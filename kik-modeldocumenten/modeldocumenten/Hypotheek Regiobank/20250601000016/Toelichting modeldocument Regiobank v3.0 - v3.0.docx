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12B88" w14:textId="77777777"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14:paraId="72ABE57F" w14:textId="77777777">
        <w:trPr>
          <w:gridAfter w:val="1"/>
          <w:wAfter w:w="3686" w:type="dxa"/>
        </w:trPr>
        <w:tc>
          <w:tcPr>
            <w:tcW w:w="5173" w:type="dxa"/>
          </w:tcPr>
          <w:p w14:paraId="6DBFD06D" w14:textId="77777777" w:rsidR="003228A3" w:rsidRDefault="003228A3"/>
        </w:tc>
      </w:tr>
      <w:tr w:rsidR="003228A3" w14:paraId="03508C38" w14:textId="77777777">
        <w:trPr>
          <w:gridAfter w:val="1"/>
          <w:wAfter w:w="3686" w:type="dxa"/>
        </w:trPr>
        <w:tc>
          <w:tcPr>
            <w:tcW w:w="5173" w:type="dxa"/>
          </w:tcPr>
          <w:p w14:paraId="47903BBD" w14:textId="77777777" w:rsidR="003228A3" w:rsidRDefault="003228A3"/>
        </w:tc>
      </w:tr>
      <w:tr w:rsidR="003228A3" w:rsidRPr="00343045" w14:paraId="174FC2AF" w14:textId="77777777">
        <w:trPr>
          <w:gridAfter w:val="1"/>
          <w:wAfter w:w="3686" w:type="dxa"/>
        </w:trPr>
        <w:tc>
          <w:tcPr>
            <w:tcW w:w="5173" w:type="dxa"/>
          </w:tcPr>
          <w:p w14:paraId="441FE98E" w14:textId="77777777" w:rsidR="003228A3" w:rsidRPr="00343045" w:rsidRDefault="003228A3">
            <w:pPr>
              <w:pStyle w:val="Eenheid"/>
            </w:pPr>
            <w:bookmarkStart w:id="0" w:name="bmDirectie"/>
            <w:bookmarkEnd w:id="0"/>
          </w:p>
        </w:tc>
      </w:tr>
      <w:tr w:rsidR="003228A3" w:rsidRPr="00343045" w14:paraId="2EFA9B39" w14:textId="77777777">
        <w:trPr>
          <w:gridAfter w:val="1"/>
          <w:wAfter w:w="3686" w:type="dxa"/>
        </w:trPr>
        <w:tc>
          <w:tcPr>
            <w:tcW w:w="5173" w:type="dxa"/>
          </w:tcPr>
          <w:p w14:paraId="69EC72BD" w14:textId="145F1F90" w:rsidR="003228A3" w:rsidRPr="00343045" w:rsidRDefault="00E2510C">
            <w:pPr>
              <w:pStyle w:val="Afdeling"/>
              <w:rPr>
                <w:sz w:val="20"/>
                <w:lang w:val="nl-NL"/>
              </w:rPr>
            </w:pPr>
            <w:bookmarkStart w:id="1" w:name="bmAfdeling"/>
            <w:bookmarkEnd w:id="1"/>
            <w:ins w:id="2" w:author="Groot, Karina de" w:date="2025-06-02T10:43:00Z" w16du:dateUtc="2025-06-02T08:43:00Z">
              <w:r w:rsidRPr="00E80392">
                <w:rPr>
                  <w:rStyle w:val="Ondertitel1"/>
                </w:rPr>
                <w:t>Directie Beheer en Ontwikkeling Informatietechnologie</w:t>
              </w:r>
              <w:r>
                <w:rPr>
                  <w:rStyle w:val="Ondertitel1"/>
                </w:rPr>
                <w:t xml:space="preserve"> </w:t>
              </w:r>
              <w:r w:rsidRPr="00E80392">
                <w:rPr>
                  <w:rStyle w:val="Ondertitel1"/>
                </w:rPr>
                <w:t>(BOI)</w:t>
              </w:r>
            </w:ins>
            <w:del w:id="3" w:author="Groot, Karina de" w:date="2025-06-02T10:43:00Z" w16du:dateUtc="2025-06-02T08:43:00Z">
              <w:r w:rsidR="004A1631" w:rsidRPr="00343045" w:rsidDel="00E2510C">
                <w:rPr>
                  <w:sz w:val="20"/>
                  <w:lang w:val="nl-NL"/>
                </w:rPr>
                <w:delText>IT-Services</w:delText>
              </w:r>
            </w:del>
          </w:p>
        </w:tc>
      </w:tr>
      <w:tr w:rsidR="003228A3" w:rsidRPr="00343045" w14:paraId="2685467D" w14:textId="77777777">
        <w:trPr>
          <w:gridAfter w:val="1"/>
          <w:wAfter w:w="3686" w:type="dxa"/>
        </w:trPr>
        <w:tc>
          <w:tcPr>
            <w:tcW w:w="5173" w:type="dxa"/>
          </w:tcPr>
          <w:p w14:paraId="5F219606" w14:textId="77777777" w:rsidR="003228A3" w:rsidRPr="00343045" w:rsidRDefault="003228A3">
            <w:pPr>
              <w:spacing w:before="90"/>
              <w:rPr>
                <w:sz w:val="14"/>
              </w:rPr>
            </w:pPr>
          </w:p>
        </w:tc>
      </w:tr>
      <w:tr w:rsidR="003228A3" w:rsidRPr="00343045" w14:paraId="7F0BAD71" w14:textId="77777777">
        <w:trPr>
          <w:gridAfter w:val="1"/>
          <w:wAfter w:w="3686" w:type="dxa"/>
          <w:trHeight w:val="3804"/>
        </w:trPr>
        <w:tc>
          <w:tcPr>
            <w:tcW w:w="5173" w:type="dxa"/>
            <w:vAlign w:val="bottom"/>
          </w:tcPr>
          <w:p w14:paraId="61EDE8DF" w14:textId="77777777" w:rsidR="003228A3" w:rsidRPr="00343045" w:rsidRDefault="003228A3">
            <w:pPr>
              <w:pStyle w:val="Vertrouwelijk"/>
              <w:framePr w:wrap="auto" w:vAnchor="margin" w:hAnchor="text" w:xAlign="left" w:yAlign="inline"/>
              <w:spacing w:before="200" w:line="240" w:lineRule="auto"/>
            </w:pPr>
            <w:bookmarkStart w:id="4" w:name="bmVertrouwelijk"/>
            <w:bookmarkEnd w:id="4"/>
          </w:p>
        </w:tc>
      </w:tr>
      <w:tr w:rsidR="003228A3" w:rsidRPr="00343045" w14:paraId="572F048D" w14:textId="77777777">
        <w:trPr>
          <w:gridAfter w:val="1"/>
          <w:wAfter w:w="3686" w:type="dxa"/>
          <w:trHeight w:val="135"/>
        </w:trPr>
        <w:tc>
          <w:tcPr>
            <w:tcW w:w="5173" w:type="dxa"/>
          </w:tcPr>
          <w:p w14:paraId="7E09C09B" w14:textId="6CE5430D" w:rsidR="003228A3" w:rsidRPr="002E43B6" w:rsidRDefault="003228A3">
            <w:pPr>
              <w:spacing w:before="90"/>
              <w:rPr>
                <w:szCs w:val="18"/>
              </w:rPr>
            </w:pPr>
          </w:p>
        </w:tc>
      </w:tr>
      <w:tr w:rsidR="003228A3" w:rsidRPr="00343045" w14:paraId="284541F3" w14:textId="77777777">
        <w:trPr>
          <w:gridAfter w:val="1"/>
          <w:wAfter w:w="3686" w:type="dxa"/>
          <w:trHeight w:val="181"/>
        </w:trPr>
        <w:tc>
          <w:tcPr>
            <w:tcW w:w="5173" w:type="dxa"/>
          </w:tcPr>
          <w:p w14:paraId="41CE7402" w14:textId="77777777" w:rsidR="003228A3" w:rsidRPr="00343045" w:rsidRDefault="003228A3"/>
        </w:tc>
      </w:tr>
      <w:tr w:rsidR="003228A3" w:rsidRPr="00343045" w14:paraId="09D6944D" w14:textId="77777777">
        <w:trPr>
          <w:gridAfter w:val="1"/>
          <w:wAfter w:w="3686" w:type="dxa"/>
        </w:trPr>
        <w:tc>
          <w:tcPr>
            <w:tcW w:w="5173" w:type="dxa"/>
          </w:tcPr>
          <w:p w14:paraId="03FFDD39" w14:textId="6E7F24D4" w:rsidR="003228A3" w:rsidRPr="00343045" w:rsidRDefault="008D0862" w:rsidP="00624FFD">
            <w:pPr>
              <w:pStyle w:val="Titel"/>
              <w:spacing w:line="240" w:lineRule="auto"/>
              <w:rPr>
                <w:lang w:val="nl-NL"/>
              </w:rPr>
            </w:pPr>
            <w:bookmarkStart w:id="5" w:name="bmTitel"/>
            <w:bookmarkEnd w:id="5"/>
            <w:r w:rsidRPr="00343045">
              <w:rPr>
                <w:lang w:val="nl-NL"/>
              </w:rPr>
              <w:t>Toelichting model</w:t>
            </w:r>
            <w:r w:rsidR="00C65477">
              <w:rPr>
                <w:lang w:val="nl-NL"/>
              </w:rPr>
              <w:t>document</w:t>
            </w:r>
            <w:r w:rsidR="004E516B">
              <w:rPr>
                <w:lang w:val="nl-NL"/>
              </w:rPr>
              <w:t xml:space="preserve"> </w:t>
            </w:r>
            <w:r w:rsidR="00271BB9">
              <w:rPr>
                <w:lang w:val="nl-NL"/>
              </w:rPr>
              <w:t>Regio</w:t>
            </w:r>
            <w:r w:rsidR="00624FFD">
              <w:rPr>
                <w:lang w:val="nl-NL"/>
              </w:rPr>
              <w:t>B</w:t>
            </w:r>
            <w:r w:rsidR="00271BB9">
              <w:rPr>
                <w:lang w:val="nl-NL"/>
              </w:rPr>
              <w:t>ank</w:t>
            </w:r>
            <w:ins w:id="6" w:author="Groot, Karina de" w:date="2025-06-02T10:44:00Z" w16du:dateUtc="2025-06-02T08:44:00Z">
              <w:r w:rsidR="00E2510C">
                <w:rPr>
                  <w:lang w:val="nl-NL"/>
                </w:rPr>
                <w:t xml:space="preserve"> v3.0</w:t>
              </w:r>
            </w:ins>
          </w:p>
        </w:tc>
      </w:tr>
      <w:tr w:rsidR="003228A3" w:rsidRPr="00343045" w14:paraId="1A45C6A5" w14:textId="77777777">
        <w:trPr>
          <w:gridAfter w:val="1"/>
          <w:wAfter w:w="3686" w:type="dxa"/>
          <w:trHeight w:val="268"/>
        </w:trPr>
        <w:tc>
          <w:tcPr>
            <w:tcW w:w="5173" w:type="dxa"/>
          </w:tcPr>
          <w:p w14:paraId="0803F11E" w14:textId="77777777" w:rsidR="003228A3" w:rsidRPr="00343045" w:rsidRDefault="003228A3"/>
        </w:tc>
      </w:tr>
      <w:tr w:rsidR="003228A3" w:rsidRPr="00343045" w14:paraId="662FCEA4" w14:textId="77777777">
        <w:trPr>
          <w:gridAfter w:val="1"/>
          <w:wAfter w:w="3686" w:type="dxa"/>
          <w:cantSplit/>
          <w:trHeight w:hRule="exact" w:val="275"/>
        </w:trPr>
        <w:tc>
          <w:tcPr>
            <w:tcW w:w="5173" w:type="dxa"/>
            <w:vAlign w:val="bottom"/>
          </w:tcPr>
          <w:p w14:paraId="01E26B02" w14:textId="77777777" w:rsidR="003228A3" w:rsidRPr="00343045" w:rsidRDefault="004A1631">
            <w:pPr>
              <w:pStyle w:val="Ondertitel"/>
              <w:spacing w:line="240" w:lineRule="auto"/>
              <w:rPr>
                <w:sz w:val="18"/>
                <w:lang w:val="nl-NL"/>
              </w:rPr>
            </w:pPr>
            <w:bookmarkStart w:id="7" w:name="bmSubtitel"/>
            <w:bookmarkEnd w:id="7"/>
            <w:r w:rsidRPr="00343045">
              <w:rPr>
                <w:sz w:val="18"/>
                <w:lang w:val="nl-NL"/>
              </w:rPr>
              <w:t>Automatische Akteverwerking</w:t>
            </w:r>
          </w:p>
        </w:tc>
      </w:tr>
      <w:tr w:rsidR="003228A3" w:rsidRPr="00343045" w14:paraId="4236DDDE" w14:textId="77777777">
        <w:trPr>
          <w:gridAfter w:val="1"/>
          <w:wAfter w:w="3686" w:type="dxa"/>
          <w:cantSplit/>
          <w:trHeight w:hRule="exact" w:val="804"/>
        </w:trPr>
        <w:tc>
          <w:tcPr>
            <w:tcW w:w="5173" w:type="dxa"/>
            <w:vAlign w:val="bottom"/>
          </w:tcPr>
          <w:p w14:paraId="53175C25" w14:textId="77777777" w:rsidR="003228A3" w:rsidRPr="00343045" w:rsidRDefault="003228A3"/>
        </w:tc>
      </w:tr>
      <w:tr w:rsidR="003228A3" w:rsidRPr="00343045" w14:paraId="364E840A" w14:textId="77777777">
        <w:trPr>
          <w:gridAfter w:val="1"/>
          <w:wAfter w:w="3686" w:type="dxa"/>
          <w:cantSplit/>
        </w:trPr>
        <w:tc>
          <w:tcPr>
            <w:tcW w:w="5173" w:type="dxa"/>
            <w:vAlign w:val="bottom"/>
          </w:tcPr>
          <w:p w14:paraId="4DEA731A" w14:textId="77777777" w:rsidR="003228A3" w:rsidRPr="00343045" w:rsidRDefault="00755C3E">
            <w:pPr>
              <w:pStyle w:val="tussenkopje"/>
              <w:rPr>
                <w:lang w:val="nl-NL"/>
              </w:rPr>
            </w:pPr>
            <w:r>
              <w:rPr>
                <w:lang w:val="nl-NL"/>
              </w:rPr>
              <w:t>Versie</w:t>
            </w:r>
          </w:p>
        </w:tc>
      </w:tr>
      <w:tr w:rsidR="003228A3" w:rsidRPr="00343045" w14:paraId="23D67879" w14:textId="77777777">
        <w:trPr>
          <w:gridAfter w:val="1"/>
          <w:wAfter w:w="3686" w:type="dxa"/>
          <w:cantSplit/>
        </w:trPr>
        <w:tc>
          <w:tcPr>
            <w:tcW w:w="5173" w:type="dxa"/>
            <w:vAlign w:val="bottom"/>
          </w:tcPr>
          <w:p w14:paraId="7D2C3411" w14:textId="07B2BAFA" w:rsidR="002A010E" w:rsidRPr="00343045" w:rsidRDefault="00E2510C" w:rsidP="008D0862">
            <w:bookmarkStart w:id="8" w:name="bmAuteurs"/>
            <w:bookmarkEnd w:id="8"/>
            <w:ins w:id="9" w:author="Groot, Karina de" w:date="2025-06-02T10:44:00Z" w16du:dateUtc="2025-06-02T08:44:00Z">
              <w:r>
                <w:t>3.0</w:t>
              </w:r>
            </w:ins>
            <w:del w:id="10" w:author="Groot, Karina de" w:date="2025-06-02T10:44:00Z" w16du:dateUtc="2025-06-02T08:44:00Z">
              <w:r w:rsidR="00F97B70" w:rsidDel="00E2510C">
                <w:fldChar w:fldCharType="begin"/>
              </w:r>
              <w:r w:rsidR="00F97B70" w:rsidDel="00E2510C">
                <w:delInstrText xml:space="preserve"> REF Versie \h </w:delInstrText>
              </w:r>
              <w:r w:rsidR="00F97B70" w:rsidDel="00E2510C">
                <w:fldChar w:fldCharType="separate"/>
              </w:r>
              <w:r w:rsidR="003A2A9E" w:rsidDel="00E2510C">
                <w:rPr>
                  <w:noProof/>
                </w:rPr>
                <w:delText>2.4.0</w:delText>
              </w:r>
              <w:r w:rsidR="00F97B70" w:rsidDel="00E2510C">
                <w:fldChar w:fldCharType="end"/>
              </w:r>
            </w:del>
          </w:p>
        </w:tc>
      </w:tr>
      <w:tr w:rsidR="003228A3" w:rsidRPr="00343045" w14:paraId="0D40F21A" w14:textId="77777777">
        <w:trPr>
          <w:cantSplit/>
          <w:trHeight w:hRule="exact" w:val="246"/>
        </w:trPr>
        <w:tc>
          <w:tcPr>
            <w:tcW w:w="8859" w:type="dxa"/>
            <w:gridSpan w:val="2"/>
            <w:vAlign w:val="bottom"/>
          </w:tcPr>
          <w:p w14:paraId="75D87D04" w14:textId="77777777" w:rsidR="003228A3" w:rsidRPr="00343045" w:rsidRDefault="003228A3"/>
        </w:tc>
      </w:tr>
    </w:tbl>
    <w:p w14:paraId="0F947570" w14:textId="77777777" w:rsidR="003228A3" w:rsidRPr="00343045" w:rsidRDefault="003228A3"/>
    <w:p w14:paraId="4D6A00AF" w14:textId="77777777" w:rsidR="003228A3" w:rsidRPr="00343045" w:rsidRDefault="003228A3">
      <w:pPr>
        <w:sectPr w:rsidR="003228A3" w:rsidRPr="00343045">
          <w:headerReference w:type="first" r:id="rId7"/>
          <w:footerReference w:type="first" r:id="rId8"/>
          <w:pgSz w:w="11906" w:h="16838" w:code="9"/>
          <w:pgMar w:top="2977" w:right="1304" w:bottom="1304" w:left="1814" w:header="567" w:footer="431" w:gutter="0"/>
          <w:pgNumType w:start="1"/>
          <w:cols w:space="708"/>
          <w:formProt w:val="0"/>
          <w:titlePg/>
        </w:sectPr>
      </w:pPr>
    </w:p>
    <w:p w14:paraId="76A91FD9"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63A8B6F3" w14:textId="77777777">
        <w:trPr>
          <w:trHeight w:hRule="exact" w:val="332"/>
        </w:trPr>
        <w:tc>
          <w:tcPr>
            <w:tcW w:w="5173" w:type="dxa"/>
            <w:vAlign w:val="bottom"/>
          </w:tcPr>
          <w:p w14:paraId="5137C5B6" w14:textId="77777777" w:rsidR="003228A3" w:rsidRPr="00343045" w:rsidRDefault="003228A3">
            <w:pPr>
              <w:pStyle w:val="kopje"/>
              <w:rPr>
                <w:b w:val="0"/>
                <w:bCs/>
              </w:rPr>
            </w:pPr>
            <w:r w:rsidRPr="00343045">
              <w:t>Versiehistorie</w:t>
            </w:r>
          </w:p>
        </w:tc>
      </w:tr>
    </w:tbl>
    <w:p w14:paraId="5A7F6E54" w14:textId="77777777" w:rsidR="003228A3" w:rsidRPr="00343045" w:rsidRDefault="003228A3">
      <w:pPr>
        <w:spacing w:line="14" w:lineRule="exact"/>
      </w:pPr>
    </w:p>
    <w:tbl>
      <w:tblPr>
        <w:tblW w:w="8859" w:type="dxa"/>
        <w:tblCellMar>
          <w:left w:w="70" w:type="dxa"/>
          <w:right w:w="70" w:type="dxa"/>
        </w:tblCellMar>
        <w:tblLook w:val="0000" w:firstRow="0" w:lastRow="0" w:firstColumn="0" w:lastColumn="0" w:noHBand="0" w:noVBand="0"/>
      </w:tblPr>
      <w:tblGrid>
        <w:gridCol w:w="637"/>
        <w:gridCol w:w="1560"/>
        <w:gridCol w:w="1984"/>
        <w:gridCol w:w="4678"/>
      </w:tblGrid>
      <w:tr w:rsidR="00C346B8" w:rsidRPr="00343045" w14:paraId="18DB4C7A" w14:textId="77777777" w:rsidTr="00C15CF7">
        <w:trPr>
          <w:trHeight w:hRule="exact" w:val="281"/>
          <w:tblHeader/>
        </w:trPr>
        <w:tc>
          <w:tcPr>
            <w:tcW w:w="637" w:type="dxa"/>
            <w:vAlign w:val="bottom"/>
          </w:tcPr>
          <w:p w14:paraId="65B8757D"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7080289B"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7FA2A73C" w14:textId="77777777" w:rsidR="003228A3" w:rsidRPr="00343045" w:rsidRDefault="003228A3">
            <w:pPr>
              <w:pStyle w:val="tussenkopje"/>
              <w:spacing w:before="0"/>
              <w:rPr>
                <w:lang w:val="nl-NL"/>
              </w:rPr>
            </w:pPr>
            <w:r w:rsidRPr="00343045">
              <w:rPr>
                <w:lang w:val="nl-NL"/>
              </w:rPr>
              <w:t>Auteur</w:t>
            </w:r>
          </w:p>
        </w:tc>
        <w:tc>
          <w:tcPr>
            <w:tcW w:w="4678" w:type="dxa"/>
            <w:vAlign w:val="bottom"/>
          </w:tcPr>
          <w:p w14:paraId="1DF69C6A" w14:textId="77777777" w:rsidR="003228A3" w:rsidRPr="00343045" w:rsidRDefault="003228A3">
            <w:pPr>
              <w:pStyle w:val="tussenkopje"/>
              <w:spacing w:before="0"/>
              <w:rPr>
                <w:lang w:val="nl-NL"/>
              </w:rPr>
            </w:pPr>
            <w:r w:rsidRPr="00343045">
              <w:rPr>
                <w:lang w:val="nl-NL"/>
              </w:rPr>
              <w:t>Opmerking</w:t>
            </w:r>
          </w:p>
        </w:tc>
      </w:tr>
      <w:tr w:rsidR="007C0778" w:rsidRPr="001E5F6C" w14:paraId="261E4F7B" w14:textId="77777777" w:rsidTr="00846876">
        <w:tc>
          <w:tcPr>
            <w:tcW w:w="637" w:type="dxa"/>
          </w:tcPr>
          <w:p w14:paraId="3011A01D" w14:textId="77777777" w:rsidR="007C0778" w:rsidRDefault="007C0778" w:rsidP="00846876">
            <w:pPr>
              <w:rPr>
                <w:rStyle w:val="Versie0"/>
                <w:bCs/>
                <w:sz w:val="16"/>
                <w:szCs w:val="16"/>
              </w:rPr>
            </w:pPr>
            <w:bookmarkStart w:id="11" w:name="bmVersie"/>
            <w:bookmarkEnd w:id="11"/>
            <w:r>
              <w:rPr>
                <w:rStyle w:val="Versie0"/>
                <w:bCs/>
                <w:sz w:val="16"/>
                <w:szCs w:val="16"/>
              </w:rPr>
              <w:t>1.0.0</w:t>
            </w:r>
          </w:p>
        </w:tc>
        <w:tc>
          <w:tcPr>
            <w:tcW w:w="1560" w:type="dxa"/>
          </w:tcPr>
          <w:p w14:paraId="2F38506D" w14:textId="77777777" w:rsidR="007C0778" w:rsidRDefault="007C0778" w:rsidP="00144DB0">
            <w:pPr>
              <w:rPr>
                <w:rStyle w:val="Datumopmaakprofiel"/>
                <w:sz w:val="16"/>
                <w:szCs w:val="16"/>
              </w:rPr>
            </w:pPr>
            <w:r>
              <w:rPr>
                <w:rStyle w:val="Datumopmaakprofiel"/>
                <w:sz w:val="16"/>
                <w:szCs w:val="16"/>
              </w:rPr>
              <w:t>27 januari 2016</w:t>
            </w:r>
          </w:p>
        </w:tc>
        <w:tc>
          <w:tcPr>
            <w:tcW w:w="1984" w:type="dxa"/>
          </w:tcPr>
          <w:p w14:paraId="1E7241E9" w14:textId="77777777" w:rsidR="007C0778" w:rsidRDefault="007C0778" w:rsidP="00846876">
            <w:pPr>
              <w:rPr>
                <w:sz w:val="16"/>
                <w:szCs w:val="16"/>
                <w:lang w:val="en-US"/>
              </w:rPr>
            </w:pPr>
            <w:r>
              <w:rPr>
                <w:sz w:val="16"/>
                <w:szCs w:val="16"/>
                <w:lang w:val="en-US"/>
              </w:rPr>
              <w:t>Kadaster IT/KIW/AV/AA</w:t>
            </w:r>
          </w:p>
        </w:tc>
        <w:tc>
          <w:tcPr>
            <w:tcW w:w="4678" w:type="dxa"/>
          </w:tcPr>
          <w:p w14:paraId="20575918" w14:textId="77777777" w:rsidR="007C0778" w:rsidRDefault="007C0778" w:rsidP="00532337">
            <w:pPr>
              <w:snapToGrid w:val="0"/>
              <w:rPr>
                <w:sz w:val="16"/>
                <w:szCs w:val="16"/>
                <w:lang w:val="en-US"/>
              </w:rPr>
            </w:pPr>
            <w:r>
              <w:rPr>
                <w:sz w:val="16"/>
                <w:szCs w:val="16"/>
                <w:lang w:val="en-US"/>
              </w:rPr>
              <w:t>AA-2478 modeldocument RegioBank 1.0.0</w:t>
            </w:r>
            <w:r w:rsidR="001E5F6C">
              <w:rPr>
                <w:sz w:val="16"/>
                <w:szCs w:val="16"/>
                <w:lang w:val="en-US"/>
              </w:rPr>
              <w:t>:</w:t>
            </w:r>
          </w:p>
          <w:p w14:paraId="5201B234" w14:textId="77777777" w:rsidR="001E5F6C" w:rsidRPr="001E5F6C" w:rsidRDefault="001E5F6C" w:rsidP="001E5F6C">
            <w:pPr>
              <w:snapToGrid w:val="0"/>
              <w:rPr>
                <w:sz w:val="16"/>
                <w:szCs w:val="16"/>
                <w:lang w:val="en-US"/>
              </w:rPr>
            </w:pPr>
            <w:r w:rsidRPr="001E5F6C">
              <w:rPr>
                <w:sz w:val="16"/>
                <w:szCs w:val="16"/>
                <w:lang w:val="en-US"/>
              </w:rPr>
              <w:t>-</w:t>
            </w:r>
            <w:r>
              <w:rPr>
                <w:sz w:val="16"/>
                <w:szCs w:val="16"/>
                <w:lang w:val="en-US"/>
              </w:rPr>
              <w:t xml:space="preserve"> definitief.</w:t>
            </w:r>
          </w:p>
        </w:tc>
      </w:tr>
      <w:tr w:rsidR="00BF3E02" w:rsidRPr="00BF3E02" w14:paraId="1A78D038" w14:textId="77777777" w:rsidTr="00846876">
        <w:tc>
          <w:tcPr>
            <w:tcW w:w="637" w:type="dxa"/>
          </w:tcPr>
          <w:p w14:paraId="73DBEC4F" w14:textId="77777777" w:rsidR="00BF3E02" w:rsidRDefault="00BF3E02" w:rsidP="00846876">
            <w:pPr>
              <w:rPr>
                <w:rStyle w:val="Versie0"/>
                <w:bCs/>
                <w:sz w:val="16"/>
                <w:szCs w:val="16"/>
              </w:rPr>
            </w:pPr>
            <w:r>
              <w:rPr>
                <w:rStyle w:val="Versie0"/>
                <w:bCs/>
                <w:sz w:val="16"/>
                <w:szCs w:val="16"/>
              </w:rPr>
              <w:t>1.1.0</w:t>
            </w:r>
          </w:p>
        </w:tc>
        <w:tc>
          <w:tcPr>
            <w:tcW w:w="1560" w:type="dxa"/>
          </w:tcPr>
          <w:p w14:paraId="57058F9B" w14:textId="77777777" w:rsidR="00BF3E02" w:rsidRDefault="00E93B34" w:rsidP="00E93B34">
            <w:pPr>
              <w:rPr>
                <w:rStyle w:val="Datumopmaakprofiel"/>
                <w:sz w:val="16"/>
                <w:szCs w:val="16"/>
              </w:rPr>
            </w:pPr>
            <w:r>
              <w:rPr>
                <w:rStyle w:val="Datumopmaakprofiel"/>
                <w:sz w:val="16"/>
                <w:szCs w:val="16"/>
              </w:rPr>
              <w:t>3</w:t>
            </w:r>
            <w:r w:rsidR="00BF3E02">
              <w:rPr>
                <w:rStyle w:val="Datumopmaakprofiel"/>
                <w:sz w:val="16"/>
                <w:szCs w:val="16"/>
              </w:rPr>
              <w:t xml:space="preserve"> februari 2016</w:t>
            </w:r>
          </w:p>
        </w:tc>
        <w:tc>
          <w:tcPr>
            <w:tcW w:w="1984" w:type="dxa"/>
          </w:tcPr>
          <w:p w14:paraId="0B62FF5C" w14:textId="77777777" w:rsidR="00BF3E02" w:rsidRPr="00BF3E02" w:rsidRDefault="00BF3E02" w:rsidP="00846876">
            <w:pPr>
              <w:rPr>
                <w:sz w:val="16"/>
                <w:szCs w:val="16"/>
                <w:lang w:val="en-US"/>
              </w:rPr>
            </w:pPr>
            <w:r w:rsidRPr="00BF3E02">
              <w:rPr>
                <w:sz w:val="16"/>
                <w:szCs w:val="16"/>
                <w:lang w:val="en-US"/>
              </w:rPr>
              <w:t>Kadaster IT/KIW/AV/AA</w:t>
            </w:r>
          </w:p>
        </w:tc>
        <w:tc>
          <w:tcPr>
            <w:tcW w:w="4678" w:type="dxa"/>
          </w:tcPr>
          <w:p w14:paraId="6FEB1BEC" w14:textId="77777777" w:rsidR="00BF3E02" w:rsidRPr="00BF3E02" w:rsidRDefault="00BF3E02" w:rsidP="00532337">
            <w:pPr>
              <w:snapToGrid w:val="0"/>
              <w:rPr>
                <w:sz w:val="16"/>
                <w:szCs w:val="16"/>
              </w:rPr>
            </w:pPr>
            <w:r w:rsidRPr="00BF3E02">
              <w:rPr>
                <w:sz w:val="16"/>
                <w:szCs w:val="16"/>
              </w:rPr>
              <w:t>AA-2514 modeldocumentRegioBank 1.1.0:</w:t>
            </w:r>
          </w:p>
          <w:p w14:paraId="299B3315" w14:textId="77777777" w:rsidR="00346483" w:rsidRDefault="00BF3E02" w:rsidP="00BF3E02">
            <w:pPr>
              <w:snapToGrid w:val="0"/>
              <w:rPr>
                <w:sz w:val="16"/>
                <w:szCs w:val="16"/>
              </w:rPr>
            </w:pPr>
            <w:r w:rsidRPr="00BF3E02">
              <w:rPr>
                <w:sz w:val="16"/>
                <w:szCs w:val="16"/>
              </w:rPr>
              <w:t xml:space="preserve">- </w:t>
            </w:r>
            <w:r>
              <w:rPr>
                <w:sz w:val="16"/>
                <w:szCs w:val="16"/>
              </w:rPr>
              <w:t>par. 2.8 Overbruggingshypotheek aanduiding partij schuldenaar aangepast in tekst keuze met meer mogelijkheden</w:t>
            </w:r>
            <w:r w:rsidR="00346483">
              <w:rPr>
                <w:sz w:val="16"/>
                <w:szCs w:val="16"/>
              </w:rPr>
              <w:t>,</w:t>
            </w:r>
          </w:p>
          <w:p w14:paraId="42037A54" w14:textId="77777777" w:rsidR="00BF3E02" w:rsidRPr="00BF3E02" w:rsidRDefault="00346483" w:rsidP="00346483">
            <w:pPr>
              <w:snapToGrid w:val="0"/>
              <w:rPr>
                <w:sz w:val="16"/>
                <w:szCs w:val="16"/>
              </w:rPr>
            </w:pPr>
            <w:r>
              <w:rPr>
                <w:sz w:val="16"/>
                <w:szCs w:val="16"/>
              </w:rPr>
              <w:t>AA-2534 par. 2.6 Vestiging hyp.recht, a. sluit af met ‘;’ ipv ’,’,</w:t>
            </w:r>
          </w:p>
        </w:tc>
      </w:tr>
      <w:tr w:rsidR="00FC17C0" w:rsidRPr="00BF3E02" w14:paraId="14A310F2" w14:textId="77777777" w:rsidTr="00846876">
        <w:tc>
          <w:tcPr>
            <w:tcW w:w="637" w:type="dxa"/>
          </w:tcPr>
          <w:p w14:paraId="27D8B6CF" w14:textId="77777777" w:rsidR="00FC17C0" w:rsidRDefault="00FC17C0" w:rsidP="00846876">
            <w:pPr>
              <w:rPr>
                <w:rStyle w:val="Versie0"/>
                <w:bCs/>
                <w:sz w:val="16"/>
                <w:szCs w:val="16"/>
              </w:rPr>
            </w:pPr>
            <w:r>
              <w:rPr>
                <w:rStyle w:val="Versie0"/>
                <w:bCs/>
                <w:sz w:val="16"/>
                <w:szCs w:val="16"/>
              </w:rPr>
              <w:t>1.2.0</w:t>
            </w:r>
          </w:p>
        </w:tc>
        <w:tc>
          <w:tcPr>
            <w:tcW w:w="1560" w:type="dxa"/>
          </w:tcPr>
          <w:p w14:paraId="3FE9DB19" w14:textId="77777777" w:rsidR="00FC17C0" w:rsidRDefault="00FC17C0" w:rsidP="00E93B34">
            <w:pPr>
              <w:rPr>
                <w:rStyle w:val="Datumopmaakprofiel"/>
                <w:sz w:val="16"/>
                <w:szCs w:val="16"/>
              </w:rPr>
            </w:pPr>
            <w:r>
              <w:rPr>
                <w:rStyle w:val="Datumopmaakprofiel"/>
                <w:sz w:val="16"/>
                <w:szCs w:val="16"/>
              </w:rPr>
              <w:t>4 maart 2016</w:t>
            </w:r>
          </w:p>
        </w:tc>
        <w:tc>
          <w:tcPr>
            <w:tcW w:w="1984" w:type="dxa"/>
          </w:tcPr>
          <w:p w14:paraId="098714E5" w14:textId="77777777" w:rsidR="00FC17C0" w:rsidRPr="00BF3E02" w:rsidRDefault="00FC17C0" w:rsidP="00846876">
            <w:pPr>
              <w:rPr>
                <w:sz w:val="16"/>
                <w:szCs w:val="16"/>
                <w:lang w:val="en-US"/>
              </w:rPr>
            </w:pPr>
            <w:r w:rsidRPr="00BF3E02">
              <w:rPr>
                <w:sz w:val="16"/>
                <w:szCs w:val="16"/>
                <w:lang w:val="en-US"/>
              </w:rPr>
              <w:t>Kadaster IT/KIW/AV/AA</w:t>
            </w:r>
          </w:p>
        </w:tc>
        <w:tc>
          <w:tcPr>
            <w:tcW w:w="4678" w:type="dxa"/>
          </w:tcPr>
          <w:p w14:paraId="1E393B42" w14:textId="77777777" w:rsidR="00FC17C0" w:rsidRPr="00BF3E02" w:rsidRDefault="00FC17C0" w:rsidP="00532337">
            <w:pPr>
              <w:snapToGrid w:val="0"/>
              <w:rPr>
                <w:sz w:val="16"/>
                <w:szCs w:val="16"/>
              </w:rPr>
            </w:pPr>
            <w:r>
              <w:rPr>
                <w:sz w:val="16"/>
                <w:szCs w:val="16"/>
              </w:rPr>
              <w:t>AA-2413 Modeldocument v1.2.0: Geen inhoudelijke wijzigingen.</w:t>
            </w:r>
          </w:p>
        </w:tc>
      </w:tr>
      <w:tr w:rsidR="008B4924" w:rsidRPr="00BF3E02" w14:paraId="1FCAB54D" w14:textId="77777777" w:rsidTr="00846876">
        <w:tc>
          <w:tcPr>
            <w:tcW w:w="637" w:type="dxa"/>
          </w:tcPr>
          <w:p w14:paraId="4ECDCFB5" w14:textId="77777777" w:rsidR="008B4924" w:rsidRDefault="007C4F3B" w:rsidP="007C4F3B">
            <w:pPr>
              <w:rPr>
                <w:rStyle w:val="Versie0"/>
                <w:bCs/>
                <w:sz w:val="16"/>
                <w:szCs w:val="16"/>
              </w:rPr>
            </w:pPr>
            <w:r>
              <w:rPr>
                <w:rStyle w:val="Versie0"/>
                <w:bCs/>
                <w:sz w:val="16"/>
                <w:szCs w:val="16"/>
              </w:rPr>
              <w:t>2.0.0</w:t>
            </w:r>
          </w:p>
        </w:tc>
        <w:tc>
          <w:tcPr>
            <w:tcW w:w="1560" w:type="dxa"/>
          </w:tcPr>
          <w:p w14:paraId="48A62AA5" w14:textId="77777777" w:rsidR="008B4924" w:rsidRDefault="008B4924" w:rsidP="00E93B34">
            <w:pPr>
              <w:rPr>
                <w:rStyle w:val="Datumopmaakprofiel"/>
                <w:sz w:val="16"/>
                <w:szCs w:val="16"/>
              </w:rPr>
            </w:pPr>
            <w:r>
              <w:rPr>
                <w:rStyle w:val="Datumopmaakprofiel"/>
                <w:sz w:val="16"/>
                <w:szCs w:val="16"/>
              </w:rPr>
              <w:t>30 november 2016</w:t>
            </w:r>
          </w:p>
        </w:tc>
        <w:tc>
          <w:tcPr>
            <w:tcW w:w="1984" w:type="dxa"/>
          </w:tcPr>
          <w:p w14:paraId="29BED841" w14:textId="77777777" w:rsidR="008B4924" w:rsidRPr="00BF3E02" w:rsidRDefault="007C4F3B" w:rsidP="00846876">
            <w:pPr>
              <w:rPr>
                <w:sz w:val="16"/>
                <w:szCs w:val="16"/>
                <w:lang w:val="en-US"/>
              </w:rPr>
            </w:pPr>
            <w:r w:rsidRPr="00BF3E02">
              <w:rPr>
                <w:sz w:val="16"/>
                <w:szCs w:val="16"/>
                <w:lang w:val="en-US"/>
              </w:rPr>
              <w:t>Kadaster IT/KIW/AV/AA</w:t>
            </w:r>
          </w:p>
        </w:tc>
        <w:tc>
          <w:tcPr>
            <w:tcW w:w="4678" w:type="dxa"/>
          </w:tcPr>
          <w:p w14:paraId="197B0710" w14:textId="77777777" w:rsidR="008B4924" w:rsidRDefault="007C4F3B" w:rsidP="00A827B6">
            <w:pPr>
              <w:snapToGrid w:val="0"/>
              <w:rPr>
                <w:sz w:val="16"/>
                <w:szCs w:val="16"/>
              </w:rPr>
            </w:pPr>
            <w:r>
              <w:rPr>
                <w:sz w:val="16"/>
                <w:szCs w:val="16"/>
              </w:rPr>
              <w:t>AA-</w:t>
            </w:r>
            <w:r>
              <w:t xml:space="preserve"> </w:t>
            </w:r>
            <w:r w:rsidRPr="007C4F3B">
              <w:rPr>
                <w:sz w:val="16"/>
                <w:szCs w:val="16"/>
              </w:rPr>
              <w:t>3145</w:t>
            </w:r>
            <w:r>
              <w:rPr>
                <w:sz w:val="16"/>
                <w:szCs w:val="16"/>
              </w:rPr>
              <w:t xml:space="preserve"> </w:t>
            </w:r>
            <w:r w:rsidR="00A827B6">
              <w:rPr>
                <w:sz w:val="16"/>
                <w:szCs w:val="16"/>
              </w:rPr>
              <w:t xml:space="preserve">Modeldocument v2.0.0: </w:t>
            </w:r>
            <w:r w:rsidRPr="007C4F3B">
              <w:rPr>
                <w:sz w:val="16"/>
                <w:szCs w:val="16"/>
              </w:rPr>
              <w:t>Fusie Volksbank | Aanpassing BLG, SNS en RegioBank</w:t>
            </w:r>
          </w:p>
        </w:tc>
      </w:tr>
      <w:tr w:rsidR="004B0A1F" w:rsidRPr="00BF3E02" w14:paraId="4395B946" w14:textId="77777777" w:rsidTr="00846876">
        <w:tc>
          <w:tcPr>
            <w:tcW w:w="637" w:type="dxa"/>
          </w:tcPr>
          <w:p w14:paraId="3E99FF33" w14:textId="77777777" w:rsidR="004B0A1F" w:rsidRDefault="004B0A1F" w:rsidP="007C4F3B">
            <w:pPr>
              <w:rPr>
                <w:rStyle w:val="Versie0"/>
                <w:bCs/>
                <w:sz w:val="16"/>
                <w:szCs w:val="16"/>
              </w:rPr>
            </w:pPr>
            <w:r>
              <w:rPr>
                <w:rStyle w:val="Versie0"/>
                <w:bCs/>
                <w:sz w:val="16"/>
                <w:szCs w:val="16"/>
              </w:rPr>
              <w:t>2.1.0</w:t>
            </w:r>
          </w:p>
        </w:tc>
        <w:tc>
          <w:tcPr>
            <w:tcW w:w="1560" w:type="dxa"/>
          </w:tcPr>
          <w:p w14:paraId="34E01228" w14:textId="77777777" w:rsidR="004B0A1F" w:rsidRDefault="004B0A1F" w:rsidP="00E93B34">
            <w:pPr>
              <w:rPr>
                <w:rStyle w:val="Datumopmaakprofiel"/>
                <w:sz w:val="16"/>
                <w:szCs w:val="16"/>
              </w:rPr>
            </w:pPr>
            <w:r w:rsidRPr="004B0A1F">
              <w:rPr>
                <w:rStyle w:val="Datumopmaakprofiel"/>
                <w:sz w:val="16"/>
                <w:szCs w:val="16"/>
              </w:rPr>
              <w:t>7 december 2017</w:t>
            </w:r>
          </w:p>
        </w:tc>
        <w:tc>
          <w:tcPr>
            <w:tcW w:w="1984" w:type="dxa"/>
          </w:tcPr>
          <w:p w14:paraId="13255F14" w14:textId="77777777" w:rsidR="004B0A1F" w:rsidRPr="00BF3E02" w:rsidRDefault="004B0A1F" w:rsidP="004B0A1F">
            <w:pPr>
              <w:rPr>
                <w:sz w:val="16"/>
                <w:szCs w:val="16"/>
                <w:lang w:val="en-US"/>
              </w:rPr>
            </w:pPr>
            <w:r w:rsidRPr="004B0A1F">
              <w:rPr>
                <w:sz w:val="16"/>
                <w:szCs w:val="16"/>
                <w:lang w:val="en-US"/>
              </w:rPr>
              <w:t>IT/LG/AA</w:t>
            </w:r>
          </w:p>
        </w:tc>
        <w:tc>
          <w:tcPr>
            <w:tcW w:w="4678" w:type="dxa"/>
          </w:tcPr>
          <w:p w14:paraId="1BBD2DE0" w14:textId="77777777" w:rsidR="004B0A1F" w:rsidRDefault="004B0A1F" w:rsidP="004B0A1F">
            <w:pPr>
              <w:snapToGrid w:val="0"/>
              <w:rPr>
                <w:sz w:val="16"/>
                <w:szCs w:val="16"/>
              </w:rPr>
            </w:pPr>
            <w:r w:rsidRPr="004B0A1F">
              <w:rPr>
                <w:sz w:val="16"/>
                <w:szCs w:val="16"/>
              </w:rPr>
              <w:t>AA-3613 Modeldocument v</w:t>
            </w:r>
            <w:r>
              <w:rPr>
                <w:sz w:val="16"/>
                <w:szCs w:val="16"/>
              </w:rPr>
              <w:t>2.0.0</w:t>
            </w:r>
            <w:r w:rsidRPr="004B0A1F">
              <w:rPr>
                <w:sz w:val="16"/>
                <w:szCs w:val="16"/>
              </w:rPr>
              <w:t>: nieuwste versie tekstblokken Aanhef en Equivalentieverklaring.</w:t>
            </w:r>
          </w:p>
        </w:tc>
      </w:tr>
      <w:tr w:rsidR="002767D3" w:rsidRPr="00BF3E02" w14:paraId="752AD794" w14:textId="77777777" w:rsidTr="00256EF3">
        <w:trPr>
          <w:trHeight w:val="694"/>
        </w:trPr>
        <w:tc>
          <w:tcPr>
            <w:tcW w:w="637" w:type="dxa"/>
          </w:tcPr>
          <w:p w14:paraId="61F19688" w14:textId="77777777" w:rsidR="002767D3" w:rsidRDefault="002767D3" w:rsidP="007C4F3B">
            <w:pPr>
              <w:rPr>
                <w:rStyle w:val="Versie0"/>
                <w:bCs/>
                <w:sz w:val="16"/>
                <w:szCs w:val="16"/>
              </w:rPr>
            </w:pPr>
            <w:r>
              <w:rPr>
                <w:rStyle w:val="Versie0"/>
                <w:bCs/>
                <w:sz w:val="16"/>
                <w:szCs w:val="16"/>
              </w:rPr>
              <w:t>2.2.0</w:t>
            </w:r>
          </w:p>
        </w:tc>
        <w:tc>
          <w:tcPr>
            <w:tcW w:w="1560" w:type="dxa"/>
          </w:tcPr>
          <w:p w14:paraId="0C28D306" w14:textId="77777777" w:rsidR="002767D3" w:rsidRPr="004B0A1F" w:rsidRDefault="002767D3" w:rsidP="00E93B34">
            <w:pPr>
              <w:rPr>
                <w:rStyle w:val="Datumopmaakprofiel"/>
                <w:sz w:val="16"/>
                <w:szCs w:val="16"/>
              </w:rPr>
            </w:pPr>
            <w:r>
              <w:rPr>
                <w:rStyle w:val="Datumopmaakprofiel"/>
                <w:sz w:val="16"/>
                <w:szCs w:val="16"/>
              </w:rPr>
              <w:t>14 maart 2018</w:t>
            </w:r>
          </w:p>
        </w:tc>
        <w:tc>
          <w:tcPr>
            <w:tcW w:w="1984" w:type="dxa"/>
          </w:tcPr>
          <w:p w14:paraId="15344B13" w14:textId="77777777" w:rsidR="002767D3" w:rsidRPr="004B0A1F" w:rsidRDefault="002767D3" w:rsidP="004B0A1F">
            <w:pPr>
              <w:rPr>
                <w:sz w:val="16"/>
                <w:szCs w:val="16"/>
                <w:lang w:val="en-US"/>
              </w:rPr>
            </w:pPr>
            <w:r>
              <w:rPr>
                <w:sz w:val="16"/>
                <w:szCs w:val="16"/>
                <w:lang w:val="en-US"/>
              </w:rPr>
              <w:t>IT/LG/AA</w:t>
            </w:r>
          </w:p>
        </w:tc>
        <w:tc>
          <w:tcPr>
            <w:tcW w:w="4678" w:type="dxa"/>
          </w:tcPr>
          <w:p w14:paraId="1230CCBB" w14:textId="77777777" w:rsidR="002767D3" w:rsidRPr="004B0A1F" w:rsidRDefault="00753DE9" w:rsidP="002767D3">
            <w:pPr>
              <w:snapToGrid w:val="0"/>
              <w:rPr>
                <w:sz w:val="16"/>
                <w:szCs w:val="16"/>
              </w:rPr>
            </w:pPr>
            <w:r>
              <w:rPr>
                <w:sz w:val="16"/>
                <w:szCs w:val="16"/>
              </w:rPr>
              <w:t>AA-3767</w:t>
            </w:r>
            <w:r w:rsidR="002767D3">
              <w:rPr>
                <w:sz w:val="16"/>
                <w:szCs w:val="16"/>
              </w:rPr>
              <w:t xml:space="preserve"> </w:t>
            </w:r>
            <w:r w:rsidR="002767D3" w:rsidRPr="004B0A1F">
              <w:rPr>
                <w:sz w:val="16"/>
                <w:szCs w:val="16"/>
              </w:rPr>
              <w:t>Modeldocument v</w:t>
            </w:r>
            <w:r w:rsidR="002767D3">
              <w:rPr>
                <w:sz w:val="16"/>
                <w:szCs w:val="16"/>
              </w:rPr>
              <w:t>2.0.1: par 2.6 onderdeel a tekstaanpassing</w:t>
            </w:r>
            <w:r w:rsidR="001F6630">
              <w:rPr>
                <w:sz w:val="16"/>
                <w:szCs w:val="16"/>
              </w:rPr>
              <w:t xml:space="preserve"> m.b.t. de offerte</w:t>
            </w:r>
            <w:r w:rsidR="002767D3">
              <w:rPr>
                <w:sz w:val="16"/>
                <w:szCs w:val="16"/>
              </w:rPr>
              <w:t>.</w:t>
            </w:r>
          </w:p>
        </w:tc>
      </w:tr>
      <w:tr w:rsidR="00033190" w:rsidRPr="00BF3E02" w14:paraId="68275BE6" w14:textId="77777777" w:rsidTr="00256EF3">
        <w:trPr>
          <w:trHeight w:val="694"/>
        </w:trPr>
        <w:tc>
          <w:tcPr>
            <w:tcW w:w="637" w:type="dxa"/>
          </w:tcPr>
          <w:p w14:paraId="079D4B12" w14:textId="77777777" w:rsidR="00033190" w:rsidRDefault="00033190" w:rsidP="007C4F3B">
            <w:pPr>
              <w:rPr>
                <w:rStyle w:val="Versie0"/>
                <w:bCs/>
                <w:sz w:val="16"/>
                <w:szCs w:val="16"/>
              </w:rPr>
            </w:pPr>
            <w:r>
              <w:rPr>
                <w:rStyle w:val="Versie0"/>
                <w:bCs/>
                <w:sz w:val="16"/>
                <w:szCs w:val="16"/>
              </w:rPr>
              <w:t>2.3.0</w:t>
            </w:r>
          </w:p>
        </w:tc>
        <w:tc>
          <w:tcPr>
            <w:tcW w:w="1560" w:type="dxa"/>
          </w:tcPr>
          <w:p w14:paraId="3855A038" w14:textId="77777777" w:rsidR="00033190" w:rsidRDefault="00083B03" w:rsidP="00E93B34">
            <w:pPr>
              <w:rPr>
                <w:rStyle w:val="Datumopmaakprofiel"/>
                <w:sz w:val="16"/>
                <w:szCs w:val="16"/>
              </w:rPr>
            </w:pPr>
            <w:r>
              <w:rPr>
                <w:rStyle w:val="Datumopmaakprofiel"/>
                <w:sz w:val="16"/>
                <w:szCs w:val="16"/>
              </w:rPr>
              <w:t>16</w:t>
            </w:r>
            <w:r w:rsidR="0076231C">
              <w:rPr>
                <w:rStyle w:val="Datumopmaakprofiel"/>
                <w:sz w:val="16"/>
                <w:szCs w:val="16"/>
              </w:rPr>
              <w:t xml:space="preserve"> mei</w:t>
            </w:r>
            <w:r w:rsidR="00033190">
              <w:rPr>
                <w:rStyle w:val="Datumopmaakprofiel"/>
                <w:sz w:val="16"/>
                <w:szCs w:val="16"/>
              </w:rPr>
              <w:t xml:space="preserve"> 2018</w:t>
            </w:r>
          </w:p>
        </w:tc>
        <w:tc>
          <w:tcPr>
            <w:tcW w:w="1984" w:type="dxa"/>
          </w:tcPr>
          <w:p w14:paraId="47F06467" w14:textId="77777777" w:rsidR="00033190" w:rsidRDefault="00033190" w:rsidP="004B0A1F">
            <w:pPr>
              <w:rPr>
                <w:sz w:val="16"/>
                <w:szCs w:val="16"/>
                <w:lang w:val="en-US"/>
              </w:rPr>
            </w:pPr>
            <w:r>
              <w:rPr>
                <w:sz w:val="16"/>
                <w:szCs w:val="16"/>
                <w:lang w:val="en-US"/>
              </w:rPr>
              <w:t>IT/LG/AA</w:t>
            </w:r>
          </w:p>
        </w:tc>
        <w:tc>
          <w:tcPr>
            <w:tcW w:w="4678" w:type="dxa"/>
          </w:tcPr>
          <w:p w14:paraId="6C489802" w14:textId="77777777" w:rsidR="00033190" w:rsidRDefault="00033190" w:rsidP="00033190">
            <w:pPr>
              <w:rPr>
                <w:sz w:val="16"/>
                <w:szCs w:val="16"/>
              </w:rPr>
            </w:pPr>
            <w:r w:rsidRPr="00F950F2">
              <w:rPr>
                <w:sz w:val="16"/>
                <w:szCs w:val="16"/>
              </w:rPr>
              <w:t>AA-3777</w:t>
            </w:r>
            <w:r>
              <w:rPr>
                <w:sz w:val="16"/>
                <w:szCs w:val="16"/>
              </w:rPr>
              <w:t xml:space="preserve"> </w:t>
            </w:r>
            <w:r w:rsidRPr="007D165A">
              <w:rPr>
                <w:sz w:val="16"/>
                <w:szCs w:val="16"/>
              </w:rPr>
              <w:t>Modeldocument v</w:t>
            </w:r>
            <w:r w:rsidR="00B91FCE">
              <w:rPr>
                <w:sz w:val="16"/>
                <w:szCs w:val="16"/>
              </w:rPr>
              <w:t>2.0.1</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37FC87B4" w14:textId="77777777" w:rsidR="00033190" w:rsidRDefault="00033190" w:rsidP="00B91FCE">
            <w:pPr>
              <w:snapToGrid w:val="0"/>
              <w:rPr>
                <w:sz w:val="16"/>
                <w:szCs w:val="16"/>
              </w:rPr>
            </w:pPr>
            <w:r w:rsidRPr="00F950F2">
              <w:rPr>
                <w:sz w:val="16"/>
                <w:szCs w:val="16"/>
              </w:rPr>
              <w:t>AA-3748</w:t>
            </w:r>
            <w:r>
              <w:rPr>
                <w:sz w:val="16"/>
                <w:szCs w:val="16"/>
              </w:rPr>
              <w:t xml:space="preserve"> </w:t>
            </w:r>
            <w:r w:rsidRPr="007D165A">
              <w:rPr>
                <w:sz w:val="16"/>
                <w:szCs w:val="16"/>
              </w:rPr>
              <w:t>Modeldocument v</w:t>
            </w:r>
            <w:r w:rsidR="00B91FCE">
              <w:rPr>
                <w:sz w:val="16"/>
                <w:szCs w:val="16"/>
              </w:rPr>
              <w:t>2.0.1</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14:paraId="6DEECB58" w14:textId="77777777" w:rsidR="00AC175E" w:rsidRDefault="00AC175E" w:rsidP="00547251">
            <w:pPr>
              <w:snapToGrid w:val="0"/>
              <w:rPr>
                <w:sz w:val="16"/>
                <w:szCs w:val="16"/>
              </w:rPr>
            </w:pPr>
            <w:r w:rsidRPr="00AC175E">
              <w:rPr>
                <w:sz w:val="16"/>
                <w:szCs w:val="16"/>
              </w:rPr>
              <w:t>AA-3940</w:t>
            </w:r>
            <w:r>
              <w:rPr>
                <w:sz w:val="16"/>
                <w:szCs w:val="16"/>
              </w:rPr>
              <w:t xml:space="preserve"> Modeldocument v.2.0.2: </w:t>
            </w:r>
            <w:r w:rsidR="00B9272D">
              <w:rPr>
                <w:sz w:val="16"/>
                <w:szCs w:val="16"/>
              </w:rPr>
              <w:t xml:space="preserve">Paragraaf 2.6 </w:t>
            </w:r>
            <w:r>
              <w:rPr>
                <w:sz w:val="16"/>
                <w:szCs w:val="16"/>
              </w:rPr>
              <w:t>datumveld offerte verwijderd.</w:t>
            </w:r>
          </w:p>
          <w:p w14:paraId="7CFBEFB1" w14:textId="77777777" w:rsidR="00083B03" w:rsidRPr="003A2A9E" w:rsidRDefault="00083B03" w:rsidP="003A2A9E">
            <w:pPr>
              <w:rPr>
                <w:snapToGrid/>
                <w:sz w:val="16"/>
                <w:szCs w:val="16"/>
              </w:rPr>
            </w:pPr>
            <w:r>
              <w:rPr>
                <w:sz w:val="16"/>
                <w:szCs w:val="16"/>
              </w:rPr>
              <w:t>AA-3724 Modeldocument v4.6.0 TB Recht: vermelding aantal bij (Eigendom belast met) Opstal, Erfpacht en BP rechten.</w:t>
            </w:r>
          </w:p>
        </w:tc>
      </w:tr>
      <w:tr w:rsidR="003A2A9E" w:rsidRPr="00BF3E02" w14:paraId="5053B1AE" w14:textId="77777777" w:rsidTr="00256EF3">
        <w:trPr>
          <w:trHeight w:val="694"/>
        </w:trPr>
        <w:tc>
          <w:tcPr>
            <w:tcW w:w="637" w:type="dxa"/>
          </w:tcPr>
          <w:p w14:paraId="48FD7779" w14:textId="77777777" w:rsidR="003A2A9E" w:rsidRDefault="003A2A9E" w:rsidP="003A2A9E">
            <w:pPr>
              <w:rPr>
                <w:rStyle w:val="Versie0"/>
                <w:bCs/>
                <w:sz w:val="16"/>
                <w:szCs w:val="16"/>
              </w:rPr>
            </w:pPr>
            <w:r>
              <w:rPr>
                <w:rStyle w:val="Versie0"/>
                <w:bCs/>
                <w:sz w:val="16"/>
                <w:szCs w:val="16"/>
              </w:rPr>
              <w:t>2.4.0</w:t>
            </w:r>
          </w:p>
        </w:tc>
        <w:tc>
          <w:tcPr>
            <w:tcW w:w="1560" w:type="dxa"/>
          </w:tcPr>
          <w:p w14:paraId="3EDD2C88" w14:textId="77777777" w:rsidR="003A2A9E" w:rsidRDefault="003A2A9E" w:rsidP="003A2A9E">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984" w:type="dxa"/>
          </w:tcPr>
          <w:p w14:paraId="46023380" w14:textId="77777777" w:rsidR="003A2A9E" w:rsidRPr="00CF78AF" w:rsidRDefault="003A2A9E" w:rsidP="003A2A9E">
            <w:pPr>
              <w:rPr>
                <w:sz w:val="16"/>
                <w:szCs w:val="16"/>
                <w:lang w:val="en-US"/>
              </w:rPr>
            </w:pPr>
            <w:r w:rsidRPr="0043720F">
              <w:rPr>
                <w:rFonts w:ascii="Helvetica" w:hAnsi="Helvetica" w:cs="Helvetica"/>
                <w:sz w:val="16"/>
                <w:szCs w:val="16"/>
                <w:lang w:val="en-GB"/>
              </w:rPr>
              <w:t>IT/LG/AA</w:t>
            </w:r>
          </w:p>
        </w:tc>
        <w:tc>
          <w:tcPr>
            <w:tcW w:w="4678" w:type="dxa"/>
          </w:tcPr>
          <w:p w14:paraId="5D7E8406" w14:textId="77777777" w:rsidR="003A2A9E" w:rsidRDefault="003A2A9E" w:rsidP="004F61C1">
            <w:pPr>
              <w:rPr>
                <w:rFonts w:cs="Arial"/>
                <w:sz w:val="16"/>
                <w:szCs w:val="16"/>
              </w:rPr>
            </w:pPr>
            <w:r w:rsidRPr="0043720F">
              <w:rPr>
                <w:rFonts w:cs="Arial"/>
                <w:sz w:val="16"/>
                <w:szCs w:val="16"/>
              </w:rPr>
              <w:t xml:space="preserve">AA-4025 </w:t>
            </w:r>
            <w:r w:rsidRPr="007D165A">
              <w:rPr>
                <w:sz w:val="16"/>
                <w:szCs w:val="16"/>
              </w:rPr>
              <w:t xml:space="preserve">Modeldocument </w:t>
            </w:r>
            <w:r>
              <w:rPr>
                <w:sz w:val="16"/>
                <w:szCs w:val="16"/>
              </w:rPr>
              <w:t>v.2.0.</w:t>
            </w:r>
            <w:r w:rsidR="004F61C1">
              <w:rPr>
                <w:sz w:val="16"/>
                <w:szCs w:val="16"/>
              </w:rPr>
              <w:t>2</w:t>
            </w:r>
            <w:r>
              <w:rPr>
                <w:sz w:val="16"/>
                <w:szCs w:val="16"/>
              </w:rPr>
              <w:t xml:space="preserve"> TB Burgerlijke staat: </w:t>
            </w:r>
            <w:r w:rsidRPr="0043720F">
              <w:rPr>
                <w:rFonts w:cs="Arial"/>
                <w:sz w:val="16"/>
                <w:szCs w:val="16"/>
              </w:rPr>
              <w:t>Terugdraaien issue AA-3777 (Geregistreerd partnerschap).</w:t>
            </w:r>
          </w:p>
          <w:p w14:paraId="599BC1CE" w14:textId="77777777" w:rsidR="003E3A17" w:rsidRDefault="003E3A17" w:rsidP="004F61C1">
            <w:pPr>
              <w:rPr>
                <w:rFonts w:cs="Arial"/>
                <w:sz w:val="16"/>
                <w:szCs w:val="16"/>
              </w:rPr>
            </w:pPr>
            <w:r w:rsidRPr="003E3A17">
              <w:rPr>
                <w:rFonts w:cs="Arial"/>
                <w:sz w:val="16"/>
                <w:szCs w:val="16"/>
              </w:rPr>
              <w:t>AA-4022</w:t>
            </w:r>
            <w:r w:rsidRPr="003E3A17">
              <w:rPr>
                <w:rFonts w:cs="Arial"/>
                <w:sz w:val="16"/>
                <w:szCs w:val="16"/>
              </w:rPr>
              <w:tab/>
              <w:t>Modeldocument v2.0.</w:t>
            </w:r>
            <w:r>
              <w:rPr>
                <w:rFonts w:cs="Arial"/>
                <w:sz w:val="16"/>
                <w:szCs w:val="16"/>
              </w:rPr>
              <w:t>2</w:t>
            </w:r>
            <w:r w:rsidRPr="003E3A17">
              <w:rPr>
                <w:rFonts w:cs="Arial"/>
                <w:sz w:val="16"/>
                <w:szCs w:val="16"/>
              </w:rPr>
              <w:t>: bugfix, datum ondertekening (datumOfferte) optioneel gemaakt</w:t>
            </w:r>
          </w:p>
          <w:p w14:paraId="4766DDB1" w14:textId="77777777" w:rsidR="003E3A17" w:rsidRPr="00F950F2" w:rsidRDefault="003E3A17" w:rsidP="004F61C1">
            <w:pPr>
              <w:rPr>
                <w:sz w:val="16"/>
                <w:szCs w:val="16"/>
              </w:rPr>
            </w:pPr>
          </w:p>
        </w:tc>
      </w:tr>
      <w:tr w:rsidR="00CD15F6" w:rsidRPr="00BF3E02" w14:paraId="1A482719" w14:textId="77777777" w:rsidTr="00256EF3">
        <w:trPr>
          <w:trHeight w:val="694"/>
        </w:trPr>
        <w:tc>
          <w:tcPr>
            <w:tcW w:w="637" w:type="dxa"/>
          </w:tcPr>
          <w:p w14:paraId="6812AFA7" w14:textId="7996CBAD" w:rsidR="00CD15F6" w:rsidRDefault="00CD15F6" w:rsidP="003A2A9E">
            <w:pPr>
              <w:rPr>
                <w:rStyle w:val="Versie0"/>
                <w:bCs/>
                <w:sz w:val="16"/>
                <w:szCs w:val="16"/>
              </w:rPr>
            </w:pPr>
            <w:r>
              <w:rPr>
                <w:rStyle w:val="Versie0"/>
                <w:bCs/>
                <w:sz w:val="16"/>
                <w:szCs w:val="16"/>
              </w:rPr>
              <w:t>2.5.0</w:t>
            </w:r>
          </w:p>
        </w:tc>
        <w:tc>
          <w:tcPr>
            <w:tcW w:w="1560" w:type="dxa"/>
          </w:tcPr>
          <w:p w14:paraId="2FE97D19" w14:textId="6A48C6F7" w:rsidR="00CD15F6" w:rsidRDefault="00CD15F6" w:rsidP="003A2A9E">
            <w:pPr>
              <w:rPr>
                <w:rStyle w:val="Datumopmaakprofiel"/>
                <w:rFonts w:cs="Helvetica"/>
                <w:sz w:val="16"/>
                <w:szCs w:val="16"/>
              </w:rPr>
            </w:pPr>
            <w:r>
              <w:rPr>
                <w:rStyle w:val="Datumopmaakprofiel"/>
                <w:rFonts w:cs="Helvetica"/>
                <w:sz w:val="16"/>
                <w:szCs w:val="16"/>
              </w:rPr>
              <w:t>23 september2020</w:t>
            </w:r>
          </w:p>
        </w:tc>
        <w:tc>
          <w:tcPr>
            <w:tcW w:w="1984" w:type="dxa"/>
          </w:tcPr>
          <w:p w14:paraId="2B710359" w14:textId="0D71E758" w:rsidR="00CD15F6" w:rsidRPr="0043720F" w:rsidRDefault="00CD15F6" w:rsidP="003A2A9E">
            <w:pPr>
              <w:rPr>
                <w:rFonts w:ascii="Helvetica" w:hAnsi="Helvetica" w:cs="Helvetica"/>
                <w:sz w:val="16"/>
                <w:szCs w:val="16"/>
                <w:lang w:val="en-GB"/>
              </w:rPr>
            </w:pPr>
            <w:r>
              <w:rPr>
                <w:rFonts w:ascii="Helvetica" w:hAnsi="Helvetica" w:cs="Helvetica"/>
                <w:sz w:val="16"/>
                <w:szCs w:val="16"/>
                <w:lang w:val="en-GB"/>
              </w:rPr>
              <w:t>I</w:t>
            </w:r>
            <w:r>
              <w:rPr>
                <w:lang w:val="en-GB"/>
              </w:rPr>
              <w:t>T/LG/AA</w:t>
            </w:r>
          </w:p>
        </w:tc>
        <w:tc>
          <w:tcPr>
            <w:tcW w:w="4678" w:type="dxa"/>
          </w:tcPr>
          <w:p w14:paraId="299A29F3" w14:textId="54A68247" w:rsidR="00CD15F6" w:rsidRPr="0043720F" w:rsidRDefault="00CD15F6" w:rsidP="004F61C1">
            <w:pPr>
              <w:rPr>
                <w:rFonts w:cs="Arial"/>
                <w:sz w:val="16"/>
                <w:szCs w:val="16"/>
              </w:rPr>
            </w:pPr>
            <w:r>
              <w:rPr>
                <w:rFonts w:cs="Arial"/>
                <w:sz w:val="16"/>
                <w:szCs w:val="16"/>
              </w:rPr>
              <w:t>V</w:t>
            </w:r>
            <w:r>
              <w:rPr>
                <w:rFonts w:cs="Arial"/>
              </w:rPr>
              <w:t>ersienummers verwijderd uit de tabel onder 1.3 Referenties.</w:t>
            </w:r>
          </w:p>
        </w:tc>
      </w:tr>
      <w:tr w:rsidR="00E2510C" w:rsidRPr="00BF3E02" w14:paraId="566B7679" w14:textId="77777777" w:rsidTr="00256EF3">
        <w:trPr>
          <w:trHeight w:val="694"/>
          <w:ins w:id="12" w:author="Groot, Karina de" w:date="2025-06-02T10:45:00Z" w16du:dateUtc="2025-06-02T08:45:00Z"/>
        </w:trPr>
        <w:tc>
          <w:tcPr>
            <w:tcW w:w="637" w:type="dxa"/>
          </w:tcPr>
          <w:p w14:paraId="68351CAB" w14:textId="0CD65C01" w:rsidR="00E2510C" w:rsidRDefault="00E2510C" w:rsidP="003A2A9E">
            <w:pPr>
              <w:rPr>
                <w:ins w:id="13" w:author="Groot, Karina de" w:date="2025-06-02T10:45:00Z" w16du:dateUtc="2025-06-02T08:45:00Z"/>
                <w:rStyle w:val="Versie0"/>
                <w:bCs/>
                <w:sz w:val="16"/>
                <w:szCs w:val="16"/>
              </w:rPr>
            </w:pPr>
            <w:ins w:id="14" w:author="Groot, Karina de" w:date="2025-06-02T10:45:00Z" w16du:dateUtc="2025-06-02T08:45:00Z">
              <w:r>
                <w:rPr>
                  <w:rStyle w:val="Versie0"/>
                  <w:bCs/>
                  <w:sz w:val="16"/>
                  <w:szCs w:val="16"/>
                </w:rPr>
                <w:t>3</w:t>
              </w:r>
              <w:r>
                <w:rPr>
                  <w:rStyle w:val="Versie0"/>
                  <w:bCs/>
                </w:rPr>
                <w:t>.0</w:t>
              </w:r>
            </w:ins>
          </w:p>
        </w:tc>
        <w:tc>
          <w:tcPr>
            <w:tcW w:w="1560" w:type="dxa"/>
          </w:tcPr>
          <w:p w14:paraId="5899C85A" w14:textId="516BBD24" w:rsidR="00E2510C" w:rsidRDefault="00E2510C" w:rsidP="003A2A9E">
            <w:pPr>
              <w:rPr>
                <w:ins w:id="15" w:author="Groot, Karina de" w:date="2025-06-02T10:45:00Z" w16du:dateUtc="2025-06-02T08:45:00Z"/>
                <w:rStyle w:val="Datumopmaakprofiel"/>
                <w:rFonts w:cs="Helvetica"/>
                <w:sz w:val="16"/>
                <w:szCs w:val="16"/>
              </w:rPr>
            </w:pPr>
            <w:ins w:id="16" w:author="Groot, Karina de" w:date="2025-06-02T10:45:00Z" w16du:dateUtc="2025-06-02T08:45:00Z">
              <w:r>
                <w:rPr>
                  <w:rStyle w:val="Datumopmaakprofiel"/>
                  <w:rFonts w:cs="Helvetica"/>
                  <w:sz w:val="16"/>
                  <w:szCs w:val="16"/>
                </w:rPr>
                <w:t>2</w:t>
              </w:r>
              <w:r>
                <w:rPr>
                  <w:rStyle w:val="Datumopmaakprofiel"/>
                  <w:rFonts w:cs="Helvetica"/>
                </w:rPr>
                <w:t xml:space="preserve"> juni 2025</w:t>
              </w:r>
            </w:ins>
          </w:p>
        </w:tc>
        <w:tc>
          <w:tcPr>
            <w:tcW w:w="1984" w:type="dxa"/>
          </w:tcPr>
          <w:p w14:paraId="1EA804AE" w14:textId="7CB4D58D" w:rsidR="00E2510C" w:rsidRDefault="00E2510C" w:rsidP="003A2A9E">
            <w:pPr>
              <w:rPr>
                <w:ins w:id="17" w:author="Groot, Karina de" w:date="2025-06-02T10:45:00Z" w16du:dateUtc="2025-06-02T08:45:00Z"/>
                <w:rFonts w:ascii="Helvetica" w:hAnsi="Helvetica" w:cs="Helvetica"/>
                <w:sz w:val="16"/>
                <w:szCs w:val="16"/>
                <w:lang w:val="en-GB"/>
              </w:rPr>
            </w:pPr>
            <w:ins w:id="18" w:author="Groot, Karina de" w:date="2025-06-02T10:45:00Z" w16du:dateUtc="2025-06-02T08:45:00Z">
              <w:r>
                <w:rPr>
                  <w:rFonts w:ascii="Helvetica" w:hAnsi="Helvetica" w:cs="Helvetica"/>
                  <w:sz w:val="16"/>
                  <w:szCs w:val="16"/>
                  <w:lang w:val="en-GB"/>
                </w:rPr>
                <w:t>BOI/BSU2/Team2/AA</w:t>
              </w:r>
            </w:ins>
          </w:p>
        </w:tc>
        <w:tc>
          <w:tcPr>
            <w:tcW w:w="4678" w:type="dxa"/>
          </w:tcPr>
          <w:p w14:paraId="2EC854D7" w14:textId="42D7551C" w:rsidR="00E2510C" w:rsidRDefault="00E2510C" w:rsidP="004F61C1">
            <w:pPr>
              <w:rPr>
                <w:ins w:id="19" w:author="Groot, Karina de" w:date="2025-06-02T10:45:00Z" w16du:dateUtc="2025-06-02T08:45:00Z"/>
                <w:rFonts w:cs="Arial"/>
                <w:sz w:val="16"/>
                <w:szCs w:val="16"/>
              </w:rPr>
            </w:pPr>
            <w:ins w:id="20" w:author="Groot, Karina de" w:date="2025-06-02T10:45:00Z" w16du:dateUtc="2025-06-02T08:45:00Z">
              <w:r>
                <w:rPr>
                  <w:rFonts w:cs="Arial"/>
                  <w:sz w:val="16"/>
                  <w:szCs w:val="16"/>
                </w:rPr>
                <w:t>AA-7851: Geen inhoudelijke wijzigingen. Alleen versienummer modeldocument aangepast</w:t>
              </w:r>
            </w:ins>
          </w:p>
        </w:tc>
      </w:tr>
    </w:tbl>
    <w:p w14:paraId="35D44D02" w14:textId="77777777" w:rsidR="00010AA1" w:rsidRPr="00BF3E02" w:rsidRDefault="00010AA1"/>
    <w:p w14:paraId="2C9B15AD" w14:textId="77777777" w:rsidR="003228A3" w:rsidRPr="00BF3E02" w:rsidRDefault="003228A3">
      <w:pPr>
        <w:sectPr w:rsidR="003228A3" w:rsidRPr="00BF3E02">
          <w:headerReference w:type="default" r:id="rId9"/>
          <w:footerReference w:type="default" r:id="rId10"/>
          <w:pgSz w:w="11906" w:h="16838" w:code="9"/>
          <w:pgMar w:top="2977" w:right="1304" w:bottom="1304" w:left="1814" w:header="567" w:footer="431" w:gutter="0"/>
          <w:pgNumType w:start="3"/>
          <w:cols w:space="708"/>
          <w:formProt w:val="0"/>
        </w:sectPr>
      </w:pPr>
    </w:p>
    <w:p w14:paraId="549B606B" w14:textId="77777777" w:rsidR="003228A3" w:rsidRPr="00BF3E02" w:rsidRDefault="003228A3"/>
    <w:p w14:paraId="67CEC927" w14:textId="77777777" w:rsidR="003228A3" w:rsidRPr="00343045" w:rsidRDefault="003228A3">
      <w:pPr>
        <w:pStyle w:val="Koptekst"/>
        <w:tabs>
          <w:tab w:val="clear" w:pos="4536"/>
          <w:tab w:val="clear" w:pos="9072"/>
        </w:tabs>
        <w:rPr>
          <w:b/>
          <w:bCs w:val="0"/>
        </w:rPr>
      </w:pPr>
      <w:r w:rsidRPr="00343045">
        <w:rPr>
          <w:b/>
          <w:bCs w:val="0"/>
        </w:rPr>
        <w:t>Inhoudsopgave</w:t>
      </w:r>
    </w:p>
    <w:p w14:paraId="0307C6AC" w14:textId="77777777" w:rsidR="003228A3" w:rsidRPr="00343045" w:rsidRDefault="003228A3"/>
    <w:bookmarkStart w:id="21" w:name="bmInhoudsopgave"/>
    <w:bookmarkEnd w:id="21"/>
    <w:p w14:paraId="5C5D5E5E" w14:textId="77777777" w:rsidR="00B05F26"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66516" w:history="1">
        <w:r w:rsidR="00B05F26" w:rsidRPr="003645D3">
          <w:rPr>
            <w:rStyle w:val="Hyperlink"/>
          </w:rPr>
          <w:t>1</w:t>
        </w:r>
        <w:r w:rsidR="00B05F26">
          <w:rPr>
            <w:rFonts w:asciiTheme="minorHAnsi" w:eastAsiaTheme="minorEastAsia" w:hAnsiTheme="minorHAnsi" w:cstheme="minorBidi"/>
            <w:b w:val="0"/>
            <w:bCs w:val="0"/>
            <w:snapToGrid/>
            <w:kern w:val="0"/>
            <w:sz w:val="22"/>
            <w:szCs w:val="22"/>
            <w:lang w:eastAsia="nl-NL"/>
          </w:rPr>
          <w:tab/>
        </w:r>
        <w:r w:rsidR="00B05F26" w:rsidRPr="003645D3">
          <w:rPr>
            <w:rStyle w:val="Hyperlink"/>
          </w:rPr>
          <w:t>Inleiding</w:t>
        </w:r>
        <w:r w:rsidR="00B05F26">
          <w:rPr>
            <w:webHidden/>
          </w:rPr>
          <w:tab/>
        </w:r>
        <w:r w:rsidR="00B05F26">
          <w:rPr>
            <w:webHidden/>
          </w:rPr>
          <w:fldChar w:fldCharType="begin"/>
        </w:r>
        <w:r w:rsidR="00B05F26">
          <w:rPr>
            <w:webHidden/>
          </w:rPr>
          <w:instrText xml:space="preserve"> PAGEREF _Toc508866516 \h </w:instrText>
        </w:r>
        <w:r w:rsidR="00B05F26">
          <w:rPr>
            <w:webHidden/>
          </w:rPr>
        </w:r>
        <w:r w:rsidR="00B05F26">
          <w:rPr>
            <w:webHidden/>
          </w:rPr>
          <w:fldChar w:fldCharType="separate"/>
        </w:r>
        <w:r w:rsidR="003A2A9E">
          <w:rPr>
            <w:webHidden/>
          </w:rPr>
          <w:t>6</w:t>
        </w:r>
        <w:r w:rsidR="00B05F26">
          <w:rPr>
            <w:webHidden/>
          </w:rPr>
          <w:fldChar w:fldCharType="end"/>
        </w:r>
      </w:hyperlink>
    </w:p>
    <w:p w14:paraId="04FA2A99"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17" w:history="1">
        <w:r w:rsidRPr="003645D3">
          <w:rPr>
            <w:rStyle w:val="Hyperlink"/>
          </w:rPr>
          <w:t>1.1</w:t>
        </w:r>
        <w:r>
          <w:rPr>
            <w:rFonts w:asciiTheme="minorHAnsi" w:eastAsiaTheme="minorEastAsia" w:hAnsiTheme="minorHAnsi" w:cstheme="minorBidi"/>
            <w:snapToGrid/>
            <w:kern w:val="0"/>
            <w:sz w:val="22"/>
            <w:szCs w:val="22"/>
            <w:lang w:eastAsia="nl-NL"/>
          </w:rPr>
          <w:tab/>
        </w:r>
        <w:r w:rsidRPr="003645D3">
          <w:rPr>
            <w:rStyle w:val="Hyperlink"/>
          </w:rPr>
          <w:t>Doel</w:t>
        </w:r>
        <w:r>
          <w:rPr>
            <w:webHidden/>
          </w:rPr>
          <w:tab/>
        </w:r>
        <w:r>
          <w:rPr>
            <w:webHidden/>
          </w:rPr>
          <w:fldChar w:fldCharType="begin"/>
        </w:r>
        <w:r>
          <w:rPr>
            <w:webHidden/>
          </w:rPr>
          <w:instrText xml:space="preserve"> PAGEREF _Toc508866517 \h </w:instrText>
        </w:r>
        <w:r>
          <w:rPr>
            <w:webHidden/>
          </w:rPr>
        </w:r>
        <w:r>
          <w:rPr>
            <w:webHidden/>
          </w:rPr>
          <w:fldChar w:fldCharType="separate"/>
        </w:r>
        <w:r w:rsidR="003A2A9E">
          <w:rPr>
            <w:webHidden/>
          </w:rPr>
          <w:t>6</w:t>
        </w:r>
        <w:r>
          <w:rPr>
            <w:webHidden/>
          </w:rPr>
          <w:fldChar w:fldCharType="end"/>
        </w:r>
      </w:hyperlink>
    </w:p>
    <w:p w14:paraId="0C40F006"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18" w:history="1">
        <w:r w:rsidRPr="003645D3">
          <w:rPr>
            <w:rStyle w:val="Hyperlink"/>
          </w:rPr>
          <w:t>1.2</w:t>
        </w:r>
        <w:r>
          <w:rPr>
            <w:rFonts w:asciiTheme="minorHAnsi" w:eastAsiaTheme="minorEastAsia" w:hAnsiTheme="minorHAnsi" w:cstheme="minorBidi"/>
            <w:snapToGrid/>
            <w:kern w:val="0"/>
            <w:sz w:val="22"/>
            <w:szCs w:val="22"/>
            <w:lang w:eastAsia="nl-NL"/>
          </w:rPr>
          <w:tab/>
        </w:r>
        <w:r w:rsidRPr="003645D3">
          <w:rPr>
            <w:rStyle w:val="Hyperlink"/>
          </w:rPr>
          <w:t>Algemeen</w:t>
        </w:r>
        <w:r>
          <w:rPr>
            <w:webHidden/>
          </w:rPr>
          <w:tab/>
        </w:r>
        <w:r>
          <w:rPr>
            <w:webHidden/>
          </w:rPr>
          <w:fldChar w:fldCharType="begin"/>
        </w:r>
        <w:r>
          <w:rPr>
            <w:webHidden/>
          </w:rPr>
          <w:instrText xml:space="preserve"> PAGEREF _Toc508866518 \h </w:instrText>
        </w:r>
        <w:r>
          <w:rPr>
            <w:webHidden/>
          </w:rPr>
        </w:r>
        <w:r>
          <w:rPr>
            <w:webHidden/>
          </w:rPr>
          <w:fldChar w:fldCharType="separate"/>
        </w:r>
        <w:r w:rsidR="003A2A9E">
          <w:rPr>
            <w:webHidden/>
          </w:rPr>
          <w:t>6</w:t>
        </w:r>
        <w:r>
          <w:rPr>
            <w:webHidden/>
          </w:rPr>
          <w:fldChar w:fldCharType="end"/>
        </w:r>
      </w:hyperlink>
    </w:p>
    <w:p w14:paraId="3244D1C0"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19" w:history="1">
        <w:r w:rsidRPr="003645D3">
          <w:rPr>
            <w:rStyle w:val="Hyperlink"/>
          </w:rPr>
          <w:t>1.3</w:t>
        </w:r>
        <w:r>
          <w:rPr>
            <w:rFonts w:asciiTheme="minorHAnsi" w:eastAsiaTheme="minorEastAsia" w:hAnsiTheme="minorHAnsi" w:cstheme="minorBidi"/>
            <w:snapToGrid/>
            <w:kern w:val="0"/>
            <w:sz w:val="22"/>
            <w:szCs w:val="22"/>
            <w:lang w:eastAsia="nl-NL"/>
          </w:rPr>
          <w:tab/>
        </w:r>
        <w:r w:rsidRPr="003645D3">
          <w:rPr>
            <w:rStyle w:val="Hyperlink"/>
          </w:rPr>
          <w:t>Referenties</w:t>
        </w:r>
        <w:r>
          <w:rPr>
            <w:webHidden/>
          </w:rPr>
          <w:tab/>
        </w:r>
        <w:r>
          <w:rPr>
            <w:webHidden/>
          </w:rPr>
          <w:fldChar w:fldCharType="begin"/>
        </w:r>
        <w:r>
          <w:rPr>
            <w:webHidden/>
          </w:rPr>
          <w:instrText xml:space="preserve"> PAGEREF _Toc508866519 \h </w:instrText>
        </w:r>
        <w:r>
          <w:rPr>
            <w:webHidden/>
          </w:rPr>
        </w:r>
        <w:r>
          <w:rPr>
            <w:webHidden/>
          </w:rPr>
          <w:fldChar w:fldCharType="separate"/>
        </w:r>
        <w:r w:rsidR="003A2A9E">
          <w:rPr>
            <w:webHidden/>
          </w:rPr>
          <w:t>7</w:t>
        </w:r>
        <w:r>
          <w:rPr>
            <w:webHidden/>
          </w:rPr>
          <w:fldChar w:fldCharType="end"/>
        </w:r>
      </w:hyperlink>
    </w:p>
    <w:p w14:paraId="152F75BD" w14:textId="77777777" w:rsidR="00B05F26" w:rsidRDefault="00B05F26">
      <w:pPr>
        <w:pStyle w:val="Inhopg1"/>
        <w:rPr>
          <w:rFonts w:asciiTheme="minorHAnsi" w:eastAsiaTheme="minorEastAsia" w:hAnsiTheme="minorHAnsi" w:cstheme="minorBidi"/>
          <w:b w:val="0"/>
          <w:bCs w:val="0"/>
          <w:snapToGrid/>
          <w:kern w:val="0"/>
          <w:sz w:val="22"/>
          <w:szCs w:val="22"/>
          <w:lang w:eastAsia="nl-NL"/>
        </w:rPr>
      </w:pPr>
      <w:hyperlink w:anchor="_Toc508866520" w:history="1">
        <w:r w:rsidRPr="003645D3">
          <w:rPr>
            <w:rStyle w:val="Hyperlink"/>
          </w:rPr>
          <w:t>2</w:t>
        </w:r>
        <w:r>
          <w:rPr>
            <w:rFonts w:asciiTheme="minorHAnsi" w:eastAsiaTheme="minorEastAsia" w:hAnsiTheme="minorHAnsi" w:cstheme="minorBidi"/>
            <w:b w:val="0"/>
            <w:bCs w:val="0"/>
            <w:snapToGrid/>
            <w:kern w:val="0"/>
            <w:sz w:val="22"/>
            <w:szCs w:val="22"/>
            <w:lang w:eastAsia="nl-NL"/>
          </w:rPr>
          <w:tab/>
        </w:r>
        <w:r w:rsidRPr="003645D3">
          <w:rPr>
            <w:rStyle w:val="Hyperlink"/>
          </w:rPr>
          <w:t>RegioBank Hypotheekakte</w:t>
        </w:r>
        <w:r>
          <w:rPr>
            <w:webHidden/>
          </w:rPr>
          <w:tab/>
        </w:r>
        <w:r>
          <w:rPr>
            <w:webHidden/>
          </w:rPr>
          <w:fldChar w:fldCharType="begin"/>
        </w:r>
        <w:r>
          <w:rPr>
            <w:webHidden/>
          </w:rPr>
          <w:instrText xml:space="preserve"> PAGEREF _Toc508866520 \h </w:instrText>
        </w:r>
        <w:r>
          <w:rPr>
            <w:webHidden/>
          </w:rPr>
        </w:r>
        <w:r>
          <w:rPr>
            <w:webHidden/>
          </w:rPr>
          <w:fldChar w:fldCharType="separate"/>
        </w:r>
        <w:r w:rsidR="003A2A9E">
          <w:rPr>
            <w:webHidden/>
          </w:rPr>
          <w:t>8</w:t>
        </w:r>
        <w:r>
          <w:rPr>
            <w:webHidden/>
          </w:rPr>
          <w:fldChar w:fldCharType="end"/>
        </w:r>
      </w:hyperlink>
    </w:p>
    <w:p w14:paraId="58C495F8"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21" w:history="1">
        <w:r w:rsidRPr="003645D3">
          <w:rPr>
            <w:rStyle w:val="Hyperlink"/>
          </w:rPr>
          <w:t>2.1</w:t>
        </w:r>
        <w:r>
          <w:rPr>
            <w:rFonts w:asciiTheme="minorHAnsi" w:eastAsiaTheme="minorEastAsia" w:hAnsiTheme="minorHAnsi" w:cstheme="minorBidi"/>
            <w:snapToGrid/>
            <w:kern w:val="0"/>
            <w:sz w:val="22"/>
            <w:szCs w:val="22"/>
            <w:lang w:eastAsia="nl-NL"/>
          </w:rPr>
          <w:tab/>
        </w:r>
        <w:r w:rsidRPr="003645D3">
          <w:rPr>
            <w:rStyle w:val="Hyperlink"/>
          </w:rPr>
          <w:t>Equivalentieverklaring</w:t>
        </w:r>
        <w:r>
          <w:rPr>
            <w:webHidden/>
          </w:rPr>
          <w:tab/>
        </w:r>
        <w:r>
          <w:rPr>
            <w:webHidden/>
          </w:rPr>
          <w:fldChar w:fldCharType="begin"/>
        </w:r>
        <w:r>
          <w:rPr>
            <w:webHidden/>
          </w:rPr>
          <w:instrText xml:space="preserve"> PAGEREF _Toc508866521 \h </w:instrText>
        </w:r>
        <w:r>
          <w:rPr>
            <w:webHidden/>
          </w:rPr>
        </w:r>
        <w:r>
          <w:rPr>
            <w:webHidden/>
          </w:rPr>
          <w:fldChar w:fldCharType="separate"/>
        </w:r>
        <w:r w:rsidR="003A2A9E">
          <w:rPr>
            <w:webHidden/>
          </w:rPr>
          <w:t>8</w:t>
        </w:r>
        <w:r>
          <w:rPr>
            <w:webHidden/>
          </w:rPr>
          <w:fldChar w:fldCharType="end"/>
        </w:r>
      </w:hyperlink>
    </w:p>
    <w:p w14:paraId="08BA41C9"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22" w:history="1">
        <w:r w:rsidRPr="003645D3">
          <w:rPr>
            <w:rStyle w:val="Hyperlink"/>
          </w:rPr>
          <w:t>2.2</w:t>
        </w:r>
        <w:r>
          <w:rPr>
            <w:rFonts w:asciiTheme="minorHAnsi" w:eastAsiaTheme="minorEastAsia" w:hAnsiTheme="minorHAnsi" w:cstheme="minorBidi"/>
            <w:snapToGrid/>
            <w:kern w:val="0"/>
            <w:sz w:val="22"/>
            <w:szCs w:val="22"/>
            <w:lang w:eastAsia="nl-NL"/>
          </w:rPr>
          <w:tab/>
        </w:r>
        <w:r w:rsidRPr="003645D3">
          <w:rPr>
            <w:rStyle w:val="Hyperlink"/>
          </w:rPr>
          <w:t>Titel</w:t>
        </w:r>
        <w:r>
          <w:rPr>
            <w:webHidden/>
          </w:rPr>
          <w:tab/>
        </w:r>
        <w:r>
          <w:rPr>
            <w:webHidden/>
          </w:rPr>
          <w:fldChar w:fldCharType="begin"/>
        </w:r>
        <w:r>
          <w:rPr>
            <w:webHidden/>
          </w:rPr>
          <w:instrText xml:space="preserve"> PAGEREF _Toc508866522 \h </w:instrText>
        </w:r>
        <w:r>
          <w:rPr>
            <w:webHidden/>
          </w:rPr>
        </w:r>
        <w:r>
          <w:rPr>
            <w:webHidden/>
          </w:rPr>
          <w:fldChar w:fldCharType="separate"/>
        </w:r>
        <w:r w:rsidR="003A2A9E">
          <w:rPr>
            <w:webHidden/>
          </w:rPr>
          <w:t>8</w:t>
        </w:r>
        <w:r>
          <w:rPr>
            <w:webHidden/>
          </w:rPr>
          <w:fldChar w:fldCharType="end"/>
        </w:r>
      </w:hyperlink>
    </w:p>
    <w:p w14:paraId="6C7A64B4"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23" w:history="1">
        <w:r w:rsidRPr="003645D3">
          <w:rPr>
            <w:rStyle w:val="Hyperlink"/>
          </w:rPr>
          <w:t>2.3</w:t>
        </w:r>
        <w:r>
          <w:rPr>
            <w:rFonts w:asciiTheme="minorHAnsi" w:eastAsiaTheme="minorEastAsia" w:hAnsiTheme="minorHAnsi" w:cstheme="minorBidi"/>
            <w:snapToGrid/>
            <w:kern w:val="0"/>
            <w:sz w:val="22"/>
            <w:szCs w:val="22"/>
            <w:lang w:eastAsia="nl-NL"/>
          </w:rPr>
          <w:tab/>
        </w:r>
        <w:r w:rsidRPr="003645D3">
          <w:rPr>
            <w:rStyle w:val="Hyperlink"/>
          </w:rPr>
          <w:t>Aanhef</w:t>
        </w:r>
        <w:r>
          <w:rPr>
            <w:webHidden/>
          </w:rPr>
          <w:tab/>
        </w:r>
        <w:r>
          <w:rPr>
            <w:webHidden/>
          </w:rPr>
          <w:fldChar w:fldCharType="begin"/>
        </w:r>
        <w:r>
          <w:rPr>
            <w:webHidden/>
          </w:rPr>
          <w:instrText xml:space="preserve"> PAGEREF _Toc508866523 \h </w:instrText>
        </w:r>
        <w:r>
          <w:rPr>
            <w:webHidden/>
          </w:rPr>
        </w:r>
        <w:r>
          <w:rPr>
            <w:webHidden/>
          </w:rPr>
          <w:fldChar w:fldCharType="separate"/>
        </w:r>
        <w:r w:rsidR="003A2A9E">
          <w:rPr>
            <w:webHidden/>
          </w:rPr>
          <w:t>9</w:t>
        </w:r>
        <w:r>
          <w:rPr>
            <w:webHidden/>
          </w:rPr>
          <w:fldChar w:fldCharType="end"/>
        </w:r>
      </w:hyperlink>
    </w:p>
    <w:p w14:paraId="2E763F6F"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24" w:history="1">
        <w:r w:rsidRPr="003645D3">
          <w:rPr>
            <w:rStyle w:val="Hyperlink"/>
          </w:rPr>
          <w:t>2.4</w:t>
        </w:r>
        <w:r>
          <w:rPr>
            <w:rFonts w:asciiTheme="minorHAnsi" w:eastAsiaTheme="minorEastAsia" w:hAnsiTheme="minorHAnsi" w:cstheme="minorBidi"/>
            <w:snapToGrid/>
            <w:kern w:val="0"/>
            <w:sz w:val="22"/>
            <w:szCs w:val="22"/>
            <w:lang w:eastAsia="nl-NL"/>
          </w:rPr>
          <w:tab/>
        </w:r>
        <w:r w:rsidRPr="003645D3">
          <w:rPr>
            <w:rStyle w:val="Hyperlink"/>
          </w:rPr>
          <w:t>Partijen</w:t>
        </w:r>
        <w:r>
          <w:rPr>
            <w:webHidden/>
          </w:rPr>
          <w:tab/>
        </w:r>
        <w:r>
          <w:rPr>
            <w:webHidden/>
          </w:rPr>
          <w:fldChar w:fldCharType="begin"/>
        </w:r>
        <w:r>
          <w:rPr>
            <w:webHidden/>
          </w:rPr>
          <w:instrText xml:space="preserve"> PAGEREF _Toc508866524 \h </w:instrText>
        </w:r>
        <w:r>
          <w:rPr>
            <w:webHidden/>
          </w:rPr>
        </w:r>
        <w:r>
          <w:rPr>
            <w:webHidden/>
          </w:rPr>
          <w:fldChar w:fldCharType="separate"/>
        </w:r>
        <w:r w:rsidR="003A2A9E">
          <w:rPr>
            <w:webHidden/>
          </w:rPr>
          <w:t>9</w:t>
        </w:r>
        <w:r>
          <w:rPr>
            <w:webHidden/>
          </w:rPr>
          <w:fldChar w:fldCharType="end"/>
        </w:r>
      </w:hyperlink>
    </w:p>
    <w:p w14:paraId="096C4A7D" w14:textId="77777777" w:rsidR="00B05F26" w:rsidRDefault="00B05F26">
      <w:pPr>
        <w:pStyle w:val="Inhopg3"/>
        <w:rPr>
          <w:rFonts w:asciiTheme="minorHAnsi" w:eastAsiaTheme="minorEastAsia" w:hAnsiTheme="minorHAnsi" w:cstheme="minorBidi"/>
          <w:snapToGrid/>
          <w:kern w:val="0"/>
          <w:sz w:val="22"/>
          <w:szCs w:val="22"/>
          <w:lang w:eastAsia="nl-NL"/>
        </w:rPr>
      </w:pPr>
      <w:hyperlink w:anchor="_Toc508866525" w:history="1">
        <w:r w:rsidRPr="003645D3">
          <w:rPr>
            <w:rStyle w:val="Hyperlink"/>
          </w:rPr>
          <w:t>2.4.1</w:t>
        </w:r>
        <w:r>
          <w:rPr>
            <w:rFonts w:asciiTheme="minorHAnsi" w:eastAsiaTheme="minorEastAsia" w:hAnsiTheme="minorHAnsi" w:cstheme="minorBidi"/>
            <w:snapToGrid/>
            <w:kern w:val="0"/>
            <w:sz w:val="22"/>
            <w:szCs w:val="22"/>
            <w:lang w:eastAsia="nl-NL"/>
          </w:rPr>
          <w:tab/>
        </w:r>
        <w:r w:rsidRPr="003645D3">
          <w:rPr>
            <w:rStyle w:val="Hyperlink"/>
          </w:rPr>
          <w:t>Schuldenaar en/of hypotheekgever</w:t>
        </w:r>
        <w:r>
          <w:rPr>
            <w:webHidden/>
          </w:rPr>
          <w:tab/>
        </w:r>
        <w:r>
          <w:rPr>
            <w:webHidden/>
          </w:rPr>
          <w:fldChar w:fldCharType="begin"/>
        </w:r>
        <w:r>
          <w:rPr>
            <w:webHidden/>
          </w:rPr>
          <w:instrText xml:space="preserve"> PAGEREF _Toc508866525 \h </w:instrText>
        </w:r>
        <w:r>
          <w:rPr>
            <w:webHidden/>
          </w:rPr>
        </w:r>
        <w:r>
          <w:rPr>
            <w:webHidden/>
          </w:rPr>
          <w:fldChar w:fldCharType="separate"/>
        </w:r>
        <w:r w:rsidR="003A2A9E">
          <w:rPr>
            <w:webHidden/>
          </w:rPr>
          <w:t>9</w:t>
        </w:r>
        <w:r>
          <w:rPr>
            <w:webHidden/>
          </w:rPr>
          <w:fldChar w:fldCharType="end"/>
        </w:r>
      </w:hyperlink>
    </w:p>
    <w:p w14:paraId="1A7243A0" w14:textId="77777777" w:rsidR="00B05F26" w:rsidRDefault="00B05F26">
      <w:pPr>
        <w:pStyle w:val="Inhopg3"/>
        <w:rPr>
          <w:rFonts w:asciiTheme="minorHAnsi" w:eastAsiaTheme="minorEastAsia" w:hAnsiTheme="minorHAnsi" w:cstheme="minorBidi"/>
          <w:snapToGrid/>
          <w:kern w:val="0"/>
          <w:sz w:val="22"/>
          <w:szCs w:val="22"/>
          <w:lang w:eastAsia="nl-NL"/>
        </w:rPr>
      </w:pPr>
      <w:hyperlink w:anchor="_Toc508866526" w:history="1">
        <w:r w:rsidRPr="003645D3">
          <w:rPr>
            <w:rStyle w:val="Hyperlink"/>
          </w:rPr>
          <w:t>2.4.2</w:t>
        </w:r>
        <w:r>
          <w:rPr>
            <w:rFonts w:asciiTheme="minorHAnsi" w:eastAsiaTheme="minorEastAsia" w:hAnsiTheme="minorHAnsi" w:cstheme="minorBidi"/>
            <w:snapToGrid/>
            <w:kern w:val="0"/>
            <w:sz w:val="22"/>
            <w:szCs w:val="22"/>
            <w:lang w:eastAsia="nl-NL"/>
          </w:rPr>
          <w:tab/>
        </w:r>
        <w:r w:rsidRPr="003645D3">
          <w:rPr>
            <w:rStyle w:val="Hyperlink"/>
          </w:rPr>
          <w:t>Bank</w:t>
        </w:r>
        <w:r>
          <w:rPr>
            <w:webHidden/>
          </w:rPr>
          <w:tab/>
        </w:r>
        <w:r>
          <w:rPr>
            <w:webHidden/>
          </w:rPr>
          <w:fldChar w:fldCharType="begin"/>
        </w:r>
        <w:r>
          <w:rPr>
            <w:webHidden/>
          </w:rPr>
          <w:instrText xml:space="preserve"> PAGEREF _Toc508866526 \h </w:instrText>
        </w:r>
        <w:r>
          <w:rPr>
            <w:webHidden/>
          </w:rPr>
        </w:r>
        <w:r>
          <w:rPr>
            <w:webHidden/>
          </w:rPr>
          <w:fldChar w:fldCharType="separate"/>
        </w:r>
        <w:r w:rsidR="003A2A9E">
          <w:rPr>
            <w:webHidden/>
          </w:rPr>
          <w:t>10</w:t>
        </w:r>
        <w:r>
          <w:rPr>
            <w:webHidden/>
          </w:rPr>
          <w:fldChar w:fldCharType="end"/>
        </w:r>
      </w:hyperlink>
    </w:p>
    <w:p w14:paraId="2C991D07"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27" w:history="1">
        <w:r w:rsidRPr="003645D3">
          <w:rPr>
            <w:rStyle w:val="Hyperlink"/>
          </w:rPr>
          <w:t>2.5</w:t>
        </w:r>
        <w:r>
          <w:rPr>
            <w:rFonts w:asciiTheme="minorHAnsi" w:eastAsiaTheme="minorEastAsia" w:hAnsiTheme="minorHAnsi" w:cstheme="minorBidi"/>
            <w:snapToGrid/>
            <w:kern w:val="0"/>
            <w:sz w:val="22"/>
            <w:szCs w:val="22"/>
            <w:lang w:eastAsia="nl-NL"/>
          </w:rPr>
          <w:tab/>
        </w:r>
        <w:r w:rsidRPr="003645D3">
          <w:rPr>
            <w:rStyle w:val="Hyperlink"/>
          </w:rPr>
          <w:t>Overeenkomst tot vestigen hypotheek- en pandrechten</w:t>
        </w:r>
        <w:r>
          <w:rPr>
            <w:webHidden/>
          </w:rPr>
          <w:tab/>
        </w:r>
        <w:r>
          <w:rPr>
            <w:webHidden/>
          </w:rPr>
          <w:fldChar w:fldCharType="begin"/>
        </w:r>
        <w:r>
          <w:rPr>
            <w:webHidden/>
          </w:rPr>
          <w:instrText xml:space="preserve"> PAGEREF _Toc508866527 \h </w:instrText>
        </w:r>
        <w:r>
          <w:rPr>
            <w:webHidden/>
          </w:rPr>
        </w:r>
        <w:r>
          <w:rPr>
            <w:webHidden/>
          </w:rPr>
          <w:fldChar w:fldCharType="separate"/>
        </w:r>
        <w:r w:rsidR="003A2A9E">
          <w:rPr>
            <w:webHidden/>
          </w:rPr>
          <w:t>13</w:t>
        </w:r>
        <w:r>
          <w:rPr>
            <w:webHidden/>
          </w:rPr>
          <w:fldChar w:fldCharType="end"/>
        </w:r>
      </w:hyperlink>
    </w:p>
    <w:p w14:paraId="08FB6F76"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28" w:history="1">
        <w:r w:rsidRPr="003645D3">
          <w:rPr>
            <w:rStyle w:val="Hyperlink"/>
          </w:rPr>
          <w:t>2.6</w:t>
        </w:r>
        <w:r>
          <w:rPr>
            <w:rFonts w:asciiTheme="minorHAnsi" w:eastAsiaTheme="minorEastAsia" w:hAnsiTheme="minorHAnsi" w:cstheme="minorBidi"/>
            <w:snapToGrid/>
            <w:kern w:val="0"/>
            <w:sz w:val="22"/>
            <w:szCs w:val="22"/>
            <w:lang w:eastAsia="nl-NL"/>
          </w:rPr>
          <w:tab/>
        </w:r>
        <w:r w:rsidRPr="003645D3">
          <w:rPr>
            <w:rStyle w:val="Hyperlink"/>
          </w:rPr>
          <w:t>Vestiging hypotheekrecht</w:t>
        </w:r>
        <w:r>
          <w:rPr>
            <w:webHidden/>
          </w:rPr>
          <w:tab/>
        </w:r>
        <w:r>
          <w:rPr>
            <w:webHidden/>
          </w:rPr>
          <w:fldChar w:fldCharType="begin"/>
        </w:r>
        <w:r>
          <w:rPr>
            <w:webHidden/>
          </w:rPr>
          <w:instrText xml:space="preserve"> PAGEREF _Toc508866528 \h </w:instrText>
        </w:r>
        <w:r>
          <w:rPr>
            <w:webHidden/>
          </w:rPr>
        </w:r>
        <w:r>
          <w:rPr>
            <w:webHidden/>
          </w:rPr>
          <w:fldChar w:fldCharType="separate"/>
        </w:r>
        <w:r w:rsidR="003A2A9E">
          <w:rPr>
            <w:webHidden/>
          </w:rPr>
          <w:t>14</w:t>
        </w:r>
        <w:r>
          <w:rPr>
            <w:webHidden/>
          </w:rPr>
          <w:fldChar w:fldCharType="end"/>
        </w:r>
      </w:hyperlink>
    </w:p>
    <w:p w14:paraId="30EFB425"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29" w:history="1">
        <w:r w:rsidRPr="003645D3">
          <w:rPr>
            <w:rStyle w:val="Hyperlink"/>
          </w:rPr>
          <w:t>2.7</w:t>
        </w:r>
        <w:r>
          <w:rPr>
            <w:rFonts w:asciiTheme="minorHAnsi" w:eastAsiaTheme="minorEastAsia" w:hAnsiTheme="minorHAnsi" w:cstheme="minorBidi"/>
            <w:snapToGrid/>
            <w:kern w:val="0"/>
            <w:sz w:val="22"/>
            <w:szCs w:val="22"/>
            <w:lang w:eastAsia="nl-NL"/>
          </w:rPr>
          <w:tab/>
        </w:r>
        <w:r w:rsidRPr="003645D3">
          <w:rPr>
            <w:rStyle w:val="Hyperlink"/>
          </w:rPr>
          <w:t>Onderpand</w:t>
        </w:r>
        <w:r>
          <w:rPr>
            <w:webHidden/>
          </w:rPr>
          <w:tab/>
        </w:r>
        <w:r>
          <w:rPr>
            <w:webHidden/>
          </w:rPr>
          <w:fldChar w:fldCharType="begin"/>
        </w:r>
        <w:r>
          <w:rPr>
            <w:webHidden/>
          </w:rPr>
          <w:instrText xml:space="preserve"> PAGEREF _Toc508866529 \h </w:instrText>
        </w:r>
        <w:r>
          <w:rPr>
            <w:webHidden/>
          </w:rPr>
        </w:r>
        <w:r>
          <w:rPr>
            <w:webHidden/>
          </w:rPr>
          <w:fldChar w:fldCharType="separate"/>
        </w:r>
        <w:r w:rsidR="003A2A9E">
          <w:rPr>
            <w:webHidden/>
          </w:rPr>
          <w:t>16</w:t>
        </w:r>
        <w:r>
          <w:rPr>
            <w:webHidden/>
          </w:rPr>
          <w:fldChar w:fldCharType="end"/>
        </w:r>
      </w:hyperlink>
    </w:p>
    <w:p w14:paraId="76DEC4B5"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30" w:history="1">
        <w:r w:rsidRPr="003645D3">
          <w:rPr>
            <w:rStyle w:val="Hyperlink"/>
          </w:rPr>
          <w:t>2.8</w:t>
        </w:r>
        <w:r>
          <w:rPr>
            <w:rFonts w:asciiTheme="minorHAnsi" w:eastAsiaTheme="minorEastAsia" w:hAnsiTheme="minorHAnsi" w:cstheme="minorBidi"/>
            <w:snapToGrid/>
            <w:kern w:val="0"/>
            <w:sz w:val="22"/>
            <w:szCs w:val="22"/>
            <w:lang w:eastAsia="nl-NL"/>
          </w:rPr>
          <w:tab/>
        </w:r>
        <w:r w:rsidRPr="003645D3">
          <w:rPr>
            <w:rStyle w:val="Hyperlink"/>
          </w:rPr>
          <w:t>Overbruggingshypotheek</w:t>
        </w:r>
        <w:r>
          <w:rPr>
            <w:webHidden/>
          </w:rPr>
          <w:tab/>
        </w:r>
        <w:r>
          <w:rPr>
            <w:webHidden/>
          </w:rPr>
          <w:fldChar w:fldCharType="begin"/>
        </w:r>
        <w:r>
          <w:rPr>
            <w:webHidden/>
          </w:rPr>
          <w:instrText xml:space="preserve"> PAGEREF _Toc508866530 \h </w:instrText>
        </w:r>
        <w:r>
          <w:rPr>
            <w:webHidden/>
          </w:rPr>
        </w:r>
        <w:r>
          <w:rPr>
            <w:webHidden/>
          </w:rPr>
          <w:fldChar w:fldCharType="separate"/>
        </w:r>
        <w:r w:rsidR="003A2A9E">
          <w:rPr>
            <w:webHidden/>
          </w:rPr>
          <w:t>17</w:t>
        </w:r>
        <w:r>
          <w:rPr>
            <w:webHidden/>
          </w:rPr>
          <w:fldChar w:fldCharType="end"/>
        </w:r>
      </w:hyperlink>
    </w:p>
    <w:p w14:paraId="5B2D48B7"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31" w:history="1">
        <w:r w:rsidRPr="003645D3">
          <w:rPr>
            <w:rStyle w:val="Hyperlink"/>
          </w:rPr>
          <w:t>2.9</w:t>
        </w:r>
        <w:r>
          <w:rPr>
            <w:rFonts w:asciiTheme="minorHAnsi" w:eastAsiaTheme="minorEastAsia" w:hAnsiTheme="minorHAnsi" w:cstheme="minorBidi"/>
            <w:snapToGrid/>
            <w:kern w:val="0"/>
            <w:sz w:val="22"/>
            <w:szCs w:val="22"/>
            <w:lang w:eastAsia="nl-NL"/>
          </w:rPr>
          <w:tab/>
        </w:r>
        <w:r w:rsidRPr="003645D3">
          <w:rPr>
            <w:rStyle w:val="Hyperlink"/>
          </w:rPr>
          <w:t>Aanvaarding</w:t>
        </w:r>
        <w:r>
          <w:rPr>
            <w:webHidden/>
          </w:rPr>
          <w:tab/>
        </w:r>
        <w:r>
          <w:rPr>
            <w:webHidden/>
          </w:rPr>
          <w:fldChar w:fldCharType="begin"/>
        </w:r>
        <w:r>
          <w:rPr>
            <w:webHidden/>
          </w:rPr>
          <w:instrText xml:space="preserve"> PAGEREF _Toc508866531 \h </w:instrText>
        </w:r>
        <w:r>
          <w:rPr>
            <w:webHidden/>
          </w:rPr>
        </w:r>
        <w:r>
          <w:rPr>
            <w:webHidden/>
          </w:rPr>
          <w:fldChar w:fldCharType="separate"/>
        </w:r>
        <w:r w:rsidR="003A2A9E">
          <w:rPr>
            <w:webHidden/>
          </w:rPr>
          <w:t>18</w:t>
        </w:r>
        <w:r>
          <w:rPr>
            <w:webHidden/>
          </w:rPr>
          <w:fldChar w:fldCharType="end"/>
        </w:r>
      </w:hyperlink>
    </w:p>
    <w:p w14:paraId="734B8326"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32" w:history="1">
        <w:r w:rsidRPr="003645D3">
          <w:rPr>
            <w:rStyle w:val="Hyperlink"/>
          </w:rPr>
          <w:t>2.10</w:t>
        </w:r>
        <w:r>
          <w:rPr>
            <w:rFonts w:asciiTheme="minorHAnsi" w:eastAsiaTheme="minorEastAsia" w:hAnsiTheme="minorHAnsi" w:cstheme="minorBidi"/>
            <w:snapToGrid/>
            <w:kern w:val="0"/>
            <w:sz w:val="22"/>
            <w:szCs w:val="22"/>
            <w:lang w:eastAsia="nl-NL"/>
          </w:rPr>
          <w:tab/>
        </w:r>
        <w:r w:rsidRPr="003645D3">
          <w:rPr>
            <w:rStyle w:val="Hyperlink"/>
          </w:rPr>
          <w:t>Woonplaatskeuze</w:t>
        </w:r>
        <w:r>
          <w:rPr>
            <w:webHidden/>
          </w:rPr>
          <w:tab/>
        </w:r>
        <w:r>
          <w:rPr>
            <w:webHidden/>
          </w:rPr>
          <w:fldChar w:fldCharType="begin"/>
        </w:r>
        <w:r>
          <w:rPr>
            <w:webHidden/>
          </w:rPr>
          <w:instrText xml:space="preserve"> PAGEREF _Toc508866532 \h </w:instrText>
        </w:r>
        <w:r>
          <w:rPr>
            <w:webHidden/>
          </w:rPr>
        </w:r>
        <w:r>
          <w:rPr>
            <w:webHidden/>
          </w:rPr>
          <w:fldChar w:fldCharType="separate"/>
        </w:r>
        <w:r w:rsidR="003A2A9E">
          <w:rPr>
            <w:webHidden/>
          </w:rPr>
          <w:t>18</w:t>
        </w:r>
        <w:r>
          <w:rPr>
            <w:webHidden/>
          </w:rPr>
          <w:fldChar w:fldCharType="end"/>
        </w:r>
      </w:hyperlink>
    </w:p>
    <w:p w14:paraId="32F32D82"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33" w:history="1">
        <w:r w:rsidRPr="003645D3">
          <w:rPr>
            <w:rStyle w:val="Hyperlink"/>
          </w:rPr>
          <w:t>2.11</w:t>
        </w:r>
        <w:r>
          <w:rPr>
            <w:rFonts w:asciiTheme="minorHAnsi" w:eastAsiaTheme="minorEastAsia" w:hAnsiTheme="minorHAnsi" w:cstheme="minorBidi"/>
            <w:snapToGrid/>
            <w:kern w:val="0"/>
            <w:sz w:val="22"/>
            <w:szCs w:val="22"/>
            <w:lang w:eastAsia="nl-NL"/>
          </w:rPr>
          <w:tab/>
        </w:r>
        <w:r w:rsidRPr="003645D3">
          <w:rPr>
            <w:rStyle w:val="Hyperlink"/>
          </w:rPr>
          <w:t>Einde Kadasterdeel</w:t>
        </w:r>
        <w:r>
          <w:rPr>
            <w:webHidden/>
          </w:rPr>
          <w:tab/>
        </w:r>
        <w:r>
          <w:rPr>
            <w:webHidden/>
          </w:rPr>
          <w:fldChar w:fldCharType="begin"/>
        </w:r>
        <w:r>
          <w:rPr>
            <w:webHidden/>
          </w:rPr>
          <w:instrText xml:space="preserve"> PAGEREF _Toc508866533 \h </w:instrText>
        </w:r>
        <w:r>
          <w:rPr>
            <w:webHidden/>
          </w:rPr>
        </w:r>
        <w:r>
          <w:rPr>
            <w:webHidden/>
          </w:rPr>
          <w:fldChar w:fldCharType="separate"/>
        </w:r>
        <w:r w:rsidR="003A2A9E">
          <w:rPr>
            <w:webHidden/>
          </w:rPr>
          <w:t>19</w:t>
        </w:r>
        <w:r>
          <w:rPr>
            <w:webHidden/>
          </w:rPr>
          <w:fldChar w:fldCharType="end"/>
        </w:r>
      </w:hyperlink>
    </w:p>
    <w:p w14:paraId="3625B2DD" w14:textId="77777777" w:rsidR="00B05F26" w:rsidRDefault="00B05F26">
      <w:pPr>
        <w:pStyle w:val="Inhopg2"/>
        <w:rPr>
          <w:rFonts w:asciiTheme="minorHAnsi" w:eastAsiaTheme="minorEastAsia" w:hAnsiTheme="minorHAnsi" w:cstheme="minorBidi"/>
          <w:snapToGrid/>
          <w:kern w:val="0"/>
          <w:sz w:val="22"/>
          <w:szCs w:val="22"/>
          <w:lang w:eastAsia="nl-NL"/>
        </w:rPr>
      </w:pPr>
      <w:hyperlink w:anchor="_Toc508866534" w:history="1">
        <w:r w:rsidRPr="003645D3">
          <w:rPr>
            <w:rStyle w:val="Hyperlink"/>
            <w:lang w:val="en-US"/>
          </w:rPr>
          <w:t>2.12</w:t>
        </w:r>
        <w:r>
          <w:rPr>
            <w:rFonts w:asciiTheme="minorHAnsi" w:eastAsiaTheme="minorEastAsia" w:hAnsiTheme="minorHAnsi" w:cstheme="minorBidi"/>
            <w:snapToGrid/>
            <w:kern w:val="0"/>
            <w:sz w:val="22"/>
            <w:szCs w:val="22"/>
            <w:lang w:eastAsia="nl-NL"/>
          </w:rPr>
          <w:tab/>
        </w:r>
        <w:r w:rsidRPr="003645D3">
          <w:rPr>
            <w:rStyle w:val="Hyperlink"/>
            <w:lang w:val="en-US"/>
          </w:rPr>
          <w:t>Vrije gedeelte</w:t>
        </w:r>
        <w:r>
          <w:rPr>
            <w:webHidden/>
          </w:rPr>
          <w:tab/>
        </w:r>
        <w:r>
          <w:rPr>
            <w:webHidden/>
          </w:rPr>
          <w:fldChar w:fldCharType="begin"/>
        </w:r>
        <w:r>
          <w:rPr>
            <w:webHidden/>
          </w:rPr>
          <w:instrText xml:space="preserve"> PAGEREF _Toc508866534 \h </w:instrText>
        </w:r>
        <w:r>
          <w:rPr>
            <w:webHidden/>
          </w:rPr>
        </w:r>
        <w:r>
          <w:rPr>
            <w:webHidden/>
          </w:rPr>
          <w:fldChar w:fldCharType="separate"/>
        </w:r>
        <w:r w:rsidR="003A2A9E">
          <w:rPr>
            <w:webHidden/>
          </w:rPr>
          <w:t>20</w:t>
        </w:r>
        <w:r>
          <w:rPr>
            <w:webHidden/>
          </w:rPr>
          <w:fldChar w:fldCharType="end"/>
        </w:r>
      </w:hyperlink>
    </w:p>
    <w:p w14:paraId="5F4B8B92" w14:textId="77777777" w:rsidR="003228A3" w:rsidRPr="00343045" w:rsidRDefault="004A1631">
      <w:r w:rsidRPr="00343045">
        <w:fldChar w:fldCharType="end"/>
      </w:r>
    </w:p>
    <w:p w14:paraId="70363E39" w14:textId="77777777" w:rsidR="003228A3" w:rsidRPr="00343045" w:rsidRDefault="003228A3"/>
    <w:p w14:paraId="6BFDF6E8" w14:textId="77777777" w:rsidR="004A1631" w:rsidRPr="00343045" w:rsidRDefault="004A1631" w:rsidP="004A1631">
      <w:pPr>
        <w:pStyle w:val="Kop1"/>
        <w:numPr>
          <w:ilvl w:val="0"/>
          <w:numId w:val="1"/>
        </w:numPr>
        <w:rPr>
          <w:lang w:val="nl-NL"/>
        </w:rPr>
      </w:pPr>
      <w:bookmarkStart w:id="22" w:name="bmStartpunt"/>
      <w:bookmarkStart w:id="23" w:name="_Toc498316301"/>
      <w:bookmarkStart w:id="24" w:name="_Toc20728828"/>
      <w:bookmarkStart w:id="25" w:name="_Toc508866516"/>
      <w:bookmarkStart w:id="26" w:name="_Toc179181706"/>
      <w:bookmarkEnd w:id="22"/>
      <w:bookmarkEnd w:id="23"/>
      <w:bookmarkEnd w:id="24"/>
      <w:r w:rsidRPr="00343045">
        <w:rPr>
          <w:lang w:val="nl-NL"/>
        </w:rPr>
        <w:lastRenderedPageBreak/>
        <w:t>Inleiding</w:t>
      </w:r>
      <w:bookmarkEnd w:id="25"/>
    </w:p>
    <w:p w14:paraId="08F61932" w14:textId="77777777" w:rsidR="00987D5A" w:rsidRPr="00343045" w:rsidRDefault="00987D5A" w:rsidP="00987D5A">
      <w:pPr>
        <w:pStyle w:val="Kop2"/>
        <w:numPr>
          <w:ilvl w:val="1"/>
          <w:numId w:val="1"/>
        </w:numPr>
      </w:pPr>
      <w:bookmarkStart w:id="27" w:name="_Toc196114936"/>
      <w:bookmarkStart w:id="28" w:name="_Toc508866517"/>
      <w:r w:rsidRPr="00343045">
        <w:t>Doel</w:t>
      </w:r>
      <w:bookmarkEnd w:id="27"/>
      <w:bookmarkEnd w:id="28"/>
    </w:p>
    <w:p w14:paraId="643150D4" w14:textId="77777777" w:rsidR="00F86040" w:rsidRDefault="00F86040" w:rsidP="00987D5A"/>
    <w:p w14:paraId="52F6C1A9" w14:textId="77777777" w:rsidR="008D0862" w:rsidRDefault="008D0862" w:rsidP="008D0862">
      <w:r w:rsidRPr="00343045">
        <w:t>I</w:t>
      </w:r>
      <w:r>
        <w:t>n dit document wordt beschreven</w:t>
      </w:r>
      <w:r w:rsidRPr="00343045">
        <w:t xml:space="preserve"> hoe het modeldocument voor</w:t>
      </w:r>
      <w:r w:rsidR="00286F0E">
        <w:t xml:space="preserve"> </w:t>
      </w:r>
      <w:r w:rsidR="00271BB9">
        <w:t>Regio</w:t>
      </w:r>
      <w:r w:rsidR="00624FFD">
        <w:t>B</w:t>
      </w:r>
      <w:r w:rsidR="00271BB9">
        <w:t>ank</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5F7058C5" w14:textId="77777777" w:rsidR="00987D5A" w:rsidRPr="00343045" w:rsidRDefault="00987D5A" w:rsidP="00987D5A"/>
    <w:p w14:paraId="740A5860" w14:textId="77777777" w:rsidR="00447EB0" w:rsidRDefault="00447EB0" w:rsidP="00447EB0">
      <w:pPr>
        <w:pStyle w:val="Kop2"/>
        <w:numPr>
          <w:ilvl w:val="1"/>
          <w:numId w:val="1"/>
        </w:numPr>
      </w:pPr>
      <w:bookmarkStart w:id="29" w:name="_Toc212447230"/>
      <w:bookmarkStart w:id="30" w:name="_Toc508866518"/>
      <w:bookmarkStart w:id="31" w:name="_Toc196114937"/>
      <w:r w:rsidRPr="00343045">
        <w:t>Algemeen</w:t>
      </w:r>
      <w:bookmarkEnd w:id="29"/>
      <w:bookmarkEnd w:id="30"/>
    </w:p>
    <w:p w14:paraId="4BED60C5" w14:textId="77777777" w:rsidR="009A53F9" w:rsidRDefault="009A53F9" w:rsidP="009A53F9">
      <w:pPr>
        <w:rPr>
          <w:lang w:val="nl"/>
        </w:rPr>
      </w:pPr>
    </w:p>
    <w:p w14:paraId="6CA6562E"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4452323" w14:textId="77777777" w:rsidR="009A53F9" w:rsidRDefault="009A53F9" w:rsidP="009A53F9">
      <w:pPr>
        <w:rPr>
          <w:lang w:val="nl"/>
        </w:rPr>
      </w:pPr>
    </w:p>
    <w:p w14:paraId="2B61DC71"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31"/>
    <w:p w14:paraId="6452B603" w14:textId="77777777" w:rsidR="00440164" w:rsidRDefault="00440164" w:rsidP="00A06FC5">
      <w:pPr>
        <w:rPr>
          <w:b/>
        </w:rPr>
      </w:pPr>
    </w:p>
    <w:p w14:paraId="541D7E8F" w14:textId="77777777" w:rsidR="00EF395F" w:rsidRDefault="00EF395F" w:rsidP="00A06FC5">
      <w:r w:rsidRPr="00EF395F">
        <w:t>Aanvullende</w:t>
      </w:r>
      <w:r>
        <w:t xml:space="preserve"> presentatie beschrijving:</w:t>
      </w:r>
    </w:p>
    <w:p w14:paraId="0A8D1C41"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62819718" w14:textId="77777777"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950AE" w:rsidRPr="00482EB5">
        <w:rPr>
          <w:noProof/>
          <w:lang w:eastAsia="nl-NL"/>
        </w:rPr>
        <w:drawing>
          <wp:inline distT="0" distB="0" distL="0" distR="0" wp14:anchorId="2B752ACB" wp14:editId="48F77F0B">
            <wp:extent cx="3286760" cy="3174365"/>
            <wp:effectExtent l="0" t="0" r="8890" b="698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6760" cy="3174365"/>
                    </a:xfrm>
                    <a:prstGeom prst="rect">
                      <a:avLst/>
                    </a:prstGeom>
                    <a:noFill/>
                    <a:ln>
                      <a:noFill/>
                    </a:ln>
                  </pic:spPr>
                </pic:pic>
              </a:graphicData>
            </a:graphic>
          </wp:inline>
        </w:drawing>
      </w:r>
    </w:p>
    <w:p w14:paraId="208E5760" w14:textId="77777777" w:rsidR="002B627D" w:rsidRPr="00440164" w:rsidRDefault="002B627D" w:rsidP="00A06FC5">
      <w:pPr>
        <w:rPr>
          <w:b/>
        </w:rPr>
      </w:pPr>
    </w:p>
    <w:p w14:paraId="0FBAC7AF" w14:textId="77777777" w:rsidR="00BF18B4" w:rsidRPr="00343045" w:rsidRDefault="00493382" w:rsidP="00BF18B4">
      <w:pPr>
        <w:pStyle w:val="Kop2"/>
      </w:pPr>
      <w:bookmarkStart w:id="32" w:name="_Toc191216332"/>
      <w:bookmarkStart w:id="33" w:name="_Toc191373237"/>
      <w:bookmarkStart w:id="34" w:name="_Toc191216333"/>
      <w:bookmarkStart w:id="35" w:name="_Toc191373238"/>
      <w:bookmarkEnd w:id="32"/>
      <w:bookmarkEnd w:id="33"/>
      <w:bookmarkEnd w:id="34"/>
      <w:bookmarkEnd w:id="35"/>
      <w:r>
        <w:br w:type="page"/>
      </w:r>
      <w:bookmarkStart w:id="36" w:name="_Toc508866519"/>
      <w:r w:rsidR="00BF18B4" w:rsidRPr="00343045">
        <w:lastRenderedPageBreak/>
        <w:t>Referenties</w:t>
      </w:r>
      <w:bookmarkEnd w:id="36"/>
    </w:p>
    <w:p w14:paraId="0B8B34D5" w14:textId="77777777" w:rsidR="00F86040" w:rsidRDefault="00F86040" w:rsidP="00BF18B4">
      <w:pPr>
        <w:rPr>
          <w:lang w:val="nl"/>
        </w:rPr>
      </w:pPr>
    </w:p>
    <w:p w14:paraId="767681F4"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7803"/>
      </w:tblGrid>
      <w:tr w:rsidR="00CA4F4E" w:rsidRPr="00885D54" w14:paraId="3ED36B48" w14:textId="77777777" w:rsidTr="00CA4F4E">
        <w:tc>
          <w:tcPr>
            <w:tcW w:w="556" w:type="dxa"/>
            <w:shd w:val="clear" w:color="auto" w:fill="CCCCCC"/>
          </w:tcPr>
          <w:p w14:paraId="3B645EC8" w14:textId="77777777" w:rsidR="00CA4F4E" w:rsidRPr="00885D54" w:rsidRDefault="00CA4F4E" w:rsidP="00BF18B4">
            <w:pPr>
              <w:rPr>
                <w:b/>
                <w:lang w:val="nl"/>
              </w:rPr>
            </w:pPr>
            <w:r w:rsidRPr="00885D54">
              <w:rPr>
                <w:b/>
                <w:lang w:val="nl"/>
              </w:rPr>
              <w:t>ID</w:t>
            </w:r>
          </w:p>
        </w:tc>
        <w:tc>
          <w:tcPr>
            <w:tcW w:w="7803" w:type="dxa"/>
            <w:shd w:val="clear" w:color="auto" w:fill="CCCCCC"/>
          </w:tcPr>
          <w:p w14:paraId="1495034A" w14:textId="77777777" w:rsidR="00CA4F4E" w:rsidRPr="00885D54" w:rsidRDefault="00CA4F4E" w:rsidP="00BF18B4">
            <w:pPr>
              <w:rPr>
                <w:b/>
                <w:lang w:val="nl"/>
              </w:rPr>
            </w:pPr>
            <w:r w:rsidRPr="00885D54">
              <w:rPr>
                <w:b/>
                <w:lang w:val="nl"/>
              </w:rPr>
              <w:t>Documentnaam</w:t>
            </w:r>
          </w:p>
        </w:tc>
      </w:tr>
      <w:tr w:rsidR="00CA4F4E" w:rsidRPr="00885D54" w14:paraId="0ACE7730" w14:textId="77777777" w:rsidTr="00CA4F4E">
        <w:tc>
          <w:tcPr>
            <w:tcW w:w="556" w:type="dxa"/>
            <w:shd w:val="clear" w:color="auto" w:fill="auto"/>
          </w:tcPr>
          <w:p w14:paraId="4FC76C84" w14:textId="77777777" w:rsidR="00CA4F4E" w:rsidRPr="00885D54" w:rsidRDefault="00CA4F4E" w:rsidP="00BF18B4">
            <w:pPr>
              <w:rPr>
                <w:lang w:val="nl"/>
              </w:rPr>
            </w:pPr>
            <w:r w:rsidRPr="002C7327">
              <w:t>[1]</w:t>
            </w:r>
          </w:p>
        </w:tc>
        <w:tc>
          <w:tcPr>
            <w:tcW w:w="7803" w:type="dxa"/>
            <w:shd w:val="clear" w:color="auto" w:fill="auto"/>
          </w:tcPr>
          <w:p w14:paraId="309AE91C" w14:textId="77777777" w:rsidR="00CA4F4E" w:rsidRPr="00885D54" w:rsidRDefault="00CA4F4E" w:rsidP="00624FFD">
            <w:pPr>
              <w:rPr>
                <w:lang w:val="nl"/>
              </w:rPr>
            </w:pPr>
            <w:r w:rsidRPr="00CC0276">
              <w:t xml:space="preserve">Modeldocument </w:t>
            </w:r>
            <w:r>
              <w:t>RegioBank</w:t>
            </w:r>
          </w:p>
        </w:tc>
      </w:tr>
      <w:tr w:rsidR="00CA4F4E" w:rsidRPr="00885D54" w14:paraId="39F21491" w14:textId="77777777" w:rsidTr="00CA4F4E">
        <w:tc>
          <w:tcPr>
            <w:tcW w:w="556" w:type="dxa"/>
            <w:shd w:val="clear" w:color="auto" w:fill="auto"/>
          </w:tcPr>
          <w:p w14:paraId="2DBF1726" w14:textId="77777777" w:rsidR="00CA4F4E" w:rsidRPr="00885D54" w:rsidRDefault="00CA4F4E" w:rsidP="00BF18B4">
            <w:pPr>
              <w:rPr>
                <w:lang w:val="nl"/>
              </w:rPr>
            </w:pPr>
            <w:r w:rsidRPr="00134AAB">
              <w:t>[2]</w:t>
            </w:r>
          </w:p>
        </w:tc>
        <w:tc>
          <w:tcPr>
            <w:tcW w:w="7803" w:type="dxa"/>
            <w:shd w:val="clear" w:color="auto" w:fill="auto"/>
          </w:tcPr>
          <w:p w14:paraId="16E7D4D0" w14:textId="77777777" w:rsidR="00CA4F4E" w:rsidRPr="00885D54" w:rsidRDefault="00CA4F4E"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r>
      <w:tr w:rsidR="00CA4F4E" w:rsidRPr="00885D54" w14:paraId="047D6651" w14:textId="77777777" w:rsidTr="00CA4F4E">
        <w:tc>
          <w:tcPr>
            <w:tcW w:w="556" w:type="dxa"/>
            <w:shd w:val="clear" w:color="auto" w:fill="auto"/>
          </w:tcPr>
          <w:p w14:paraId="170BC496" w14:textId="0300B359" w:rsidR="00CA4F4E" w:rsidRPr="00885D54" w:rsidRDefault="00CA4F4E" w:rsidP="00BF18B4">
            <w:pPr>
              <w:rPr>
                <w:lang w:val="nl"/>
              </w:rPr>
            </w:pPr>
            <w:bookmarkStart w:id="37" w:name="AlgemeneAfsprakenDocument"/>
            <w:r>
              <w:t>[3]</w:t>
            </w:r>
            <w:bookmarkEnd w:id="37"/>
          </w:p>
        </w:tc>
        <w:tc>
          <w:tcPr>
            <w:tcW w:w="7803" w:type="dxa"/>
            <w:shd w:val="clear" w:color="auto" w:fill="auto"/>
          </w:tcPr>
          <w:p w14:paraId="39817407" w14:textId="77777777" w:rsidR="00CA4F4E" w:rsidRPr="00885D54" w:rsidRDefault="00CA4F4E" w:rsidP="00BF18B4">
            <w:pPr>
              <w:rPr>
                <w:lang w:val="nl"/>
              </w:rPr>
            </w:pPr>
            <w:r w:rsidRPr="00F04F48">
              <w:t>Tekstblok - Algemene afspraken modeldocumenten en tekstblokken</w:t>
            </w:r>
          </w:p>
        </w:tc>
      </w:tr>
      <w:tr w:rsidR="00CA4F4E" w:rsidRPr="00885D54" w14:paraId="49BEF6AB" w14:textId="77777777" w:rsidTr="00CA4F4E">
        <w:tc>
          <w:tcPr>
            <w:tcW w:w="556" w:type="dxa"/>
            <w:shd w:val="clear" w:color="auto" w:fill="auto"/>
          </w:tcPr>
          <w:p w14:paraId="59CAD218" w14:textId="45938260" w:rsidR="00CA4F4E" w:rsidRDefault="00CA4F4E" w:rsidP="00BF18B4">
            <w:bookmarkStart w:id="38" w:name="TC"/>
            <w:r>
              <w:t>[TC]</w:t>
            </w:r>
            <w:bookmarkEnd w:id="38"/>
          </w:p>
        </w:tc>
        <w:tc>
          <w:tcPr>
            <w:tcW w:w="7803" w:type="dxa"/>
            <w:shd w:val="clear" w:color="auto" w:fill="auto"/>
          </w:tcPr>
          <w:p w14:paraId="54EAC40D" w14:textId="77777777" w:rsidR="00CA4F4E" w:rsidRDefault="00CA4F4E" w:rsidP="00BF18B4">
            <w:r w:rsidRPr="00362DEE">
              <w:t>Toelichting - Comparitie nummering en layout</w:t>
            </w:r>
          </w:p>
        </w:tc>
      </w:tr>
      <w:tr w:rsidR="00CA4F4E" w:rsidRPr="00885D54" w14:paraId="47C4C624" w14:textId="77777777" w:rsidTr="00CA4F4E">
        <w:tc>
          <w:tcPr>
            <w:tcW w:w="556" w:type="dxa"/>
            <w:shd w:val="clear" w:color="auto" w:fill="auto"/>
          </w:tcPr>
          <w:p w14:paraId="3E09E958" w14:textId="77777777" w:rsidR="00CA4F4E" w:rsidRDefault="00CA4F4E" w:rsidP="00BF18B4">
            <w:r>
              <w:t>[4]</w:t>
            </w:r>
          </w:p>
        </w:tc>
        <w:tc>
          <w:tcPr>
            <w:tcW w:w="7803" w:type="dxa"/>
            <w:shd w:val="clear" w:color="auto" w:fill="auto"/>
          </w:tcPr>
          <w:p w14:paraId="1D49AC0A" w14:textId="77777777" w:rsidR="00CA4F4E" w:rsidRPr="00F04F48" w:rsidRDefault="00CA4F4E" w:rsidP="00BF18B4">
            <w:r>
              <w:t xml:space="preserve">Generieke XSD </w:t>
            </w:r>
            <w:r w:rsidRPr="00887623">
              <w:t>StukAlgemeen</w:t>
            </w:r>
          </w:p>
        </w:tc>
      </w:tr>
    </w:tbl>
    <w:p w14:paraId="62F22E0A" w14:textId="77777777" w:rsidR="003743B2" w:rsidRPr="00343045" w:rsidRDefault="003743B2" w:rsidP="00BF18B4">
      <w:pPr>
        <w:rPr>
          <w:lang w:val="nl"/>
        </w:rPr>
      </w:pPr>
    </w:p>
    <w:p w14:paraId="7FDD2319" w14:textId="77777777" w:rsidR="008D0862" w:rsidRPr="002C7327" w:rsidRDefault="008D0862" w:rsidP="00075CF1">
      <w:pPr>
        <w:pStyle w:val="streepje"/>
        <w:numPr>
          <w:ilvl w:val="0"/>
          <w:numId w:val="0"/>
        </w:numPr>
        <w:rPr>
          <w:lang w:val="nl-NL"/>
        </w:rPr>
      </w:pPr>
    </w:p>
    <w:p w14:paraId="619884BE" w14:textId="77777777" w:rsidR="00075CF1" w:rsidRPr="00134AAB" w:rsidRDefault="00075CF1" w:rsidP="00134AAB">
      <w:pPr>
        <w:pStyle w:val="streepje"/>
        <w:numPr>
          <w:ilvl w:val="0"/>
          <w:numId w:val="0"/>
        </w:numPr>
        <w:rPr>
          <w:lang w:val="nl-NL"/>
        </w:rPr>
      </w:pPr>
    </w:p>
    <w:p w14:paraId="3329673C" w14:textId="77777777" w:rsidR="00857117" w:rsidRDefault="00857117" w:rsidP="00857117">
      <w:pPr>
        <w:pStyle w:val="streepje"/>
        <w:numPr>
          <w:ilvl w:val="0"/>
          <w:numId w:val="0"/>
        </w:numPr>
        <w:ind w:left="284" w:hanging="284"/>
      </w:pPr>
    </w:p>
    <w:p w14:paraId="566A2616" w14:textId="77777777"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14:paraId="41440A29" w14:textId="77777777" w:rsidR="008D0862" w:rsidRDefault="00271BB9" w:rsidP="008D0862">
      <w:pPr>
        <w:pStyle w:val="Kop1"/>
        <w:numPr>
          <w:ilvl w:val="0"/>
          <w:numId w:val="1"/>
        </w:numPr>
        <w:rPr>
          <w:lang w:val="nl-NL"/>
        </w:rPr>
      </w:pPr>
      <w:bookmarkStart w:id="41" w:name="_Toc508866520"/>
      <w:bookmarkEnd w:id="26"/>
      <w:r>
        <w:rPr>
          <w:lang w:val="nl-NL"/>
        </w:rPr>
        <w:lastRenderedPageBreak/>
        <w:t>Regio</w:t>
      </w:r>
      <w:r w:rsidR="00624FFD">
        <w:rPr>
          <w:lang w:val="nl-NL"/>
        </w:rPr>
        <w:t>B</w:t>
      </w:r>
      <w:r>
        <w:rPr>
          <w:lang w:val="nl-NL"/>
        </w:rPr>
        <w:t>ank</w:t>
      </w:r>
      <w:r w:rsidR="00286F0E">
        <w:rPr>
          <w:lang w:val="nl-NL"/>
        </w:rPr>
        <w:t xml:space="preserve"> </w:t>
      </w:r>
      <w:r w:rsidR="008D0862">
        <w:rPr>
          <w:lang w:val="nl-NL"/>
        </w:rPr>
        <w:t>Hypotheekakte</w:t>
      </w:r>
      <w:bookmarkEnd w:id="41"/>
    </w:p>
    <w:p w14:paraId="6A469D82" w14:textId="77777777" w:rsidR="00AA1E30" w:rsidRDefault="008D0862" w:rsidP="00AA1E30">
      <w:r>
        <w:t xml:space="preserve">In dit hoofdstuk is de structuur van de </w:t>
      </w:r>
      <w:r w:rsidR="00271BB9">
        <w:t>Regio</w:t>
      </w:r>
      <w:r w:rsidR="00624FFD">
        <w:t>B</w:t>
      </w:r>
      <w:r w:rsidR="00271BB9">
        <w:t>ank</w:t>
      </w:r>
      <w:r w:rsidR="00286F0E">
        <w:t xml:space="preserve"> </w:t>
      </w:r>
      <w:r>
        <w:t>hypotheekakte in detail beschreven.</w:t>
      </w:r>
      <w:r w:rsidR="00271BB9">
        <w:t xml:space="preserve"> </w:t>
      </w:r>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r w:rsidR="002E729C">
        <w:t>In de</w:t>
      </w:r>
      <w:r w:rsidR="00EF395F">
        <w:t>ze</w:t>
      </w:r>
      <w:r w:rsidR="002E729C">
        <w:t xml:space="preserve"> toelichting wordt verwezen naar tekstblokken, welke zijn beschreven in apart</w:t>
      </w:r>
      <w:r w:rsidR="00C723C4">
        <w:t>e</w:t>
      </w:r>
      <w:r w:rsidR="002E729C">
        <w:t xml:space="preserve"> document</w:t>
      </w:r>
      <w:r w:rsidR="00C723C4">
        <w:t xml:space="preserve">en. </w:t>
      </w:r>
      <w:r w:rsidR="00EF395F">
        <w:t>De versies van de tekstblokken zijn opgenomen in het modeldocument.</w:t>
      </w:r>
    </w:p>
    <w:p w14:paraId="32158388" w14:textId="77777777" w:rsidR="005606FC" w:rsidRDefault="005606FC" w:rsidP="00AA1E30"/>
    <w:p w14:paraId="7E63C32E" w14:textId="77777777" w:rsidR="008D0862" w:rsidRPr="00343045" w:rsidRDefault="00741213" w:rsidP="008D0862">
      <w:pPr>
        <w:pStyle w:val="Kop2"/>
      </w:pPr>
      <w:bookmarkStart w:id="42" w:name="_Toc246925271"/>
      <w:bookmarkStart w:id="43" w:name="_Toc508866521"/>
      <w:r>
        <w:t>Equivalentiev</w:t>
      </w:r>
      <w:r w:rsidR="008D0862">
        <w:t>erklaring</w:t>
      </w:r>
      <w:bookmarkEnd w:id="42"/>
      <w:bookmarkEnd w:id="43"/>
    </w:p>
    <w:p w14:paraId="5443C68D"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4724FF64" w14:textId="77777777"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14:paraId="51345A9B" w14:textId="77777777" w:rsidTr="00885D54">
        <w:tc>
          <w:tcPr>
            <w:tcW w:w="2394" w:type="pct"/>
            <w:shd w:val="clear" w:color="auto" w:fill="auto"/>
          </w:tcPr>
          <w:p w14:paraId="716675F1" w14:textId="77777777" w:rsidR="008D0862" w:rsidRPr="00885D54" w:rsidRDefault="008D0862" w:rsidP="00A7152A">
            <w:pPr>
              <w:rPr>
                <w:color w:val="FF0000"/>
              </w:rPr>
            </w:pPr>
            <w:r w:rsidRPr="00885D54">
              <w:rPr>
                <w:rFonts w:cs="Arial"/>
                <w:bCs/>
                <w:color w:val="FF0000"/>
                <w:highlight w:val="yellow"/>
                <w:lang w:val="en-US"/>
              </w:rPr>
              <w:t xml:space="preserve">TEKSTBLOK </w:t>
            </w:r>
            <w:r w:rsidR="00741213" w:rsidRPr="00885D54">
              <w:rPr>
                <w:rFonts w:cs="Arial"/>
                <w:bCs/>
                <w:color w:val="FF0000"/>
                <w:highlight w:val="yellow"/>
                <w:lang w:val="en-US"/>
              </w:rPr>
              <w:t>EQUIVALENTIE</w:t>
            </w:r>
            <w:r w:rsidR="00A06A27" w:rsidRPr="00885D54">
              <w:rPr>
                <w:rFonts w:cs="Arial"/>
                <w:bCs/>
                <w:color w:val="FF0000"/>
                <w:highlight w:val="yellow"/>
                <w:lang w:val="en-US"/>
              </w:rPr>
              <w:t>VERKLARING</w:t>
            </w:r>
            <w:r w:rsidR="000E2D2E" w:rsidRPr="00885D54">
              <w:rPr>
                <w:rFonts w:cs="Arial"/>
                <w:bCs/>
                <w:color w:val="FF0000"/>
                <w:lang w:val="en-US"/>
              </w:rPr>
              <w:t>.</w:t>
            </w:r>
          </w:p>
        </w:tc>
        <w:tc>
          <w:tcPr>
            <w:tcW w:w="2606" w:type="pct"/>
            <w:shd w:val="clear" w:color="auto" w:fill="auto"/>
          </w:tcPr>
          <w:p w14:paraId="02C79DDC" w14:textId="77777777" w:rsidR="005217FC" w:rsidRPr="00885D54" w:rsidRDefault="005217FC" w:rsidP="005217FC">
            <w:pPr>
              <w:rPr>
                <w:szCs w:val="18"/>
              </w:rPr>
            </w:pPr>
            <w:r w:rsidRPr="00885D54">
              <w:rPr>
                <w:szCs w:val="18"/>
              </w:rPr>
              <w:t>Gegevens van de notaris in de rol van verklaarder.</w:t>
            </w:r>
          </w:p>
          <w:p w14:paraId="3EFFA56A" w14:textId="77777777" w:rsidR="008D0862" w:rsidRDefault="005217FC" w:rsidP="005217FC">
            <w:r>
              <w:t>Deze passage alleen afdrukken bij het afschrift</w:t>
            </w:r>
            <w:r w:rsidR="006835AE">
              <w:t>.</w:t>
            </w:r>
          </w:p>
          <w:p w14:paraId="70799897" w14:textId="77777777" w:rsidR="00BF3E02" w:rsidRDefault="00BF3E02" w:rsidP="005217FC"/>
          <w:p w14:paraId="03DFDBD6" w14:textId="77777777" w:rsidR="00BF3E02" w:rsidRPr="00BF3E02" w:rsidRDefault="00BF3E02" w:rsidP="005217FC">
            <w:pPr>
              <w:rPr>
                <w:u w:val="single"/>
              </w:rPr>
            </w:pPr>
            <w:r w:rsidRPr="00BF3E02">
              <w:rPr>
                <w:u w:val="single"/>
              </w:rPr>
              <w:t>Mapping:</w:t>
            </w:r>
          </w:p>
          <w:p w14:paraId="3E014156" w14:textId="77777777" w:rsidR="00BF3E02" w:rsidRPr="00BF3E02" w:rsidRDefault="00BF3E02" w:rsidP="00BF3E02">
            <w:pPr>
              <w:autoSpaceDE w:val="0"/>
              <w:autoSpaceDN w:val="0"/>
              <w:adjustRightInd w:val="0"/>
              <w:spacing w:line="240" w:lineRule="auto"/>
              <w:rPr>
                <w:sz w:val="16"/>
                <w:szCs w:val="16"/>
              </w:rPr>
            </w:pPr>
            <w:r w:rsidRPr="00BF3E02">
              <w:rPr>
                <w:sz w:val="16"/>
                <w:szCs w:val="16"/>
              </w:rPr>
              <w:t xml:space="preserve">Zie </w:t>
            </w:r>
            <w:r w:rsidRPr="00BF3E02">
              <w:rPr>
                <w:snapToGrid/>
                <w:kern w:val="0"/>
                <w:sz w:val="16"/>
                <w:szCs w:val="16"/>
                <w:lang w:eastAsia="nl-NL"/>
              </w:rPr>
              <w:t>tekstblok</w:t>
            </w:r>
          </w:p>
        </w:tc>
      </w:tr>
    </w:tbl>
    <w:p w14:paraId="6084C865" w14:textId="77777777" w:rsidR="00461839" w:rsidRDefault="00461839" w:rsidP="00C81662">
      <w:pPr>
        <w:pStyle w:val="Kop2"/>
      </w:pPr>
      <w:bookmarkStart w:id="44" w:name="_Toc508866522"/>
      <w:r>
        <w:t>Titel</w:t>
      </w:r>
      <w:bookmarkEnd w:id="44"/>
    </w:p>
    <w:p w14:paraId="6108AD98" w14:textId="77777777"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885D54" w14:paraId="070C9ACC" w14:textId="77777777" w:rsidTr="00885D54">
        <w:tc>
          <w:tcPr>
            <w:tcW w:w="6771" w:type="dxa"/>
            <w:shd w:val="clear" w:color="auto" w:fill="auto"/>
          </w:tcPr>
          <w:p w14:paraId="24F8976E" w14:textId="77777777" w:rsidR="00461839" w:rsidRPr="00885D54" w:rsidRDefault="00461839" w:rsidP="0093783C">
            <w:pPr>
              <w:rPr>
                <w:b/>
              </w:rPr>
            </w:pPr>
            <w:r w:rsidRPr="00885D54">
              <w:rPr>
                <w:b/>
              </w:rPr>
              <w:t>Modeldocument tekst</w:t>
            </w:r>
          </w:p>
        </w:tc>
        <w:tc>
          <w:tcPr>
            <w:tcW w:w="7371" w:type="dxa"/>
            <w:shd w:val="clear" w:color="auto" w:fill="auto"/>
          </w:tcPr>
          <w:p w14:paraId="6FD6306C" w14:textId="77777777" w:rsidR="00461839" w:rsidRPr="00885D54" w:rsidRDefault="00461839" w:rsidP="0093783C">
            <w:pPr>
              <w:rPr>
                <w:b/>
              </w:rPr>
            </w:pPr>
            <w:r w:rsidRPr="00885D54">
              <w:rPr>
                <w:b/>
              </w:rPr>
              <w:t>Toelichting</w:t>
            </w:r>
          </w:p>
        </w:tc>
      </w:tr>
    </w:tbl>
    <w:p w14:paraId="099B2575" w14:textId="77777777" w:rsidR="00885D54" w:rsidRPr="00885D54" w:rsidRDefault="00885D54" w:rsidP="00885D5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14:paraId="4875B084" w14:textId="77777777" w:rsidTr="00885D54">
        <w:tc>
          <w:tcPr>
            <w:tcW w:w="2394" w:type="pct"/>
            <w:shd w:val="clear" w:color="auto" w:fill="auto"/>
          </w:tcPr>
          <w:p w14:paraId="1FF8A677" w14:textId="77777777" w:rsidR="00461839" w:rsidRPr="00885D54" w:rsidRDefault="00461839" w:rsidP="00885D54">
            <w:pPr>
              <w:tabs>
                <w:tab w:val="left" w:pos="-1440"/>
                <w:tab w:val="left" w:pos="-720"/>
              </w:tabs>
              <w:suppressAutoHyphens/>
              <w:rPr>
                <w:rFonts w:ascii="Times New Roman" w:hAnsi="Times New Roman"/>
                <w:color w:val="800080"/>
                <w:highlight w:val="yellow"/>
              </w:rPr>
            </w:pPr>
            <w:r w:rsidRPr="00885D54">
              <w:rPr>
                <w:color w:val="800080"/>
                <w:highlight w:val="yellow"/>
              </w:rPr>
              <w:t>TEKSTBLOK TITEL HYPOTHEEKAKTEN</w:t>
            </w:r>
          </w:p>
        </w:tc>
        <w:tc>
          <w:tcPr>
            <w:tcW w:w="2606" w:type="pct"/>
            <w:shd w:val="clear" w:color="auto" w:fill="auto"/>
          </w:tcPr>
          <w:p w14:paraId="2116D61C" w14:textId="77777777" w:rsidR="00461839" w:rsidRDefault="00461839" w:rsidP="0093783C">
            <w:pPr>
              <w:rPr>
                <w:szCs w:val="18"/>
              </w:rPr>
            </w:pPr>
            <w:r w:rsidRPr="00885D54">
              <w:rPr>
                <w:szCs w:val="18"/>
              </w:rPr>
              <w:t>Titelvelden. Opmaak conform het tekstblok.</w:t>
            </w:r>
          </w:p>
          <w:p w14:paraId="0420B077" w14:textId="77777777" w:rsidR="00BF3E02" w:rsidRDefault="00BF3E02" w:rsidP="0093783C">
            <w:pPr>
              <w:rPr>
                <w:szCs w:val="18"/>
              </w:rPr>
            </w:pPr>
          </w:p>
          <w:p w14:paraId="751E72DC" w14:textId="77777777" w:rsidR="00BF3E02" w:rsidRPr="00BF3E02" w:rsidRDefault="00BF3E02" w:rsidP="00BF3E02">
            <w:pPr>
              <w:rPr>
                <w:u w:val="single"/>
              </w:rPr>
            </w:pPr>
            <w:r w:rsidRPr="00BF3E02">
              <w:rPr>
                <w:u w:val="single"/>
              </w:rPr>
              <w:t>Mapping:</w:t>
            </w:r>
          </w:p>
          <w:p w14:paraId="2C295384" w14:textId="77777777"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14:paraId="66018F51" w14:textId="77777777" w:rsidR="005606FC" w:rsidRPr="00343045" w:rsidRDefault="005606FC" w:rsidP="0082410C">
      <w:pPr>
        <w:pStyle w:val="Kop2"/>
        <w:pageBreakBefore/>
      </w:pPr>
      <w:bookmarkStart w:id="45" w:name="_Toc508866523"/>
      <w:r>
        <w:lastRenderedPageBreak/>
        <w:t>Aanhef</w:t>
      </w:r>
      <w:bookmarkEnd w:id="45"/>
    </w:p>
    <w:p w14:paraId="64E40EAF" w14:textId="77777777" w:rsidR="004250DC" w:rsidRPr="00981826" w:rsidRDefault="004250DC" w:rsidP="00981826">
      <w:bookmarkStart w:id="46" w:name="_Toc245786300"/>
      <w:bookmarkEnd w:id="46"/>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14:paraId="6F897D98" w14:textId="77777777" w:rsidTr="00885D54">
        <w:tc>
          <w:tcPr>
            <w:tcW w:w="2394" w:type="pct"/>
            <w:shd w:val="clear" w:color="auto" w:fill="auto"/>
          </w:tcPr>
          <w:p w14:paraId="1C143DDF" w14:textId="77777777" w:rsidR="0021646D" w:rsidRPr="00885D54" w:rsidRDefault="00AD091E" w:rsidP="00885D54">
            <w:pPr>
              <w:tabs>
                <w:tab w:val="left" w:pos="-1440"/>
                <w:tab w:val="left" w:pos="-720"/>
              </w:tabs>
              <w:suppressAutoHyphens/>
              <w:rPr>
                <w:rFonts w:ascii="Times New Roman" w:hAnsi="Times New Roman"/>
                <w:color w:val="FF0000"/>
                <w:highlight w:val="yellow"/>
              </w:rPr>
            </w:pPr>
            <w:r w:rsidRPr="00885D54">
              <w:rPr>
                <w:color w:val="FF0000"/>
                <w:highlight w:val="yellow"/>
              </w:rPr>
              <w:t>TEKSTBLOK AANHEF</w:t>
            </w:r>
            <w:r w:rsidR="000E2D2E" w:rsidRPr="00885D54">
              <w:rPr>
                <w:rFonts w:ascii="Times New Roman" w:hAnsi="Times New Roman"/>
                <w:color w:val="FF0000"/>
              </w:rPr>
              <w:t>:</w:t>
            </w:r>
          </w:p>
        </w:tc>
        <w:tc>
          <w:tcPr>
            <w:tcW w:w="2606" w:type="pct"/>
            <w:shd w:val="clear" w:color="auto" w:fill="auto"/>
          </w:tcPr>
          <w:p w14:paraId="4F9655E0" w14:textId="77777777" w:rsidR="002B627D" w:rsidRDefault="0021646D" w:rsidP="002E729C">
            <w:pPr>
              <w:rPr>
                <w:szCs w:val="18"/>
              </w:rPr>
            </w:pPr>
            <w:r w:rsidRPr="00885D54">
              <w:rPr>
                <w:szCs w:val="18"/>
              </w:rPr>
              <w:t xml:space="preserve">Details </w:t>
            </w:r>
            <w:r w:rsidR="002E729C" w:rsidRPr="00885D54">
              <w:rPr>
                <w:szCs w:val="18"/>
              </w:rPr>
              <w:t xml:space="preserve">van de notaris in de rol van </w:t>
            </w:r>
            <w:r w:rsidR="00A06A27" w:rsidRPr="00885D54">
              <w:rPr>
                <w:szCs w:val="18"/>
              </w:rPr>
              <w:t>ondertekenaar.</w:t>
            </w:r>
          </w:p>
          <w:p w14:paraId="55693F40" w14:textId="77777777" w:rsidR="00BF3E02" w:rsidRDefault="00BF3E02" w:rsidP="002E729C">
            <w:pPr>
              <w:rPr>
                <w:szCs w:val="18"/>
              </w:rPr>
            </w:pPr>
          </w:p>
          <w:p w14:paraId="41AC6207" w14:textId="77777777" w:rsidR="00BF3E02" w:rsidRPr="00BF3E02" w:rsidRDefault="00BF3E02" w:rsidP="00BF3E02">
            <w:pPr>
              <w:rPr>
                <w:u w:val="single"/>
              </w:rPr>
            </w:pPr>
            <w:r w:rsidRPr="00BF3E02">
              <w:rPr>
                <w:u w:val="single"/>
              </w:rPr>
              <w:t>Mapping:</w:t>
            </w:r>
          </w:p>
          <w:p w14:paraId="0D396FFA" w14:textId="77777777" w:rsidR="00BF3E02" w:rsidRPr="00885D54" w:rsidRDefault="00BF3E02" w:rsidP="00BF3E02">
            <w:pPr>
              <w:autoSpaceDE w:val="0"/>
              <w:autoSpaceDN w:val="0"/>
              <w:adjustRightInd w:val="0"/>
              <w:spacing w:line="240" w:lineRule="auto"/>
              <w:rPr>
                <w:szCs w:val="18"/>
              </w:rPr>
            </w:pPr>
            <w:r w:rsidRPr="00BF3E02">
              <w:rPr>
                <w:sz w:val="16"/>
                <w:szCs w:val="16"/>
              </w:rPr>
              <w:t xml:space="preserve">Zie </w:t>
            </w:r>
            <w:r w:rsidRPr="00BF3E02">
              <w:rPr>
                <w:snapToGrid/>
                <w:kern w:val="0"/>
                <w:sz w:val="16"/>
                <w:szCs w:val="16"/>
                <w:lang w:eastAsia="nl-NL"/>
              </w:rPr>
              <w:t>tekstblok</w:t>
            </w:r>
          </w:p>
        </w:tc>
      </w:tr>
    </w:tbl>
    <w:p w14:paraId="08A41DC5" w14:textId="77777777" w:rsidR="00A9324F" w:rsidRPr="002E729C" w:rsidRDefault="00A9324F" w:rsidP="002E729C">
      <w:pPr>
        <w:tabs>
          <w:tab w:val="left" w:pos="6771"/>
        </w:tabs>
        <w:rPr>
          <w:szCs w:val="18"/>
        </w:rPr>
      </w:pPr>
    </w:p>
    <w:p w14:paraId="1B16B143" w14:textId="77777777" w:rsidR="00114244" w:rsidRDefault="00900C94" w:rsidP="002E729C">
      <w:pPr>
        <w:pStyle w:val="Kop2"/>
      </w:pPr>
      <w:bookmarkStart w:id="47" w:name="_Toc508866524"/>
      <w:bookmarkStart w:id="48" w:name="_Ref182807022"/>
      <w:r>
        <w:t>Partijen</w:t>
      </w:r>
      <w:bookmarkEnd w:id="47"/>
    </w:p>
    <w:p w14:paraId="509B0EA3" w14:textId="77777777" w:rsidR="00915E27"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3A2A9E">
        <w:t>[TC]</w:t>
      </w:r>
      <w:r>
        <w:fldChar w:fldCharType="end"/>
      </w:r>
      <w:r>
        <w:t>.</w:t>
      </w:r>
    </w:p>
    <w:p w14:paraId="678D5F00" w14:textId="77777777" w:rsidR="00915E27" w:rsidRDefault="00D841EA" w:rsidP="00915E27">
      <w:pPr>
        <w:pStyle w:val="Kop3"/>
      </w:pPr>
      <w:bookmarkStart w:id="49" w:name="_Ref410742880"/>
      <w:bookmarkStart w:id="50" w:name="_Toc508866525"/>
      <w:r>
        <w:t>Schuldenaar</w:t>
      </w:r>
      <w:bookmarkEnd w:id="49"/>
      <w:r w:rsidR="002B1A3C">
        <w:t xml:space="preserve"> en/</w:t>
      </w:r>
      <w:r w:rsidR="00965D7A">
        <w:t>of hypotheekgever</w:t>
      </w:r>
      <w:bookmarkEnd w:id="50"/>
    </w:p>
    <w:p w14:paraId="35827065" w14:textId="77777777" w:rsidR="00915E27" w:rsidRDefault="00915E27" w:rsidP="00915E27">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14:paraId="4072B03E" w14:textId="77777777" w:rsidTr="00885D54">
        <w:trPr>
          <w:trHeight w:val="125"/>
        </w:trPr>
        <w:tc>
          <w:tcPr>
            <w:tcW w:w="2394" w:type="pct"/>
            <w:shd w:val="clear" w:color="auto" w:fill="auto"/>
          </w:tcPr>
          <w:p w14:paraId="681EB405" w14:textId="77777777" w:rsidR="00915E27" w:rsidRPr="00DC7492" w:rsidRDefault="00915E27" w:rsidP="00C856B0">
            <w:pPr>
              <w:rPr>
                <w:rFonts w:cs="Arial"/>
                <w:bCs/>
                <w:color w:val="FF0000"/>
                <w:szCs w:val="18"/>
              </w:rPr>
            </w:pP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00627268" w:rsidRPr="00DC7492">
              <w:rPr>
                <w:rFonts w:cs="Arial"/>
                <w:color w:val="FF0000"/>
                <w:szCs w:val="18"/>
              </w:rPr>
              <w:t>1</w:t>
            </w:r>
            <w:r w:rsidRPr="00DC7492">
              <w:rPr>
                <w:rFonts w:cs="Arial"/>
                <w:bCs/>
                <w:color w:val="FF0000"/>
                <w:szCs w:val="18"/>
              </w:rPr>
              <w:t>.</w:t>
            </w:r>
          </w:p>
        </w:tc>
        <w:tc>
          <w:tcPr>
            <w:tcW w:w="2606" w:type="pct"/>
            <w:shd w:val="clear" w:color="auto" w:fill="auto"/>
          </w:tcPr>
          <w:p w14:paraId="7CED2224" w14:textId="77777777" w:rsidR="00915E27" w:rsidRDefault="00D841EA" w:rsidP="00C856B0">
            <w:pPr>
              <w:rPr>
                <w:snapToGrid/>
                <w:kern w:val="0"/>
                <w:lang w:eastAsia="nl-NL"/>
              </w:rPr>
            </w:pPr>
            <w:r>
              <w:rPr>
                <w:snapToGrid/>
                <w:kern w:val="0"/>
                <w:lang w:eastAsia="nl-NL"/>
              </w:rPr>
              <w:t>Verplichte partij ‘de schuldenaar’</w:t>
            </w:r>
            <w:r w:rsidR="00EE5F9B">
              <w:rPr>
                <w:snapToGrid/>
                <w:kern w:val="0"/>
                <w:lang w:eastAsia="nl-NL"/>
              </w:rPr>
              <w:t xml:space="preserve"> en/of ‘de hypotheekgever’</w:t>
            </w:r>
            <w:r>
              <w:rPr>
                <w:snapToGrid/>
                <w:kern w:val="0"/>
                <w:lang w:eastAsia="nl-NL"/>
              </w:rPr>
              <w:t>.</w:t>
            </w:r>
          </w:p>
          <w:p w14:paraId="3043C8B9" w14:textId="77777777" w:rsidR="00D841EA" w:rsidRDefault="00D841EA" w:rsidP="00C856B0">
            <w:pPr>
              <w:rPr>
                <w:snapToGrid/>
                <w:kern w:val="0"/>
                <w:lang w:eastAsia="nl-NL"/>
              </w:rPr>
            </w:pPr>
          </w:p>
          <w:p w14:paraId="33782E9C" w14:textId="77777777"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24A0E280" w14:textId="77777777"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Pr="00885D54">
              <w:rPr>
                <w:snapToGrid/>
                <w:kern w:val="0"/>
                <w:sz w:val="16"/>
                <w:szCs w:val="16"/>
                <w:lang w:eastAsia="nl-NL"/>
              </w:rPr>
              <w:t xml:space="preserve"> één van de waarden uit tekstblok ‘Partijnamen in hypotheekakten’ heeft</w:t>
            </w:r>
          </w:p>
          <w:p w14:paraId="4B1E1B72" w14:textId="77777777" w:rsidR="00845910" w:rsidRDefault="00845910" w:rsidP="00D841EA">
            <w:pPr>
              <w:autoSpaceDE w:val="0"/>
              <w:autoSpaceDN w:val="0"/>
              <w:adjustRightInd w:val="0"/>
              <w:spacing w:line="240" w:lineRule="auto"/>
              <w:rPr>
                <w:rFonts w:cs="Arial"/>
                <w:snapToGrid/>
                <w:sz w:val="16"/>
                <w:szCs w:val="16"/>
              </w:rPr>
            </w:pPr>
          </w:p>
          <w:p w14:paraId="5D0FC12D" w14:textId="77777777" w:rsidR="00D841EA" w:rsidRPr="00885D54" w:rsidRDefault="00D841EA" w:rsidP="00C80B7A">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schuldenaar</w:t>
            </w:r>
            <w:r w:rsidR="00845910">
              <w:rPr>
                <w:rFonts w:cs="Arial"/>
                <w:snapToGrid/>
                <w:kern w:val="0"/>
                <w:sz w:val="16"/>
                <w:szCs w:val="16"/>
                <w:lang w:eastAsia="nl-NL"/>
              </w:rPr>
              <w:t>/hypotheekgever</w:t>
            </w:r>
            <w:r>
              <w:rPr>
                <w:rFonts w:cs="Arial"/>
                <w:snapToGrid/>
                <w:kern w:val="0"/>
                <w:sz w:val="16"/>
                <w:szCs w:val="16"/>
                <w:lang w:eastAsia="nl-NL"/>
              </w:rPr>
              <w:t xml:space="preserve"> </w:t>
            </w:r>
            <w:r w:rsidR="00C80B7A">
              <w:rPr>
                <w:rFonts w:cs="Arial"/>
                <w:snapToGrid/>
                <w:kern w:val="0"/>
                <w:sz w:val="16"/>
                <w:szCs w:val="16"/>
                <w:lang w:eastAsia="nl-NL"/>
              </w:rPr>
              <w:t>partij</w:t>
            </w:r>
            <w:r w:rsidRPr="00AF2670">
              <w:rPr>
                <w:rFonts w:cs="Arial"/>
                <w:snapToGrid/>
                <w:kern w:val="0"/>
                <w:sz w:val="16"/>
                <w:szCs w:val="16"/>
                <w:lang w:eastAsia="nl-NL"/>
              </w:rPr>
              <w:t>]</w:t>
            </w:r>
          </w:p>
        </w:tc>
      </w:tr>
      <w:tr w:rsidR="00915E27" w:rsidRPr="00123774" w14:paraId="50D70FAF" w14:textId="77777777" w:rsidTr="00885D54">
        <w:trPr>
          <w:trHeight w:val="125"/>
        </w:trPr>
        <w:tc>
          <w:tcPr>
            <w:tcW w:w="2394" w:type="pct"/>
            <w:shd w:val="clear" w:color="auto" w:fill="auto"/>
          </w:tcPr>
          <w:p w14:paraId="0AE00CA6" w14:textId="77777777" w:rsidR="00915E27" w:rsidRPr="00885D54" w:rsidRDefault="00915E27" w:rsidP="00C856B0">
            <w:pPr>
              <w:rPr>
                <w:color w:val="FF0000"/>
              </w:rPr>
            </w:pP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rFonts w:cs="Arial"/>
                <w:bCs/>
                <w:color w:val="800080"/>
                <w:highlight w:val="yellow"/>
              </w:rPr>
              <w:t>TEKSTBLOK GEVOLMACHTIGDE</w:t>
            </w:r>
            <w:r w:rsidRPr="00885D54">
              <w:rPr>
                <w:rFonts w:cs="Arial"/>
                <w:bCs/>
                <w:color w:val="800080"/>
              </w:rPr>
              <w:t>:</w:t>
            </w:r>
          </w:p>
        </w:tc>
        <w:tc>
          <w:tcPr>
            <w:tcW w:w="2606" w:type="pct"/>
            <w:shd w:val="clear" w:color="auto" w:fill="auto"/>
          </w:tcPr>
          <w:p w14:paraId="5051F2C7" w14:textId="77777777" w:rsidR="00915E27" w:rsidRPr="00885D54" w:rsidRDefault="00D841EA" w:rsidP="00C856B0">
            <w:pPr>
              <w:rPr>
                <w:snapToGrid/>
                <w:kern w:val="0"/>
                <w:lang w:eastAsia="nl-NL"/>
              </w:rPr>
            </w:pPr>
            <w:r>
              <w:rPr>
                <w:snapToGrid/>
                <w:kern w:val="0"/>
                <w:lang w:eastAsia="nl-NL"/>
              </w:rPr>
              <w:t>Optioneel</w:t>
            </w:r>
            <w:r w:rsidR="00915E27" w:rsidRPr="00885D54">
              <w:rPr>
                <w:snapToGrid/>
                <w:kern w:val="0"/>
                <w:lang w:eastAsia="nl-NL"/>
              </w:rPr>
              <w:t xml:space="preserve"> tekstblok</w:t>
            </w:r>
            <w:r>
              <w:rPr>
                <w:snapToGrid/>
                <w:kern w:val="0"/>
                <w:lang w:eastAsia="nl-NL"/>
              </w:rPr>
              <w:t>,</w:t>
            </w:r>
            <w:r w:rsidR="00915E27" w:rsidRPr="00885D54">
              <w:rPr>
                <w:snapToGrid/>
                <w:kern w:val="0"/>
                <w:lang w:eastAsia="nl-NL"/>
              </w:rPr>
              <w:t xml:space="preserve"> wordt </w:t>
            </w:r>
            <w:r>
              <w:rPr>
                <w:snapToGrid/>
                <w:kern w:val="0"/>
                <w:lang w:eastAsia="nl-NL"/>
              </w:rPr>
              <w:t>getoond</w:t>
            </w:r>
            <w:r w:rsidR="00915E27" w:rsidRPr="00885D54">
              <w:rPr>
                <w:snapToGrid/>
                <w:kern w:val="0"/>
                <w:lang w:eastAsia="nl-NL"/>
              </w:rPr>
              <w:t xml:space="preserve"> </w:t>
            </w:r>
            <w:r>
              <w:rPr>
                <w:snapToGrid/>
                <w:kern w:val="0"/>
                <w:lang w:eastAsia="nl-NL"/>
              </w:rPr>
              <w:t>voor de</w:t>
            </w:r>
            <w:r w:rsidR="00915E27" w:rsidRPr="00885D54">
              <w:rPr>
                <w:snapToGrid/>
                <w:kern w:val="0"/>
                <w:lang w:eastAsia="nl-NL"/>
              </w:rPr>
              <w:t xml:space="preserve"> gevolmachtigde </w:t>
            </w:r>
            <w:r>
              <w:rPr>
                <w:snapToGrid/>
                <w:kern w:val="0"/>
                <w:lang w:eastAsia="nl-NL"/>
              </w:rPr>
              <w:t xml:space="preserve">die </w:t>
            </w:r>
            <w:r w:rsidR="00915E27" w:rsidRPr="00885D54">
              <w:rPr>
                <w:snapToGrid/>
                <w:kern w:val="0"/>
                <w:lang w:eastAsia="nl-NL"/>
              </w:rPr>
              <w:t>op</w:t>
            </w:r>
            <w:r w:rsidR="00271BB9">
              <w:rPr>
                <w:snapToGrid/>
                <w:kern w:val="0"/>
                <w:lang w:eastAsia="nl-NL"/>
              </w:rPr>
              <w:t>treedt voor de</w:t>
            </w:r>
            <w:r>
              <w:rPr>
                <w:snapToGrid/>
                <w:kern w:val="0"/>
                <w:lang w:eastAsia="nl-NL"/>
              </w:rPr>
              <w:t>ze</w:t>
            </w:r>
            <w:r w:rsidR="00271BB9">
              <w:rPr>
                <w:snapToGrid/>
                <w:kern w:val="0"/>
                <w:lang w:eastAsia="nl-NL"/>
              </w:rPr>
              <w:t xml:space="preserve"> partij.</w:t>
            </w:r>
          </w:p>
          <w:p w14:paraId="72DB9827" w14:textId="77777777" w:rsidR="00915E27" w:rsidRPr="00885D54" w:rsidRDefault="00915E27" w:rsidP="00C856B0">
            <w:pPr>
              <w:rPr>
                <w:snapToGrid/>
                <w:kern w:val="0"/>
                <w:lang w:eastAsia="nl-NL"/>
              </w:rPr>
            </w:pPr>
          </w:p>
          <w:p w14:paraId="6D690487" w14:textId="77777777" w:rsidR="00915E27" w:rsidRPr="00885D54" w:rsidRDefault="00915E27" w:rsidP="00C856B0">
            <w:pPr>
              <w:rPr>
                <w:snapToGrid/>
                <w:kern w:val="0"/>
                <w:u w:val="single"/>
                <w:lang w:eastAsia="nl-NL"/>
              </w:rPr>
            </w:pPr>
            <w:r w:rsidRPr="00885D54">
              <w:rPr>
                <w:snapToGrid/>
                <w:kern w:val="0"/>
                <w:u w:val="single"/>
                <w:lang w:eastAsia="nl-NL"/>
              </w:rPr>
              <w:t>Mapping:</w:t>
            </w:r>
          </w:p>
          <w:p w14:paraId="70DFB2B0" w14:textId="77777777" w:rsidR="00915E27" w:rsidRPr="00885D54" w:rsidRDefault="00915E27" w:rsidP="00845910">
            <w:pPr>
              <w:autoSpaceDE w:val="0"/>
              <w:autoSpaceDN w:val="0"/>
              <w:adjustRightInd w:val="0"/>
              <w:spacing w:line="240" w:lineRule="auto"/>
              <w:rPr>
                <w:rFonts w:cs="Arial"/>
                <w:kern w:val="0"/>
                <w:sz w:val="16"/>
                <w:szCs w:val="16"/>
              </w:rPr>
            </w:pPr>
            <w:r w:rsidRPr="00885D54">
              <w:rPr>
                <w:snapToGrid/>
                <w:kern w:val="0"/>
                <w:sz w:val="16"/>
                <w:szCs w:val="16"/>
                <w:lang w:eastAsia="nl-NL"/>
              </w:rPr>
              <w:t>//IMKAD_</w:t>
            </w:r>
            <w:r w:rsidRPr="00885D54">
              <w:rPr>
                <w:rFonts w:cs="Arial"/>
                <w:snapToGrid/>
                <w:kern w:val="0"/>
                <w:sz w:val="16"/>
                <w:szCs w:val="16"/>
                <w:lang w:eastAsia="nl-NL"/>
              </w:rPr>
              <w:t>AangebodenStuk</w:t>
            </w:r>
            <w:r w:rsidRPr="00885D54">
              <w:rPr>
                <w:snapToGrid/>
                <w:kern w:val="0"/>
                <w:sz w:val="16"/>
                <w:szCs w:val="16"/>
                <w:lang w:eastAsia="nl-NL"/>
              </w:rPr>
              <w:t>/Partij/Gevolmachtigde</w:t>
            </w:r>
          </w:p>
        </w:tc>
      </w:tr>
      <w:tr w:rsidR="00915E27" w:rsidRPr="00123774" w14:paraId="1DE1E400" w14:textId="77777777" w:rsidTr="00885D54">
        <w:trPr>
          <w:trHeight w:val="125"/>
        </w:trPr>
        <w:tc>
          <w:tcPr>
            <w:tcW w:w="2394" w:type="pct"/>
            <w:shd w:val="clear" w:color="auto" w:fill="auto"/>
          </w:tcPr>
          <w:p w14:paraId="65818F41" w14:textId="77777777" w:rsidR="00915E27" w:rsidRPr="00885D54" w:rsidRDefault="00915E27" w:rsidP="00885D54">
            <w:pPr>
              <w:ind w:firstLine="300"/>
              <w:rPr>
                <w:rFonts w:ascii="Times New Roman" w:hAnsi="Times New Roman"/>
                <w:color w:val="339966"/>
              </w:rPr>
            </w:pPr>
            <w:r w:rsidRPr="00885D54">
              <w:rPr>
                <w:rFonts w:cs="Arial"/>
                <w:sz w:val="20"/>
              </w:rPr>
              <w:lastRenderedPageBreak/>
              <w:fldChar w:fldCharType="begin"/>
            </w:r>
            <w:r w:rsidRPr="00885D54">
              <w:rPr>
                <w:rFonts w:cs="Arial"/>
                <w:sz w:val="20"/>
              </w:rPr>
              <w:instrText>MacroButton Nomacro §</w:instrText>
            </w:r>
            <w:r w:rsidRPr="00885D54">
              <w:rPr>
                <w:rFonts w:cs="Arial"/>
                <w:sz w:val="20"/>
              </w:rPr>
              <w:fldChar w:fldCharType="end"/>
            </w:r>
            <w:r w:rsidRPr="00885D54">
              <w:rPr>
                <w:rFonts w:ascii="Times New Roman" w:hAnsi="Times New Roman"/>
              </w:rPr>
              <w:t xml:space="preserve"> </w:t>
            </w:r>
            <w:r w:rsidRPr="00885D54">
              <w:rPr>
                <w:color w:val="800080"/>
              </w:rPr>
              <w:t>a.</w:t>
            </w:r>
            <w:r w:rsidRPr="00885D54">
              <w:rPr>
                <w:rFonts w:ascii="Times New Roman" w:hAnsi="Times New Roman"/>
                <w:color w:val="800080"/>
              </w:rPr>
              <w:t xml:space="preserve"> </w:t>
            </w:r>
            <w:r w:rsidRPr="00885D54">
              <w:rPr>
                <w:rFonts w:cs="Arial"/>
                <w:sz w:val="20"/>
              </w:rPr>
              <w:fldChar w:fldCharType="begin"/>
            </w:r>
            <w:r w:rsidRPr="00885D54">
              <w:rPr>
                <w:rFonts w:cs="Arial"/>
                <w:sz w:val="20"/>
              </w:rPr>
              <w:instrText>MacroButton Nomacro §</w:instrText>
            </w:r>
            <w:r w:rsidRPr="00885D54">
              <w:rPr>
                <w:rFonts w:cs="Arial"/>
                <w:sz w:val="20"/>
              </w:rPr>
              <w:fldChar w:fldCharType="end"/>
            </w:r>
            <w:r w:rsidRPr="00885D54">
              <w:rPr>
                <w:color w:val="339966"/>
                <w:highlight w:val="yellow"/>
              </w:rPr>
              <w:t>TEKSTBLOK PARTIJ NATUURLIJK PERSOON / TEKSTBLOK PARTIJ</w:t>
            </w:r>
            <w:r w:rsidRPr="00DC7492">
              <w:rPr>
                <w:color w:val="339966"/>
              </w:rPr>
              <w:tab/>
            </w:r>
            <w:r w:rsidRPr="00DC7492">
              <w:rPr>
                <w:color w:val="339966"/>
              </w:rPr>
              <w:tab/>
            </w:r>
            <w:r w:rsidRPr="00DC7492">
              <w:rPr>
                <w:color w:val="339966"/>
              </w:rPr>
              <w:tab/>
              <w:t xml:space="preserve"> </w:t>
            </w:r>
            <w:r w:rsidRPr="00885D54">
              <w:rPr>
                <w:color w:val="339966"/>
                <w:highlight w:val="yellow"/>
              </w:rPr>
              <w:t>NIET NATUURLIJK PERSOON</w:t>
            </w:r>
            <w:r w:rsidRPr="00885D54">
              <w:rPr>
                <w:rFonts w:cs="Arial"/>
                <w:color w:val="FF0000"/>
              </w:rPr>
              <w:t>;</w:t>
            </w:r>
          </w:p>
          <w:p w14:paraId="366192EC" w14:textId="77777777" w:rsidR="00915E27" w:rsidRPr="00885D54" w:rsidRDefault="00915E27" w:rsidP="00C856B0">
            <w:pPr>
              <w:rPr>
                <w:rFonts w:cs="Arial"/>
                <w:bCs/>
                <w:color w:val="800080"/>
              </w:rPr>
            </w:pPr>
          </w:p>
        </w:tc>
        <w:tc>
          <w:tcPr>
            <w:tcW w:w="2606" w:type="pct"/>
            <w:shd w:val="clear" w:color="auto" w:fill="auto"/>
          </w:tcPr>
          <w:p w14:paraId="584E2733" w14:textId="77777777" w:rsidR="00915E27" w:rsidRDefault="00915E27" w:rsidP="00C856B0">
            <w:r w:rsidRPr="00286F0E">
              <w:t>Verplichte keuze uit 2 tekstblokken met de gegevens van de perso(o)n(en), die tot de partij behoren.</w:t>
            </w:r>
            <w:r w:rsidR="000A0EE3">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fldChar w:fldCharType="separate"/>
            </w:r>
            <w:r w:rsidR="003A2A9E">
              <w:t>[TC]</w:t>
            </w:r>
            <w:r>
              <w:fldChar w:fldCharType="end"/>
            </w:r>
            <w:r>
              <w:t xml:space="preserve"> voor de nummering van de partijen.</w:t>
            </w:r>
          </w:p>
          <w:p w14:paraId="4942A399" w14:textId="77777777" w:rsidR="00915E27" w:rsidRPr="00885D54" w:rsidRDefault="00915E27" w:rsidP="00C856B0">
            <w:pPr>
              <w:rPr>
                <w:rFonts w:cs="Arial"/>
                <w:snapToGrid/>
                <w:kern w:val="0"/>
                <w:szCs w:val="18"/>
                <w:lang w:eastAsia="nl-NL"/>
              </w:rPr>
            </w:pPr>
          </w:p>
          <w:p w14:paraId="1C8AF6C8" w14:textId="77777777" w:rsidR="00915E27" w:rsidRPr="00885D54" w:rsidRDefault="00915E27" w:rsidP="00C856B0">
            <w:pPr>
              <w:rPr>
                <w:szCs w:val="18"/>
                <w:u w:val="single"/>
              </w:rPr>
            </w:pPr>
            <w:r w:rsidRPr="00885D54">
              <w:rPr>
                <w:szCs w:val="18"/>
                <w:u w:val="single"/>
              </w:rPr>
              <w:t>Mapping persoon:</w:t>
            </w:r>
          </w:p>
          <w:p w14:paraId="1A2A141A" w14:textId="77777777" w:rsidR="00915E27" w:rsidRPr="00885D54" w:rsidRDefault="00915E27" w:rsidP="00885D54">
            <w:pPr>
              <w:autoSpaceDE w:val="0"/>
              <w:autoSpaceDN w:val="0"/>
              <w:adjustRightInd w:val="0"/>
              <w:spacing w:line="240" w:lineRule="auto"/>
              <w:rPr>
                <w:sz w:val="16"/>
                <w:szCs w:val="16"/>
                <w:lang w:val="nl"/>
              </w:rPr>
            </w:pPr>
            <w:r w:rsidRPr="00885D54">
              <w:rPr>
                <w:rFonts w:cs="Arial"/>
                <w:snapToGrid/>
                <w:kern w:val="0"/>
                <w:sz w:val="16"/>
                <w:szCs w:val="16"/>
                <w:lang w:eastAsia="nl-NL"/>
              </w:rPr>
              <w:t>//IMKAD_</w:t>
            </w:r>
            <w:r w:rsidRPr="00885D54">
              <w:rPr>
                <w:snapToGrid/>
                <w:kern w:val="0"/>
                <w:sz w:val="16"/>
                <w:szCs w:val="16"/>
                <w:lang w:eastAsia="nl-NL"/>
              </w:rPr>
              <w:t>AangebodenStuk</w:t>
            </w:r>
            <w:r w:rsidRPr="00885D54">
              <w:rPr>
                <w:rFonts w:cs="Arial"/>
                <w:snapToGrid/>
                <w:kern w:val="0"/>
                <w:sz w:val="16"/>
                <w:szCs w:val="16"/>
                <w:lang w:eastAsia="nl-NL"/>
              </w:rPr>
              <w:t>/Partij/IMKAD_Persoon</w:t>
            </w:r>
          </w:p>
          <w:p w14:paraId="5B51DAD2" w14:textId="77777777" w:rsidR="00915E27" w:rsidRPr="00885D54" w:rsidRDefault="00915E27" w:rsidP="00885D54">
            <w:pPr>
              <w:autoSpaceDE w:val="0"/>
              <w:autoSpaceDN w:val="0"/>
              <w:adjustRightInd w:val="0"/>
              <w:spacing w:line="240" w:lineRule="auto"/>
              <w:rPr>
                <w:szCs w:val="18"/>
                <w:lang w:val="nl"/>
              </w:rPr>
            </w:pPr>
            <w:r w:rsidRPr="00885D54">
              <w:rPr>
                <w:sz w:val="16"/>
                <w:szCs w:val="16"/>
                <w:lang w:val="nl"/>
              </w:rPr>
              <w:t>De overige mapping is opgenomen in de genoemde tekstblokken.</w:t>
            </w:r>
          </w:p>
          <w:p w14:paraId="6E449F06" w14:textId="77777777" w:rsidR="00915E27" w:rsidRPr="00F04F48" w:rsidRDefault="00915E27" w:rsidP="00885D54">
            <w:pPr>
              <w:autoSpaceDE w:val="0"/>
              <w:autoSpaceDN w:val="0"/>
              <w:adjustRightInd w:val="0"/>
              <w:spacing w:line="240" w:lineRule="auto"/>
              <w:ind w:left="459"/>
            </w:pPr>
            <w:r>
              <w:tab/>
            </w:r>
            <w:r>
              <w:tab/>
            </w:r>
          </w:p>
          <w:p w14:paraId="5995A93B" w14:textId="77777777" w:rsidR="00915E27" w:rsidRPr="00885D54" w:rsidRDefault="00915E27" w:rsidP="00C856B0">
            <w:pPr>
              <w:rPr>
                <w:u w:val="single"/>
              </w:rPr>
            </w:pPr>
            <w:r w:rsidRPr="00885D54">
              <w:rPr>
                <w:u w:val="single"/>
              </w:rPr>
              <w:t>Mapping stukdeel:</w:t>
            </w:r>
          </w:p>
          <w:p w14:paraId="5D8A269B" w14:textId="77777777" w:rsidR="00915E27" w:rsidRPr="00885D54" w:rsidRDefault="00915E27" w:rsidP="00885D54">
            <w:pPr>
              <w:autoSpaceDE w:val="0"/>
              <w:autoSpaceDN w:val="0"/>
              <w:adjustRightInd w:val="0"/>
              <w:spacing w:line="240" w:lineRule="auto"/>
              <w:rPr>
                <w:rFonts w:cs="Arial"/>
                <w:sz w:val="16"/>
                <w:szCs w:val="16"/>
              </w:rPr>
            </w:pPr>
            <w:r w:rsidRPr="00885D54">
              <w:rPr>
                <w:rFonts w:cs="Arial"/>
                <w:sz w:val="16"/>
                <w:szCs w:val="16"/>
              </w:rPr>
              <w:t xml:space="preserve">De </w:t>
            </w:r>
            <w:r w:rsidRPr="00885D54">
              <w:rPr>
                <w:sz w:val="16"/>
                <w:szCs w:val="16"/>
                <w:lang w:val="nl"/>
              </w:rPr>
              <w:t>hypotheekgever</w:t>
            </w:r>
            <w:r w:rsidRPr="00885D54">
              <w:rPr>
                <w:rFonts w:cs="Arial"/>
                <w:sz w:val="16"/>
                <w:szCs w:val="16"/>
              </w:rPr>
              <w:t>-partij is vastgelegd als vervreemder bij het StukdeelHypotheek:</w:t>
            </w:r>
          </w:p>
          <w:p w14:paraId="17F7F0E9" w14:textId="77777777"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z w:val="16"/>
                <w:szCs w:val="16"/>
              </w:rPr>
              <w:t>//IMKAD_</w:t>
            </w:r>
            <w:r w:rsidRPr="00885D54">
              <w:rPr>
                <w:sz w:val="16"/>
                <w:szCs w:val="16"/>
                <w:lang w:val="nl"/>
              </w:rPr>
              <w:t>AangebodenStuk</w:t>
            </w:r>
            <w:r w:rsidRPr="00885D54">
              <w:rPr>
                <w:rFonts w:cs="Arial"/>
                <w:sz w:val="16"/>
                <w:szCs w:val="16"/>
              </w:rPr>
              <w:t>/StukdeelHypotheek [aanduidingHypotheek = niet aanwezig] /vervreemderRechtRef [</w:t>
            </w:r>
            <w:r w:rsidR="00C80B7A">
              <w:rPr>
                <w:rFonts w:cs="Arial"/>
                <w:snapToGrid/>
                <w:kern w:val="0"/>
                <w:sz w:val="16"/>
                <w:szCs w:val="16"/>
                <w:lang w:eastAsia="nl-NL"/>
              </w:rPr>
              <w:t>xlink:href=</w:t>
            </w:r>
            <w:r w:rsidRPr="00885D54">
              <w:rPr>
                <w:rFonts w:cs="Arial"/>
                <w:snapToGrid/>
                <w:kern w:val="0"/>
                <w:sz w:val="16"/>
                <w:szCs w:val="16"/>
                <w:lang w:eastAsia="nl-NL"/>
              </w:rPr>
              <w:t>#</w:t>
            </w:r>
            <w:r w:rsidR="00C80B7A">
              <w:rPr>
                <w:rFonts w:cs="Arial"/>
                <w:snapToGrid/>
                <w:kern w:val="0"/>
                <w:sz w:val="16"/>
                <w:szCs w:val="16"/>
                <w:lang w:eastAsia="nl-NL"/>
              </w:rPr>
              <w:t>id van de hypotheekgever-partij</w:t>
            </w:r>
            <w:r w:rsidRPr="00885D54">
              <w:rPr>
                <w:rFonts w:cs="Arial"/>
                <w:snapToGrid/>
                <w:kern w:val="0"/>
                <w:sz w:val="16"/>
                <w:szCs w:val="16"/>
                <w:lang w:eastAsia="nl-NL"/>
              </w:rPr>
              <w:t>]</w:t>
            </w:r>
          </w:p>
        </w:tc>
      </w:tr>
      <w:tr w:rsidR="00915E27" w:rsidRPr="00123774" w14:paraId="3B1AEDCB" w14:textId="77777777" w:rsidTr="00885D54">
        <w:trPr>
          <w:trHeight w:val="125"/>
        </w:trPr>
        <w:tc>
          <w:tcPr>
            <w:tcW w:w="2394" w:type="pct"/>
            <w:shd w:val="clear" w:color="auto" w:fill="auto"/>
          </w:tcPr>
          <w:p w14:paraId="7DF4A72B" w14:textId="77777777" w:rsidR="00915E27" w:rsidRPr="00DC7492" w:rsidRDefault="00915E27" w:rsidP="00885D54">
            <w:pPr>
              <w:ind w:firstLine="300"/>
              <w:rPr>
                <w:rFonts w:cs="Arial"/>
                <w:color w:val="800080"/>
                <w:szCs w:val="18"/>
              </w:rPr>
            </w:pPr>
            <w:r w:rsidRPr="00DC7492">
              <w:rPr>
                <w:rFonts w:cs="Arial"/>
                <w:color w:val="FF0000"/>
                <w:szCs w:val="18"/>
                <w:highlight w:val="yellow"/>
              </w:rPr>
              <w:t>TEKSTBLOK PARTIJNAMEN IN HYPOTHEEKAKTEN</w:t>
            </w:r>
            <w:r w:rsidRPr="00DC7492">
              <w:rPr>
                <w:rFonts w:cs="Arial"/>
                <w:color w:val="FF0000"/>
                <w:szCs w:val="18"/>
              </w:rPr>
              <w:t>;</w:t>
            </w:r>
          </w:p>
        </w:tc>
        <w:tc>
          <w:tcPr>
            <w:tcW w:w="2606" w:type="pct"/>
            <w:shd w:val="clear" w:color="auto" w:fill="auto"/>
          </w:tcPr>
          <w:p w14:paraId="2DBE0E4A" w14:textId="77777777" w:rsidR="00915E27" w:rsidRPr="00885D54" w:rsidRDefault="00915E27" w:rsidP="00C856B0">
            <w:pPr>
              <w:rPr>
                <w:szCs w:val="18"/>
              </w:rPr>
            </w:pPr>
            <w:r w:rsidRPr="00885D54">
              <w:rPr>
                <w:szCs w:val="18"/>
              </w:rPr>
              <w:t xml:space="preserve">Verplicht tekstblok </w:t>
            </w:r>
            <w:r w:rsidR="00845910">
              <w:rPr>
                <w:szCs w:val="18"/>
              </w:rPr>
              <w:t>voor</w:t>
            </w:r>
            <w:r w:rsidRPr="00885D54">
              <w:rPr>
                <w:szCs w:val="18"/>
              </w:rPr>
              <w:t xml:space="preserve"> de </w:t>
            </w:r>
            <w:r w:rsidR="00845910">
              <w:rPr>
                <w:szCs w:val="18"/>
              </w:rPr>
              <w:t xml:space="preserve">te tonen </w:t>
            </w:r>
            <w:r w:rsidRPr="00885D54">
              <w:rPr>
                <w:szCs w:val="18"/>
              </w:rPr>
              <w:t>partijaanduiding</w:t>
            </w:r>
            <w:r w:rsidR="00845910">
              <w:rPr>
                <w:szCs w:val="18"/>
              </w:rPr>
              <w:t xml:space="preserve">(en), </w:t>
            </w:r>
            <w:r w:rsidRPr="00885D54">
              <w:rPr>
                <w:szCs w:val="18"/>
              </w:rPr>
              <w:t xml:space="preserve">de </w:t>
            </w:r>
            <w:r w:rsidR="00845910">
              <w:rPr>
                <w:szCs w:val="18"/>
              </w:rPr>
              <w:t>schuldenaar en/of de hypotheekgever</w:t>
            </w:r>
            <w:r w:rsidRPr="00885D54">
              <w:rPr>
                <w:szCs w:val="18"/>
              </w:rPr>
              <w:t>.</w:t>
            </w:r>
          </w:p>
          <w:p w14:paraId="6F36F57C" w14:textId="77777777" w:rsidR="00915E27" w:rsidRPr="00885D54" w:rsidRDefault="00915E27" w:rsidP="00C856B0">
            <w:pPr>
              <w:rPr>
                <w:szCs w:val="18"/>
              </w:rPr>
            </w:pPr>
          </w:p>
          <w:p w14:paraId="2A7496A0" w14:textId="77777777" w:rsidR="00915E27" w:rsidRPr="00885D54" w:rsidRDefault="00915E27" w:rsidP="00C856B0">
            <w:pPr>
              <w:rPr>
                <w:snapToGrid/>
                <w:kern w:val="0"/>
                <w:u w:val="single"/>
                <w:lang w:eastAsia="nl-NL"/>
              </w:rPr>
            </w:pPr>
            <w:r w:rsidRPr="00885D54">
              <w:rPr>
                <w:snapToGrid/>
                <w:kern w:val="0"/>
                <w:u w:val="single"/>
                <w:lang w:eastAsia="nl-NL"/>
              </w:rPr>
              <w:t>Mapping:</w:t>
            </w:r>
          </w:p>
          <w:p w14:paraId="55C34646" w14:textId="77777777" w:rsidR="00915E27" w:rsidRPr="00885D54" w:rsidRDefault="00915E27"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00C80B7A">
              <w:rPr>
                <w:rFonts w:cs="Arial"/>
                <w:sz w:val="16"/>
                <w:szCs w:val="16"/>
              </w:rPr>
              <w:t>xlink:href=</w:t>
            </w:r>
            <w:r w:rsidRPr="00885D54">
              <w:rPr>
                <w:rFonts w:cs="Arial"/>
                <w:sz w:val="16"/>
                <w:szCs w:val="16"/>
              </w:rPr>
              <w:t>#id partij]</w:t>
            </w:r>
          </w:p>
          <w:p w14:paraId="3F6BD694" w14:textId="77777777" w:rsidR="00915E27" w:rsidRPr="00885D54" w:rsidRDefault="00915E27" w:rsidP="00885D54">
            <w:pPr>
              <w:autoSpaceDE w:val="0"/>
              <w:autoSpaceDN w:val="0"/>
              <w:adjustRightInd w:val="0"/>
              <w:spacing w:line="240" w:lineRule="auto"/>
              <w:rPr>
                <w:sz w:val="16"/>
                <w:szCs w:val="16"/>
              </w:rPr>
            </w:pPr>
            <w:r w:rsidRPr="00885D54">
              <w:rPr>
                <w:rFonts w:cs="Arial"/>
                <w:snapToGrid/>
                <w:kern w:val="0"/>
                <w:sz w:val="16"/>
                <w:szCs w:val="16"/>
                <w:lang w:eastAsia="nl-NL"/>
              </w:rPr>
              <w:t>//Partij[id]</w:t>
            </w:r>
            <w:r w:rsidRPr="00885D54">
              <w:rPr>
                <w:snapToGrid/>
                <w:kern w:val="0"/>
                <w:sz w:val="16"/>
                <w:szCs w:val="16"/>
                <w:highlight w:val="white"/>
                <w:lang w:eastAsia="nl-NL"/>
              </w:rPr>
              <w:t>/</w:t>
            </w:r>
          </w:p>
          <w:p w14:paraId="2713BBDE" w14:textId="77777777" w:rsidR="00915E27" w:rsidRPr="00885D54" w:rsidRDefault="00915E27" w:rsidP="00885D54">
            <w:pPr>
              <w:autoSpaceDE w:val="0"/>
              <w:autoSpaceDN w:val="0"/>
              <w:adjustRightInd w:val="0"/>
              <w:spacing w:line="240" w:lineRule="auto"/>
              <w:rPr>
                <w:sz w:val="16"/>
                <w:szCs w:val="16"/>
              </w:rPr>
            </w:pPr>
            <w:r w:rsidRPr="00885D54">
              <w:rPr>
                <w:sz w:val="16"/>
                <w:szCs w:val="16"/>
              </w:rPr>
              <w:t>-</w:t>
            </w:r>
            <w:r w:rsidRPr="00885D54">
              <w:rPr>
                <w:sz w:val="16"/>
                <w:szCs w:val="16"/>
                <w:lang w:val="nl"/>
              </w:rPr>
              <w:t xml:space="preserve">de overige mapping is opgenomen </w:t>
            </w:r>
            <w:r w:rsidRPr="00885D54">
              <w:rPr>
                <w:rFonts w:cs="Arial"/>
                <w:sz w:val="16"/>
                <w:szCs w:val="16"/>
              </w:rPr>
              <w:t>in</w:t>
            </w:r>
            <w:r w:rsidRPr="00885D54">
              <w:rPr>
                <w:sz w:val="16"/>
                <w:szCs w:val="16"/>
                <w:lang w:val="nl"/>
              </w:rPr>
              <w:t xml:space="preserve"> het genoemde tekstblok.</w:t>
            </w:r>
          </w:p>
        </w:tc>
      </w:tr>
    </w:tbl>
    <w:p w14:paraId="13215CCA" w14:textId="77777777" w:rsidR="00915E27" w:rsidRDefault="00915E27" w:rsidP="0054259B"/>
    <w:p w14:paraId="01F17546" w14:textId="77777777" w:rsidR="00900C94" w:rsidRDefault="00900C94" w:rsidP="00900C94">
      <w:pPr>
        <w:pStyle w:val="Kop3"/>
      </w:pPr>
      <w:bookmarkStart w:id="51" w:name="_Toc508866526"/>
      <w:r>
        <w:t>Bank</w:t>
      </w:r>
      <w:bookmarkEnd w:id="51"/>
    </w:p>
    <w:bookmarkEnd w:id="48"/>
    <w:p w14:paraId="272CA146" w14:textId="77777777"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14:paraId="74E5811D" w14:textId="77777777" w:rsidTr="00885D54">
        <w:trPr>
          <w:trHeight w:val="125"/>
        </w:trPr>
        <w:tc>
          <w:tcPr>
            <w:tcW w:w="2394" w:type="pct"/>
            <w:shd w:val="clear" w:color="auto" w:fill="auto"/>
          </w:tcPr>
          <w:p w14:paraId="7633BFAA" w14:textId="77777777" w:rsidR="000E2D2E" w:rsidRPr="00885D54" w:rsidRDefault="00627268" w:rsidP="00351269">
            <w:pPr>
              <w:rPr>
                <w:rFonts w:cs="Arial"/>
                <w:bCs/>
                <w:color w:val="FF0000"/>
                <w:lang w:val="en-US"/>
              </w:rPr>
            </w:pPr>
            <w:r w:rsidRPr="00885D54">
              <w:rPr>
                <w:rFonts w:cs="Arial"/>
                <w:bCs/>
                <w:color w:val="FF0000"/>
                <w:lang w:val="en-US"/>
              </w:rPr>
              <w:t>2</w:t>
            </w:r>
            <w:r w:rsidR="000E2D2E" w:rsidRPr="00885D54">
              <w:rPr>
                <w:rFonts w:cs="Arial"/>
                <w:bCs/>
                <w:color w:val="FF0000"/>
                <w:lang w:val="en-US"/>
              </w:rPr>
              <w:t>.</w:t>
            </w:r>
          </w:p>
        </w:tc>
        <w:tc>
          <w:tcPr>
            <w:tcW w:w="2606" w:type="pct"/>
            <w:shd w:val="clear" w:color="auto" w:fill="auto"/>
          </w:tcPr>
          <w:p w14:paraId="3A4CC74E" w14:textId="77777777" w:rsidR="00845910" w:rsidRPr="00845910" w:rsidRDefault="00845910" w:rsidP="00845910">
            <w:pPr>
              <w:autoSpaceDE w:val="0"/>
              <w:autoSpaceDN w:val="0"/>
              <w:adjustRightInd w:val="0"/>
              <w:spacing w:line="240" w:lineRule="auto"/>
              <w:rPr>
                <w:snapToGrid/>
                <w:kern w:val="0"/>
                <w:szCs w:val="18"/>
                <w:lang w:eastAsia="nl-NL"/>
              </w:rPr>
            </w:pPr>
            <w:r>
              <w:rPr>
                <w:snapToGrid/>
                <w:kern w:val="0"/>
                <w:szCs w:val="18"/>
                <w:lang w:eastAsia="nl-NL"/>
              </w:rPr>
              <w:t>Verplichte partij ‘de bank’.</w:t>
            </w:r>
          </w:p>
          <w:p w14:paraId="2E86E091" w14:textId="77777777" w:rsidR="00845910" w:rsidRDefault="00845910" w:rsidP="00845910">
            <w:pPr>
              <w:autoSpaceDE w:val="0"/>
              <w:autoSpaceDN w:val="0"/>
              <w:adjustRightInd w:val="0"/>
              <w:spacing w:line="240" w:lineRule="auto"/>
              <w:rPr>
                <w:snapToGrid/>
                <w:kern w:val="0"/>
                <w:szCs w:val="18"/>
                <w:u w:val="single"/>
                <w:lang w:eastAsia="nl-NL"/>
              </w:rPr>
            </w:pPr>
          </w:p>
          <w:p w14:paraId="0761DD5E" w14:textId="77777777" w:rsidR="00845910" w:rsidRDefault="00845910" w:rsidP="00845910">
            <w:pPr>
              <w:autoSpaceDE w:val="0"/>
              <w:autoSpaceDN w:val="0"/>
              <w:adjustRightInd w:val="0"/>
              <w:spacing w:line="240" w:lineRule="auto"/>
              <w:rPr>
                <w:snapToGrid/>
                <w:kern w:val="0"/>
                <w:szCs w:val="18"/>
                <w:u w:val="single"/>
                <w:lang w:eastAsia="nl-NL"/>
              </w:rPr>
            </w:pPr>
          </w:p>
          <w:p w14:paraId="50760596" w14:textId="77777777" w:rsidR="00845910" w:rsidRPr="00527D55" w:rsidRDefault="00845910" w:rsidP="00845910">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5AC12C4C" w14:textId="77777777" w:rsidR="00845910" w:rsidRPr="00FB1425" w:rsidRDefault="00845910" w:rsidP="00845910">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00C80B7A">
              <w:rPr>
                <w:kern w:val="0"/>
                <w:sz w:val="16"/>
                <w:szCs w:val="16"/>
                <w:lang w:eastAsia="nl-NL"/>
              </w:rPr>
              <w:t>waarbij ./aanduidingPartij(</w:t>
            </w:r>
            <w:r>
              <w:rPr>
                <w:kern w:val="0"/>
                <w:sz w:val="16"/>
                <w:szCs w:val="16"/>
                <w:lang w:eastAsia="nl-NL"/>
              </w:rPr>
              <w:t>de bank</w:t>
            </w:r>
            <w:r w:rsidRPr="00FB1425">
              <w:rPr>
                <w:kern w:val="0"/>
                <w:sz w:val="16"/>
                <w:szCs w:val="16"/>
                <w:lang w:eastAsia="nl-NL"/>
              </w:rPr>
              <w:t>)</w:t>
            </w:r>
          </w:p>
          <w:p w14:paraId="3FCD5386" w14:textId="77777777" w:rsidR="00845910" w:rsidRDefault="00845910" w:rsidP="00845910">
            <w:pPr>
              <w:autoSpaceDE w:val="0"/>
              <w:autoSpaceDN w:val="0"/>
              <w:adjustRightInd w:val="0"/>
              <w:spacing w:line="240" w:lineRule="auto"/>
              <w:rPr>
                <w:kern w:val="0"/>
                <w:lang w:eastAsia="nl-NL"/>
              </w:rPr>
            </w:pPr>
          </w:p>
          <w:p w14:paraId="430A1572" w14:textId="77777777" w:rsidR="000E2D2E" w:rsidRPr="00885D54" w:rsidRDefault="00845910" w:rsidP="00845910">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00C80B7A">
              <w:rPr>
                <w:rFonts w:cs="Arial"/>
                <w:sz w:val="16"/>
                <w:szCs w:val="16"/>
              </w:rPr>
              <w:t>xlink:href=</w:t>
            </w:r>
            <w:r w:rsidRPr="007312B4">
              <w:rPr>
                <w:rFonts w:cs="Arial"/>
                <w:sz w:val="16"/>
                <w:szCs w:val="16"/>
              </w:rPr>
              <w:t xml:space="preserve">#id </w:t>
            </w:r>
            <w:r>
              <w:rPr>
                <w:rFonts w:cs="Arial"/>
                <w:sz w:val="16"/>
                <w:szCs w:val="16"/>
              </w:rPr>
              <w:t>bank</w:t>
            </w:r>
            <w:r w:rsidR="00C80B7A">
              <w:rPr>
                <w:rFonts w:cs="Arial"/>
                <w:sz w:val="16"/>
                <w:szCs w:val="16"/>
              </w:rPr>
              <w:t>-partij</w:t>
            </w:r>
            <w:r>
              <w:rPr>
                <w:rFonts w:cs="Arial"/>
                <w:sz w:val="16"/>
                <w:szCs w:val="16"/>
              </w:rPr>
              <w:t>]</w:t>
            </w:r>
          </w:p>
        </w:tc>
      </w:tr>
      <w:tr w:rsidR="00F04E20" w:rsidRPr="00123774" w14:paraId="17652354" w14:textId="77777777" w:rsidTr="00885D54">
        <w:trPr>
          <w:trHeight w:val="125"/>
        </w:trPr>
        <w:tc>
          <w:tcPr>
            <w:tcW w:w="2394" w:type="pct"/>
            <w:shd w:val="clear" w:color="auto" w:fill="auto"/>
          </w:tcPr>
          <w:p w14:paraId="23973969" w14:textId="77777777" w:rsidR="00F04E20" w:rsidRPr="00885D54" w:rsidRDefault="00845910" w:rsidP="00351269">
            <w:pPr>
              <w:rPr>
                <w:color w:val="FF0000"/>
              </w:rPr>
            </w:pPr>
            <w:r w:rsidRPr="00C80B7A">
              <w:rPr>
                <w:rFonts w:cs="Arial"/>
                <w:bCs/>
                <w:color w:val="FF0000"/>
              </w:rPr>
              <w:lastRenderedPageBreak/>
              <w:tab/>
            </w:r>
            <w:r w:rsidR="00F04E20" w:rsidRPr="00885D54">
              <w:rPr>
                <w:rFonts w:cs="Arial"/>
                <w:bCs/>
                <w:color w:val="FF0000"/>
                <w:highlight w:val="yellow"/>
                <w:lang w:val="en-US"/>
              </w:rPr>
              <w:t>TEKSTBLOK GEVOLMACHTIGDE</w:t>
            </w:r>
            <w:r w:rsidR="000E2D2E" w:rsidRPr="00885D54">
              <w:rPr>
                <w:rFonts w:cs="Arial"/>
                <w:bCs/>
                <w:color w:val="FF0000"/>
                <w:lang w:val="en-US"/>
              </w:rPr>
              <w:t>:</w:t>
            </w:r>
          </w:p>
        </w:tc>
        <w:tc>
          <w:tcPr>
            <w:tcW w:w="2606" w:type="pct"/>
            <w:shd w:val="clear" w:color="auto" w:fill="auto"/>
          </w:tcPr>
          <w:p w14:paraId="7B823EFE" w14:textId="77777777" w:rsidR="00A57C37" w:rsidRPr="00885D54" w:rsidRDefault="00845910" w:rsidP="00A57C37">
            <w:pPr>
              <w:rPr>
                <w:snapToGrid/>
                <w:kern w:val="0"/>
                <w:lang w:eastAsia="nl-NL"/>
              </w:rPr>
            </w:pPr>
            <w:r>
              <w:rPr>
                <w:snapToGrid/>
                <w:kern w:val="0"/>
                <w:lang w:eastAsia="nl-NL"/>
              </w:rPr>
              <w:t>Verplicht</w:t>
            </w:r>
            <w:r w:rsidR="00A57C37" w:rsidRPr="00885D54">
              <w:rPr>
                <w:snapToGrid/>
                <w:kern w:val="0"/>
                <w:lang w:eastAsia="nl-NL"/>
              </w:rPr>
              <w:t xml:space="preserve"> tekstblok</w:t>
            </w:r>
            <w:r>
              <w:rPr>
                <w:snapToGrid/>
                <w:kern w:val="0"/>
                <w:lang w:eastAsia="nl-NL"/>
              </w:rPr>
              <w:t>,</w:t>
            </w:r>
            <w:r w:rsidR="00A57C37" w:rsidRPr="00885D54">
              <w:rPr>
                <w:snapToGrid/>
                <w:kern w:val="0"/>
                <w:lang w:eastAsia="nl-NL"/>
              </w:rPr>
              <w:t xml:space="preserve"> er </w:t>
            </w:r>
            <w:r>
              <w:rPr>
                <w:snapToGrid/>
                <w:kern w:val="0"/>
                <w:lang w:eastAsia="nl-NL"/>
              </w:rPr>
              <w:t xml:space="preserve">treedt </w:t>
            </w:r>
            <w:r w:rsidR="00A57C37" w:rsidRPr="00885D54">
              <w:rPr>
                <w:snapToGrid/>
                <w:kern w:val="0"/>
                <w:lang w:eastAsia="nl-NL"/>
              </w:rPr>
              <w:t>altijd een gevolmachtigde op in naam van de bank.</w:t>
            </w:r>
            <w:r>
              <w:rPr>
                <w:snapToGrid/>
                <w:kern w:val="0"/>
                <w:lang w:eastAsia="nl-NL"/>
              </w:rPr>
              <w:t xml:space="preserve"> </w:t>
            </w:r>
          </w:p>
          <w:p w14:paraId="4EB78BE9" w14:textId="77777777" w:rsidR="00A57C37" w:rsidRPr="00885D54" w:rsidRDefault="00A57C37" w:rsidP="00A57C37">
            <w:pPr>
              <w:rPr>
                <w:snapToGrid/>
                <w:kern w:val="0"/>
                <w:lang w:eastAsia="nl-NL"/>
              </w:rPr>
            </w:pPr>
          </w:p>
          <w:p w14:paraId="727F4A60" w14:textId="77777777" w:rsidR="00A57C37" w:rsidRPr="00885D54" w:rsidRDefault="00A57C37" w:rsidP="00A57C37">
            <w:pPr>
              <w:rPr>
                <w:snapToGrid/>
                <w:kern w:val="0"/>
                <w:u w:val="single"/>
                <w:lang w:eastAsia="nl-NL"/>
              </w:rPr>
            </w:pPr>
            <w:r w:rsidRPr="00885D54">
              <w:rPr>
                <w:snapToGrid/>
                <w:kern w:val="0"/>
                <w:u w:val="single"/>
                <w:lang w:eastAsia="nl-NL"/>
              </w:rPr>
              <w:t>Mapping:</w:t>
            </w:r>
          </w:p>
          <w:p w14:paraId="185531D3" w14:textId="77777777" w:rsidR="00B82B46" w:rsidRPr="00845910" w:rsidRDefault="00A57C37" w:rsidP="00845910">
            <w:pPr>
              <w:autoSpaceDE w:val="0"/>
              <w:autoSpaceDN w:val="0"/>
              <w:adjustRightInd w:val="0"/>
              <w:spacing w:line="240" w:lineRule="auto"/>
              <w:rPr>
                <w:rFonts w:cs="Arial"/>
                <w:snapToGrid/>
                <w:kern w:val="0"/>
                <w:sz w:val="16"/>
                <w:szCs w:val="16"/>
                <w:lang w:eastAsia="nl-NL"/>
              </w:rPr>
            </w:pPr>
            <w:r w:rsidRPr="00845910">
              <w:rPr>
                <w:snapToGrid/>
                <w:kern w:val="0"/>
                <w:sz w:val="16"/>
                <w:szCs w:val="16"/>
                <w:lang w:eastAsia="nl-NL"/>
              </w:rPr>
              <w:t>//IMKAD_AangebodenStuk/Partij/Gevolmachtigde</w:t>
            </w:r>
          </w:p>
        </w:tc>
      </w:tr>
      <w:tr w:rsidR="00D224AB" w:rsidRPr="00123774" w14:paraId="02ACEB1F" w14:textId="77777777" w:rsidTr="00885D54">
        <w:trPr>
          <w:trHeight w:val="125"/>
        </w:trPr>
        <w:tc>
          <w:tcPr>
            <w:tcW w:w="2394" w:type="pct"/>
            <w:shd w:val="clear" w:color="auto" w:fill="auto"/>
          </w:tcPr>
          <w:p w14:paraId="1E08FF6C" w14:textId="77777777" w:rsidR="00D224AB" w:rsidRPr="00DC7492" w:rsidRDefault="00845910" w:rsidP="00351269">
            <w:pPr>
              <w:rPr>
                <w:rFonts w:cs="Arial"/>
                <w:bCs/>
                <w:color w:val="800080"/>
                <w:szCs w:val="18"/>
              </w:rPr>
            </w:pPr>
            <w:r w:rsidRPr="00845910">
              <w:rPr>
                <w:rFonts w:cs="Arial"/>
                <w:color w:val="FF0000"/>
                <w:sz w:val="20"/>
              </w:rPr>
              <w:tab/>
            </w:r>
            <w:r w:rsidRPr="00DC7492">
              <w:rPr>
                <w:rFonts w:cs="Arial"/>
                <w:color w:val="FF0000"/>
                <w:szCs w:val="18"/>
                <w:highlight w:val="yellow"/>
              </w:rPr>
              <w:t>TEKSTBLOK RECHTSPERSOON</w:t>
            </w:r>
            <w:r w:rsidRPr="00DC7492">
              <w:rPr>
                <w:rFonts w:cs="Arial"/>
                <w:bCs/>
                <w:color w:val="800080"/>
                <w:szCs w:val="18"/>
              </w:rPr>
              <w:t xml:space="preserve"> </w:t>
            </w:r>
          </w:p>
        </w:tc>
        <w:tc>
          <w:tcPr>
            <w:tcW w:w="2606" w:type="pct"/>
            <w:shd w:val="clear" w:color="auto" w:fill="auto"/>
          </w:tcPr>
          <w:p w14:paraId="5A3B84A9" w14:textId="77777777" w:rsidR="00845910" w:rsidRDefault="00845910" w:rsidP="00845910">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bank. </w:t>
            </w:r>
          </w:p>
          <w:p w14:paraId="385D2A9A" w14:textId="77777777" w:rsidR="006F67DC" w:rsidRDefault="006F67DC" w:rsidP="00B06926"/>
          <w:p w14:paraId="69381C4D" w14:textId="77777777" w:rsidR="00845910" w:rsidRPr="00FC6ED9" w:rsidRDefault="00845910" w:rsidP="00845910">
            <w:pPr>
              <w:spacing w:line="240" w:lineRule="auto"/>
              <w:rPr>
                <w:rFonts w:cs="Arial"/>
                <w:szCs w:val="18"/>
                <w:u w:val="single"/>
              </w:rPr>
            </w:pPr>
            <w:r w:rsidRPr="00FC6ED9">
              <w:rPr>
                <w:rFonts w:cs="Arial"/>
                <w:szCs w:val="18"/>
                <w:u w:val="single"/>
              </w:rPr>
              <w:t>Mapping:</w:t>
            </w:r>
          </w:p>
          <w:p w14:paraId="28A2A551" w14:textId="77777777" w:rsidR="006F67DC" w:rsidRPr="00885D54" w:rsidRDefault="00845910" w:rsidP="00845910">
            <w:pPr>
              <w:autoSpaceDE w:val="0"/>
              <w:autoSpaceDN w:val="0"/>
              <w:adjustRightInd w:val="0"/>
              <w:spacing w:line="240" w:lineRule="auto"/>
              <w:rPr>
                <w:rFonts w:cs="Arial"/>
                <w:sz w:val="16"/>
                <w:szCs w:val="16"/>
              </w:rPr>
            </w:pPr>
            <w:r>
              <w:rPr>
                <w:rFonts w:cs="Arial"/>
                <w:sz w:val="16"/>
                <w:szCs w:val="16"/>
              </w:rPr>
              <w:t>-zie tekstblok</w:t>
            </w:r>
          </w:p>
        </w:tc>
      </w:tr>
      <w:tr w:rsidR="00845910" w:rsidRPr="00123774" w14:paraId="41B07B73" w14:textId="77777777" w:rsidTr="00885D54">
        <w:trPr>
          <w:trHeight w:val="125"/>
        </w:trPr>
        <w:tc>
          <w:tcPr>
            <w:tcW w:w="2394" w:type="pct"/>
            <w:shd w:val="clear" w:color="auto" w:fill="auto"/>
          </w:tcPr>
          <w:p w14:paraId="3EC4BDCF" w14:textId="77777777" w:rsidR="00845910" w:rsidRPr="00194473" w:rsidRDefault="00845910" w:rsidP="00845910">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1CB274DD" w14:textId="77777777" w:rsidR="00845910" w:rsidRDefault="00845910" w:rsidP="00845910">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0539F16B" w14:textId="77777777" w:rsidR="00845910" w:rsidRDefault="00845910" w:rsidP="0084591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AEF5304" w14:textId="77777777" w:rsidR="00845910" w:rsidRPr="00BF6AC8" w:rsidRDefault="00845910" w:rsidP="00845910">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6A507C52" w14:textId="77777777" w:rsidR="00845910" w:rsidRDefault="00845910" w:rsidP="00845910">
            <w:pPr>
              <w:spacing w:before="72"/>
              <w:rPr>
                <w:snapToGrid/>
              </w:rPr>
            </w:pPr>
            <w:r>
              <w:t>Optioneel postadres.</w:t>
            </w:r>
          </w:p>
          <w:p w14:paraId="2CBE34A6" w14:textId="77777777" w:rsidR="00845910" w:rsidRDefault="00845910" w:rsidP="00845910">
            <w:pPr>
              <w:rPr>
                <w:color w:val="3366FF"/>
              </w:rPr>
            </w:pPr>
          </w:p>
          <w:p w14:paraId="17F69C80" w14:textId="77777777" w:rsidR="00845910" w:rsidRDefault="00845910" w:rsidP="00845910">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6ADE85F5" w14:textId="77777777" w:rsidR="00845910" w:rsidRDefault="00845910" w:rsidP="00845910"/>
          <w:p w14:paraId="75C5EF54" w14:textId="77777777" w:rsidR="00845910" w:rsidRDefault="00845910" w:rsidP="00845910">
            <w:pPr>
              <w:rPr>
                <w:szCs w:val="18"/>
              </w:rPr>
            </w:pPr>
            <w:r>
              <w:t>Voor het adres moet gekozen worden uit binnenlands adres, postbus adres of buitenlands adres.</w:t>
            </w:r>
          </w:p>
          <w:p w14:paraId="457B55F0" w14:textId="77777777" w:rsidR="00845910" w:rsidRDefault="00845910" w:rsidP="00845910">
            <w:pPr>
              <w:rPr>
                <w:szCs w:val="18"/>
              </w:rPr>
            </w:pPr>
          </w:p>
          <w:p w14:paraId="279CABBC" w14:textId="77777777" w:rsidR="00845910" w:rsidRDefault="00845910" w:rsidP="00845910">
            <w:pPr>
              <w:rPr>
                <w:szCs w:val="18"/>
              </w:rPr>
            </w:pPr>
            <w:r>
              <w:rPr>
                <w:szCs w:val="18"/>
              </w:rPr>
              <w:t>Voor plaats en land moet gekozen worden uit een waardelijst.</w:t>
            </w:r>
          </w:p>
          <w:p w14:paraId="40751314" w14:textId="77777777" w:rsidR="00845910" w:rsidRDefault="00845910" w:rsidP="00845910">
            <w:pPr>
              <w:spacing w:line="240" w:lineRule="auto"/>
              <w:rPr>
                <w:szCs w:val="18"/>
              </w:rPr>
            </w:pPr>
          </w:p>
          <w:p w14:paraId="6669C08D" w14:textId="77777777" w:rsidR="00845910" w:rsidRDefault="00845910" w:rsidP="00845910">
            <w:pPr>
              <w:pStyle w:val="streepje"/>
              <w:numPr>
                <w:ilvl w:val="0"/>
                <w:numId w:val="0"/>
              </w:numPr>
              <w:spacing w:line="240" w:lineRule="auto"/>
              <w:ind w:left="284" w:hanging="284"/>
              <w:rPr>
                <w:u w:val="single"/>
                <w:lang w:val="nl-NL"/>
              </w:rPr>
            </w:pPr>
            <w:r>
              <w:rPr>
                <w:u w:val="single"/>
                <w:lang w:val="nl-NL"/>
              </w:rPr>
              <w:t>Mapping:</w:t>
            </w:r>
          </w:p>
          <w:p w14:paraId="020CDCB5" w14:textId="77777777" w:rsidR="00845910"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w:t>
            </w:r>
          </w:p>
          <w:p w14:paraId="427BCC6B" w14:textId="77777777" w:rsidR="00845910" w:rsidRDefault="00845910" w:rsidP="00845910">
            <w:pPr>
              <w:pStyle w:val="streepje"/>
              <w:numPr>
                <w:ilvl w:val="0"/>
                <w:numId w:val="0"/>
              </w:numPr>
              <w:spacing w:line="240" w:lineRule="auto"/>
              <w:ind w:left="227"/>
              <w:rPr>
                <w:sz w:val="14"/>
                <w:szCs w:val="16"/>
                <w:lang w:val="nl-NL"/>
              </w:rPr>
            </w:pPr>
            <w:r>
              <w:rPr>
                <w:sz w:val="16"/>
                <w:lang w:val="nl-NL"/>
              </w:rPr>
              <w:tab/>
              <w:t>./label</w:t>
            </w:r>
          </w:p>
          <w:p w14:paraId="225DF559" w14:textId="77777777" w:rsidR="00845910" w:rsidRDefault="00845910" w:rsidP="00845910">
            <w:pPr>
              <w:spacing w:line="240" w:lineRule="auto"/>
              <w:ind w:left="227"/>
              <w:rPr>
                <w:sz w:val="16"/>
              </w:rPr>
            </w:pPr>
            <w:r>
              <w:rPr>
                <w:sz w:val="16"/>
              </w:rPr>
              <w:tab/>
              <w:t>./afdeling</w:t>
            </w:r>
          </w:p>
          <w:p w14:paraId="099A24F6" w14:textId="77777777" w:rsidR="00845910" w:rsidRDefault="00845910" w:rsidP="00845910">
            <w:pPr>
              <w:pStyle w:val="streepje"/>
              <w:numPr>
                <w:ilvl w:val="0"/>
                <w:numId w:val="0"/>
              </w:numPr>
              <w:rPr>
                <w:u w:val="single"/>
                <w:lang w:val="nl-NL"/>
              </w:rPr>
            </w:pPr>
          </w:p>
          <w:p w14:paraId="7988ABBC" w14:textId="77777777" w:rsidR="00845910" w:rsidRDefault="00845910" w:rsidP="00845910">
            <w:pPr>
              <w:pStyle w:val="streepje"/>
              <w:numPr>
                <w:ilvl w:val="0"/>
                <w:numId w:val="0"/>
              </w:numPr>
              <w:rPr>
                <w:u w:val="single"/>
                <w:lang w:val="nl-NL"/>
              </w:rPr>
            </w:pPr>
            <w:r>
              <w:rPr>
                <w:u w:val="single"/>
                <w:lang w:val="nl-NL"/>
              </w:rPr>
              <w:t>Mapping binnenlandsadres:</w:t>
            </w:r>
          </w:p>
          <w:p w14:paraId="0B31383F" w14:textId="77777777" w:rsidR="00845910"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7A47808E" w14:textId="77777777" w:rsidR="00845910" w:rsidRDefault="00845910" w:rsidP="00845910">
            <w:pPr>
              <w:spacing w:line="240" w:lineRule="auto"/>
              <w:ind w:left="227"/>
              <w:rPr>
                <w:sz w:val="16"/>
                <w:szCs w:val="16"/>
              </w:rPr>
            </w:pPr>
            <w:r>
              <w:rPr>
                <w:sz w:val="16"/>
                <w:szCs w:val="16"/>
              </w:rPr>
              <w:tab/>
              <w:t>./BAG_NummerAanduiding/postcode</w:t>
            </w:r>
          </w:p>
          <w:p w14:paraId="241BC637" w14:textId="77777777" w:rsidR="00845910" w:rsidRDefault="00845910" w:rsidP="00845910">
            <w:pPr>
              <w:spacing w:line="240" w:lineRule="auto"/>
              <w:ind w:left="227"/>
              <w:rPr>
                <w:sz w:val="16"/>
                <w:szCs w:val="16"/>
              </w:rPr>
            </w:pPr>
            <w:r>
              <w:rPr>
                <w:sz w:val="16"/>
                <w:szCs w:val="16"/>
              </w:rPr>
              <w:tab/>
              <w:t>./BAG_Woonplaats/woonplaatsnaam</w:t>
            </w:r>
          </w:p>
          <w:p w14:paraId="589004EB" w14:textId="77777777" w:rsidR="00845910" w:rsidRDefault="00845910" w:rsidP="00845910">
            <w:pPr>
              <w:spacing w:line="240" w:lineRule="auto"/>
              <w:ind w:left="227"/>
              <w:rPr>
                <w:sz w:val="16"/>
                <w:szCs w:val="16"/>
              </w:rPr>
            </w:pPr>
            <w:r>
              <w:rPr>
                <w:sz w:val="16"/>
                <w:szCs w:val="16"/>
              </w:rPr>
              <w:tab/>
              <w:t>./BAG_OpenbareRuimte/openbareRuimteNaam</w:t>
            </w:r>
          </w:p>
          <w:p w14:paraId="28199C84" w14:textId="77777777" w:rsidR="00845910" w:rsidRDefault="00845910" w:rsidP="00845910">
            <w:pPr>
              <w:spacing w:line="240" w:lineRule="auto"/>
              <w:ind w:left="227"/>
              <w:rPr>
                <w:sz w:val="16"/>
                <w:szCs w:val="16"/>
              </w:rPr>
            </w:pPr>
            <w:r>
              <w:rPr>
                <w:sz w:val="16"/>
                <w:szCs w:val="16"/>
              </w:rPr>
              <w:tab/>
              <w:t>./BAG_NummerAanduiding/huisnummer</w:t>
            </w:r>
          </w:p>
          <w:p w14:paraId="79963211" w14:textId="77777777" w:rsidR="00845910" w:rsidRDefault="00845910" w:rsidP="00845910">
            <w:pPr>
              <w:spacing w:line="240" w:lineRule="auto"/>
              <w:ind w:left="227"/>
              <w:rPr>
                <w:sz w:val="16"/>
                <w:szCs w:val="16"/>
              </w:rPr>
            </w:pPr>
            <w:r>
              <w:rPr>
                <w:sz w:val="16"/>
                <w:szCs w:val="16"/>
              </w:rPr>
              <w:tab/>
              <w:t>./BAG_NummerAanduiding/huisletter</w:t>
            </w:r>
          </w:p>
          <w:p w14:paraId="120BA646" w14:textId="77777777" w:rsidR="00845910" w:rsidRDefault="00845910" w:rsidP="00845910">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63F674B7" w14:textId="77777777" w:rsidR="00845910" w:rsidRDefault="00845910" w:rsidP="00845910">
            <w:pPr>
              <w:pStyle w:val="streepje"/>
              <w:numPr>
                <w:ilvl w:val="0"/>
                <w:numId w:val="0"/>
              </w:numPr>
              <w:rPr>
                <w:u w:val="single"/>
                <w:lang w:val="nl-NL"/>
              </w:rPr>
            </w:pPr>
          </w:p>
          <w:p w14:paraId="00E86D8C" w14:textId="77777777" w:rsidR="00845910" w:rsidRDefault="00845910" w:rsidP="00845910">
            <w:pPr>
              <w:pStyle w:val="streepje"/>
              <w:numPr>
                <w:ilvl w:val="0"/>
                <w:numId w:val="0"/>
              </w:numPr>
              <w:rPr>
                <w:u w:val="single"/>
                <w:lang w:val="nl-NL"/>
              </w:rPr>
            </w:pPr>
            <w:r>
              <w:rPr>
                <w:u w:val="single"/>
                <w:lang w:val="nl-NL"/>
              </w:rPr>
              <w:t>Mapping buitenlandsadres:</w:t>
            </w:r>
          </w:p>
          <w:p w14:paraId="6FBF37E6" w14:textId="77777777" w:rsidR="00845910" w:rsidRPr="00201932" w:rsidRDefault="00845910" w:rsidP="00845910">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15D05A8F" w14:textId="77777777" w:rsidR="00845910" w:rsidRDefault="00845910" w:rsidP="00845910">
            <w:pPr>
              <w:pStyle w:val="streepje"/>
              <w:numPr>
                <w:ilvl w:val="0"/>
                <w:numId w:val="0"/>
              </w:numPr>
              <w:spacing w:line="240" w:lineRule="auto"/>
              <w:ind w:left="227"/>
              <w:rPr>
                <w:sz w:val="14"/>
                <w:szCs w:val="16"/>
                <w:lang w:val="nl-NL"/>
              </w:rPr>
            </w:pPr>
            <w:r>
              <w:rPr>
                <w:sz w:val="16"/>
                <w:lang w:val="nl-NL"/>
              </w:rPr>
              <w:tab/>
              <w:t>./woonplaats</w:t>
            </w:r>
          </w:p>
          <w:p w14:paraId="752EE375" w14:textId="77777777" w:rsidR="00845910" w:rsidRDefault="00845910" w:rsidP="00845910">
            <w:pPr>
              <w:spacing w:line="240" w:lineRule="auto"/>
              <w:ind w:left="227"/>
              <w:rPr>
                <w:sz w:val="16"/>
              </w:rPr>
            </w:pPr>
            <w:r>
              <w:rPr>
                <w:sz w:val="16"/>
              </w:rPr>
              <w:tab/>
              <w:t xml:space="preserve">./adres </w:t>
            </w:r>
          </w:p>
          <w:p w14:paraId="22D8F299" w14:textId="77777777" w:rsidR="00845910" w:rsidRPr="00201932" w:rsidRDefault="00845910" w:rsidP="00845910">
            <w:pPr>
              <w:spacing w:line="240" w:lineRule="auto"/>
              <w:ind w:left="227"/>
              <w:rPr>
                <w:sz w:val="16"/>
              </w:rPr>
            </w:pPr>
            <w:r>
              <w:rPr>
                <w:sz w:val="16"/>
              </w:rPr>
              <w:tab/>
            </w:r>
            <w:r w:rsidRPr="00201932">
              <w:rPr>
                <w:sz w:val="16"/>
              </w:rPr>
              <w:t>./regio</w:t>
            </w:r>
          </w:p>
          <w:p w14:paraId="77DF8B0E" w14:textId="77777777" w:rsidR="00845910" w:rsidRPr="00201932" w:rsidRDefault="00845910" w:rsidP="00845910">
            <w:pPr>
              <w:spacing w:line="240" w:lineRule="auto"/>
              <w:ind w:left="227"/>
              <w:rPr>
                <w:sz w:val="16"/>
              </w:rPr>
            </w:pPr>
            <w:r w:rsidRPr="00201932">
              <w:rPr>
                <w:sz w:val="16"/>
              </w:rPr>
              <w:tab/>
              <w:t>./land</w:t>
            </w:r>
          </w:p>
          <w:p w14:paraId="55E6901F" w14:textId="77777777" w:rsidR="00845910" w:rsidRPr="00201932" w:rsidRDefault="00845910" w:rsidP="00845910">
            <w:pPr>
              <w:spacing w:before="72"/>
              <w:rPr>
                <w:sz w:val="16"/>
              </w:rPr>
            </w:pPr>
            <w:r w:rsidRPr="00201932">
              <w:rPr>
                <w:u w:val="single"/>
              </w:rPr>
              <w:t>Mapping postbusadres:</w:t>
            </w:r>
          </w:p>
          <w:p w14:paraId="0933CECE" w14:textId="77777777" w:rsidR="00845910" w:rsidRPr="00201932" w:rsidRDefault="00845910" w:rsidP="0084591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23916AA3" w14:textId="77777777" w:rsidR="00845910" w:rsidRDefault="00845910" w:rsidP="00845910">
            <w:pPr>
              <w:spacing w:line="240" w:lineRule="auto"/>
              <w:ind w:left="227"/>
              <w:rPr>
                <w:sz w:val="16"/>
                <w:szCs w:val="16"/>
              </w:rPr>
            </w:pPr>
            <w:r w:rsidRPr="00201932">
              <w:rPr>
                <w:sz w:val="16"/>
                <w:szCs w:val="16"/>
              </w:rPr>
              <w:tab/>
            </w:r>
            <w:r>
              <w:rPr>
                <w:sz w:val="16"/>
                <w:szCs w:val="16"/>
              </w:rPr>
              <w:t>./postbusnummer</w:t>
            </w:r>
          </w:p>
          <w:p w14:paraId="1CB4B2BA" w14:textId="77777777" w:rsidR="00845910" w:rsidRDefault="00845910" w:rsidP="00845910">
            <w:pPr>
              <w:spacing w:line="240" w:lineRule="auto"/>
              <w:ind w:left="227"/>
              <w:rPr>
                <w:sz w:val="16"/>
                <w:szCs w:val="16"/>
              </w:rPr>
            </w:pPr>
            <w:r>
              <w:rPr>
                <w:sz w:val="16"/>
              </w:rPr>
              <w:tab/>
              <w:t>./</w:t>
            </w:r>
            <w:r>
              <w:rPr>
                <w:sz w:val="16"/>
                <w:szCs w:val="16"/>
              </w:rPr>
              <w:t>postcode</w:t>
            </w:r>
          </w:p>
          <w:p w14:paraId="5B39564C" w14:textId="77777777" w:rsidR="00845910" w:rsidRDefault="00845910" w:rsidP="00845910">
            <w:pPr>
              <w:spacing w:line="240" w:lineRule="auto"/>
              <w:ind w:left="227"/>
            </w:pPr>
            <w:r>
              <w:rPr>
                <w:sz w:val="16"/>
                <w:szCs w:val="16"/>
              </w:rPr>
              <w:tab/>
              <w:t>./woonplaatsnaam</w:t>
            </w:r>
          </w:p>
        </w:tc>
      </w:tr>
      <w:tr w:rsidR="00EB135A" w:rsidRPr="00123774" w14:paraId="22DA7CD9" w14:textId="77777777" w:rsidTr="00985AE8">
        <w:trPr>
          <w:trHeight w:val="125"/>
        </w:trPr>
        <w:tc>
          <w:tcPr>
            <w:tcW w:w="2394" w:type="pct"/>
            <w:shd w:val="clear" w:color="auto" w:fill="auto"/>
          </w:tcPr>
          <w:p w14:paraId="2A7CBC73" w14:textId="77777777" w:rsidR="00EB135A" w:rsidRPr="00194473" w:rsidRDefault="00EB135A" w:rsidP="00985AE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0E56612C" w14:textId="77777777" w:rsidR="00EB135A" w:rsidRDefault="00EB135A" w:rsidP="00985AE8">
            <w:pPr>
              <w:spacing w:before="72"/>
            </w:pPr>
            <w:r>
              <w:t>Verplichte tekst.</w:t>
            </w:r>
          </w:p>
        </w:tc>
      </w:tr>
      <w:tr w:rsidR="00845910" w:rsidRPr="00123774" w14:paraId="425F01B0" w14:textId="77777777" w:rsidTr="00885D54">
        <w:trPr>
          <w:trHeight w:val="125"/>
        </w:trPr>
        <w:tc>
          <w:tcPr>
            <w:tcW w:w="2394" w:type="pct"/>
            <w:shd w:val="clear" w:color="auto" w:fill="auto"/>
          </w:tcPr>
          <w:p w14:paraId="32F45C96" w14:textId="77777777" w:rsidR="00845910" w:rsidRPr="00DC7492" w:rsidRDefault="00EB135A" w:rsidP="007C4F3B">
            <w:pPr>
              <w:rPr>
                <w:rFonts w:cs="Arial"/>
                <w:color w:val="339966"/>
                <w:szCs w:val="18"/>
              </w:rPr>
            </w:pPr>
            <w:r>
              <w:rPr>
                <w:rFonts w:cs="Arial"/>
                <w:color w:val="FF0000"/>
                <w:sz w:val="20"/>
              </w:rPr>
              <w:tab/>
            </w:r>
            <w:r w:rsidRPr="00DC7492">
              <w:rPr>
                <w:rFonts w:cs="Arial"/>
                <w:color w:val="FF0000"/>
                <w:szCs w:val="18"/>
              </w:rPr>
              <w:t xml:space="preserve">hierna zowel </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naam</w:t>
            </w:r>
            <w:r w:rsidR="007C4F3B">
              <w:rPr>
                <w:rFonts w:cs="Arial"/>
                <w:szCs w:val="18"/>
              </w:rPr>
              <w:fldChar w:fldCharType="begin"/>
            </w:r>
            <w:r w:rsidR="007C4F3B">
              <w:rPr>
                <w:rFonts w:cs="Arial"/>
                <w:szCs w:val="18"/>
              </w:rPr>
              <w:instrText>MacroButton Nomacro §</w:instrText>
            </w:r>
            <w:r w:rsidR="007C4F3B">
              <w:rPr>
                <w:rFonts w:cs="Arial"/>
                <w:szCs w:val="18"/>
              </w:rPr>
              <w:fldChar w:fldCharType="end"/>
            </w:r>
            <w:r w:rsidR="007C4F3B">
              <w:rPr>
                <w:rFonts w:cs="Arial"/>
                <w:szCs w:val="18"/>
              </w:rPr>
              <w:t xml:space="preserve"> </w:t>
            </w:r>
            <w:r w:rsidRPr="00DC7492">
              <w:rPr>
                <w:rFonts w:cs="Arial"/>
                <w:color w:val="FF0000"/>
                <w:szCs w:val="18"/>
              </w:rPr>
              <w:t xml:space="preserve">als haar rechtsopvolgers onder algemene of </w:t>
            </w:r>
            <w:r w:rsidR="00DC7492">
              <w:rPr>
                <w:rFonts w:cs="Arial"/>
                <w:color w:val="FF0000"/>
                <w:szCs w:val="18"/>
              </w:rPr>
              <w:tab/>
            </w:r>
            <w:r w:rsidRPr="00DC7492">
              <w:rPr>
                <w:rFonts w:cs="Arial"/>
                <w:color w:val="FF0000"/>
                <w:szCs w:val="18"/>
              </w:rPr>
              <w:t>bijzondere titel te noemen: ‘</w:t>
            </w:r>
            <w:r w:rsidRPr="00DC7492">
              <w:rPr>
                <w:rFonts w:cs="Arial"/>
                <w:color w:val="FF0000"/>
                <w:szCs w:val="18"/>
                <w:u w:val="single"/>
              </w:rPr>
              <w:t>de bank</w:t>
            </w:r>
            <w:r w:rsidRPr="00DC7492">
              <w:rPr>
                <w:rFonts w:cs="Arial"/>
                <w:color w:val="FF0000"/>
                <w:szCs w:val="18"/>
              </w:rPr>
              <w:t>’.</w:t>
            </w:r>
          </w:p>
        </w:tc>
        <w:tc>
          <w:tcPr>
            <w:tcW w:w="2606" w:type="pct"/>
            <w:shd w:val="clear" w:color="auto" w:fill="auto"/>
          </w:tcPr>
          <w:p w14:paraId="6390B278" w14:textId="77777777" w:rsidR="00845910" w:rsidRDefault="00845910" w:rsidP="00845910">
            <w:r w:rsidRPr="00B61F35">
              <w:t>Verplichte tekst</w:t>
            </w:r>
            <w:r w:rsidR="00EB135A">
              <w:t>.</w:t>
            </w:r>
          </w:p>
          <w:p w14:paraId="411B867A" w14:textId="77777777" w:rsidR="007C4F3B" w:rsidRDefault="007C4F3B" w:rsidP="00845910"/>
          <w:p w14:paraId="5802CAD7" w14:textId="77777777" w:rsidR="007C4F3B" w:rsidRDefault="007C4F3B" w:rsidP="007C4F3B">
            <w:pPr>
              <w:rPr>
                <w:snapToGrid/>
                <w:u w:val="single"/>
              </w:rPr>
            </w:pPr>
            <w:r>
              <w:rPr>
                <w:u w:val="single"/>
              </w:rPr>
              <w:t>Mapping naam:</w:t>
            </w:r>
          </w:p>
          <w:p w14:paraId="7E2C6FBF" w14:textId="77777777" w:rsidR="007C4F3B" w:rsidRDefault="007C4F3B" w:rsidP="007C4F3B">
            <w:pPr>
              <w:spacing w:line="240" w:lineRule="auto"/>
              <w:rPr>
                <w:rFonts w:cs="Arial"/>
                <w:sz w:val="16"/>
                <w:szCs w:val="16"/>
              </w:rPr>
            </w:pPr>
            <w:r>
              <w:rPr>
                <w:kern w:val="0"/>
                <w:sz w:val="16"/>
                <w:szCs w:val="16"/>
                <w:lang w:eastAsia="nl-NL"/>
              </w:rPr>
              <w:t>//IMKAD_AangebodenStuk/Partij</w:t>
            </w:r>
            <w:r>
              <w:rPr>
                <w:sz w:val="16"/>
                <w:szCs w:val="16"/>
              </w:rPr>
              <w:t>/IMKAD_Persoon/tia_Gegevens/NHR_Rechtspersoon/</w:t>
            </w:r>
          </w:p>
          <w:p w14:paraId="09C7E3D5" w14:textId="77777777" w:rsidR="007C4F3B" w:rsidRDefault="007C4F3B" w:rsidP="007C4F3B">
            <w:pPr>
              <w:spacing w:line="240" w:lineRule="auto"/>
              <w:ind w:left="227"/>
              <w:rPr>
                <w:sz w:val="16"/>
                <w:szCs w:val="16"/>
              </w:rPr>
            </w:pPr>
            <w:r>
              <w:rPr>
                <w:sz w:val="16"/>
                <w:szCs w:val="16"/>
              </w:rPr>
              <w:t>./statutaireNaam</w:t>
            </w:r>
          </w:p>
          <w:p w14:paraId="547C1627" w14:textId="77777777" w:rsidR="007C4F3B" w:rsidRDefault="007C4F3B" w:rsidP="007C4F3B">
            <w:pPr>
              <w:autoSpaceDE w:val="0"/>
              <w:autoSpaceDN w:val="0"/>
              <w:adjustRightInd w:val="0"/>
              <w:spacing w:line="240" w:lineRule="auto"/>
              <w:rPr>
                <w:rFonts w:cs="Arial"/>
                <w:kern w:val="0"/>
                <w:szCs w:val="18"/>
                <w:lang w:eastAsia="nl-NL"/>
              </w:rPr>
            </w:pPr>
          </w:p>
          <w:p w14:paraId="376AC3B7" w14:textId="77777777" w:rsidR="007C4F3B" w:rsidRDefault="007C4F3B" w:rsidP="007C4F3B">
            <w:pPr>
              <w:rPr>
                <w:u w:val="single"/>
              </w:rPr>
            </w:pPr>
            <w:r>
              <w:rPr>
                <w:u w:val="single"/>
              </w:rPr>
              <w:t>Mapping aanduiding hypotheekbank partij:</w:t>
            </w:r>
          </w:p>
          <w:p w14:paraId="15E30C63" w14:textId="77777777" w:rsidR="007C4F3B" w:rsidRPr="00B61F35" w:rsidRDefault="007C4F3B" w:rsidP="00AD588C">
            <w:r>
              <w:rPr>
                <w:rFonts w:cs="Arial"/>
                <w:kern w:val="0"/>
                <w:sz w:val="16"/>
                <w:szCs w:val="16"/>
                <w:lang w:eastAsia="nl-NL"/>
              </w:rPr>
              <w:t>//IMKAD_</w:t>
            </w:r>
            <w:r>
              <w:rPr>
                <w:kern w:val="0"/>
                <w:sz w:val="16"/>
                <w:szCs w:val="16"/>
                <w:lang w:eastAsia="nl-NL"/>
              </w:rPr>
              <w:t>AangebodenStuk</w:t>
            </w:r>
            <w:r>
              <w:rPr>
                <w:rFonts w:cs="Arial"/>
                <w:kern w:val="0"/>
                <w:sz w:val="16"/>
                <w:szCs w:val="16"/>
                <w:lang w:eastAsia="nl-NL"/>
              </w:rPr>
              <w:t>/Partij[id hypotheekbank partij]/aanduidingPartij ‘de bank’</w:t>
            </w:r>
          </w:p>
        </w:tc>
      </w:tr>
    </w:tbl>
    <w:p w14:paraId="51D0A0F7" w14:textId="77777777" w:rsidR="00B56E10" w:rsidRPr="00123774" w:rsidRDefault="00B56E10" w:rsidP="004250DC"/>
    <w:p w14:paraId="4BBC1060" w14:textId="77777777" w:rsidR="00C15CF7" w:rsidRDefault="0054259B" w:rsidP="00D80785">
      <w:pPr>
        <w:tabs>
          <w:tab w:val="left" w:pos="6771"/>
        </w:tabs>
        <w:rPr>
          <w:color w:val="FF0000"/>
          <w:szCs w:val="18"/>
        </w:rPr>
      </w:pPr>
      <w:r>
        <w:br w:type="page"/>
      </w:r>
      <w:bookmarkStart w:id="52" w:name="_Ref390268961"/>
      <w:r w:rsidR="00915E27" w:rsidDel="00915E27">
        <w:lastRenderedPageBreak/>
        <w:t xml:space="preserve"> </w:t>
      </w:r>
      <w:bookmarkEnd w:id="52"/>
    </w:p>
    <w:p w14:paraId="08CD1B41" w14:textId="77777777" w:rsidR="00C15CF7" w:rsidRDefault="00411E22" w:rsidP="00507DAF">
      <w:pPr>
        <w:pStyle w:val="Kop2"/>
      </w:pPr>
      <w:bookmarkStart w:id="53" w:name="_Ref410743612"/>
      <w:bookmarkStart w:id="54" w:name="_Toc508866527"/>
      <w:r>
        <w:t>Overeenkomst tot vestigen hypotheek- en pandrechten</w:t>
      </w:r>
      <w:bookmarkEnd w:id="53"/>
      <w:bookmarkEnd w:id="54"/>
    </w:p>
    <w:p w14:paraId="3F9B4110" w14:textId="77777777" w:rsidR="00C15CF7" w:rsidRPr="004D42E8" w:rsidRDefault="00C15CF7" w:rsidP="00D80785">
      <w:pPr>
        <w:tabs>
          <w:tab w:val="left" w:pos="6771"/>
        </w:tabs>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14:paraId="45DB6C67" w14:textId="77777777" w:rsidTr="00885D54">
        <w:trPr>
          <w:trHeight w:val="125"/>
        </w:trPr>
        <w:tc>
          <w:tcPr>
            <w:tcW w:w="2394" w:type="pct"/>
            <w:shd w:val="clear" w:color="auto" w:fill="auto"/>
          </w:tcPr>
          <w:p w14:paraId="421BE259" w14:textId="77777777"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comparanten verklaren als volgt:</w:t>
            </w:r>
          </w:p>
          <w:p w14:paraId="42C73A83" w14:textId="77777777"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Overeenkomst tot vestigen hypotheek- en pandrechten</w:t>
            </w:r>
          </w:p>
          <w:p w14:paraId="701C86AF" w14:textId="77777777" w:rsidR="00D80785" w:rsidRPr="00885D54" w:rsidRDefault="00411E22" w:rsidP="00411E22">
            <w:pPr>
              <w:tabs>
                <w:tab w:val="left" w:pos="-1440"/>
                <w:tab w:val="left" w:pos="-720"/>
              </w:tabs>
              <w:suppressAutoHyphens/>
              <w:ind w:right="96"/>
              <w:rPr>
                <w:color w:val="FF0000"/>
                <w:szCs w:val="18"/>
              </w:rPr>
            </w:pPr>
            <w:r w:rsidRPr="00DC7492">
              <w:rPr>
                <w:rFonts w:cs="Arial"/>
                <w:color w:val="FF0000"/>
                <w:szCs w:val="18"/>
              </w:rPr>
              <w:t>De schuldenaar</w:t>
            </w:r>
            <w:r w:rsidRPr="00DC7492">
              <w:rPr>
                <w:rFonts w:cs="Arial"/>
                <w:color w:val="800080"/>
                <w:szCs w:val="18"/>
              </w:rPr>
              <w:t>, de hypotheekgever</w:t>
            </w:r>
            <w:r w:rsidRPr="00DC7492">
              <w:rPr>
                <w:rFonts w:cs="Arial"/>
                <w:color w:val="FF0000"/>
                <w:szCs w:val="18"/>
              </w:rPr>
              <w:t xml:space="preserve"> en de bank komen overeen dat ten behoeve van de bank het recht van hypotheek en pandrechten worden verleend op de in deze akte en in na te melden algemene voorwaarden omschreven goederen, tot zekerheid zoals hierna vermeld.</w:t>
            </w:r>
          </w:p>
        </w:tc>
        <w:tc>
          <w:tcPr>
            <w:tcW w:w="2606" w:type="pct"/>
            <w:shd w:val="clear" w:color="auto" w:fill="auto"/>
          </w:tcPr>
          <w:p w14:paraId="1167D246" w14:textId="77777777" w:rsidR="00D80785" w:rsidRDefault="00D80785" w:rsidP="002E46E1">
            <w:r w:rsidRPr="004D42E8">
              <w:t>Vaste tekst</w:t>
            </w:r>
            <w:r w:rsidR="00EA5C67">
              <w:t xml:space="preserve">, waarbij de </w:t>
            </w:r>
            <w:r w:rsidR="00C80B7A">
              <w:t xml:space="preserve">optionele </w:t>
            </w:r>
            <w:r w:rsidR="00EA5C67">
              <w:t xml:space="preserve">tekst </w:t>
            </w:r>
            <w:r w:rsidR="0075769C" w:rsidRPr="00885D54">
              <w:rPr>
                <w:color w:val="800080"/>
              </w:rPr>
              <w:t xml:space="preserve">, </w:t>
            </w:r>
            <w:r w:rsidR="00EA5C67" w:rsidRPr="00885D54">
              <w:rPr>
                <w:color w:val="800080"/>
              </w:rPr>
              <w:t>de</w:t>
            </w:r>
            <w:r w:rsidR="0075769C" w:rsidRPr="00885D54">
              <w:rPr>
                <w:color w:val="800080"/>
              </w:rPr>
              <w:t xml:space="preserve"> hypotheekgever</w:t>
            </w:r>
            <w:r w:rsidR="002B1A3C">
              <w:t xml:space="preserve"> wordt getoond indien de hypotheekgever getoond wordt in partij 1</w:t>
            </w:r>
            <w:r w:rsidR="0075769C">
              <w:t xml:space="preserve"> </w:t>
            </w:r>
            <w:r w:rsidR="002B1A3C">
              <w:t>hypotheekgever en/of schuldenaar</w:t>
            </w:r>
            <w:r w:rsidR="0075769C">
              <w:t xml:space="preserve"> (zie par. </w:t>
            </w:r>
            <w:r w:rsidR="0075769C">
              <w:fldChar w:fldCharType="begin"/>
            </w:r>
            <w:r w:rsidR="0075769C">
              <w:instrText xml:space="preserve"> REF _Ref410742880 \r \h </w:instrText>
            </w:r>
            <w:r w:rsidR="0075769C">
              <w:fldChar w:fldCharType="separate"/>
            </w:r>
            <w:r w:rsidR="003A2A9E">
              <w:t>2.4.1</w:t>
            </w:r>
            <w:r w:rsidR="0075769C">
              <w:fldChar w:fldCharType="end"/>
            </w:r>
            <w:r w:rsidR="0075769C">
              <w:t xml:space="preserve">). </w:t>
            </w:r>
          </w:p>
          <w:p w14:paraId="56FA9415" w14:textId="77777777" w:rsidR="0075769C" w:rsidRDefault="0075769C" w:rsidP="002E46E1"/>
          <w:p w14:paraId="660FBC7F" w14:textId="77777777" w:rsidR="0075769C" w:rsidRPr="00885D54" w:rsidRDefault="0075769C" w:rsidP="002E46E1">
            <w:pPr>
              <w:rPr>
                <w:u w:val="single"/>
              </w:rPr>
            </w:pPr>
            <w:r w:rsidRPr="00885D54">
              <w:rPr>
                <w:u w:val="single"/>
              </w:rPr>
              <w:t xml:space="preserve">Mapping tonen </w:t>
            </w:r>
            <w:r w:rsidRPr="00885D54">
              <w:rPr>
                <w:color w:val="800080"/>
                <w:u w:val="single"/>
              </w:rPr>
              <w:t>, de hypotheekgever</w:t>
            </w:r>
            <w:r w:rsidRPr="00885D54">
              <w:rPr>
                <w:u w:val="single"/>
              </w:rPr>
              <w:t>:</w:t>
            </w:r>
          </w:p>
          <w:p w14:paraId="04BF504C" w14:textId="77777777" w:rsidR="0075769C" w:rsidRPr="00885D54" w:rsidRDefault="0075769C" w:rsidP="00885D54">
            <w:pPr>
              <w:autoSpaceDE w:val="0"/>
              <w:autoSpaceDN w:val="0"/>
              <w:adjustRightInd w:val="0"/>
              <w:spacing w:line="240" w:lineRule="auto"/>
              <w:rPr>
                <w:rFonts w:cs="Arial"/>
                <w:snapToGrid/>
                <w:kern w:val="0"/>
                <w:sz w:val="16"/>
                <w:szCs w:val="16"/>
                <w:lang w:eastAsia="nl-NL"/>
              </w:rPr>
            </w:pPr>
            <w:r w:rsidRPr="00885D54">
              <w:rPr>
                <w:rFonts w:cs="Arial"/>
                <w:snapToGrid/>
                <w:kern w:val="0"/>
                <w:sz w:val="16"/>
                <w:szCs w:val="16"/>
                <w:lang w:eastAsia="nl-NL"/>
              </w:rPr>
              <w:t>//IMKAD_AangebodenStuk/StukdeelHypotheek/vervreemderRechtRef [</w:t>
            </w:r>
            <w:r w:rsidRPr="00885D54">
              <w:rPr>
                <w:rFonts w:cs="Arial"/>
                <w:sz w:val="16"/>
                <w:szCs w:val="16"/>
              </w:rPr>
              <w:t>xlink:href="#id partij]</w:t>
            </w:r>
          </w:p>
          <w:p w14:paraId="3A782643" w14:textId="77777777" w:rsidR="0075769C" w:rsidRPr="00885D54" w:rsidRDefault="0075769C"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 xml:space="preserve">aanduidingPartij </w:t>
            </w:r>
            <w:r w:rsidR="0039589E" w:rsidRPr="00885D54">
              <w:rPr>
                <w:snapToGrid/>
                <w:kern w:val="0"/>
                <w:sz w:val="16"/>
                <w:szCs w:val="16"/>
                <w:lang w:eastAsia="nl-NL"/>
              </w:rPr>
              <w:t xml:space="preserve">= </w:t>
            </w:r>
            <w:r w:rsidRPr="00885D54">
              <w:rPr>
                <w:snapToGrid/>
                <w:kern w:val="0"/>
                <w:sz w:val="16"/>
                <w:szCs w:val="16"/>
                <w:lang w:eastAsia="nl-NL"/>
              </w:rPr>
              <w:t>‘</w:t>
            </w:r>
            <w:r w:rsidR="0039589E" w:rsidRPr="00885D54">
              <w:rPr>
                <w:snapToGrid/>
                <w:kern w:val="0"/>
                <w:sz w:val="16"/>
                <w:szCs w:val="16"/>
                <w:lang w:eastAsia="nl-NL"/>
              </w:rPr>
              <w:t xml:space="preserve">de </w:t>
            </w:r>
            <w:r w:rsidR="008C0F8F" w:rsidRPr="00885D54">
              <w:rPr>
                <w:snapToGrid/>
                <w:kern w:val="0"/>
                <w:sz w:val="16"/>
                <w:szCs w:val="16"/>
                <w:lang w:eastAsia="nl-NL"/>
              </w:rPr>
              <w:t>H</w:t>
            </w:r>
            <w:r w:rsidRPr="00885D54">
              <w:rPr>
                <w:snapToGrid/>
                <w:kern w:val="0"/>
                <w:sz w:val="16"/>
                <w:szCs w:val="16"/>
                <w:lang w:eastAsia="nl-NL"/>
              </w:rPr>
              <w:t>ypotheekgever’</w:t>
            </w:r>
          </w:p>
          <w:p w14:paraId="2E60AA17" w14:textId="77777777" w:rsidR="0075769C" w:rsidRPr="00885D54" w:rsidRDefault="0075769C"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14:paraId="4D69EE59" w14:textId="77777777" w:rsidR="0039589E" w:rsidRPr="00885D54" w:rsidRDefault="0039589E" w:rsidP="00885D54">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‘de</w:t>
            </w:r>
            <w:r w:rsidR="008C0F8F" w:rsidRPr="00885D54">
              <w:rPr>
                <w:snapToGrid/>
                <w:kern w:val="0"/>
                <w:sz w:val="16"/>
                <w:szCs w:val="16"/>
                <w:lang w:eastAsia="nl-NL"/>
              </w:rPr>
              <w:t xml:space="preserve"> S</w:t>
            </w:r>
            <w:r w:rsidRPr="00885D54">
              <w:rPr>
                <w:snapToGrid/>
                <w:kern w:val="0"/>
                <w:sz w:val="16"/>
                <w:szCs w:val="16"/>
                <w:lang w:eastAsia="nl-NL"/>
              </w:rPr>
              <w:t>chuldenaar en/of de</w:t>
            </w:r>
            <w:r w:rsidR="008C0F8F" w:rsidRPr="00885D54">
              <w:rPr>
                <w:snapToGrid/>
                <w:kern w:val="0"/>
                <w:sz w:val="16"/>
                <w:szCs w:val="16"/>
                <w:lang w:eastAsia="nl-NL"/>
              </w:rPr>
              <w:t xml:space="preserve"> </w:t>
            </w:r>
            <w:del w:id="55" w:author="Groot, Karina de" w:date="2025-06-02T10:46:00Z" w16du:dateUtc="2025-06-02T08:46:00Z">
              <w:r w:rsidRPr="00885D54" w:rsidDel="003C36D4">
                <w:rPr>
                  <w:snapToGrid/>
                  <w:kern w:val="0"/>
                  <w:sz w:val="16"/>
                  <w:szCs w:val="16"/>
                  <w:lang w:eastAsia="nl-NL"/>
                </w:rPr>
                <w:delText xml:space="preserve"> </w:delText>
              </w:r>
            </w:del>
            <w:r w:rsidR="008C0F8F" w:rsidRPr="00885D54">
              <w:rPr>
                <w:snapToGrid/>
                <w:kern w:val="0"/>
                <w:sz w:val="16"/>
                <w:szCs w:val="16"/>
                <w:lang w:eastAsia="nl-NL"/>
              </w:rPr>
              <w:t>H</w:t>
            </w:r>
            <w:r w:rsidRPr="00885D54">
              <w:rPr>
                <w:snapToGrid/>
                <w:kern w:val="0"/>
                <w:sz w:val="16"/>
                <w:szCs w:val="16"/>
                <w:lang w:eastAsia="nl-NL"/>
              </w:rPr>
              <w:t>ypotheekgever’</w:t>
            </w:r>
          </w:p>
          <w:p w14:paraId="73E9BCCC" w14:textId="77777777" w:rsidR="0039589E" w:rsidRPr="00885D54" w:rsidRDefault="0039589E" w:rsidP="00885D54">
            <w:pPr>
              <w:autoSpaceDE w:val="0"/>
              <w:autoSpaceDN w:val="0"/>
              <w:adjustRightInd w:val="0"/>
              <w:spacing w:line="240" w:lineRule="auto"/>
              <w:rPr>
                <w:snapToGrid/>
                <w:kern w:val="0"/>
                <w:sz w:val="16"/>
                <w:szCs w:val="16"/>
                <w:lang w:eastAsia="nl-NL"/>
              </w:rPr>
            </w:pPr>
            <w:r w:rsidRPr="00885D54">
              <w:rPr>
                <w:snapToGrid/>
                <w:kern w:val="0"/>
                <w:sz w:val="16"/>
                <w:szCs w:val="16"/>
                <w:lang w:eastAsia="nl-NL"/>
              </w:rPr>
              <w:t>Of</w:t>
            </w:r>
          </w:p>
          <w:p w14:paraId="68FCD099" w14:textId="77777777" w:rsidR="0075769C" w:rsidRPr="00411E22" w:rsidRDefault="0075769C" w:rsidP="00411E22">
            <w:pPr>
              <w:autoSpaceDE w:val="0"/>
              <w:autoSpaceDN w:val="0"/>
              <w:adjustRightInd w:val="0"/>
              <w:spacing w:line="240" w:lineRule="auto"/>
              <w:rPr>
                <w:snapToGrid/>
                <w:kern w:val="0"/>
                <w:sz w:val="16"/>
                <w:szCs w:val="16"/>
                <w:lang w:eastAsia="nl-NL"/>
              </w:rPr>
            </w:pPr>
            <w:r w:rsidRPr="00885D54">
              <w:rPr>
                <w:rFonts w:cs="Arial"/>
                <w:snapToGrid/>
                <w:kern w:val="0"/>
                <w:sz w:val="16"/>
                <w:szCs w:val="16"/>
                <w:lang w:eastAsia="nl-NL"/>
              </w:rPr>
              <w:t>//Partij[id]</w:t>
            </w:r>
            <w:r w:rsidRPr="00885D54">
              <w:rPr>
                <w:snapToGrid/>
                <w:kern w:val="0"/>
                <w:sz w:val="16"/>
                <w:szCs w:val="16"/>
                <w:highlight w:val="white"/>
                <w:lang w:eastAsia="nl-NL"/>
              </w:rPr>
              <w:t>/</w:t>
            </w:r>
            <w:r w:rsidRPr="00885D54">
              <w:rPr>
                <w:snapToGrid/>
                <w:kern w:val="0"/>
                <w:sz w:val="16"/>
                <w:szCs w:val="16"/>
                <w:lang w:eastAsia="nl-NL"/>
              </w:rPr>
              <w:t>aanduidingPartij = ‘Aanduiding per persoon’</w:t>
            </w:r>
          </w:p>
        </w:tc>
      </w:tr>
    </w:tbl>
    <w:p w14:paraId="0DDA77B3" w14:textId="77777777" w:rsidR="00715320" w:rsidRPr="00123774" w:rsidRDefault="00715320" w:rsidP="00715320"/>
    <w:p w14:paraId="112EBE0F" w14:textId="77777777" w:rsidR="00301055" w:rsidRPr="00794F7E" w:rsidRDefault="00301055" w:rsidP="00301055"/>
    <w:p w14:paraId="493E097C" w14:textId="77777777" w:rsidR="00A03E3E" w:rsidRPr="00343045" w:rsidRDefault="000B3BE7" w:rsidP="00A6747B">
      <w:pPr>
        <w:pStyle w:val="Kop2"/>
        <w:pageBreakBefore/>
      </w:pPr>
      <w:bookmarkStart w:id="56" w:name="_Toc508866528"/>
      <w:r>
        <w:lastRenderedPageBreak/>
        <w:t>Vestiging hypotheekrecht</w:t>
      </w:r>
      <w:bookmarkEnd w:id="56"/>
    </w:p>
    <w:p w14:paraId="6BFEB130" w14:textId="77777777" w:rsidR="00A03E3E" w:rsidRPr="00343045" w:rsidRDefault="00A03E3E" w:rsidP="00A03E3E">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14:paraId="51059DC6" w14:textId="77777777" w:rsidTr="00885D54">
        <w:tc>
          <w:tcPr>
            <w:tcW w:w="6771" w:type="dxa"/>
            <w:shd w:val="clear" w:color="auto" w:fill="auto"/>
          </w:tcPr>
          <w:p w14:paraId="24E061CB" w14:textId="77777777"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DC7492">
              <w:rPr>
                <w:rFonts w:cs="Arial"/>
                <w:b/>
                <w:color w:val="FF0000"/>
                <w:szCs w:val="18"/>
              </w:rPr>
              <w:t>Vestiging hypotheekrecht</w:t>
            </w:r>
          </w:p>
          <w:p w14:paraId="4F147D31" w14:textId="77777777" w:rsidR="00411E22" w:rsidRPr="00DC7492" w:rsidRDefault="00411E22" w:rsidP="00411E2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DC7492">
              <w:rPr>
                <w:rFonts w:cs="Arial"/>
                <w:color w:val="FF0000"/>
                <w:szCs w:val="18"/>
              </w:rPr>
              <w:t>De in de aanhef onder 1. genoemde schuldenaar</w:t>
            </w:r>
            <w:r w:rsidRPr="00DC7492">
              <w:rPr>
                <w:rFonts w:cs="Arial"/>
                <w:color w:val="800080"/>
                <w:szCs w:val="18"/>
              </w:rPr>
              <w:t>/hypotheekgever</w:t>
            </w:r>
            <w:r w:rsidRPr="00DC7492">
              <w:rPr>
                <w:rFonts w:cs="Arial"/>
                <w:color w:val="FF0000"/>
                <w:szCs w:val="18"/>
              </w:rPr>
              <w:t xml:space="preserve"> verleent aan de bank, tot zekerheid voor de betaling van:</w:t>
            </w:r>
          </w:p>
          <w:p w14:paraId="60138F79" w14:textId="77777777" w:rsidR="000B3BE7" w:rsidRPr="00411E22" w:rsidRDefault="00411E22"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DC7492">
              <w:rPr>
                <w:rFonts w:cs="Arial"/>
                <w:color w:val="FF0000"/>
                <w:szCs w:val="18"/>
              </w:rPr>
              <w:t>al hetgeen de bank blijkens haar administratie nu of te eniger tijd van de schuldenaar te vorderen heeft of zal hebben:</w:t>
            </w:r>
          </w:p>
        </w:tc>
        <w:tc>
          <w:tcPr>
            <w:tcW w:w="7371" w:type="dxa"/>
            <w:shd w:val="clear" w:color="auto" w:fill="auto"/>
          </w:tcPr>
          <w:p w14:paraId="69740A84" w14:textId="77777777" w:rsidR="000B3BE7" w:rsidRDefault="000B3BE7" w:rsidP="00885D54">
            <w:pPr>
              <w:spacing w:before="72"/>
            </w:pPr>
            <w:r>
              <w:t>Vaste tekst</w:t>
            </w:r>
            <w:r w:rsidR="007734F4">
              <w:t xml:space="preserve">, waarbij de </w:t>
            </w:r>
            <w:r w:rsidR="00C80B7A">
              <w:t xml:space="preserve">optionele </w:t>
            </w:r>
            <w:r w:rsidR="007734F4">
              <w:t xml:space="preserve">tekst </w:t>
            </w:r>
            <w:r w:rsidR="007734F4" w:rsidRPr="00885D54">
              <w:rPr>
                <w:color w:val="800080"/>
              </w:rPr>
              <w:t>/hypotheekgever</w:t>
            </w:r>
            <w:r w:rsidR="007734F4">
              <w:t xml:space="preserve"> getoond </w:t>
            </w:r>
            <w:r w:rsidR="002B1A3C">
              <w:t xml:space="preserve">wordt </w:t>
            </w:r>
            <w:r w:rsidR="007734F4">
              <w:t xml:space="preserve">indien de </w:t>
            </w:r>
            <w:r w:rsidR="002B1A3C">
              <w:t>hypotheekgever getoond wordt in</w:t>
            </w:r>
            <w:r w:rsidR="007734F4">
              <w:t xml:space="preserve"> </w:t>
            </w:r>
            <w:r w:rsidR="002B1A3C">
              <w:t xml:space="preserve">partij 1 hypotheekgever en/of schuldenaar </w:t>
            </w:r>
            <w:r w:rsidR="007734F4">
              <w:t xml:space="preserve">(zie par. </w:t>
            </w:r>
            <w:r w:rsidR="007734F4">
              <w:fldChar w:fldCharType="begin"/>
            </w:r>
            <w:r w:rsidR="007734F4">
              <w:instrText xml:space="preserve"> REF _Ref410742880 \r \h </w:instrText>
            </w:r>
            <w:r w:rsidR="007734F4">
              <w:fldChar w:fldCharType="separate"/>
            </w:r>
            <w:r w:rsidR="003A2A9E">
              <w:t>2.4.1</w:t>
            </w:r>
            <w:r w:rsidR="007734F4">
              <w:fldChar w:fldCharType="end"/>
            </w:r>
            <w:r w:rsidR="007734F4">
              <w:t>).</w:t>
            </w:r>
          </w:p>
          <w:p w14:paraId="23C469EF" w14:textId="77777777" w:rsidR="007734F4" w:rsidRPr="00885D54" w:rsidRDefault="007734F4" w:rsidP="007734F4">
            <w:pPr>
              <w:rPr>
                <w:u w:val="single"/>
              </w:rPr>
            </w:pPr>
          </w:p>
          <w:p w14:paraId="4120B297" w14:textId="77777777" w:rsidR="007734F4" w:rsidRPr="00885D54" w:rsidRDefault="007734F4" w:rsidP="007734F4">
            <w:pPr>
              <w:rPr>
                <w:u w:val="single"/>
              </w:rPr>
            </w:pPr>
            <w:r w:rsidRPr="00885D54">
              <w:rPr>
                <w:u w:val="single"/>
              </w:rPr>
              <w:t xml:space="preserve">Mapping tonen </w:t>
            </w:r>
            <w:r w:rsidRPr="00885D54">
              <w:rPr>
                <w:color w:val="800080"/>
                <w:u w:val="single"/>
              </w:rPr>
              <w:t>/hypotheekgever</w:t>
            </w:r>
            <w:r w:rsidRPr="00885D54">
              <w:rPr>
                <w:u w:val="single"/>
              </w:rPr>
              <w:t>:</w:t>
            </w:r>
          </w:p>
          <w:p w14:paraId="1E70309C" w14:textId="77777777" w:rsidR="000B3BE7" w:rsidRPr="00885D54" w:rsidRDefault="007734F4" w:rsidP="00885D54">
            <w:pPr>
              <w:spacing w:line="240" w:lineRule="auto"/>
              <w:rPr>
                <w:sz w:val="16"/>
                <w:szCs w:val="16"/>
              </w:rPr>
            </w:pPr>
            <w:r w:rsidRPr="00885D54">
              <w:rPr>
                <w:sz w:val="16"/>
                <w:szCs w:val="16"/>
              </w:rPr>
              <w:t xml:space="preserve">Zie par. </w:t>
            </w:r>
            <w:r w:rsidRPr="00885D54">
              <w:rPr>
                <w:sz w:val="16"/>
                <w:szCs w:val="16"/>
              </w:rPr>
              <w:fldChar w:fldCharType="begin"/>
            </w:r>
            <w:r w:rsidRPr="00885D54">
              <w:rPr>
                <w:sz w:val="16"/>
                <w:szCs w:val="16"/>
              </w:rPr>
              <w:instrText xml:space="preserve"> REF _Ref410743612 \r \h  \* MERGEFORMAT </w:instrText>
            </w:r>
            <w:r w:rsidRPr="00885D54">
              <w:rPr>
                <w:sz w:val="16"/>
                <w:szCs w:val="16"/>
              </w:rPr>
            </w:r>
            <w:r w:rsidRPr="00885D54">
              <w:rPr>
                <w:sz w:val="16"/>
                <w:szCs w:val="16"/>
              </w:rPr>
              <w:fldChar w:fldCharType="separate"/>
            </w:r>
            <w:r w:rsidR="003A2A9E">
              <w:rPr>
                <w:sz w:val="16"/>
                <w:szCs w:val="16"/>
              </w:rPr>
              <w:t>2.5</w:t>
            </w:r>
            <w:r w:rsidRPr="00885D54">
              <w:rPr>
                <w:sz w:val="16"/>
                <w:szCs w:val="16"/>
              </w:rPr>
              <w:fldChar w:fldCharType="end"/>
            </w:r>
          </w:p>
        </w:tc>
      </w:tr>
      <w:tr w:rsidR="00E24B54" w:rsidRPr="00343045" w14:paraId="77F3A0BB" w14:textId="77777777" w:rsidTr="00885D54">
        <w:tc>
          <w:tcPr>
            <w:tcW w:w="6771" w:type="dxa"/>
            <w:shd w:val="clear" w:color="auto" w:fill="auto"/>
          </w:tcPr>
          <w:p w14:paraId="5F828B3F" w14:textId="77777777" w:rsidR="00E24B54" w:rsidRPr="00DC7492" w:rsidRDefault="00411E22" w:rsidP="00AC175E">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szCs w:val="18"/>
              </w:rPr>
            </w:pPr>
            <w:r w:rsidRPr="00DC7492">
              <w:rPr>
                <w:rFonts w:cs="Arial"/>
                <w:color w:val="FF0000"/>
                <w:szCs w:val="18"/>
              </w:rPr>
              <w:t xml:space="preserve">uit hoofde van de door de bank en de schuldenaar gesloten overeenkomst van verstrekte geldlening van in hoofdsom </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color w:val="000000"/>
                <w:szCs w:val="18"/>
              </w:rPr>
              <w:t>leningbedrag voluit in letters (leningbedrag in cijfers)</w:t>
            </w:r>
            <w:r w:rsidRPr="00DC7492">
              <w:rPr>
                <w:rFonts w:cs="Arial"/>
                <w:szCs w:val="18"/>
              </w:rPr>
              <w:fldChar w:fldCharType="begin"/>
            </w:r>
            <w:r w:rsidRPr="00DC7492">
              <w:rPr>
                <w:rFonts w:cs="Arial"/>
                <w:szCs w:val="18"/>
              </w:rPr>
              <w:instrText>MacroButton Nomacro §</w:instrText>
            </w:r>
            <w:r w:rsidRPr="00DC7492">
              <w:rPr>
                <w:rFonts w:cs="Arial"/>
                <w:szCs w:val="18"/>
              </w:rPr>
              <w:fldChar w:fldCharType="end"/>
            </w:r>
            <w:r w:rsidRPr="00DC7492">
              <w:rPr>
                <w:rFonts w:cs="Arial"/>
                <w:szCs w:val="18"/>
              </w:rPr>
              <w:t xml:space="preserve"> </w:t>
            </w:r>
            <w:r w:rsidRPr="00DC7492">
              <w:rPr>
                <w:rFonts w:cs="Arial"/>
                <w:color w:val="FF0000"/>
                <w:szCs w:val="18"/>
              </w:rPr>
              <w:t xml:space="preserve">zoals vastgelegd in </w:t>
            </w:r>
            <w:r w:rsidRPr="002767D3">
              <w:rPr>
                <w:rFonts w:cs="Arial"/>
                <w:color w:val="FF0000"/>
                <w:szCs w:val="18"/>
              </w:rPr>
              <w:t xml:space="preserve">de door de schuldenaar ondertekende offerte hypothecaire geldlening </w:t>
            </w:r>
            <w:r w:rsidR="002767D3" w:rsidRPr="002767D3">
              <w:rPr>
                <w:rFonts w:cs="Arial"/>
                <w:color w:val="FF0000"/>
                <w:szCs w:val="18"/>
              </w:rPr>
              <w:t xml:space="preserve">onder nummer </w:t>
            </w:r>
            <w:r w:rsidR="002767D3" w:rsidRPr="002767D3">
              <w:rPr>
                <w:rFonts w:cs="Arial"/>
                <w:color w:val="000000"/>
                <w:szCs w:val="18"/>
              </w:rPr>
              <w:fldChar w:fldCharType="begin"/>
            </w:r>
            <w:r w:rsidR="002767D3" w:rsidRPr="002767D3">
              <w:rPr>
                <w:rFonts w:cs="Arial"/>
                <w:color w:val="000000"/>
                <w:szCs w:val="18"/>
              </w:rPr>
              <w:instrText>MacroButton Nomacro §</w:instrText>
            </w:r>
            <w:r w:rsidR="002767D3" w:rsidRPr="002767D3">
              <w:rPr>
                <w:rFonts w:cs="Arial"/>
                <w:color w:val="000000"/>
                <w:szCs w:val="18"/>
              </w:rPr>
              <w:fldChar w:fldCharType="end"/>
            </w:r>
            <w:r w:rsidR="002767D3" w:rsidRPr="002767D3">
              <w:rPr>
                <w:rFonts w:cs="Arial"/>
                <w:color w:val="000000"/>
                <w:szCs w:val="18"/>
              </w:rPr>
              <w:t>offertenummer</w:t>
            </w:r>
            <w:r w:rsidR="002767D3" w:rsidRPr="002767D3">
              <w:rPr>
                <w:rFonts w:cs="Arial"/>
                <w:color w:val="000000"/>
                <w:szCs w:val="18"/>
              </w:rPr>
              <w:fldChar w:fldCharType="begin"/>
            </w:r>
            <w:r w:rsidR="002767D3" w:rsidRPr="002767D3">
              <w:rPr>
                <w:rFonts w:cs="Arial"/>
                <w:color w:val="000000"/>
                <w:szCs w:val="18"/>
              </w:rPr>
              <w:instrText>MacroButton Nomacro §</w:instrText>
            </w:r>
            <w:r w:rsidR="002767D3" w:rsidRPr="002767D3">
              <w:rPr>
                <w:rFonts w:cs="Arial"/>
                <w:color w:val="000000"/>
                <w:szCs w:val="18"/>
              </w:rPr>
              <w:fldChar w:fldCharType="end"/>
            </w:r>
            <w:r w:rsidRPr="002767D3">
              <w:rPr>
                <w:rFonts w:cs="Arial"/>
                <w:color w:val="FF0000"/>
                <w:szCs w:val="18"/>
              </w:rPr>
              <w:t xml:space="preserve"> of zoals deze eventueel, al dan niet</w:t>
            </w:r>
            <w:r w:rsidRPr="00DC7492">
              <w:rPr>
                <w:rFonts w:cs="Arial"/>
                <w:color w:val="FF0000"/>
                <w:szCs w:val="18"/>
              </w:rPr>
              <w:t xml:space="preserve"> met kredietfaciliteiten, later gewijzigd, aangevuld of verhoogd mocht worden</w:t>
            </w:r>
            <w:r w:rsidR="00E93B34">
              <w:rPr>
                <w:rFonts w:cs="Arial"/>
                <w:color w:val="FF0000"/>
                <w:szCs w:val="18"/>
              </w:rPr>
              <w:t>;</w:t>
            </w:r>
          </w:p>
        </w:tc>
        <w:tc>
          <w:tcPr>
            <w:tcW w:w="7371" w:type="dxa"/>
            <w:shd w:val="clear" w:color="auto" w:fill="auto"/>
          </w:tcPr>
          <w:p w14:paraId="2E24D351" w14:textId="77777777" w:rsidR="00411E22" w:rsidRPr="00864FC2" w:rsidRDefault="00864FC2" w:rsidP="00885D54">
            <w:pPr>
              <w:spacing w:before="72"/>
            </w:pPr>
            <w:r>
              <w:t>Vaste tekst</w:t>
            </w:r>
            <w:r w:rsidR="00642787">
              <w:t xml:space="preserve"> met verplichte variabelen</w:t>
            </w:r>
            <w:r>
              <w:t xml:space="preserve">. </w:t>
            </w:r>
          </w:p>
          <w:p w14:paraId="55CBA5B0" w14:textId="77777777" w:rsidR="00864FC2" w:rsidRPr="00885D54" w:rsidRDefault="00864FC2" w:rsidP="00885D54">
            <w:pPr>
              <w:spacing w:before="72"/>
              <w:rPr>
                <w:u w:val="single"/>
              </w:rPr>
            </w:pPr>
            <w:r w:rsidRPr="00885D54">
              <w:rPr>
                <w:u w:val="single"/>
              </w:rPr>
              <w:t xml:space="preserve">Mapping </w:t>
            </w:r>
            <w:r w:rsidR="00C857DE">
              <w:rPr>
                <w:u w:val="single"/>
              </w:rPr>
              <w:t>lening</w:t>
            </w:r>
            <w:r w:rsidRPr="00885D54">
              <w:rPr>
                <w:u w:val="single"/>
              </w:rPr>
              <w:t>bedrag:</w:t>
            </w:r>
          </w:p>
          <w:p w14:paraId="00A033EC" w14:textId="77777777" w:rsidR="00B46A96" w:rsidRPr="00885D54" w:rsidRDefault="00864FC2" w:rsidP="00411E22">
            <w:pPr>
              <w:spacing w:line="240" w:lineRule="auto"/>
              <w:rPr>
                <w:rFonts w:cs="Arial"/>
                <w:sz w:val="16"/>
                <w:szCs w:val="16"/>
              </w:rPr>
            </w:pPr>
            <w:r w:rsidRPr="00885D54">
              <w:rPr>
                <w:sz w:val="16"/>
              </w:rPr>
              <w:t xml:space="preserve">//IMKAD_AangebodenStuk/StukdeelHypotheek </w:t>
            </w:r>
            <w:r w:rsidRPr="00885D54">
              <w:rPr>
                <w:rFonts w:cs="Arial"/>
                <w:sz w:val="16"/>
                <w:szCs w:val="16"/>
              </w:rPr>
              <w:t xml:space="preserve">[aanduidingHypotheek = </w:t>
            </w:r>
            <w:r w:rsidR="005A1FA4" w:rsidRPr="00885D54">
              <w:rPr>
                <w:rFonts w:cs="Arial"/>
                <w:sz w:val="16"/>
                <w:szCs w:val="16"/>
              </w:rPr>
              <w:t xml:space="preserve">leeg of </w:t>
            </w:r>
            <w:r w:rsidRPr="00885D54">
              <w:rPr>
                <w:rFonts w:cs="Arial"/>
                <w:sz w:val="16"/>
                <w:szCs w:val="16"/>
              </w:rPr>
              <w:t>niet aanwezig]</w:t>
            </w:r>
          </w:p>
          <w:p w14:paraId="1CF49631" w14:textId="77777777" w:rsidR="00864FC2" w:rsidRPr="00885D54" w:rsidRDefault="00B46A96" w:rsidP="00411E22">
            <w:pPr>
              <w:keepNext/>
              <w:spacing w:line="240" w:lineRule="auto"/>
              <w:rPr>
                <w:sz w:val="16"/>
              </w:rPr>
            </w:pPr>
            <w:r w:rsidRPr="00885D54">
              <w:rPr>
                <w:sz w:val="16"/>
              </w:rPr>
              <w:tab/>
              <w:t>.</w:t>
            </w:r>
            <w:r w:rsidR="00864FC2" w:rsidRPr="00885D54">
              <w:rPr>
                <w:sz w:val="16"/>
              </w:rPr>
              <w:t>/</w:t>
            </w:r>
            <w:r w:rsidRPr="00411E22">
              <w:rPr>
                <w:sz w:val="16"/>
                <w:szCs w:val="16"/>
              </w:rPr>
              <w:t>bedragLening</w:t>
            </w:r>
            <w:r w:rsidR="00864FC2" w:rsidRPr="00885D54">
              <w:rPr>
                <w:sz w:val="16"/>
              </w:rPr>
              <w:t>/som</w:t>
            </w:r>
            <w:r w:rsidR="00864FC2" w:rsidRPr="003B6EB8" w:rsidDel="00C46A8C">
              <w:t xml:space="preserve"> </w:t>
            </w:r>
          </w:p>
          <w:p w14:paraId="6E3284C8" w14:textId="77777777" w:rsidR="0085155A" w:rsidRPr="00885D54" w:rsidRDefault="00864FC2" w:rsidP="00885D54">
            <w:pPr>
              <w:keepNext/>
              <w:spacing w:line="240" w:lineRule="auto"/>
              <w:rPr>
                <w:sz w:val="16"/>
                <w:szCs w:val="16"/>
              </w:rPr>
            </w:pPr>
            <w:r w:rsidRPr="00885D54">
              <w:rPr>
                <w:sz w:val="16"/>
              </w:rPr>
              <w:tab/>
            </w:r>
            <w:r w:rsidRPr="00885D54">
              <w:rPr>
                <w:sz w:val="16"/>
                <w:szCs w:val="16"/>
              </w:rPr>
              <w:t>./</w:t>
            </w:r>
            <w:r w:rsidR="00B46A96" w:rsidRPr="00885D54">
              <w:rPr>
                <w:sz w:val="16"/>
                <w:szCs w:val="16"/>
              </w:rPr>
              <w:t>bedragLening/</w:t>
            </w:r>
            <w:r w:rsidRPr="00885D54">
              <w:rPr>
                <w:sz w:val="16"/>
                <w:szCs w:val="16"/>
              </w:rPr>
              <w:t>valuta</w:t>
            </w:r>
          </w:p>
          <w:p w14:paraId="231CCDBA" w14:textId="77777777" w:rsidR="00B52B03" w:rsidRPr="00885D54" w:rsidRDefault="00B52B03" w:rsidP="00885D54">
            <w:pPr>
              <w:keepNext/>
              <w:spacing w:line="240" w:lineRule="auto"/>
              <w:rPr>
                <w:sz w:val="16"/>
                <w:szCs w:val="16"/>
              </w:rPr>
            </w:pPr>
          </w:p>
          <w:p w14:paraId="230D2B5E" w14:textId="77777777" w:rsidR="006E2310" w:rsidRPr="005C0C20" w:rsidRDefault="006E2310" w:rsidP="006E2310">
            <w:pPr>
              <w:rPr>
                <w:u w:val="single"/>
              </w:rPr>
            </w:pPr>
            <w:r w:rsidRPr="005C0C20">
              <w:rPr>
                <w:u w:val="single"/>
              </w:rPr>
              <w:t>Mapping</w:t>
            </w:r>
            <w:r>
              <w:rPr>
                <w:u w:val="single"/>
              </w:rPr>
              <w:t xml:space="preserve"> offertenummer</w:t>
            </w:r>
            <w:r w:rsidRPr="005C0C20">
              <w:rPr>
                <w:u w:val="single"/>
              </w:rPr>
              <w:t>:</w:t>
            </w:r>
          </w:p>
          <w:p w14:paraId="4B4583F9" w14:textId="77777777" w:rsidR="006E2310" w:rsidRPr="001C66AC" w:rsidRDefault="006E2310" w:rsidP="006E2310">
            <w:pPr>
              <w:spacing w:line="240" w:lineRule="auto"/>
              <w:rPr>
                <w:sz w:val="16"/>
                <w:szCs w:val="16"/>
              </w:rPr>
            </w:pPr>
            <w:r>
              <w:rPr>
                <w:sz w:val="16"/>
                <w:szCs w:val="16"/>
              </w:rPr>
              <w:t>/</w:t>
            </w:r>
            <w:r w:rsidRPr="001C66AC">
              <w:rPr>
                <w:sz w:val="16"/>
                <w:szCs w:val="16"/>
              </w:rPr>
              <w:t>/IMKAD_AangebodenStuk/tia_TekstKeuze</w:t>
            </w:r>
            <w:r>
              <w:rPr>
                <w:sz w:val="16"/>
                <w:szCs w:val="16"/>
              </w:rPr>
              <w:t>/</w:t>
            </w:r>
          </w:p>
          <w:p w14:paraId="44E4C498" w14:textId="77777777" w:rsidR="006E2310" w:rsidRPr="001C66AC" w:rsidRDefault="006E2310" w:rsidP="006E2310">
            <w:pPr>
              <w:spacing w:line="240" w:lineRule="auto"/>
              <w:rPr>
                <w:sz w:val="16"/>
                <w:szCs w:val="16"/>
              </w:rPr>
            </w:pPr>
            <w:r>
              <w:rPr>
                <w:sz w:val="16"/>
                <w:szCs w:val="16"/>
              </w:rPr>
              <w:t>./tagNaam(‘k_Offertenummer</w:t>
            </w:r>
            <w:r w:rsidRPr="001C66AC">
              <w:rPr>
                <w:sz w:val="16"/>
                <w:szCs w:val="16"/>
              </w:rPr>
              <w:t>’)</w:t>
            </w:r>
          </w:p>
          <w:p w14:paraId="1756CC98" w14:textId="77777777" w:rsidR="006E2310" w:rsidRPr="00885D54" w:rsidRDefault="006E2310" w:rsidP="006E2310">
            <w:pPr>
              <w:spacing w:line="240" w:lineRule="auto"/>
              <w:rPr>
                <w:sz w:val="16"/>
              </w:rPr>
            </w:pPr>
            <w:r w:rsidRPr="00F27D04">
              <w:rPr>
                <w:sz w:val="16"/>
                <w:szCs w:val="16"/>
              </w:rPr>
              <w:t>./te</w:t>
            </w:r>
            <w:r>
              <w:rPr>
                <w:sz w:val="16"/>
                <w:szCs w:val="16"/>
              </w:rPr>
              <w:t>kst(</w:t>
            </w:r>
            <w:r w:rsidRPr="00DA1B2E">
              <w:rPr>
                <w:i/>
                <w:sz w:val="16"/>
                <w:szCs w:val="16"/>
              </w:rPr>
              <w:t>met de gekozen tekst</w:t>
            </w:r>
            <w:r w:rsidRPr="00F27D04">
              <w:rPr>
                <w:sz w:val="16"/>
                <w:szCs w:val="16"/>
              </w:rPr>
              <w:t>)</w:t>
            </w:r>
          </w:p>
        </w:tc>
      </w:tr>
      <w:tr w:rsidR="00234413" w:rsidRPr="00343045" w14:paraId="6744AF9D" w14:textId="77777777" w:rsidTr="00885D54">
        <w:tc>
          <w:tcPr>
            <w:tcW w:w="6771" w:type="dxa"/>
            <w:shd w:val="clear" w:color="auto" w:fill="auto"/>
          </w:tcPr>
          <w:p w14:paraId="586A2B01" w14:textId="77777777" w:rsidR="00411E22" w:rsidRPr="00DC7492" w:rsidRDefault="00411E22" w:rsidP="00DC749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DC7492">
              <w:rPr>
                <w:rFonts w:cs="Arial"/>
                <w:color w:val="FF0000"/>
                <w:szCs w:val="18"/>
              </w:rPr>
              <w:t>uit hoofde van de heden tussen de bank en de schuldenaar bestaande rekening-courant; en/of</w:t>
            </w:r>
          </w:p>
          <w:p w14:paraId="7C00B5FA" w14:textId="77777777" w:rsidR="00234413" w:rsidRPr="00885D54" w:rsidRDefault="00234413"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u w:val="single"/>
              </w:rPr>
            </w:pPr>
          </w:p>
        </w:tc>
        <w:tc>
          <w:tcPr>
            <w:tcW w:w="7371" w:type="dxa"/>
            <w:shd w:val="clear" w:color="auto" w:fill="auto"/>
          </w:tcPr>
          <w:p w14:paraId="4252383F" w14:textId="77777777" w:rsidR="00234413" w:rsidRDefault="00411E22" w:rsidP="00885D54">
            <w:pPr>
              <w:spacing w:before="72"/>
            </w:pPr>
            <w:r>
              <w:t>Vaste tekst.</w:t>
            </w:r>
          </w:p>
        </w:tc>
      </w:tr>
      <w:tr w:rsidR="00864FC2" w:rsidRPr="00343045" w14:paraId="608028CD" w14:textId="77777777" w:rsidTr="00885D54">
        <w:tc>
          <w:tcPr>
            <w:tcW w:w="6771" w:type="dxa"/>
            <w:shd w:val="clear" w:color="auto" w:fill="auto"/>
          </w:tcPr>
          <w:p w14:paraId="5111F4FF" w14:textId="77777777" w:rsidR="00422E80" w:rsidRPr="00323BAB" w:rsidRDefault="00411E22" w:rsidP="00411E22">
            <w:pPr>
              <w:numPr>
                <w:ilvl w:val="0"/>
                <w:numId w:val="13"/>
              </w:numPr>
              <w:tabs>
                <w:tab w:val="left" w:pos="426"/>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color w:val="FF0000"/>
                <w:szCs w:val="18"/>
              </w:rPr>
            </w:pPr>
            <w:r w:rsidRPr="00323BAB">
              <w:rPr>
                <w:rFonts w:cs="Arial"/>
                <w:color w:val="FF0000"/>
                <w:szCs w:val="18"/>
              </w:rPr>
              <w:t xml:space="preserve">uit welken andere hoofde ook, al dan niet onder tijdsbepaling of voorwaarde, al dan niet uit hoofde van gewoon bankverkeer zowel in als buiten rekening-courant, tot een totaalbedrag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hypotheekbedrag voluit in letters</w:t>
            </w:r>
            <w:r w:rsidRPr="00323BAB">
              <w:rPr>
                <w:rFonts w:cs="Arial"/>
                <w:color w:val="FF0000"/>
                <w:szCs w:val="18"/>
              </w:rPr>
              <w:t xml:space="preserve"> </w:t>
            </w:r>
            <w:r w:rsidRPr="00323BAB">
              <w:rPr>
                <w:rFonts w:cs="Arial"/>
                <w:szCs w:val="18"/>
              </w:rPr>
              <w:t>(hypotheekbedrag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te vermeerderen met al hetgeen de bank nu of te eniger tijd van de schuldenaar te vorderen heeft of zal hebben uit hoofde van renten, boeten, kosten en/of premies tot maximaal vijftig procent (50%) </w:t>
            </w:r>
            <w:r w:rsidRPr="00323BAB">
              <w:rPr>
                <w:rFonts w:cs="Arial"/>
                <w:color w:val="FF0000"/>
                <w:szCs w:val="18"/>
              </w:rPr>
              <w:lastRenderedPageBreak/>
              <w:t xml:space="preserve">van voornoemd bedrag of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szCs w:val="18"/>
              </w:rPr>
              <w:t>50% van hypotheekbedrag voluit in letters (50%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w:t>
            </w:r>
          </w:p>
        </w:tc>
        <w:tc>
          <w:tcPr>
            <w:tcW w:w="7371" w:type="dxa"/>
            <w:shd w:val="clear" w:color="auto" w:fill="auto"/>
          </w:tcPr>
          <w:p w14:paraId="38F0C81C" w14:textId="77777777" w:rsidR="00864FC2" w:rsidRDefault="00864FC2" w:rsidP="00885D54">
            <w:pPr>
              <w:spacing w:before="72"/>
            </w:pPr>
            <w:r>
              <w:lastRenderedPageBreak/>
              <w:t>Vaste tekst</w:t>
            </w:r>
            <w:r w:rsidR="00642787">
              <w:t xml:space="preserve"> met verplichte variabelen</w:t>
            </w:r>
            <w:r>
              <w:t>.</w:t>
            </w:r>
          </w:p>
          <w:p w14:paraId="08399C1D" w14:textId="77777777" w:rsidR="00234413" w:rsidRDefault="00234413" w:rsidP="00885D54">
            <w:pPr>
              <w:spacing w:before="72"/>
            </w:pPr>
          </w:p>
          <w:p w14:paraId="2526B205" w14:textId="77777777" w:rsidR="00234413" w:rsidRPr="00C857DE" w:rsidRDefault="00234413" w:rsidP="00885D54">
            <w:pPr>
              <w:spacing w:line="240" w:lineRule="auto"/>
              <w:rPr>
                <w:szCs w:val="18"/>
                <w:u w:val="single"/>
              </w:rPr>
            </w:pPr>
            <w:r w:rsidRPr="00C857DE">
              <w:rPr>
                <w:szCs w:val="18"/>
                <w:u w:val="single"/>
              </w:rPr>
              <w:t>Mapping hypotheekbedrag:</w:t>
            </w:r>
          </w:p>
          <w:p w14:paraId="5888271B" w14:textId="77777777" w:rsidR="00234413" w:rsidRPr="00885D54" w:rsidRDefault="00234413" w:rsidP="00885D54">
            <w:pPr>
              <w:spacing w:line="240" w:lineRule="auto"/>
              <w:rPr>
                <w:sz w:val="16"/>
                <w:szCs w:val="16"/>
              </w:rPr>
            </w:pPr>
            <w:r w:rsidRPr="00885D54">
              <w:rPr>
                <w:rFonts w:cs="Arial"/>
                <w:sz w:val="16"/>
                <w:szCs w:val="16"/>
              </w:rPr>
              <w:t>//IMKAD_AangebodenStuk/StukdeelHypotheek [aanduidingHypotheek = leeg of niet aanwezig]</w:t>
            </w:r>
            <w:r w:rsidRPr="00885D54">
              <w:rPr>
                <w:sz w:val="16"/>
                <w:szCs w:val="16"/>
              </w:rPr>
              <w:t xml:space="preserve"> </w:t>
            </w:r>
            <w:r w:rsidRPr="00885D54">
              <w:rPr>
                <w:sz w:val="16"/>
                <w:szCs w:val="16"/>
              </w:rPr>
              <w:tab/>
              <w:t>./hoofdsom/</w:t>
            </w:r>
            <w:r w:rsidRPr="00885D54">
              <w:rPr>
                <w:rFonts w:cs="Arial"/>
                <w:sz w:val="16"/>
                <w:szCs w:val="16"/>
              </w:rPr>
              <w:t>som</w:t>
            </w:r>
            <w:r w:rsidRPr="00885D54" w:rsidDel="00C46A8C">
              <w:rPr>
                <w:sz w:val="16"/>
                <w:szCs w:val="16"/>
              </w:rPr>
              <w:t xml:space="preserve"> </w:t>
            </w:r>
          </w:p>
          <w:p w14:paraId="7A5126F9" w14:textId="77777777" w:rsidR="00234413" w:rsidRPr="00885D54" w:rsidRDefault="00234413" w:rsidP="00885D54">
            <w:pPr>
              <w:spacing w:line="240" w:lineRule="auto"/>
              <w:rPr>
                <w:sz w:val="16"/>
                <w:szCs w:val="16"/>
              </w:rPr>
            </w:pPr>
            <w:r w:rsidRPr="00885D54">
              <w:rPr>
                <w:sz w:val="16"/>
                <w:szCs w:val="16"/>
              </w:rPr>
              <w:tab/>
              <w:t>./hoofdsom/valuta</w:t>
            </w:r>
          </w:p>
          <w:p w14:paraId="16511B71" w14:textId="77777777" w:rsidR="00234413" w:rsidRPr="00885D54" w:rsidRDefault="00234413" w:rsidP="00885D54">
            <w:pPr>
              <w:spacing w:line="240" w:lineRule="auto"/>
              <w:rPr>
                <w:sz w:val="16"/>
                <w:szCs w:val="16"/>
              </w:rPr>
            </w:pPr>
          </w:p>
          <w:p w14:paraId="409670A1" w14:textId="0183A76E" w:rsidR="00234413" w:rsidRPr="00885D54" w:rsidRDefault="00234413" w:rsidP="00885D54">
            <w:pPr>
              <w:spacing w:line="240" w:lineRule="auto"/>
              <w:rPr>
                <w:sz w:val="16"/>
                <w:szCs w:val="16"/>
              </w:rPr>
            </w:pPr>
            <w:r w:rsidRPr="00C857DE">
              <w:rPr>
                <w:szCs w:val="18"/>
                <w:u w:val="single"/>
              </w:rPr>
              <w:t>Mapping 50% van hypotheekbedrag</w:t>
            </w:r>
            <w:r w:rsidR="00C857DE">
              <w:rPr>
                <w:szCs w:val="18"/>
                <w:u w:val="single"/>
              </w:rPr>
              <w:t>:</w:t>
            </w:r>
            <w:r w:rsidRPr="00885D54">
              <w:rPr>
                <w:sz w:val="16"/>
                <w:szCs w:val="16"/>
              </w:rPr>
              <w:br/>
            </w:r>
            <w:r w:rsidRPr="00885D54">
              <w:rPr>
                <w:rFonts w:cs="Arial"/>
                <w:sz w:val="16"/>
                <w:szCs w:val="16"/>
              </w:rPr>
              <w:t xml:space="preserve">//IMKAD_AangebodenStuk/StukdeelHypotheek [aanduidingHypotheek = </w:t>
            </w:r>
            <w:r w:rsidR="00CC69FE" w:rsidRPr="00885D54">
              <w:rPr>
                <w:rFonts w:cs="Arial"/>
                <w:sz w:val="16"/>
                <w:szCs w:val="16"/>
              </w:rPr>
              <w:t xml:space="preserve">leeg of </w:t>
            </w:r>
            <w:r w:rsidRPr="00885D54">
              <w:rPr>
                <w:rFonts w:cs="Arial"/>
                <w:sz w:val="16"/>
                <w:szCs w:val="16"/>
              </w:rPr>
              <w:t>niet aanwezig]</w:t>
            </w:r>
          </w:p>
          <w:p w14:paraId="666B9B44" w14:textId="77777777" w:rsidR="00234413" w:rsidRPr="00885D54" w:rsidRDefault="00234413" w:rsidP="00885D54">
            <w:pPr>
              <w:spacing w:line="240" w:lineRule="auto"/>
              <w:rPr>
                <w:sz w:val="16"/>
                <w:szCs w:val="16"/>
              </w:rPr>
            </w:pPr>
            <w:r w:rsidRPr="00885D54">
              <w:rPr>
                <w:sz w:val="16"/>
                <w:szCs w:val="16"/>
              </w:rPr>
              <w:tab/>
              <w:t>./bedragRente/som</w:t>
            </w:r>
          </w:p>
          <w:p w14:paraId="4930642F" w14:textId="77777777" w:rsidR="00234413" w:rsidRPr="00422E80" w:rsidRDefault="00234413" w:rsidP="00C857DE">
            <w:pPr>
              <w:spacing w:line="240" w:lineRule="auto"/>
            </w:pPr>
            <w:r w:rsidRPr="00885D54">
              <w:rPr>
                <w:sz w:val="16"/>
                <w:szCs w:val="16"/>
              </w:rPr>
              <w:lastRenderedPageBreak/>
              <w:tab/>
              <w:t>./bedragRente/valuta</w:t>
            </w:r>
            <w:r w:rsidRPr="00885D54">
              <w:rPr>
                <w:sz w:val="16"/>
                <w:szCs w:val="16"/>
              </w:rPr>
              <w:br/>
            </w:r>
            <w:r w:rsidRPr="00885D54">
              <w:rPr>
                <w:sz w:val="16"/>
                <w:szCs w:val="16"/>
              </w:rPr>
              <w:br/>
            </w:r>
          </w:p>
        </w:tc>
      </w:tr>
      <w:tr w:rsidR="00915E27" w:rsidRPr="00343045" w14:paraId="4D2B74E2" w14:textId="77777777" w:rsidTr="00885D54">
        <w:tc>
          <w:tcPr>
            <w:tcW w:w="6771" w:type="dxa"/>
            <w:shd w:val="clear" w:color="auto" w:fill="auto"/>
          </w:tcPr>
          <w:p w14:paraId="2FAA367C" w14:textId="77777777" w:rsidR="00915E27" w:rsidRPr="00323BAB" w:rsidRDefault="00915E27" w:rsidP="00323BAB">
            <w:pPr>
              <w:tabs>
                <w:tab w:val="left" w:pos="426"/>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r w:rsidRPr="00323BAB">
              <w:rPr>
                <w:rFonts w:cs="Arial"/>
                <w:color w:val="FF0000"/>
                <w:szCs w:val="18"/>
              </w:rPr>
              <w:lastRenderedPageBreak/>
              <w:t xml:space="preserve">derhalve tot een </w:t>
            </w:r>
            <w:r w:rsidRPr="00323BAB">
              <w:rPr>
                <w:rFonts w:cs="Arial"/>
                <w:szCs w:val="18"/>
              </w:rPr>
              <w:t>totaalbedrag</w:t>
            </w:r>
            <w:r w:rsidRPr="00323BAB">
              <w:rPr>
                <w:rFonts w:cs="Arial"/>
                <w:color w:val="FF0000"/>
                <w:szCs w:val="18"/>
              </w:rPr>
              <w:t xml:space="preserve">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1</w:t>
            </w:r>
            <w:r w:rsidRPr="00323BAB">
              <w:rPr>
                <w:rFonts w:cs="Arial"/>
                <w:szCs w:val="18"/>
              </w:rPr>
              <w:t>50% van hypotheekbedrag voluit in letters (150% van hypotheekbedrag in cijfers</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FF0000"/>
                <w:szCs w:val="18"/>
              </w:rPr>
              <w:t xml:space="preserve">,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000000"/>
                <w:szCs w:val="18"/>
              </w:rPr>
              <w:t xml:space="preserve"> </w:t>
            </w:r>
            <w:r w:rsidRPr="00323BAB">
              <w:rPr>
                <w:rFonts w:cs="Arial"/>
                <w:color w:val="FF0000"/>
                <w:szCs w:val="18"/>
              </w:rPr>
              <w:t>hypotheek op:</w:t>
            </w:r>
          </w:p>
        </w:tc>
        <w:tc>
          <w:tcPr>
            <w:tcW w:w="7371" w:type="dxa"/>
            <w:shd w:val="clear" w:color="auto" w:fill="auto"/>
          </w:tcPr>
          <w:p w14:paraId="2FF9101C" w14:textId="77777777" w:rsidR="00C857DE" w:rsidRDefault="00C857DE" w:rsidP="00C857DE">
            <w:pPr>
              <w:spacing w:before="72"/>
            </w:pPr>
            <w:r>
              <w:t>Vaste tekst</w:t>
            </w:r>
            <w:r w:rsidR="00642787">
              <w:t xml:space="preserve"> met verplichte variabelen</w:t>
            </w:r>
            <w:r>
              <w:t>.</w:t>
            </w:r>
          </w:p>
          <w:p w14:paraId="00EBCC94" w14:textId="77777777" w:rsidR="00C857DE" w:rsidRDefault="00C857DE" w:rsidP="00885D54">
            <w:pPr>
              <w:spacing w:line="240" w:lineRule="auto"/>
              <w:rPr>
                <w:sz w:val="16"/>
                <w:szCs w:val="16"/>
              </w:rPr>
            </w:pPr>
          </w:p>
          <w:p w14:paraId="71140B66" w14:textId="77777777" w:rsidR="00C857DE" w:rsidRDefault="00C857DE" w:rsidP="00885D54">
            <w:pPr>
              <w:spacing w:line="240" w:lineRule="auto"/>
              <w:rPr>
                <w:sz w:val="16"/>
                <w:szCs w:val="16"/>
              </w:rPr>
            </w:pPr>
          </w:p>
          <w:p w14:paraId="29064CC1" w14:textId="77777777" w:rsidR="00915E27" w:rsidRPr="00C857DE" w:rsidRDefault="00915E27" w:rsidP="00885D54">
            <w:pPr>
              <w:spacing w:line="240" w:lineRule="auto"/>
              <w:rPr>
                <w:szCs w:val="18"/>
                <w:u w:val="single"/>
              </w:rPr>
            </w:pPr>
            <w:r w:rsidRPr="00C857DE">
              <w:rPr>
                <w:szCs w:val="18"/>
                <w:u w:val="single"/>
              </w:rPr>
              <w:t>Mapping 150% van hypotheekbedrag</w:t>
            </w:r>
            <w:r w:rsidR="00C857DE" w:rsidRPr="00C857DE">
              <w:rPr>
                <w:szCs w:val="18"/>
                <w:u w:val="single"/>
              </w:rPr>
              <w:t>:</w:t>
            </w:r>
          </w:p>
          <w:p w14:paraId="71BB6180" w14:textId="77777777"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14:paraId="3C986017" w14:textId="77777777" w:rsidR="00915E27" w:rsidRPr="00885D54" w:rsidRDefault="00915E27" w:rsidP="00885D54">
            <w:pPr>
              <w:spacing w:line="240" w:lineRule="auto"/>
              <w:rPr>
                <w:sz w:val="16"/>
                <w:szCs w:val="16"/>
              </w:rPr>
            </w:pPr>
            <w:r w:rsidRPr="00885D54">
              <w:rPr>
                <w:sz w:val="16"/>
                <w:szCs w:val="16"/>
              </w:rPr>
              <w:tab/>
              <w:t>./bedragTotaal/som</w:t>
            </w:r>
          </w:p>
          <w:p w14:paraId="3CAB1E1C" w14:textId="77777777" w:rsidR="00915E27" w:rsidRPr="00885D54" w:rsidRDefault="00915E27" w:rsidP="00885D54">
            <w:pPr>
              <w:spacing w:line="240" w:lineRule="auto"/>
              <w:rPr>
                <w:sz w:val="16"/>
                <w:szCs w:val="16"/>
              </w:rPr>
            </w:pPr>
            <w:r w:rsidRPr="00885D54">
              <w:rPr>
                <w:sz w:val="16"/>
                <w:szCs w:val="16"/>
              </w:rPr>
              <w:tab/>
              <w:t>./bedragTotaal/valuta</w:t>
            </w:r>
          </w:p>
          <w:p w14:paraId="0BAEE427" w14:textId="77777777" w:rsidR="00915E27" w:rsidRPr="00885D54" w:rsidRDefault="00915E27" w:rsidP="00885D54">
            <w:pPr>
              <w:spacing w:line="240" w:lineRule="auto"/>
              <w:rPr>
                <w:sz w:val="16"/>
                <w:szCs w:val="16"/>
              </w:rPr>
            </w:pPr>
          </w:p>
          <w:p w14:paraId="4F7366B0" w14:textId="77777777" w:rsidR="00915E27" w:rsidRPr="00C857DE" w:rsidRDefault="00915E27" w:rsidP="00885D54">
            <w:pPr>
              <w:spacing w:line="240" w:lineRule="auto"/>
              <w:rPr>
                <w:szCs w:val="18"/>
                <w:u w:val="single"/>
              </w:rPr>
            </w:pPr>
            <w:r w:rsidRPr="00C857DE">
              <w:rPr>
                <w:szCs w:val="18"/>
                <w:u w:val="single"/>
              </w:rPr>
              <w:t>Mapping telwoord:</w:t>
            </w:r>
          </w:p>
          <w:p w14:paraId="19374276" w14:textId="77777777" w:rsidR="00915E27" w:rsidRPr="00885D54" w:rsidRDefault="00915E27" w:rsidP="00885D54">
            <w:pPr>
              <w:spacing w:line="240" w:lineRule="auto"/>
              <w:rPr>
                <w:sz w:val="16"/>
                <w:szCs w:val="16"/>
              </w:rPr>
            </w:pPr>
            <w:r w:rsidRPr="00885D54">
              <w:rPr>
                <w:rFonts w:cs="Arial"/>
                <w:sz w:val="16"/>
                <w:szCs w:val="16"/>
              </w:rPr>
              <w:t>//IMKAD_AangebodenStuk/StukdeelHypotheek [aanduidingHypotheek = leeg of niet aanwezig]</w:t>
            </w:r>
          </w:p>
          <w:p w14:paraId="77FD5825" w14:textId="77777777" w:rsidR="00915E27" w:rsidRDefault="00915E27" w:rsidP="00C857DE">
            <w:pPr>
              <w:spacing w:line="240" w:lineRule="auto"/>
            </w:pPr>
            <w:r w:rsidRPr="00885D54">
              <w:rPr>
                <w:sz w:val="16"/>
                <w:szCs w:val="16"/>
              </w:rPr>
              <w:tab/>
              <w:t>./</w:t>
            </w:r>
            <w:r w:rsidRPr="00C857DE">
              <w:rPr>
                <w:sz w:val="16"/>
                <w:szCs w:val="16"/>
              </w:rPr>
              <w:t>rangordeHypotheek</w:t>
            </w:r>
          </w:p>
        </w:tc>
      </w:tr>
    </w:tbl>
    <w:p w14:paraId="172FDC3E" w14:textId="77777777" w:rsidR="00FD42C6" w:rsidRPr="00343045" w:rsidRDefault="00FD42C6" w:rsidP="00FD42C6"/>
    <w:p w14:paraId="2220FDB5" w14:textId="77777777" w:rsidR="007E7B46" w:rsidRPr="00693529" w:rsidRDefault="007E7B46">
      <w:pPr>
        <w:rPr>
          <w:highlight w:val="yellow"/>
        </w:rPr>
      </w:pPr>
    </w:p>
    <w:p w14:paraId="66B1D1A8" w14:textId="77777777" w:rsidR="00407923" w:rsidRDefault="00407923" w:rsidP="00145092"/>
    <w:p w14:paraId="4EC5101E" w14:textId="77777777" w:rsidR="00C80891" w:rsidRDefault="00693529" w:rsidP="00F45F65">
      <w:pPr>
        <w:pStyle w:val="Kop2"/>
      </w:pPr>
      <w:r>
        <w:br w:type="page"/>
      </w:r>
      <w:bookmarkStart w:id="57" w:name="_Toc508866529"/>
      <w:r w:rsidR="00C80891">
        <w:lastRenderedPageBreak/>
        <w:t>Onderpand</w:t>
      </w:r>
      <w:bookmarkEnd w:id="57"/>
    </w:p>
    <w:p w14:paraId="790832ED" w14:textId="77777777" w:rsidR="00C80891" w:rsidRPr="00343045" w:rsidRDefault="00C80891" w:rsidP="00F45F65">
      <w:pPr>
        <w:keepNext/>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62C47019" w14:textId="77777777" w:rsidTr="00885D54">
        <w:tc>
          <w:tcPr>
            <w:tcW w:w="6771" w:type="dxa"/>
            <w:shd w:val="clear" w:color="auto" w:fill="auto"/>
          </w:tcPr>
          <w:p w14:paraId="4A969ABE" w14:textId="77777777" w:rsidR="00D23C77" w:rsidRPr="00885D54" w:rsidRDefault="00D23C77" w:rsidP="008E49AE">
            <w:pPr>
              <w:rPr>
                <w:color w:val="FF0000"/>
                <w:szCs w:val="18"/>
              </w:rPr>
            </w:pPr>
            <w:r w:rsidRPr="00885D54">
              <w:rPr>
                <w:color w:val="FF0000"/>
                <w:szCs w:val="18"/>
                <w:highlight w:val="yellow"/>
              </w:rPr>
              <w:t>TEKSTBLOK RECHT</w:t>
            </w:r>
            <w:r w:rsidRPr="00885D54">
              <w:rPr>
                <w:color w:val="FF0000"/>
                <w:szCs w:val="18"/>
              </w:rPr>
              <w:t xml:space="preserve"> </w:t>
            </w:r>
            <w:r w:rsidRPr="00885D54">
              <w:rPr>
                <w:color w:val="FF0000"/>
                <w:szCs w:val="18"/>
                <w:highlight w:val="yellow"/>
              </w:rPr>
              <w:t>TEKSTBLOK REGISTERGOED</w:t>
            </w:r>
            <w:r w:rsidR="00C857DE">
              <w:rPr>
                <w:color w:val="FF0000"/>
                <w:szCs w:val="18"/>
              </w:rPr>
              <w:t>,</w:t>
            </w:r>
          </w:p>
          <w:p w14:paraId="0EBB538D"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Cs w:val="18"/>
                <w:u w:val="single"/>
              </w:rPr>
            </w:pPr>
          </w:p>
        </w:tc>
        <w:tc>
          <w:tcPr>
            <w:tcW w:w="7371" w:type="dxa"/>
            <w:shd w:val="clear" w:color="auto" w:fill="auto"/>
          </w:tcPr>
          <w:p w14:paraId="43810A9C" w14:textId="77777777" w:rsidR="006C772B" w:rsidRPr="00642787" w:rsidRDefault="00863CA0" w:rsidP="001754C0">
            <w:r>
              <w:t xml:space="preserve">Herhalende </w:t>
            </w:r>
            <w:r w:rsidR="00642787">
              <w:t xml:space="preserve">verplichte </w:t>
            </w:r>
            <w:r>
              <w:t>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 xml:space="preserve"> wordt getoond.</w:t>
            </w:r>
            <w:r w:rsidR="00002261" w:rsidRPr="00124E96">
              <w:t xml:space="preserve"> </w:t>
            </w:r>
          </w:p>
          <w:p w14:paraId="4880D9F7" w14:textId="77777777" w:rsidR="00077617" w:rsidRPr="00885D54" w:rsidRDefault="00077617" w:rsidP="001754C0">
            <w:pPr>
              <w:rPr>
                <w:lang w:val="nl"/>
              </w:rPr>
            </w:pPr>
          </w:p>
          <w:p w14:paraId="1236A3A9" w14:textId="77777777" w:rsidR="00077617" w:rsidRPr="00885D54" w:rsidRDefault="00077617" w:rsidP="001754C0">
            <w:pPr>
              <w:rPr>
                <w:u w:val="single"/>
                <w:lang w:val="nl"/>
              </w:rPr>
            </w:pPr>
            <w:r w:rsidRPr="00885D54">
              <w:rPr>
                <w:u w:val="single"/>
                <w:lang w:val="nl"/>
              </w:rPr>
              <w:t>Mapping:</w:t>
            </w:r>
          </w:p>
          <w:p w14:paraId="55315672" w14:textId="77777777" w:rsidR="006C772B" w:rsidRPr="00885D54" w:rsidRDefault="00077617" w:rsidP="00885D54">
            <w:pPr>
              <w:spacing w:line="240" w:lineRule="auto"/>
              <w:rPr>
                <w:sz w:val="16"/>
                <w:szCs w:val="16"/>
              </w:rPr>
            </w:pPr>
            <w:r w:rsidRPr="00885D54">
              <w:rPr>
                <w:sz w:val="16"/>
                <w:szCs w:val="16"/>
              </w:rPr>
              <w:t>//IMKAD_AangebodenStuk/Stukdeel</w:t>
            </w:r>
            <w:r w:rsidR="00892DF9" w:rsidRPr="00885D54">
              <w:rPr>
                <w:sz w:val="16"/>
                <w:szCs w:val="16"/>
              </w:rPr>
              <w:t>Hypotheek</w:t>
            </w:r>
            <w:r w:rsidR="007723BF" w:rsidRPr="00885D54">
              <w:rPr>
                <w:sz w:val="16"/>
                <w:szCs w:val="16"/>
              </w:rPr>
              <w:t xml:space="preserve"> </w:t>
            </w:r>
            <w:r w:rsidR="007723BF" w:rsidRPr="00885D54">
              <w:rPr>
                <w:rFonts w:cs="Arial"/>
                <w:sz w:val="16"/>
                <w:szCs w:val="16"/>
              </w:rPr>
              <w:t xml:space="preserve">[aanduidingHypotheek = </w:t>
            </w:r>
            <w:r w:rsidR="00287CB3" w:rsidRPr="00885D54">
              <w:rPr>
                <w:rFonts w:cs="Arial"/>
                <w:sz w:val="16"/>
                <w:szCs w:val="16"/>
              </w:rPr>
              <w:t>niet aanwezig</w:t>
            </w:r>
            <w:r w:rsidR="007723BF" w:rsidRPr="00885D54">
              <w:rPr>
                <w:rFonts w:cs="Arial"/>
                <w:sz w:val="16"/>
                <w:szCs w:val="16"/>
              </w:rPr>
              <w:t xml:space="preserve">] </w:t>
            </w:r>
            <w:r w:rsidR="00863CA0" w:rsidRPr="00885D54">
              <w:rPr>
                <w:rFonts w:cs="Arial"/>
                <w:sz w:val="16"/>
                <w:szCs w:val="16"/>
              </w:rPr>
              <w:tab/>
            </w:r>
            <w:r w:rsidRPr="00885D54">
              <w:rPr>
                <w:sz w:val="16"/>
                <w:szCs w:val="16"/>
              </w:rPr>
              <w:t>/IMKAD_ZakelijkRecht</w:t>
            </w:r>
          </w:p>
          <w:p w14:paraId="60CE3B43" w14:textId="77777777" w:rsidR="00863CA0" w:rsidRPr="00943EC1" w:rsidRDefault="00863CA0" w:rsidP="00885D54">
            <w:pPr>
              <w:spacing w:line="240" w:lineRule="auto"/>
            </w:pPr>
            <w:r w:rsidRPr="00885D54">
              <w:rPr>
                <w:sz w:val="16"/>
                <w:szCs w:val="16"/>
              </w:rPr>
              <w:t>-zie tekstblokken voor de verdere mapping</w:t>
            </w:r>
          </w:p>
        </w:tc>
      </w:tr>
      <w:tr w:rsidR="00C80891" w:rsidRPr="00343045" w14:paraId="54F9B9C4" w14:textId="77777777" w:rsidTr="00885D54">
        <w:tc>
          <w:tcPr>
            <w:tcW w:w="6771" w:type="dxa"/>
            <w:shd w:val="clear" w:color="auto" w:fill="auto"/>
          </w:tcPr>
          <w:p w14:paraId="250D6B77" w14:textId="77777777" w:rsidR="00C80891" w:rsidRPr="00323BAB" w:rsidRDefault="00DD04AA" w:rsidP="00885D54">
            <w:pPr>
              <w:autoSpaceDE w:val="0"/>
              <w:autoSpaceDN w:val="0"/>
              <w:adjustRightInd w:val="0"/>
              <w:rPr>
                <w:rFonts w:cs="Arial"/>
                <w:color w:val="FF0000"/>
                <w:szCs w:val="18"/>
              </w:rPr>
            </w:pPr>
            <w:r w:rsidRPr="00323BAB">
              <w:rPr>
                <w:rFonts w:cs="Arial"/>
                <w:color w:val="FF0000"/>
                <w:szCs w:val="18"/>
              </w:rPr>
              <w:t>hierna te noemen: ‘het registergoed’.</w:t>
            </w:r>
          </w:p>
        </w:tc>
        <w:tc>
          <w:tcPr>
            <w:tcW w:w="7371" w:type="dxa"/>
            <w:shd w:val="clear" w:color="auto" w:fill="auto"/>
          </w:tcPr>
          <w:p w14:paraId="0EE07BCA" w14:textId="77777777" w:rsidR="00C80891" w:rsidRPr="00943EC1" w:rsidRDefault="00863CA0" w:rsidP="006C772B">
            <w:r>
              <w:t>Vaste tekst.</w:t>
            </w:r>
            <w:r w:rsidR="00C170F4">
              <w:t xml:space="preserve"> </w:t>
            </w:r>
          </w:p>
        </w:tc>
      </w:tr>
    </w:tbl>
    <w:p w14:paraId="0B5875B0" w14:textId="77777777" w:rsidR="002606D8" w:rsidRDefault="002606D8"/>
    <w:p w14:paraId="5BA7A07A" w14:textId="77777777" w:rsidR="00287CB3" w:rsidRDefault="005121C0">
      <w:r>
        <w:br w:type="page"/>
      </w:r>
    </w:p>
    <w:p w14:paraId="48C4435C" w14:textId="77777777" w:rsidR="0054259B" w:rsidRDefault="0054259B" w:rsidP="0054259B">
      <w:pPr>
        <w:pStyle w:val="Kop2"/>
      </w:pPr>
      <w:bookmarkStart w:id="58" w:name="_Ref381015996"/>
      <w:bookmarkStart w:id="59" w:name="_Ref381460432"/>
      <w:bookmarkStart w:id="60" w:name="_Toc508866530"/>
      <w:r>
        <w:lastRenderedPageBreak/>
        <w:t>Overbruggingshypotheek</w:t>
      </w:r>
      <w:bookmarkEnd w:id="58"/>
      <w:bookmarkEnd w:id="59"/>
      <w:bookmarkEnd w:id="60"/>
    </w:p>
    <w:p w14:paraId="2C58EE80" w14:textId="77777777" w:rsidR="0054259B" w:rsidRDefault="0054259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14:paraId="3A3F24F8" w14:textId="77777777" w:rsidTr="00885D54">
        <w:tc>
          <w:tcPr>
            <w:tcW w:w="6771" w:type="dxa"/>
            <w:shd w:val="clear" w:color="auto" w:fill="auto"/>
          </w:tcPr>
          <w:p w14:paraId="6AC26250" w14:textId="77777777" w:rsidR="00C857DE" w:rsidRPr="00323BAB" w:rsidRDefault="00C857DE" w:rsidP="00C857DE">
            <w:pPr>
              <w:autoSpaceDE w:val="0"/>
              <w:autoSpaceDN w:val="0"/>
              <w:adjustRightInd w:val="0"/>
              <w:rPr>
                <w:rFonts w:cs="Arial"/>
                <w:b/>
                <w:snapToGrid/>
                <w:color w:val="800080"/>
                <w:szCs w:val="18"/>
              </w:rPr>
            </w:pPr>
            <w:r w:rsidRPr="00323BAB">
              <w:rPr>
                <w:rFonts w:cs="Arial"/>
                <w:b/>
                <w:color w:val="800080"/>
                <w:szCs w:val="18"/>
              </w:rPr>
              <w:t>Overbruggingshypotheek</w:t>
            </w:r>
          </w:p>
          <w:p w14:paraId="3E4291A5" w14:textId="77777777" w:rsidR="00C857DE" w:rsidRDefault="00C857DE" w:rsidP="00C857DE">
            <w:pPr>
              <w:autoSpaceDE w:val="0"/>
              <w:autoSpaceDN w:val="0"/>
              <w:adjustRightInd w:val="0"/>
              <w:rPr>
                <w:rFonts w:cs="Arial"/>
                <w:color w:val="800080"/>
                <w:sz w:val="20"/>
              </w:rPr>
            </w:pPr>
            <w:r w:rsidRPr="00323BAB">
              <w:rPr>
                <w:rFonts w:cs="Arial"/>
                <w:color w:val="800080"/>
                <w:szCs w:val="18"/>
              </w:rPr>
              <w:t xml:space="preserve">Voorts verleent </w:t>
            </w:r>
            <w:r w:rsidRPr="00FC17C0">
              <w:rPr>
                <w:rFonts w:cs="Arial"/>
                <w:color w:val="3366FF"/>
                <w:szCs w:val="18"/>
              </w:rPr>
              <w:t>de schuldenaar</w:t>
            </w:r>
            <w:r w:rsidR="00EE6D95" w:rsidRPr="00EE6D95">
              <w:rPr>
                <w:rFonts w:cs="Arial"/>
                <w:color w:val="3366FF"/>
                <w:szCs w:val="18"/>
              </w:rPr>
              <w:t xml:space="preserve"> / de hypotheekgever / de schuldenaar en/of de hypotheekgever</w:t>
            </w:r>
            <w:r w:rsidRPr="00323BAB">
              <w:rPr>
                <w:rFonts w:cs="Arial"/>
                <w:color w:val="800080"/>
                <w:szCs w:val="18"/>
              </w:rPr>
              <w:t xml:space="preserve">, tot meerdere zekerheid voor de betaling van de lening als hierboven vermeld, bij deze aan de bank, die van </w:t>
            </w:r>
            <w:r w:rsidRPr="00FC17C0">
              <w:rPr>
                <w:rFonts w:cs="Arial"/>
                <w:color w:val="3366FF"/>
                <w:szCs w:val="18"/>
              </w:rPr>
              <w:t>de schuldenaar</w:t>
            </w:r>
            <w:r w:rsidRPr="00323BAB">
              <w:rPr>
                <w:rFonts w:cs="Arial"/>
                <w:color w:val="FF0000"/>
                <w:szCs w:val="18"/>
              </w:rPr>
              <w:t xml:space="preserve"> </w:t>
            </w:r>
            <w:r w:rsidR="00EE6D95" w:rsidRPr="00EE6D95">
              <w:rPr>
                <w:rFonts w:cs="Arial"/>
                <w:color w:val="3366FF"/>
                <w:szCs w:val="18"/>
              </w:rPr>
              <w:t>/ de hypotheekgever / de schuldenaar en/of de hypotheekgever</w:t>
            </w:r>
            <w:r w:rsidR="00EE6D95" w:rsidRPr="00323BAB">
              <w:rPr>
                <w:rFonts w:cs="Arial"/>
                <w:color w:val="800080"/>
                <w:szCs w:val="18"/>
              </w:rPr>
              <w:t xml:space="preserve"> </w:t>
            </w:r>
            <w:r w:rsidRPr="00323BAB">
              <w:rPr>
                <w:rFonts w:cs="Arial"/>
                <w:color w:val="800080"/>
                <w:szCs w:val="18"/>
              </w:rPr>
              <w:t xml:space="preserve">aanvaardt het recht van </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3366FF"/>
                <w:szCs w:val="18"/>
              </w:rPr>
              <w:t>telwoord</w:t>
            </w:r>
            <w:r w:rsidRPr="00323BAB">
              <w:rPr>
                <w:rFonts w:cs="Arial"/>
                <w:color w:val="000000"/>
                <w:szCs w:val="18"/>
              </w:rPr>
              <w:fldChar w:fldCharType="begin"/>
            </w:r>
            <w:r w:rsidRPr="00323BAB">
              <w:rPr>
                <w:rFonts w:cs="Arial"/>
                <w:color w:val="000000"/>
                <w:szCs w:val="18"/>
              </w:rPr>
              <w:instrText>MacroButton Nomacro §</w:instrText>
            </w:r>
            <w:r w:rsidRPr="00323BAB">
              <w:rPr>
                <w:rFonts w:cs="Arial"/>
                <w:color w:val="000000"/>
                <w:szCs w:val="18"/>
              </w:rPr>
              <w:fldChar w:fldCharType="end"/>
            </w:r>
            <w:r w:rsidRPr="00323BAB">
              <w:rPr>
                <w:rFonts w:cs="Arial"/>
                <w:color w:val="800080"/>
                <w:szCs w:val="18"/>
              </w:rPr>
              <w:t xml:space="preserve"> hypotheek op het hierna te omschrijven onderpand:</w:t>
            </w:r>
          </w:p>
          <w:p w14:paraId="1ADA4714" w14:textId="77777777" w:rsidR="00C857DE" w:rsidRDefault="00C857DE" w:rsidP="00C857D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800080"/>
                <w:sz w:val="20"/>
                <w:highlight w:val="yellow"/>
              </w:rPr>
            </w:pPr>
          </w:p>
          <w:p w14:paraId="42E57F77" w14:textId="77777777" w:rsidR="000974F6" w:rsidRPr="00885D54" w:rsidRDefault="000974F6" w:rsidP="00885D54">
            <w:pPr>
              <w:autoSpaceDE w:val="0"/>
              <w:autoSpaceDN w:val="0"/>
              <w:adjustRightInd w:val="0"/>
              <w:rPr>
                <w:rFonts w:cs="Arial"/>
                <w:color w:val="800080"/>
                <w:sz w:val="20"/>
              </w:rPr>
            </w:pPr>
          </w:p>
        </w:tc>
        <w:tc>
          <w:tcPr>
            <w:tcW w:w="7371" w:type="dxa"/>
            <w:shd w:val="clear" w:color="auto" w:fill="auto"/>
          </w:tcPr>
          <w:p w14:paraId="7957D0B8" w14:textId="77777777" w:rsidR="006A799E" w:rsidRDefault="006A799E" w:rsidP="00885D54">
            <w:pPr>
              <w:spacing w:before="72"/>
            </w:pPr>
            <w:r>
              <w:t>Optionel</w:t>
            </w:r>
            <w:r w:rsidR="00965D7A">
              <w:t>e</w:t>
            </w:r>
            <w:r>
              <w:t xml:space="preserve"> teks</w:t>
            </w:r>
            <w:r w:rsidR="00965D7A">
              <w:t>t</w:t>
            </w:r>
            <w:r w:rsidR="00C857DE">
              <w:t xml:space="preserve"> voor de overbruggingshypotheek</w:t>
            </w:r>
            <w:r w:rsidR="00EE6D95">
              <w:t xml:space="preserve"> met gebruikerskeuze</w:t>
            </w:r>
            <w:r w:rsidR="00473E0A">
              <w:t xml:space="preserve"> voor de aanduiding van de schuldenaar/hypotheekgever</w:t>
            </w:r>
            <w:r>
              <w:t xml:space="preserve">. </w:t>
            </w:r>
          </w:p>
          <w:p w14:paraId="38EF108A" w14:textId="77777777" w:rsidR="006A799E" w:rsidRPr="00885D54" w:rsidRDefault="006A799E" w:rsidP="006A799E">
            <w:pPr>
              <w:rPr>
                <w:sz w:val="20"/>
                <w:u w:val="single"/>
                <w:lang w:val="nl"/>
              </w:rPr>
            </w:pPr>
          </w:p>
          <w:p w14:paraId="465A54FA" w14:textId="77777777" w:rsidR="006A799E" w:rsidRPr="00473E0A" w:rsidRDefault="006A799E" w:rsidP="006A799E">
            <w:pPr>
              <w:rPr>
                <w:szCs w:val="18"/>
                <w:u w:val="single"/>
                <w:lang w:val="nl"/>
              </w:rPr>
            </w:pPr>
            <w:r w:rsidRPr="00473E0A">
              <w:rPr>
                <w:szCs w:val="18"/>
                <w:u w:val="single"/>
                <w:lang w:val="nl"/>
              </w:rPr>
              <w:t>Mapping</w:t>
            </w:r>
            <w:r w:rsidR="00C857DE" w:rsidRPr="00473E0A">
              <w:rPr>
                <w:szCs w:val="18"/>
                <w:u w:val="single"/>
                <w:lang w:val="nl"/>
              </w:rPr>
              <w:t xml:space="preserve"> tonen tekst</w:t>
            </w:r>
            <w:r w:rsidRPr="00473E0A">
              <w:rPr>
                <w:szCs w:val="18"/>
                <w:u w:val="single"/>
                <w:lang w:val="nl"/>
              </w:rPr>
              <w:t>:</w:t>
            </w:r>
          </w:p>
          <w:p w14:paraId="127AC24E" w14:textId="77777777" w:rsidR="006A799E" w:rsidRPr="00885D54" w:rsidRDefault="006A799E" w:rsidP="00885D54">
            <w:pPr>
              <w:spacing w:line="240" w:lineRule="auto"/>
              <w:rPr>
                <w:u w:val="single"/>
              </w:rPr>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14:paraId="0A7CE8C1" w14:textId="77777777" w:rsidR="00C857DE" w:rsidRDefault="00C857DE" w:rsidP="00885D54">
            <w:pPr>
              <w:spacing w:line="240" w:lineRule="auto"/>
            </w:pPr>
          </w:p>
          <w:p w14:paraId="74F9F35A" w14:textId="77777777" w:rsidR="00EE6D95" w:rsidRPr="00473E0A" w:rsidRDefault="00EE6D95" w:rsidP="00885D54">
            <w:pPr>
              <w:spacing w:line="240" w:lineRule="auto"/>
              <w:rPr>
                <w:szCs w:val="18"/>
                <w:u w:val="single"/>
                <w:lang w:val="nl"/>
              </w:rPr>
            </w:pPr>
            <w:r w:rsidRPr="00473E0A">
              <w:rPr>
                <w:szCs w:val="18"/>
                <w:u w:val="single"/>
                <w:lang w:val="nl"/>
              </w:rPr>
              <w:t>Mapping schuldenaar/hypotheekgever:</w:t>
            </w:r>
          </w:p>
          <w:p w14:paraId="33F9A939" w14:textId="77777777" w:rsidR="00EE6D95" w:rsidRDefault="00EE6D95" w:rsidP="00885D54">
            <w:pPr>
              <w:spacing w:line="240" w:lineRule="auto"/>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r>
              <w:rPr>
                <w:rFonts w:cs="Arial"/>
                <w:sz w:val="16"/>
                <w:szCs w:val="16"/>
              </w:rPr>
              <w:t>/</w:t>
            </w:r>
          </w:p>
          <w:p w14:paraId="0BDDCE58" w14:textId="77777777" w:rsidR="00EE6D95" w:rsidRPr="00885D54" w:rsidRDefault="00EE6D95" w:rsidP="00EE6D95">
            <w:pPr>
              <w:keepNext/>
              <w:spacing w:line="240" w:lineRule="auto"/>
              <w:rPr>
                <w:sz w:val="16"/>
                <w:szCs w:val="16"/>
              </w:rPr>
            </w:pPr>
            <w:r>
              <w:rPr>
                <w:sz w:val="16"/>
                <w:szCs w:val="16"/>
              </w:rPr>
              <w:tab/>
              <w:t>t</w:t>
            </w:r>
            <w:r w:rsidRPr="00885D54">
              <w:rPr>
                <w:sz w:val="16"/>
                <w:szCs w:val="16"/>
              </w:rPr>
              <w:t>ekst</w:t>
            </w:r>
            <w:r>
              <w:rPr>
                <w:sz w:val="16"/>
                <w:szCs w:val="16"/>
              </w:rPr>
              <w:t>k</w:t>
            </w:r>
            <w:r w:rsidRPr="00885D54">
              <w:rPr>
                <w:sz w:val="16"/>
                <w:szCs w:val="16"/>
              </w:rPr>
              <w:t>euze</w:t>
            </w:r>
            <w:r>
              <w:rPr>
                <w:sz w:val="16"/>
                <w:szCs w:val="16"/>
              </w:rPr>
              <w:t>/</w:t>
            </w:r>
          </w:p>
          <w:p w14:paraId="5741C941" w14:textId="77777777" w:rsidR="00EE6D95" w:rsidRPr="00885D54" w:rsidRDefault="00EE6D95" w:rsidP="00EE6D95">
            <w:pPr>
              <w:keepNext/>
              <w:spacing w:line="240" w:lineRule="auto"/>
              <w:ind w:left="227"/>
              <w:rPr>
                <w:sz w:val="16"/>
                <w:szCs w:val="16"/>
              </w:rPr>
            </w:pPr>
            <w:r>
              <w:rPr>
                <w:sz w:val="16"/>
                <w:szCs w:val="16"/>
              </w:rPr>
              <w:tab/>
              <w:t>./tagNaam(k_</w:t>
            </w:r>
            <w:r w:rsidR="005F7AFC">
              <w:rPr>
                <w:sz w:val="16"/>
                <w:szCs w:val="16"/>
              </w:rPr>
              <w:t>SchuldenaarOverbrugging</w:t>
            </w:r>
            <w:r w:rsidRPr="00885D54">
              <w:rPr>
                <w:sz w:val="16"/>
                <w:szCs w:val="16"/>
              </w:rPr>
              <w:t>)</w:t>
            </w:r>
          </w:p>
          <w:p w14:paraId="11D2A0CD" w14:textId="77777777" w:rsidR="00EE6D95" w:rsidRDefault="00EE6D95" w:rsidP="00EE6D95">
            <w:pPr>
              <w:spacing w:line="240" w:lineRule="auto"/>
            </w:pPr>
            <w:r>
              <w:rPr>
                <w:sz w:val="16"/>
                <w:szCs w:val="16"/>
              </w:rPr>
              <w:tab/>
            </w:r>
            <w:r>
              <w:rPr>
                <w:sz w:val="16"/>
                <w:szCs w:val="16"/>
              </w:rPr>
              <w:tab/>
            </w:r>
            <w:r w:rsidRPr="00885D54">
              <w:rPr>
                <w:sz w:val="16"/>
                <w:szCs w:val="16"/>
              </w:rPr>
              <w:t>./tekst</w:t>
            </w:r>
            <w:r w:rsidRPr="00885D54">
              <w:rPr>
                <w:i/>
                <w:sz w:val="16"/>
                <w:szCs w:val="16"/>
              </w:rPr>
              <w:t>(</w:t>
            </w:r>
            <w:r w:rsidR="00DE0C9C">
              <w:rPr>
                <w:i/>
                <w:sz w:val="16"/>
                <w:szCs w:val="16"/>
              </w:rPr>
              <w:t>‘</w:t>
            </w:r>
            <w:r w:rsidR="005F7AFC">
              <w:rPr>
                <w:rFonts w:cs="Arial"/>
                <w:sz w:val="16"/>
                <w:szCs w:val="16"/>
              </w:rPr>
              <w:t>de schuldenaar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hypotheekgever</w:t>
            </w:r>
            <w:r w:rsidR="00DE0C9C">
              <w:rPr>
                <w:rFonts w:cs="Arial"/>
                <w:sz w:val="16"/>
                <w:szCs w:val="16"/>
              </w:rPr>
              <w:t>’</w:t>
            </w:r>
            <w:r w:rsidR="005F7AFC">
              <w:rPr>
                <w:rFonts w:cs="Arial"/>
                <w:sz w:val="16"/>
                <w:szCs w:val="16"/>
              </w:rPr>
              <w:t xml:space="preserve"> of </w:t>
            </w:r>
            <w:r w:rsidR="00DE0C9C">
              <w:rPr>
                <w:rFonts w:cs="Arial"/>
                <w:sz w:val="16"/>
                <w:szCs w:val="16"/>
              </w:rPr>
              <w:t>‘</w:t>
            </w:r>
            <w:r w:rsidR="005F7AFC">
              <w:rPr>
                <w:rFonts w:cs="Arial"/>
                <w:sz w:val="16"/>
                <w:szCs w:val="16"/>
              </w:rPr>
              <w:t>de schuldenaar en/of de hypotheekgever</w:t>
            </w:r>
            <w:r w:rsidR="00DE0C9C">
              <w:rPr>
                <w:rFonts w:cs="Arial"/>
                <w:sz w:val="16"/>
                <w:szCs w:val="16"/>
              </w:rPr>
              <w:t>’</w:t>
            </w:r>
            <w:r w:rsidR="005F7AFC">
              <w:rPr>
                <w:rFonts w:cs="Arial"/>
                <w:sz w:val="16"/>
                <w:szCs w:val="16"/>
              </w:rPr>
              <w:t>)</w:t>
            </w:r>
          </w:p>
          <w:p w14:paraId="586F984F" w14:textId="77777777" w:rsidR="00EE6D95" w:rsidRDefault="00EE6D95" w:rsidP="00885D54">
            <w:pPr>
              <w:spacing w:line="240" w:lineRule="auto"/>
            </w:pPr>
          </w:p>
          <w:p w14:paraId="4C33059C" w14:textId="77777777" w:rsidR="00C857DE" w:rsidRPr="00473E0A" w:rsidRDefault="00C857DE" w:rsidP="00885D54">
            <w:pPr>
              <w:spacing w:line="240" w:lineRule="auto"/>
              <w:rPr>
                <w:szCs w:val="18"/>
              </w:rPr>
            </w:pPr>
            <w:r w:rsidRPr="00473E0A">
              <w:rPr>
                <w:szCs w:val="18"/>
                <w:u w:val="single"/>
                <w:lang w:val="nl"/>
              </w:rPr>
              <w:t>Mapping telwoord:</w:t>
            </w:r>
          </w:p>
          <w:p w14:paraId="5C6B15A0" w14:textId="77777777" w:rsidR="00C857DE" w:rsidRDefault="00C857DE" w:rsidP="00885D54">
            <w:pPr>
              <w:spacing w:line="240" w:lineRule="auto"/>
            </w:pPr>
            <w:r w:rsidRPr="00885D54">
              <w:rPr>
                <w:rFonts w:cs="Arial"/>
                <w:sz w:val="16"/>
                <w:szCs w:val="16"/>
              </w:rPr>
              <w:t>//</w:t>
            </w:r>
            <w:r w:rsidRPr="00885D54">
              <w:rPr>
                <w:sz w:val="16"/>
                <w:szCs w:val="16"/>
              </w:rPr>
              <w:t>IMKAD</w:t>
            </w:r>
            <w:r w:rsidRPr="00885D54">
              <w:rPr>
                <w:rFonts w:cs="Arial"/>
                <w:sz w:val="16"/>
                <w:szCs w:val="16"/>
              </w:rPr>
              <w:t>_</w:t>
            </w:r>
            <w:r w:rsidRPr="00885D54">
              <w:rPr>
                <w:sz w:val="16"/>
                <w:szCs w:val="16"/>
              </w:rPr>
              <w:t>AangebodenStuk</w:t>
            </w:r>
            <w:r w:rsidRPr="00885D54">
              <w:rPr>
                <w:rFonts w:cs="Arial"/>
                <w:sz w:val="16"/>
                <w:szCs w:val="16"/>
              </w:rPr>
              <w:t>/</w:t>
            </w:r>
            <w:r w:rsidRPr="00885D54">
              <w:rPr>
                <w:sz w:val="16"/>
                <w:szCs w:val="16"/>
                <w:lang w:val="nl"/>
              </w:rPr>
              <w:t>StukdeelHypotheek</w:t>
            </w:r>
            <w:r w:rsidRPr="00885D54">
              <w:rPr>
                <w:rFonts w:cs="Arial"/>
                <w:sz w:val="16"/>
                <w:szCs w:val="16"/>
              </w:rPr>
              <w:t xml:space="preserve"> [aanduidingHypotheek = overbruggingshypotheek]</w:t>
            </w:r>
          </w:p>
          <w:p w14:paraId="132980CE" w14:textId="77777777" w:rsidR="000974F6" w:rsidRPr="00C857DE" w:rsidRDefault="00C857DE" w:rsidP="00885D54">
            <w:pPr>
              <w:spacing w:line="240" w:lineRule="auto"/>
              <w:rPr>
                <w:sz w:val="16"/>
                <w:szCs w:val="16"/>
              </w:rPr>
            </w:pPr>
            <w:r>
              <w:tab/>
            </w:r>
            <w:r w:rsidRPr="00C857DE">
              <w:rPr>
                <w:sz w:val="16"/>
                <w:szCs w:val="16"/>
              </w:rPr>
              <w:t>./rangordeHypotheek</w:t>
            </w:r>
          </w:p>
        </w:tc>
      </w:tr>
      <w:tr w:rsidR="00C857DE" w:rsidRPr="00343045" w14:paraId="12056FB2" w14:textId="77777777" w:rsidTr="00885D54">
        <w:tc>
          <w:tcPr>
            <w:tcW w:w="6771" w:type="dxa"/>
            <w:shd w:val="clear" w:color="auto" w:fill="auto"/>
          </w:tcPr>
          <w:p w14:paraId="237A1889" w14:textId="77777777" w:rsidR="00C857DE" w:rsidRPr="00323BAB" w:rsidRDefault="00C857DE" w:rsidP="00C857DE">
            <w:pPr>
              <w:autoSpaceDE w:val="0"/>
              <w:autoSpaceDN w:val="0"/>
              <w:adjustRightInd w:val="0"/>
              <w:rPr>
                <w:rFonts w:cs="Arial"/>
                <w:b/>
                <w:color w:val="800080"/>
                <w:szCs w:val="18"/>
              </w:rPr>
            </w:pPr>
            <w:r w:rsidRPr="00323BAB">
              <w:rPr>
                <w:rFonts w:cs="Arial"/>
                <w:color w:val="800080"/>
                <w:szCs w:val="18"/>
                <w:highlight w:val="yellow"/>
              </w:rPr>
              <w:t>TEKSTBLOK RECHT</w:t>
            </w:r>
            <w:r w:rsidRPr="00323BAB">
              <w:rPr>
                <w:rFonts w:cs="Arial"/>
                <w:color w:val="800080"/>
                <w:szCs w:val="18"/>
              </w:rPr>
              <w:t xml:space="preserve"> </w:t>
            </w:r>
            <w:r w:rsidRPr="00323BAB">
              <w:rPr>
                <w:rFonts w:cs="Arial"/>
                <w:color w:val="800080"/>
                <w:szCs w:val="18"/>
                <w:highlight w:val="yellow"/>
              </w:rPr>
              <w:t>TEKSTBLOK REGISTERGOED</w:t>
            </w:r>
            <w:r w:rsidRPr="00323BAB">
              <w:rPr>
                <w:rFonts w:cs="Arial"/>
                <w:color w:val="800080"/>
                <w:szCs w:val="18"/>
              </w:rPr>
              <w:t>.</w:t>
            </w:r>
          </w:p>
        </w:tc>
        <w:tc>
          <w:tcPr>
            <w:tcW w:w="7371" w:type="dxa"/>
            <w:shd w:val="clear" w:color="auto" w:fill="auto"/>
          </w:tcPr>
          <w:p w14:paraId="1E0BFC77" w14:textId="77777777" w:rsidR="00965D7A" w:rsidRPr="00124E96" w:rsidRDefault="00642787" w:rsidP="00965D7A">
            <w:r>
              <w:t>Optionele h</w:t>
            </w:r>
            <w:r w:rsidR="00965D7A">
              <w:t xml:space="preserve">erhalende combinatie van één TEKSTBLOK RECHT </w:t>
            </w:r>
            <w:r w:rsidR="00965D7A" w:rsidRPr="00124E96">
              <w:t>met één TEKSTBLOK REGISTERGOED</w:t>
            </w:r>
            <w:r w:rsidR="00965D7A">
              <w:t xml:space="preserve"> wordt getoond.</w:t>
            </w:r>
            <w:r w:rsidR="00965D7A" w:rsidRPr="00124E96">
              <w:t xml:space="preserve"> </w:t>
            </w:r>
            <w:r w:rsidR="00965D7A" w:rsidRPr="00885D54">
              <w:rPr>
                <w:lang w:val="nl"/>
              </w:rPr>
              <w:t>Er moet minimaal één combinatie recht/registergoed zijn</w:t>
            </w:r>
            <w:r w:rsidR="00965D7A">
              <w:rPr>
                <w:lang w:val="nl"/>
              </w:rPr>
              <w:t xml:space="preserve"> voor de overbruggingshypotheek</w:t>
            </w:r>
            <w:r w:rsidR="00965D7A" w:rsidRPr="00885D54">
              <w:rPr>
                <w:lang w:val="nl"/>
              </w:rPr>
              <w:t>, er kunnen er meerdere zijn.</w:t>
            </w:r>
          </w:p>
          <w:p w14:paraId="4CE119A7" w14:textId="77777777" w:rsidR="00965D7A" w:rsidRDefault="00965D7A" w:rsidP="00965D7A">
            <w:pPr>
              <w:rPr>
                <w:u w:val="single"/>
                <w:lang w:val="nl"/>
              </w:rPr>
            </w:pPr>
          </w:p>
          <w:p w14:paraId="72A1ECE3" w14:textId="77777777" w:rsidR="00965D7A" w:rsidRPr="00885D54" w:rsidRDefault="00965D7A" w:rsidP="00965D7A">
            <w:pPr>
              <w:rPr>
                <w:u w:val="single"/>
                <w:lang w:val="nl"/>
              </w:rPr>
            </w:pPr>
            <w:r w:rsidRPr="00885D54">
              <w:rPr>
                <w:u w:val="single"/>
                <w:lang w:val="nl"/>
              </w:rPr>
              <w:t>Mapping:</w:t>
            </w:r>
          </w:p>
          <w:p w14:paraId="4909BCC5" w14:textId="77777777" w:rsidR="00965D7A" w:rsidRPr="00885D54" w:rsidRDefault="00965D7A" w:rsidP="00965D7A">
            <w:pPr>
              <w:spacing w:line="240" w:lineRule="auto"/>
              <w:rPr>
                <w:sz w:val="16"/>
                <w:szCs w:val="16"/>
              </w:rPr>
            </w:pPr>
            <w:r w:rsidRPr="00885D54">
              <w:rPr>
                <w:sz w:val="16"/>
                <w:szCs w:val="16"/>
              </w:rPr>
              <w:t xml:space="preserve">//IMKAD_AangebodenStuk/StukdeelHypotheek </w:t>
            </w:r>
            <w:r w:rsidRPr="00885D54">
              <w:rPr>
                <w:rFonts w:cs="Arial"/>
                <w:sz w:val="16"/>
                <w:szCs w:val="16"/>
              </w:rPr>
              <w:t xml:space="preserve">[aanduidingHypotheek = overbruggingshypotheek] </w:t>
            </w:r>
            <w:r w:rsidRPr="00885D54">
              <w:rPr>
                <w:rFonts w:cs="Arial"/>
                <w:sz w:val="16"/>
                <w:szCs w:val="16"/>
              </w:rPr>
              <w:tab/>
            </w:r>
            <w:r w:rsidRPr="00885D54">
              <w:rPr>
                <w:sz w:val="16"/>
                <w:szCs w:val="16"/>
              </w:rPr>
              <w:t>/IMKAD_ZakelijkRecht</w:t>
            </w:r>
          </w:p>
          <w:p w14:paraId="159BB899" w14:textId="77777777" w:rsidR="00C857DE" w:rsidRDefault="00965D7A" w:rsidP="00965D7A">
            <w:pPr>
              <w:spacing w:before="72"/>
            </w:pPr>
            <w:r w:rsidRPr="00885D54">
              <w:rPr>
                <w:sz w:val="16"/>
                <w:szCs w:val="16"/>
              </w:rPr>
              <w:t>-zie tekstblokken voor de verdere mapping</w:t>
            </w:r>
          </w:p>
        </w:tc>
      </w:tr>
    </w:tbl>
    <w:p w14:paraId="759AB649" w14:textId="77777777" w:rsidR="00C80891" w:rsidRDefault="00C80891" w:rsidP="00145092"/>
    <w:p w14:paraId="4B4FF851" w14:textId="77777777" w:rsidR="00C80891" w:rsidRDefault="0054259B" w:rsidP="00C80891">
      <w:pPr>
        <w:pStyle w:val="Kop2"/>
      </w:pPr>
      <w:r>
        <w:br w:type="page"/>
      </w:r>
      <w:bookmarkStart w:id="61" w:name="_Toc508866531"/>
      <w:r w:rsidR="00965D7A">
        <w:lastRenderedPageBreak/>
        <w:t>Aanvaarding</w:t>
      </w:r>
      <w:bookmarkEnd w:id="61"/>
    </w:p>
    <w:p w14:paraId="55F6278C" w14:textId="77777777" w:rsidR="00C80891" w:rsidRPr="00C80891" w:rsidRDefault="00C80891"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637B5A21" w14:textId="77777777" w:rsidTr="00885D54">
        <w:tc>
          <w:tcPr>
            <w:tcW w:w="6771" w:type="dxa"/>
            <w:shd w:val="clear" w:color="auto" w:fill="auto"/>
          </w:tcPr>
          <w:p w14:paraId="5F5803D1" w14:textId="77777777" w:rsidR="00F1065D" w:rsidRPr="00323BAB" w:rsidRDefault="00F1065D" w:rsidP="00885D54">
            <w:pPr>
              <w:ind w:right="298"/>
              <w:rPr>
                <w:rFonts w:cs="Arial"/>
                <w:b/>
                <w:color w:val="FF0000"/>
                <w:szCs w:val="18"/>
              </w:rPr>
            </w:pPr>
            <w:r w:rsidRPr="00323BAB">
              <w:rPr>
                <w:rFonts w:cs="Arial"/>
                <w:b/>
                <w:color w:val="FF0000"/>
                <w:szCs w:val="18"/>
              </w:rPr>
              <w:t>Aanvaarding</w:t>
            </w:r>
          </w:p>
          <w:p w14:paraId="4E976096" w14:textId="77777777" w:rsidR="00F1065D" w:rsidRPr="00323BAB" w:rsidRDefault="00F1065D" w:rsidP="00F1065D">
            <w:pPr>
              <w:rPr>
                <w:rFonts w:cs="Arial"/>
                <w:color w:val="FF0000"/>
                <w:szCs w:val="18"/>
              </w:rPr>
            </w:pPr>
            <w:r w:rsidRPr="00323BAB">
              <w:rPr>
                <w:rFonts w:cs="Arial"/>
                <w:color w:val="FF0000"/>
                <w:szCs w:val="18"/>
              </w:rPr>
              <w:t>De in deze akte vermelde hypotheekverlening, verpandingen, volmachten en verdere verbintenissen worden door de bank aanvaard.</w:t>
            </w:r>
          </w:p>
          <w:p w14:paraId="20613768"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p>
        </w:tc>
        <w:tc>
          <w:tcPr>
            <w:tcW w:w="7371" w:type="dxa"/>
            <w:shd w:val="clear" w:color="auto" w:fill="auto"/>
          </w:tcPr>
          <w:p w14:paraId="4C974D3F" w14:textId="77777777" w:rsidR="003E02D2" w:rsidRPr="00885D54" w:rsidRDefault="003E02D2" w:rsidP="003E02D2">
            <w:pPr>
              <w:rPr>
                <w:szCs w:val="18"/>
              </w:rPr>
            </w:pPr>
            <w:r w:rsidRPr="004D42E8">
              <w:t xml:space="preserve">Vaste tekst </w:t>
            </w:r>
          </w:p>
        </w:tc>
      </w:tr>
    </w:tbl>
    <w:p w14:paraId="0E3D8194" w14:textId="77777777" w:rsidR="00965D7A" w:rsidRDefault="00965D7A"/>
    <w:p w14:paraId="68A0B938" w14:textId="77777777" w:rsidR="00965D7A" w:rsidRDefault="00965D7A" w:rsidP="00965D7A">
      <w:pPr>
        <w:pStyle w:val="Kop2"/>
      </w:pPr>
      <w:bookmarkStart w:id="62" w:name="_Toc508866532"/>
      <w:r>
        <w:t>Woonplaatskeuze</w:t>
      </w:r>
      <w:bookmarkEnd w:id="62"/>
    </w:p>
    <w:p w14:paraId="78EE8ADB" w14:textId="77777777"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491D0464" w14:textId="77777777" w:rsidTr="00885D54">
        <w:tc>
          <w:tcPr>
            <w:tcW w:w="6771" w:type="dxa"/>
            <w:shd w:val="clear" w:color="auto" w:fill="auto"/>
          </w:tcPr>
          <w:p w14:paraId="7251FAE0" w14:textId="77777777" w:rsidR="005A1FA4" w:rsidRPr="00323BAB" w:rsidRDefault="005A1FA4" w:rsidP="00885D54">
            <w:pPr>
              <w:ind w:right="301"/>
              <w:rPr>
                <w:rFonts w:cs="Arial"/>
                <w:color w:val="800080"/>
                <w:szCs w:val="18"/>
              </w:rPr>
            </w:pPr>
            <w:r w:rsidRPr="00323BAB">
              <w:rPr>
                <w:rFonts w:cs="Arial"/>
                <w:b/>
                <w:color w:val="800080"/>
                <w:szCs w:val="18"/>
              </w:rPr>
              <w:t>Woonplaatskeuze</w:t>
            </w:r>
          </w:p>
          <w:p w14:paraId="4E126560" w14:textId="77777777" w:rsidR="005A1FA4" w:rsidRPr="00323BAB" w:rsidRDefault="005A1FA4" w:rsidP="00885D54">
            <w:pPr>
              <w:ind w:right="301"/>
              <w:rPr>
                <w:rFonts w:cs="Arial"/>
                <w:color w:val="800080"/>
                <w:szCs w:val="18"/>
              </w:rPr>
            </w:pPr>
            <w:r w:rsidRPr="00323BAB">
              <w:rPr>
                <w:rFonts w:cs="Arial"/>
                <w:color w:val="800080"/>
                <w:szCs w:val="18"/>
              </w:rPr>
              <w:t>Partijen kiezen ter</w:t>
            </w:r>
            <w:r w:rsidR="00C36678" w:rsidRPr="00323BAB">
              <w:rPr>
                <w:rFonts w:cs="Arial"/>
                <w:color w:val="800080"/>
                <w:szCs w:val="18"/>
              </w:rPr>
              <w:t xml:space="preserve"> </w:t>
            </w:r>
            <w:r w:rsidRPr="00323BAB">
              <w:rPr>
                <w:rFonts w:cs="Arial"/>
                <w:color w:val="800080"/>
                <w:szCs w:val="18"/>
              </w:rPr>
              <w:t>zake van deze akte woonplaats ten kantore van de notaris, bewaarder van deze akte.</w:t>
            </w:r>
          </w:p>
          <w:p w14:paraId="32C7F369" w14:textId="77777777" w:rsidR="00C80891" w:rsidRPr="00885D54" w:rsidRDefault="00C80891" w:rsidP="00885D5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p>
        </w:tc>
        <w:tc>
          <w:tcPr>
            <w:tcW w:w="7371" w:type="dxa"/>
            <w:shd w:val="clear" w:color="auto" w:fill="auto"/>
          </w:tcPr>
          <w:p w14:paraId="3BD1CD53" w14:textId="77777777" w:rsidR="00E31BE8" w:rsidRDefault="00865E4C" w:rsidP="00885D54">
            <w:pPr>
              <w:spacing w:before="72"/>
              <w:rPr>
                <w:szCs w:val="18"/>
              </w:rPr>
            </w:pPr>
            <w:r w:rsidRPr="00885D54">
              <w:rPr>
                <w:szCs w:val="18"/>
              </w:rPr>
              <w:t xml:space="preserve">Optionele tekst. </w:t>
            </w:r>
            <w:r w:rsidR="00E31BE8" w:rsidRPr="00885D54">
              <w:rPr>
                <w:szCs w:val="18"/>
              </w:rPr>
              <w:t>De</w:t>
            </w:r>
            <w:r w:rsidRPr="00885D54">
              <w:rPr>
                <w:szCs w:val="18"/>
              </w:rPr>
              <w:t xml:space="preserve"> woonplaatskeuze</w:t>
            </w:r>
            <w:r w:rsidR="00E31BE8" w:rsidRPr="00885D54">
              <w:rPr>
                <w:szCs w:val="18"/>
              </w:rPr>
              <w:t xml:space="preserve"> is verplicht </w:t>
            </w:r>
            <w:r w:rsidRPr="00885D54">
              <w:rPr>
                <w:szCs w:val="18"/>
              </w:rPr>
              <w:t>wanneer</w:t>
            </w:r>
            <w:r w:rsidR="00E31BE8" w:rsidRPr="00885D54">
              <w:rPr>
                <w:szCs w:val="18"/>
              </w:rPr>
              <w:t xml:space="preserve"> één van de personen uit één van de partijen een buitenlands adres heeft (</w:t>
            </w:r>
            <w:r w:rsidRPr="00885D54">
              <w:rPr>
                <w:szCs w:val="18"/>
              </w:rPr>
              <w:t>h</w:t>
            </w:r>
            <w:r w:rsidR="00E31BE8" w:rsidRPr="00885D54">
              <w:rPr>
                <w:szCs w:val="18"/>
              </w:rPr>
              <w:t xml:space="preserve">et modeldocument </w:t>
            </w:r>
            <w:r w:rsidRPr="00885D54">
              <w:rPr>
                <w:szCs w:val="18"/>
              </w:rPr>
              <w:t xml:space="preserve">en de stylesheet </w:t>
            </w:r>
            <w:r w:rsidR="00E31BE8" w:rsidRPr="00885D54">
              <w:rPr>
                <w:szCs w:val="18"/>
              </w:rPr>
              <w:t>dwing</w:t>
            </w:r>
            <w:r w:rsidRPr="00885D54">
              <w:rPr>
                <w:szCs w:val="18"/>
              </w:rPr>
              <w:t>en</w:t>
            </w:r>
            <w:r w:rsidR="00E31BE8" w:rsidRPr="00885D54">
              <w:rPr>
                <w:szCs w:val="18"/>
              </w:rPr>
              <w:t xml:space="preserve"> dit niet af)</w:t>
            </w:r>
            <w:r w:rsidRPr="00885D54">
              <w:rPr>
                <w:szCs w:val="18"/>
              </w:rPr>
              <w:t>.</w:t>
            </w:r>
          </w:p>
          <w:p w14:paraId="7ABEBC3F" w14:textId="77777777" w:rsidR="00C80B7A" w:rsidRPr="00885D54" w:rsidRDefault="00C80B7A" w:rsidP="00885D54">
            <w:pPr>
              <w:spacing w:before="72"/>
              <w:rPr>
                <w:szCs w:val="18"/>
              </w:rPr>
            </w:pPr>
          </w:p>
          <w:p w14:paraId="0248A797" w14:textId="77777777" w:rsidR="00C80B7A" w:rsidRDefault="00C80B7A" w:rsidP="00885D54">
            <w:pPr>
              <w:keepNext/>
              <w:spacing w:before="72"/>
              <w:rPr>
                <w:szCs w:val="18"/>
              </w:rPr>
            </w:pPr>
            <w:r>
              <w:rPr>
                <w:szCs w:val="18"/>
              </w:rPr>
              <w:t xml:space="preserve">De koptekst </w:t>
            </w:r>
            <w:r w:rsidRPr="00C80B7A">
              <w:rPr>
                <w:b/>
                <w:szCs w:val="18"/>
              </w:rPr>
              <w:t>Woonplaatskeuze</w:t>
            </w:r>
            <w:r>
              <w:rPr>
                <w:szCs w:val="18"/>
              </w:rPr>
              <w:t xml:space="preserve"> wordt getoond wanneer de tekst getoond wordt en anders niet.</w:t>
            </w:r>
            <w:r w:rsidR="00642787">
              <w:rPr>
                <w:szCs w:val="18"/>
              </w:rPr>
              <w:t xml:space="preserve"> </w:t>
            </w:r>
            <w:r>
              <w:rPr>
                <w:szCs w:val="18"/>
              </w:rPr>
              <w:t>De tekst wordt afgesloten met een ‘.’.</w:t>
            </w:r>
          </w:p>
          <w:p w14:paraId="3851F225" w14:textId="77777777" w:rsidR="00C80B7A" w:rsidRPr="00885D54" w:rsidRDefault="00C80B7A" w:rsidP="00885D54">
            <w:pPr>
              <w:keepNext/>
              <w:spacing w:before="72"/>
              <w:rPr>
                <w:szCs w:val="18"/>
              </w:rPr>
            </w:pPr>
          </w:p>
          <w:p w14:paraId="3AC34851" w14:textId="77777777" w:rsidR="006C772B" w:rsidRPr="00885D54" w:rsidRDefault="006C772B" w:rsidP="00885D54">
            <w:pPr>
              <w:keepNext/>
              <w:spacing w:before="72"/>
              <w:rPr>
                <w:szCs w:val="18"/>
              </w:rPr>
            </w:pPr>
            <w:r w:rsidRPr="00885D54">
              <w:rPr>
                <w:szCs w:val="18"/>
              </w:rPr>
              <w:t>De woonplaatskeuze heeft betrekking op alle comparanten, zowel de hypotheeknemer als de hypotheekgevers.</w:t>
            </w:r>
          </w:p>
          <w:p w14:paraId="70BA11DB" w14:textId="77777777" w:rsidR="001B48BB" w:rsidRDefault="001B48BB" w:rsidP="00885D54">
            <w:pPr>
              <w:keepNext/>
              <w:spacing w:before="72"/>
              <w:rPr>
                <w:szCs w:val="18"/>
              </w:rPr>
            </w:pPr>
          </w:p>
          <w:p w14:paraId="2D4BF4DF" w14:textId="77777777" w:rsidR="001B48BB" w:rsidRPr="00885D54" w:rsidRDefault="001B48BB" w:rsidP="00885D54">
            <w:pPr>
              <w:keepNext/>
              <w:rPr>
                <w:szCs w:val="18"/>
                <w:u w:val="single"/>
              </w:rPr>
            </w:pPr>
            <w:r w:rsidRPr="00885D54">
              <w:rPr>
                <w:szCs w:val="18"/>
                <w:u w:val="single"/>
              </w:rPr>
              <w:t>Mapping:</w:t>
            </w:r>
          </w:p>
          <w:p w14:paraId="55FDE1A8" w14:textId="77777777" w:rsidR="001B48BB" w:rsidRPr="00885D54" w:rsidRDefault="001B48BB" w:rsidP="00885D54">
            <w:pPr>
              <w:keepNext/>
              <w:spacing w:line="240" w:lineRule="auto"/>
              <w:rPr>
                <w:sz w:val="16"/>
                <w:szCs w:val="16"/>
              </w:rPr>
            </w:pPr>
            <w:r w:rsidRPr="00885D54">
              <w:rPr>
                <w:sz w:val="16"/>
                <w:szCs w:val="16"/>
              </w:rPr>
              <w:t>//IMKAD_AangebodenStuk/tia_TekstKeuze</w:t>
            </w:r>
          </w:p>
          <w:p w14:paraId="07C6D149" w14:textId="77777777" w:rsidR="001B48BB" w:rsidRPr="00885D54" w:rsidRDefault="00C80B7A" w:rsidP="00885D54">
            <w:pPr>
              <w:keepNext/>
              <w:spacing w:line="240" w:lineRule="auto"/>
              <w:ind w:left="227"/>
              <w:rPr>
                <w:sz w:val="16"/>
                <w:szCs w:val="16"/>
              </w:rPr>
            </w:pPr>
            <w:r>
              <w:rPr>
                <w:sz w:val="16"/>
                <w:szCs w:val="16"/>
              </w:rPr>
              <w:t>./tagNaam(k_Woonplaatskeuze</w:t>
            </w:r>
            <w:r w:rsidR="001B48BB" w:rsidRPr="00885D54">
              <w:rPr>
                <w:sz w:val="16"/>
                <w:szCs w:val="16"/>
              </w:rPr>
              <w:t>)</w:t>
            </w:r>
          </w:p>
          <w:p w14:paraId="71579C88" w14:textId="77777777" w:rsidR="00C80891" w:rsidRPr="00C80B7A" w:rsidRDefault="001B48BB" w:rsidP="00C80B7A">
            <w:pPr>
              <w:keepNext/>
              <w:autoSpaceDE w:val="0"/>
              <w:autoSpaceDN w:val="0"/>
              <w:adjustRightInd w:val="0"/>
              <w:spacing w:line="240" w:lineRule="auto"/>
              <w:ind w:left="227"/>
              <w:rPr>
                <w:i/>
                <w:sz w:val="16"/>
                <w:szCs w:val="16"/>
              </w:rPr>
            </w:pPr>
            <w:r w:rsidRPr="00885D54">
              <w:rPr>
                <w:sz w:val="16"/>
                <w:szCs w:val="16"/>
              </w:rPr>
              <w:t>./tekst</w:t>
            </w:r>
            <w:r w:rsidRPr="00885D54">
              <w:rPr>
                <w:i/>
                <w:sz w:val="16"/>
                <w:szCs w:val="16"/>
              </w:rPr>
              <w:t>(</w:t>
            </w:r>
            <w:r w:rsidR="00C80B7A" w:rsidRPr="00C80B7A">
              <w:rPr>
                <w:rFonts w:cs="Arial"/>
                <w:sz w:val="16"/>
                <w:szCs w:val="16"/>
              </w:rPr>
              <w:t>Partijen kiezen ter zake van deze akte woonplaats ten kantore van de notaris, bewaarder van deze akte</w:t>
            </w:r>
            <w:r w:rsidRPr="00885D54">
              <w:rPr>
                <w:i/>
                <w:sz w:val="16"/>
                <w:szCs w:val="16"/>
              </w:rPr>
              <w:t>)</w:t>
            </w:r>
          </w:p>
        </w:tc>
      </w:tr>
    </w:tbl>
    <w:p w14:paraId="793E5B3F" w14:textId="77777777" w:rsidR="00965D7A" w:rsidRDefault="00965D7A"/>
    <w:p w14:paraId="683F87CE" w14:textId="77777777" w:rsidR="00965D7A" w:rsidRDefault="00965D7A" w:rsidP="00965D7A">
      <w:pPr>
        <w:pStyle w:val="Kop2"/>
      </w:pPr>
      <w:bookmarkStart w:id="63" w:name="_Toc508866533"/>
      <w:r>
        <w:lastRenderedPageBreak/>
        <w:t>Einde Kadasterdeel</w:t>
      </w:r>
      <w:bookmarkEnd w:id="63"/>
    </w:p>
    <w:p w14:paraId="6849D6DB" w14:textId="77777777" w:rsidR="00965D7A" w:rsidRDefault="00965D7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14:paraId="306469F7" w14:textId="77777777" w:rsidTr="00885D54">
        <w:tc>
          <w:tcPr>
            <w:tcW w:w="6771" w:type="dxa"/>
            <w:shd w:val="clear" w:color="auto" w:fill="auto"/>
          </w:tcPr>
          <w:p w14:paraId="73C47469" w14:textId="77777777" w:rsidR="00C80891" w:rsidRPr="00323BAB" w:rsidRDefault="00965D7A" w:rsidP="00144DB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color w:val="FF0000"/>
                <w:szCs w:val="18"/>
              </w:rPr>
            </w:pPr>
            <w:r w:rsidRPr="00323BAB">
              <w:rPr>
                <w:rFonts w:cs="Arial"/>
                <w:b/>
                <w:color w:val="FF0000"/>
                <w:szCs w:val="18"/>
              </w:rPr>
              <w:t>E</w:t>
            </w:r>
            <w:r w:rsidR="00144DB0" w:rsidRPr="00323BAB">
              <w:rPr>
                <w:rFonts w:cs="Arial"/>
                <w:b/>
                <w:color w:val="FF0000"/>
                <w:szCs w:val="18"/>
              </w:rPr>
              <w:t>INDE</w:t>
            </w:r>
            <w:r w:rsidRPr="00323BAB">
              <w:rPr>
                <w:rFonts w:cs="Arial"/>
                <w:b/>
                <w:color w:val="FF0000"/>
                <w:szCs w:val="18"/>
              </w:rPr>
              <w:t xml:space="preserve"> K</w:t>
            </w:r>
            <w:r w:rsidR="00144DB0" w:rsidRPr="00323BAB">
              <w:rPr>
                <w:rFonts w:cs="Arial"/>
                <w:b/>
                <w:color w:val="FF0000"/>
                <w:szCs w:val="18"/>
              </w:rPr>
              <w:t>ADASTERDEEL</w:t>
            </w:r>
          </w:p>
        </w:tc>
        <w:tc>
          <w:tcPr>
            <w:tcW w:w="7371" w:type="dxa"/>
            <w:shd w:val="clear" w:color="auto" w:fill="auto"/>
          </w:tcPr>
          <w:p w14:paraId="52B2CCB7" w14:textId="77777777" w:rsidR="00C80891" w:rsidRPr="00885D54" w:rsidRDefault="00865E4C" w:rsidP="001754C0">
            <w:pPr>
              <w:rPr>
                <w:szCs w:val="18"/>
              </w:rPr>
            </w:pPr>
            <w:r w:rsidRPr="00885D54">
              <w:rPr>
                <w:szCs w:val="18"/>
              </w:rPr>
              <w:t xml:space="preserve">Vaste </w:t>
            </w:r>
            <w:r w:rsidR="0000015B" w:rsidRPr="00885D54">
              <w:rPr>
                <w:szCs w:val="18"/>
              </w:rPr>
              <w:t>tekst.</w:t>
            </w:r>
          </w:p>
        </w:tc>
      </w:tr>
    </w:tbl>
    <w:p w14:paraId="1741E846" w14:textId="77777777" w:rsidR="00C80891" w:rsidRDefault="00C80891" w:rsidP="00145092"/>
    <w:p w14:paraId="56787A1A" w14:textId="77777777" w:rsidR="0000015B" w:rsidRPr="00D6596D" w:rsidRDefault="0054259B" w:rsidP="0000015B">
      <w:pPr>
        <w:pStyle w:val="Kop2"/>
        <w:numPr>
          <w:ilvl w:val="1"/>
          <w:numId w:val="1"/>
        </w:numPr>
        <w:rPr>
          <w:lang w:val="en-US"/>
        </w:rPr>
      </w:pPr>
      <w:bookmarkStart w:id="64" w:name="_Toc248216324"/>
      <w:r w:rsidRPr="00865E4C">
        <w:rPr>
          <w:lang w:val="nl-NL"/>
        </w:rPr>
        <w:br w:type="page"/>
      </w:r>
      <w:bookmarkStart w:id="65" w:name="_Toc508866534"/>
      <w:r w:rsidR="0000015B" w:rsidRPr="00D6596D">
        <w:rPr>
          <w:lang w:val="en-US"/>
        </w:rPr>
        <w:lastRenderedPageBreak/>
        <w:t>Vrije gedeelte</w:t>
      </w:r>
      <w:bookmarkEnd w:id="64"/>
      <w:bookmarkEnd w:id="65"/>
    </w:p>
    <w:p w14:paraId="66F12BE2" w14:textId="77777777"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78D89EBF" w14:textId="77777777" w:rsidTr="00885D54">
        <w:tc>
          <w:tcPr>
            <w:tcW w:w="6771" w:type="dxa"/>
            <w:shd w:val="clear" w:color="auto" w:fill="auto"/>
          </w:tcPr>
          <w:p w14:paraId="4D2D6148" w14:textId="77777777" w:rsidR="0000015B" w:rsidRPr="00885D54" w:rsidRDefault="0000015B" w:rsidP="00012F09">
            <w:pPr>
              <w:rPr>
                <w:rFonts w:cs="Arial"/>
                <w:color w:val="999999"/>
              </w:rPr>
            </w:pPr>
          </w:p>
        </w:tc>
        <w:tc>
          <w:tcPr>
            <w:tcW w:w="7371" w:type="dxa"/>
            <w:shd w:val="clear" w:color="auto" w:fill="auto"/>
          </w:tcPr>
          <w:p w14:paraId="60F9DB60" w14:textId="77777777" w:rsidR="0000015B" w:rsidRPr="00343045" w:rsidRDefault="0000015B" w:rsidP="00885D54">
            <w:pPr>
              <w:spacing w:before="72"/>
            </w:pPr>
            <w:r w:rsidRPr="00343045">
              <w:t>Dit is vrije tekst, die als geheel opgenomen kan worden in het es</w:t>
            </w:r>
            <w:r>
              <w:t xml:space="preserve">sentialiabestand. Het Kadaster </w:t>
            </w:r>
            <w:r w:rsidRPr="00343045">
              <w:t>doet hier niets mee.</w:t>
            </w:r>
          </w:p>
          <w:p w14:paraId="6C61D201" w14:textId="77777777" w:rsidR="0000015B" w:rsidRDefault="0000015B" w:rsidP="00885D54">
            <w:pPr>
              <w:spacing w:before="72"/>
            </w:pPr>
            <w:r>
              <w:t>De Kadaster stylesheet</w:t>
            </w:r>
            <w:r w:rsidRPr="00343045">
              <w:t xml:space="preserve"> biedt geen ondersteuning voor het invullen van variabelen uit dit tekstdeel.</w:t>
            </w:r>
            <w:r w:rsidRPr="00A10B2A">
              <w:t xml:space="preserve"> </w:t>
            </w:r>
          </w:p>
          <w:p w14:paraId="7FC27249" w14:textId="77777777" w:rsidR="00266366" w:rsidRDefault="00266366" w:rsidP="00885D54">
            <w:pPr>
              <w:spacing w:before="72"/>
            </w:pPr>
          </w:p>
          <w:p w14:paraId="61A75985" w14:textId="77777777" w:rsidR="00266366" w:rsidRPr="00885D54" w:rsidRDefault="00266366" w:rsidP="00885D54">
            <w:pPr>
              <w:spacing w:before="72"/>
              <w:rPr>
                <w:u w:val="single"/>
              </w:rPr>
            </w:pPr>
            <w:r w:rsidRPr="00885D54">
              <w:rPr>
                <w:u w:val="single"/>
              </w:rPr>
              <w:t>Mapping:</w:t>
            </w:r>
          </w:p>
          <w:p w14:paraId="6C223F05" w14:textId="77777777" w:rsidR="00266366" w:rsidRPr="00A10B2A" w:rsidRDefault="00266366" w:rsidP="00885D54">
            <w:pPr>
              <w:keepNext/>
              <w:spacing w:line="240" w:lineRule="auto"/>
            </w:pPr>
            <w:r w:rsidRPr="00885D54">
              <w:rPr>
                <w:sz w:val="16"/>
                <w:szCs w:val="16"/>
              </w:rPr>
              <w:t>//IMKAD_Aangebodenstuk/tia_TekstTweedeDeel</w:t>
            </w:r>
          </w:p>
        </w:tc>
      </w:tr>
    </w:tbl>
    <w:p w14:paraId="294EF003" w14:textId="77777777" w:rsidR="00E31BE8" w:rsidRDefault="00E31BE8" w:rsidP="0099378C">
      <w:pPr>
        <w:tabs>
          <w:tab w:val="left" w:pos="-1440"/>
          <w:tab w:val="left" w:pos="-720"/>
          <w:tab w:val="left" w:pos="425"/>
        </w:tabs>
        <w:suppressAutoHyphens/>
      </w:pPr>
    </w:p>
    <w:p w14:paraId="545A68D9" w14:textId="77777777" w:rsidR="00E31BE8" w:rsidRPr="008E4889" w:rsidRDefault="00E31BE8" w:rsidP="00B75D8D">
      <w:pPr>
        <w:tabs>
          <w:tab w:val="left" w:pos="-1440"/>
          <w:tab w:val="left" w:pos="-720"/>
          <w:tab w:val="left" w:pos="425"/>
        </w:tabs>
        <w:suppressAutoHyphens/>
      </w:pPr>
    </w:p>
    <w:sectPr w:rsidR="00E31BE8" w:rsidRPr="008E4889" w:rsidSect="00B75D8D">
      <w:headerReference w:type="default" r:id="rId13"/>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6B72F" w14:textId="77777777" w:rsidR="00AB40E2" w:rsidRDefault="00AB40E2">
      <w:r>
        <w:separator/>
      </w:r>
    </w:p>
  </w:endnote>
  <w:endnote w:type="continuationSeparator" w:id="0">
    <w:p w14:paraId="766D32DE" w14:textId="77777777" w:rsidR="00AB40E2" w:rsidRDefault="00AB4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2E6217" w14:textId="16F839A0" w:rsidR="00AC175E" w:rsidRDefault="00AC175E">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C50B2F" w14:textId="77777777" w:rsidR="00AC175E" w:rsidRDefault="00AC175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2C3BC" w14:textId="77777777" w:rsidR="00AB40E2" w:rsidRDefault="00AB40E2">
      <w:r>
        <w:separator/>
      </w:r>
    </w:p>
  </w:footnote>
  <w:footnote w:type="continuationSeparator" w:id="0">
    <w:p w14:paraId="25E58F5C" w14:textId="77777777" w:rsidR="00AB40E2" w:rsidRDefault="00AB4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E1C3E" w14:textId="45B9A600" w:rsidR="00E2510C" w:rsidRDefault="00E2510C">
    <w:pPr>
      <w:pStyle w:val="Koptekst"/>
    </w:pPr>
    <w:r>
      <w:rPr>
        <w:noProof/>
        <w:snapToGrid/>
        <w:lang w:eastAsia="nl-NL"/>
      </w:rPr>
      <w:drawing>
        <wp:anchor distT="0" distB="0" distL="114300" distR="114300" simplePos="0" relativeHeight="251656704" behindDoc="1" locked="0" layoutInCell="1" allowOverlap="1" wp14:anchorId="2935CFD4" wp14:editId="22109D16">
          <wp:simplePos x="0" y="0"/>
          <wp:positionH relativeFrom="column">
            <wp:posOffset>2701925</wp:posOffset>
          </wp:positionH>
          <wp:positionV relativeFrom="paragraph">
            <wp:posOffset>67310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C175E" w14:paraId="1707D137" w14:textId="77777777">
      <w:tc>
        <w:tcPr>
          <w:tcW w:w="4181" w:type="dxa"/>
        </w:tcPr>
        <w:p w14:paraId="1C8E3805" w14:textId="77777777" w:rsidR="00AC175E" w:rsidRDefault="00AC175E">
          <w:pPr>
            <w:pStyle w:val="tussenkopje"/>
            <w:spacing w:before="0"/>
          </w:pPr>
          <w:r>
            <w:t>Datum</w:t>
          </w:r>
        </w:p>
      </w:tc>
    </w:tr>
    <w:tr w:rsidR="00AC175E" w14:paraId="57B9371F" w14:textId="77777777">
      <w:tc>
        <w:tcPr>
          <w:tcW w:w="4181" w:type="dxa"/>
        </w:tcPr>
        <w:p w14:paraId="21F1E3B4" w14:textId="5D2B677F" w:rsidR="00AC175E" w:rsidRDefault="00AC0194">
          <w:pPr>
            <w:spacing w:line="240" w:lineRule="atLeast"/>
          </w:pPr>
          <w:fldSimple w:instr=" STYLEREF Datumopmaakprofiel\l  \* MERGEFORMAT ">
            <w:r w:rsidR="003C36D4">
              <w:rPr>
                <w:noProof/>
              </w:rPr>
              <w:t>2 juni 2025</w:t>
            </w:r>
          </w:fldSimple>
        </w:p>
      </w:tc>
    </w:tr>
    <w:tr w:rsidR="00AC175E" w14:paraId="32FEEA15" w14:textId="77777777">
      <w:tc>
        <w:tcPr>
          <w:tcW w:w="4181" w:type="dxa"/>
        </w:tcPr>
        <w:p w14:paraId="77848C15" w14:textId="77777777" w:rsidR="00AC175E" w:rsidRDefault="00AC175E">
          <w:pPr>
            <w:pStyle w:val="tussenkopje"/>
          </w:pPr>
          <w:r>
            <w:t>Titel</w:t>
          </w:r>
        </w:p>
      </w:tc>
    </w:tr>
    <w:tr w:rsidR="00AC175E" w14:paraId="1E26DE84" w14:textId="77777777">
      <w:tc>
        <w:tcPr>
          <w:tcW w:w="4181" w:type="dxa"/>
        </w:tcPr>
        <w:p w14:paraId="7866E332" w14:textId="3D099BF5" w:rsidR="00AC175E" w:rsidRDefault="00CD15F6">
          <w:pPr>
            <w:spacing w:line="240" w:lineRule="atLeast"/>
          </w:pPr>
          <w:fldSimple w:instr=" STYLEREF Titel \* MERGEFORMAT ">
            <w:r w:rsidR="003C36D4">
              <w:rPr>
                <w:noProof/>
              </w:rPr>
              <w:t>Toelichting modeldocument RegioBank v3.0</w:t>
            </w:r>
          </w:fldSimple>
        </w:p>
      </w:tc>
    </w:tr>
    <w:tr w:rsidR="00AC175E" w14:paraId="4AD530C4" w14:textId="77777777">
      <w:tc>
        <w:tcPr>
          <w:tcW w:w="4181" w:type="dxa"/>
        </w:tcPr>
        <w:p w14:paraId="5433306A" w14:textId="77777777" w:rsidR="00AC175E" w:rsidRDefault="00AC175E">
          <w:pPr>
            <w:pStyle w:val="tussenkopje"/>
          </w:pPr>
          <w:r>
            <w:t>Versie</w:t>
          </w:r>
        </w:p>
      </w:tc>
    </w:tr>
    <w:tr w:rsidR="00AC175E" w14:paraId="36937B4E" w14:textId="77777777">
      <w:tc>
        <w:tcPr>
          <w:tcW w:w="4181" w:type="dxa"/>
        </w:tcPr>
        <w:p w14:paraId="6FBCBC5F" w14:textId="7FF2B9DD" w:rsidR="00AC175E" w:rsidRDefault="00AC0194">
          <w:pPr>
            <w:spacing w:line="240" w:lineRule="atLeast"/>
          </w:pPr>
          <w:fldSimple w:instr=" STYLEREF Versie\l  \* MERGEFORMAT ">
            <w:r w:rsidR="003C36D4">
              <w:rPr>
                <w:noProof/>
              </w:rPr>
              <w:t>3.0</w:t>
            </w:r>
          </w:fldSimple>
        </w:p>
      </w:tc>
    </w:tr>
    <w:tr w:rsidR="00AC175E" w14:paraId="13E6F522" w14:textId="77777777">
      <w:tc>
        <w:tcPr>
          <w:tcW w:w="4181" w:type="dxa"/>
        </w:tcPr>
        <w:p w14:paraId="52EE1D4D" w14:textId="77777777" w:rsidR="00AC175E" w:rsidRDefault="00AC175E">
          <w:pPr>
            <w:pStyle w:val="tussenkopje"/>
          </w:pPr>
          <w:r>
            <w:t>Blad</w:t>
          </w:r>
        </w:p>
      </w:tc>
    </w:tr>
    <w:tr w:rsidR="00AC175E" w14:paraId="02B1F60E" w14:textId="77777777">
      <w:tc>
        <w:tcPr>
          <w:tcW w:w="4181" w:type="dxa"/>
        </w:tcPr>
        <w:p w14:paraId="1E56CAE2" w14:textId="3FCEA2BB" w:rsidR="00AC175E" w:rsidRDefault="00AC175E">
          <w:pPr>
            <w:spacing w:line="240" w:lineRule="atLeast"/>
          </w:pPr>
          <w:r>
            <w:fldChar w:fldCharType="begin"/>
          </w:r>
          <w:r>
            <w:instrText xml:space="preserve"> PAGE  \* MERGEFORMAT </w:instrText>
          </w:r>
          <w:r>
            <w:fldChar w:fldCharType="separate"/>
          </w:r>
          <w:r w:rsidR="003E3A17">
            <w:rPr>
              <w:noProof/>
            </w:rPr>
            <w:t>3</w:t>
          </w:r>
          <w:r>
            <w:fldChar w:fldCharType="end"/>
          </w:r>
          <w:r>
            <w:t xml:space="preserve"> van </w:t>
          </w:r>
          <w:r>
            <w:fldChar w:fldCharType="begin"/>
          </w:r>
          <w:r>
            <w:instrText xml:space="preserve"> = 1+</w:instrText>
          </w:r>
          <w:fldSimple w:instr=" NUMPAGES   \* MERGEFORMAT ">
            <w:r w:rsidR="003C36D4">
              <w:rPr>
                <w:noProof/>
              </w:rPr>
              <w:instrText>19</w:instrText>
            </w:r>
          </w:fldSimple>
          <w:r>
            <w:instrText xml:space="preserve"> </w:instrText>
          </w:r>
          <w:r>
            <w:fldChar w:fldCharType="separate"/>
          </w:r>
          <w:r w:rsidR="003C36D4">
            <w:rPr>
              <w:noProof/>
            </w:rPr>
            <w:t>20</w:t>
          </w:r>
          <w:r>
            <w:fldChar w:fldCharType="end"/>
          </w:r>
          <w:r>
            <w:t xml:space="preserve"> </w:t>
          </w:r>
        </w:p>
      </w:tc>
    </w:tr>
  </w:tbl>
  <w:p w14:paraId="0039222D" w14:textId="3E4A5C09" w:rsidR="00AC175E" w:rsidRDefault="00AC175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AC175E" w14:paraId="4CAD7AC0" w14:textId="77777777">
      <w:tc>
        <w:tcPr>
          <w:tcW w:w="4181" w:type="dxa"/>
        </w:tcPr>
        <w:p w14:paraId="39033FA5" w14:textId="77777777" w:rsidR="00AC175E" w:rsidRDefault="00AC175E">
          <w:pPr>
            <w:pStyle w:val="tussenkopje"/>
            <w:spacing w:before="0"/>
          </w:pPr>
          <w:r>
            <w:t>Datum</w:t>
          </w:r>
        </w:p>
      </w:tc>
    </w:tr>
    <w:bookmarkStart w:id="39" w:name="Datum"/>
    <w:tr w:rsidR="00AC175E" w14:paraId="7684641B" w14:textId="77777777">
      <w:tc>
        <w:tcPr>
          <w:tcW w:w="4181" w:type="dxa"/>
        </w:tcPr>
        <w:p w14:paraId="364B017A" w14:textId="1B5F7F98" w:rsidR="00AC175E" w:rsidRDefault="00AC0194" w:rsidP="00101970">
          <w:pPr>
            <w:spacing w:line="240" w:lineRule="atLeast"/>
          </w:pPr>
          <w:r>
            <w:fldChar w:fldCharType="begin"/>
          </w:r>
          <w:r>
            <w:instrText xml:space="preserve"> STYLEREF Datumopmaakprofiel\l  \* MERGEFORMAT </w:instrText>
          </w:r>
          <w:r w:rsidR="00E2510C">
            <w:fldChar w:fldCharType="separate"/>
          </w:r>
          <w:r w:rsidR="003C36D4">
            <w:rPr>
              <w:noProof/>
            </w:rPr>
            <w:t>2 juni 2025</w:t>
          </w:r>
          <w:r>
            <w:rPr>
              <w:noProof/>
            </w:rPr>
            <w:fldChar w:fldCharType="end"/>
          </w:r>
          <w:bookmarkEnd w:id="39"/>
        </w:p>
      </w:tc>
    </w:tr>
    <w:tr w:rsidR="00AC175E" w14:paraId="6109569C" w14:textId="77777777">
      <w:tc>
        <w:tcPr>
          <w:tcW w:w="4181" w:type="dxa"/>
        </w:tcPr>
        <w:p w14:paraId="50016841" w14:textId="77777777" w:rsidR="00AC175E" w:rsidRDefault="00AC175E">
          <w:pPr>
            <w:pStyle w:val="tussenkopje"/>
          </w:pPr>
          <w:r>
            <w:t>Titel</w:t>
          </w:r>
        </w:p>
      </w:tc>
    </w:tr>
    <w:tr w:rsidR="00AC175E" w14:paraId="18C053DB" w14:textId="77777777">
      <w:tc>
        <w:tcPr>
          <w:tcW w:w="4181" w:type="dxa"/>
        </w:tcPr>
        <w:p w14:paraId="3E4C8613" w14:textId="7B96BF50" w:rsidR="00AC175E" w:rsidRPr="00435110" w:rsidRDefault="00CD15F6">
          <w:pPr>
            <w:spacing w:line="240" w:lineRule="atLeast"/>
          </w:pPr>
          <w:fldSimple w:instr=" STYLEREF Titel \* MERGEFORMAT ">
            <w:r w:rsidR="003C36D4">
              <w:rPr>
                <w:noProof/>
              </w:rPr>
              <w:t>Toelichting modeldocument RegioBank v3.0</w:t>
            </w:r>
          </w:fldSimple>
        </w:p>
      </w:tc>
    </w:tr>
    <w:tr w:rsidR="00AC175E" w14:paraId="18BFA2DD" w14:textId="77777777">
      <w:tc>
        <w:tcPr>
          <w:tcW w:w="4181" w:type="dxa"/>
        </w:tcPr>
        <w:p w14:paraId="255DC0F1" w14:textId="77777777" w:rsidR="00AC175E" w:rsidRDefault="00AC175E">
          <w:pPr>
            <w:pStyle w:val="tussenkopje"/>
          </w:pPr>
          <w:r>
            <w:t>Versie</w:t>
          </w:r>
        </w:p>
      </w:tc>
    </w:tr>
    <w:bookmarkStart w:id="40" w:name="Versie"/>
    <w:tr w:rsidR="00AC175E" w14:paraId="0EFF085A" w14:textId="77777777">
      <w:tc>
        <w:tcPr>
          <w:tcW w:w="4181" w:type="dxa"/>
        </w:tcPr>
        <w:p w14:paraId="0AD7AC70" w14:textId="7FFACCB8" w:rsidR="00AC175E" w:rsidRDefault="00AC175E">
          <w:pPr>
            <w:spacing w:line="240" w:lineRule="atLeast"/>
          </w:pPr>
          <w:r>
            <w:fldChar w:fldCharType="begin"/>
          </w:r>
          <w:r>
            <w:instrText xml:space="preserve"> STYLEREF Versie\l  \* MERGEFORMAT </w:instrText>
          </w:r>
          <w:r w:rsidR="00E2510C">
            <w:fldChar w:fldCharType="separate"/>
          </w:r>
          <w:r w:rsidR="003C36D4">
            <w:rPr>
              <w:noProof/>
            </w:rPr>
            <w:t>3.0</w:t>
          </w:r>
          <w:r>
            <w:fldChar w:fldCharType="end"/>
          </w:r>
          <w:bookmarkEnd w:id="40"/>
        </w:p>
      </w:tc>
    </w:tr>
    <w:tr w:rsidR="00AC175E" w14:paraId="5DFBC03B" w14:textId="77777777">
      <w:tc>
        <w:tcPr>
          <w:tcW w:w="4181" w:type="dxa"/>
        </w:tcPr>
        <w:p w14:paraId="68F018FE" w14:textId="77777777" w:rsidR="00AC175E" w:rsidRDefault="00AC175E">
          <w:pPr>
            <w:pStyle w:val="tussenkopje"/>
          </w:pPr>
          <w:r>
            <w:t>Blad</w:t>
          </w:r>
        </w:p>
      </w:tc>
    </w:tr>
    <w:tr w:rsidR="00AC175E" w14:paraId="164B86B1" w14:textId="77777777">
      <w:tc>
        <w:tcPr>
          <w:tcW w:w="4181" w:type="dxa"/>
        </w:tcPr>
        <w:p w14:paraId="1E0A9038" w14:textId="63E69763" w:rsidR="00AC175E" w:rsidRDefault="00AC175E">
          <w:pPr>
            <w:spacing w:line="240" w:lineRule="atLeast"/>
          </w:pPr>
          <w:r>
            <w:fldChar w:fldCharType="begin"/>
          </w:r>
          <w:r>
            <w:instrText xml:space="preserve"> PAGE  \* MERGEFORMAT </w:instrText>
          </w:r>
          <w:r>
            <w:fldChar w:fldCharType="separate"/>
          </w:r>
          <w:r w:rsidR="003E3A17">
            <w:rPr>
              <w:noProof/>
            </w:rPr>
            <w:t>7</w:t>
          </w:r>
          <w:r>
            <w:fldChar w:fldCharType="end"/>
          </w:r>
          <w:r>
            <w:t xml:space="preserve"> van </w:t>
          </w:r>
          <w:r>
            <w:fldChar w:fldCharType="begin"/>
          </w:r>
          <w:r>
            <w:instrText xml:space="preserve"> = 1+</w:instrText>
          </w:r>
          <w:fldSimple w:instr=" NUMPAGES   \* MERGEFORMAT ">
            <w:r w:rsidR="003C36D4">
              <w:rPr>
                <w:noProof/>
              </w:rPr>
              <w:instrText>19</w:instrText>
            </w:r>
          </w:fldSimple>
          <w:r>
            <w:instrText xml:space="preserve"> </w:instrText>
          </w:r>
          <w:r>
            <w:fldChar w:fldCharType="separate"/>
          </w:r>
          <w:r w:rsidR="003C36D4">
            <w:rPr>
              <w:noProof/>
            </w:rPr>
            <w:t>20</w:t>
          </w:r>
          <w:r>
            <w:fldChar w:fldCharType="end"/>
          </w:r>
          <w:r>
            <w:t xml:space="preserve"> </w:t>
          </w:r>
        </w:p>
      </w:tc>
    </w:tr>
  </w:tbl>
  <w:p w14:paraId="6A7AFFAD" w14:textId="77777777" w:rsidR="00AC175E" w:rsidRDefault="00AC175E">
    <w:pPr>
      <w:pStyle w:val="Koptekst"/>
    </w:pPr>
    <w:r>
      <w:rPr>
        <w:noProof/>
        <w:snapToGrid/>
        <w:lang w:eastAsia="nl-NL"/>
      </w:rPr>
      <w:drawing>
        <wp:anchor distT="0" distB="0" distL="114300" distR="114300" simplePos="0" relativeHeight="251657728" behindDoc="1" locked="0" layoutInCell="1" allowOverlap="1" wp14:anchorId="1AD36AD1" wp14:editId="3BB5A05A">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12171" w:tblpY="625"/>
      <w:tblW w:w="0" w:type="auto"/>
      <w:tblCellMar>
        <w:left w:w="70" w:type="dxa"/>
        <w:right w:w="70" w:type="dxa"/>
      </w:tblCellMar>
      <w:tblLook w:val="0000" w:firstRow="0" w:lastRow="0" w:firstColumn="0" w:lastColumn="0" w:noHBand="0" w:noVBand="0"/>
    </w:tblPr>
    <w:tblGrid>
      <w:gridCol w:w="4181"/>
    </w:tblGrid>
    <w:tr w:rsidR="00AC175E" w14:paraId="68C42B2B" w14:textId="77777777" w:rsidTr="00860245">
      <w:tc>
        <w:tcPr>
          <w:tcW w:w="4181" w:type="dxa"/>
        </w:tcPr>
        <w:p w14:paraId="67A9663D" w14:textId="77777777" w:rsidR="00AC175E" w:rsidRDefault="00AC175E" w:rsidP="00860245">
          <w:pPr>
            <w:pStyle w:val="tussenkopje"/>
            <w:spacing w:before="0"/>
          </w:pPr>
          <w:r>
            <w:t>Datum</w:t>
          </w:r>
        </w:p>
      </w:tc>
    </w:tr>
    <w:tr w:rsidR="00AC175E" w14:paraId="7B0A0B63" w14:textId="77777777" w:rsidTr="00860245">
      <w:tc>
        <w:tcPr>
          <w:tcW w:w="4181" w:type="dxa"/>
        </w:tcPr>
        <w:p w14:paraId="48B8F7DF" w14:textId="67D9BE47" w:rsidR="00AC175E" w:rsidRDefault="00AC0194" w:rsidP="00860245">
          <w:pPr>
            <w:spacing w:line="240" w:lineRule="atLeast"/>
          </w:pPr>
          <w:fldSimple w:instr=" STYLEREF Datumopmaakprofiel\l  \* MERGEFORMAT ">
            <w:r w:rsidR="003C36D4">
              <w:rPr>
                <w:noProof/>
              </w:rPr>
              <w:t>2 juni 2025</w:t>
            </w:r>
          </w:fldSimple>
        </w:p>
      </w:tc>
    </w:tr>
    <w:tr w:rsidR="00AC175E" w14:paraId="4E941433" w14:textId="77777777" w:rsidTr="00860245">
      <w:tc>
        <w:tcPr>
          <w:tcW w:w="4181" w:type="dxa"/>
        </w:tcPr>
        <w:p w14:paraId="4B63CBF3" w14:textId="77777777" w:rsidR="00AC175E" w:rsidRDefault="00AC175E" w:rsidP="00860245">
          <w:pPr>
            <w:pStyle w:val="tussenkopje"/>
          </w:pPr>
          <w:r>
            <w:t>Titel</w:t>
          </w:r>
        </w:p>
      </w:tc>
    </w:tr>
    <w:tr w:rsidR="00AC175E" w14:paraId="6E70747F" w14:textId="77777777" w:rsidTr="00860245">
      <w:tc>
        <w:tcPr>
          <w:tcW w:w="4181" w:type="dxa"/>
        </w:tcPr>
        <w:p w14:paraId="21D7CA16" w14:textId="7EB3B5C9" w:rsidR="00AC175E" w:rsidRPr="00435110" w:rsidRDefault="00CD15F6" w:rsidP="00860245">
          <w:pPr>
            <w:spacing w:line="240" w:lineRule="atLeast"/>
          </w:pPr>
          <w:fldSimple w:instr=" STYLEREF Titel \* MERGEFORMAT ">
            <w:r w:rsidR="003C36D4">
              <w:rPr>
                <w:noProof/>
              </w:rPr>
              <w:t>Toelichting modeldocument RegioBank v3.0</w:t>
            </w:r>
          </w:fldSimple>
        </w:p>
      </w:tc>
    </w:tr>
    <w:tr w:rsidR="00AC175E" w14:paraId="7E6BBC51" w14:textId="77777777" w:rsidTr="00860245">
      <w:tc>
        <w:tcPr>
          <w:tcW w:w="4181" w:type="dxa"/>
        </w:tcPr>
        <w:p w14:paraId="6B32296A" w14:textId="77777777" w:rsidR="00AC175E" w:rsidRDefault="00AC175E" w:rsidP="00860245">
          <w:pPr>
            <w:pStyle w:val="tussenkopje"/>
          </w:pPr>
          <w:r>
            <w:t>Versie</w:t>
          </w:r>
        </w:p>
      </w:tc>
    </w:tr>
    <w:tr w:rsidR="00AC175E" w14:paraId="3FE3B956" w14:textId="77777777" w:rsidTr="00860245">
      <w:tc>
        <w:tcPr>
          <w:tcW w:w="4181" w:type="dxa"/>
        </w:tcPr>
        <w:p w14:paraId="06247686" w14:textId="10D7B61E" w:rsidR="00AC175E" w:rsidRDefault="00AC0194" w:rsidP="00860245">
          <w:pPr>
            <w:spacing w:line="240" w:lineRule="atLeast"/>
          </w:pPr>
          <w:fldSimple w:instr=" STYLEREF Versie\l  \* MERGEFORMAT ">
            <w:r w:rsidR="003C36D4">
              <w:rPr>
                <w:noProof/>
              </w:rPr>
              <w:t>3.0</w:t>
            </w:r>
          </w:fldSimple>
        </w:p>
      </w:tc>
    </w:tr>
    <w:tr w:rsidR="00AC175E" w14:paraId="177F6E4B" w14:textId="77777777" w:rsidTr="00860245">
      <w:tc>
        <w:tcPr>
          <w:tcW w:w="4181" w:type="dxa"/>
        </w:tcPr>
        <w:p w14:paraId="1E49FD19" w14:textId="77777777" w:rsidR="00AC175E" w:rsidRDefault="00AC175E" w:rsidP="00860245">
          <w:pPr>
            <w:pStyle w:val="tussenkopje"/>
          </w:pPr>
          <w:r>
            <w:t>Blad</w:t>
          </w:r>
        </w:p>
      </w:tc>
    </w:tr>
    <w:tr w:rsidR="00AC175E" w14:paraId="1AE06BD2" w14:textId="77777777" w:rsidTr="00860245">
      <w:tc>
        <w:tcPr>
          <w:tcW w:w="4181" w:type="dxa"/>
        </w:tcPr>
        <w:p w14:paraId="0EB6EE4B" w14:textId="05126365" w:rsidR="00AC175E" w:rsidRDefault="00AC175E" w:rsidP="00860245">
          <w:pPr>
            <w:spacing w:line="240" w:lineRule="atLeast"/>
          </w:pPr>
          <w:r>
            <w:fldChar w:fldCharType="begin"/>
          </w:r>
          <w:r>
            <w:instrText xml:space="preserve"> PAGE  \* MERGEFORMAT </w:instrText>
          </w:r>
          <w:r>
            <w:fldChar w:fldCharType="separate"/>
          </w:r>
          <w:r w:rsidR="003E3A17">
            <w:rPr>
              <w:noProof/>
            </w:rPr>
            <w:t>20</w:t>
          </w:r>
          <w:r>
            <w:fldChar w:fldCharType="end"/>
          </w:r>
          <w:r>
            <w:t xml:space="preserve"> van </w:t>
          </w:r>
          <w:r>
            <w:fldChar w:fldCharType="begin"/>
          </w:r>
          <w:r>
            <w:instrText xml:space="preserve"> = 1+</w:instrText>
          </w:r>
          <w:fldSimple w:instr=" NUMPAGES   \* MERGEFORMAT ">
            <w:r w:rsidR="003C36D4">
              <w:rPr>
                <w:noProof/>
              </w:rPr>
              <w:instrText>19</w:instrText>
            </w:r>
          </w:fldSimple>
          <w:r>
            <w:instrText xml:space="preserve"> </w:instrText>
          </w:r>
          <w:r>
            <w:fldChar w:fldCharType="separate"/>
          </w:r>
          <w:r w:rsidR="003C36D4">
            <w:rPr>
              <w:noProof/>
            </w:rPr>
            <w:t>20</w:t>
          </w:r>
          <w:r>
            <w:fldChar w:fldCharType="end"/>
          </w:r>
          <w:r>
            <w:t xml:space="preserve"> </w:t>
          </w:r>
        </w:p>
      </w:tc>
    </w:tr>
  </w:tbl>
  <w:p w14:paraId="2E951016" w14:textId="77777777" w:rsidR="00AC175E" w:rsidRDefault="00AC175E">
    <w:pPr>
      <w:pStyle w:val="Koptekst"/>
    </w:pPr>
    <w:r>
      <w:rPr>
        <w:noProof/>
        <w:snapToGrid/>
        <w:lang w:eastAsia="nl-NL"/>
      </w:rPr>
      <w:drawing>
        <wp:anchor distT="0" distB="0" distL="114300" distR="114300" simplePos="0" relativeHeight="251658752" behindDoc="1" locked="0" layoutInCell="1" allowOverlap="1" wp14:anchorId="41D58106" wp14:editId="36C3A556">
          <wp:simplePos x="0" y="0"/>
          <wp:positionH relativeFrom="column">
            <wp:posOffset>2099945</wp:posOffset>
          </wp:positionH>
          <wp:positionV relativeFrom="paragraph">
            <wp:posOffset>-100330</wp:posOffset>
          </wp:positionV>
          <wp:extent cx="1333500" cy="1114425"/>
          <wp:effectExtent l="0" t="0" r="0" b="9525"/>
          <wp:wrapNone/>
          <wp:docPr id="52" name="Afbeelding 5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15:restartNumberingAfterBreak="0">
    <w:nsid w:val="1F0953FF"/>
    <w:multiLevelType w:val="hybridMultilevel"/>
    <w:tmpl w:val="71483F32"/>
    <w:lvl w:ilvl="0" w:tplc="4F725F18">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1957E0D"/>
    <w:multiLevelType w:val="hybridMultilevel"/>
    <w:tmpl w:val="ACCECCDA"/>
    <w:lvl w:ilvl="0" w:tplc="C73865E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2C6E01"/>
    <w:multiLevelType w:val="hybridMultilevel"/>
    <w:tmpl w:val="E0DCF20C"/>
    <w:lvl w:ilvl="0" w:tplc="EE34C5DA">
      <w:start w:val="1"/>
      <w:numFmt w:val="lowerLetter"/>
      <w:lvlText w:val="%1."/>
      <w:lvlJc w:val="left"/>
      <w:pPr>
        <w:ind w:left="720" w:hanging="360"/>
      </w:pPr>
      <w:rPr>
        <w:rFonts w:cs="Arial" w:hint="default"/>
        <w:color w:val="FF000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2B8020C"/>
    <w:multiLevelType w:val="hybridMultilevel"/>
    <w:tmpl w:val="CA886454"/>
    <w:lvl w:ilvl="0" w:tplc="43EAED7E">
      <w:start w:val="1"/>
      <w:numFmt w:val="lowerLetter"/>
      <w:lvlText w:val="%1."/>
      <w:lvlJc w:val="left"/>
      <w:pPr>
        <w:ind w:left="720" w:hanging="360"/>
      </w:pPr>
      <w:rPr>
        <w:rFonts w:cs="Arial" w:hint="default"/>
        <w:color w:val="FF0000"/>
        <w:sz w:val="18"/>
        <w:szCs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15:restartNumberingAfterBreak="0">
    <w:nsid w:val="40122CC0"/>
    <w:multiLevelType w:val="hybridMultilevel"/>
    <w:tmpl w:val="E4BE11B2"/>
    <w:lvl w:ilvl="0" w:tplc="43E8A98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FDF7367"/>
    <w:multiLevelType w:val="hybridMultilevel"/>
    <w:tmpl w:val="C4DEF8FC"/>
    <w:lvl w:ilvl="0" w:tplc="778EF86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4"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73304DD5"/>
    <w:multiLevelType w:val="hybridMultilevel"/>
    <w:tmpl w:val="D42C58A4"/>
    <w:lvl w:ilvl="0" w:tplc="112059A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47A3977"/>
    <w:multiLevelType w:val="hybridMultilevel"/>
    <w:tmpl w:val="9F6EEAB0"/>
    <w:lvl w:ilvl="0" w:tplc="BECC3F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66175229">
    <w:abstractNumId w:val="14"/>
  </w:num>
  <w:num w:numId="2" w16cid:durableId="1097217545">
    <w:abstractNumId w:val="14"/>
  </w:num>
  <w:num w:numId="3" w16cid:durableId="355539531">
    <w:abstractNumId w:val="13"/>
  </w:num>
  <w:num w:numId="4" w16cid:durableId="1144732807">
    <w:abstractNumId w:val="9"/>
  </w:num>
  <w:num w:numId="5" w16cid:durableId="2134788527">
    <w:abstractNumId w:val="0"/>
  </w:num>
  <w:num w:numId="6" w16cid:durableId="1005204794">
    <w:abstractNumId w:val="1"/>
  </w:num>
  <w:num w:numId="7" w16cid:durableId="1980963689">
    <w:abstractNumId w:val="15"/>
  </w:num>
  <w:num w:numId="8" w16cid:durableId="1747410205">
    <w:abstractNumId w:val="6"/>
  </w:num>
  <w:num w:numId="9" w16cid:durableId="569312604">
    <w:abstractNumId w:val="12"/>
  </w:num>
  <w:num w:numId="10" w16cid:durableId="2093813876">
    <w:abstractNumId w:val="7"/>
  </w:num>
  <w:num w:numId="11" w16cid:durableId="2143617987">
    <w:abstractNumId w:val="11"/>
  </w:num>
  <w:num w:numId="12" w16cid:durableId="1207260963">
    <w:abstractNumId w:val="4"/>
  </w:num>
  <w:num w:numId="13" w16cid:durableId="1467360542">
    <w:abstractNumId w:val="5"/>
  </w:num>
  <w:num w:numId="14" w16cid:durableId="204832262">
    <w:abstractNumId w:val="17"/>
  </w:num>
  <w:num w:numId="15" w16cid:durableId="1247152516">
    <w:abstractNumId w:val="3"/>
  </w:num>
  <w:num w:numId="16" w16cid:durableId="630943204">
    <w:abstractNumId w:val="2"/>
  </w:num>
  <w:num w:numId="17" w16cid:durableId="730471078">
    <w:abstractNumId w:val="16"/>
  </w:num>
  <w:num w:numId="18" w16cid:durableId="1717969664">
    <w:abstractNumId w:val="10"/>
  </w:num>
  <w:num w:numId="19" w16cid:durableId="982392699">
    <w:abstractNumId w:val="8"/>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3C65"/>
    <w:rsid w:val="0001524B"/>
    <w:rsid w:val="000168C1"/>
    <w:rsid w:val="00017916"/>
    <w:rsid w:val="00017959"/>
    <w:rsid w:val="000214A5"/>
    <w:rsid w:val="00021522"/>
    <w:rsid w:val="000216FE"/>
    <w:rsid w:val="00021FB6"/>
    <w:rsid w:val="000221DD"/>
    <w:rsid w:val="0002427D"/>
    <w:rsid w:val="0002539C"/>
    <w:rsid w:val="00025B0C"/>
    <w:rsid w:val="00026BBD"/>
    <w:rsid w:val="000274A9"/>
    <w:rsid w:val="000278CB"/>
    <w:rsid w:val="00030190"/>
    <w:rsid w:val="00030CF3"/>
    <w:rsid w:val="000327FE"/>
    <w:rsid w:val="00033190"/>
    <w:rsid w:val="000400E1"/>
    <w:rsid w:val="0004124D"/>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7378"/>
    <w:rsid w:val="000579C5"/>
    <w:rsid w:val="00060B61"/>
    <w:rsid w:val="00061BB4"/>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3B03"/>
    <w:rsid w:val="00084C0A"/>
    <w:rsid w:val="00085E96"/>
    <w:rsid w:val="0008708F"/>
    <w:rsid w:val="00090725"/>
    <w:rsid w:val="000911E2"/>
    <w:rsid w:val="0009268D"/>
    <w:rsid w:val="00093CFA"/>
    <w:rsid w:val="00093DCF"/>
    <w:rsid w:val="000974F6"/>
    <w:rsid w:val="000A01CD"/>
    <w:rsid w:val="000A0356"/>
    <w:rsid w:val="000A0E63"/>
    <w:rsid w:val="000A0EA1"/>
    <w:rsid w:val="000A0EE3"/>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D7F"/>
    <w:rsid w:val="000F0EA5"/>
    <w:rsid w:val="000F702C"/>
    <w:rsid w:val="000F79A2"/>
    <w:rsid w:val="00101970"/>
    <w:rsid w:val="00102295"/>
    <w:rsid w:val="00106786"/>
    <w:rsid w:val="00106F44"/>
    <w:rsid w:val="001078CB"/>
    <w:rsid w:val="00110CA7"/>
    <w:rsid w:val="00111792"/>
    <w:rsid w:val="00114244"/>
    <w:rsid w:val="0011696F"/>
    <w:rsid w:val="00116C5D"/>
    <w:rsid w:val="0011798B"/>
    <w:rsid w:val="00117B86"/>
    <w:rsid w:val="001219DE"/>
    <w:rsid w:val="00123774"/>
    <w:rsid w:val="00124E96"/>
    <w:rsid w:val="0012509E"/>
    <w:rsid w:val="00133C71"/>
    <w:rsid w:val="00134AAB"/>
    <w:rsid w:val="00135DA4"/>
    <w:rsid w:val="00136E60"/>
    <w:rsid w:val="00137AD2"/>
    <w:rsid w:val="00137BBF"/>
    <w:rsid w:val="001427C4"/>
    <w:rsid w:val="00142B34"/>
    <w:rsid w:val="00144B08"/>
    <w:rsid w:val="00144DB0"/>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CE9"/>
    <w:rsid w:val="00173D7E"/>
    <w:rsid w:val="00173E4A"/>
    <w:rsid w:val="001743D2"/>
    <w:rsid w:val="001754C0"/>
    <w:rsid w:val="00175FD3"/>
    <w:rsid w:val="00176FDA"/>
    <w:rsid w:val="0018011A"/>
    <w:rsid w:val="00182410"/>
    <w:rsid w:val="00183622"/>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A76BA"/>
    <w:rsid w:val="001B0354"/>
    <w:rsid w:val="001B0DF9"/>
    <w:rsid w:val="001B1E15"/>
    <w:rsid w:val="001B35AA"/>
    <w:rsid w:val="001B439C"/>
    <w:rsid w:val="001B48BB"/>
    <w:rsid w:val="001B6420"/>
    <w:rsid w:val="001B7E02"/>
    <w:rsid w:val="001C2750"/>
    <w:rsid w:val="001C40F8"/>
    <w:rsid w:val="001C4839"/>
    <w:rsid w:val="001C6F72"/>
    <w:rsid w:val="001C722D"/>
    <w:rsid w:val="001C72DF"/>
    <w:rsid w:val="001C77FB"/>
    <w:rsid w:val="001C7DCC"/>
    <w:rsid w:val="001D0A65"/>
    <w:rsid w:val="001D0E69"/>
    <w:rsid w:val="001D0F74"/>
    <w:rsid w:val="001D1884"/>
    <w:rsid w:val="001D2DD6"/>
    <w:rsid w:val="001D5ECE"/>
    <w:rsid w:val="001D701C"/>
    <w:rsid w:val="001E03D6"/>
    <w:rsid w:val="001E0F5F"/>
    <w:rsid w:val="001E2BC9"/>
    <w:rsid w:val="001E5C53"/>
    <w:rsid w:val="001E5F6C"/>
    <w:rsid w:val="001E7703"/>
    <w:rsid w:val="001F0E67"/>
    <w:rsid w:val="001F46A7"/>
    <w:rsid w:val="001F6630"/>
    <w:rsid w:val="001F7092"/>
    <w:rsid w:val="001F79D4"/>
    <w:rsid w:val="001F7DAA"/>
    <w:rsid w:val="00203E69"/>
    <w:rsid w:val="002069A7"/>
    <w:rsid w:val="00210539"/>
    <w:rsid w:val="0021075A"/>
    <w:rsid w:val="00210E51"/>
    <w:rsid w:val="0021170D"/>
    <w:rsid w:val="0021478F"/>
    <w:rsid w:val="0021646D"/>
    <w:rsid w:val="00216796"/>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28E4"/>
    <w:rsid w:val="002433FD"/>
    <w:rsid w:val="00244A4B"/>
    <w:rsid w:val="00244CE3"/>
    <w:rsid w:val="0024626E"/>
    <w:rsid w:val="00246D91"/>
    <w:rsid w:val="00247519"/>
    <w:rsid w:val="00247E61"/>
    <w:rsid w:val="0025138A"/>
    <w:rsid w:val="00251994"/>
    <w:rsid w:val="002544F0"/>
    <w:rsid w:val="00254B68"/>
    <w:rsid w:val="00254C4D"/>
    <w:rsid w:val="00255DE0"/>
    <w:rsid w:val="00256EF3"/>
    <w:rsid w:val="002606D8"/>
    <w:rsid w:val="002616DF"/>
    <w:rsid w:val="002623DE"/>
    <w:rsid w:val="00264552"/>
    <w:rsid w:val="0026511B"/>
    <w:rsid w:val="002654CD"/>
    <w:rsid w:val="0026576D"/>
    <w:rsid w:val="00266366"/>
    <w:rsid w:val="00271BB9"/>
    <w:rsid w:val="00273437"/>
    <w:rsid w:val="00273BA4"/>
    <w:rsid w:val="0027554A"/>
    <w:rsid w:val="00276333"/>
    <w:rsid w:val="002764A9"/>
    <w:rsid w:val="002767D3"/>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1A3C"/>
    <w:rsid w:val="002B2EFF"/>
    <w:rsid w:val="002B5054"/>
    <w:rsid w:val="002B54E0"/>
    <w:rsid w:val="002B627D"/>
    <w:rsid w:val="002B6BB8"/>
    <w:rsid w:val="002B7FF0"/>
    <w:rsid w:val="002C01BF"/>
    <w:rsid w:val="002C023F"/>
    <w:rsid w:val="002C0368"/>
    <w:rsid w:val="002C177B"/>
    <w:rsid w:val="002C3665"/>
    <w:rsid w:val="002C53A4"/>
    <w:rsid w:val="002C68F9"/>
    <w:rsid w:val="002C7327"/>
    <w:rsid w:val="002D38C8"/>
    <w:rsid w:val="002D6CC8"/>
    <w:rsid w:val="002D6F14"/>
    <w:rsid w:val="002E0C80"/>
    <w:rsid w:val="002E0D2E"/>
    <w:rsid w:val="002E0F5E"/>
    <w:rsid w:val="002E43B6"/>
    <w:rsid w:val="002E46E1"/>
    <w:rsid w:val="002E5438"/>
    <w:rsid w:val="002E71D9"/>
    <w:rsid w:val="002E7245"/>
    <w:rsid w:val="002E729C"/>
    <w:rsid w:val="002F3F0E"/>
    <w:rsid w:val="002F4536"/>
    <w:rsid w:val="002F4EA2"/>
    <w:rsid w:val="002F552A"/>
    <w:rsid w:val="003008D7"/>
    <w:rsid w:val="00301055"/>
    <w:rsid w:val="003064B2"/>
    <w:rsid w:val="003067B8"/>
    <w:rsid w:val="0031090A"/>
    <w:rsid w:val="00311849"/>
    <w:rsid w:val="003137E5"/>
    <w:rsid w:val="003146A3"/>
    <w:rsid w:val="00314C5B"/>
    <w:rsid w:val="0031670A"/>
    <w:rsid w:val="00321695"/>
    <w:rsid w:val="00322024"/>
    <w:rsid w:val="003228A3"/>
    <w:rsid w:val="003232CB"/>
    <w:rsid w:val="00323A41"/>
    <w:rsid w:val="00323BAB"/>
    <w:rsid w:val="0032463E"/>
    <w:rsid w:val="003271EF"/>
    <w:rsid w:val="00327795"/>
    <w:rsid w:val="00327851"/>
    <w:rsid w:val="00330790"/>
    <w:rsid w:val="003311E8"/>
    <w:rsid w:val="003313DD"/>
    <w:rsid w:val="00333AE2"/>
    <w:rsid w:val="00334298"/>
    <w:rsid w:val="00334569"/>
    <w:rsid w:val="00336895"/>
    <w:rsid w:val="00336FD9"/>
    <w:rsid w:val="00337F83"/>
    <w:rsid w:val="003429F5"/>
    <w:rsid w:val="00343045"/>
    <w:rsid w:val="00345EEC"/>
    <w:rsid w:val="00346394"/>
    <w:rsid w:val="00346483"/>
    <w:rsid w:val="00347F1C"/>
    <w:rsid w:val="00350244"/>
    <w:rsid w:val="003505C8"/>
    <w:rsid w:val="00351269"/>
    <w:rsid w:val="00352B64"/>
    <w:rsid w:val="00352F14"/>
    <w:rsid w:val="00354EB8"/>
    <w:rsid w:val="003555B3"/>
    <w:rsid w:val="003557FA"/>
    <w:rsid w:val="00357804"/>
    <w:rsid w:val="0035789A"/>
    <w:rsid w:val="00360A30"/>
    <w:rsid w:val="00362D45"/>
    <w:rsid w:val="00365364"/>
    <w:rsid w:val="003657ED"/>
    <w:rsid w:val="00367AE9"/>
    <w:rsid w:val="00367E8B"/>
    <w:rsid w:val="003704C1"/>
    <w:rsid w:val="00371DED"/>
    <w:rsid w:val="003743B2"/>
    <w:rsid w:val="00375206"/>
    <w:rsid w:val="00375993"/>
    <w:rsid w:val="00377B4A"/>
    <w:rsid w:val="003801DE"/>
    <w:rsid w:val="00381059"/>
    <w:rsid w:val="00382478"/>
    <w:rsid w:val="00382C99"/>
    <w:rsid w:val="00386F1D"/>
    <w:rsid w:val="0039589E"/>
    <w:rsid w:val="00395998"/>
    <w:rsid w:val="003A00AA"/>
    <w:rsid w:val="003A2043"/>
    <w:rsid w:val="003A2A9E"/>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36D4"/>
    <w:rsid w:val="003C40F8"/>
    <w:rsid w:val="003C71C6"/>
    <w:rsid w:val="003D001E"/>
    <w:rsid w:val="003D00E3"/>
    <w:rsid w:val="003D1F7E"/>
    <w:rsid w:val="003D2811"/>
    <w:rsid w:val="003D297C"/>
    <w:rsid w:val="003D3A30"/>
    <w:rsid w:val="003D3F1D"/>
    <w:rsid w:val="003D6744"/>
    <w:rsid w:val="003E02D2"/>
    <w:rsid w:val="003E0444"/>
    <w:rsid w:val="003E1358"/>
    <w:rsid w:val="003E1B71"/>
    <w:rsid w:val="003E1B85"/>
    <w:rsid w:val="003E3A17"/>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1E22"/>
    <w:rsid w:val="00412F8F"/>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1CBF"/>
    <w:rsid w:val="00455CB3"/>
    <w:rsid w:val="00456E66"/>
    <w:rsid w:val="00460231"/>
    <w:rsid w:val="00461839"/>
    <w:rsid w:val="00462DFD"/>
    <w:rsid w:val="00462F19"/>
    <w:rsid w:val="0046378E"/>
    <w:rsid w:val="00465153"/>
    <w:rsid w:val="00466E91"/>
    <w:rsid w:val="00467C17"/>
    <w:rsid w:val="00470565"/>
    <w:rsid w:val="00470E00"/>
    <w:rsid w:val="00470FC9"/>
    <w:rsid w:val="00472F6D"/>
    <w:rsid w:val="00473278"/>
    <w:rsid w:val="00473655"/>
    <w:rsid w:val="00473E0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0A1F"/>
    <w:rsid w:val="004B1525"/>
    <w:rsid w:val="004B1940"/>
    <w:rsid w:val="004B23A7"/>
    <w:rsid w:val="004B294C"/>
    <w:rsid w:val="004B4235"/>
    <w:rsid w:val="004B6BCA"/>
    <w:rsid w:val="004B6E45"/>
    <w:rsid w:val="004C0C11"/>
    <w:rsid w:val="004C31B3"/>
    <w:rsid w:val="004C431D"/>
    <w:rsid w:val="004C458A"/>
    <w:rsid w:val="004C6C22"/>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308"/>
    <w:rsid w:val="004E48F7"/>
    <w:rsid w:val="004E5144"/>
    <w:rsid w:val="004E516B"/>
    <w:rsid w:val="004E5200"/>
    <w:rsid w:val="004E6389"/>
    <w:rsid w:val="004E6464"/>
    <w:rsid w:val="004E7352"/>
    <w:rsid w:val="004E7C99"/>
    <w:rsid w:val="004F0BEA"/>
    <w:rsid w:val="004F163F"/>
    <w:rsid w:val="004F17ED"/>
    <w:rsid w:val="004F29C8"/>
    <w:rsid w:val="004F40D2"/>
    <w:rsid w:val="004F6006"/>
    <w:rsid w:val="004F61C1"/>
    <w:rsid w:val="004F6658"/>
    <w:rsid w:val="004F7C98"/>
    <w:rsid w:val="00500158"/>
    <w:rsid w:val="005024DA"/>
    <w:rsid w:val="005044B4"/>
    <w:rsid w:val="00504B56"/>
    <w:rsid w:val="00504DC4"/>
    <w:rsid w:val="00507DAF"/>
    <w:rsid w:val="005101F6"/>
    <w:rsid w:val="00511282"/>
    <w:rsid w:val="00511FE3"/>
    <w:rsid w:val="005121C0"/>
    <w:rsid w:val="0051376E"/>
    <w:rsid w:val="0051435A"/>
    <w:rsid w:val="0051696E"/>
    <w:rsid w:val="005170F7"/>
    <w:rsid w:val="0052049A"/>
    <w:rsid w:val="00520E34"/>
    <w:rsid w:val="005217FC"/>
    <w:rsid w:val="00526035"/>
    <w:rsid w:val="00530050"/>
    <w:rsid w:val="00531A3F"/>
    <w:rsid w:val="00531FA6"/>
    <w:rsid w:val="00532337"/>
    <w:rsid w:val="0053442D"/>
    <w:rsid w:val="00535B84"/>
    <w:rsid w:val="0053644F"/>
    <w:rsid w:val="0053650E"/>
    <w:rsid w:val="00537B39"/>
    <w:rsid w:val="005412C2"/>
    <w:rsid w:val="00541668"/>
    <w:rsid w:val="00542330"/>
    <w:rsid w:val="0054259B"/>
    <w:rsid w:val="005425E4"/>
    <w:rsid w:val="005429FD"/>
    <w:rsid w:val="0054368D"/>
    <w:rsid w:val="00543B8D"/>
    <w:rsid w:val="00545E42"/>
    <w:rsid w:val="00545F53"/>
    <w:rsid w:val="00547251"/>
    <w:rsid w:val="0055443F"/>
    <w:rsid w:val="00555525"/>
    <w:rsid w:val="005555A9"/>
    <w:rsid w:val="00557D72"/>
    <w:rsid w:val="0056022E"/>
    <w:rsid w:val="00560389"/>
    <w:rsid w:val="005606FC"/>
    <w:rsid w:val="005608A8"/>
    <w:rsid w:val="00561641"/>
    <w:rsid w:val="005638C7"/>
    <w:rsid w:val="00563964"/>
    <w:rsid w:val="0056417F"/>
    <w:rsid w:val="00564CA5"/>
    <w:rsid w:val="00565CD0"/>
    <w:rsid w:val="0056737C"/>
    <w:rsid w:val="0057194F"/>
    <w:rsid w:val="005734AC"/>
    <w:rsid w:val="00575DBE"/>
    <w:rsid w:val="00575E7C"/>
    <w:rsid w:val="005807D6"/>
    <w:rsid w:val="00582089"/>
    <w:rsid w:val="00582B1F"/>
    <w:rsid w:val="00582CBF"/>
    <w:rsid w:val="00583EC9"/>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FE9"/>
    <w:rsid w:val="005B0440"/>
    <w:rsid w:val="005B090E"/>
    <w:rsid w:val="005B1532"/>
    <w:rsid w:val="005B27C3"/>
    <w:rsid w:val="005B27E9"/>
    <w:rsid w:val="005B3511"/>
    <w:rsid w:val="005B4409"/>
    <w:rsid w:val="005B4764"/>
    <w:rsid w:val="005B48B3"/>
    <w:rsid w:val="005B6C76"/>
    <w:rsid w:val="005C27E3"/>
    <w:rsid w:val="005C59D8"/>
    <w:rsid w:val="005C63A5"/>
    <w:rsid w:val="005C6D02"/>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5F7AFC"/>
    <w:rsid w:val="00602DFD"/>
    <w:rsid w:val="006101EA"/>
    <w:rsid w:val="00612C81"/>
    <w:rsid w:val="006132C8"/>
    <w:rsid w:val="006137B5"/>
    <w:rsid w:val="006149A9"/>
    <w:rsid w:val="00614FA5"/>
    <w:rsid w:val="00616CF2"/>
    <w:rsid w:val="00616D7E"/>
    <w:rsid w:val="006174A3"/>
    <w:rsid w:val="00620140"/>
    <w:rsid w:val="00623747"/>
    <w:rsid w:val="006241C2"/>
    <w:rsid w:val="00624FFD"/>
    <w:rsid w:val="00625687"/>
    <w:rsid w:val="0062641F"/>
    <w:rsid w:val="00626EA6"/>
    <w:rsid w:val="00627198"/>
    <w:rsid w:val="00627268"/>
    <w:rsid w:val="00630963"/>
    <w:rsid w:val="00634341"/>
    <w:rsid w:val="00635924"/>
    <w:rsid w:val="00636E87"/>
    <w:rsid w:val="006373AB"/>
    <w:rsid w:val="00640670"/>
    <w:rsid w:val="00641FD0"/>
    <w:rsid w:val="00642787"/>
    <w:rsid w:val="00643277"/>
    <w:rsid w:val="006434A2"/>
    <w:rsid w:val="006434FE"/>
    <w:rsid w:val="0064486E"/>
    <w:rsid w:val="00645042"/>
    <w:rsid w:val="00645F51"/>
    <w:rsid w:val="006504B4"/>
    <w:rsid w:val="006505B3"/>
    <w:rsid w:val="00654D50"/>
    <w:rsid w:val="00660770"/>
    <w:rsid w:val="00665404"/>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E2310"/>
    <w:rsid w:val="006E26A8"/>
    <w:rsid w:val="006E3C6D"/>
    <w:rsid w:val="006E78AB"/>
    <w:rsid w:val="006F1254"/>
    <w:rsid w:val="006F24A6"/>
    <w:rsid w:val="006F3164"/>
    <w:rsid w:val="006F3BC1"/>
    <w:rsid w:val="006F41C7"/>
    <w:rsid w:val="006F4259"/>
    <w:rsid w:val="006F425A"/>
    <w:rsid w:val="006F4504"/>
    <w:rsid w:val="006F67B2"/>
    <w:rsid w:val="006F67DC"/>
    <w:rsid w:val="007016EF"/>
    <w:rsid w:val="00701B83"/>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47A11"/>
    <w:rsid w:val="007500A2"/>
    <w:rsid w:val="007533B1"/>
    <w:rsid w:val="00753DE9"/>
    <w:rsid w:val="00754564"/>
    <w:rsid w:val="007554EB"/>
    <w:rsid w:val="00755C3E"/>
    <w:rsid w:val="0075769C"/>
    <w:rsid w:val="00761024"/>
    <w:rsid w:val="0076231C"/>
    <w:rsid w:val="0076352A"/>
    <w:rsid w:val="0076481B"/>
    <w:rsid w:val="00765439"/>
    <w:rsid w:val="0076689E"/>
    <w:rsid w:val="0076737C"/>
    <w:rsid w:val="00767925"/>
    <w:rsid w:val="00770911"/>
    <w:rsid w:val="00771385"/>
    <w:rsid w:val="007723BF"/>
    <w:rsid w:val="007728AE"/>
    <w:rsid w:val="007734F4"/>
    <w:rsid w:val="0077441D"/>
    <w:rsid w:val="007744CB"/>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9F7"/>
    <w:rsid w:val="007A4533"/>
    <w:rsid w:val="007A4EDD"/>
    <w:rsid w:val="007B15F8"/>
    <w:rsid w:val="007B195A"/>
    <w:rsid w:val="007B2A18"/>
    <w:rsid w:val="007B3630"/>
    <w:rsid w:val="007B4DB6"/>
    <w:rsid w:val="007B7475"/>
    <w:rsid w:val="007B78E2"/>
    <w:rsid w:val="007C0778"/>
    <w:rsid w:val="007C0E64"/>
    <w:rsid w:val="007C24B7"/>
    <w:rsid w:val="007C342E"/>
    <w:rsid w:val="007C4F3B"/>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686"/>
    <w:rsid w:val="00810AC1"/>
    <w:rsid w:val="00810BED"/>
    <w:rsid w:val="008124C2"/>
    <w:rsid w:val="00812C0D"/>
    <w:rsid w:val="00813558"/>
    <w:rsid w:val="00813806"/>
    <w:rsid w:val="00813D11"/>
    <w:rsid w:val="00813F05"/>
    <w:rsid w:val="008174B4"/>
    <w:rsid w:val="008175CC"/>
    <w:rsid w:val="008215D2"/>
    <w:rsid w:val="0082410C"/>
    <w:rsid w:val="00827835"/>
    <w:rsid w:val="00827CAE"/>
    <w:rsid w:val="008315FB"/>
    <w:rsid w:val="0083186D"/>
    <w:rsid w:val="00834366"/>
    <w:rsid w:val="00834A2B"/>
    <w:rsid w:val="00835E23"/>
    <w:rsid w:val="00837F88"/>
    <w:rsid w:val="0084219B"/>
    <w:rsid w:val="0084312D"/>
    <w:rsid w:val="008444C3"/>
    <w:rsid w:val="00845910"/>
    <w:rsid w:val="00846876"/>
    <w:rsid w:val="0085155A"/>
    <w:rsid w:val="0085169E"/>
    <w:rsid w:val="008525D3"/>
    <w:rsid w:val="0085637E"/>
    <w:rsid w:val="00857117"/>
    <w:rsid w:val="00860245"/>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5D54"/>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924"/>
    <w:rsid w:val="008B4CF2"/>
    <w:rsid w:val="008B50A0"/>
    <w:rsid w:val="008B571F"/>
    <w:rsid w:val="008B6D4D"/>
    <w:rsid w:val="008C022A"/>
    <w:rsid w:val="008C0F8F"/>
    <w:rsid w:val="008C145E"/>
    <w:rsid w:val="008C1658"/>
    <w:rsid w:val="008C39DC"/>
    <w:rsid w:val="008C3AB2"/>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5D7A"/>
    <w:rsid w:val="00966198"/>
    <w:rsid w:val="009665A7"/>
    <w:rsid w:val="00967C22"/>
    <w:rsid w:val="0097071F"/>
    <w:rsid w:val="00970BF3"/>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5AE8"/>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E1"/>
    <w:rsid w:val="009B6496"/>
    <w:rsid w:val="009C2330"/>
    <w:rsid w:val="009C3875"/>
    <w:rsid w:val="009C4D4E"/>
    <w:rsid w:val="009C6E48"/>
    <w:rsid w:val="009C7BCE"/>
    <w:rsid w:val="009D0ED2"/>
    <w:rsid w:val="009D19DE"/>
    <w:rsid w:val="009D59B7"/>
    <w:rsid w:val="009E015D"/>
    <w:rsid w:val="009E0D3A"/>
    <w:rsid w:val="009E18A9"/>
    <w:rsid w:val="009E1DC6"/>
    <w:rsid w:val="009E4B5D"/>
    <w:rsid w:val="009E4CC3"/>
    <w:rsid w:val="009E7D32"/>
    <w:rsid w:val="009F0AF9"/>
    <w:rsid w:val="009F11B0"/>
    <w:rsid w:val="009F183E"/>
    <w:rsid w:val="009F1A2A"/>
    <w:rsid w:val="009F1F59"/>
    <w:rsid w:val="009F3487"/>
    <w:rsid w:val="009F656E"/>
    <w:rsid w:val="00A03E3E"/>
    <w:rsid w:val="00A0596D"/>
    <w:rsid w:val="00A06A27"/>
    <w:rsid w:val="00A06FC5"/>
    <w:rsid w:val="00A104D4"/>
    <w:rsid w:val="00A10DB5"/>
    <w:rsid w:val="00A10DDD"/>
    <w:rsid w:val="00A13BD9"/>
    <w:rsid w:val="00A14E63"/>
    <w:rsid w:val="00A15158"/>
    <w:rsid w:val="00A15E89"/>
    <w:rsid w:val="00A176EE"/>
    <w:rsid w:val="00A2016A"/>
    <w:rsid w:val="00A2420D"/>
    <w:rsid w:val="00A24232"/>
    <w:rsid w:val="00A24805"/>
    <w:rsid w:val="00A254B6"/>
    <w:rsid w:val="00A260D9"/>
    <w:rsid w:val="00A26C4E"/>
    <w:rsid w:val="00A27FB8"/>
    <w:rsid w:val="00A31CF6"/>
    <w:rsid w:val="00A34CA6"/>
    <w:rsid w:val="00A353B6"/>
    <w:rsid w:val="00A3728D"/>
    <w:rsid w:val="00A425A7"/>
    <w:rsid w:val="00A427EF"/>
    <w:rsid w:val="00A455B9"/>
    <w:rsid w:val="00A47647"/>
    <w:rsid w:val="00A50006"/>
    <w:rsid w:val="00A5100F"/>
    <w:rsid w:val="00A520FB"/>
    <w:rsid w:val="00A542F5"/>
    <w:rsid w:val="00A57C37"/>
    <w:rsid w:val="00A60133"/>
    <w:rsid w:val="00A60F54"/>
    <w:rsid w:val="00A6260D"/>
    <w:rsid w:val="00A65BE0"/>
    <w:rsid w:val="00A6747B"/>
    <w:rsid w:val="00A7152A"/>
    <w:rsid w:val="00A747B2"/>
    <w:rsid w:val="00A75B31"/>
    <w:rsid w:val="00A75BCD"/>
    <w:rsid w:val="00A77031"/>
    <w:rsid w:val="00A808B0"/>
    <w:rsid w:val="00A80986"/>
    <w:rsid w:val="00A827B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A7C67"/>
    <w:rsid w:val="00AB05B9"/>
    <w:rsid w:val="00AB3619"/>
    <w:rsid w:val="00AB40E2"/>
    <w:rsid w:val="00AB4182"/>
    <w:rsid w:val="00AB4C6A"/>
    <w:rsid w:val="00AB51F1"/>
    <w:rsid w:val="00AC0194"/>
    <w:rsid w:val="00AC15F5"/>
    <w:rsid w:val="00AC175E"/>
    <w:rsid w:val="00AC1769"/>
    <w:rsid w:val="00AC1C0D"/>
    <w:rsid w:val="00AC1CA7"/>
    <w:rsid w:val="00AC242C"/>
    <w:rsid w:val="00AC391E"/>
    <w:rsid w:val="00AC7455"/>
    <w:rsid w:val="00AC7EAD"/>
    <w:rsid w:val="00AD0366"/>
    <w:rsid w:val="00AD091E"/>
    <w:rsid w:val="00AD0C0B"/>
    <w:rsid w:val="00AD2810"/>
    <w:rsid w:val="00AD31C0"/>
    <w:rsid w:val="00AD53AD"/>
    <w:rsid w:val="00AD588C"/>
    <w:rsid w:val="00AD6971"/>
    <w:rsid w:val="00AD706A"/>
    <w:rsid w:val="00AD775A"/>
    <w:rsid w:val="00AD78E4"/>
    <w:rsid w:val="00AE1F33"/>
    <w:rsid w:val="00AE7522"/>
    <w:rsid w:val="00AF1485"/>
    <w:rsid w:val="00AF26BC"/>
    <w:rsid w:val="00AF2DB4"/>
    <w:rsid w:val="00AF4AC3"/>
    <w:rsid w:val="00AF5C22"/>
    <w:rsid w:val="00AF709B"/>
    <w:rsid w:val="00B01BF3"/>
    <w:rsid w:val="00B030A1"/>
    <w:rsid w:val="00B036FC"/>
    <w:rsid w:val="00B03909"/>
    <w:rsid w:val="00B05F26"/>
    <w:rsid w:val="00B06143"/>
    <w:rsid w:val="00B06521"/>
    <w:rsid w:val="00B06926"/>
    <w:rsid w:val="00B06C58"/>
    <w:rsid w:val="00B07321"/>
    <w:rsid w:val="00B07718"/>
    <w:rsid w:val="00B10333"/>
    <w:rsid w:val="00B13F36"/>
    <w:rsid w:val="00B153EF"/>
    <w:rsid w:val="00B15C82"/>
    <w:rsid w:val="00B17C14"/>
    <w:rsid w:val="00B24E92"/>
    <w:rsid w:val="00B252B0"/>
    <w:rsid w:val="00B272E0"/>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321"/>
    <w:rsid w:val="00B61F35"/>
    <w:rsid w:val="00B651CE"/>
    <w:rsid w:val="00B67BD7"/>
    <w:rsid w:val="00B70FFC"/>
    <w:rsid w:val="00B71379"/>
    <w:rsid w:val="00B71F4A"/>
    <w:rsid w:val="00B734DA"/>
    <w:rsid w:val="00B74916"/>
    <w:rsid w:val="00B755F1"/>
    <w:rsid w:val="00B75A63"/>
    <w:rsid w:val="00B75D8D"/>
    <w:rsid w:val="00B76BFE"/>
    <w:rsid w:val="00B77C3A"/>
    <w:rsid w:val="00B80334"/>
    <w:rsid w:val="00B80742"/>
    <w:rsid w:val="00B80D6D"/>
    <w:rsid w:val="00B82B46"/>
    <w:rsid w:val="00B82DB8"/>
    <w:rsid w:val="00B83BBD"/>
    <w:rsid w:val="00B91FCE"/>
    <w:rsid w:val="00B9272D"/>
    <w:rsid w:val="00B92D59"/>
    <w:rsid w:val="00B93B24"/>
    <w:rsid w:val="00B94F44"/>
    <w:rsid w:val="00B95D2F"/>
    <w:rsid w:val="00B95E5B"/>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3E02"/>
    <w:rsid w:val="00BF6098"/>
    <w:rsid w:val="00BF6551"/>
    <w:rsid w:val="00BF6BB9"/>
    <w:rsid w:val="00C0203F"/>
    <w:rsid w:val="00C07528"/>
    <w:rsid w:val="00C07899"/>
    <w:rsid w:val="00C10BF2"/>
    <w:rsid w:val="00C1144F"/>
    <w:rsid w:val="00C12CC8"/>
    <w:rsid w:val="00C13BE9"/>
    <w:rsid w:val="00C15569"/>
    <w:rsid w:val="00C15CF7"/>
    <w:rsid w:val="00C170F4"/>
    <w:rsid w:val="00C21877"/>
    <w:rsid w:val="00C22D47"/>
    <w:rsid w:val="00C2417A"/>
    <w:rsid w:val="00C26BE6"/>
    <w:rsid w:val="00C2731B"/>
    <w:rsid w:val="00C30BF5"/>
    <w:rsid w:val="00C343A8"/>
    <w:rsid w:val="00C346B8"/>
    <w:rsid w:val="00C34D8A"/>
    <w:rsid w:val="00C36678"/>
    <w:rsid w:val="00C378E0"/>
    <w:rsid w:val="00C4166F"/>
    <w:rsid w:val="00C417D7"/>
    <w:rsid w:val="00C418F7"/>
    <w:rsid w:val="00C41F4D"/>
    <w:rsid w:val="00C423D6"/>
    <w:rsid w:val="00C43294"/>
    <w:rsid w:val="00C44E25"/>
    <w:rsid w:val="00C45D8C"/>
    <w:rsid w:val="00C474CB"/>
    <w:rsid w:val="00C50B45"/>
    <w:rsid w:val="00C50C08"/>
    <w:rsid w:val="00C52A00"/>
    <w:rsid w:val="00C53068"/>
    <w:rsid w:val="00C533F0"/>
    <w:rsid w:val="00C57CCC"/>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B7A"/>
    <w:rsid w:val="00C80E82"/>
    <w:rsid w:val="00C81662"/>
    <w:rsid w:val="00C81878"/>
    <w:rsid w:val="00C81DE6"/>
    <w:rsid w:val="00C81EE3"/>
    <w:rsid w:val="00C856B0"/>
    <w:rsid w:val="00C857DE"/>
    <w:rsid w:val="00C871F6"/>
    <w:rsid w:val="00C91CF7"/>
    <w:rsid w:val="00C92F87"/>
    <w:rsid w:val="00C939BA"/>
    <w:rsid w:val="00C94212"/>
    <w:rsid w:val="00C94C2E"/>
    <w:rsid w:val="00C95ABD"/>
    <w:rsid w:val="00C97F6E"/>
    <w:rsid w:val="00CA2832"/>
    <w:rsid w:val="00CA2E64"/>
    <w:rsid w:val="00CA4F4E"/>
    <w:rsid w:val="00CA5888"/>
    <w:rsid w:val="00CB0856"/>
    <w:rsid w:val="00CB156C"/>
    <w:rsid w:val="00CB1DD5"/>
    <w:rsid w:val="00CB329B"/>
    <w:rsid w:val="00CB53A9"/>
    <w:rsid w:val="00CB5622"/>
    <w:rsid w:val="00CB72AE"/>
    <w:rsid w:val="00CC0276"/>
    <w:rsid w:val="00CC0F8A"/>
    <w:rsid w:val="00CC109B"/>
    <w:rsid w:val="00CC2543"/>
    <w:rsid w:val="00CC2D21"/>
    <w:rsid w:val="00CC44C5"/>
    <w:rsid w:val="00CC4BB7"/>
    <w:rsid w:val="00CC638B"/>
    <w:rsid w:val="00CC69FE"/>
    <w:rsid w:val="00CC6BC9"/>
    <w:rsid w:val="00CC6D18"/>
    <w:rsid w:val="00CD1549"/>
    <w:rsid w:val="00CD15F6"/>
    <w:rsid w:val="00CD1A91"/>
    <w:rsid w:val="00CD47B7"/>
    <w:rsid w:val="00CD521B"/>
    <w:rsid w:val="00CD567B"/>
    <w:rsid w:val="00CD59E6"/>
    <w:rsid w:val="00CD732D"/>
    <w:rsid w:val="00CE066E"/>
    <w:rsid w:val="00CE091C"/>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5F78"/>
    <w:rsid w:val="00D46098"/>
    <w:rsid w:val="00D463D2"/>
    <w:rsid w:val="00D47F4B"/>
    <w:rsid w:val="00D53029"/>
    <w:rsid w:val="00D5437D"/>
    <w:rsid w:val="00D5570A"/>
    <w:rsid w:val="00D55752"/>
    <w:rsid w:val="00D55DDB"/>
    <w:rsid w:val="00D5660E"/>
    <w:rsid w:val="00D61C6F"/>
    <w:rsid w:val="00D6439C"/>
    <w:rsid w:val="00D67864"/>
    <w:rsid w:val="00D678E5"/>
    <w:rsid w:val="00D71087"/>
    <w:rsid w:val="00D71B56"/>
    <w:rsid w:val="00D75068"/>
    <w:rsid w:val="00D75B53"/>
    <w:rsid w:val="00D77047"/>
    <w:rsid w:val="00D77500"/>
    <w:rsid w:val="00D776D1"/>
    <w:rsid w:val="00D80785"/>
    <w:rsid w:val="00D83CCC"/>
    <w:rsid w:val="00D841A8"/>
    <w:rsid w:val="00D841EA"/>
    <w:rsid w:val="00D84466"/>
    <w:rsid w:val="00D8472C"/>
    <w:rsid w:val="00D84FD1"/>
    <w:rsid w:val="00D858B0"/>
    <w:rsid w:val="00D858F1"/>
    <w:rsid w:val="00D85E42"/>
    <w:rsid w:val="00D912FD"/>
    <w:rsid w:val="00D93191"/>
    <w:rsid w:val="00D94093"/>
    <w:rsid w:val="00D94578"/>
    <w:rsid w:val="00D946B3"/>
    <w:rsid w:val="00DA2B05"/>
    <w:rsid w:val="00DA2CE4"/>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C2861"/>
    <w:rsid w:val="00DC7492"/>
    <w:rsid w:val="00DD04AA"/>
    <w:rsid w:val="00DD104A"/>
    <w:rsid w:val="00DD1E5E"/>
    <w:rsid w:val="00DD2376"/>
    <w:rsid w:val="00DD3945"/>
    <w:rsid w:val="00DD3A48"/>
    <w:rsid w:val="00DD5789"/>
    <w:rsid w:val="00DD6C4D"/>
    <w:rsid w:val="00DD7E3A"/>
    <w:rsid w:val="00DE0C9C"/>
    <w:rsid w:val="00DE0CC7"/>
    <w:rsid w:val="00DE113A"/>
    <w:rsid w:val="00DE4C27"/>
    <w:rsid w:val="00DE5238"/>
    <w:rsid w:val="00DE5429"/>
    <w:rsid w:val="00DE65F6"/>
    <w:rsid w:val="00DE6F98"/>
    <w:rsid w:val="00DE7191"/>
    <w:rsid w:val="00DF04CE"/>
    <w:rsid w:val="00DF2635"/>
    <w:rsid w:val="00DF716E"/>
    <w:rsid w:val="00DF73F0"/>
    <w:rsid w:val="00E008B2"/>
    <w:rsid w:val="00E01BE8"/>
    <w:rsid w:val="00E01DA1"/>
    <w:rsid w:val="00E03058"/>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5068"/>
    <w:rsid w:val="00E2510C"/>
    <w:rsid w:val="00E253ED"/>
    <w:rsid w:val="00E266AB"/>
    <w:rsid w:val="00E26B32"/>
    <w:rsid w:val="00E30291"/>
    <w:rsid w:val="00E31BE8"/>
    <w:rsid w:val="00E335DA"/>
    <w:rsid w:val="00E337FF"/>
    <w:rsid w:val="00E34C5A"/>
    <w:rsid w:val="00E35E0C"/>
    <w:rsid w:val="00E37817"/>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384"/>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1926"/>
    <w:rsid w:val="00E91932"/>
    <w:rsid w:val="00E92D89"/>
    <w:rsid w:val="00E92DB7"/>
    <w:rsid w:val="00E93B34"/>
    <w:rsid w:val="00E9460F"/>
    <w:rsid w:val="00E9465E"/>
    <w:rsid w:val="00E94D30"/>
    <w:rsid w:val="00E950AE"/>
    <w:rsid w:val="00E95907"/>
    <w:rsid w:val="00E95C16"/>
    <w:rsid w:val="00E96872"/>
    <w:rsid w:val="00EA0C3C"/>
    <w:rsid w:val="00EA4CEA"/>
    <w:rsid w:val="00EA5C67"/>
    <w:rsid w:val="00EA6360"/>
    <w:rsid w:val="00EA6BA1"/>
    <w:rsid w:val="00EA7A23"/>
    <w:rsid w:val="00EB0093"/>
    <w:rsid w:val="00EB0C23"/>
    <w:rsid w:val="00EB0F1D"/>
    <w:rsid w:val="00EB135A"/>
    <w:rsid w:val="00EB1C67"/>
    <w:rsid w:val="00EB52AE"/>
    <w:rsid w:val="00EB5734"/>
    <w:rsid w:val="00EB5DA4"/>
    <w:rsid w:val="00EB6720"/>
    <w:rsid w:val="00EB7248"/>
    <w:rsid w:val="00EB7E83"/>
    <w:rsid w:val="00EC3AE9"/>
    <w:rsid w:val="00ED11D4"/>
    <w:rsid w:val="00ED1632"/>
    <w:rsid w:val="00ED1833"/>
    <w:rsid w:val="00ED20A1"/>
    <w:rsid w:val="00EE0A26"/>
    <w:rsid w:val="00EE11DA"/>
    <w:rsid w:val="00EE1956"/>
    <w:rsid w:val="00EE31E2"/>
    <w:rsid w:val="00EE3CF7"/>
    <w:rsid w:val="00EE5B68"/>
    <w:rsid w:val="00EE5C91"/>
    <w:rsid w:val="00EE5F9B"/>
    <w:rsid w:val="00EE6D95"/>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11D6"/>
    <w:rsid w:val="00F33082"/>
    <w:rsid w:val="00F33B42"/>
    <w:rsid w:val="00F35A90"/>
    <w:rsid w:val="00F35ABB"/>
    <w:rsid w:val="00F36B99"/>
    <w:rsid w:val="00F36D96"/>
    <w:rsid w:val="00F37CAB"/>
    <w:rsid w:val="00F37CE6"/>
    <w:rsid w:val="00F401D3"/>
    <w:rsid w:val="00F41988"/>
    <w:rsid w:val="00F436F8"/>
    <w:rsid w:val="00F44907"/>
    <w:rsid w:val="00F452C6"/>
    <w:rsid w:val="00F45F65"/>
    <w:rsid w:val="00F47C68"/>
    <w:rsid w:val="00F50E83"/>
    <w:rsid w:val="00F50F6F"/>
    <w:rsid w:val="00F510A4"/>
    <w:rsid w:val="00F53159"/>
    <w:rsid w:val="00F53B19"/>
    <w:rsid w:val="00F560A3"/>
    <w:rsid w:val="00F608FA"/>
    <w:rsid w:val="00F60A2B"/>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81DB3"/>
    <w:rsid w:val="00F82666"/>
    <w:rsid w:val="00F83255"/>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B2038"/>
    <w:rsid w:val="00FB2D4E"/>
    <w:rsid w:val="00FB3E20"/>
    <w:rsid w:val="00FB3FD6"/>
    <w:rsid w:val="00FB5E12"/>
    <w:rsid w:val="00FB6CC0"/>
    <w:rsid w:val="00FB7917"/>
    <w:rsid w:val="00FC0BF6"/>
    <w:rsid w:val="00FC17C0"/>
    <w:rsid w:val="00FC17D9"/>
    <w:rsid w:val="00FC2059"/>
    <w:rsid w:val="00FC3085"/>
    <w:rsid w:val="00FC3903"/>
    <w:rsid w:val="00FC7CCE"/>
    <w:rsid w:val="00FD1381"/>
    <w:rsid w:val="00FD18B0"/>
    <w:rsid w:val="00FD3009"/>
    <w:rsid w:val="00FD42C6"/>
    <w:rsid w:val="00FD752F"/>
    <w:rsid w:val="00FD7D31"/>
    <w:rsid w:val="00FE0E86"/>
    <w:rsid w:val="00FE5B33"/>
    <w:rsid w:val="00FF2943"/>
    <w:rsid w:val="00FF3F50"/>
    <w:rsid w:val="00FF4AF4"/>
    <w:rsid w:val="00FF4E1B"/>
    <w:rsid w:val="00FF5909"/>
    <w:rsid w:val="00FF5A0D"/>
    <w:rsid w:val="00FF5B44"/>
    <w:rsid w:val="00FF7308"/>
    <w:rsid w:val="00FF75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9A70AA"/>
  <w15:chartTrackingRefBased/>
  <w15:docId w15:val="{DA089124-6000-4F2E-B6CC-8A084EE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8C145E"/>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rsid w:val="005C27E3"/>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character" w:customStyle="1" w:styleId="TekstopmerkingChar">
    <w:name w:val="Tekst opmerking Char"/>
    <w:link w:val="Tekstopmerking"/>
    <w:locked/>
    <w:rsid w:val="00411E22"/>
    <w:rPr>
      <w:rFonts w:ascii="Courier New" w:hAnsi="Courier New"/>
      <w:snapToGrid w:val="0"/>
    </w:rPr>
  </w:style>
  <w:style w:type="paragraph" w:styleId="Revisie">
    <w:name w:val="Revision"/>
    <w:hidden/>
    <w:uiPriority w:val="99"/>
    <w:semiHidden/>
    <w:rsid w:val="001E5F6C"/>
    <w:rPr>
      <w:rFonts w:ascii="Arial" w:hAnsi="Arial"/>
      <w:snapToGrid w:val="0"/>
      <w:kern w:val="28"/>
      <w:sz w:val="18"/>
      <w:lang w:eastAsia="en-US"/>
    </w:rPr>
  </w:style>
  <w:style w:type="character" w:customStyle="1" w:styleId="Ondertitel1">
    <w:name w:val="Ondertitel1"/>
    <w:rsid w:val="00E2510C"/>
    <w:rPr>
      <w:rFonts w:ascii="Arial" w:hAnsi="Arial"/>
      <w:b/>
      <w:color w:val="007EA9"/>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205412">
      <w:bodyDiv w:val="1"/>
      <w:marLeft w:val="0"/>
      <w:marRight w:val="0"/>
      <w:marTop w:val="0"/>
      <w:marBottom w:val="0"/>
      <w:divBdr>
        <w:top w:val="none" w:sz="0" w:space="0" w:color="auto"/>
        <w:left w:val="none" w:sz="0" w:space="0" w:color="auto"/>
        <w:bottom w:val="none" w:sz="0" w:space="0" w:color="auto"/>
        <w:right w:val="none" w:sz="0" w:space="0" w:color="auto"/>
      </w:divBdr>
    </w:div>
    <w:div w:id="153885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4</TotalTime>
  <Pages>19</Pages>
  <Words>2899</Words>
  <Characters>15945</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18807</CharactersWithSpaces>
  <SharedDoc>false</SharedDoc>
  <HLinks>
    <vt:vector size="114" baseType="variant">
      <vt:variant>
        <vt:i4>1245241</vt:i4>
      </vt:variant>
      <vt:variant>
        <vt:i4>113</vt:i4>
      </vt:variant>
      <vt:variant>
        <vt:i4>0</vt:i4>
      </vt:variant>
      <vt:variant>
        <vt:i4>5</vt:i4>
      </vt:variant>
      <vt:variant>
        <vt:lpwstr/>
      </vt:variant>
      <vt:variant>
        <vt:lpwstr>_Toc441652945</vt:lpwstr>
      </vt:variant>
      <vt:variant>
        <vt:i4>1245241</vt:i4>
      </vt:variant>
      <vt:variant>
        <vt:i4>107</vt:i4>
      </vt:variant>
      <vt:variant>
        <vt:i4>0</vt:i4>
      </vt:variant>
      <vt:variant>
        <vt:i4>5</vt:i4>
      </vt:variant>
      <vt:variant>
        <vt:lpwstr/>
      </vt:variant>
      <vt:variant>
        <vt:lpwstr>_Toc441652944</vt:lpwstr>
      </vt:variant>
      <vt:variant>
        <vt:i4>1245241</vt:i4>
      </vt:variant>
      <vt:variant>
        <vt:i4>101</vt:i4>
      </vt:variant>
      <vt:variant>
        <vt:i4>0</vt:i4>
      </vt:variant>
      <vt:variant>
        <vt:i4>5</vt:i4>
      </vt:variant>
      <vt:variant>
        <vt:lpwstr/>
      </vt:variant>
      <vt:variant>
        <vt:lpwstr>_Toc441652943</vt:lpwstr>
      </vt:variant>
      <vt:variant>
        <vt:i4>1245241</vt:i4>
      </vt:variant>
      <vt:variant>
        <vt:i4>95</vt:i4>
      </vt:variant>
      <vt:variant>
        <vt:i4>0</vt:i4>
      </vt:variant>
      <vt:variant>
        <vt:i4>5</vt:i4>
      </vt:variant>
      <vt:variant>
        <vt:lpwstr/>
      </vt:variant>
      <vt:variant>
        <vt:lpwstr>_Toc441652942</vt:lpwstr>
      </vt:variant>
      <vt:variant>
        <vt:i4>1245241</vt:i4>
      </vt:variant>
      <vt:variant>
        <vt:i4>89</vt:i4>
      </vt:variant>
      <vt:variant>
        <vt:i4>0</vt:i4>
      </vt:variant>
      <vt:variant>
        <vt:i4>5</vt:i4>
      </vt:variant>
      <vt:variant>
        <vt:lpwstr/>
      </vt:variant>
      <vt:variant>
        <vt:lpwstr>_Toc441652941</vt:lpwstr>
      </vt:variant>
      <vt:variant>
        <vt:i4>1245241</vt:i4>
      </vt:variant>
      <vt:variant>
        <vt:i4>83</vt:i4>
      </vt:variant>
      <vt:variant>
        <vt:i4>0</vt:i4>
      </vt:variant>
      <vt:variant>
        <vt:i4>5</vt:i4>
      </vt:variant>
      <vt:variant>
        <vt:lpwstr/>
      </vt:variant>
      <vt:variant>
        <vt:lpwstr>_Toc441652940</vt:lpwstr>
      </vt:variant>
      <vt:variant>
        <vt:i4>1310777</vt:i4>
      </vt:variant>
      <vt:variant>
        <vt:i4>77</vt:i4>
      </vt:variant>
      <vt:variant>
        <vt:i4>0</vt:i4>
      </vt:variant>
      <vt:variant>
        <vt:i4>5</vt:i4>
      </vt:variant>
      <vt:variant>
        <vt:lpwstr/>
      </vt:variant>
      <vt:variant>
        <vt:lpwstr>_Toc441652939</vt:lpwstr>
      </vt:variant>
      <vt:variant>
        <vt:i4>1310777</vt:i4>
      </vt:variant>
      <vt:variant>
        <vt:i4>71</vt:i4>
      </vt:variant>
      <vt:variant>
        <vt:i4>0</vt:i4>
      </vt:variant>
      <vt:variant>
        <vt:i4>5</vt:i4>
      </vt:variant>
      <vt:variant>
        <vt:lpwstr/>
      </vt:variant>
      <vt:variant>
        <vt:lpwstr>_Toc441652938</vt:lpwstr>
      </vt:variant>
      <vt:variant>
        <vt:i4>1310777</vt:i4>
      </vt:variant>
      <vt:variant>
        <vt:i4>65</vt:i4>
      </vt:variant>
      <vt:variant>
        <vt:i4>0</vt:i4>
      </vt:variant>
      <vt:variant>
        <vt:i4>5</vt:i4>
      </vt:variant>
      <vt:variant>
        <vt:lpwstr/>
      </vt:variant>
      <vt:variant>
        <vt:lpwstr>_Toc441652937</vt:lpwstr>
      </vt:variant>
      <vt:variant>
        <vt:i4>1310777</vt:i4>
      </vt:variant>
      <vt:variant>
        <vt:i4>59</vt:i4>
      </vt:variant>
      <vt:variant>
        <vt:i4>0</vt:i4>
      </vt:variant>
      <vt:variant>
        <vt:i4>5</vt:i4>
      </vt:variant>
      <vt:variant>
        <vt:lpwstr/>
      </vt:variant>
      <vt:variant>
        <vt:lpwstr>_Toc441652936</vt:lpwstr>
      </vt:variant>
      <vt:variant>
        <vt:i4>1310777</vt:i4>
      </vt:variant>
      <vt:variant>
        <vt:i4>53</vt:i4>
      </vt:variant>
      <vt:variant>
        <vt:i4>0</vt:i4>
      </vt:variant>
      <vt:variant>
        <vt:i4>5</vt:i4>
      </vt:variant>
      <vt:variant>
        <vt:lpwstr/>
      </vt:variant>
      <vt:variant>
        <vt:lpwstr>_Toc441652935</vt:lpwstr>
      </vt:variant>
      <vt:variant>
        <vt:i4>1310777</vt:i4>
      </vt:variant>
      <vt:variant>
        <vt:i4>47</vt:i4>
      </vt:variant>
      <vt:variant>
        <vt:i4>0</vt:i4>
      </vt:variant>
      <vt:variant>
        <vt:i4>5</vt:i4>
      </vt:variant>
      <vt:variant>
        <vt:lpwstr/>
      </vt:variant>
      <vt:variant>
        <vt:lpwstr>_Toc441652934</vt:lpwstr>
      </vt:variant>
      <vt:variant>
        <vt:i4>1310777</vt:i4>
      </vt:variant>
      <vt:variant>
        <vt:i4>41</vt:i4>
      </vt:variant>
      <vt:variant>
        <vt:i4>0</vt:i4>
      </vt:variant>
      <vt:variant>
        <vt:i4>5</vt:i4>
      </vt:variant>
      <vt:variant>
        <vt:lpwstr/>
      </vt:variant>
      <vt:variant>
        <vt:lpwstr>_Toc441652933</vt:lpwstr>
      </vt:variant>
      <vt:variant>
        <vt:i4>1310777</vt:i4>
      </vt:variant>
      <vt:variant>
        <vt:i4>35</vt:i4>
      </vt:variant>
      <vt:variant>
        <vt:i4>0</vt:i4>
      </vt:variant>
      <vt:variant>
        <vt:i4>5</vt:i4>
      </vt:variant>
      <vt:variant>
        <vt:lpwstr/>
      </vt:variant>
      <vt:variant>
        <vt:lpwstr>_Toc441652932</vt:lpwstr>
      </vt:variant>
      <vt:variant>
        <vt:i4>1310777</vt:i4>
      </vt:variant>
      <vt:variant>
        <vt:i4>29</vt:i4>
      </vt:variant>
      <vt:variant>
        <vt:i4>0</vt:i4>
      </vt:variant>
      <vt:variant>
        <vt:i4>5</vt:i4>
      </vt:variant>
      <vt:variant>
        <vt:lpwstr/>
      </vt:variant>
      <vt:variant>
        <vt:lpwstr>_Toc441652931</vt:lpwstr>
      </vt:variant>
      <vt:variant>
        <vt:i4>1310777</vt:i4>
      </vt:variant>
      <vt:variant>
        <vt:i4>23</vt:i4>
      </vt:variant>
      <vt:variant>
        <vt:i4>0</vt:i4>
      </vt:variant>
      <vt:variant>
        <vt:i4>5</vt:i4>
      </vt:variant>
      <vt:variant>
        <vt:lpwstr/>
      </vt:variant>
      <vt:variant>
        <vt:lpwstr>_Toc441652930</vt:lpwstr>
      </vt:variant>
      <vt:variant>
        <vt:i4>1376313</vt:i4>
      </vt:variant>
      <vt:variant>
        <vt:i4>17</vt:i4>
      </vt:variant>
      <vt:variant>
        <vt:i4>0</vt:i4>
      </vt:variant>
      <vt:variant>
        <vt:i4>5</vt:i4>
      </vt:variant>
      <vt:variant>
        <vt:lpwstr/>
      </vt:variant>
      <vt:variant>
        <vt:lpwstr>_Toc441652929</vt:lpwstr>
      </vt:variant>
      <vt:variant>
        <vt:i4>1376313</vt:i4>
      </vt:variant>
      <vt:variant>
        <vt:i4>11</vt:i4>
      </vt:variant>
      <vt:variant>
        <vt:i4>0</vt:i4>
      </vt:variant>
      <vt:variant>
        <vt:i4>5</vt:i4>
      </vt:variant>
      <vt:variant>
        <vt:lpwstr/>
      </vt:variant>
      <vt:variant>
        <vt:lpwstr>_Toc441652928</vt:lpwstr>
      </vt:variant>
      <vt:variant>
        <vt:i4>1376313</vt:i4>
      </vt:variant>
      <vt:variant>
        <vt:i4>5</vt:i4>
      </vt:variant>
      <vt:variant>
        <vt:i4>0</vt:i4>
      </vt:variant>
      <vt:variant>
        <vt:i4>5</vt:i4>
      </vt:variant>
      <vt:variant>
        <vt:lpwstr/>
      </vt:variant>
      <vt:variant>
        <vt:lpwstr>_Toc441652927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4</cp:revision>
  <cp:lastPrinted>2016-02-02T14:03:00Z</cp:lastPrinted>
  <dcterms:created xsi:type="dcterms:W3CDTF">2025-06-02T08:43:00Z</dcterms:created>
  <dcterms:modified xsi:type="dcterms:W3CDTF">2025-06-02T08:47:00Z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