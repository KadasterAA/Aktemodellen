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2DF2CC28" w14:textId="77777777" w:rsidTr="000B4FD9">
        <w:trPr>
          <w:gridAfter w:val="1"/>
          <w:wAfter w:w="3686" w:type="dxa"/>
        </w:trPr>
        <w:tc>
          <w:tcPr>
            <w:tcW w:w="5173" w:type="dxa"/>
          </w:tcPr>
          <w:p w14:paraId="5175C426" w14:textId="77777777" w:rsidR="00451606" w:rsidRPr="00AA22DC" w:rsidRDefault="00451606" w:rsidP="000B4FD9">
            <w:pPr>
              <w:pStyle w:val="Alinea"/>
            </w:pPr>
          </w:p>
        </w:tc>
      </w:tr>
      <w:tr w:rsidR="00451606" w:rsidRPr="00AA22DC" w14:paraId="45F3EA2A" w14:textId="77777777" w:rsidTr="000B4FD9">
        <w:trPr>
          <w:gridAfter w:val="1"/>
          <w:wAfter w:w="3686" w:type="dxa"/>
        </w:trPr>
        <w:tc>
          <w:tcPr>
            <w:tcW w:w="5173" w:type="dxa"/>
          </w:tcPr>
          <w:p w14:paraId="568EF904" w14:textId="3DDB17C7" w:rsidR="00451606" w:rsidRPr="00AA22DC" w:rsidRDefault="009C2669" w:rsidP="000B4FD9">
            <w:r w:rsidRPr="00E80392">
              <w:rPr>
                <w:rStyle w:val="Ondertitel1"/>
              </w:rPr>
              <w:t>Directie Beheer en Ontwikkeling Informatietechnologie</w:t>
            </w:r>
            <w:r w:rsidR="000A5A41">
              <w:rPr>
                <w:rStyle w:val="Ondertitel1"/>
              </w:rPr>
              <w:t xml:space="preserve"> </w:t>
            </w:r>
            <w:r w:rsidRPr="00E80392">
              <w:rPr>
                <w:rStyle w:val="Ondertitel1"/>
              </w:rPr>
              <w:t>(BOI)</w:t>
            </w:r>
          </w:p>
        </w:tc>
      </w:tr>
      <w:tr w:rsidR="00451606" w:rsidRPr="00AA22DC" w14:paraId="60AAA607" w14:textId="77777777" w:rsidTr="000B4FD9">
        <w:trPr>
          <w:gridAfter w:val="1"/>
          <w:wAfter w:w="3686" w:type="dxa"/>
        </w:trPr>
        <w:tc>
          <w:tcPr>
            <w:tcW w:w="5173" w:type="dxa"/>
          </w:tcPr>
          <w:p w14:paraId="396B33AF" w14:textId="77777777" w:rsidR="00451606" w:rsidRPr="00AA22DC" w:rsidRDefault="00451606" w:rsidP="000B4FD9">
            <w:pPr>
              <w:pStyle w:val="Eenheid"/>
            </w:pPr>
            <w:bookmarkStart w:id="0" w:name="bmDirectie"/>
            <w:bookmarkEnd w:id="0"/>
          </w:p>
        </w:tc>
      </w:tr>
      <w:tr w:rsidR="00451606" w:rsidRPr="00AA22DC" w14:paraId="3B802927" w14:textId="77777777" w:rsidTr="000B4FD9">
        <w:trPr>
          <w:gridAfter w:val="1"/>
          <w:wAfter w:w="3686" w:type="dxa"/>
        </w:trPr>
        <w:tc>
          <w:tcPr>
            <w:tcW w:w="5173" w:type="dxa"/>
          </w:tcPr>
          <w:p w14:paraId="0DB03223" w14:textId="77777777" w:rsidR="00451606" w:rsidRPr="00AA22DC" w:rsidRDefault="00451606" w:rsidP="000B4FD9">
            <w:pPr>
              <w:pStyle w:val="Afdeling"/>
              <w:rPr>
                <w:lang w:val="nl-NL"/>
              </w:rPr>
            </w:pPr>
            <w:bookmarkStart w:id="1" w:name="bmAfdeling"/>
            <w:bookmarkEnd w:id="1"/>
          </w:p>
        </w:tc>
      </w:tr>
      <w:tr w:rsidR="00451606" w:rsidRPr="00AA22DC" w14:paraId="255F6B6F" w14:textId="77777777" w:rsidTr="000B4FD9">
        <w:trPr>
          <w:gridAfter w:val="1"/>
          <w:wAfter w:w="3686" w:type="dxa"/>
        </w:trPr>
        <w:tc>
          <w:tcPr>
            <w:tcW w:w="5173" w:type="dxa"/>
          </w:tcPr>
          <w:p w14:paraId="3EB79F1A" w14:textId="77777777" w:rsidR="00451606" w:rsidRPr="00AA22DC" w:rsidRDefault="00451606" w:rsidP="000B4FD9">
            <w:pPr>
              <w:spacing w:before="90"/>
              <w:rPr>
                <w:sz w:val="14"/>
              </w:rPr>
            </w:pPr>
          </w:p>
        </w:tc>
      </w:tr>
      <w:tr w:rsidR="00451606" w:rsidRPr="00AA22DC" w14:paraId="70949489" w14:textId="77777777" w:rsidTr="000B4FD9">
        <w:trPr>
          <w:gridAfter w:val="1"/>
          <w:wAfter w:w="3686" w:type="dxa"/>
          <w:trHeight w:val="3804"/>
        </w:trPr>
        <w:tc>
          <w:tcPr>
            <w:tcW w:w="5173" w:type="dxa"/>
            <w:vAlign w:val="bottom"/>
          </w:tcPr>
          <w:p w14:paraId="58A943A2"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70B873D3" w14:textId="77777777" w:rsidTr="000B4FD9">
        <w:trPr>
          <w:gridAfter w:val="1"/>
          <w:wAfter w:w="3686" w:type="dxa"/>
          <w:trHeight w:val="135"/>
        </w:trPr>
        <w:tc>
          <w:tcPr>
            <w:tcW w:w="5173" w:type="dxa"/>
          </w:tcPr>
          <w:p w14:paraId="0F13412F" w14:textId="77777777" w:rsidR="00451606" w:rsidRPr="00AA22DC" w:rsidRDefault="00451606" w:rsidP="000B4FD9">
            <w:pPr>
              <w:spacing w:before="90"/>
              <w:rPr>
                <w:sz w:val="14"/>
              </w:rPr>
            </w:pPr>
          </w:p>
        </w:tc>
      </w:tr>
      <w:tr w:rsidR="00451606" w:rsidRPr="00AA22DC" w14:paraId="127C8C4F" w14:textId="77777777" w:rsidTr="000B4FD9">
        <w:trPr>
          <w:gridAfter w:val="1"/>
          <w:wAfter w:w="3686" w:type="dxa"/>
          <w:trHeight w:val="181"/>
        </w:trPr>
        <w:tc>
          <w:tcPr>
            <w:tcW w:w="5173" w:type="dxa"/>
          </w:tcPr>
          <w:p w14:paraId="6F4057FE" w14:textId="77777777" w:rsidR="00451606" w:rsidRPr="00AA22DC" w:rsidRDefault="00451606" w:rsidP="000B4FD9"/>
        </w:tc>
      </w:tr>
      <w:tr w:rsidR="00451606" w:rsidRPr="00AA22DC" w14:paraId="03ED0F06" w14:textId="77777777" w:rsidTr="000B4FD9">
        <w:trPr>
          <w:gridAfter w:val="1"/>
          <w:wAfter w:w="3686" w:type="dxa"/>
        </w:trPr>
        <w:tc>
          <w:tcPr>
            <w:tcW w:w="5173" w:type="dxa"/>
          </w:tcPr>
          <w:p w14:paraId="4F1F6EDE" w14:textId="3ED1B0D1" w:rsidR="00451606" w:rsidRPr="00AA22DC" w:rsidRDefault="00264DE5" w:rsidP="000B4FD9">
            <w:pPr>
              <w:pStyle w:val="Titel"/>
              <w:spacing w:line="240" w:lineRule="auto"/>
              <w:rPr>
                <w:lang w:val="nl-NL"/>
              </w:rPr>
            </w:pPr>
            <w:bookmarkStart w:id="3" w:name="bmTitel"/>
            <w:bookmarkEnd w:id="3"/>
            <w:r>
              <w:rPr>
                <w:lang w:val="nl-NL"/>
              </w:rPr>
              <w:t>Toelichting model</w:t>
            </w:r>
            <w:r w:rsidR="00BA0E64">
              <w:rPr>
                <w:lang w:val="nl-NL"/>
              </w:rPr>
              <w:t>document</w:t>
            </w:r>
            <w:r>
              <w:rPr>
                <w:lang w:val="nl-NL"/>
              </w:rPr>
              <w:t xml:space="preserve"> Neo </w:t>
            </w:r>
            <w:del w:id="4" w:author="Willems, Igor" w:date="2025-07-31T11:10:00Z" w16du:dateUtc="2025-07-31T09:10:00Z">
              <w:r w:rsidDel="002C67A7">
                <w:rPr>
                  <w:lang w:val="nl-NL"/>
                </w:rPr>
                <w:delText>v</w:delText>
              </w:r>
              <w:r w:rsidR="00BA0E64" w:rsidDel="002C67A7">
                <w:rPr>
                  <w:lang w:val="nl-NL"/>
                </w:rPr>
                <w:delText>3</w:delText>
              </w:r>
            </w:del>
            <w:ins w:id="5" w:author="Willems, Igor" w:date="2025-07-31T11:10:00Z" w16du:dateUtc="2025-07-31T09:10:00Z">
              <w:r w:rsidR="002C67A7">
                <w:rPr>
                  <w:lang w:val="nl-NL"/>
                </w:rPr>
                <w:t>v4</w:t>
              </w:r>
            </w:ins>
            <w:r>
              <w:rPr>
                <w:lang w:val="nl-NL"/>
              </w:rPr>
              <w:t>.0</w:t>
            </w:r>
          </w:p>
        </w:tc>
      </w:tr>
      <w:tr w:rsidR="00451606" w:rsidRPr="00AA22DC" w14:paraId="3B48BA00" w14:textId="77777777" w:rsidTr="000B4FD9">
        <w:trPr>
          <w:gridAfter w:val="1"/>
          <w:wAfter w:w="3686" w:type="dxa"/>
          <w:trHeight w:val="268"/>
        </w:trPr>
        <w:tc>
          <w:tcPr>
            <w:tcW w:w="5173" w:type="dxa"/>
          </w:tcPr>
          <w:p w14:paraId="3865FA86" w14:textId="77777777" w:rsidR="00451606" w:rsidRPr="00AA22DC" w:rsidRDefault="00451606" w:rsidP="000B4FD9"/>
        </w:tc>
      </w:tr>
      <w:tr w:rsidR="00451606" w:rsidRPr="00AA22DC" w14:paraId="5A62E9D0" w14:textId="77777777" w:rsidTr="000B4FD9">
        <w:trPr>
          <w:gridAfter w:val="1"/>
          <w:wAfter w:w="3686" w:type="dxa"/>
          <w:trHeight w:hRule="exact" w:val="275"/>
        </w:trPr>
        <w:tc>
          <w:tcPr>
            <w:tcW w:w="5173" w:type="dxa"/>
            <w:vAlign w:val="bottom"/>
          </w:tcPr>
          <w:p w14:paraId="70146B3D" w14:textId="161B3ADD" w:rsidR="00451606" w:rsidRPr="00AA22DC" w:rsidRDefault="00264DE5" w:rsidP="007B4960">
            <w:pPr>
              <w:pStyle w:val="Subtitel"/>
              <w:framePr w:hSpace="0" w:wrap="auto" w:hAnchor="text" w:xAlign="left" w:yAlign="inline"/>
              <w:rPr>
                <w:rStyle w:val="Ondertitel1"/>
              </w:rPr>
            </w:pPr>
            <w:r w:rsidRPr="00343045">
              <w:t>Automatische Akteverwerking</w:t>
            </w:r>
          </w:p>
        </w:tc>
      </w:tr>
      <w:tr w:rsidR="00451606" w:rsidRPr="00AA22DC" w14:paraId="56AB8CEB" w14:textId="77777777" w:rsidTr="000B4FD9">
        <w:trPr>
          <w:gridAfter w:val="1"/>
          <w:wAfter w:w="3686" w:type="dxa"/>
          <w:trHeight w:hRule="exact" w:val="804"/>
        </w:trPr>
        <w:tc>
          <w:tcPr>
            <w:tcW w:w="5173" w:type="dxa"/>
            <w:vAlign w:val="bottom"/>
          </w:tcPr>
          <w:p w14:paraId="1FB0A4B6" w14:textId="77777777" w:rsidR="00451606" w:rsidRPr="00AA22DC" w:rsidRDefault="00451606" w:rsidP="000B4FD9"/>
        </w:tc>
      </w:tr>
      <w:tr w:rsidR="00451606" w:rsidRPr="00AA22DC" w14:paraId="45FE3834" w14:textId="77777777" w:rsidTr="000B4FD9">
        <w:trPr>
          <w:gridAfter w:val="1"/>
          <w:wAfter w:w="3686" w:type="dxa"/>
        </w:trPr>
        <w:tc>
          <w:tcPr>
            <w:tcW w:w="5173" w:type="dxa"/>
            <w:vAlign w:val="bottom"/>
          </w:tcPr>
          <w:p w14:paraId="0E49F30F" w14:textId="77777777" w:rsidR="00451606" w:rsidRPr="00264DE5" w:rsidRDefault="00451606" w:rsidP="000B4FD9">
            <w:pPr>
              <w:pStyle w:val="tussenkopje"/>
              <w:rPr>
                <w:b/>
                <w:bCs/>
                <w:lang w:val="nl-NL"/>
              </w:rPr>
            </w:pPr>
            <w:r w:rsidRPr="00264DE5">
              <w:rPr>
                <w:b/>
                <w:bCs/>
                <w:lang w:val="nl-NL"/>
              </w:rPr>
              <w:t>Versie</w:t>
            </w:r>
          </w:p>
        </w:tc>
      </w:tr>
      <w:tr w:rsidR="00451606" w:rsidRPr="00AA22DC" w14:paraId="6BB37D78" w14:textId="77777777" w:rsidTr="000B4FD9">
        <w:trPr>
          <w:gridAfter w:val="1"/>
          <w:wAfter w:w="3686" w:type="dxa"/>
        </w:trPr>
        <w:tc>
          <w:tcPr>
            <w:tcW w:w="5173" w:type="dxa"/>
            <w:vAlign w:val="bottom"/>
          </w:tcPr>
          <w:p w14:paraId="44BEEDBE" w14:textId="492A5E46" w:rsidR="00451606" w:rsidRPr="00AA22DC" w:rsidRDefault="00174272" w:rsidP="000B4FD9">
            <w:pPr>
              <w:pStyle w:val="Voettekst"/>
              <w:tabs>
                <w:tab w:val="clear" w:pos="4536"/>
                <w:tab w:val="clear" w:pos="9072"/>
              </w:tabs>
            </w:pPr>
            <w:del w:id="6" w:author="Willems, Igor" w:date="2025-07-31T11:10:00Z" w16du:dateUtc="2025-07-31T09:10:00Z">
              <w:r w:rsidDel="002C67A7">
                <w:delText>3</w:delText>
              </w:r>
            </w:del>
            <w:ins w:id="7" w:author="Willems, Igor" w:date="2025-07-31T11:10:00Z" w16du:dateUtc="2025-07-31T09:10:00Z">
              <w:r w:rsidR="002C67A7">
                <w:t>4</w:t>
              </w:r>
            </w:ins>
            <w:r w:rsidR="002905E1">
              <w:t>.0</w:t>
            </w:r>
          </w:p>
        </w:tc>
      </w:tr>
      <w:tr w:rsidR="008A02E7" w:rsidRPr="00AA22DC" w14:paraId="61DC9AC6" w14:textId="77777777" w:rsidTr="000B4FD9">
        <w:trPr>
          <w:gridAfter w:val="1"/>
          <w:wAfter w:w="3686" w:type="dxa"/>
        </w:trPr>
        <w:tc>
          <w:tcPr>
            <w:tcW w:w="5173" w:type="dxa"/>
            <w:vAlign w:val="bottom"/>
          </w:tcPr>
          <w:p w14:paraId="5FE15090" w14:textId="77777777" w:rsidR="008A02E7" w:rsidRPr="00264DE5" w:rsidRDefault="008A02E7" w:rsidP="008A02E7">
            <w:pPr>
              <w:pStyle w:val="Voettekst"/>
              <w:tabs>
                <w:tab w:val="clear" w:pos="4536"/>
                <w:tab w:val="clear" w:pos="9072"/>
              </w:tabs>
              <w:rPr>
                <w:b/>
                <w:bCs/>
              </w:rPr>
            </w:pPr>
            <w:r w:rsidRPr="00264DE5">
              <w:rPr>
                <w:b/>
                <w:bCs/>
              </w:rPr>
              <w:t>Datum</w:t>
            </w:r>
          </w:p>
        </w:tc>
      </w:tr>
      <w:tr w:rsidR="008A02E7" w:rsidRPr="00AA22DC" w14:paraId="644166BA" w14:textId="77777777" w:rsidTr="000B4FD9">
        <w:trPr>
          <w:gridAfter w:val="1"/>
          <w:wAfter w:w="3686" w:type="dxa"/>
        </w:trPr>
        <w:tc>
          <w:tcPr>
            <w:tcW w:w="5173" w:type="dxa"/>
            <w:vAlign w:val="bottom"/>
          </w:tcPr>
          <w:p w14:paraId="672A7E6F" w14:textId="754F1845" w:rsidR="008A02E7" w:rsidRDefault="00174272" w:rsidP="008A02E7">
            <w:pPr>
              <w:pStyle w:val="Voettekst"/>
              <w:tabs>
                <w:tab w:val="clear" w:pos="4536"/>
                <w:tab w:val="clear" w:pos="9072"/>
              </w:tabs>
            </w:pPr>
            <w:del w:id="8" w:author="Willems, Igor" w:date="2025-07-31T11:10:00Z" w16du:dateUtc="2025-07-31T09:10:00Z">
              <w:r w:rsidDel="002C67A7">
                <w:delText>27</w:delText>
              </w:r>
              <w:r w:rsidR="009F4EFF" w:rsidDel="002C67A7">
                <w:delText xml:space="preserve"> </w:delText>
              </w:r>
              <w:r w:rsidDel="002C67A7">
                <w:delText xml:space="preserve">februari </w:delText>
              </w:r>
              <w:r w:rsidR="009F4EFF" w:rsidDel="002C67A7">
                <w:delText>202</w:delText>
              </w:r>
              <w:r w:rsidDel="002C67A7">
                <w:delText>5</w:delText>
              </w:r>
            </w:del>
            <w:ins w:id="9" w:author="Willems, Igor" w:date="2025-07-31T11:10:00Z" w16du:dateUtc="2025-07-31T09:10:00Z">
              <w:r w:rsidR="002C67A7">
                <w:t>1 augustus 2025</w:t>
              </w:r>
            </w:ins>
          </w:p>
        </w:tc>
      </w:tr>
      <w:tr w:rsidR="008A02E7" w:rsidRPr="00AA22DC" w14:paraId="207A5C7F" w14:textId="77777777" w:rsidTr="000B4FD9">
        <w:trPr>
          <w:gridAfter w:val="1"/>
          <w:wAfter w:w="3686" w:type="dxa"/>
        </w:trPr>
        <w:tc>
          <w:tcPr>
            <w:tcW w:w="5173" w:type="dxa"/>
            <w:vAlign w:val="bottom"/>
          </w:tcPr>
          <w:p w14:paraId="3C0ED7D2" w14:textId="3305AC70" w:rsidR="008A02E7" w:rsidRPr="00AA22DC" w:rsidRDefault="008A02E7" w:rsidP="008A02E7">
            <w:pPr>
              <w:pStyle w:val="tussenkopje"/>
              <w:rPr>
                <w:lang w:val="nl-NL"/>
              </w:rPr>
            </w:pPr>
          </w:p>
        </w:tc>
      </w:tr>
      <w:tr w:rsidR="008A02E7" w:rsidRPr="00AA22DC" w14:paraId="2814C50F" w14:textId="77777777" w:rsidTr="000B4FD9">
        <w:trPr>
          <w:gridAfter w:val="1"/>
          <w:wAfter w:w="3686" w:type="dxa"/>
        </w:trPr>
        <w:tc>
          <w:tcPr>
            <w:tcW w:w="5173" w:type="dxa"/>
            <w:vAlign w:val="bottom"/>
          </w:tcPr>
          <w:p w14:paraId="113B3960" w14:textId="77777777" w:rsidR="008A02E7" w:rsidRPr="00AA22DC" w:rsidRDefault="008A02E7" w:rsidP="008A02E7">
            <w:pPr>
              <w:pStyle w:val="Auteur"/>
              <w:framePr w:hSpace="0" w:wrap="auto" w:vAnchor="margin" w:hAnchor="text" w:yAlign="inline"/>
            </w:pPr>
            <w:bookmarkStart w:id="10" w:name="bmAuteurs"/>
            <w:bookmarkEnd w:id="10"/>
          </w:p>
        </w:tc>
      </w:tr>
      <w:tr w:rsidR="008A02E7" w:rsidRPr="00AA22DC" w14:paraId="7354E9B8" w14:textId="77777777" w:rsidTr="000B4FD9">
        <w:trPr>
          <w:trHeight w:hRule="exact" w:val="246"/>
        </w:trPr>
        <w:tc>
          <w:tcPr>
            <w:tcW w:w="8859" w:type="dxa"/>
            <w:gridSpan w:val="2"/>
            <w:vAlign w:val="bottom"/>
          </w:tcPr>
          <w:p w14:paraId="3FD8983B" w14:textId="77777777" w:rsidR="008A02E7" w:rsidRPr="00AA22DC" w:rsidRDefault="008A02E7" w:rsidP="008A02E7"/>
        </w:tc>
      </w:tr>
    </w:tbl>
    <w:p w14:paraId="1B973354" w14:textId="77777777" w:rsidR="00451606" w:rsidRPr="00AA22DC" w:rsidRDefault="00451606">
      <w:pPr>
        <w:pStyle w:val="Koptekst"/>
        <w:tabs>
          <w:tab w:val="clear" w:pos="4536"/>
          <w:tab w:val="clear" w:pos="9072"/>
        </w:tabs>
      </w:pPr>
    </w:p>
    <w:p w14:paraId="1298DE2F" w14:textId="77777777" w:rsidR="00451606" w:rsidRPr="00AA22DC" w:rsidRDefault="00451606">
      <w:pPr>
        <w:pStyle w:val="Koptekst"/>
        <w:tabs>
          <w:tab w:val="clear" w:pos="4536"/>
          <w:tab w:val="clear" w:pos="9072"/>
        </w:tabs>
      </w:pPr>
    </w:p>
    <w:p w14:paraId="0D905B30" w14:textId="77777777" w:rsidR="00451606" w:rsidRPr="00AA22DC" w:rsidRDefault="00451606">
      <w:pPr>
        <w:pStyle w:val="Koptekst"/>
        <w:tabs>
          <w:tab w:val="clear" w:pos="4536"/>
          <w:tab w:val="clear" w:pos="9072"/>
        </w:tabs>
      </w:pPr>
    </w:p>
    <w:p w14:paraId="7606F70F" w14:textId="77777777" w:rsidR="00451606" w:rsidRPr="00AA22DC" w:rsidRDefault="00451606">
      <w:pPr>
        <w:pStyle w:val="Koptekst"/>
        <w:tabs>
          <w:tab w:val="clear" w:pos="4536"/>
          <w:tab w:val="clear" w:pos="9072"/>
        </w:tabs>
        <w:sectPr w:rsidR="00451606" w:rsidRPr="00AA22DC" w:rsidSect="00587FF1">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48813102" w14:textId="77777777" w:rsidTr="009F2F69">
        <w:trPr>
          <w:gridAfter w:val="1"/>
          <w:wAfter w:w="5173" w:type="dxa"/>
        </w:trPr>
        <w:tc>
          <w:tcPr>
            <w:tcW w:w="3686" w:type="dxa"/>
          </w:tcPr>
          <w:p w14:paraId="0440E440" w14:textId="77777777" w:rsidR="00451606" w:rsidRPr="00AA22DC" w:rsidRDefault="00451606"/>
        </w:tc>
      </w:tr>
      <w:tr w:rsidR="00451606" w:rsidRPr="00AA22DC" w14:paraId="40C7EC3C" w14:textId="77777777" w:rsidTr="009F2F69">
        <w:trPr>
          <w:gridAfter w:val="1"/>
          <w:wAfter w:w="5173" w:type="dxa"/>
        </w:trPr>
        <w:tc>
          <w:tcPr>
            <w:tcW w:w="3686" w:type="dxa"/>
          </w:tcPr>
          <w:p w14:paraId="1F41F7B0" w14:textId="77777777" w:rsidR="00451606" w:rsidRPr="00AA22DC" w:rsidRDefault="00451606"/>
        </w:tc>
      </w:tr>
      <w:tr w:rsidR="00451606" w:rsidRPr="00AA22DC" w14:paraId="3AA88096" w14:textId="77777777" w:rsidTr="009F2F69">
        <w:trPr>
          <w:gridAfter w:val="1"/>
          <w:wAfter w:w="5173" w:type="dxa"/>
        </w:trPr>
        <w:tc>
          <w:tcPr>
            <w:tcW w:w="3686" w:type="dxa"/>
          </w:tcPr>
          <w:p w14:paraId="50BE96B5" w14:textId="35B7D8A0"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27CF4E19" w14:textId="77777777" w:rsidTr="009F2F69">
        <w:trPr>
          <w:gridAfter w:val="1"/>
          <w:wAfter w:w="5173" w:type="dxa"/>
        </w:trPr>
        <w:tc>
          <w:tcPr>
            <w:tcW w:w="3686" w:type="dxa"/>
          </w:tcPr>
          <w:p w14:paraId="6D59C45E" w14:textId="7AF21FB9"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6663EDF1" w14:textId="77777777" w:rsidTr="009F2F69">
        <w:trPr>
          <w:gridAfter w:val="1"/>
          <w:wAfter w:w="5173" w:type="dxa"/>
        </w:trPr>
        <w:tc>
          <w:tcPr>
            <w:tcW w:w="3686" w:type="dxa"/>
          </w:tcPr>
          <w:p w14:paraId="56F3E9FA" w14:textId="77777777" w:rsidR="00451606" w:rsidRPr="00AA22DC" w:rsidRDefault="00451606">
            <w:pPr>
              <w:spacing w:before="90"/>
              <w:rPr>
                <w:sz w:val="14"/>
              </w:rPr>
            </w:pPr>
          </w:p>
        </w:tc>
      </w:tr>
      <w:tr w:rsidR="00451606" w:rsidRPr="00AA22DC" w14:paraId="3E7098D4" w14:textId="77777777" w:rsidTr="009F2F69">
        <w:trPr>
          <w:gridAfter w:val="1"/>
          <w:wAfter w:w="5173" w:type="dxa"/>
          <w:trHeight w:val="3958"/>
        </w:trPr>
        <w:tc>
          <w:tcPr>
            <w:tcW w:w="3686" w:type="dxa"/>
            <w:vAlign w:val="bottom"/>
          </w:tcPr>
          <w:p w14:paraId="22AC1364" w14:textId="77777777" w:rsidR="00451606" w:rsidRPr="00AA22DC" w:rsidRDefault="00451606" w:rsidP="00E92944">
            <w:pPr>
              <w:pStyle w:val="Kop"/>
              <w:framePr w:wrap="auto" w:vAnchor="margin" w:hAnchor="text" w:xAlign="left" w:yAlign="inline"/>
            </w:pPr>
          </w:p>
        </w:tc>
      </w:tr>
      <w:tr w:rsidR="00451606" w:rsidRPr="00AA22DC" w14:paraId="26B035AA" w14:textId="77777777" w:rsidTr="009F2F69">
        <w:trPr>
          <w:gridAfter w:val="1"/>
          <w:wAfter w:w="5173" w:type="dxa"/>
          <w:trHeight w:val="135"/>
        </w:trPr>
        <w:tc>
          <w:tcPr>
            <w:tcW w:w="3686" w:type="dxa"/>
          </w:tcPr>
          <w:p w14:paraId="00A3CB05" w14:textId="77777777" w:rsidR="00451606" w:rsidRPr="00AA22DC" w:rsidRDefault="00451606" w:rsidP="009F2F69">
            <w:pPr>
              <w:pStyle w:val="BriefRef"/>
            </w:pPr>
          </w:p>
        </w:tc>
      </w:tr>
      <w:tr w:rsidR="00451606" w:rsidRPr="00AA22DC" w14:paraId="2AA31158" w14:textId="77777777" w:rsidTr="009F2F69">
        <w:trPr>
          <w:gridAfter w:val="1"/>
          <w:wAfter w:w="5173" w:type="dxa"/>
          <w:trHeight w:val="181"/>
        </w:trPr>
        <w:tc>
          <w:tcPr>
            <w:tcW w:w="3686" w:type="dxa"/>
          </w:tcPr>
          <w:p w14:paraId="51079319" w14:textId="755ABF51"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064F06">
              <w:rPr>
                <w:b/>
                <w:bCs/>
                <w:noProof/>
                <w:sz w:val="20"/>
              </w:rPr>
              <w:t>Toelichting model Neo v</w:t>
            </w:r>
            <w:r w:rsidR="00174272">
              <w:rPr>
                <w:b/>
                <w:bCs/>
                <w:noProof/>
                <w:sz w:val="20"/>
              </w:rPr>
              <w:t>3</w:t>
            </w:r>
            <w:r w:rsidR="00064F06">
              <w:rPr>
                <w:b/>
                <w:bCs/>
                <w:noProof/>
                <w:sz w:val="20"/>
              </w:rPr>
              <w:t>.0</w:t>
            </w:r>
            <w:r w:rsidRPr="00AA22DC">
              <w:rPr>
                <w:b/>
                <w:bCs/>
                <w:sz w:val="20"/>
              </w:rPr>
              <w:fldChar w:fldCharType="end"/>
            </w:r>
          </w:p>
        </w:tc>
      </w:tr>
      <w:tr w:rsidR="00451606" w:rsidRPr="00AA22DC" w14:paraId="5AC674D0" w14:textId="77777777" w:rsidTr="009F2F69">
        <w:trPr>
          <w:gridAfter w:val="1"/>
          <w:wAfter w:w="5173" w:type="dxa"/>
        </w:trPr>
        <w:tc>
          <w:tcPr>
            <w:tcW w:w="3686" w:type="dxa"/>
          </w:tcPr>
          <w:p w14:paraId="4CDD244D" w14:textId="77777777" w:rsidR="00451606" w:rsidRPr="00AA22DC" w:rsidRDefault="00451606"/>
        </w:tc>
      </w:tr>
      <w:tr w:rsidR="00451606" w:rsidRPr="00AA22DC" w14:paraId="5B4CA38F" w14:textId="77777777" w:rsidTr="009F2F69">
        <w:trPr>
          <w:gridAfter w:val="1"/>
          <w:wAfter w:w="5173" w:type="dxa"/>
          <w:trHeight w:val="268"/>
        </w:trPr>
        <w:tc>
          <w:tcPr>
            <w:tcW w:w="3686" w:type="dxa"/>
          </w:tcPr>
          <w:p w14:paraId="0A7C3D69" w14:textId="482EF2F2" w:rsidR="00451606" w:rsidRPr="00AA22DC" w:rsidRDefault="00064F06">
            <w:fldSimple w:instr=" STYLEREF Subtitel \* MERGEFORMAT ">
              <w:r>
                <w:rPr>
                  <w:noProof/>
                </w:rPr>
                <w:t>Automatische Akteverwerking</w:t>
              </w:r>
            </w:fldSimple>
          </w:p>
        </w:tc>
      </w:tr>
      <w:tr w:rsidR="00451606" w:rsidRPr="00AA22DC" w14:paraId="6F6F28BF" w14:textId="77777777" w:rsidTr="009F2F69">
        <w:trPr>
          <w:gridAfter w:val="1"/>
          <w:wAfter w:w="5173" w:type="dxa"/>
          <w:cantSplit/>
          <w:trHeight w:hRule="exact" w:val="345"/>
        </w:trPr>
        <w:tc>
          <w:tcPr>
            <w:tcW w:w="3686" w:type="dxa"/>
            <w:vAlign w:val="bottom"/>
          </w:tcPr>
          <w:p w14:paraId="262B8A8E" w14:textId="77777777" w:rsidR="00451606" w:rsidRPr="00AA22DC" w:rsidRDefault="00451606"/>
        </w:tc>
      </w:tr>
      <w:tr w:rsidR="00451606" w:rsidRPr="00AA22DC" w14:paraId="0E5FB588" w14:textId="77777777" w:rsidTr="009F2F69">
        <w:trPr>
          <w:gridAfter w:val="1"/>
          <w:wAfter w:w="5173" w:type="dxa"/>
          <w:cantSplit/>
          <w:trHeight w:hRule="exact" w:val="333"/>
        </w:trPr>
        <w:tc>
          <w:tcPr>
            <w:tcW w:w="3686" w:type="dxa"/>
            <w:vAlign w:val="bottom"/>
          </w:tcPr>
          <w:p w14:paraId="167B2C50" w14:textId="77777777" w:rsidR="00451606" w:rsidRPr="00AA22DC" w:rsidRDefault="00451606">
            <w:pPr>
              <w:pStyle w:val="kopje"/>
            </w:pPr>
            <w:r w:rsidRPr="00AA22DC">
              <w:t>Opdrachtgever</w:t>
            </w:r>
          </w:p>
        </w:tc>
      </w:tr>
      <w:tr w:rsidR="00451606" w:rsidRPr="00AA22DC" w14:paraId="5F4C8A1A" w14:textId="77777777" w:rsidTr="009F2F69">
        <w:trPr>
          <w:gridAfter w:val="1"/>
          <w:wAfter w:w="5173" w:type="dxa"/>
          <w:cantSplit/>
          <w:trHeight w:val="244"/>
        </w:trPr>
        <w:tc>
          <w:tcPr>
            <w:tcW w:w="3686" w:type="dxa"/>
            <w:vAlign w:val="bottom"/>
          </w:tcPr>
          <w:p w14:paraId="08C3EC4A" w14:textId="2B7DDE43" w:rsidR="00451606" w:rsidRPr="00AA22DC" w:rsidRDefault="00064F06">
            <w:bookmarkStart w:id="11" w:name="bmOpdrachtgever"/>
            <w:bookmarkEnd w:id="11"/>
            <w:r>
              <w:rPr>
                <w:rFonts w:cs="Arial"/>
                <w:snapToGrid/>
                <w:sz w:val="16"/>
                <w:szCs w:val="16"/>
              </w:rPr>
              <w:t>ODR/DPI</w:t>
            </w:r>
          </w:p>
        </w:tc>
      </w:tr>
      <w:tr w:rsidR="00451606" w:rsidRPr="00AA22DC" w14:paraId="3C80A5A4" w14:textId="77777777" w:rsidTr="009F2F69">
        <w:trPr>
          <w:gridAfter w:val="1"/>
          <w:wAfter w:w="5173" w:type="dxa"/>
          <w:cantSplit/>
          <w:trHeight w:hRule="exact" w:val="313"/>
        </w:trPr>
        <w:tc>
          <w:tcPr>
            <w:tcW w:w="3686" w:type="dxa"/>
            <w:vAlign w:val="bottom"/>
          </w:tcPr>
          <w:p w14:paraId="165B02A1" w14:textId="77777777" w:rsidR="00451606" w:rsidRPr="00AA22DC" w:rsidRDefault="00451606">
            <w:pPr>
              <w:pStyle w:val="kopje"/>
            </w:pPr>
            <w:r w:rsidRPr="00AA22DC">
              <w:t>Status</w:t>
            </w:r>
          </w:p>
        </w:tc>
      </w:tr>
      <w:tr w:rsidR="00451606" w:rsidRPr="00AA22DC" w14:paraId="1CC71442" w14:textId="77777777" w:rsidTr="009F2F69">
        <w:trPr>
          <w:gridAfter w:val="1"/>
          <w:wAfter w:w="5173" w:type="dxa"/>
          <w:cantSplit/>
          <w:trHeight w:val="244"/>
        </w:trPr>
        <w:tc>
          <w:tcPr>
            <w:tcW w:w="3686" w:type="dxa"/>
            <w:vAlign w:val="bottom"/>
          </w:tcPr>
          <w:p w14:paraId="2E5F6589" w14:textId="356A8834" w:rsidR="00451606" w:rsidRPr="00AA22DC" w:rsidRDefault="00174272">
            <w:bookmarkStart w:id="12" w:name="bmStatus"/>
            <w:bookmarkEnd w:id="12"/>
            <w:r>
              <w:t>Definitief</w:t>
            </w:r>
          </w:p>
        </w:tc>
      </w:tr>
      <w:tr w:rsidR="00451606" w:rsidRPr="00AA22DC" w14:paraId="4F506EF4" w14:textId="77777777" w:rsidTr="009F2F69">
        <w:trPr>
          <w:gridAfter w:val="1"/>
          <w:wAfter w:w="5173" w:type="dxa"/>
          <w:cantSplit/>
          <w:trHeight w:hRule="exact" w:val="332"/>
        </w:trPr>
        <w:tc>
          <w:tcPr>
            <w:tcW w:w="3686" w:type="dxa"/>
            <w:vAlign w:val="bottom"/>
          </w:tcPr>
          <w:p w14:paraId="1C60F980" w14:textId="77777777" w:rsidR="00451606" w:rsidRPr="00AA22DC" w:rsidRDefault="00451606">
            <w:pPr>
              <w:pStyle w:val="kopje"/>
            </w:pPr>
            <w:r w:rsidRPr="00AA22DC">
              <w:t>Verspreiding</w:t>
            </w:r>
          </w:p>
        </w:tc>
      </w:tr>
      <w:tr w:rsidR="00451606" w:rsidRPr="00AA22DC" w14:paraId="0AA9C62E" w14:textId="77777777" w:rsidTr="009F2F69">
        <w:trPr>
          <w:gridAfter w:val="1"/>
          <w:wAfter w:w="5173" w:type="dxa"/>
          <w:cantSplit/>
          <w:trHeight w:val="238"/>
        </w:trPr>
        <w:tc>
          <w:tcPr>
            <w:tcW w:w="3686" w:type="dxa"/>
            <w:vAlign w:val="bottom"/>
          </w:tcPr>
          <w:p w14:paraId="5BBD5D1B" w14:textId="52F7FD72" w:rsidR="00451606" w:rsidRPr="00AA22DC" w:rsidRDefault="00174272">
            <w:bookmarkStart w:id="13" w:name="bmVerspreiding"/>
            <w:bookmarkEnd w:id="13"/>
            <w:r>
              <w:t>Openbaar</w:t>
            </w:r>
          </w:p>
        </w:tc>
      </w:tr>
      <w:tr w:rsidR="00451606" w:rsidRPr="00AA22DC" w14:paraId="49371CE1" w14:textId="77777777">
        <w:trPr>
          <w:cantSplit/>
          <w:trHeight w:hRule="exact" w:val="246"/>
        </w:trPr>
        <w:tc>
          <w:tcPr>
            <w:tcW w:w="8859" w:type="dxa"/>
            <w:gridSpan w:val="2"/>
            <w:vAlign w:val="bottom"/>
          </w:tcPr>
          <w:p w14:paraId="2E247F5F"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7328D815" w14:textId="77777777">
        <w:trPr>
          <w:cantSplit/>
          <w:trHeight w:hRule="exact" w:val="332"/>
        </w:trPr>
        <w:tc>
          <w:tcPr>
            <w:tcW w:w="5173" w:type="dxa"/>
            <w:vAlign w:val="bottom"/>
          </w:tcPr>
          <w:p w14:paraId="625BB482" w14:textId="77777777" w:rsidR="00451606" w:rsidRPr="00AA22DC" w:rsidRDefault="00451606">
            <w:pPr>
              <w:pStyle w:val="kopje"/>
              <w:keepNext/>
              <w:rPr>
                <w:b w:val="0"/>
                <w:bCs/>
              </w:rPr>
            </w:pPr>
            <w:r w:rsidRPr="00AA22DC">
              <w:t>Versiehistorie</w:t>
            </w:r>
          </w:p>
        </w:tc>
      </w:tr>
    </w:tbl>
    <w:p w14:paraId="00F69D50"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DC72912" w14:textId="77777777">
        <w:trPr>
          <w:cantSplit/>
          <w:trHeight w:hRule="exact" w:val="281"/>
          <w:tblHeader/>
        </w:trPr>
        <w:tc>
          <w:tcPr>
            <w:tcW w:w="779" w:type="dxa"/>
            <w:vAlign w:val="bottom"/>
          </w:tcPr>
          <w:p w14:paraId="0FFDA6F6"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0FAD4E2"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01C592D9"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139F3529" w14:textId="77777777" w:rsidR="00451606" w:rsidRPr="00AA22DC" w:rsidRDefault="00451606">
            <w:pPr>
              <w:pStyle w:val="tussenkopje"/>
              <w:spacing w:before="0"/>
              <w:rPr>
                <w:lang w:val="nl-NL"/>
              </w:rPr>
            </w:pPr>
            <w:r w:rsidRPr="00AA22DC">
              <w:rPr>
                <w:lang w:val="nl-NL"/>
              </w:rPr>
              <w:t>Opmerking</w:t>
            </w:r>
          </w:p>
        </w:tc>
      </w:tr>
      <w:tr w:rsidR="00451606" w:rsidRPr="00AA22DC" w14:paraId="371D451C" w14:textId="77777777">
        <w:trPr>
          <w:cantSplit/>
        </w:trPr>
        <w:tc>
          <w:tcPr>
            <w:tcW w:w="779" w:type="dxa"/>
          </w:tcPr>
          <w:p w14:paraId="3C7F6F18" w14:textId="5429AC60" w:rsidR="00451606" w:rsidRPr="00AA22DC" w:rsidRDefault="000501A2">
            <w:pPr>
              <w:pStyle w:val="Koptekst"/>
              <w:tabs>
                <w:tab w:val="clear" w:pos="4536"/>
                <w:tab w:val="clear" w:pos="9072"/>
              </w:tabs>
              <w:spacing w:line="280" w:lineRule="atLeast"/>
              <w:rPr>
                <w:rStyle w:val="Versie0"/>
              </w:rPr>
            </w:pPr>
            <w:bookmarkStart w:id="14" w:name="bmVersie"/>
            <w:bookmarkEnd w:id="14"/>
            <w:r>
              <w:rPr>
                <w:rStyle w:val="Versie0"/>
              </w:rPr>
              <w:t>1.0</w:t>
            </w:r>
          </w:p>
        </w:tc>
        <w:tc>
          <w:tcPr>
            <w:tcW w:w="1701" w:type="dxa"/>
          </w:tcPr>
          <w:p w14:paraId="7FD5BBE3" w14:textId="77777777" w:rsidR="00451606" w:rsidRPr="00AA22DC" w:rsidRDefault="00264DE5">
            <w:pPr>
              <w:rPr>
                <w:rStyle w:val="Datumopmaakprofiel"/>
              </w:rPr>
            </w:pPr>
            <w:bookmarkStart w:id="15" w:name="bmDatum"/>
            <w:bookmarkEnd w:id="15"/>
            <w:r>
              <w:rPr>
                <w:rStyle w:val="Datumopmaakprofiel"/>
              </w:rPr>
              <w:t>6 maart 2024</w:t>
            </w:r>
          </w:p>
        </w:tc>
        <w:tc>
          <w:tcPr>
            <w:tcW w:w="3402" w:type="dxa"/>
          </w:tcPr>
          <w:p w14:paraId="4596014E" w14:textId="2B08DAF3" w:rsidR="00451606" w:rsidRPr="00AA22DC" w:rsidRDefault="009A5EBD">
            <w:r>
              <w:fldChar w:fldCharType="begin"/>
            </w:r>
            <w:r>
              <w:instrText xml:space="preserve"> STYLEREF  Auteur  \* MERGEFORMAT </w:instrText>
            </w:r>
            <w:r>
              <w:fldChar w:fldCharType="end"/>
            </w:r>
          </w:p>
        </w:tc>
        <w:tc>
          <w:tcPr>
            <w:tcW w:w="2977" w:type="dxa"/>
          </w:tcPr>
          <w:p w14:paraId="26BCE155" w14:textId="77777777" w:rsidR="00451606" w:rsidRPr="00AA22DC" w:rsidRDefault="00451606"/>
        </w:tc>
      </w:tr>
      <w:tr w:rsidR="00064F06" w:rsidRPr="00AA22DC" w14:paraId="322155B0" w14:textId="77777777">
        <w:trPr>
          <w:cantSplit/>
        </w:trPr>
        <w:tc>
          <w:tcPr>
            <w:tcW w:w="779" w:type="dxa"/>
          </w:tcPr>
          <w:p w14:paraId="3FC280B3" w14:textId="609A8872" w:rsidR="00064F06" w:rsidRDefault="00064F06">
            <w:pPr>
              <w:pStyle w:val="Koptekst"/>
              <w:tabs>
                <w:tab w:val="clear" w:pos="4536"/>
                <w:tab w:val="clear" w:pos="9072"/>
              </w:tabs>
              <w:spacing w:line="280" w:lineRule="atLeast"/>
              <w:rPr>
                <w:rStyle w:val="Versie0"/>
              </w:rPr>
            </w:pPr>
            <w:r>
              <w:rPr>
                <w:rStyle w:val="Versie0"/>
              </w:rPr>
              <w:t>2.0</w:t>
            </w:r>
          </w:p>
        </w:tc>
        <w:tc>
          <w:tcPr>
            <w:tcW w:w="1701" w:type="dxa"/>
          </w:tcPr>
          <w:p w14:paraId="23D03662" w14:textId="7C150279" w:rsidR="00064F06" w:rsidRDefault="00064F06">
            <w:pPr>
              <w:rPr>
                <w:rStyle w:val="Datumopmaakprofiel"/>
              </w:rPr>
            </w:pPr>
            <w:r>
              <w:rPr>
                <w:rStyle w:val="Datumopmaakprofiel"/>
              </w:rPr>
              <w:t>25 november 2024</w:t>
            </w:r>
          </w:p>
        </w:tc>
        <w:tc>
          <w:tcPr>
            <w:tcW w:w="3402" w:type="dxa"/>
          </w:tcPr>
          <w:p w14:paraId="05C321E6" w14:textId="57371DDF" w:rsidR="00064F06" w:rsidRDefault="00064F06">
            <w:r>
              <w:t>BOI/Bsu2/Team2/AA</w:t>
            </w:r>
          </w:p>
        </w:tc>
        <w:tc>
          <w:tcPr>
            <w:tcW w:w="2977" w:type="dxa"/>
          </w:tcPr>
          <w:p w14:paraId="29F8354B" w14:textId="1B42D43B" w:rsidR="00064F06" w:rsidRPr="00AA22DC" w:rsidRDefault="00064F06">
            <w:r>
              <w:t>AA-7059:</w:t>
            </w:r>
            <w:r w:rsidRPr="00BC4E7D">
              <w:rPr>
                <w:rFonts w:cs="Arial"/>
                <w:snapToGrid/>
                <w:sz w:val="16"/>
                <w:szCs w:val="16"/>
              </w:rPr>
              <w:t xml:space="preserve"> Extractofferte</w:t>
            </w:r>
            <w:r>
              <w:rPr>
                <w:rFonts w:cs="Arial"/>
                <w:snapToGrid/>
                <w:sz w:val="16"/>
                <w:szCs w:val="16"/>
              </w:rPr>
              <w:t xml:space="preserve"> wordt niet langer meegestuurd, tekst die hiernaar verwijst verwijderd uit model</w:t>
            </w:r>
          </w:p>
        </w:tc>
      </w:tr>
      <w:tr w:rsidR="00174272" w:rsidRPr="00AA22DC" w14:paraId="05FF5869" w14:textId="77777777">
        <w:trPr>
          <w:cantSplit/>
        </w:trPr>
        <w:tc>
          <w:tcPr>
            <w:tcW w:w="779" w:type="dxa"/>
          </w:tcPr>
          <w:p w14:paraId="1480DE04" w14:textId="128C088B" w:rsidR="00174272" w:rsidRDefault="00174272">
            <w:pPr>
              <w:pStyle w:val="Koptekst"/>
              <w:tabs>
                <w:tab w:val="clear" w:pos="4536"/>
                <w:tab w:val="clear" w:pos="9072"/>
              </w:tabs>
              <w:spacing w:line="280" w:lineRule="atLeast"/>
              <w:rPr>
                <w:rStyle w:val="Versie0"/>
              </w:rPr>
            </w:pPr>
            <w:r>
              <w:rPr>
                <w:rStyle w:val="Versie0"/>
              </w:rPr>
              <w:t>3.0</w:t>
            </w:r>
          </w:p>
        </w:tc>
        <w:tc>
          <w:tcPr>
            <w:tcW w:w="1701" w:type="dxa"/>
          </w:tcPr>
          <w:p w14:paraId="2ED1EC56" w14:textId="072F84A6" w:rsidR="00174272" w:rsidRDefault="00174272">
            <w:pPr>
              <w:rPr>
                <w:rStyle w:val="Datumopmaakprofiel"/>
              </w:rPr>
            </w:pPr>
            <w:r>
              <w:rPr>
                <w:rStyle w:val="Datumopmaakprofiel"/>
              </w:rPr>
              <w:t>27 februari 2025</w:t>
            </w:r>
          </w:p>
        </w:tc>
        <w:tc>
          <w:tcPr>
            <w:tcW w:w="3402" w:type="dxa"/>
          </w:tcPr>
          <w:p w14:paraId="46647183" w14:textId="72F09C31" w:rsidR="00174272" w:rsidRDefault="00174272">
            <w:r>
              <w:t>BOI/BSU2/Team2/AA</w:t>
            </w:r>
          </w:p>
        </w:tc>
        <w:tc>
          <w:tcPr>
            <w:tcW w:w="2977" w:type="dxa"/>
          </w:tcPr>
          <w:p w14:paraId="1663995E" w14:textId="26443331" w:rsidR="00174272" w:rsidRDefault="00174272">
            <w:r>
              <w:t>AA-6734: De mogelijkheid om de akte genderneutraal op te stellen toegevoegd.</w:t>
            </w:r>
          </w:p>
        </w:tc>
      </w:tr>
      <w:tr w:rsidR="008B5CF2" w:rsidRPr="00AA22DC" w14:paraId="664894C9" w14:textId="77777777">
        <w:trPr>
          <w:cantSplit/>
          <w:ins w:id="16" w:author="Willems, Igor" w:date="2025-07-31T11:10:00Z"/>
        </w:trPr>
        <w:tc>
          <w:tcPr>
            <w:tcW w:w="779" w:type="dxa"/>
          </w:tcPr>
          <w:p w14:paraId="22D14C05" w14:textId="709252CC" w:rsidR="008B5CF2" w:rsidRDefault="008B5CF2">
            <w:pPr>
              <w:pStyle w:val="Koptekst"/>
              <w:tabs>
                <w:tab w:val="clear" w:pos="4536"/>
                <w:tab w:val="clear" w:pos="9072"/>
              </w:tabs>
              <w:spacing w:line="280" w:lineRule="atLeast"/>
              <w:rPr>
                <w:ins w:id="17" w:author="Willems, Igor" w:date="2025-07-31T11:10:00Z" w16du:dateUtc="2025-07-31T09:10:00Z"/>
                <w:rStyle w:val="Versie0"/>
              </w:rPr>
            </w:pPr>
            <w:ins w:id="18" w:author="Willems, Igor" w:date="2025-07-31T11:10:00Z" w16du:dateUtc="2025-07-31T09:10:00Z">
              <w:r>
                <w:rPr>
                  <w:rStyle w:val="Versie0"/>
                </w:rPr>
                <w:t>4.0</w:t>
              </w:r>
            </w:ins>
          </w:p>
        </w:tc>
        <w:tc>
          <w:tcPr>
            <w:tcW w:w="1701" w:type="dxa"/>
          </w:tcPr>
          <w:p w14:paraId="525E22C6" w14:textId="44121262" w:rsidR="008B5CF2" w:rsidRDefault="008B5CF2">
            <w:pPr>
              <w:rPr>
                <w:ins w:id="19" w:author="Willems, Igor" w:date="2025-07-31T11:10:00Z" w16du:dateUtc="2025-07-31T09:10:00Z"/>
                <w:rStyle w:val="Datumopmaakprofiel"/>
              </w:rPr>
            </w:pPr>
            <w:ins w:id="20" w:author="Willems, Igor" w:date="2025-07-31T11:10:00Z" w16du:dateUtc="2025-07-31T09:10:00Z">
              <w:r>
                <w:rPr>
                  <w:rStyle w:val="Datumopmaakprofiel"/>
                </w:rPr>
                <w:t>1 augustus 2025</w:t>
              </w:r>
            </w:ins>
          </w:p>
        </w:tc>
        <w:tc>
          <w:tcPr>
            <w:tcW w:w="3402" w:type="dxa"/>
          </w:tcPr>
          <w:p w14:paraId="0068E04C" w14:textId="6B8D9659" w:rsidR="008B5CF2" w:rsidRDefault="008B5CF2">
            <w:pPr>
              <w:rPr>
                <w:ins w:id="21" w:author="Willems, Igor" w:date="2025-07-31T11:10:00Z" w16du:dateUtc="2025-07-31T09:10:00Z"/>
              </w:rPr>
            </w:pPr>
            <w:ins w:id="22" w:author="Willems, Igor" w:date="2025-07-31T11:10:00Z" w16du:dateUtc="2025-07-31T09:10:00Z">
              <w:r>
                <w:t>BOI/BSU2/Team2/AA</w:t>
              </w:r>
            </w:ins>
          </w:p>
        </w:tc>
        <w:tc>
          <w:tcPr>
            <w:tcW w:w="2977" w:type="dxa"/>
          </w:tcPr>
          <w:p w14:paraId="52717955" w14:textId="5C7EB4D1" w:rsidR="008B5CF2" w:rsidRDefault="008B5CF2">
            <w:pPr>
              <w:rPr>
                <w:ins w:id="23" w:author="Willems, Igor" w:date="2025-07-31T11:10:00Z" w16du:dateUtc="2025-07-31T09:10:00Z"/>
              </w:rPr>
            </w:pPr>
            <w:ins w:id="24" w:author="Willems, Igor" w:date="2025-07-31T11:10:00Z" w16du:dateUtc="2025-07-31T09:10:00Z">
              <w:r>
                <w:t>AA</w:t>
              </w:r>
            </w:ins>
            <w:ins w:id="25" w:author="Willems, Igor" w:date="2025-07-31T11:11:00Z" w16du:dateUtc="2025-07-31T09:11:00Z">
              <w:r>
                <w:t>-8505 – Aanpassing vaste tekst n.a.v. nieuw bankmodel</w:t>
              </w:r>
            </w:ins>
          </w:p>
        </w:tc>
      </w:tr>
    </w:tbl>
    <w:p w14:paraId="78F104BB" w14:textId="77777777" w:rsidR="00451606" w:rsidRPr="00AA22DC" w:rsidRDefault="00451606"/>
    <w:p w14:paraId="514F77AA"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42B57386" w14:textId="77777777" w:rsidR="00451606" w:rsidRPr="00AA22DC" w:rsidRDefault="00451606">
      <w:pPr>
        <w:keepNext/>
        <w:spacing w:line="14" w:lineRule="exact"/>
      </w:pPr>
    </w:p>
    <w:p w14:paraId="18D70CC2" w14:textId="77777777" w:rsidR="00451606" w:rsidRPr="00AA22DC" w:rsidRDefault="00451606" w:rsidP="00BC3B41"/>
    <w:p w14:paraId="0D1122EE" w14:textId="77777777" w:rsidR="00451606" w:rsidRPr="00AA22DC" w:rsidRDefault="00451606">
      <w:pPr>
        <w:pStyle w:val="Koptekst"/>
        <w:tabs>
          <w:tab w:val="clear" w:pos="4536"/>
          <w:tab w:val="clear" w:pos="9072"/>
        </w:tabs>
      </w:pPr>
    </w:p>
    <w:p w14:paraId="6575BDA1" w14:textId="77777777" w:rsidR="00451606" w:rsidRPr="00AA22DC" w:rsidRDefault="00451606">
      <w:pPr>
        <w:pStyle w:val="Koptekst"/>
        <w:tabs>
          <w:tab w:val="clear" w:pos="4536"/>
          <w:tab w:val="clear" w:pos="9072"/>
        </w:tabs>
        <w:sectPr w:rsidR="00451606" w:rsidRPr="00AA22DC" w:rsidSect="00587FF1">
          <w:headerReference w:type="default" r:id="rId13"/>
          <w:headerReference w:type="first" r:id="rId14"/>
          <w:footerReference w:type="first" r:id="rId15"/>
          <w:pgSz w:w="11906" w:h="16838" w:code="9"/>
          <w:pgMar w:top="2835" w:right="1531" w:bottom="2552" w:left="2268" w:header="567" w:footer="431" w:gutter="0"/>
          <w:pgNumType w:start="1"/>
          <w:cols w:space="708"/>
        </w:sectPr>
      </w:pPr>
    </w:p>
    <w:p w14:paraId="70F8BA07"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26" w:name="bmInhoudsopgave"/>
    <w:bookmarkEnd w:id="26"/>
    <w:p w14:paraId="6611C0EA" w14:textId="77599D3E" w:rsidR="00B217AD"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91547301" w:history="1">
        <w:r w:rsidR="00B217AD" w:rsidRPr="007A4D90">
          <w:rPr>
            <w:rStyle w:val="Hyperlink"/>
          </w:rPr>
          <w:t>1</w:t>
        </w:r>
        <w:r w:rsidR="00B217AD">
          <w:rPr>
            <w:rFonts w:asciiTheme="minorHAnsi" w:eastAsiaTheme="minorEastAsia" w:hAnsiTheme="minorHAnsi" w:cstheme="minorBidi"/>
            <w:b w:val="0"/>
            <w:bCs w:val="0"/>
            <w:snapToGrid/>
            <w:kern w:val="2"/>
            <w:sz w:val="24"/>
            <w:szCs w:val="24"/>
            <w:lang w:eastAsia="nl-NL"/>
            <w14:ligatures w14:val="standardContextual"/>
          </w:rPr>
          <w:tab/>
        </w:r>
        <w:r w:rsidR="00B217AD" w:rsidRPr="007A4D90">
          <w:rPr>
            <w:rStyle w:val="Hyperlink"/>
          </w:rPr>
          <w:t>Inleiding</w:t>
        </w:r>
        <w:r w:rsidR="00B217AD">
          <w:rPr>
            <w:webHidden/>
          </w:rPr>
          <w:tab/>
        </w:r>
        <w:r w:rsidR="00B217AD">
          <w:rPr>
            <w:webHidden/>
          </w:rPr>
          <w:fldChar w:fldCharType="begin"/>
        </w:r>
        <w:r w:rsidR="00B217AD">
          <w:rPr>
            <w:webHidden/>
          </w:rPr>
          <w:instrText xml:space="preserve"> PAGEREF _Toc191547301 \h </w:instrText>
        </w:r>
        <w:r w:rsidR="00B217AD">
          <w:rPr>
            <w:webHidden/>
          </w:rPr>
        </w:r>
        <w:r w:rsidR="00B217AD">
          <w:rPr>
            <w:webHidden/>
          </w:rPr>
          <w:fldChar w:fldCharType="separate"/>
        </w:r>
        <w:r w:rsidR="00B217AD">
          <w:rPr>
            <w:webHidden/>
          </w:rPr>
          <w:t>3</w:t>
        </w:r>
        <w:r w:rsidR="00B217AD">
          <w:rPr>
            <w:webHidden/>
          </w:rPr>
          <w:fldChar w:fldCharType="end"/>
        </w:r>
      </w:hyperlink>
    </w:p>
    <w:p w14:paraId="5222B0D7" w14:textId="61B31EA9"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2" w:history="1">
        <w:r w:rsidRPr="007A4D90">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Doel</w:t>
        </w:r>
        <w:r>
          <w:rPr>
            <w:webHidden/>
          </w:rPr>
          <w:tab/>
        </w:r>
        <w:r>
          <w:rPr>
            <w:webHidden/>
          </w:rPr>
          <w:fldChar w:fldCharType="begin"/>
        </w:r>
        <w:r>
          <w:rPr>
            <w:webHidden/>
          </w:rPr>
          <w:instrText xml:space="preserve"> PAGEREF _Toc191547302 \h </w:instrText>
        </w:r>
        <w:r>
          <w:rPr>
            <w:webHidden/>
          </w:rPr>
        </w:r>
        <w:r>
          <w:rPr>
            <w:webHidden/>
          </w:rPr>
          <w:fldChar w:fldCharType="separate"/>
        </w:r>
        <w:r>
          <w:rPr>
            <w:webHidden/>
          </w:rPr>
          <w:t>3</w:t>
        </w:r>
        <w:r>
          <w:rPr>
            <w:webHidden/>
          </w:rPr>
          <w:fldChar w:fldCharType="end"/>
        </w:r>
      </w:hyperlink>
    </w:p>
    <w:p w14:paraId="17E70E29" w14:textId="532C4457"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3" w:history="1">
        <w:r w:rsidRPr="007A4D90">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Algemeen</w:t>
        </w:r>
        <w:r>
          <w:rPr>
            <w:webHidden/>
          </w:rPr>
          <w:tab/>
        </w:r>
        <w:r>
          <w:rPr>
            <w:webHidden/>
          </w:rPr>
          <w:fldChar w:fldCharType="begin"/>
        </w:r>
        <w:r>
          <w:rPr>
            <w:webHidden/>
          </w:rPr>
          <w:instrText xml:space="preserve"> PAGEREF _Toc191547303 \h </w:instrText>
        </w:r>
        <w:r>
          <w:rPr>
            <w:webHidden/>
          </w:rPr>
        </w:r>
        <w:r>
          <w:rPr>
            <w:webHidden/>
          </w:rPr>
          <w:fldChar w:fldCharType="separate"/>
        </w:r>
        <w:r>
          <w:rPr>
            <w:webHidden/>
          </w:rPr>
          <w:t>3</w:t>
        </w:r>
        <w:r>
          <w:rPr>
            <w:webHidden/>
          </w:rPr>
          <w:fldChar w:fldCharType="end"/>
        </w:r>
      </w:hyperlink>
    </w:p>
    <w:p w14:paraId="1616FD82" w14:textId="66A22AF4"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4" w:history="1">
        <w:r w:rsidRPr="007A4D90">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Referenties</w:t>
        </w:r>
        <w:r>
          <w:rPr>
            <w:webHidden/>
          </w:rPr>
          <w:tab/>
        </w:r>
        <w:r>
          <w:rPr>
            <w:webHidden/>
          </w:rPr>
          <w:fldChar w:fldCharType="begin"/>
        </w:r>
        <w:r>
          <w:rPr>
            <w:webHidden/>
          </w:rPr>
          <w:instrText xml:space="preserve"> PAGEREF _Toc191547304 \h </w:instrText>
        </w:r>
        <w:r>
          <w:rPr>
            <w:webHidden/>
          </w:rPr>
        </w:r>
        <w:r>
          <w:rPr>
            <w:webHidden/>
          </w:rPr>
          <w:fldChar w:fldCharType="separate"/>
        </w:r>
        <w:r>
          <w:rPr>
            <w:webHidden/>
          </w:rPr>
          <w:t>4</w:t>
        </w:r>
        <w:r>
          <w:rPr>
            <w:webHidden/>
          </w:rPr>
          <w:fldChar w:fldCharType="end"/>
        </w:r>
      </w:hyperlink>
    </w:p>
    <w:p w14:paraId="0B082A10" w14:textId="7345D54A" w:rsidR="00B217AD" w:rsidRDefault="00B217AD">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91547305" w:history="1">
        <w:r w:rsidRPr="007A4D90">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7A4D90">
          <w:rPr>
            <w:rStyle w:val="Hyperlink"/>
          </w:rPr>
          <w:t>Neo Hypotheken</w:t>
        </w:r>
        <w:r>
          <w:rPr>
            <w:webHidden/>
          </w:rPr>
          <w:tab/>
        </w:r>
        <w:r>
          <w:rPr>
            <w:webHidden/>
          </w:rPr>
          <w:fldChar w:fldCharType="begin"/>
        </w:r>
        <w:r>
          <w:rPr>
            <w:webHidden/>
          </w:rPr>
          <w:instrText xml:space="preserve"> PAGEREF _Toc191547305 \h </w:instrText>
        </w:r>
        <w:r>
          <w:rPr>
            <w:webHidden/>
          </w:rPr>
        </w:r>
        <w:r>
          <w:rPr>
            <w:webHidden/>
          </w:rPr>
          <w:fldChar w:fldCharType="separate"/>
        </w:r>
        <w:r>
          <w:rPr>
            <w:webHidden/>
          </w:rPr>
          <w:t>5</w:t>
        </w:r>
        <w:r>
          <w:rPr>
            <w:webHidden/>
          </w:rPr>
          <w:fldChar w:fldCharType="end"/>
        </w:r>
      </w:hyperlink>
    </w:p>
    <w:p w14:paraId="53426660" w14:textId="32C93085"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6" w:history="1">
        <w:r w:rsidRPr="007A4D90">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Equivalentieverklaring</w:t>
        </w:r>
        <w:r>
          <w:rPr>
            <w:webHidden/>
          </w:rPr>
          <w:tab/>
        </w:r>
        <w:r>
          <w:rPr>
            <w:webHidden/>
          </w:rPr>
          <w:fldChar w:fldCharType="begin"/>
        </w:r>
        <w:r>
          <w:rPr>
            <w:webHidden/>
          </w:rPr>
          <w:instrText xml:space="preserve"> PAGEREF _Toc191547306 \h </w:instrText>
        </w:r>
        <w:r>
          <w:rPr>
            <w:webHidden/>
          </w:rPr>
        </w:r>
        <w:r>
          <w:rPr>
            <w:webHidden/>
          </w:rPr>
          <w:fldChar w:fldCharType="separate"/>
        </w:r>
        <w:r>
          <w:rPr>
            <w:webHidden/>
          </w:rPr>
          <w:t>5</w:t>
        </w:r>
        <w:r>
          <w:rPr>
            <w:webHidden/>
          </w:rPr>
          <w:fldChar w:fldCharType="end"/>
        </w:r>
      </w:hyperlink>
    </w:p>
    <w:p w14:paraId="355E646A" w14:textId="294EF61F"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7" w:history="1">
        <w:r w:rsidRPr="007A4D90">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Titel</w:t>
        </w:r>
        <w:r>
          <w:rPr>
            <w:webHidden/>
          </w:rPr>
          <w:tab/>
        </w:r>
        <w:r>
          <w:rPr>
            <w:webHidden/>
          </w:rPr>
          <w:fldChar w:fldCharType="begin"/>
        </w:r>
        <w:r>
          <w:rPr>
            <w:webHidden/>
          </w:rPr>
          <w:instrText xml:space="preserve"> PAGEREF _Toc191547307 \h </w:instrText>
        </w:r>
        <w:r>
          <w:rPr>
            <w:webHidden/>
          </w:rPr>
        </w:r>
        <w:r>
          <w:rPr>
            <w:webHidden/>
          </w:rPr>
          <w:fldChar w:fldCharType="separate"/>
        </w:r>
        <w:r>
          <w:rPr>
            <w:webHidden/>
          </w:rPr>
          <w:t>5</w:t>
        </w:r>
        <w:r>
          <w:rPr>
            <w:webHidden/>
          </w:rPr>
          <w:fldChar w:fldCharType="end"/>
        </w:r>
      </w:hyperlink>
    </w:p>
    <w:p w14:paraId="013F13CC" w14:textId="6FBDD732"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8" w:history="1">
        <w:r w:rsidRPr="007A4D90">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Aanhef</w:t>
        </w:r>
        <w:r>
          <w:rPr>
            <w:webHidden/>
          </w:rPr>
          <w:tab/>
        </w:r>
        <w:r>
          <w:rPr>
            <w:webHidden/>
          </w:rPr>
          <w:fldChar w:fldCharType="begin"/>
        </w:r>
        <w:r>
          <w:rPr>
            <w:webHidden/>
          </w:rPr>
          <w:instrText xml:space="preserve"> PAGEREF _Toc191547308 \h </w:instrText>
        </w:r>
        <w:r>
          <w:rPr>
            <w:webHidden/>
          </w:rPr>
        </w:r>
        <w:r>
          <w:rPr>
            <w:webHidden/>
          </w:rPr>
          <w:fldChar w:fldCharType="separate"/>
        </w:r>
        <w:r>
          <w:rPr>
            <w:webHidden/>
          </w:rPr>
          <w:t>6</w:t>
        </w:r>
        <w:r>
          <w:rPr>
            <w:webHidden/>
          </w:rPr>
          <w:fldChar w:fldCharType="end"/>
        </w:r>
      </w:hyperlink>
    </w:p>
    <w:p w14:paraId="6BE7320D" w14:textId="21EDF31C"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9" w:history="1">
        <w:r w:rsidRPr="007A4D90">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Partijen</w:t>
        </w:r>
        <w:r>
          <w:rPr>
            <w:webHidden/>
          </w:rPr>
          <w:tab/>
        </w:r>
        <w:r>
          <w:rPr>
            <w:webHidden/>
          </w:rPr>
          <w:fldChar w:fldCharType="begin"/>
        </w:r>
        <w:r>
          <w:rPr>
            <w:webHidden/>
          </w:rPr>
          <w:instrText xml:space="preserve"> PAGEREF _Toc191547309 \h </w:instrText>
        </w:r>
        <w:r>
          <w:rPr>
            <w:webHidden/>
          </w:rPr>
        </w:r>
        <w:r>
          <w:rPr>
            <w:webHidden/>
          </w:rPr>
          <w:fldChar w:fldCharType="separate"/>
        </w:r>
        <w:r>
          <w:rPr>
            <w:webHidden/>
          </w:rPr>
          <w:t>6</w:t>
        </w:r>
        <w:r>
          <w:rPr>
            <w:webHidden/>
          </w:rPr>
          <w:fldChar w:fldCharType="end"/>
        </w:r>
      </w:hyperlink>
    </w:p>
    <w:p w14:paraId="1F781EBA" w14:textId="0E586800"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0" w:history="1">
        <w:r w:rsidRPr="007A4D90">
          <w:rPr>
            <w:rStyle w:val="Hyperlink"/>
            <w:b/>
          </w:rPr>
          <w:t>2.4.1</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Schuldenaar en Hypotheekgever</w:t>
        </w:r>
        <w:r>
          <w:rPr>
            <w:webHidden/>
          </w:rPr>
          <w:tab/>
        </w:r>
        <w:r>
          <w:rPr>
            <w:webHidden/>
          </w:rPr>
          <w:fldChar w:fldCharType="begin"/>
        </w:r>
        <w:r>
          <w:rPr>
            <w:webHidden/>
          </w:rPr>
          <w:instrText xml:space="preserve"> PAGEREF _Toc191547310 \h </w:instrText>
        </w:r>
        <w:r>
          <w:rPr>
            <w:webHidden/>
          </w:rPr>
        </w:r>
        <w:r>
          <w:rPr>
            <w:webHidden/>
          </w:rPr>
          <w:fldChar w:fldCharType="separate"/>
        </w:r>
        <w:r>
          <w:rPr>
            <w:webHidden/>
          </w:rPr>
          <w:t>6</w:t>
        </w:r>
        <w:r>
          <w:rPr>
            <w:webHidden/>
          </w:rPr>
          <w:fldChar w:fldCharType="end"/>
        </w:r>
      </w:hyperlink>
    </w:p>
    <w:p w14:paraId="5E3F8A47" w14:textId="53A5E69C"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1" w:history="1">
        <w:r w:rsidRPr="007A4D90">
          <w:rPr>
            <w:rStyle w:val="Hyperlink"/>
            <w:b/>
          </w:rPr>
          <w:t>2.4.2</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Bank</w:t>
        </w:r>
        <w:r>
          <w:rPr>
            <w:webHidden/>
          </w:rPr>
          <w:tab/>
        </w:r>
        <w:r>
          <w:rPr>
            <w:webHidden/>
          </w:rPr>
          <w:fldChar w:fldCharType="begin"/>
        </w:r>
        <w:r>
          <w:rPr>
            <w:webHidden/>
          </w:rPr>
          <w:instrText xml:space="preserve"> PAGEREF _Toc191547311 \h </w:instrText>
        </w:r>
        <w:r>
          <w:rPr>
            <w:webHidden/>
          </w:rPr>
        </w:r>
        <w:r>
          <w:rPr>
            <w:webHidden/>
          </w:rPr>
          <w:fldChar w:fldCharType="separate"/>
        </w:r>
        <w:r>
          <w:rPr>
            <w:webHidden/>
          </w:rPr>
          <w:t>8</w:t>
        </w:r>
        <w:r>
          <w:rPr>
            <w:webHidden/>
          </w:rPr>
          <w:fldChar w:fldCharType="end"/>
        </w:r>
      </w:hyperlink>
    </w:p>
    <w:p w14:paraId="46A8B549" w14:textId="1895C7B3"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2" w:history="1">
        <w:r w:rsidRPr="007A4D90">
          <w:rPr>
            <w:rStyle w:val="Hyperlink"/>
            <w:b/>
          </w:rPr>
          <w:t>2.4.3</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Volmachtverlening</w:t>
        </w:r>
        <w:r>
          <w:rPr>
            <w:webHidden/>
          </w:rPr>
          <w:tab/>
        </w:r>
        <w:r>
          <w:rPr>
            <w:webHidden/>
          </w:rPr>
          <w:fldChar w:fldCharType="begin"/>
        </w:r>
        <w:r>
          <w:rPr>
            <w:webHidden/>
          </w:rPr>
          <w:instrText xml:space="preserve"> PAGEREF _Toc191547312 \h </w:instrText>
        </w:r>
        <w:r>
          <w:rPr>
            <w:webHidden/>
          </w:rPr>
        </w:r>
        <w:r>
          <w:rPr>
            <w:webHidden/>
          </w:rPr>
          <w:fldChar w:fldCharType="separate"/>
        </w:r>
        <w:r>
          <w:rPr>
            <w:webHidden/>
          </w:rPr>
          <w:t>11</w:t>
        </w:r>
        <w:r>
          <w:rPr>
            <w:webHidden/>
          </w:rPr>
          <w:fldChar w:fldCharType="end"/>
        </w:r>
      </w:hyperlink>
    </w:p>
    <w:p w14:paraId="513F9626" w14:textId="643A5BF4"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3" w:history="1">
        <w:r w:rsidRPr="007A4D90">
          <w:rPr>
            <w:rStyle w:val="Hyperlink"/>
            <w:b/>
          </w:rPr>
          <w:t>2.4.4</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Geldlening</w:t>
        </w:r>
        <w:r>
          <w:rPr>
            <w:webHidden/>
          </w:rPr>
          <w:tab/>
        </w:r>
        <w:r>
          <w:rPr>
            <w:webHidden/>
          </w:rPr>
          <w:fldChar w:fldCharType="begin"/>
        </w:r>
        <w:r>
          <w:rPr>
            <w:webHidden/>
          </w:rPr>
          <w:instrText xml:space="preserve"> PAGEREF _Toc191547313 \h </w:instrText>
        </w:r>
        <w:r>
          <w:rPr>
            <w:webHidden/>
          </w:rPr>
        </w:r>
        <w:r>
          <w:rPr>
            <w:webHidden/>
          </w:rPr>
          <w:fldChar w:fldCharType="separate"/>
        </w:r>
        <w:r>
          <w:rPr>
            <w:webHidden/>
          </w:rPr>
          <w:t>11</w:t>
        </w:r>
        <w:r>
          <w:rPr>
            <w:webHidden/>
          </w:rPr>
          <w:fldChar w:fldCharType="end"/>
        </w:r>
      </w:hyperlink>
    </w:p>
    <w:p w14:paraId="0F700779" w14:textId="328CCB64"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4" w:history="1">
        <w:r w:rsidRPr="007A4D90">
          <w:rPr>
            <w:rStyle w:val="Hyperlink"/>
            <w:b/>
          </w:rPr>
          <w:t>2.4.5</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Starterslening</w:t>
        </w:r>
        <w:r>
          <w:rPr>
            <w:webHidden/>
          </w:rPr>
          <w:tab/>
        </w:r>
        <w:r>
          <w:rPr>
            <w:webHidden/>
          </w:rPr>
          <w:fldChar w:fldCharType="begin"/>
        </w:r>
        <w:r>
          <w:rPr>
            <w:webHidden/>
          </w:rPr>
          <w:instrText xml:space="preserve"> PAGEREF _Toc191547314 \h </w:instrText>
        </w:r>
        <w:r>
          <w:rPr>
            <w:webHidden/>
          </w:rPr>
        </w:r>
        <w:r>
          <w:rPr>
            <w:webHidden/>
          </w:rPr>
          <w:fldChar w:fldCharType="separate"/>
        </w:r>
        <w:r>
          <w:rPr>
            <w:webHidden/>
          </w:rPr>
          <w:t>13</w:t>
        </w:r>
        <w:r>
          <w:rPr>
            <w:webHidden/>
          </w:rPr>
          <w:fldChar w:fldCharType="end"/>
        </w:r>
      </w:hyperlink>
    </w:p>
    <w:p w14:paraId="57DB745D" w14:textId="5C913528"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5" w:history="1">
        <w:r w:rsidRPr="007A4D90">
          <w:rPr>
            <w:rStyle w:val="Hyperlink"/>
            <w:b/>
          </w:rPr>
          <w:t>2.4.6</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Hypotheekbedrag</w:t>
        </w:r>
        <w:r>
          <w:rPr>
            <w:webHidden/>
          </w:rPr>
          <w:tab/>
        </w:r>
        <w:r>
          <w:rPr>
            <w:webHidden/>
          </w:rPr>
          <w:fldChar w:fldCharType="begin"/>
        </w:r>
        <w:r>
          <w:rPr>
            <w:webHidden/>
          </w:rPr>
          <w:instrText xml:space="preserve"> PAGEREF _Toc191547315 \h </w:instrText>
        </w:r>
        <w:r>
          <w:rPr>
            <w:webHidden/>
          </w:rPr>
        </w:r>
        <w:r>
          <w:rPr>
            <w:webHidden/>
          </w:rPr>
          <w:fldChar w:fldCharType="separate"/>
        </w:r>
        <w:r>
          <w:rPr>
            <w:webHidden/>
          </w:rPr>
          <w:t>13</w:t>
        </w:r>
        <w:r>
          <w:rPr>
            <w:webHidden/>
          </w:rPr>
          <w:fldChar w:fldCharType="end"/>
        </w:r>
      </w:hyperlink>
    </w:p>
    <w:p w14:paraId="190BF199" w14:textId="6D08CB16"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6" w:history="1">
        <w:r w:rsidRPr="007A4D90">
          <w:rPr>
            <w:rStyle w:val="Hyperlink"/>
            <w:b/>
          </w:rPr>
          <w:t>2.4.7</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Registergoed</w:t>
        </w:r>
        <w:r>
          <w:rPr>
            <w:webHidden/>
          </w:rPr>
          <w:tab/>
        </w:r>
        <w:r>
          <w:rPr>
            <w:webHidden/>
          </w:rPr>
          <w:fldChar w:fldCharType="begin"/>
        </w:r>
        <w:r>
          <w:rPr>
            <w:webHidden/>
          </w:rPr>
          <w:instrText xml:space="preserve"> PAGEREF _Toc191547316 \h </w:instrText>
        </w:r>
        <w:r>
          <w:rPr>
            <w:webHidden/>
          </w:rPr>
        </w:r>
        <w:r>
          <w:rPr>
            <w:webHidden/>
          </w:rPr>
          <w:fldChar w:fldCharType="separate"/>
        </w:r>
        <w:r>
          <w:rPr>
            <w:webHidden/>
          </w:rPr>
          <w:t>15</w:t>
        </w:r>
        <w:r>
          <w:rPr>
            <w:webHidden/>
          </w:rPr>
          <w:fldChar w:fldCharType="end"/>
        </w:r>
      </w:hyperlink>
    </w:p>
    <w:p w14:paraId="7A403DF0" w14:textId="46BCD1FC"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7" w:history="1">
        <w:r w:rsidRPr="007A4D90">
          <w:rPr>
            <w:rStyle w:val="Hyperlink"/>
            <w:b/>
          </w:rPr>
          <w:t>2.4.8</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Overbrugging</w:t>
        </w:r>
        <w:r>
          <w:rPr>
            <w:webHidden/>
          </w:rPr>
          <w:tab/>
        </w:r>
        <w:r>
          <w:rPr>
            <w:webHidden/>
          </w:rPr>
          <w:fldChar w:fldCharType="begin"/>
        </w:r>
        <w:r>
          <w:rPr>
            <w:webHidden/>
          </w:rPr>
          <w:instrText xml:space="preserve"> PAGEREF _Toc191547317 \h </w:instrText>
        </w:r>
        <w:r>
          <w:rPr>
            <w:webHidden/>
          </w:rPr>
        </w:r>
        <w:r>
          <w:rPr>
            <w:webHidden/>
          </w:rPr>
          <w:fldChar w:fldCharType="separate"/>
        </w:r>
        <w:r>
          <w:rPr>
            <w:webHidden/>
          </w:rPr>
          <w:t>16</w:t>
        </w:r>
        <w:r>
          <w:rPr>
            <w:webHidden/>
          </w:rPr>
          <w:fldChar w:fldCharType="end"/>
        </w:r>
      </w:hyperlink>
    </w:p>
    <w:p w14:paraId="0D952BB5" w14:textId="74DACB93"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8" w:history="1">
        <w:r w:rsidRPr="007A4D90">
          <w:rPr>
            <w:rStyle w:val="Hyperlink"/>
            <w:b/>
          </w:rPr>
          <w:t>2.4.9</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Woonplaatskeuze</w:t>
        </w:r>
        <w:r>
          <w:rPr>
            <w:webHidden/>
          </w:rPr>
          <w:tab/>
        </w:r>
        <w:r>
          <w:rPr>
            <w:webHidden/>
          </w:rPr>
          <w:fldChar w:fldCharType="begin"/>
        </w:r>
        <w:r>
          <w:rPr>
            <w:webHidden/>
          </w:rPr>
          <w:instrText xml:space="preserve"> PAGEREF _Toc191547318 \h </w:instrText>
        </w:r>
        <w:r>
          <w:rPr>
            <w:webHidden/>
          </w:rPr>
        </w:r>
        <w:r>
          <w:rPr>
            <w:webHidden/>
          </w:rPr>
          <w:fldChar w:fldCharType="separate"/>
        </w:r>
        <w:r>
          <w:rPr>
            <w:webHidden/>
          </w:rPr>
          <w:t>18</w:t>
        </w:r>
        <w:r>
          <w:rPr>
            <w:webHidden/>
          </w:rPr>
          <w:fldChar w:fldCharType="end"/>
        </w:r>
      </w:hyperlink>
    </w:p>
    <w:p w14:paraId="1EA522C6" w14:textId="440CC074" w:rsidR="00451606" w:rsidRPr="00AA22DC" w:rsidRDefault="005C6A74">
      <w:pPr>
        <w:pStyle w:val="Koptekst"/>
        <w:tabs>
          <w:tab w:val="clear" w:pos="4536"/>
          <w:tab w:val="clear" w:pos="9072"/>
        </w:tabs>
      </w:pPr>
      <w:r>
        <w:rPr>
          <w:b/>
          <w:noProof/>
          <w:sz w:val="18"/>
        </w:rPr>
        <w:fldChar w:fldCharType="end"/>
      </w:r>
    </w:p>
    <w:p w14:paraId="4033D98D" w14:textId="77777777" w:rsidR="00451606" w:rsidRPr="00AA22DC" w:rsidRDefault="00451606">
      <w:pPr>
        <w:pStyle w:val="Koptekst"/>
        <w:tabs>
          <w:tab w:val="clear" w:pos="4536"/>
          <w:tab w:val="clear" w:pos="9072"/>
        </w:tabs>
      </w:pPr>
    </w:p>
    <w:p w14:paraId="202DC4F9" w14:textId="77777777" w:rsidR="00451606" w:rsidRPr="00AA22DC" w:rsidRDefault="00451606">
      <w:pPr>
        <w:pStyle w:val="Koptekst"/>
        <w:tabs>
          <w:tab w:val="clear" w:pos="4536"/>
          <w:tab w:val="clear" w:pos="9072"/>
        </w:tabs>
        <w:sectPr w:rsidR="00451606" w:rsidRPr="00AA22DC" w:rsidSect="00587FF1">
          <w:footerReference w:type="default" r:id="rId16"/>
          <w:headerReference w:type="first" r:id="rId17"/>
          <w:pgSz w:w="11906" w:h="16838" w:code="9"/>
          <w:pgMar w:top="2948" w:right="1531" w:bottom="1985" w:left="2268" w:header="567" w:footer="431" w:gutter="0"/>
          <w:cols w:space="708"/>
        </w:sectPr>
      </w:pPr>
    </w:p>
    <w:p w14:paraId="37A3819E" w14:textId="6F4920CC" w:rsidR="005C6A74" w:rsidRDefault="005D70BC" w:rsidP="005D70BC">
      <w:pPr>
        <w:pStyle w:val="Kop1"/>
      </w:pPr>
      <w:bookmarkStart w:id="27" w:name="_Toc498316301"/>
      <w:bookmarkStart w:id="28" w:name="_Toc191547301"/>
      <w:bookmarkEnd w:id="27"/>
      <w:r w:rsidRPr="005D70BC">
        <w:lastRenderedPageBreak/>
        <w:t>Inleiding</w:t>
      </w:r>
      <w:bookmarkEnd w:id="28"/>
    </w:p>
    <w:p w14:paraId="704C986A" w14:textId="77777777" w:rsidR="005D70BC" w:rsidRPr="005D70BC" w:rsidRDefault="005D70BC" w:rsidP="005D70BC">
      <w:pPr>
        <w:rPr>
          <w:sz w:val="20"/>
          <w:lang w:val="nl"/>
        </w:rPr>
      </w:pPr>
    </w:p>
    <w:p w14:paraId="2D6EBFC5" w14:textId="3345FE3C" w:rsidR="005D70BC" w:rsidRDefault="005D70BC" w:rsidP="005D70BC">
      <w:pPr>
        <w:pStyle w:val="Kop2"/>
        <w:rPr>
          <w:sz w:val="20"/>
        </w:rPr>
      </w:pPr>
      <w:bookmarkStart w:id="29" w:name="_Toc191547302"/>
      <w:r w:rsidRPr="005D70BC">
        <w:rPr>
          <w:sz w:val="20"/>
        </w:rPr>
        <w:t>Doel</w:t>
      </w:r>
      <w:bookmarkEnd w:id="29"/>
    </w:p>
    <w:p w14:paraId="578F08ED" w14:textId="7A7DED30" w:rsidR="005D70BC" w:rsidRDefault="005D70BC" w:rsidP="005D70BC">
      <w:pPr>
        <w:spacing w:line="276" w:lineRule="auto"/>
        <w:rPr>
          <w:sz w:val="20"/>
          <w:lang w:val="nl"/>
        </w:rPr>
      </w:pPr>
      <w:r w:rsidRPr="005D70BC">
        <w:rPr>
          <w:sz w:val="20"/>
          <w:lang w:val="nl"/>
        </w:rPr>
        <w:t>In dit document wordt beschreven hoe het modeldocument voor Credo hypotheekakte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A7AAB06" w14:textId="4E24A8D1" w:rsidR="005D70BC" w:rsidRDefault="005D70BC" w:rsidP="005D70BC">
      <w:pPr>
        <w:pStyle w:val="Kop2"/>
        <w:rPr>
          <w:sz w:val="20"/>
        </w:rPr>
      </w:pPr>
      <w:bookmarkStart w:id="30" w:name="_Toc191547303"/>
      <w:r w:rsidRPr="005D70BC">
        <w:rPr>
          <w:sz w:val="20"/>
        </w:rPr>
        <w:t>Algemeen</w:t>
      </w:r>
      <w:bookmarkEnd w:id="30"/>
    </w:p>
    <w:p w14:paraId="71188044" w14:textId="77777777" w:rsidR="005D70BC" w:rsidRPr="00C00EA9" w:rsidRDefault="005D70BC" w:rsidP="005D70BC">
      <w:pPr>
        <w:spacing w:line="276" w:lineRule="auto"/>
        <w:rPr>
          <w:sz w:val="20"/>
          <w:lang w:val="nl"/>
        </w:rPr>
      </w:pPr>
      <w:r w:rsidRPr="00C00EA9">
        <w:rPr>
          <w:sz w:val="20"/>
          <w:lang w:val="nl"/>
        </w:rPr>
        <w:t>Voor de beschrijving van het kleurgebruik in het modeldocument en de presentatie van bepaalde gegevens zie het document “Tekstblok: algemene afspraken modeldocumenten en tekstblokken”.</w:t>
      </w:r>
    </w:p>
    <w:p w14:paraId="53FDA25E" w14:textId="77777777" w:rsidR="005D70BC" w:rsidRPr="00C00EA9" w:rsidRDefault="005D70BC" w:rsidP="005D70BC">
      <w:pPr>
        <w:spacing w:line="276" w:lineRule="auto"/>
        <w:rPr>
          <w:sz w:val="20"/>
          <w:lang w:val="nl"/>
        </w:rPr>
      </w:pPr>
      <w:r w:rsidRPr="00C00EA9">
        <w:rPr>
          <w:sz w:val="20"/>
          <w:lang w:val="nl"/>
        </w:rPr>
        <w:t xml:space="preserve">Voor de toelichting op standaard tekstblokken zie de afzonderlijke beschrijvingen van die tekstblokken. </w:t>
      </w:r>
    </w:p>
    <w:p w14:paraId="075E5C1E" w14:textId="77777777" w:rsidR="005D70BC" w:rsidRPr="00C00EA9" w:rsidRDefault="005D70BC" w:rsidP="005D70BC">
      <w:pPr>
        <w:spacing w:line="276" w:lineRule="auto"/>
        <w:rPr>
          <w:sz w:val="20"/>
          <w:lang w:val="nl"/>
        </w:rPr>
      </w:pPr>
      <w:r w:rsidRPr="00C00EA9">
        <w:rPr>
          <w:sz w:val="20"/>
          <w:lang w:val="nl"/>
        </w:rPr>
        <w:t>Aanvullende presentatie beschrijving:</w:t>
      </w:r>
    </w:p>
    <w:p w14:paraId="4A0092AF" w14:textId="75DB205F" w:rsidR="005D70BC" w:rsidRPr="00C00EA9" w:rsidRDefault="005D70BC" w:rsidP="005D70BC">
      <w:pPr>
        <w:pStyle w:val="Lijstalinea"/>
        <w:numPr>
          <w:ilvl w:val="0"/>
          <w:numId w:val="36"/>
        </w:numPr>
        <w:spacing w:line="276" w:lineRule="auto"/>
        <w:rPr>
          <w:sz w:val="20"/>
          <w:lang w:val="nl"/>
        </w:rPr>
      </w:pPr>
      <w:r w:rsidRPr="00C00EA9">
        <w:rPr>
          <w:sz w:val="20"/>
          <w:lang w:val="nl"/>
        </w:rPr>
        <w:t>Vanaf tekstblok Aanhef dienen alle alinea’s onder elkaar zonder blanco regels gepresenteerd te worden. Blanco regels vóór tekstblok Aanhef dienen opgenomen te worden conform het modeldocument.</w:t>
      </w:r>
    </w:p>
    <w:p w14:paraId="277FCCAF" w14:textId="3C2B41FD" w:rsidR="005D70BC" w:rsidRPr="00176F7D" w:rsidRDefault="005D70BC" w:rsidP="005D70BC">
      <w:pPr>
        <w:pStyle w:val="Lijstalinea"/>
        <w:numPr>
          <w:ilvl w:val="0"/>
          <w:numId w:val="36"/>
        </w:numPr>
        <w:spacing w:line="276" w:lineRule="auto"/>
        <w:rPr>
          <w:lang w:val="nl"/>
        </w:rPr>
      </w:pPr>
      <w:r w:rsidRPr="00176F7D">
        <w:rPr>
          <w:sz w:val="20"/>
          <w:lang w:val="nl"/>
        </w:rPr>
        <w:t>Een akte zonder equivalentieverklaring, die gebruikt worden voor de ondertekening (minuut), moet vanaf het Tekstblok Aanhef uitgelijnd worden met streepjes (’-‘). Voorbeeld:</w:t>
      </w:r>
    </w:p>
    <w:p w14:paraId="3BF53F4E" w14:textId="275E28C8" w:rsidR="005D70BC" w:rsidRDefault="005D70BC" w:rsidP="005D70BC">
      <w:pPr>
        <w:rPr>
          <w:lang w:val="nl"/>
        </w:rPr>
      </w:pPr>
      <w:r w:rsidRPr="00482EB5">
        <w:rPr>
          <w:noProof/>
          <w:lang w:eastAsia="nl-NL"/>
        </w:rPr>
        <w:drawing>
          <wp:inline distT="0" distB="0" distL="0" distR="0" wp14:anchorId="624F4E5B" wp14:editId="177DE0C3">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r w:rsidRPr="005D70BC">
        <w:rPr>
          <w:lang w:val="nl"/>
        </w:rPr>
        <w:tab/>
        <w:t xml:space="preserve"> </w:t>
      </w:r>
    </w:p>
    <w:p w14:paraId="3127DD53" w14:textId="4E2874EF" w:rsidR="00C00EA9" w:rsidRPr="00F42AA9" w:rsidRDefault="00C00EA9" w:rsidP="00F42AA9">
      <w:pPr>
        <w:pStyle w:val="Kop2"/>
      </w:pPr>
      <w:bookmarkStart w:id="31" w:name="_Toc191547304"/>
      <w:r w:rsidRPr="00F42AA9">
        <w:lastRenderedPageBreak/>
        <w:t>Referenties</w:t>
      </w:r>
      <w:bookmarkEnd w:id="31"/>
    </w:p>
    <w:p w14:paraId="351CFBD7" w14:textId="77777777" w:rsidR="00F42AA9" w:rsidRPr="00F42AA9" w:rsidRDefault="00F42AA9" w:rsidP="00F42AA9">
      <w:pPr>
        <w:rPr>
          <w:sz w:val="20"/>
          <w:lang w:val="nl"/>
        </w:rPr>
      </w:pPr>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42AA9" w:rsidRPr="00DB7FA4" w14:paraId="189EBEA9" w14:textId="77777777" w:rsidTr="003A5869">
        <w:tc>
          <w:tcPr>
            <w:tcW w:w="556" w:type="dxa"/>
            <w:shd w:val="clear" w:color="auto" w:fill="BDD6EE" w:themeFill="accent1" w:themeFillTint="66"/>
          </w:tcPr>
          <w:p w14:paraId="7C61D6BA" w14:textId="77777777" w:rsidR="00F42AA9" w:rsidRPr="00DB7FA4" w:rsidRDefault="00F42AA9" w:rsidP="003A5869">
            <w:pPr>
              <w:rPr>
                <w:b/>
                <w:lang w:val="nl"/>
              </w:rPr>
            </w:pPr>
            <w:r w:rsidRPr="00DB7FA4">
              <w:rPr>
                <w:b/>
                <w:lang w:val="nl"/>
              </w:rPr>
              <w:t>ID</w:t>
            </w:r>
          </w:p>
        </w:tc>
        <w:tc>
          <w:tcPr>
            <w:tcW w:w="8228" w:type="dxa"/>
            <w:shd w:val="clear" w:color="auto" w:fill="BDD6EE" w:themeFill="accent1" w:themeFillTint="66"/>
          </w:tcPr>
          <w:p w14:paraId="5077A26B" w14:textId="77777777" w:rsidR="00F42AA9" w:rsidRPr="00DB7FA4" w:rsidRDefault="00F42AA9" w:rsidP="003A5869">
            <w:pPr>
              <w:rPr>
                <w:b/>
                <w:lang w:val="nl"/>
              </w:rPr>
            </w:pPr>
            <w:r w:rsidRPr="00DB7FA4">
              <w:rPr>
                <w:b/>
                <w:lang w:val="nl"/>
              </w:rPr>
              <w:t>Documentnaam</w:t>
            </w:r>
          </w:p>
        </w:tc>
      </w:tr>
      <w:tr w:rsidR="00F42AA9" w:rsidRPr="00DB7FA4" w14:paraId="3C77406D" w14:textId="77777777" w:rsidTr="003A5869">
        <w:tc>
          <w:tcPr>
            <w:tcW w:w="556" w:type="dxa"/>
            <w:shd w:val="clear" w:color="auto" w:fill="auto"/>
          </w:tcPr>
          <w:p w14:paraId="1D05206E" w14:textId="77777777" w:rsidR="00F42AA9" w:rsidRPr="00DB7FA4" w:rsidRDefault="00F42AA9" w:rsidP="003A5869">
            <w:pPr>
              <w:rPr>
                <w:lang w:val="nl"/>
              </w:rPr>
            </w:pPr>
            <w:r w:rsidRPr="002C7327">
              <w:t>[1]</w:t>
            </w:r>
          </w:p>
        </w:tc>
        <w:tc>
          <w:tcPr>
            <w:tcW w:w="8228" w:type="dxa"/>
            <w:shd w:val="clear" w:color="auto" w:fill="auto"/>
          </w:tcPr>
          <w:p w14:paraId="68B9D6ED" w14:textId="040C4707" w:rsidR="00F42AA9" w:rsidRPr="00DB7FA4" w:rsidRDefault="00F42AA9" w:rsidP="003A5869">
            <w:pPr>
              <w:rPr>
                <w:lang w:val="nl"/>
              </w:rPr>
            </w:pPr>
            <w:r w:rsidRPr="00CC0276">
              <w:t xml:space="preserve">Modeldocument </w:t>
            </w:r>
            <w:r>
              <w:t>Neo hypotheek</w:t>
            </w:r>
          </w:p>
        </w:tc>
      </w:tr>
      <w:tr w:rsidR="00F42AA9" w:rsidRPr="00DB7FA4" w14:paraId="1F50DA0A" w14:textId="77777777" w:rsidTr="003A5869">
        <w:tc>
          <w:tcPr>
            <w:tcW w:w="556" w:type="dxa"/>
            <w:shd w:val="clear" w:color="auto" w:fill="auto"/>
          </w:tcPr>
          <w:p w14:paraId="45EF78E1" w14:textId="77777777" w:rsidR="00F42AA9" w:rsidRPr="00DB7FA4" w:rsidRDefault="00F42AA9" w:rsidP="003A5869">
            <w:pPr>
              <w:rPr>
                <w:lang w:val="nl"/>
              </w:rPr>
            </w:pPr>
            <w:r w:rsidRPr="00134AAB">
              <w:t>[2]</w:t>
            </w:r>
          </w:p>
        </w:tc>
        <w:tc>
          <w:tcPr>
            <w:tcW w:w="8228" w:type="dxa"/>
            <w:shd w:val="clear" w:color="auto" w:fill="auto"/>
          </w:tcPr>
          <w:p w14:paraId="0EFD1D11" w14:textId="636CC6AA" w:rsidR="00F42AA9" w:rsidRPr="00DB7FA4" w:rsidRDefault="00F42AA9" w:rsidP="003A5869">
            <w:pPr>
              <w:rPr>
                <w:lang w:val="nl"/>
              </w:rPr>
            </w:pPr>
            <w:r w:rsidRPr="00134AAB">
              <w:t xml:space="preserve">Documentatie standaard tekstblokken: namen van de documenten en de versies daarvan zijn </w:t>
            </w:r>
            <w:r>
              <w:t>te vinden in de releasenotes van Neo</w:t>
            </w:r>
          </w:p>
        </w:tc>
      </w:tr>
      <w:tr w:rsidR="00F42AA9" w:rsidRPr="00DB7FA4" w14:paraId="42514DFB" w14:textId="77777777" w:rsidTr="003A5869">
        <w:tc>
          <w:tcPr>
            <w:tcW w:w="556" w:type="dxa"/>
            <w:shd w:val="clear" w:color="auto" w:fill="auto"/>
          </w:tcPr>
          <w:p w14:paraId="7BC96255" w14:textId="77777777" w:rsidR="00F42AA9" w:rsidRPr="00DB7FA4" w:rsidRDefault="00F42AA9" w:rsidP="003A5869">
            <w:pPr>
              <w:rPr>
                <w:lang w:val="nl"/>
              </w:rPr>
            </w:pPr>
            <w:bookmarkStart w:id="32" w:name="AlgemeneAfsprakenDocument"/>
            <w:r>
              <w:t>[3]</w:t>
            </w:r>
            <w:bookmarkEnd w:id="32"/>
          </w:p>
        </w:tc>
        <w:tc>
          <w:tcPr>
            <w:tcW w:w="8228" w:type="dxa"/>
            <w:shd w:val="clear" w:color="auto" w:fill="auto"/>
          </w:tcPr>
          <w:p w14:paraId="77CE59A0" w14:textId="77777777" w:rsidR="00F42AA9" w:rsidRPr="00DB7FA4" w:rsidRDefault="00F42AA9" w:rsidP="003A5869">
            <w:pPr>
              <w:rPr>
                <w:lang w:val="nl"/>
              </w:rPr>
            </w:pPr>
            <w:r w:rsidRPr="00F04F48">
              <w:t>Tekstblok - Algemene afspraken modeldocumenten en tekstblokken</w:t>
            </w:r>
          </w:p>
        </w:tc>
      </w:tr>
      <w:tr w:rsidR="00F42AA9" w:rsidRPr="00DB7FA4" w14:paraId="2CE22E7C" w14:textId="77777777" w:rsidTr="003A5869">
        <w:tc>
          <w:tcPr>
            <w:tcW w:w="556" w:type="dxa"/>
            <w:shd w:val="clear" w:color="auto" w:fill="auto"/>
          </w:tcPr>
          <w:p w14:paraId="44295D97" w14:textId="77777777" w:rsidR="00F42AA9" w:rsidRDefault="00F42AA9" w:rsidP="003A5869">
            <w:bookmarkStart w:id="33" w:name="TC"/>
            <w:r>
              <w:t>[4]</w:t>
            </w:r>
            <w:bookmarkEnd w:id="33"/>
          </w:p>
        </w:tc>
        <w:tc>
          <w:tcPr>
            <w:tcW w:w="8228" w:type="dxa"/>
            <w:shd w:val="clear" w:color="auto" w:fill="auto"/>
          </w:tcPr>
          <w:p w14:paraId="01F847AB" w14:textId="77777777" w:rsidR="00F42AA9" w:rsidRDefault="00F42AA9" w:rsidP="003A5869">
            <w:r w:rsidRPr="00362DEE">
              <w:t>Toelichting - Comparitie nummering en layout</w:t>
            </w:r>
          </w:p>
        </w:tc>
      </w:tr>
      <w:tr w:rsidR="00F42AA9" w:rsidRPr="00DB7FA4" w14:paraId="013F3FE0" w14:textId="77777777" w:rsidTr="003A5869">
        <w:tc>
          <w:tcPr>
            <w:tcW w:w="556" w:type="dxa"/>
            <w:shd w:val="clear" w:color="auto" w:fill="auto"/>
          </w:tcPr>
          <w:p w14:paraId="7C1E09D6" w14:textId="77777777" w:rsidR="00F42AA9" w:rsidRDefault="00F42AA9" w:rsidP="003A5869">
            <w:r>
              <w:t>[5]</w:t>
            </w:r>
          </w:p>
        </w:tc>
        <w:tc>
          <w:tcPr>
            <w:tcW w:w="8228" w:type="dxa"/>
            <w:shd w:val="clear" w:color="auto" w:fill="auto"/>
          </w:tcPr>
          <w:p w14:paraId="276C4FD4" w14:textId="77777777" w:rsidR="00F42AA9" w:rsidRPr="00F04F48" w:rsidRDefault="00F42AA9" w:rsidP="003A5869">
            <w:r>
              <w:t xml:space="preserve">Generieke XSD </w:t>
            </w:r>
            <w:r w:rsidRPr="00887623">
              <w:t>StukAlgemeen</w:t>
            </w:r>
          </w:p>
        </w:tc>
      </w:tr>
    </w:tbl>
    <w:p w14:paraId="1D67D21F" w14:textId="77777777" w:rsidR="00271303" w:rsidRDefault="00271303" w:rsidP="005D70BC">
      <w:pPr>
        <w:rPr>
          <w:sz w:val="20"/>
          <w:lang w:val="nl"/>
        </w:rPr>
        <w:sectPr w:rsidR="00271303" w:rsidSect="00587FF1">
          <w:headerReference w:type="default" r:id="rId19"/>
          <w:pgSz w:w="11906" w:h="16838" w:code="9"/>
          <w:pgMar w:top="2977" w:right="1531" w:bottom="1985" w:left="2268" w:header="567" w:footer="431" w:gutter="0"/>
          <w:cols w:space="708"/>
        </w:sectPr>
      </w:pPr>
    </w:p>
    <w:p w14:paraId="38FD7D13" w14:textId="2E96F1F2" w:rsidR="005D70BC" w:rsidRDefault="005D70BC" w:rsidP="005D70BC">
      <w:pPr>
        <w:rPr>
          <w:sz w:val="20"/>
          <w:lang w:val="nl"/>
        </w:rPr>
      </w:pPr>
    </w:p>
    <w:p w14:paraId="31EBCB90" w14:textId="77777777" w:rsidR="009672B5" w:rsidRDefault="009672B5" w:rsidP="005D70BC">
      <w:pPr>
        <w:rPr>
          <w:sz w:val="20"/>
          <w:lang w:val="nl"/>
        </w:rPr>
      </w:pPr>
    </w:p>
    <w:p w14:paraId="2641DDBD" w14:textId="2519826A" w:rsidR="009672B5" w:rsidRDefault="009672B5" w:rsidP="009672B5">
      <w:pPr>
        <w:pStyle w:val="Kop1"/>
      </w:pPr>
      <w:bookmarkStart w:id="34" w:name="_Toc191547305"/>
      <w:r>
        <w:t>Neo Hypotheken</w:t>
      </w:r>
      <w:bookmarkEnd w:id="34"/>
    </w:p>
    <w:p w14:paraId="11C7E6EF" w14:textId="79336B6C" w:rsidR="00B21D22" w:rsidRPr="00BD0B57" w:rsidRDefault="00B21D22" w:rsidP="00B21D22">
      <w:pPr>
        <w:spacing w:line="276" w:lineRule="auto"/>
        <w:rPr>
          <w:sz w:val="20"/>
        </w:rPr>
      </w:pPr>
      <w:r w:rsidRPr="00BD0B57">
        <w:rPr>
          <w:sz w:val="20"/>
        </w:rPr>
        <w:t>In dit hoofdstuk is de structuur van de Neo hypotheekakte in detail beschreven.</w:t>
      </w:r>
      <w:r w:rsidR="002E5A7D">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6298AF88" w14:textId="77777777" w:rsidR="009672B5" w:rsidRDefault="009672B5" w:rsidP="009672B5">
      <w:pPr>
        <w:rPr>
          <w:sz w:val="20"/>
          <w:lang w:val="nl"/>
        </w:rPr>
      </w:pPr>
    </w:p>
    <w:p w14:paraId="35AD9DDD" w14:textId="1DA24763" w:rsidR="00BD0B57" w:rsidRPr="00827F1E" w:rsidRDefault="00BD0B57" w:rsidP="00BD0B57">
      <w:pPr>
        <w:pStyle w:val="Kop2"/>
        <w:rPr>
          <w:sz w:val="20"/>
        </w:rPr>
      </w:pPr>
      <w:bookmarkStart w:id="35" w:name="_Toc191547306"/>
      <w:r w:rsidRPr="00827F1E">
        <w:rPr>
          <w:sz w:val="20"/>
        </w:rPr>
        <w:t>Equivalentieverklaring</w:t>
      </w:r>
      <w:bookmarkEnd w:id="35"/>
    </w:p>
    <w:p w14:paraId="32FFFF55" w14:textId="77777777" w:rsidR="00AF47E2" w:rsidRPr="00AF47E2" w:rsidRDefault="00AF47E2" w:rsidP="00AF47E2">
      <w:pPr>
        <w:spacing w:line="276" w:lineRule="auto"/>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p>
    <w:tbl>
      <w:tblPr>
        <w:tblStyle w:val="Rastertabel1licht"/>
        <w:tblW w:w="0" w:type="auto"/>
        <w:tblLook w:val="0600" w:firstRow="0" w:lastRow="0" w:firstColumn="0" w:lastColumn="0" w:noHBand="1" w:noVBand="1"/>
      </w:tblPr>
      <w:tblGrid>
        <w:gridCol w:w="5933"/>
        <w:gridCol w:w="5933"/>
      </w:tblGrid>
      <w:tr w:rsidR="001B7814" w14:paraId="64359FF1" w14:textId="77777777" w:rsidTr="001B7814">
        <w:tc>
          <w:tcPr>
            <w:tcW w:w="5938" w:type="dxa"/>
            <w:shd w:val="clear" w:color="auto" w:fill="DEEAF6" w:themeFill="accent1" w:themeFillTint="33"/>
          </w:tcPr>
          <w:p w14:paraId="62ADE489" w14:textId="603DB16C" w:rsidR="001B7814" w:rsidRDefault="001B7814" w:rsidP="001B7814">
            <w:pPr>
              <w:spacing w:line="240" w:lineRule="auto"/>
              <w:rPr>
                <w:lang w:val="nl"/>
              </w:rPr>
            </w:pPr>
            <w:r>
              <w:rPr>
                <w:b/>
                <w:szCs w:val="18"/>
              </w:rPr>
              <w:t>Modeldocument tekst</w:t>
            </w:r>
          </w:p>
        </w:tc>
        <w:tc>
          <w:tcPr>
            <w:tcW w:w="5938" w:type="dxa"/>
            <w:shd w:val="clear" w:color="auto" w:fill="DEEAF6" w:themeFill="accent1" w:themeFillTint="33"/>
          </w:tcPr>
          <w:p w14:paraId="442540D9" w14:textId="35D1060A" w:rsidR="001B7814" w:rsidRDefault="001B7814" w:rsidP="001B7814">
            <w:pPr>
              <w:spacing w:line="240" w:lineRule="auto"/>
              <w:rPr>
                <w:lang w:val="nl"/>
              </w:rPr>
            </w:pPr>
            <w:r>
              <w:rPr>
                <w:b/>
                <w:szCs w:val="18"/>
              </w:rPr>
              <w:t>Toelichting en mapping</w:t>
            </w:r>
          </w:p>
        </w:tc>
      </w:tr>
      <w:tr w:rsidR="001B7814" w14:paraId="3F05088F" w14:textId="77777777" w:rsidTr="001B7814">
        <w:tc>
          <w:tcPr>
            <w:tcW w:w="5938" w:type="dxa"/>
          </w:tcPr>
          <w:p w14:paraId="7845DBF4" w14:textId="3EE884DF" w:rsidR="001B7814" w:rsidRDefault="001B7814" w:rsidP="00AF47E2">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8" w:type="dxa"/>
          </w:tcPr>
          <w:p w14:paraId="19C1973A" w14:textId="77777777" w:rsidR="001B7814" w:rsidRPr="002B3914" w:rsidRDefault="001B7814" w:rsidP="001B7814">
            <w:pPr>
              <w:spacing w:line="276" w:lineRule="auto"/>
              <w:rPr>
                <w:sz w:val="20"/>
                <w:lang w:val="nl"/>
              </w:rPr>
            </w:pPr>
            <w:r w:rsidRPr="002B3914">
              <w:rPr>
                <w:sz w:val="20"/>
                <w:lang w:val="nl"/>
              </w:rPr>
              <w:t>Verplicht tekstblok. Gegevens van de notaris in de rol van verklaarder. Dit tekstblok wordt alleen getoond bij het afschrift.</w:t>
            </w:r>
          </w:p>
          <w:p w14:paraId="32D348FD" w14:textId="77777777" w:rsidR="001B7814" w:rsidRPr="002B3914" w:rsidRDefault="001B7814" w:rsidP="001B7814">
            <w:pPr>
              <w:spacing w:line="276" w:lineRule="auto"/>
              <w:rPr>
                <w:sz w:val="20"/>
                <w:lang w:val="nl"/>
              </w:rPr>
            </w:pPr>
          </w:p>
          <w:p w14:paraId="6EA3DF3C" w14:textId="6D158A80" w:rsidR="001B7814" w:rsidRPr="000B32FB" w:rsidRDefault="001B7814" w:rsidP="001B7814">
            <w:pPr>
              <w:spacing w:line="276" w:lineRule="auto"/>
              <w:rPr>
                <w:b/>
                <w:bCs/>
                <w:sz w:val="20"/>
                <w:u w:val="single"/>
                <w:lang w:val="nl"/>
              </w:rPr>
            </w:pPr>
            <w:r w:rsidRPr="000B32FB">
              <w:rPr>
                <w:b/>
                <w:bCs/>
                <w:sz w:val="20"/>
                <w:u w:val="single"/>
                <w:lang w:val="nl"/>
              </w:rPr>
              <w:t>Mapping</w:t>
            </w:r>
            <w:r w:rsidR="00603E92" w:rsidRPr="000B32FB">
              <w:rPr>
                <w:b/>
                <w:bCs/>
                <w:sz w:val="20"/>
                <w:u w:val="single"/>
                <w:lang w:val="nl"/>
              </w:rPr>
              <w:t xml:space="preserve"> teks</w:t>
            </w:r>
            <w:r w:rsidR="002B3914" w:rsidRPr="000B32FB">
              <w:rPr>
                <w:b/>
                <w:bCs/>
                <w:sz w:val="20"/>
                <w:u w:val="single"/>
                <w:lang w:val="nl"/>
              </w:rPr>
              <w:t>t</w:t>
            </w:r>
            <w:r w:rsidR="00603E92" w:rsidRPr="000B32FB">
              <w:rPr>
                <w:b/>
                <w:bCs/>
                <w:sz w:val="20"/>
                <w:u w:val="single"/>
                <w:lang w:val="nl"/>
              </w:rPr>
              <w:t>blok</w:t>
            </w:r>
            <w:r w:rsidRPr="000B32FB">
              <w:rPr>
                <w:b/>
                <w:bCs/>
                <w:sz w:val="20"/>
                <w:u w:val="single"/>
                <w:lang w:val="nl"/>
              </w:rPr>
              <w:t>:</w:t>
            </w:r>
          </w:p>
          <w:p w14:paraId="1DFEDA2E" w14:textId="20ED3A28" w:rsidR="00603E92" w:rsidRPr="002B3914" w:rsidRDefault="00603E92" w:rsidP="001B7814">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2B142610" w14:textId="20D9EDFF" w:rsidR="001B7814" w:rsidRDefault="00603E92" w:rsidP="00CF199A">
            <w:pPr>
              <w:spacing w:after="240" w:line="276" w:lineRule="auto"/>
              <w:rPr>
                <w:lang w:val="nl"/>
              </w:rPr>
            </w:pPr>
            <w:r w:rsidRPr="002B3914">
              <w:rPr>
                <w:sz w:val="20"/>
                <w:lang w:val="nl"/>
              </w:rPr>
              <w:t xml:space="preserve"> verdere</w:t>
            </w:r>
            <w:r w:rsidR="001B7814" w:rsidRPr="002B3914">
              <w:rPr>
                <w:sz w:val="20"/>
                <w:lang w:val="nl"/>
              </w:rPr>
              <w:t xml:space="preserve"> mapping is opgenomen in het genoemde tekstblok.</w:t>
            </w:r>
          </w:p>
        </w:tc>
      </w:tr>
    </w:tbl>
    <w:p w14:paraId="1C2F464B" w14:textId="3F3B489C" w:rsidR="002B3914" w:rsidRPr="004C527F" w:rsidRDefault="002B3914" w:rsidP="002B3914">
      <w:pPr>
        <w:pStyle w:val="Kop2"/>
        <w:rPr>
          <w:sz w:val="20"/>
        </w:rPr>
      </w:pPr>
      <w:bookmarkStart w:id="36" w:name="_Toc191547307"/>
      <w:r w:rsidRPr="004C527F">
        <w:rPr>
          <w:sz w:val="20"/>
        </w:rPr>
        <w:t>Titel</w:t>
      </w:r>
      <w:bookmarkEnd w:id="36"/>
    </w:p>
    <w:tbl>
      <w:tblPr>
        <w:tblStyle w:val="Tabelraster"/>
        <w:tblW w:w="0" w:type="auto"/>
        <w:tblLook w:val="0000" w:firstRow="0" w:lastRow="0" w:firstColumn="0" w:lastColumn="0" w:noHBand="0" w:noVBand="0"/>
      </w:tblPr>
      <w:tblGrid>
        <w:gridCol w:w="5933"/>
        <w:gridCol w:w="5933"/>
      </w:tblGrid>
      <w:tr w:rsidR="002B3914" w14:paraId="4CE43B60" w14:textId="77777777" w:rsidTr="002B3914">
        <w:tc>
          <w:tcPr>
            <w:tcW w:w="5938" w:type="dxa"/>
            <w:shd w:val="clear" w:color="auto" w:fill="DEEAF6" w:themeFill="accent1" w:themeFillTint="33"/>
          </w:tcPr>
          <w:p w14:paraId="06723093" w14:textId="0891D73A" w:rsidR="002B3914" w:rsidRDefault="002B3914" w:rsidP="002B3914">
            <w:pPr>
              <w:spacing w:line="276" w:lineRule="auto"/>
              <w:rPr>
                <w:lang w:val="nl"/>
              </w:rPr>
            </w:pPr>
            <w:r>
              <w:rPr>
                <w:b/>
                <w:szCs w:val="18"/>
              </w:rPr>
              <w:t>Modeldocument tekst</w:t>
            </w:r>
          </w:p>
        </w:tc>
        <w:tc>
          <w:tcPr>
            <w:tcW w:w="5938" w:type="dxa"/>
            <w:shd w:val="clear" w:color="auto" w:fill="DEEAF6" w:themeFill="accent1" w:themeFillTint="33"/>
          </w:tcPr>
          <w:p w14:paraId="65BE342B" w14:textId="0B704B63" w:rsidR="002B3914" w:rsidRDefault="002B3914" w:rsidP="002B3914">
            <w:pPr>
              <w:spacing w:line="276" w:lineRule="auto"/>
              <w:rPr>
                <w:lang w:val="nl"/>
              </w:rPr>
            </w:pPr>
            <w:r>
              <w:rPr>
                <w:b/>
                <w:szCs w:val="18"/>
              </w:rPr>
              <w:t>Toelichting en mapping</w:t>
            </w:r>
          </w:p>
        </w:tc>
      </w:tr>
      <w:tr w:rsidR="002B3914" w14:paraId="4E5E2925" w14:textId="77777777" w:rsidTr="002B3914">
        <w:tc>
          <w:tcPr>
            <w:tcW w:w="5938" w:type="dxa"/>
          </w:tcPr>
          <w:p w14:paraId="6AC69EF9" w14:textId="6FE621F2" w:rsidR="002B3914" w:rsidRDefault="002B3914" w:rsidP="002B3914">
            <w:pPr>
              <w:ind w:left="885"/>
              <w:rPr>
                <w:lang w:val="nl"/>
              </w:rPr>
            </w:pPr>
            <w:r w:rsidRPr="00CD057B">
              <w:rPr>
                <w:color w:val="800080"/>
                <w:sz w:val="20"/>
                <w:highlight w:val="yellow"/>
              </w:rPr>
              <w:t>TEKSTBLOK TITEL HYPOTHEEKAKTEN</w:t>
            </w:r>
          </w:p>
        </w:tc>
        <w:tc>
          <w:tcPr>
            <w:tcW w:w="5938" w:type="dxa"/>
          </w:tcPr>
          <w:p w14:paraId="6665C970" w14:textId="77777777" w:rsidR="002B3914" w:rsidRDefault="002B3914" w:rsidP="00DF0848">
            <w:pPr>
              <w:spacing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2EE0B60B" w14:textId="77777777" w:rsidR="002B3914" w:rsidRPr="002B3914" w:rsidRDefault="002B3914" w:rsidP="00DF0848">
            <w:pPr>
              <w:spacing w:line="276" w:lineRule="auto"/>
              <w:rPr>
                <w:snapToGrid/>
                <w:sz w:val="20"/>
              </w:rPr>
            </w:pPr>
          </w:p>
          <w:p w14:paraId="2A29C3AC" w14:textId="77777777" w:rsidR="002B3914" w:rsidRPr="000B32FB" w:rsidRDefault="002B3914" w:rsidP="00DF0848">
            <w:pPr>
              <w:spacing w:line="276" w:lineRule="auto"/>
              <w:rPr>
                <w:b/>
                <w:bCs/>
                <w:sz w:val="20"/>
                <w:u w:val="single"/>
                <w:lang w:val="nl"/>
              </w:rPr>
            </w:pPr>
            <w:r w:rsidRPr="000B32FB">
              <w:rPr>
                <w:b/>
                <w:bCs/>
                <w:sz w:val="20"/>
                <w:u w:val="single"/>
                <w:lang w:val="nl"/>
              </w:rPr>
              <w:t>Mapping tekstblok:</w:t>
            </w:r>
          </w:p>
          <w:p w14:paraId="1F2D4097" w14:textId="77777777" w:rsidR="002B3914" w:rsidRDefault="002B3914" w:rsidP="00DF0848">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p>
          <w:p w14:paraId="60CDB323" w14:textId="6D2FEF29" w:rsidR="002B3914" w:rsidRDefault="002B3914" w:rsidP="008B17C6">
            <w:pPr>
              <w:spacing w:line="276" w:lineRule="auto"/>
              <w:rPr>
                <w:lang w:val="nl"/>
              </w:rPr>
            </w:pPr>
            <w:r w:rsidRPr="002B3914">
              <w:rPr>
                <w:sz w:val="20"/>
                <w:lang w:val="nl"/>
              </w:rPr>
              <w:t>verdere mapping is opgenomen in het genoemde tekstblok.</w:t>
            </w:r>
          </w:p>
        </w:tc>
      </w:tr>
    </w:tbl>
    <w:p w14:paraId="0EE99E62" w14:textId="77777777" w:rsidR="002B3914" w:rsidRDefault="002B3914" w:rsidP="002B3914">
      <w:pPr>
        <w:rPr>
          <w:lang w:val="nl"/>
        </w:rPr>
      </w:pPr>
    </w:p>
    <w:p w14:paraId="79CD8845" w14:textId="77777777" w:rsidR="00DF0848" w:rsidRDefault="00DF0848" w:rsidP="002B3914">
      <w:pPr>
        <w:rPr>
          <w:lang w:val="nl"/>
        </w:rPr>
      </w:pPr>
    </w:p>
    <w:p w14:paraId="29DAD17E" w14:textId="77777777" w:rsidR="00DF0848" w:rsidRDefault="00DF0848" w:rsidP="002B3914">
      <w:pPr>
        <w:rPr>
          <w:lang w:val="nl"/>
        </w:rPr>
      </w:pPr>
    </w:p>
    <w:p w14:paraId="08DA4A9C" w14:textId="53119CE0" w:rsidR="00DF0848" w:rsidRPr="004C527F" w:rsidRDefault="00DF0848" w:rsidP="00DF0848">
      <w:pPr>
        <w:pStyle w:val="Kop2"/>
        <w:rPr>
          <w:sz w:val="20"/>
        </w:rPr>
      </w:pPr>
      <w:bookmarkStart w:id="37" w:name="_Toc191547308"/>
      <w:r w:rsidRPr="004C527F">
        <w:rPr>
          <w:sz w:val="20"/>
        </w:rPr>
        <w:t>Aanhef</w:t>
      </w:r>
      <w:bookmarkEnd w:id="37"/>
    </w:p>
    <w:tbl>
      <w:tblPr>
        <w:tblStyle w:val="Tabelraster"/>
        <w:tblW w:w="0" w:type="auto"/>
        <w:tblLook w:val="0000" w:firstRow="0" w:lastRow="0" w:firstColumn="0" w:lastColumn="0" w:noHBand="0" w:noVBand="0"/>
      </w:tblPr>
      <w:tblGrid>
        <w:gridCol w:w="5933"/>
        <w:gridCol w:w="5933"/>
      </w:tblGrid>
      <w:tr w:rsidR="00DF0848" w14:paraId="32AD1EB5" w14:textId="77777777" w:rsidTr="00DF0848">
        <w:tc>
          <w:tcPr>
            <w:tcW w:w="5933" w:type="dxa"/>
            <w:shd w:val="clear" w:color="auto" w:fill="DEEAF6" w:themeFill="accent1" w:themeFillTint="33"/>
          </w:tcPr>
          <w:p w14:paraId="528BEC1D" w14:textId="1F906DD0" w:rsidR="00DF0848" w:rsidRDefault="00DF0848" w:rsidP="00DF0848">
            <w:pPr>
              <w:spacing w:line="276" w:lineRule="auto"/>
              <w:rPr>
                <w:lang w:val="nl"/>
              </w:rPr>
            </w:pPr>
            <w:r>
              <w:rPr>
                <w:b/>
                <w:szCs w:val="18"/>
              </w:rPr>
              <w:t>Modeldocument tekst</w:t>
            </w:r>
          </w:p>
        </w:tc>
        <w:tc>
          <w:tcPr>
            <w:tcW w:w="5933" w:type="dxa"/>
            <w:shd w:val="clear" w:color="auto" w:fill="DEEAF6" w:themeFill="accent1" w:themeFillTint="33"/>
          </w:tcPr>
          <w:p w14:paraId="5CEE07C6" w14:textId="262A2376" w:rsidR="00DF0848" w:rsidRDefault="00DF0848" w:rsidP="00DF0848">
            <w:pPr>
              <w:spacing w:line="276" w:lineRule="auto"/>
              <w:rPr>
                <w:lang w:val="nl"/>
              </w:rPr>
            </w:pPr>
            <w:r>
              <w:rPr>
                <w:b/>
                <w:szCs w:val="18"/>
              </w:rPr>
              <w:t>Toelichting en mapping</w:t>
            </w:r>
          </w:p>
        </w:tc>
      </w:tr>
      <w:tr w:rsidR="00DF0848" w14:paraId="7C79BD29" w14:textId="77777777" w:rsidTr="00DF0848">
        <w:tc>
          <w:tcPr>
            <w:tcW w:w="5933" w:type="dxa"/>
          </w:tcPr>
          <w:p w14:paraId="367FCF2F" w14:textId="379D1EF1" w:rsidR="00DF0848" w:rsidRDefault="00DF0848" w:rsidP="00DF0848">
            <w:pPr>
              <w:rPr>
                <w:lang w:val="nl"/>
              </w:rPr>
            </w:pPr>
            <w:r w:rsidRPr="00CD057B">
              <w:rPr>
                <w:color w:val="FF0000"/>
                <w:sz w:val="20"/>
                <w:highlight w:val="yellow"/>
              </w:rPr>
              <w:t>TEKSTBLOK AANHEF</w:t>
            </w:r>
            <w:r w:rsidRPr="00CD057B">
              <w:rPr>
                <w:rFonts w:ascii="Times New Roman" w:hAnsi="Times New Roman"/>
                <w:color w:val="FF0000"/>
                <w:sz w:val="20"/>
              </w:rPr>
              <w:t>:</w:t>
            </w:r>
          </w:p>
        </w:tc>
        <w:tc>
          <w:tcPr>
            <w:tcW w:w="5933" w:type="dxa"/>
          </w:tcPr>
          <w:p w14:paraId="2AF834FD" w14:textId="77777777" w:rsidR="00DF0848" w:rsidRPr="00DF0848" w:rsidRDefault="00DF0848" w:rsidP="00DF0848">
            <w:pPr>
              <w:spacing w:line="276" w:lineRule="auto"/>
              <w:rPr>
                <w:sz w:val="20"/>
              </w:rPr>
            </w:pPr>
            <w:r w:rsidRPr="00DF0848">
              <w:rPr>
                <w:sz w:val="20"/>
              </w:rPr>
              <w:t>Details van de notaris in de rol van ondertekenaar.</w:t>
            </w:r>
          </w:p>
          <w:p w14:paraId="0F159E16" w14:textId="77777777" w:rsidR="00DF0848" w:rsidRPr="00DF0848" w:rsidRDefault="00DF0848" w:rsidP="00DF0848">
            <w:pPr>
              <w:spacing w:line="276" w:lineRule="auto"/>
              <w:rPr>
                <w:sz w:val="20"/>
              </w:rPr>
            </w:pPr>
          </w:p>
          <w:p w14:paraId="77E27972" w14:textId="77777777" w:rsidR="00DF0848" w:rsidRPr="000B32FB" w:rsidRDefault="00DF0848" w:rsidP="00DF0848">
            <w:pPr>
              <w:spacing w:line="276" w:lineRule="auto"/>
              <w:rPr>
                <w:b/>
                <w:bCs/>
                <w:sz w:val="20"/>
                <w:u w:val="single"/>
                <w:lang w:val="nl"/>
              </w:rPr>
            </w:pPr>
            <w:r w:rsidRPr="000B32FB">
              <w:rPr>
                <w:b/>
                <w:bCs/>
                <w:sz w:val="20"/>
                <w:u w:val="single"/>
                <w:lang w:val="nl"/>
              </w:rPr>
              <w:t>Mapping tekstblok:</w:t>
            </w:r>
          </w:p>
          <w:p w14:paraId="465A07FE" w14:textId="56F2E8ED" w:rsidR="00DF0848" w:rsidRPr="00DF0848" w:rsidRDefault="00DF0848" w:rsidP="00DF0848">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03C1836" w14:textId="06F1859A" w:rsidR="00DF0848" w:rsidRDefault="00DF0848" w:rsidP="00CF199A">
            <w:pPr>
              <w:spacing w:after="240" w:line="276" w:lineRule="auto"/>
              <w:rPr>
                <w:lang w:val="nl"/>
              </w:rPr>
            </w:pPr>
            <w:r w:rsidRPr="00DF0848">
              <w:rPr>
                <w:sz w:val="20"/>
                <w:lang w:val="nl"/>
              </w:rPr>
              <w:t xml:space="preserve"> verdere mapping is opgenomen in het genoemde tekstblok.</w:t>
            </w:r>
          </w:p>
        </w:tc>
      </w:tr>
    </w:tbl>
    <w:p w14:paraId="0B777F01" w14:textId="77777777" w:rsidR="00DF0848" w:rsidRDefault="00DF0848" w:rsidP="00DF0848">
      <w:pPr>
        <w:rPr>
          <w:lang w:val="nl"/>
        </w:rPr>
      </w:pPr>
    </w:p>
    <w:p w14:paraId="5BB95DC3" w14:textId="5B22FADC" w:rsidR="004C527F" w:rsidRPr="000B32FB" w:rsidRDefault="004C527F" w:rsidP="000B32FB">
      <w:pPr>
        <w:pStyle w:val="Kop2"/>
        <w:spacing w:line="276" w:lineRule="auto"/>
        <w:rPr>
          <w:sz w:val="20"/>
        </w:rPr>
      </w:pPr>
      <w:bookmarkStart w:id="38" w:name="_Toc191547309"/>
      <w:r w:rsidRPr="000B32FB">
        <w:rPr>
          <w:sz w:val="20"/>
        </w:rPr>
        <w:t>Partijen</w:t>
      </w:r>
      <w:bookmarkEnd w:id="38"/>
    </w:p>
    <w:p w14:paraId="72FD8B5A" w14:textId="4FF45877" w:rsidR="000B32FB" w:rsidRPr="000B32FB" w:rsidRDefault="000B32FB" w:rsidP="000B32FB">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r w:rsidRPr="000B32FB" w:rsidDel="0038607C">
        <w:rPr>
          <w:snapToGrid/>
          <w:sz w:val="20"/>
        </w:rPr>
        <w:t xml:space="preserve"> </w:t>
      </w:r>
    </w:p>
    <w:p w14:paraId="28DF4C6F" w14:textId="77777777" w:rsidR="004C527F" w:rsidRDefault="004C527F" w:rsidP="004C527F">
      <w:pPr>
        <w:rPr>
          <w:lang w:val="nl"/>
        </w:rPr>
      </w:pPr>
    </w:p>
    <w:p w14:paraId="31D15196" w14:textId="00C61990" w:rsidR="000B32FB" w:rsidRDefault="000B32FB" w:rsidP="000B32FB">
      <w:pPr>
        <w:pStyle w:val="Kop3"/>
        <w:rPr>
          <w:b/>
          <w:bCs w:val="0"/>
          <w:sz w:val="20"/>
          <w:szCs w:val="20"/>
        </w:rPr>
      </w:pPr>
      <w:bookmarkStart w:id="39" w:name="_Toc191547310"/>
      <w:r w:rsidRPr="000B32FB">
        <w:rPr>
          <w:b/>
          <w:bCs w:val="0"/>
          <w:sz w:val="20"/>
          <w:szCs w:val="20"/>
        </w:rPr>
        <w:t>Schuldenaar en Hypotheekgever</w:t>
      </w:r>
      <w:bookmarkEnd w:id="39"/>
    </w:p>
    <w:tbl>
      <w:tblPr>
        <w:tblStyle w:val="Tabelraster"/>
        <w:tblW w:w="0" w:type="auto"/>
        <w:tblLayout w:type="fixed"/>
        <w:tblLook w:val="0000" w:firstRow="0" w:lastRow="0" w:firstColumn="0" w:lastColumn="0" w:noHBand="0" w:noVBand="0"/>
      </w:tblPr>
      <w:tblGrid>
        <w:gridCol w:w="5938"/>
        <w:gridCol w:w="5938"/>
      </w:tblGrid>
      <w:tr w:rsidR="000B32FB" w14:paraId="01D2ACBA" w14:textId="77777777" w:rsidTr="00D043D8">
        <w:tc>
          <w:tcPr>
            <w:tcW w:w="5938" w:type="dxa"/>
            <w:shd w:val="clear" w:color="auto" w:fill="DEEAF6" w:themeFill="accent1" w:themeFillTint="33"/>
          </w:tcPr>
          <w:p w14:paraId="34ACE6F8" w14:textId="22381D27" w:rsidR="000B32FB" w:rsidRDefault="000B32FB" w:rsidP="000B32FB">
            <w:pPr>
              <w:spacing w:line="276" w:lineRule="auto"/>
              <w:rPr>
                <w:lang w:val="nl"/>
              </w:rPr>
            </w:pPr>
            <w:r>
              <w:rPr>
                <w:b/>
                <w:szCs w:val="18"/>
              </w:rPr>
              <w:t>Modeldocument tekst</w:t>
            </w:r>
          </w:p>
        </w:tc>
        <w:tc>
          <w:tcPr>
            <w:tcW w:w="5938" w:type="dxa"/>
            <w:shd w:val="clear" w:color="auto" w:fill="DEEAF6" w:themeFill="accent1" w:themeFillTint="33"/>
          </w:tcPr>
          <w:p w14:paraId="682580FF" w14:textId="0786EF93" w:rsidR="000B32FB" w:rsidRDefault="000B32FB" w:rsidP="000B32FB">
            <w:pPr>
              <w:spacing w:line="276" w:lineRule="auto"/>
              <w:rPr>
                <w:lang w:val="nl"/>
              </w:rPr>
            </w:pPr>
            <w:r>
              <w:rPr>
                <w:b/>
                <w:szCs w:val="18"/>
              </w:rPr>
              <w:t>Toelichting en mapping</w:t>
            </w:r>
          </w:p>
        </w:tc>
      </w:tr>
      <w:tr w:rsidR="000B32FB" w14:paraId="0819916C" w14:textId="77777777" w:rsidTr="00D043D8">
        <w:tc>
          <w:tcPr>
            <w:tcW w:w="5938" w:type="dxa"/>
          </w:tcPr>
          <w:p w14:paraId="0A39193D" w14:textId="28B0F859" w:rsidR="000B32FB" w:rsidRDefault="000B32FB" w:rsidP="000B32FB">
            <w:pPr>
              <w:rPr>
                <w:lang w:val="nl"/>
              </w:rPr>
            </w:pPr>
            <w:r>
              <w:rPr>
                <w:color w:val="FF0000"/>
                <w:sz w:val="20"/>
              </w:rPr>
              <w:t>1</w:t>
            </w:r>
            <w:r w:rsidRPr="00604095">
              <w:rPr>
                <w:color w:val="FF0000"/>
                <w:sz w:val="20"/>
              </w:rPr>
              <w:t>.</w:t>
            </w:r>
          </w:p>
        </w:tc>
        <w:tc>
          <w:tcPr>
            <w:tcW w:w="5938" w:type="dxa"/>
          </w:tcPr>
          <w:p w14:paraId="3DFAFF7E" w14:textId="77777777" w:rsidR="000B32FB" w:rsidRPr="000B32FB" w:rsidRDefault="000B32FB" w:rsidP="000B32FB">
            <w:pPr>
              <w:spacing w:line="276" w:lineRule="auto"/>
              <w:rPr>
                <w:sz w:val="20"/>
                <w:lang w:val="nl"/>
              </w:rPr>
            </w:pPr>
            <w:r w:rsidRPr="000B32FB">
              <w:rPr>
                <w:snapToGrid/>
                <w:sz w:val="20"/>
              </w:rPr>
              <w:t>Vaste</w:t>
            </w:r>
            <w:r w:rsidRPr="000B32FB">
              <w:rPr>
                <w:sz w:val="20"/>
                <w:lang w:val="nl"/>
              </w:rPr>
              <w:t xml:space="preserve"> tekst.</w:t>
            </w:r>
          </w:p>
          <w:p w14:paraId="61284D14" w14:textId="77777777" w:rsidR="000B32FB" w:rsidRPr="000B32FB" w:rsidRDefault="000B32FB" w:rsidP="000B32FB">
            <w:pPr>
              <w:autoSpaceDE w:val="0"/>
              <w:autoSpaceDN w:val="0"/>
              <w:adjustRightInd w:val="0"/>
              <w:spacing w:line="276" w:lineRule="auto"/>
              <w:rPr>
                <w:sz w:val="20"/>
                <w:lang w:val="nl"/>
              </w:rPr>
            </w:pPr>
          </w:p>
          <w:p w14:paraId="6221DCF8" w14:textId="07D2E17C" w:rsidR="000B32FB" w:rsidRPr="000B32FB" w:rsidRDefault="000B32FB" w:rsidP="000B32FB">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sidR="003E0590">
              <w:rPr>
                <w:b/>
                <w:bCs/>
                <w:snapToGrid/>
                <w:kern w:val="0"/>
                <w:sz w:val="20"/>
                <w:u w:val="single"/>
                <w:lang w:eastAsia="nl-NL"/>
              </w:rPr>
              <w:t>a</w:t>
            </w:r>
            <w:r w:rsidRPr="000B32FB">
              <w:rPr>
                <w:b/>
                <w:bCs/>
                <w:snapToGrid/>
                <w:kern w:val="0"/>
                <w:sz w:val="20"/>
                <w:u w:val="single"/>
                <w:lang w:eastAsia="nl-NL"/>
              </w:rPr>
              <w:t>anduiding partij:</w:t>
            </w:r>
          </w:p>
          <w:p w14:paraId="4826F4BA" w14:textId="5EC2028C" w:rsidR="000B32FB" w:rsidRDefault="000B32FB" w:rsidP="000B32FB">
            <w:pPr>
              <w:autoSpaceDE w:val="0"/>
              <w:autoSpaceDN w:val="0"/>
              <w:adjustRightInd w:val="0"/>
              <w:spacing w:line="276" w:lineRule="auto"/>
              <w:rPr>
                <w:kern w:val="0"/>
                <w:sz w:val="20"/>
                <w:lang w:eastAsia="nl-NL"/>
              </w:rPr>
            </w:pPr>
            <w:r w:rsidRPr="000B32FB">
              <w:rPr>
                <w:rFonts w:cs="Arial"/>
                <w:snapToGrid/>
                <w:kern w:val="0"/>
                <w:sz w:val="20"/>
                <w:lang w:eastAsia="nl-NL"/>
              </w:rPr>
              <w:t>//IMKAD_</w:t>
            </w:r>
            <w:r w:rsidRPr="000B32FB">
              <w:rPr>
                <w:snapToGrid/>
                <w:kern w:val="0"/>
                <w:sz w:val="20"/>
                <w:lang w:eastAsia="nl-NL"/>
              </w:rPr>
              <w:t>AangebodenStuk</w:t>
            </w:r>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./aanduidingPartij</w:t>
            </w:r>
            <w:r w:rsidR="00573FA8">
              <w:rPr>
                <w:kern w:val="0"/>
                <w:sz w:val="20"/>
                <w:lang w:eastAsia="nl-NL"/>
              </w:rPr>
              <w:t xml:space="preserve"> =</w:t>
            </w:r>
            <w:r w:rsidRPr="000B32FB">
              <w:rPr>
                <w:kern w:val="0"/>
                <w:sz w:val="20"/>
                <w:lang w:eastAsia="nl-NL"/>
              </w:rPr>
              <w:t>(‘</w:t>
            </w:r>
            <w:r w:rsidR="00573FA8">
              <w:rPr>
                <w:kern w:val="0"/>
                <w:sz w:val="20"/>
                <w:lang w:eastAsia="nl-NL"/>
              </w:rPr>
              <w:t xml:space="preserve">schuldenaar en </w:t>
            </w:r>
            <w:r w:rsidRPr="000B32FB">
              <w:rPr>
                <w:kern w:val="0"/>
                <w:sz w:val="20"/>
                <w:lang w:eastAsia="nl-NL"/>
              </w:rPr>
              <w:t>hypotheekgever</w:t>
            </w:r>
            <w:r w:rsidR="00573FA8">
              <w:rPr>
                <w:kern w:val="0"/>
                <w:sz w:val="20"/>
                <w:lang w:eastAsia="nl-NL"/>
              </w:rPr>
              <w:t>’</w:t>
            </w:r>
            <w:r w:rsidRPr="000B32FB">
              <w:rPr>
                <w:kern w:val="0"/>
                <w:sz w:val="20"/>
                <w:lang w:eastAsia="nl-NL"/>
              </w:rPr>
              <w:t>)</w:t>
            </w:r>
          </w:p>
          <w:p w14:paraId="567FDA92" w14:textId="77777777" w:rsidR="000B32FB" w:rsidRDefault="000B32FB" w:rsidP="000B32FB">
            <w:pPr>
              <w:autoSpaceDE w:val="0"/>
              <w:autoSpaceDN w:val="0"/>
              <w:adjustRightInd w:val="0"/>
              <w:spacing w:line="276" w:lineRule="auto"/>
              <w:rPr>
                <w:kern w:val="0"/>
                <w:sz w:val="20"/>
                <w:lang w:eastAsia="nl-NL"/>
              </w:rPr>
            </w:pPr>
          </w:p>
          <w:p w14:paraId="3B700DC4" w14:textId="29D9E56F" w:rsidR="003E0590" w:rsidRDefault="003E0590" w:rsidP="003E0590">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3F016134" w14:textId="6D421A1B" w:rsidR="00D043D8" w:rsidRPr="000B32FB" w:rsidRDefault="00D043D8" w:rsidP="003E0590">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De schuldenaar partij is vastgelegd als vervreemder bij het StukdeelHypotheek</w:t>
            </w:r>
            <w:r>
              <w:rPr>
                <w:rFonts w:cs="Arial"/>
                <w:snapToGrid/>
                <w:sz w:val="20"/>
              </w:rPr>
              <w:t>:</w:t>
            </w:r>
          </w:p>
          <w:p w14:paraId="19876D39" w14:textId="77777777" w:rsidR="000B32FB" w:rsidRPr="000B32FB" w:rsidRDefault="000B32FB" w:rsidP="000B32FB">
            <w:pPr>
              <w:spacing w:line="276" w:lineRule="auto"/>
              <w:rPr>
                <w:rFonts w:cs="Arial"/>
                <w:sz w:val="20"/>
              </w:rPr>
            </w:pPr>
            <w:r w:rsidRPr="000B32FB">
              <w:rPr>
                <w:rFonts w:cs="Arial"/>
                <w:sz w:val="20"/>
              </w:rPr>
              <w:t xml:space="preserve">//IMKAD_AangebodenStuk/StukdeelHypotheek [aanduidingHypotheek = niet aanwezig] </w:t>
            </w:r>
          </w:p>
          <w:p w14:paraId="4B89FF72" w14:textId="37AD5F9B" w:rsidR="000B32FB" w:rsidRDefault="000B32FB" w:rsidP="00CF199A">
            <w:pPr>
              <w:spacing w:after="240" w:line="276" w:lineRule="auto"/>
              <w:rPr>
                <w:lang w:val="nl"/>
              </w:rPr>
            </w:pPr>
            <w:r w:rsidRPr="000B32FB">
              <w:rPr>
                <w:rFonts w:cs="Arial"/>
                <w:sz w:val="20"/>
              </w:rPr>
              <w:t xml:space="preserve">/vervreemderRechtRef [xlink:href="#id </w:t>
            </w:r>
            <w:r w:rsidR="00CF199A">
              <w:rPr>
                <w:rFonts w:cs="Arial"/>
                <w:sz w:val="20"/>
              </w:rPr>
              <w:t>schuldenaar/</w:t>
            </w:r>
            <w:r w:rsidRPr="000B32FB">
              <w:rPr>
                <w:rFonts w:cs="Arial"/>
                <w:sz w:val="20"/>
              </w:rPr>
              <w:t>hypotheekgever-partij"]</w:t>
            </w:r>
          </w:p>
        </w:tc>
      </w:tr>
      <w:tr w:rsidR="000B32FB" w14:paraId="72777AE7" w14:textId="77777777" w:rsidTr="00D043D8">
        <w:tc>
          <w:tcPr>
            <w:tcW w:w="5938" w:type="dxa"/>
          </w:tcPr>
          <w:p w14:paraId="57EC9EB2" w14:textId="0332EAD6" w:rsidR="000B32FB" w:rsidRDefault="003E0590" w:rsidP="000B32FB">
            <w:pPr>
              <w:rPr>
                <w:lang w:val="nl"/>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5938" w:type="dxa"/>
          </w:tcPr>
          <w:p w14:paraId="477C34A3" w14:textId="77777777" w:rsidR="003E0590" w:rsidRPr="003E0590" w:rsidRDefault="003E0590" w:rsidP="003E0590">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02FC1913" w14:textId="77777777" w:rsidR="003E0590" w:rsidRPr="003E0590" w:rsidRDefault="003E0590" w:rsidP="003E0590">
            <w:pPr>
              <w:spacing w:line="276" w:lineRule="auto"/>
              <w:rPr>
                <w:sz w:val="20"/>
                <w:lang w:val="nl"/>
              </w:rPr>
            </w:pPr>
          </w:p>
          <w:p w14:paraId="1C5AA8CC" w14:textId="77777777" w:rsidR="003E0590" w:rsidRPr="003E0590" w:rsidRDefault="003E0590" w:rsidP="003E0590">
            <w:pPr>
              <w:spacing w:line="276" w:lineRule="auto"/>
              <w:rPr>
                <w:b/>
                <w:bCs/>
                <w:sz w:val="20"/>
                <w:u w:val="single"/>
                <w:lang w:val="nl"/>
              </w:rPr>
            </w:pPr>
            <w:r w:rsidRPr="003E0590">
              <w:rPr>
                <w:b/>
                <w:bCs/>
                <w:sz w:val="20"/>
                <w:u w:val="single"/>
                <w:lang w:val="nl"/>
              </w:rPr>
              <w:t>Mapping gevolmachtigde:</w:t>
            </w:r>
          </w:p>
          <w:p w14:paraId="5D0A6B1C" w14:textId="77777777" w:rsidR="003E0590" w:rsidRPr="003E0590" w:rsidRDefault="003E0590" w:rsidP="003E0590">
            <w:pPr>
              <w:spacing w:line="276" w:lineRule="auto"/>
              <w:rPr>
                <w:sz w:val="20"/>
                <w:lang w:val="nl"/>
              </w:rPr>
            </w:pPr>
            <w:r w:rsidRPr="003E0590">
              <w:rPr>
                <w:sz w:val="20"/>
                <w:lang w:val="nl"/>
              </w:rPr>
              <w:t>//IMKAD_AangebodenStuk/Partij/Gevolmachtigde</w:t>
            </w:r>
          </w:p>
          <w:p w14:paraId="2B90F0ED" w14:textId="05E753F4" w:rsidR="000B32FB" w:rsidRDefault="003E0590" w:rsidP="00CF199A">
            <w:pPr>
              <w:spacing w:after="240" w:line="276" w:lineRule="auto"/>
              <w:rPr>
                <w:lang w:val="nl"/>
              </w:rPr>
            </w:pPr>
            <w:r w:rsidRPr="003E0590">
              <w:rPr>
                <w:sz w:val="20"/>
                <w:lang w:val="nl"/>
              </w:rPr>
              <w:t>-</w:t>
            </w:r>
            <w:r w:rsidRPr="00DF0848">
              <w:rPr>
                <w:sz w:val="20"/>
                <w:lang w:val="nl"/>
              </w:rPr>
              <w:t xml:space="preserve"> verdere mapping is opgenomen in het genoemde tekstblok.</w:t>
            </w:r>
          </w:p>
        </w:tc>
      </w:tr>
      <w:tr w:rsidR="00CF199A" w14:paraId="1B0E950A" w14:textId="77777777" w:rsidTr="00D043D8">
        <w:tc>
          <w:tcPr>
            <w:tcW w:w="5938" w:type="dxa"/>
          </w:tcPr>
          <w:p w14:paraId="528C29D5" w14:textId="77777777" w:rsidR="00CF199A" w:rsidRDefault="00CF199A" w:rsidP="00CF199A">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730089C1" w14:textId="77777777" w:rsidR="00CF199A" w:rsidRPr="00E06053" w:rsidRDefault="00CF199A" w:rsidP="000B32FB">
            <w:pPr>
              <w:rPr>
                <w:rFonts w:cs="Arial"/>
                <w:bCs/>
                <w:color w:val="800080"/>
                <w:sz w:val="20"/>
                <w:highlight w:val="yellow"/>
              </w:rPr>
            </w:pPr>
          </w:p>
        </w:tc>
        <w:tc>
          <w:tcPr>
            <w:tcW w:w="5938" w:type="dxa"/>
          </w:tcPr>
          <w:p w14:paraId="3409B43E" w14:textId="77777777" w:rsidR="00CF199A" w:rsidRPr="00CF199A" w:rsidRDefault="00CF199A" w:rsidP="00CF199A">
            <w:pPr>
              <w:spacing w:line="276" w:lineRule="auto"/>
              <w:rPr>
                <w:sz w:val="20"/>
              </w:rPr>
            </w:pPr>
            <w:r w:rsidRPr="00CF199A">
              <w:rPr>
                <w:sz w:val="20"/>
              </w:rPr>
              <w:t>Verplichte keuze uit 2 tekstblokken met de gegevens van de perso(o)n(en), die tot de partij behoren. Er moet minimaal één tekstblok ingevuld worden. Er mogen meerdere dezelfde of verschillende tekstblokken na elkaar vermeld worden. Alle combinaties zijn toegestaan.</w:t>
            </w:r>
          </w:p>
          <w:p w14:paraId="735480A4" w14:textId="77777777" w:rsidR="00CF199A" w:rsidRPr="00CF199A" w:rsidRDefault="00CF199A" w:rsidP="00CF199A">
            <w:pPr>
              <w:spacing w:line="276" w:lineRule="auto"/>
              <w:rPr>
                <w:snapToGrid/>
                <w:kern w:val="0"/>
                <w:sz w:val="20"/>
                <w:lang w:eastAsia="nl-NL"/>
              </w:rPr>
            </w:pPr>
          </w:p>
          <w:p w14:paraId="0BD816C8" w14:textId="77777777" w:rsidR="00CF199A" w:rsidRPr="00CF199A" w:rsidRDefault="00CF199A" w:rsidP="00CF199A">
            <w:pPr>
              <w:rPr>
                <w:b/>
                <w:bCs/>
                <w:sz w:val="20"/>
                <w:u w:val="single"/>
              </w:rPr>
            </w:pPr>
            <w:r w:rsidRPr="00CF199A">
              <w:rPr>
                <w:b/>
                <w:bCs/>
                <w:sz w:val="20"/>
                <w:u w:val="single"/>
              </w:rPr>
              <w:t>Mapping persoon:</w:t>
            </w:r>
          </w:p>
          <w:p w14:paraId="7BEEAC3A" w14:textId="77777777" w:rsidR="00CF199A" w:rsidRPr="00CF199A" w:rsidRDefault="00CF199A" w:rsidP="00CF199A">
            <w:pPr>
              <w:autoSpaceDE w:val="0"/>
              <w:autoSpaceDN w:val="0"/>
              <w:adjustRightInd w:val="0"/>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6B1B8E1" w14:textId="67F39FCB" w:rsidR="00CF199A" w:rsidRPr="003E0590" w:rsidRDefault="00CF199A" w:rsidP="00CF199A">
            <w:pPr>
              <w:spacing w:after="240" w:line="276" w:lineRule="auto"/>
              <w:rPr>
                <w:sz w:val="20"/>
                <w:lang w:val="nl"/>
              </w:rPr>
            </w:pPr>
            <w:r w:rsidRPr="003E0590">
              <w:rPr>
                <w:sz w:val="20"/>
                <w:lang w:val="nl"/>
              </w:rPr>
              <w:t>-</w:t>
            </w:r>
            <w:r w:rsidRPr="00DF0848">
              <w:rPr>
                <w:sz w:val="20"/>
                <w:lang w:val="nl"/>
              </w:rPr>
              <w:t xml:space="preserve"> verdere mapping is opgenomen in het genoemde tekstblok.</w:t>
            </w:r>
          </w:p>
        </w:tc>
      </w:tr>
      <w:tr w:rsidR="00CF199A" w14:paraId="7B57F7F8" w14:textId="77777777" w:rsidTr="00D043D8">
        <w:tc>
          <w:tcPr>
            <w:tcW w:w="5938" w:type="dxa"/>
          </w:tcPr>
          <w:p w14:paraId="73A8F04B" w14:textId="77777777" w:rsidR="00A611AA" w:rsidRDefault="00CB49C5" w:rsidP="00A611AA">
            <w:pPr>
              <w:ind w:left="318" w:hanging="18"/>
              <w:rPr>
                <w:rFonts w:cs="Arial"/>
                <w:color w:val="FF0000"/>
                <w:sz w:val="20"/>
              </w:rPr>
            </w:pPr>
            <w:r w:rsidRPr="490D0FF9">
              <w:rPr>
                <w:rFonts w:cs="Arial"/>
                <w:color w:val="FF0000"/>
                <w:sz w:val="20"/>
              </w:rPr>
              <w:t>hierna</w:t>
            </w:r>
            <w:r w:rsidRPr="003518E9">
              <w:rPr>
                <w:rFonts w:cs="Arial"/>
                <w:color w:val="800080"/>
                <w:sz w:val="20"/>
              </w:rPr>
              <w:t>,</w:t>
            </w:r>
            <w:r w:rsidRPr="490D0FF9">
              <w:rPr>
                <w:rFonts w:cs="Arial"/>
                <w:color w:val="800080"/>
                <w:sz w:val="20"/>
              </w:rPr>
              <w:t xml:space="preserve"> zowel tezamen als ieder afzonderlijk,</w:t>
            </w:r>
            <w:r w:rsidRPr="490D0FF9">
              <w:rPr>
                <w:rFonts w:cs="Arial"/>
                <w:color w:val="FF0000"/>
                <w:sz w:val="20"/>
              </w:rPr>
              <w:t xml:space="preserve"> te noemen:</w:t>
            </w:r>
            <w:r w:rsidR="00A611AA">
              <w:rPr>
                <w:rFonts w:cs="Arial"/>
                <w:color w:val="FF0000"/>
                <w:sz w:val="20"/>
              </w:rPr>
              <w:t xml:space="preserve"> </w:t>
            </w:r>
          </w:p>
          <w:p w14:paraId="601913F6" w14:textId="0A518005" w:rsidR="00CB49C5" w:rsidRDefault="00CB49C5" w:rsidP="00A611AA">
            <w:pPr>
              <w:ind w:left="318" w:hanging="18"/>
              <w:rPr>
                <w:rFonts w:cs="Arial"/>
                <w:color w:val="FF0000"/>
                <w:sz w:val="20"/>
              </w:rPr>
            </w:pPr>
            <w:r w:rsidRPr="490D0FF9">
              <w:rPr>
                <w:rFonts w:cs="Arial"/>
                <w:color w:val="FF0000"/>
                <w:sz w:val="20"/>
              </w:rPr>
              <w:lastRenderedPageBreak/>
              <w:t xml:space="preserve">de </w:t>
            </w:r>
            <w:r>
              <w:rPr>
                <w:rFonts w:cs="Arial"/>
                <w:color w:val="FF0000"/>
                <w:sz w:val="20"/>
              </w:rPr>
              <w:t>“</w:t>
            </w:r>
            <w:r w:rsidRPr="490D0FF9">
              <w:rPr>
                <w:rFonts w:cs="Arial"/>
                <w:color w:val="FF0000"/>
                <w:sz w:val="20"/>
              </w:rPr>
              <w:t>Schuldenaar</w:t>
            </w:r>
            <w:r>
              <w:rPr>
                <w:rFonts w:cs="Arial"/>
                <w:color w:val="FF0000"/>
                <w:sz w:val="20"/>
              </w:rPr>
              <w:t>”</w:t>
            </w:r>
            <w:r w:rsidRPr="490D0FF9">
              <w:rPr>
                <w:rFonts w:cs="Arial"/>
                <w:color w:val="FF0000"/>
                <w:sz w:val="20"/>
              </w:rPr>
              <w:t xml:space="preserve"> en tevens te noemen: de</w:t>
            </w:r>
            <w:r w:rsidR="00F20F72">
              <w:rPr>
                <w:rFonts w:cs="Arial"/>
                <w:color w:val="FF0000"/>
                <w:sz w:val="20"/>
              </w:rPr>
              <w:t xml:space="preserve"> </w:t>
            </w:r>
            <w:r>
              <w:rPr>
                <w:rFonts w:cs="Arial"/>
                <w:color w:val="FF0000"/>
                <w:sz w:val="20"/>
              </w:rPr>
              <w:t>“</w:t>
            </w:r>
            <w:r w:rsidRPr="490D0FF9">
              <w:rPr>
                <w:rFonts w:cs="Arial"/>
                <w:color w:val="FF0000"/>
                <w:sz w:val="20"/>
              </w:rPr>
              <w:t>Hypotheekgever</w:t>
            </w:r>
            <w:r>
              <w:rPr>
                <w:rFonts w:cs="Arial"/>
                <w:color w:val="FF0000"/>
                <w:sz w:val="20"/>
              </w:rPr>
              <w:t>”</w:t>
            </w:r>
            <w:r w:rsidRPr="490D0FF9">
              <w:rPr>
                <w:rFonts w:cs="Arial"/>
                <w:color w:val="FF0000"/>
                <w:sz w:val="20"/>
              </w:rPr>
              <w:t>.</w:t>
            </w:r>
          </w:p>
          <w:p w14:paraId="550DAC2A" w14:textId="77777777" w:rsidR="00CF199A" w:rsidRPr="002E7F50" w:rsidRDefault="00CF199A" w:rsidP="009F359C">
            <w:pPr>
              <w:ind w:left="176"/>
              <w:rPr>
                <w:rFonts w:cs="Arial"/>
                <w:sz w:val="20"/>
              </w:rPr>
            </w:pPr>
          </w:p>
        </w:tc>
        <w:tc>
          <w:tcPr>
            <w:tcW w:w="5938" w:type="dxa"/>
          </w:tcPr>
          <w:p w14:paraId="01708B6D" w14:textId="77777777" w:rsidR="003463C3" w:rsidRDefault="00CF199A" w:rsidP="00CF199A">
            <w:pPr>
              <w:spacing w:line="276" w:lineRule="auto"/>
              <w:rPr>
                <w:snapToGrid/>
                <w:sz w:val="20"/>
              </w:rPr>
            </w:pPr>
            <w:r w:rsidRPr="00CF199A">
              <w:rPr>
                <w:snapToGrid/>
                <w:sz w:val="20"/>
              </w:rPr>
              <w:lastRenderedPageBreak/>
              <w:t xml:space="preserve">Combinatie van </w:t>
            </w:r>
            <w:r w:rsidRPr="00CF199A">
              <w:rPr>
                <w:sz w:val="20"/>
              </w:rPr>
              <w:t>vaste</w:t>
            </w:r>
            <w:r w:rsidRPr="00CF199A">
              <w:rPr>
                <w:snapToGrid/>
                <w:sz w:val="20"/>
              </w:rPr>
              <w:t xml:space="preserve"> en afleidbare tekst.</w:t>
            </w:r>
          </w:p>
          <w:p w14:paraId="015338A2" w14:textId="77777777" w:rsidR="003463C3" w:rsidRDefault="003463C3" w:rsidP="00CF199A">
            <w:pPr>
              <w:spacing w:line="276" w:lineRule="auto"/>
              <w:rPr>
                <w:snapToGrid/>
                <w:sz w:val="20"/>
              </w:rPr>
            </w:pPr>
          </w:p>
          <w:p w14:paraId="2DC938FB" w14:textId="760037FB" w:rsidR="00CF199A" w:rsidRPr="00CF199A" w:rsidRDefault="00CF199A" w:rsidP="00CF199A">
            <w:pPr>
              <w:spacing w:line="276" w:lineRule="auto"/>
              <w:rPr>
                <w:snapToGrid/>
                <w:sz w:val="20"/>
              </w:rPr>
            </w:pPr>
            <w:r w:rsidRPr="00CF199A">
              <w:rPr>
                <w:snapToGrid/>
                <w:sz w:val="20"/>
              </w:rPr>
              <w:lastRenderedPageBreak/>
              <w:t xml:space="preserve"> De tekst </w:t>
            </w:r>
            <w:r w:rsidRPr="00CF199A">
              <w:rPr>
                <w:snapToGrid/>
                <w:color w:val="800080"/>
                <w:sz w:val="20"/>
              </w:rPr>
              <w:t>, zowel tezamen als ieder afzonderlijk,</w:t>
            </w:r>
            <w:r w:rsidRPr="00CF199A">
              <w:rPr>
                <w:snapToGrid/>
                <w:sz w:val="20"/>
              </w:rPr>
              <w:t xml:space="preserve"> wordt getoond wanneer de partij bestaat uit meer dan één gerechtigde persoon.</w:t>
            </w:r>
          </w:p>
          <w:p w14:paraId="6AB652A8" w14:textId="77777777" w:rsidR="00CF199A" w:rsidRPr="00CF199A" w:rsidRDefault="00CF199A" w:rsidP="00CF199A">
            <w:pPr>
              <w:spacing w:line="276" w:lineRule="auto"/>
              <w:rPr>
                <w:snapToGrid/>
                <w:sz w:val="20"/>
                <w:u w:val="single"/>
              </w:rPr>
            </w:pPr>
          </w:p>
          <w:p w14:paraId="6F8DF163" w14:textId="7E8FB617" w:rsidR="00CF199A" w:rsidRPr="00573FA8" w:rsidRDefault="00CF199A" w:rsidP="00CF199A">
            <w:pPr>
              <w:spacing w:line="276" w:lineRule="auto"/>
              <w:rPr>
                <w:b/>
                <w:bCs/>
                <w:snapToGrid/>
                <w:sz w:val="20"/>
                <w:u w:val="single"/>
              </w:rPr>
            </w:pPr>
            <w:r w:rsidRPr="00573FA8">
              <w:rPr>
                <w:b/>
                <w:bCs/>
                <w:snapToGrid/>
                <w:kern w:val="0"/>
                <w:sz w:val="20"/>
                <w:u w:val="single"/>
                <w:lang w:eastAsia="nl-NL"/>
              </w:rPr>
              <w:t xml:space="preserve">Mapping </w:t>
            </w:r>
            <w:r w:rsidR="00573FA8" w:rsidRPr="00573FA8">
              <w:rPr>
                <w:b/>
                <w:bCs/>
                <w:snapToGrid/>
                <w:kern w:val="0"/>
                <w:sz w:val="20"/>
                <w:u w:val="single"/>
                <w:lang w:eastAsia="nl-NL"/>
              </w:rPr>
              <w:t>,</w:t>
            </w:r>
            <w:r w:rsidRPr="00573FA8">
              <w:rPr>
                <w:b/>
                <w:bCs/>
                <w:snapToGrid/>
                <w:kern w:val="0"/>
                <w:sz w:val="20"/>
                <w:u w:val="single"/>
                <w:lang w:eastAsia="nl-NL"/>
              </w:rPr>
              <w:t>zowel tezamen als ieder afzonderlijk</w:t>
            </w:r>
            <w:r w:rsidR="00573FA8" w:rsidRPr="00573FA8">
              <w:rPr>
                <w:b/>
                <w:bCs/>
                <w:snapToGrid/>
                <w:kern w:val="0"/>
                <w:sz w:val="20"/>
                <w:u w:val="single"/>
                <w:lang w:eastAsia="nl-NL"/>
              </w:rPr>
              <w:t>,</w:t>
            </w:r>
            <w:r w:rsidRPr="00573FA8">
              <w:rPr>
                <w:b/>
                <w:bCs/>
                <w:snapToGrid/>
                <w:kern w:val="0"/>
                <w:sz w:val="20"/>
                <w:u w:val="single"/>
                <w:lang w:eastAsia="nl-NL"/>
              </w:rPr>
              <w:t>:</w:t>
            </w:r>
          </w:p>
          <w:p w14:paraId="3372548F" w14:textId="77777777" w:rsid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schuldenaar partij] </w:t>
            </w:r>
          </w:p>
          <w:p w14:paraId="4CAA6C89" w14:textId="77777777" w:rsidR="00573FA8" w:rsidRPr="00CF199A" w:rsidRDefault="00573FA8" w:rsidP="00CF199A">
            <w:pPr>
              <w:autoSpaceDE w:val="0"/>
              <w:autoSpaceDN w:val="0"/>
              <w:adjustRightInd w:val="0"/>
              <w:spacing w:line="276" w:lineRule="auto"/>
              <w:rPr>
                <w:rFonts w:cs="Arial"/>
                <w:snapToGrid/>
                <w:kern w:val="0"/>
                <w:sz w:val="20"/>
                <w:lang w:eastAsia="nl-NL"/>
              </w:rPr>
            </w:pPr>
          </w:p>
          <w:p w14:paraId="4422B383"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024D7FF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7232ABE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CF984DB"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2B6A7823" w14:textId="21D7752E"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IMKAD_Persoon/tia_IndGerechtgde is ‘true’</w:t>
            </w:r>
          </w:p>
          <w:p w14:paraId="08929B2E" w14:textId="77777777" w:rsidR="00CF199A" w:rsidRPr="00CF199A" w:rsidRDefault="00CF199A" w:rsidP="00CF199A">
            <w:pPr>
              <w:spacing w:line="276" w:lineRule="auto"/>
              <w:rPr>
                <w:sz w:val="20"/>
              </w:rPr>
            </w:pPr>
          </w:p>
        </w:tc>
      </w:tr>
    </w:tbl>
    <w:p w14:paraId="4579CAB5" w14:textId="77777777" w:rsidR="000B32FB" w:rsidRDefault="000B32FB" w:rsidP="000B32FB">
      <w:pPr>
        <w:rPr>
          <w:lang w:val="nl"/>
        </w:rPr>
      </w:pPr>
    </w:p>
    <w:p w14:paraId="1DA81633" w14:textId="77777777" w:rsidR="00573FA8" w:rsidRDefault="00573FA8" w:rsidP="000B32FB">
      <w:pPr>
        <w:rPr>
          <w:lang w:val="nl"/>
        </w:rPr>
      </w:pPr>
    </w:p>
    <w:p w14:paraId="1F19A494" w14:textId="25B43FFA" w:rsidR="00573FA8" w:rsidRPr="0016456F" w:rsidRDefault="00573FA8" w:rsidP="00573FA8">
      <w:pPr>
        <w:pStyle w:val="Kop3"/>
        <w:rPr>
          <w:b/>
          <w:bCs w:val="0"/>
          <w:sz w:val="20"/>
          <w:szCs w:val="20"/>
        </w:rPr>
      </w:pPr>
      <w:bookmarkStart w:id="40" w:name="_Toc191547311"/>
      <w:r w:rsidRPr="0016456F">
        <w:rPr>
          <w:b/>
          <w:bCs w:val="0"/>
          <w:sz w:val="20"/>
          <w:szCs w:val="20"/>
        </w:rPr>
        <w:t>Bank</w:t>
      </w:r>
      <w:bookmarkEnd w:id="40"/>
    </w:p>
    <w:tbl>
      <w:tblPr>
        <w:tblStyle w:val="Tabelraster"/>
        <w:tblW w:w="0" w:type="auto"/>
        <w:tblLayout w:type="fixed"/>
        <w:tblLook w:val="0000" w:firstRow="0" w:lastRow="0" w:firstColumn="0" w:lastColumn="0" w:noHBand="0" w:noVBand="0"/>
      </w:tblPr>
      <w:tblGrid>
        <w:gridCol w:w="5938"/>
        <w:gridCol w:w="5938"/>
      </w:tblGrid>
      <w:tr w:rsidR="00573FA8" w14:paraId="10FE25A9" w14:textId="77777777" w:rsidTr="00D043D8">
        <w:tc>
          <w:tcPr>
            <w:tcW w:w="5938" w:type="dxa"/>
            <w:shd w:val="clear" w:color="auto" w:fill="DEEAF6" w:themeFill="accent1" w:themeFillTint="33"/>
          </w:tcPr>
          <w:p w14:paraId="75A6340F" w14:textId="338787BF" w:rsidR="00573FA8" w:rsidRDefault="00573FA8" w:rsidP="00573FA8">
            <w:pPr>
              <w:spacing w:line="276" w:lineRule="auto"/>
              <w:rPr>
                <w:lang w:val="nl"/>
              </w:rPr>
            </w:pPr>
            <w:r>
              <w:rPr>
                <w:b/>
                <w:szCs w:val="18"/>
              </w:rPr>
              <w:t>Modeldocument tekst</w:t>
            </w:r>
          </w:p>
        </w:tc>
        <w:tc>
          <w:tcPr>
            <w:tcW w:w="5938" w:type="dxa"/>
            <w:shd w:val="clear" w:color="auto" w:fill="DEEAF6" w:themeFill="accent1" w:themeFillTint="33"/>
          </w:tcPr>
          <w:p w14:paraId="042816C5" w14:textId="6F549AE7" w:rsidR="00573FA8" w:rsidRDefault="00573FA8" w:rsidP="00573FA8">
            <w:pPr>
              <w:spacing w:line="276" w:lineRule="auto"/>
              <w:rPr>
                <w:lang w:val="nl"/>
              </w:rPr>
            </w:pPr>
            <w:r>
              <w:rPr>
                <w:b/>
                <w:szCs w:val="18"/>
              </w:rPr>
              <w:t>Toelichting en mapping</w:t>
            </w:r>
          </w:p>
        </w:tc>
      </w:tr>
      <w:tr w:rsidR="00573FA8" w14:paraId="2B0D37C7" w14:textId="77777777" w:rsidTr="00D043D8">
        <w:tc>
          <w:tcPr>
            <w:tcW w:w="5938" w:type="dxa"/>
          </w:tcPr>
          <w:p w14:paraId="00F790AD" w14:textId="5D1798DB" w:rsidR="00573FA8" w:rsidRDefault="00573FA8" w:rsidP="00573FA8">
            <w:pPr>
              <w:rPr>
                <w:lang w:val="nl"/>
              </w:rPr>
            </w:pPr>
            <w:r>
              <w:rPr>
                <w:color w:val="FF0000"/>
                <w:sz w:val="20"/>
              </w:rPr>
              <w:t>2</w:t>
            </w:r>
            <w:r w:rsidRPr="00604095">
              <w:rPr>
                <w:color w:val="FF0000"/>
                <w:sz w:val="20"/>
              </w:rPr>
              <w:t>.</w:t>
            </w:r>
          </w:p>
        </w:tc>
        <w:tc>
          <w:tcPr>
            <w:tcW w:w="5938" w:type="dxa"/>
          </w:tcPr>
          <w:p w14:paraId="6242DBA0" w14:textId="77777777" w:rsidR="00573FA8" w:rsidRPr="00573FA8" w:rsidRDefault="00573FA8" w:rsidP="00573FA8">
            <w:pPr>
              <w:spacing w:line="276" w:lineRule="auto"/>
              <w:rPr>
                <w:sz w:val="20"/>
                <w:lang w:val="nl"/>
              </w:rPr>
            </w:pPr>
            <w:r w:rsidRPr="00573FA8">
              <w:rPr>
                <w:snapToGrid/>
                <w:sz w:val="20"/>
              </w:rPr>
              <w:t>Vaste</w:t>
            </w:r>
            <w:r w:rsidRPr="00573FA8">
              <w:rPr>
                <w:sz w:val="20"/>
                <w:lang w:val="nl"/>
              </w:rPr>
              <w:t xml:space="preserve"> tekst.</w:t>
            </w:r>
          </w:p>
          <w:p w14:paraId="39F08236" w14:textId="77777777" w:rsidR="00573FA8" w:rsidRPr="00573FA8" w:rsidRDefault="00573FA8" w:rsidP="00573FA8">
            <w:pPr>
              <w:autoSpaceDE w:val="0"/>
              <w:autoSpaceDN w:val="0"/>
              <w:adjustRightInd w:val="0"/>
              <w:spacing w:line="276" w:lineRule="auto"/>
              <w:rPr>
                <w:sz w:val="20"/>
                <w:lang w:val="nl"/>
              </w:rPr>
            </w:pPr>
          </w:p>
          <w:p w14:paraId="5AC01979" w14:textId="3991BC60" w:rsidR="00573FA8" w:rsidRPr="00573FA8" w:rsidRDefault="00573FA8" w:rsidP="00573FA8">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w:t>
            </w:r>
            <w:r w:rsidR="00F01FDB">
              <w:rPr>
                <w:b/>
                <w:bCs/>
                <w:snapToGrid/>
                <w:kern w:val="0"/>
                <w:sz w:val="20"/>
                <w:u w:val="single"/>
                <w:lang w:eastAsia="nl-NL"/>
              </w:rPr>
              <w:t>aanduiding partij</w:t>
            </w:r>
            <w:r w:rsidRPr="00573FA8">
              <w:rPr>
                <w:b/>
                <w:bCs/>
                <w:snapToGrid/>
                <w:kern w:val="0"/>
                <w:sz w:val="20"/>
                <w:u w:val="single"/>
                <w:lang w:eastAsia="nl-NL"/>
              </w:rPr>
              <w:t>:</w:t>
            </w:r>
          </w:p>
          <w:p w14:paraId="169E1838" w14:textId="10D87195" w:rsidR="00573FA8" w:rsidRPr="00573FA8" w:rsidRDefault="00573FA8" w:rsidP="00573FA8">
            <w:pPr>
              <w:autoSpaceDE w:val="0"/>
              <w:autoSpaceDN w:val="0"/>
              <w:adjustRightInd w:val="0"/>
              <w:spacing w:line="276" w:lineRule="auto"/>
              <w:rPr>
                <w:kern w:val="0"/>
                <w:sz w:val="20"/>
                <w:lang w:eastAsia="nl-NL"/>
              </w:rPr>
            </w:pPr>
            <w:r w:rsidRPr="00573FA8">
              <w:rPr>
                <w:rFonts w:cs="Arial"/>
                <w:snapToGrid/>
                <w:kern w:val="0"/>
                <w:sz w:val="20"/>
                <w:lang w:eastAsia="nl-NL"/>
              </w:rPr>
              <w:t>//IMKAD_</w:t>
            </w:r>
            <w:r w:rsidRPr="00573FA8">
              <w:rPr>
                <w:snapToGrid/>
                <w:kern w:val="0"/>
                <w:sz w:val="20"/>
                <w:lang w:eastAsia="nl-NL"/>
              </w:rPr>
              <w:t>AangebodenStuk</w:t>
            </w:r>
            <w:r w:rsidRPr="00573FA8">
              <w:rPr>
                <w:rFonts w:cs="Arial"/>
                <w:snapToGrid/>
                <w:kern w:val="0"/>
                <w:sz w:val="20"/>
                <w:lang w:eastAsia="nl-NL"/>
              </w:rPr>
              <w:t>/Partij/</w:t>
            </w:r>
            <w:r w:rsidRPr="00573FA8">
              <w:rPr>
                <w:snapToGrid/>
                <w:kern w:val="0"/>
                <w:sz w:val="20"/>
                <w:lang w:eastAsia="nl-NL"/>
              </w:rPr>
              <w:t xml:space="preserve"> </w:t>
            </w:r>
            <w:r w:rsidRPr="00573FA8">
              <w:rPr>
                <w:kern w:val="0"/>
                <w:sz w:val="20"/>
                <w:lang w:eastAsia="nl-NL"/>
              </w:rPr>
              <w:t>waarbij ./aanduidingPartij</w:t>
            </w:r>
            <w:r w:rsidR="00D043D8">
              <w:rPr>
                <w:kern w:val="0"/>
                <w:sz w:val="20"/>
                <w:lang w:eastAsia="nl-NL"/>
              </w:rPr>
              <w:t xml:space="preserve"> =</w:t>
            </w:r>
            <w:r w:rsidRPr="00573FA8">
              <w:rPr>
                <w:kern w:val="0"/>
                <w:sz w:val="20"/>
                <w:lang w:eastAsia="nl-NL"/>
              </w:rPr>
              <w:t>(‘bank’)</w:t>
            </w:r>
          </w:p>
          <w:p w14:paraId="4A13C6FA" w14:textId="77777777" w:rsidR="00573FA8" w:rsidRDefault="00573FA8" w:rsidP="00573FA8">
            <w:pPr>
              <w:autoSpaceDE w:val="0"/>
              <w:autoSpaceDN w:val="0"/>
              <w:adjustRightInd w:val="0"/>
              <w:spacing w:line="276" w:lineRule="auto"/>
              <w:rPr>
                <w:kern w:val="0"/>
                <w:sz w:val="20"/>
                <w:lang w:eastAsia="nl-NL"/>
              </w:rPr>
            </w:pPr>
          </w:p>
          <w:p w14:paraId="35FAB48F" w14:textId="4144629E" w:rsidR="00F01FDB" w:rsidRDefault="00F01FDB" w:rsidP="00F01FDB">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rol partij</w:t>
            </w:r>
            <w:r w:rsidRPr="00573FA8">
              <w:rPr>
                <w:b/>
                <w:bCs/>
                <w:snapToGrid/>
                <w:kern w:val="0"/>
                <w:sz w:val="20"/>
                <w:u w:val="single"/>
                <w:lang w:eastAsia="nl-NL"/>
              </w:rPr>
              <w:t>:</w:t>
            </w:r>
          </w:p>
          <w:p w14:paraId="6A6BAB2A" w14:textId="2586BC8C" w:rsidR="00D043D8" w:rsidRPr="00573FA8" w:rsidRDefault="00D043D8" w:rsidP="00F01FDB">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 xml:space="preserve">De </w:t>
            </w:r>
            <w:r>
              <w:rPr>
                <w:rFonts w:cs="Arial"/>
                <w:snapToGrid/>
                <w:sz w:val="20"/>
              </w:rPr>
              <w:t>bank</w:t>
            </w:r>
            <w:r w:rsidRPr="00CF199A">
              <w:rPr>
                <w:rFonts w:cs="Arial"/>
                <w:snapToGrid/>
                <w:sz w:val="20"/>
              </w:rPr>
              <w:t xml:space="preserve"> partij is vastgelegd als </w:t>
            </w:r>
            <w:r>
              <w:rPr>
                <w:rFonts w:cs="Arial"/>
                <w:snapToGrid/>
                <w:sz w:val="20"/>
              </w:rPr>
              <w:t>verkrijger</w:t>
            </w:r>
            <w:r w:rsidRPr="00CF199A">
              <w:rPr>
                <w:rFonts w:cs="Arial"/>
                <w:snapToGrid/>
                <w:sz w:val="20"/>
              </w:rPr>
              <w:t xml:space="preserve"> bij het StukdeelHypotheek</w:t>
            </w:r>
          </w:p>
          <w:p w14:paraId="73C54C38" w14:textId="77777777" w:rsidR="00573FA8" w:rsidRPr="00573FA8" w:rsidRDefault="00573FA8" w:rsidP="00573FA8">
            <w:pPr>
              <w:spacing w:line="276" w:lineRule="auto"/>
              <w:rPr>
                <w:rFonts w:cs="Arial"/>
                <w:sz w:val="20"/>
              </w:rPr>
            </w:pPr>
            <w:r w:rsidRPr="00573FA8">
              <w:rPr>
                <w:rFonts w:cs="Arial"/>
                <w:sz w:val="20"/>
              </w:rPr>
              <w:t xml:space="preserve">//IMKAD_AangebodenStuk/StukdeelHypotheek [aanduidingHypotheek = niet aanwezig] </w:t>
            </w:r>
          </w:p>
          <w:p w14:paraId="3475ECE1" w14:textId="7309F3A8" w:rsidR="00573FA8" w:rsidRDefault="00573FA8" w:rsidP="001E342A">
            <w:pPr>
              <w:spacing w:after="240" w:line="276" w:lineRule="auto"/>
              <w:rPr>
                <w:lang w:val="nl"/>
              </w:rPr>
            </w:pPr>
            <w:r w:rsidRPr="00573FA8">
              <w:rPr>
                <w:rFonts w:cs="Arial"/>
                <w:sz w:val="20"/>
              </w:rPr>
              <w:t>/verkrijgerRechtRef [xlink:href="#id hypotheekbank-partij"]</w:t>
            </w:r>
          </w:p>
        </w:tc>
      </w:tr>
      <w:tr w:rsidR="00573FA8" w14:paraId="5280B2B4" w14:textId="77777777" w:rsidTr="00D043D8">
        <w:tc>
          <w:tcPr>
            <w:tcW w:w="5938" w:type="dxa"/>
          </w:tcPr>
          <w:p w14:paraId="35218993" w14:textId="7FCE0F42" w:rsidR="00573FA8" w:rsidRDefault="001E342A" w:rsidP="009723C1">
            <w:pPr>
              <w:ind w:left="318"/>
              <w:rPr>
                <w:lang w:val="nl"/>
              </w:rPr>
            </w:pPr>
            <w:r w:rsidRPr="00006B74">
              <w:rPr>
                <w:rFonts w:cs="Arial"/>
                <w:bCs/>
                <w:color w:val="FF0000"/>
                <w:sz w:val="20"/>
                <w:highlight w:val="yellow"/>
              </w:rPr>
              <w:lastRenderedPageBreak/>
              <w:t>TEKSTBLOK GEVOLMACHTIGDE</w:t>
            </w:r>
            <w:r>
              <w:rPr>
                <w:rFonts w:cs="Arial"/>
                <w:bCs/>
                <w:color w:val="FF0000"/>
                <w:sz w:val="20"/>
              </w:rPr>
              <w:t>:</w:t>
            </w:r>
          </w:p>
        </w:tc>
        <w:tc>
          <w:tcPr>
            <w:tcW w:w="5938" w:type="dxa"/>
          </w:tcPr>
          <w:p w14:paraId="1B3046B2"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Dit tekstblok is verplicht omdat er altijd een gevolmachtigde</w:t>
            </w:r>
          </w:p>
          <w:p w14:paraId="2614E78B"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637341ED" w14:textId="77777777" w:rsidR="001E342A" w:rsidRPr="001E342A" w:rsidRDefault="001E342A" w:rsidP="001E342A">
            <w:pPr>
              <w:spacing w:line="276" w:lineRule="auto"/>
              <w:rPr>
                <w:sz w:val="20"/>
                <w:lang w:val="nl"/>
              </w:rPr>
            </w:pPr>
          </w:p>
          <w:p w14:paraId="57B511DD" w14:textId="77777777" w:rsidR="001E342A" w:rsidRPr="001E342A" w:rsidRDefault="001E342A" w:rsidP="001E342A">
            <w:pPr>
              <w:spacing w:line="276" w:lineRule="auto"/>
              <w:rPr>
                <w:b/>
                <w:bCs/>
                <w:sz w:val="20"/>
                <w:u w:val="single"/>
                <w:lang w:val="nl"/>
              </w:rPr>
            </w:pPr>
            <w:r w:rsidRPr="001E342A">
              <w:rPr>
                <w:b/>
                <w:bCs/>
                <w:sz w:val="20"/>
                <w:u w:val="single"/>
                <w:lang w:val="nl"/>
              </w:rPr>
              <w:t>Mapping gevolmachtigde:</w:t>
            </w:r>
          </w:p>
          <w:p w14:paraId="587B3349" w14:textId="77777777" w:rsidR="001E342A" w:rsidRPr="001E342A" w:rsidRDefault="001E342A" w:rsidP="001E342A">
            <w:pPr>
              <w:spacing w:line="276" w:lineRule="auto"/>
              <w:rPr>
                <w:sz w:val="20"/>
                <w:lang w:val="nl"/>
              </w:rPr>
            </w:pPr>
            <w:r w:rsidRPr="001E342A">
              <w:rPr>
                <w:sz w:val="20"/>
                <w:lang w:val="nl"/>
              </w:rPr>
              <w:t>//IMKAD_AangebodenStuk/Partij/Gevolmachtigde</w:t>
            </w:r>
          </w:p>
          <w:p w14:paraId="62A7980A" w14:textId="096B55DC" w:rsidR="00573FA8" w:rsidRDefault="001E342A" w:rsidP="001E342A">
            <w:pPr>
              <w:spacing w:line="276" w:lineRule="auto"/>
              <w:rPr>
                <w:lang w:val="nl"/>
              </w:rPr>
            </w:pPr>
            <w:r w:rsidRPr="001E342A">
              <w:rPr>
                <w:sz w:val="20"/>
                <w:lang w:val="nl"/>
              </w:rPr>
              <w:t>- verdere mapping is opgenomen in het genoemde tekstblok.</w:t>
            </w:r>
          </w:p>
        </w:tc>
      </w:tr>
      <w:tr w:rsidR="00573FA8" w14:paraId="24E9C1D6" w14:textId="77777777" w:rsidTr="00D043D8">
        <w:tc>
          <w:tcPr>
            <w:tcW w:w="5938" w:type="dxa"/>
          </w:tcPr>
          <w:p w14:paraId="2E547750" w14:textId="12E0B336" w:rsidR="00573FA8" w:rsidRDefault="001E342A" w:rsidP="009723C1">
            <w:pPr>
              <w:ind w:left="318"/>
              <w:rPr>
                <w:lang w:val="nl"/>
              </w:rPr>
            </w:pPr>
            <w:r w:rsidRPr="001B4F7F">
              <w:rPr>
                <w:rFonts w:cs="Arial"/>
                <w:color w:val="FF0000"/>
                <w:sz w:val="20"/>
                <w:highlight w:val="yellow"/>
              </w:rPr>
              <w:t>TEKSTBLOK RECHTSPERSOON</w:t>
            </w:r>
          </w:p>
        </w:tc>
        <w:tc>
          <w:tcPr>
            <w:tcW w:w="5938" w:type="dxa"/>
          </w:tcPr>
          <w:p w14:paraId="39CC5CF2" w14:textId="77777777" w:rsidR="001E342A" w:rsidRPr="001E342A" w:rsidRDefault="001E342A" w:rsidP="001E342A">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hypotheekbank. </w:t>
            </w:r>
          </w:p>
          <w:p w14:paraId="701676A5" w14:textId="77777777" w:rsidR="001E342A" w:rsidRPr="001E342A" w:rsidRDefault="001E342A" w:rsidP="001E342A">
            <w:pPr>
              <w:spacing w:line="276" w:lineRule="auto"/>
              <w:rPr>
                <w:rFonts w:cs="Arial"/>
                <w:sz w:val="20"/>
              </w:rPr>
            </w:pPr>
          </w:p>
          <w:p w14:paraId="28D283C4" w14:textId="6C0944CC" w:rsidR="001E342A" w:rsidRPr="001E342A" w:rsidRDefault="001E342A" w:rsidP="001E342A">
            <w:pPr>
              <w:spacing w:line="276" w:lineRule="auto"/>
              <w:rPr>
                <w:rFonts w:cs="Arial"/>
                <w:b/>
                <w:bCs/>
                <w:sz w:val="20"/>
                <w:u w:val="single"/>
              </w:rPr>
            </w:pPr>
            <w:r w:rsidRPr="001E342A">
              <w:rPr>
                <w:rFonts w:cs="Arial"/>
                <w:b/>
                <w:bCs/>
                <w:sz w:val="20"/>
                <w:u w:val="single"/>
              </w:rPr>
              <w:t>Mapping rechtspersoon:</w:t>
            </w:r>
          </w:p>
          <w:p w14:paraId="2F15B85E" w14:textId="77777777" w:rsidR="001E342A" w:rsidRPr="001E342A" w:rsidRDefault="001E342A" w:rsidP="001E342A">
            <w:pPr>
              <w:spacing w:line="276" w:lineRule="auto"/>
              <w:rPr>
                <w:sz w:val="20"/>
                <w:lang w:val="nl"/>
              </w:rPr>
            </w:pPr>
            <w:r w:rsidRPr="001E342A">
              <w:rPr>
                <w:sz w:val="20"/>
                <w:lang w:val="nl"/>
              </w:rPr>
              <w:t>/tia:IMKAD_AangebodenStuk/tia:Partij/tia:IMKAD_Persoon/</w:t>
            </w:r>
          </w:p>
          <w:p w14:paraId="6F4EB088" w14:textId="77777777" w:rsidR="001E342A" w:rsidRPr="001E342A" w:rsidRDefault="001E342A" w:rsidP="001E342A">
            <w:pPr>
              <w:spacing w:line="276" w:lineRule="auto"/>
              <w:rPr>
                <w:sz w:val="20"/>
                <w:lang w:val="nl"/>
              </w:rPr>
            </w:pPr>
            <w:r w:rsidRPr="001E342A">
              <w:rPr>
                <w:sz w:val="20"/>
                <w:lang w:val="nl"/>
              </w:rPr>
              <w:t>tia:tia_Gegevens/tia:NHR_Rechtspersoon</w:t>
            </w:r>
          </w:p>
          <w:p w14:paraId="7971FC52" w14:textId="6412A829" w:rsidR="00573FA8" w:rsidRDefault="001E342A" w:rsidP="001E342A">
            <w:pPr>
              <w:spacing w:line="276" w:lineRule="auto"/>
              <w:rPr>
                <w:lang w:val="nl"/>
              </w:rPr>
            </w:pPr>
            <w:r w:rsidRPr="001E342A">
              <w:rPr>
                <w:sz w:val="20"/>
                <w:lang w:val="nl"/>
              </w:rPr>
              <w:t>- verdere mapping is opgenomen in het genoemde tekstblok.</w:t>
            </w:r>
          </w:p>
        </w:tc>
      </w:tr>
      <w:tr w:rsidR="00D043D8" w14:paraId="38181516" w14:textId="77777777" w:rsidTr="00D043D8">
        <w:tc>
          <w:tcPr>
            <w:tcW w:w="5938" w:type="dxa"/>
          </w:tcPr>
          <w:p w14:paraId="14CEAA33" w14:textId="07FE3C2D" w:rsidR="00D043D8" w:rsidRPr="001B4F7F" w:rsidRDefault="00D043D8" w:rsidP="002242CF">
            <w:pPr>
              <w:spacing w:line="276" w:lineRule="auto"/>
              <w:ind w:left="318"/>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38" w:type="dxa"/>
          </w:tcPr>
          <w:p w14:paraId="502E9EF5" w14:textId="174E90FC" w:rsidR="00D043D8" w:rsidRDefault="00D043D8" w:rsidP="00D043D8">
            <w:pPr>
              <w:spacing w:line="276" w:lineRule="auto"/>
              <w:rPr>
                <w:sz w:val="20"/>
              </w:rPr>
            </w:pPr>
            <w:r w:rsidRPr="00D043D8">
              <w:rPr>
                <w:sz w:val="20"/>
              </w:rPr>
              <w:t>Optioneel postadres.</w:t>
            </w:r>
          </w:p>
          <w:p w14:paraId="4A790C71" w14:textId="77777777" w:rsidR="00D043D8" w:rsidRPr="00D043D8" w:rsidRDefault="00D043D8" w:rsidP="00D043D8">
            <w:pPr>
              <w:spacing w:before="72" w:line="276" w:lineRule="auto"/>
              <w:rPr>
                <w:color w:val="3366FF"/>
                <w:sz w:val="20"/>
              </w:rPr>
            </w:pPr>
          </w:p>
          <w:p w14:paraId="2794ED41" w14:textId="77777777" w:rsidR="00D043D8" w:rsidRPr="00D043D8" w:rsidRDefault="00D043D8" w:rsidP="00D043D8">
            <w:pPr>
              <w:spacing w:line="276"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75E9EB2" w14:textId="77777777" w:rsidR="00D043D8" w:rsidRPr="00D043D8" w:rsidRDefault="00D043D8" w:rsidP="00D043D8">
            <w:pPr>
              <w:spacing w:line="276" w:lineRule="auto"/>
              <w:rPr>
                <w:sz w:val="20"/>
              </w:rPr>
            </w:pPr>
          </w:p>
          <w:p w14:paraId="23FAE277" w14:textId="77777777" w:rsidR="00D043D8" w:rsidRPr="00D043D8" w:rsidRDefault="00D043D8" w:rsidP="00D043D8">
            <w:pPr>
              <w:spacing w:line="276" w:lineRule="auto"/>
              <w:rPr>
                <w:sz w:val="20"/>
              </w:rPr>
            </w:pPr>
            <w:r w:rsidRPr="00D043D8">
              <w:rPr>
                <w:sz w:val="20"/>
              </w:rPr>
              <w:t>Voor het adres moet gekozen worden uit binnenlands adres, postbus adres of buitenlands adres.</w:t>
            </w:r>
          </w:p>
          <w:p w14:paraId="6ACEB3DD" w14:textId="77777777" w:rsidR="00D043D8" w:rsidRPr="00D043D8" w:rsidRDefault="00D043D8" w:rsidP="00D043D8">
            <w:pPr>
              <w:spacing w:line="276" w:lineRule="auto"/>
              <w:rPr>
                <w:sz w:val="20"/>
              </w:rPr>
            </w:pPr>
          </w:p>
          <w:p w14:paraId="16D70DD0" w14:textId="77777777" w:rsidR="00D043D8" w:rsidRPr="00D043D8" w:rsidRDefault="00D043D8" w:rsidP="00D043D8">
            <w:pPr>
              <w:spacing w:line="276" w:lineRule="auto"/>
              <w:rPr>
                <w:sz w:val="20"/>
              </w:rPr>
            </w:pPr>
            <w:r w:rsidRPr="00D043D8">
              <w:rPr>
                <w:sz w:val="20"/>
              </w:rPr>
              <w:t>Voor plaats en land moet gekozen worden uit een waardelijst.</w:t>
            </w:r>
          </w:p>
          <w:p w14:paraId="5339A706" w14:textId="77777777" w:rsidR="00D043D8" w:rsidRPr="00D043D8" w:rsidRDefault="00D043D8" w:rsidP="00D043D8">
            <w:pPr>
              <w:spacing w:line="276" w:lineRule="auto"/>
              <w:rPr>
                <w:sz w:val="20"/>
              </w:rPr>
            </w:pPr>
          </w:p>
          <w:p w14:paraId="65C96F70" w14:textId="6C7AE263" w:rsidR="00D043D8" w:rsidRPr="00D043D8" w:rsidRDefault="00D043D8" w:rsidP="00D043D8">
            <w:pPr>
              <w:pStyle w:val="streepje"/>
              <w:numPr>
                <w:ilvl w:val="0"/>
                <w:numId w:val="0"/>
              </w:numPr>
              <w:spacing w:line="276" w:lineRule="auto"/>
              <w:ind w:left="284" w:hanging="284"/>
              <w:rPr>
                <w:b/>
                <w:bCs/>
                <w:sz w:val="20"/>
                <w:u w:val="single"/>
                <w:lang w:val="nl-NL"/>
              </w:rPr>
            </w:pPr>
            <w:r w:rsidRPr="00D043D8">
              <w:rPr>
                <w:b/>
                <w:bCs/>
                <w:sz w:val="20"/>
                <w:u w:val="single"/>
                <w:lang w:val="nl-NL"/>
              </w:rPr>
              <w:lastRenderedPageBreak/>
              <w:t>Mapping Postadres:</w:t>
            </w:r>
          </w:p>
          <w:p w14:paraId="7BC508DB"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w:t>
            </w:r>
          </w:p>
          <w:p w14:paraId="50F1AC59" w14:textId="494BBB4C" w:rsidR="00D043D8" w:rsidRPr="00D043D8" w:rsidRDefault="00D043D8" w:rsidP="00DC38EA">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626DB6A9" w14:textId="003B0070" w:rsidR="00D043D8" w:rsidRPr="00D043D8" w:rsidRDefault="00D043D8" w:rsidP="00DC38EA">
            <w:pPr>
              <w:spacing w:line="276" w:lineRule="auto"/>
              <w:ind w:left="227"/>
              <w:rPr>
                <w:sz w:val="20"/>
              </w:rPr>
            </w:pPr>
            <w:r w:rsidRPr="00D043D8">
              <w:rPr>
                <w:sz w:val="20"/>
              </w:rPr>
              <w:t>./afdeling</w:t>
            </w:r>
          </w:p>
          <w:p w14:paraId="2605538D" w14:textId="77777777" w:rsidR="00D043D8" w:rsidRPr="00D043D8" w:rsidRDefault="00D043D8" w:rsidP="00D043D8">
            <w:pPr>
              <w:pStyle w:val="streepje"/>
              <w:numPr>
                <w:ilvl w:val="0"/>
                <w:numId w:val="0"/>
              </w:numPr>
              <w:spacing w:line="276" w:lineRule="auto"/>
              <w:rPr>
                <w:sz w:val="20"/>
                <w:u w:val="single"/>
                <w:lang w:val="nl-NL"/>
              </w:rPr>
            </w:pPr>
          </w:p>
          <w:p w14:paraId="3563201D" w14:textId="24B1DC55" w:rsidR="00D043D8" w:rsidRPr="00D043D8" w:rsidRDefault="00D043D8" w:rsidP="00D043D8">
            <w:pPr>
              <w:pStyle w:val="streepje"/>
              <w:numPr>
                <w:ilvl w:val="0"/>
                <w:numId w:val="0"/>
              </w:numPr>
              <w:spacing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36D3D4D9"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//IMKAD_Persoon/IMKAD_PostlocatiePersoon/adres/binnenlandsAdres/</w:t>
            </w:r>
          </w:p>
          <w:p w14:paraId="77995A47" w14:textId="77777777" w:rsidR="00D043D8" w:rsidRPr="00D043D8" w:rsidRDefault="00D043D8" w:rsidP="00D043D8">
            <w:pPr>
              <w:spacing w:line="276" w:lineRule="auto"/>
              <w:ind w:left="227"/>
              <w:rPr>
                <w:sz w:val="20"/>
              </w:rPr>
            </w:pPr>
            <w:r w:rsidRPr="00D043D8">
              <w:rPr>
                <w:sz w:val="20"/>
              </w:rPr>
              <w:tab/>
              <w:t>./BAG_NummerAanduiding/postcode</w:t>
            </w:r>
          </w:p>
          <w:p w14:paraId="512940A4" w14:textId="77777777" w:rsidR="00D043D8" w:rsidRPr="00D043D8" w:rsidRDefault="00D043D8" w:rsidP="00D043D8">
            <w:pPr>
              <w:spacing w:line="276" w:lineRule="auto"/>
              <w:ind w:left="227"/>
              <w:rPr>
                <w:sz w:val="20"/>
              </w:rPr>
            </w:pPr>
            <w:r w:rsidRPr="00D043D8">
              <w:rPr>
                <w:sz w:val="20"/>
              </w:rPr>
              <w:tab/>
              <w:t>./BAG_Woonplaats/woonplaatsnaam</w:t>
            </w:r>
          </w:p>
          <w:p w14:paraId="36A1AE51" w14:textId="77777777" w:rsidR="00D043D8" w:rsidRPr="00D043D8" w:rsidRDefault="00D043D8" w:rsidP="00D043D8">
            <w:pPr>
              <w:spacing w:line="276" w:lineRule="auto"/>
              <w:ind w:left="227"/>
              <w:rPr>
                <w:sz w:val="20"/>
              </w:rPr>
            </w:pPr>
            <w:r w:rsidRPr="00D043D8">
              <w:rPr>
                <w:sz w:val="20"/>
              </w:rPr>
              <w:tab/>
              <w:t>./BAG_OpenbareRuimte/openbareRuimteNaam</w:t>
            </w:r>
          </w:p>
          <w:p w14:paraId="73A931FD" w14:textId="77777777" w:rsidR="00D043D8" w:rsidRPr="00D043D8" w:rsidRDefault="00D043D8" w:rsidP="00D043D8">
            <w:pPr>
              <w:spacing w:line="276" w:lineRule="auto"/>
              <w:ind w:left="227"/>
              <w:rPr>
                <w:sz w:val="20"/>
              </w:rPr>
            </w:pPr>
            <w:r w:rsidRPr="00D043D8">
              <w:rPr>
                <w:sz w:val="20"/>
              </w:rPr>
              <w:tab/>
              <w:t>./BAG_NummerAanduiding/huisnummer</w:t>
            </w:r>
          </w:p>
          <w:p w14:paraId="3CEFAB93" w14:textId="77777777" w:rsidR="00D043D8" w:rsidRPr="00D043D8" w:rsidRDefault="00D043D8" w:rsidP="00D043D8">
            <w:pPr>
              <w:spacing w:line="276" w:lineRule="auto"/>
              <w:ind w:left="227"/>
              <w:rPr>
                <w:sz w:val="20"/>
              </w:rPr>
            </w:pPr>
            <w:r w:rsidRPr="00D043D8">
              <w:rPr>
                <w:sz w:val="20"/>
              </w:rPr>
              <w:tab/>
              <w:t>./BAG_NummerAanduiding/huisletter</w:t>
            </w:r>
          </w:p>
          <w:p w14:paraId="5195F933" w14:textId="77777777" w:rsidR="00D043D8" w:rsidRPr="00D043D8" w:rsidRDefault="00D043D8" w:rsidP="00DC38EA">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0185E85B" w14:textId="77777777" w:rsidR="00D043D8" w:rsidRPr="00D043D8" w:rsidRDefault="00D043D8" w:rsidP="00D043D8">
            <w:pPr>
              <w:pStyle w:val="streepje"/>
              <w:numPr>
                <w:ilvl w:val="0"/>
                <w:numId w:val="0"/>
              </w:numPr>
              <w:spacing w:line="276" w:lineRule="auto"/>
              <w:rPr>
                <w:sz w:val="20"/>
                <w:u w:val="single"/>
                <w:lang w:val="nl-NL"/>
              </w:rPr>
            </w:pPr>
          </w:p>
          <w:p w14:paraId="092FA1D6" w14:textId="77777777" w:rsidR="00D043D8" w:rsidRPr="00D043D8" w:rsidRDefault="00D043D8" w:rsidP="00D043D8">
            <w:pPr>
              <w:pStyle w:val="streepje"/>
              <w:numPr>
                <w:ilvl w:val="0"/>
                <w:numId w:val="0"/>
              </w:numPr>
              <w:spacing w:line="276" w:lineRule="auto"/>
              <w:rPr>
                <w:b/>
                <w:bCs/>
                <w:sz w:val="20"/>
                <w:u w:val="single"/>
                <w:lang w:val="nl-NL"/>
              </w:rPr>
            </w:pPr>
            <w:r w:rsidRPr="00D043D8">
              <w:rPr>
                <w:b/>
                <w:bCs/>
                <w:sz w:val="20"/>
                <w:u w:val="single"/>
                <w:lang w:val="nl-NL"/>
              </w:rPr>
              <w:t>Mapping buitenlandsadres:</w:t>
            </w:r>
          </w:p>
          <w:p w14:paraId="036039C2"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//IMKAD_Persoon/IMKAD_PostlocatiePersoon/adres/buitenlandsAdres/</w:t>
            </w:r>
          </w:p>
          <w:p w14:paraId="1D946A22" w14:textId="77777777" w:rsidR="00D043D8" w:rsidRPr="00D043D8" w:rsidRDefault="00D043D8" w:rsidP="00D043D8">
            <w:pPr>
              <w:pStyle w:val="streepje"/>
              <w:numPr>
                <w:ilvl w:val="0"/>
                <w:numId w:val="0"/>
              </w:numPr>
              <w:spacing w:line="276" w:lineRule="auto"/>
              <w:ind w:left="227"/>
              <w:rPr>
                <w:sz w:val="20"/>
                <w:lang w:val="nl-NL"/>
              </w:rPr>
            </w:pPr>
            <w:r w:rsidRPr="00D043D8">
              <w:rPr>
                <w:sz w:val="20"/>
                <w:lang w:val="nl-NL"/>
              </w:rPr>
              <w:tab/>
              <w:t>./woonplaats</w:t>
            </w:r>
          </w:p>
          <w:p w14:paraId="61B86158" w14:textId="77777777" w:rsidR="00D043D8" w:rsidRPr="00D043D8" w:rsidRDefault="00D043D8" w:rsidP="00D043D8">
            <w:pPr>
              <w:spacing w:line="276" w:lineRule="auto"/>
              <w:ind w:left="227"/>
              <w:rPr>
                <w:sz w:val="20"/>
              </w:rPr>
            </w:pPr>
            <w:r w:rsidRPr="00D043D8">
              <w:rPr>
                <w:sz w:val="20"/>
              </w:rPr>
              <w:tab/>
              <w:t xml:space="preserve">./adres </w:t>
            </w:r>
          </w:p>
          <w:p w14:paraId="797B5DFF" w14:textId="77777777" w:rsidR="00D043D8" w:rsidRPr="00D043D8" w:rsidRDefault="00D043D8" w:rsidP="00D043D8">
            <w:pPr>
              <w:spacing w:line="276" w:lineRule="auto"/>
              <w:ind w:left="227"/>
              <w:rPr>
                <w:sz w:val="20"/>
              </w:rPr>
            </w:pPr>
            <w:r w:rsidRPr="00D043D8">
              <w:rPr>
                <w:sz w:val="20"/>
              </w:rPr>
              <w:tab/>
              <w:t>./regio</w:t>
            </w:r>
          </w:p>
          <w:p w14:paraId="0CD1ECE3" w14:textId="77777777" w:rsidR="00D043D8" w:rsidRPr="00D043D8" w:rsidRDefault="00D043D8" w:rsidP="00D043D8">
            <w:pPr>
              <w:spacing w:line="276" w:lineRule="auto"/>
              <w:ind w:left="227"/>
              <w:rPr>
                <w:sz w:val="20"/>
              </w:rPr>
            </w:pPr>
            <w:r w:rsidRPr="00D043D8">
              <w:rPr>
                <w:sz w:val="20"/>
              </w:rPr>
              <w:tab/>
              <w:t>./land</w:t>
            </w:r>
          </w:p>
          <w:p w14:paraId="6C796DA5" w14:textId="77777777" w:rsidR="00D043D8" w:rsidRPr="00D043D8" w:rsidRDefault="00D043D8" w:rsidP="00D043D8">
            <w:pPr>
              <w:spacing w:before="72" w:line="276" w:lineRule="auto"/>
              <w:rPr>
                <w:b/>
                <w:bCs/>
                <w:sz w:val="20"/>
              </w:rPr>
            </w:pPr>
            <w:r w:rsidRPr="00D043D8">
              <w:rPr>
                <w:b/>
                <w:bCs/>
                <w:sz w:val="20"/>
                <w:u w:val="single"/>
              </w:rPr>
              <w:t>Mapping postbusadres:</w:t>
            </w:r>
          </w:p>
          <w:p w14:paraId="09704117"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//IMKAD_Persoon/IMKAD_PostlocatiePersoon/adres/Imkad_AdreskeuzePI/postbusAdres/</w:t>
            </w:r>
          </w:p>
          <w:p w14:paraId="327DC36F" w14:textId="77777777" w:rsidR="00D043D8" w:rsidRPr="00D043D8" w:rsidRDefault="00D043D8" w:rsidP="00D043D8">
            <w:pPr>
              <w:spacing w:line="276" w:lineRule="auto"/>
              <w:ind w:left="227"/>
              <w:rPr>
                <w:sz w:val="20"/>
              </w:rPr>
            </w:pPr>
            <w:r w:rsidRPr="00D043D8">
              <w:rPr>
                <w:sz w:val="20"/>
              </w:rPr>
              <w:tab/>
              <w:t>./postbusnummer</w:t>
            </w:r>
          </w:p>
          <w:p w14:paraId="1DBF3605" w14:textId="77777777" w:rsidR="00D043D8" w:rsidRPr="00D043D8" w:rsidRDefault="00D043D8" w:rsidP="00D043D8">
            <w:pPr>
              <w:spacing w:line="276" w:lineRule="auto"/>
              <w:ind w:left="227"/>
              <w:rPr>
                <w:sz w:val="20"/>
              </w:rPr>
            </w:pPr>
            <w:r w:rsidRPr="00D043D8">
              <w:rPr>
                <w:sz w:val="20"/>
              </w:rPr>
              <w:tab/>
              <w:t>./postcode</w:t>
            </w:r>
          </w:p>
          <w:p w14:paraId="57642624" w14:textId="4B88163D" w:rsidR="00D043D8" w:rsidRPr="001E342A" w:rsidRDefault="00D043D8" w:rsidP="009723C1">
            <w:pPr>
              <w:spacing w:after="240" w:line="276" w:lineRule="auto"/>
              <w:rPr>
                <w:rFonts w:cs="Arial"/>
                <w:sz w:val="20"/>
              </w:rPr>
            </w:pPr>
            <w:r w:rsidRPr="00D043D8">
              <w:rPr>
                <w:sz w:val="20"/>
              </w:rPr>
              <w:lastRenderedPageBreak/>
              <w:t xml:space="preserve">           ./woonplaatsnaam</w:t>
            </w:r>
          </w:p>
        </w:tc>
      </w:tr>
      <w:tr w:rsidR="00D043D8" w14:paraId="4E5D360D" w14:textId="77777777" w:rsidTr="00D043D8">
        <w:tc>
          <w:tcPr>
            <w:tcW w:w="5938" w:type="dxa"/>
          </w:tcPr>
          <w:p w14:paraId="0DC961E4" w14:textId="5A861EB4" w:rsidR="00D043D8" w:rsidRPr="00850B7B" w:rsidRDefault="00D043D8" w:rsidP="00573FA8">
            <w:pPr>
              <w:rPr>
                <w:rFonts w:cs="Arial"/>
                <w:color w:val="800080"/>
                <w:sz w:val="20"/>
              </w:rPr>
            </w:pPr>
            <w:r w:rsidRPr="490D0FF9">
              <w:rPr>
                <w:rFonts w:cs="Arial"/>
                <w:color w:val="FF0000"/>
                <w:sz w:val="20"/>
              </w:rPr>
              <w:lastRenderedPageBreak/>
              <w:t>;</w:t>
            </w:r>
          </w:p>
        </w:tc>
        <w:tc>
          <w:tcPr>
            <w:tcW w:w="5938" w:type="dxa"/>
          </w:tcPr>
          <w:p w14:paraId="01BD1863" w14:textId="3D44042E" w:rsidR="00D043D8" w:rsidRPr="00D043D8" w:rsidRDefault="00D043D8" w:rsidP="009723C1">
            <w:pPr>
              <w:spacing w:after="240" w:line="276" w:lineRule="auto"/>
              <w:rPr>
                <w:sz w:val="20"/>
              </w:rPr>
            </w:pPr>
            <w:r>
              <w:rPr>
                <w:sz w:val="20"/>
              </w:rPr>
              <w:t>Vaste tekst</w:t>
            </w:r>
          </w:p>
        </w:tc>
      </w:tr>
      <w:tr w:rsidR="00D043D8" w14:paraId="7760D2DC" w14:textId="77777777" w:rsidTr="00D043D8">
        <w:tc>
          <w:tcPr>
            <w:tcW w:w="5938" w:type="dxa"/>
          </w:tcPr>
          <w:p w14:paraId="04049BDC" w14:textId="18C8B10C" w:rsidR="00D043D8" w:rsidRPr="490D0FF9" w:rsidRDefault="009723C1" w:rsidP="009723C1">
            <w:pPr>
              <w:ind w:left="318"/>
              <w:rPr>
                <w:rFonts w:cs="Arial"/>
                <w:color w:val="FF0000"/>
                <w:sz w:val="20"/>
              </w:rPr>
            </w:pPr>
            <w:r w:rsidRPr="490D0FF9">
              <w:rPr>
                <w:rFonts w:cs="Arial"/>
                <w:color w:val="FF0000"/>
                <w:sz w:val="20"/>
              </w:rPr>
              <w:t>hierna te noemen: “Neo Hypotheken”;</w:t>
            </w:r>
          </w:p>
        </w:tc>
        <w:tc>
          <w:tcPr>
            <w:tcW w:w="5938" w:type="dxa"/>
          </w:tcPr>
          <w:p w14:paraId="3FDC0962" w14:textId="007C8783" w:rsidR="00D043D8" w:rsidRDefault="009723C1" w:rsidP="009723C1">
            <w:pPr>
              <w:spacing w:after="240" w:line="276" w:lineRule="auto"/>
              <w:rPr>
                <w:sz w:val="20"/>
              </w:rPr>
            </w:pPr>
            <w:r>
              <w:rPr>
                <w:sz w:val="20"/>
              </w:rPr>
              <w:t>Vaste tekst</w:t>
            </w:r>
          </w:p>
        </w:tc>
      </w:tr>
    </w:tbl>
    <w:p w14:paraId="7420AB0E" w14:textId="77777777" w:rsidR="00573FA8" w:rsidRDefault="00573FA8" w:rsidP="00573FA8">
      <w:pPr>
        <w:rPr>
          <w:lang w:val="nl"/>
        </w:rPr>
      </w:pPr>
    </w:p>
    <w:p w14:paraId="78807689" w14:textId="2FD4C85C" w:rsidR="003463C3" w:rsidRPr="003463C3" w:rsidRDefault="003463C3" w:rsidP="003463C3">
      <w:pPr>
        <w:pStyle w:val="Kop3"/>
        <w:rPr>
          <w:b/>
          <w:bCs w:val="0"/>
          <w:sz w:val="20"/>
          <w:szCs w:val="20"/>
        </w:rPr>
      </w:pPr>
      <w:bookmarkStart w:id="41" w:name="_Toc191547312"/>
      <w:r w:rsidRPr="003463C3">
        <w:rPr>
          <w:b/>
          <w:bCs w:val="0"/>
          <w:sz w:val="20"/>
          <w:szCs w:val="20"/>
        </w:rPr>
        <w:t>Volmachtverlening</w:t>
      </w:r>
      <w:bookmarkEnd w:id="41"/>
    </w:p>
    <w:tbl>
      <w:tblPr>
        <w:tblStyle w:val="Tabelraster"/>
        <w:tblW w:w="11876" w:type="dxa"/>
        <w:tblLayout w:type="fixed"/>
        <w:tblLook w:val="0000" w:firstRow="0" w:lastRow="0" w:firstColumn="0" w:lastColumn="0" w:noHBand="0" w:noVBand="0"/>
      </w:tblPr>
      <w:tblGrid>
        <w:gridCol w:w="5938"/>
        <w:gridCol w:w="5938"/>
      </w:tblGrid>
      <w:tr w:rsidR="003463C3" w14:paraId="0DB4959D" w14:textId="77777777" w:rsidTr="009F359C">
        <w:tc>
          <w:tcPr>
            <w:tcW w:w="5938" w:type="dxa"/>
            <w:shd w:val="clear" w:color="auto" w:fill="DEEAF6" w:themeFill="accent1" w:themeFillTint="33"/>
          </w:tcPr>
          <w:p w14:paraId="6ADE1C13" w14:textId="6F724526" w:rsidR="003463C3" w:rsidRDefault="003463C3" w:rsidP="003463C3">
            <w:pPr>
              <w:spacing w:line="276" w:lineRule="auto"/>
              <w:rPr>
                <w:lang w:val="nl"/>
              </w:rPr>
            </w:pPr>
            <w:bookmarkStart w:id="42" w:name="_Hlk160624921"/>
            <w:r>
              <w:rPr>
                <w:b/>
                <w:szCs w:val="18"/>
              </w:rPr>
              <w:t>Modeldocument tekst</w:t>
            </w:r>
          </w:p>
        </w:tc>
        <w:tc>
          <w:tcPr>
            <w:tcW w:w="5938" w:type="dxa"/>
            <w:shd w:val="clear" w:color="auto" w:fill="DEEAF6" w:themeFill="accent1" w:themeFillTint="33"/>
          </w:tcPr>
          <w:p w14:paraId="65E7EE79" w14:textId="5B158C87" w:rsidR="003463C3" w:rsidRDefault="003463C3" w:rsidP="003463C3">
            <w:pPr>
              <w:spacing w:line="276" w:lineRule="auto"/>
              <w:rPr>
                <w:lang w:val="nl"/>
              </w:rPr>
            </w:pPr>
            <w:r>
              <w:rPr>
                <w:b/>
                <w:szCs w:val="18"/>
              </w:rPr>
              <w:t>Toelichting en mapping</w:t>
            </w:r>
          </w:p>
        </w:tc>
      </w:tr>
      <w:bookmarkEnd w:id="42"/>
      <w:tr w:rsidR="003463C3" w14:paraId="1EA2AF00" w14:textId="77777777" w:rsidTr="009F359C">
        <w:tc>
          <w:tcPr>
            <w:tcW w:w="5938" w:type="dxa"/>
          </w:tcPr>
          <w:p w14:paraId="0A406CA1" w14:textId="62653900" w:rsidR="003463C3" w:rsidRDefault="002B2141" w:rsidP="002242CF">
            <w:pPr>
              <w:spacing w:line="276" w:lineRule="auto"/>
              <w:rPr>
                <w:lang w:val="nl"/>
              </w:rPr>
            </w:pPr>
            <w:r w:rsidRPr="196E813E">
              <w:rPr>
                <w:rFonts w:cs="Arial"/>
                <w:color w:val="FF0000"/>
                <w:sz w:val="20"/>
              </w:rPr>
              <w:t>Van het bestaan van de (mondelinge)</w:t>
            </w:r>
            <w:r w:rsidRPr="196E813E">
              <w:rPr>
                <w:rFonts w:cs="Arial"/>
                <w:color w:val="7030A0"/>
                <w:sz w:val="20"/>
              </w:rPr>
              <w:t xml:space="preserve"> </w:t>
            </w:r>
            <w:r w:rsidRPr="196E813E">
              <w:rPr>
                <w:rFonts w:cs="Arial"/>
                <w:color w:val="FF0000"/>
                <w:sz w:val="20"/>
              </w:rPr>
              <w:t xml:space="preserve">volmacht van Neo Hypotheken aan de </w:t>
            </w:r>
            <w:r w:rsidR="00975F56" w:rsidRPr="00FB2E0E">
              <w:rPr>
                <w:rFonts w:cs="Arial"/>
                <w:color w:val="339966"/>
                <w:sz w:val="20"/>
              </w:rPr>
              <w:t>comparant</w:t>
            </w:r>
            <w:r w:rsidR="00975F56">
              <w:rPr>
                <w:rFonts w:cs="Arial"/>
                <w:color w:val="339966"/>
                <w:sz w:val="20"/>
              </w:rPr>
              <w:t>/comparante/persoon</w:t>
            </w:r>
            <w:r w:rsidR="00975F56" w:rsidRPr="196E813E">
              <w:rPr>
                <w:rFonts w:cs="Arial"/>
                <w:color w:val="7030A0"/>
                <w:sz w:val="20"/>
              </w:rPr>
              <w:t xml:space="preserve"> </w:t>
            </w:r>
            <w:r w:rsidRPr="196E813E">
              <w:rPr>
                <w:rFonts w:cs="Arial"/>
                <w:color w:val="FF0000"/>
                <w:sz w:val="20"/>
              </w:rPr>
              <w:t xml:space="preserve">onder 2 genoemd is mij, notaris, genoegzaam gebleken. </w:t>
            </w:r>
          </w:p>
        </w:tc>
        <w:tc>
          <w:tcPr>
            <w:tcW w:w="5938" w:type="dxa"/>
          </w:tcPr>
          <w:p w14:paraId="105A196E" w14:textId="77777777" w:rsidR="00975F56" w:rsidRPr="004D42E8" w:rsidRDefault="00975F56" w:rsidP="00B217AD">
            <w:pPr>
              <w:spacing w:line="276" w:lineRule="auto"/>
            </w:pPr>
            <w:r w:rsidRPr="004D42E8">
              <w:t xml:space="preserve">Vaste tekst met </w:t>
            </w:r>
            <w:r>
              <w:t xml:space="preserve">verplichte </w:t>
            </w:r>
            <w:r w:rsidRPr="004D42E8">
              <w:t>keuze</w:t>
            </w:r>
            <w:r>
              <w:t>tekst.</w:t>
            </w:r>
          </w:p>
          <w:p w14:paraId="6B8E4136" w14:textId="77777777" w:rsidR="00975F56" w:rsidRDefault="00975F56" w:rsidP="00B217AD">
            <w:pPr>
              <w:spacing w:line="276" w:lineRule="auto"/>
            </w:pPr>
          </w:p>
          <w:p w14:paraId="4B68B3EC" w14:textId="77777777" w:rsidR="00975F56" w:rsidRPr="00015BBB" w:rsidRDefault="00975F56" w:rsidP="00B217AD">
            <w:pPr>
              <w:spacing w:line="276" w:lineRule="auto"/>
              <w:rPr>
                <w:szCs w:val="18"/>
              </w:rPr>
            </w:pPr>
            <w:r w:rsidRPr="00015BBB">
              <w:rPr>
                <w:szCs w:val="18"/>
              </w:rPr>
              <w:t>De keuze tussen</w:t>
            </w:r>
            <w:r w:rsidRPr="00365A72">
              <w:rPr>
                <w:rFonts w:cs="Arial"/>
                <w:color w:val="339966"/>
                <w:szCs w:val="18"/>
              </w:rPr>
              <w:t xml:space="preserve"> comparant/comparante/persoon </w:t>
            </w:r>
            <w:r w:rsidRPr="00365A72">
              <w:rPr>
                <w:rFonts w:cs="Arial"/>
                <w:szCs w:val="18"/>
              </w:rPr>
              <w:t>is een verplichte gebruikerskeuze</w:t>
            </w:r>
          </w:p>
          <w:p w14:paraId="0ACB2F97" w14:textId="77777777" w:rsidR="00975F56" w:rsidRDefault="00975F56" w:rsidP="00B217AD">
            <w:pPr>
              <w:spacing w:line="276" w:lineRule="auto"/>
            </w:pPr>
          </w:p>
          <w:p w14:paraId="2FED78F1" w14:textId="77777777" w:rsidR="00975F56" w:rsidRPr="00EA3A91" w:rsidRDefault="00975F56" w:rsidP="00B217AD">
            <w:pPr>
              <w:keepNext/>
              <w:spacing w:line="276" w:lineRule="auto"/>
              <w:rPr>
                <w:szCs w:val="18"/>
                <w:u w:val="single"/>
              </w:rPr>
            </w:pPr>
            <w:r w:rsidRPr="00EA3A91">
              <w:rPr>
                <w:szCs w:val="18"/>
                <w:u w:val="single"/>
              </w:rPr>
              <w:t>Mapping</w:t>
            </w:r>
            <w:r>
              <w:rPr>
                <w:szCs w:val="18"/>
                <w:u w:val="single"/>
              </w:rPr>
              <w:t xml:space="preserve"> (dit wijkt af van het bankmodel)</w:t>
            </w:r>
            <w:r w:rsidRPr="00EA3A91">
              <w:rPr>
                <w:szCs w:val="18"/>
                <w:u w:val="single"/>
              </w:rPr>
              <w:t>:</w:t>
            </w:r>
          </w:p>
          <w:p w14:paraId="44457B29" w14:textId="77777777" w:rsidR="00975F56" w:rsidRPr="004C6B94" w:rsidRDefault="00975F56" w:rsidP="00B217AD">
            <w:pPr>
              <w:keepNext/>
              <w:spacing w:line="276" w:lineRule="auto"/>
              <w:rPr>
                <w:szCs w:val="18"/>
              </w:rPr>
            </w:pPr>
            <w:r w:rsidRPr="004C6B94">
              <w:rPr>
                <w:szCs w:val="18"/>
              </w:rPr>
              <w:t>//IMKAD_AangebodenStuk/</w:t>
            </w:r>
          </w:p>
          <w:p w14:paraId="3892A3EB" w14:textId="77777777" w:rsidR="00975F56" w:rsidRPr="004C6B94" w:rsidRDefault="00975F56" w:rsidP="00B217AD">
            <w:pPr>
              <w:keepNext/>
              <w:spacing w:line="276" w:lineRule="auto"/>
              <w:rPr>
                <w:szCs w:val="18"/>
              </w:rPr>
            </w:pPr>
            <w:r w:rsidRPr="004C6B94">
              <w:rPr>
                <w:szCs w:val="18"/>
              </w:rPr>
              <w:t>./tia_TekstKeuze/</w:t>
            </w:r>
          </w:p>
          <w:p w14:paraId="6CA747E8" w14:textId="77777777" w:rsidR="00975F56" w:rsidRPr="004C6B94" w:rsidRDefault="00975F56" w:rsidP="00B217AD">
            <w:pPr>
              <w:keepNext/>
              <w:spacing w:line="276" w:lineRule="auto"/>
              <w:ind w:left="227"/>
              <w:rPr>
                <w:szCs w:val="18"/>
              </w:rPr>
            </w:pPr>
            <w:r w:rsidRPr="004C6B94">
              <w:rPr>
                <w:szCs w:val="18"/>
              </w:rPr>
              <w:t>./tagNaam(‘k_PersonenVolmacht’)</w:t>
            </w:r>
          </w:p>
          <w:p w14:paraId="687E91CE" w14:textId="12AAF7D8" w:rsidR="00975F56" w:rsidRPr="004C6B94" w:rsidRDefault="00975F56" w:rsidP="00B217AD">
            <w:pPr>
              <w:autoSpaceDE w:val="0"/>
              <w:autoSpaceDN w:val="0"/>
              <w:adjustRightInd w:val="0"/>
              <w:spacing w:line="276" w:lineRule="auto"/>
              <w:ind w:left="227"/>
              <w:rPr>
                <w:szCs w:val="18"/>
              </w:rPr>
            </w:pPr>
            <w:r w:rsidRPr="004C6B94">
              <w:rPr>
                <w:szCs w:val="18"/>
              </w:rPr>
              <w:t>./tekst (‘comparant’, ‘comparante’</w:t>
            </w:r>
            <w:r w:rsidR="004D4898" w:rsidRPr="004C6B94">
              <w:rPr>
                <w:szCs w:val="18"/>
              </w:rPr>
              <w:t>, ‘</w:t>
            </w:r>
            <w:r w:rsidRPr="004C6B94">
              <w:rPr>
                <w:szCs w:val="18"/>
              </w:rPr>
              <w:t>persoon’)</w:t>
            </w:r>
          </w:p>
          <w:p w14:paraId="64940C24" w14:textId="09018ED6" w:rsidR="00A03958" w:rsidRDefault="00A03958" w:rsidP="003463C3">
            <w:pPr>
              <w:rPr>
                <w:lang w:val="nl"/>
              </w:rPr>
            </w:pPr>
          </w:p>
        </w:tc>
      </w:tr>
      <w:tr w:rsidR="00426962" w14:paraId="3EF07D0B" w14:textId="77777777" w:rsidTr="009F359C">
        <w:tc>
          <w:tcPr>
            <w:tcW w:w="5938" w:type="dxa"/>
          </w:tcPr>
          <w:p w14:paraId="0396C3ED" w14:textId="74BD57FC" w:rsidR="00426962" w:rsidRPr="196E813E" w:rsidRDefault="00426962" w:rsidP="002242CF">
            <w:pPr>
              <w:spacing w:line="276" w:lineRule="auto"/>
              <w:rPr>
                <w:rFonts w:cs="Arial"/>
                <w:color w:val="FF0000"/>
                <w:sz w:val="20"/>
              </w:rPr>
            </w:pPr>
            <w:r w:rsidRPr="196E813E">
              <w:rPr>
                <w:rFonts w:cs="Arial"/>
                <w:color w:val="FF0000"/>
                <w:sz w:val="20"/>
              </w:rPr>
              <w:t>De comparanten verklaarden als volgt:</w:t>
            </w:r>
          </w:p>
        </w:tc>
        <w:tc>
          <w:tcPr>
            <w:tcW w:w="5938" w:type="dxa"/>
          </w:tcPr>
          <w:p w14:paraId="49E7067B" w14:textId="10466344" w:rsidR="00426962" w:rsidRDefault="00426962" w:rsidP="00426962">
            <w:pPr>
              <w:spacing w:after="240"/>
              <w:rPr>
                <w:lang w:val="nl"/>
              </w:rPr>
            </w:pPr>
            <w:r>
              <w:rPr>
                <w:lang w:val="nl"/>
              </w:rPr>
              <w:t>Vaste tekst.</w:t>
            </w:r>
          </w:p>
        </w:tc>
      </w:tr>
    </w:tbl>
    <w:p w14:paraId="33C86C9A" w14:textId="5D8DDB51" w:rsidR="00035D65" w:rsidRDefault="00035D65" w:rsidP="00035D65">
      <w:pPr>
        <w:pStyle w:val="Kop3"/>
        <w:rPr>
          <w:b/>
          <w:bCs w:val="0"/>
          <w:sz w:val="20"/>
          <w:szCs w:val="20"/>
        </w:rPr>
      </w:pPr>
      <w:bookmarkStart w:id="43" w:name="_Toc191547313"/>
      <w:r w:rsidRPr="00035D65">
        <w:rPr>
          <w:b/>
          <w:bCs w:val="0"/>
          <w:sz w:val="20"/>
          <w:szCs w:val="20"/>
        </w:rPr>
        <w:t>Geldlening</w:t>
      </w:r>
      <w:bookmarkEnd w:id="43"/>
    </w:p>
    <w:tbl>
      <w:tblPr>
        <w:tblStyle w:val="Tabelraster"/>
        <w:tblW w:w="0" w:type="auto"/>
        <w:tblLayout w:type="fixed"/>
        <w:tblLook w:val="04A0" w:firstRow="1" w:lastRow="0" w:firstColumn="1" w:lastColumn="0" w:noHBand="0" w:noVBand="1"/>
      </w:tblPr>
      <w:tblGrid>
        <w:gridCol w:w="5933"/>
        <w:gridCol w:w="5933"/>
      </w:tblGrid>
      <w:tr w:rsidR="00035D65" w14:paraId="225D4EAA" w14:textId="77777777" w:rsidTr="009848FE">
        <w:tc>
          <w:tcPr>
            <w:tcW w:w="5933" w:type="dxa"/>
            <w:shd w:val="clear" w:color="auto" w:fill="DEEAF6" w:themeFill="accent1" w:themeFillTint="33"/>
          </w:tcPr>
          <w:p w14:paraId="4A149270" w14:textId="2263B04F" w:rsidR="00035D65" w:rsidRDefault="00035D65" w:rsidP="00035D65">
            <w:pPr>
              <w:spacing w:line="276" w:lineRule="auto"/>
              <w:rPr>
                <w:lang w:val="nl"/>
              </w:rPr>
            </w:pPr>
            <w:bookmarkStart w:id="44" w:name="_Hlk160625355"/>
            <w:r>
              <w:rPr>
                <w:b/>
                <w:szCs w:val="18"/>
              </w:rPr>
              <w:t>Modeldocument tekst</w:t>
            </w:r>
          </w:p>
        </w:tc>
        <w:tc>
          <w:tcPr>
            <w:tcW w:w="5933" w:type="dxa"/>
            <w:shd w:val="clear" w:color="auto" w:fill="DEEAF6" w:themeFill="accent1" w:themeFillTint="33"/>
          </w:tcPr>
          <w:p w14:paraId="1242A915" w14:textId="656F87F6" w:rsidR="00035D65" w:rsidRDefault="00035D65" w:rsidP="00035D65">
            <w:pPr>
              <w:spacing w:line="276" w:lineRule="auto"/>
              <w:rPr>
                <w:lang w:val="nl"/>
              </w:rPr>
            </w:pPr>
            <w:r>
              <w:rPr>
                <w:b/>
                <w:szCs w:val="18"/>
              </w:rPr>
              <w:t>Toelichting en mapping</w:t>
            </w:r>
          </w:p>
        </w:tc>
      </w:tr>
      <w:bookmarkEnd w:id="44"/>
      <w:tr w:rsidR="00035D65" w14:paraId="27A6C717" w14:textId="77777777" w:rsidTr="009848FE">
        <w:tc>
          <w:tcPr>
            <w:tcW w:w="5933" w:type="dxa"/>
          </w:tcPr>
          <w:p w14:paraId="6863CDF3" w14:textId="77777777" w:rsidR="002242CF" w:rsidRPr="00A74D96" w:rsidRDefault="002242CF" w:rsidP="002242CF">
            <w:pPr>
              <w:pStyle w:val="Default"/>
              <w:spacing w:line="276" w:lineRule="auto"/>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57E0D278" w14:textId="1185CA35" w:rsidR="002242CF" w:rsidRPr="00A74D96" w:rsidRDefault="002242CF" w:rsidP="002242CF">
            <w:pPr>
              <w:pStyle w:val="Default"/>
              <w:spacing w:line="276" w:lineRule="auto"/>
              <w:rPr>
                <w:rFonts w:ascii="Arial" w:hAnsi="Arial" w:cs="Arial"/>
                <w:color w:val="FF0000"/>
                <w:sz w:val="20"/>
                <w:szCs w:val="20"/>
              </w:rPr>
            </w:pPr>
            <w:r w:rsidRPr="00A74D96">
              <w:rPr>
                <w:rFonts w:ascii="Arial" w:hAnsi="Arial" w:cs="Arial"/>
                <w:color w:val="FF0000"/>
                <w:sz w:val="20"/>
                <w:szCs w:val="20"/>
              </w:rPr>
              <w:t xml:space="preserve">Neo Hypotheken en de Schuldenaar zijn een leningsovereenkomst met hypotheekstelling en inpandgeving </w:t>
            </w:r>
            <w:r w:rsidRPr="00A74D96">
              <w:rPr>
                <w:rFonts w:ascii="Arial" w:hAnsi="Arial" w:cs="Arial"/>
                <w:color w:val="FF0000"/>
                <w:sz w:val="20"/>
                <w:szCs w:val="20"/>
              </w:rPr>
              <w:lastRenderedPageBreak/>
              <w:t>aangegaan, hierna te noemen: de "Leningsovereenkomst"</w:t>
            </w:r>
            <w:r w:rsidR="000A609C">
              <w:rPr>
                <w:rFonts w:ascii="Arial" w:hAnsi="Arial" w:cs="Arial"/>
                <w:color w:val="FF0000"/>
                <w:sz w:val="20"/>
                <w:szCs w:val="20"/>
              </w:rPr>
              <w:t xml:space="preserve">. </w:t>
            </w:r>
            <w:r w:rsidRPr="00A74D96">
              <w:rPr>
                <w:rFonts w:ascii="Arial" w:hAnsi="Arial" w:cs="Arial"/>
                <w:color w:val="FF0000"/>
                <w:sz w:val="20"/>
                <w:szCs w:val="20"/>
              </w:rPr>
              <w:t>Ter uitvoering van de Leningsovereenkomst verstrekt Neo Hypotheken aan de Schuldenaar een geldlening voor het hierna te noemen bedrag en is de Schuldenaar verplicht aan Neo Hypotheken de in deze akte omschreven rechten van hypotheek en pand te (doen) vestigen op de wijze en onder de bepalingen en voorwaarden als uiteengezet in deze akte.</w:t>
            </w:r>
          </w:p>
          <w:p w14:paraId="709FA6E6" w14:textId="77777777" w:rsidR="00035D65" w:rsidRDefault="00035D65" w:rsidP="00035D65">
            <w:pPr>
              <w:rPr>
                <w:lang w:val="nl"/>
              </w:rPr>
            </w:pPr>
          </w:p>
        </w:tc>
        <w:tc>
          <w:tcPr>
            <w:tcW w:w="5933" w:type="dxa"/>
          </w:tcPr>
          <w:p w14:paraId="37D2A8E9" w14:textId="5034A736" w:rsidR="00035D65" w:rsidRDefault="002242CF" w:rsidP="00035D65">
            <w:pPr>
              <w:rPr>
                <w:lang w:val="nl"/>
              </w:rPr>
            </w:pPr>
            <w:r>
              <w:rPr>
                <w:lang w:val="nl"/>
              </w:rPr>
              <w:lastRenderedPageBreak/>
              <w:t>Vaste tekst</w:t>
            </w:r>
          </w:p>
        </w:tc>
      </w:tr>
      <w:tr w:rsidR="00035D65" w14:paraId="58ED8B6C" w14:textId="77777777" w:rsidTr="009848FE">
        <w:tc>
          <w:tcPr>
            <w:tcW w:w="5933" w:type="dxa"/>
          </w:tcPr>
          <w:p w14:paraId="6A9B85BF" w14:textId="77777777" w:rsidR="002242CF" w:rsidRPr="00E45D6F" w:rsidRDefault="002242CF" w:rsidP="002242CF">
            <w:pPr>
              <w:tabs>
                <w:tab w:val="left" w:pos="-1440"/>
                <w:tab w:val="left" w:pos="-720"/>
              </w:tabs>
              <w:suppressAutoHyphens/>
              <w:spacing w:line="276" w:lineRule="auto"/>
              <w:rPr>
                <w:rFonts w:cs="Arial"/>
                <w:b/>
                <w:bCs/>
                <w:color w:val="FF0000"/>
                <w:sz w:val="20"/>
              </w:rPr>
            </w:pPr>
            <w:r w:rsidRPr="00E45D6F">
              <w:rPr>
                <w:rFonts w:cs="Arial"/>
                <w:b/>
                <w:bCs/>
                <w:color w:val="FF0000"/>
                <w:sz w:val="20"/>
              </w:rPr>
              <w:t xml:space="preserve">Artikel 2 Lening  </w:t>
            </w:r>
          </w:p>
          <w:p w14:paraId="6B66D52A" w14:textId="77777777" w:rsidR="002242CF" w:rsidRPr="004A4CD7" w:rsidRDefault="002242CF" w:rsidP="002242CF">
            <w:pPr>
              <w:tabs>
                <w:tab w:val="left" w:pos="-1440"/>
                <w:tab w:val="left" w:pos="-720"/>
              </w:tabs>
              <w:suppressAutoHyphens/>
              <w:spacing w:line="276" w:lineRule="auto"/>
              <w:rPr>
                <w:rFonts w:cs="Arial"/>
                <w:sz w:val="20"/>
              </w:rPr>
            </w:pPr>
            <w:r w:rsidRPr="00E45D6F">
              <w:rPr>
                <w:rFonts w:cs="Arial"/>
                <w:color w:val="FF0000"/>
                <w:sz w:val="20"/>
              </w:rPr>
              <w:t>De Schuldenaar verklaarde wegens van Neo Hypotheken ter leen ontvangen gelden hoofdelijk schuldig te zijn aan Neo Hypotheken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4A4CD7">
              <w:rPr>
                <w:rFonts w:cs="Arial"/>
                <w:color w:val="FF0000"/>
                <w:sz w:val="20"/>
              </w:rPr>
              <w:t xml:space="preserve">hierna te noemen: de "Lening".  </w:t>
            </w:r>
          </w:p>
          <w:p w14:paraId="44308C08" w14:textId="630C91DC" w:rsidR="00035D65" w:rsidRDefault="002242CF" w:rsidP="002242CF">
            <w:pPr>
              <w:spacing w:line="276" w:lineRule="auto"/>
              <w:rPr>
                <w:lang w:val="nl"/>
              </w:rPr>
            </w:pPr>
            <w:r w:rsidRPr="0069647B">
              <w:rPr>
                <w:rFonts w:cs="Arial"/>
                <w:color w:val="FF0000"/>
                <w:sz w:val="20"/>
              </w:rPr>
              <w:t xml:space="preserve">Neo Hypotheken verklaarde de hiervoor vermelde schuldbekentenis te aanvaarden. </w:t>
            </w:r>
            <w:r>
              <w:rPr>
                <w:rFonts w:cs="Arial"/>
                <w:color w:val="FF0000"/>
                <w:sz w:val="20"/>
              </w:rPr>
              <w:br/>
            </w:r>
          </w:p>
        </w:tc>
        <w:tc>
          <w:tcPr>
            <w:tcW w:w="5933" w:type="dxa"/>
          </w:tcPr>
          <w:p w14:paraId="71E390FA" w14:textId="77777777" w:rsidR="00035D65" w:rsidRDefault="00F42D19" w:rsidP="00F42D19">
            <w:pPr>
              <w:spacing w:line="276" w:lineRule="auto"/>
              <w:rPr>
                <w:sz w:val="20"/>
                <w:lang w:val="nl"/>
              </w:rPr>
            </w:pPr>
            <w:r w:rsidRPr="00F42D19">
              <w:rPr>
                <w:sz w:val="20"/>
                <w:lang w:val="nl"/>
              </w:rPr>
              <w:t>Vaste tekst met varibelen.</w:t>
            </w:r>
          </w:p>
          <w:p w14:paraId="09414EEA" w14:textId="77777777" w:rsidR="00F42D19" w:rsidRPr="00F42D19" w:rsidRDefault="00F42D19" w:rsidP="00F42D19">
            <w:pPr>
              <w:spacing w:line="276" w:lineRule="auto"/>
              <w:rPr>
                <w:sz w:val="20"/>
                <w:lang w:val="nl"/>
              </w:rPr>
            </w:pPr>
          </w:p>
          <w:p w14:paraId="03044BC8" w14:textId="77777777" w:rsidR="00F42D19" w:rsidRPr="00EE782D" w:rsidRDefault="00F42D19" w:rsidP="00F42D19">
            <w:pPr>
              <w:spacing w:line="276" w:lineRule="auto"/>
              <w:rPr>
                <w:b/>
                <w:bCs/>
                <w:sz w:val="20"/>
                <w:u w:val="single"/>
                <w:lang w:val="nl"/>
              </w:rPr>
            </w:pPr>
            <w:r w:rsidRPr="00EE782D">
              <w:rPr>
                <w:b/>
                <w:bCs/>
                <w:sz w:val="20"/>
                <w:u w:val="single"/>
                <w:lang w:val="nl"/>
              </w:rPr>
              <w:t>Mapping leningbedrag:</w:t>
            </w:r>
          </w:p>
          <w:p w14:paraId="56DBE669" w14:textId="77777777" w:rsidR="00F42D19" w:rsidRPr="00F42D19" w:rsidRDefault="00F42D19" w:rsidP="00F42D19">
            <w:pPr>
              <w:spacing w:line="276" w:lineRule="auto"/>
              <w:rPr>
                <w:rFonts w:cs="Arial"/>
                <w:sz w:val="20"/>
              </w:rPr>
            </w:pPr>
            <w:r w:rsidRPr="00F42D19">
              <w:rPr>
                <w:sz w:val="20"/>
              </w:rPr>
              <w:t>//IMKAD_AangebodenStuk/StukdeelHypotheek</w:t>
            </w:r>
          </w:p>
          <w:p w14:paraId="4D23312C" w14:textId="77777777" w:rsidR="00F42D19" w:rsidRPr="00F42D19" w:rsidRDefault="00F42D19" w:rsidP="00F42D19">
            <w:pPr>
              <w:keepNext/>
              <w:spacing w:line="276" w:lineRule="auto"/>
              <w:ind w:left="227"/>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5A224C76" w14:textId="77777777" w:rsidR="00F42D19" w:rsidRPr="00F42D19" w:rsidRDefault="00F42D19" w:rsidP="00F42D19">
            <w:pPr>
              <w:keepNext/>
              <w:spacing w:line="276" w:lineRule="auto"/>
              <w:ind w:left="227"/>
              <w:rPr>
                <w:sz w:val="20"/>
              </w:rPr>
            </w:pPr>
            <w:r w:rsidRPr="00F42D19">
              <w:rPr>
                <w:snapToGrid/>
                <w:kern w:val="0"/>
                <w:sz w:val="20"/>
                <w:lang w:eastAsia="nl-NL"/>
              </w:rPr>
              <w:t>./bedragLening</w:t>
            </w:r>
            <w:r w:rsidRPr="00F42D19">
              <w:rPr>
                <w:sz w:val="20"/>
              </w:rPr>
              <w:t>/valuta</w:t>
            </w:r>
          </w:p>
          <w:p w14:paraId="1578DE1C" w14:textId="7D128C7E" w:rsidR="00F42D19" w:rsidRDefault="00F42D19" w:rsidP="00035D65">
            <w:pPr>
              <w:rPr>
                <w:lang w:val="nl"/>
              </w:rPr>
            </w:pPr>
          </w:p>
        </w:tc>
      </w:tr>
      <w:tr w:rsidR="00035D65" w14:paraId="7FD7B53B" w14:textId="77777777" w:rsidTr="009848FE">
        <w:tc>
          <w:tcPr>
            <w:tcW w:w="5933" w:type="dxa"/>
          </w:tcPr>
          <w:p w14:paraId="7C8AD99B" w14:textId="77777777" w:rsidR="00EE782D" w:rsidRPr="00596B34" w:rsidRDefault="00EE782D" w:rsidP="00EE782D">
            <w:pPr>
              <w:rPr>
                <w:rFonts w:cs="Arial"/>
                <w:b/>
                <w:bCs/>
                <w:color w:val="FF0000"/>
                <w:sz w:val="20"/>
              </w:rPr>
            </w:pPr>
            <w:r w:rsidRPr="00596B34">
              <w:rPr>
                <w:rFonts w:cs="Arial"/>
                <w:b/>
                <w:bCs/>
                <w:color w:val="FF0000"/>
                <w:sz w:val="20"/>
              </w:rPr>
              <w:t>Artikel 3</w:t>
            </w:r>
            <w:r>
              <w:rPr>
                <w:rFonts w:cs="Arial"/>
                <w:b/>
                <w:bCs/>
                <w:color w:val="FF0000"/>
                <w:sz w:val="20"/>
              </w:rPr>
              <w:t xml:space="preserve"> </w:t>
            </w:r>
            <w:r w:rsidRPr="00596B34">
              <w:rPr>
                <w:rFonts w:cs="Arial"/>
                <w:b/>
                <w:bCs/>
                <w:color w:val="FF0000"/>
                <w:sz w:val="20"/>
              </w:rPr>
              <w:t>Gegevens van de Lening</w:t>
            </w:r>
          </w:p>
          <w:p w14:paraId="2C0A915E" w14:textId="54AB0934" w:rsidR="00035D65" w:rsidRDefault="00EE782D" w:rsidP="009848FE">
            <w:pPr>
              <w:spacing w:line="276" w:lineRule="auto"/>
              <w:rPr>
                <w:lang w:val="nl"/>
              </w:rPr>
            </w:pPr>
            <w:r w:rsidRPr="00596B34">
              <w:rPr>
                <w:rFonts w:cs="Arial"/>
                <w:color w:val="FF0000"/>
                <w:sz w:val="20"/>
              </w:rPr>
              <w:t xml:space="preserve">Voor wat betreft de (verdere) gegevens (zoals o.a. looptijd, aflossing, rente) en voorwaarden van de Lening wordt verwezen naar de hierna onder 8 vermelde Algemene Voorwaarden NEO Hypotheken.  </w:t>
            </w:r>
            <w:r>
              <w:rPr>
                <w:rFonts w:cs="Arial"/>
                <w:sz w:val="20"/>
              </w:rPr>
              <w:br/>
            </w:r>
          </w:p>
        </w:tc>
        <w:tc>
          <w:tcPr>
            <w:tcW w:w="5933" w:type="dxa"/>
          </w:tcPr>
          <w:p w14:paraId="2C77828A" w14:textId="0553D994" w:rsidR="00035D65" w:rsidRDefault="00EE782D" w:rsidP="00035D65">
            <w:pPr>
              <w:rPr>
                <w:lang w:val="nl"/>
              </w:rPr>
            </w:pPr>
            <w:r>
              <w:rPr>
                <w:lang w:val="nl"/>
              </w:rPr>
              <w:t>Vaste tekst.</w:t>
            </w:r>
          </w:p>
        </w:tc>
      </w:tr>
    </w:tbl>
    <w:p w14:paraId="602C63FF" w14:textId="79909349" w:rsidR="009227CD" w:rsidRDefault="009227CD">
      <w:pPr>
        <w:spacing w:line="240" w:lineRule="auto"/>
        <w:rPr>
          <w:lang w:val="nl"/>
        </w:rPr>
      </w:pPr>
    </w:p>
    <w:p w14:paraId="4D965057" w14:textId="77777777" w:rsidR="00035D65" w:rsidRDefault="00035D65" w:rsidP="00035D65">
      <w:pPr>
        <w:rPr>
          <w:lang w:val="nl"/>
        </w:rPr>
      </w:pPr>
    </w:p>
    <w:p w14:paraId="4DB82482" w14:textId="77777777" w:rsidR="00E17294" w:rsidRDefault="00E17294" w:rsidP="00035D65">
      <w:pPr>
        <w:rPr>
          <w:lang w:val="nl"/>
        </w:rPr>
      </w:pPr>
    </w:p>
    <w:p w14:paraId="44A5A6A8" w14:textId="29EF4C31" w:rsidR="009848FE" w:rsidRPr="009848FE" w:rsidRDefault="009848FE" w:rsidP="009848FE">
      <w:pPr>
        <w:pStyle w:val="Kop3"/>
        <w:rPr>
          <w:b/>
          <w:bCs w:val="0"/>
          <w:sz w:val="20"/>
          <w:szCs w:val="20"/>
        </w:rPr>
      </w:pPr>
      <w:bookmarkStart w:id="45" w:name="_Toc191547314"/>
      <w:r w:rsidRPr="009848FE">
        <w:rPr>
          <w:b/>
          <w:bCs w:val="0"/>
          <w:sz w:val="20"/>
          <w:szCs w:val="20"/>
        </w:rPr>
        <w:t>Starterslening</w:t>
      </w:r>
      <w:bookmarkEnd w:id="45"/>
    </w:p>
    <w:tbl>
      <w:tblPr>
        <w:tblStyle w:val="Tabelraster"/>
        <w:tblW w:w="0" w:type="auto"/>
        <w:tblLayout w:type="fixed"/>
        <w:tblLook w:val="04A0" w:firstRow="1" w:lastRow="0" w:firstColumn="1" w:lastColumn="0" w:noHBand="0" w:noVBand="1"/>
      </w:tblPr>
      <w:tblGrid>
        <w:gridCol w:w="5949"/>
        <w:gridCol w:w="5917"/>
      </w:tblGrid>
      <w:tr w:rsidR="009848FE" w14:paraId="1F24FECA" w14:textId="77777777" w:rsidTr="009848FE">
        <w:tc>
          <w:tcPr>
            <w:tcW w:w="5949" w:type="dxa"/>
            <w:shd w:val="clear" w:color="auto" w:fill="DEEAF6" w:themeFill="accent1" w:themeFillTint="33"/>
          </w:tcPr>
          <w:p w14:paraId="3622A9A0" w14:textId="18C6FA57" w:rsidR="009848FE" w:rsidRDefault="009848FE" w:rsidP="009848FE">
            <w:pPr>
              <w:spacing w:line="276" w:lineRule="auto"/>
              <w:rPr>
                <w:lang w:val="nl"/>
              </w:rPr>
            </w:pPr>
            <w:bookmarkStart w:id="46" w:name="_Hlk160626561"/>
            <w:r>
              <w:rPr>
                <w:b/>
                <w:szCs w:val="18"/>
              </w:rPr>
              <w:t>Modeldocument tekst</w:t>
            </w:r>
          </w:p>
        </w:tc>
        <w:tc>
          <w:tcPr>
            <w:tcW w:w="5917" w:type="dxa"/>
            <w:shd w:val="clear" w:color="auto" w:fill="DEEAF6" w:themeFill="accent1" w:themeFillTint="33"/>
          </w:tcPr>
          <w:p w14:paraId="6AD2416E" w14:textId="247E9C32" w:rsidR="009848FE" w:rsidRDefault="009848FE" w:rsidP="009848FE">
            <w:pPr>
              <w:spacing w:line="276" w:lineRule="auto"/>
              <w:rPr>
                <w:lang w:val="nl"/>
              </w:rPr>
            </w:pPr>
            <w:r>
              <w:rPr>
                <w:b/>
                <w:szCs w:val="18"/>
              </w:rPr>
              <w:t>Toelichting en mapping</w:t>
            </w:r>
          </w:p>
        </w:tc>
      </w:tr>
      <w:bookmarkEnd w:id="46"/>
      <w:tr w:rsidR="009848FE" w14:paraId="0885ABF1" w14:textId="77777777" w:rsidTr="009848FE">
        <w:tc>
          <w:tcPr>
            <w:tcW w:w="5949" w:type="dxa"/>
          </w:tcPr>
          <w:p w14:paraId="413D4A76" w14:textId="77777777" w:rsidR="009848FE" w:rsidRPr="00596B34" w:rsidRDefault="009848FE" w:rsidP="009848FE">
            <w:pPr>
              <w:rPr>
                <w:rFonts w:cs="Arial"/>
                <w:color w:val="FF0000"/>
                <w:sz w:val="20"/>
              </w:rPr>
            </w:pPr>
            <w:r w:rsidRPr="00DD0F21">
              <w:rPr>
                <w:rFonts w:cs="Arial"/>
                <w:color w:val="800080"/>
                <w:sz w:val="20"/>
                <w:u w:val="single"/>
              </w:rPr>
              <w:lastRenderedPageBreak/>
              <w:t>SVn Starterslening</w:t>
            </w:r>
          </w:p>
          <w:p w14:paraId="09CD98EE" w14:textId="32858BE4" w:rsidR="009848FE" w:rsidRPr="00510334" w:rsidRDefault="009848FE" w:rsidP="00510334">
            <w:pPr>
              <w:spacing w:line="276" w:lineRule="auto"/>
              <w:rPr>
                <w:rFonts w:cs="Arial"/>
                <w:color w:val="800080"/>
                <w:kern w:val="0"/>
                <w:sz w:val="20"/>
                <w:lang w:eastAsia="nl-NL"/>
              </w:rPr>
            </w:pPr>
            <w:bookmarkStart w:id="47" w:name="_Hlk160625574"/>
            <w:r w:rsidRPr="00510334">
              <w:rPr>
                <w:rFonts w:cs="Arial"/>
                <w:color w:val="800080"/>
                <w:kern w:val="0"/>
                <w:sz w:val="20"/>
                <w:lang w:eastAsia="nl-NL"/>
              </w:rPr>
              <w:t>In verband met de door de Stichting Stimuleringsfonds Volkshuisvesting Nederlandse Gemeenten (SVn) te verstrekken Starterslening, heeft Neo Hypotheken zich jegens SVn en Stichting Waarborgfonds Eigen Woningen (WEW) verplicht, na het ingaan van de lening geen gelden meer onder verband van de eerste hypotheekstelling ter leen te verstrekken aan de schuldenaar. Tevens heeft Neo Hypotheken zich jegens SVn en WEW verplicht reeds afgeloste bedragen op de lening, onder verband van de eerste hypotheekstelling, niet opnieuw te laten opnemen door de schuldenaar. Voormelde verplichtingen rusten op Neo Hypotheken uitsluitend zolang de bij SVn aangegane Starterslening niet volledig is afgelost.</w:t>
            </w:r>
          </w:p>
          <w:bookmarkEnd w:id="47"/>
          <w:p w14:paraId="694F5F86" w14:textId="77777777" w:rsidR="009848FE" w:rsidRDefault="009848FE" w:rsidP="009848FE">
            <w:pPr>
              <w:rPr>
                <w:lang w:val="nl"/>
              </w:rPr>
            </w:pPr>
          </w:p>
        </w:tc>
        <w:tc>
          <w:tcPr>
            <w:tcW w:w="5917" w:type="dxa"/>
          </w:tcPr>
          <w:p w14:paraId="33EE40EE" w14:textId="77777777" w:rsidR="009848FE" w:rsidRPr="00510334" w:rsidRDefault="00510334" w:rsidP="009848FE">
            <w:pPr>
              <w:rPr>
                <w:sz w:val="20"/>
                <w:lang w:val="nl"/>
              </w:rPr>
            </w:pPr>
            <w:r w:rsidRPr="00510334">
              <w:rPr>
                <w:sz w:val="20"/>
                <w:lang w:val="nl"/>
              </w:rPr>
              <w:t>Optionele tekst.</w:t>
            </w:r>
          </w:p>
          <w:p w14:paraId="349875EA" w14:textId="77777777" w:rsidR="00510334" w:rsidRPr="00510334" w:rsidRDefault="00510334" w:rsidP="009848FE">
            <w:pPr>
              <w:rPr>
                <w:sz w:val="20"/>
                <w:lang w:val="nl"/>
              </w:rPr>
            </w:pPr>
          </w:p>
          <w:p w14:paraId="7B4FF99F" w14:textId="10E3D903" w:rsidR="00510334" w:rsidRPr="00510334" w:rsidRDefault="00510334" w:rsidP="00510334">
            <w:pPr>
              <w:rPr>
                <w:b/>
                <w:bCs/>
                <w:sz w:val="20"/>
                <w:u w:val="single"/>
              </w:rPr>
            </w:pPr>
            <w:r w:rsidRPr="00510334">
              <w:rPr>
                <w:b/>
                <w:bCs/>
                <w:sz w:val="20"/>
                <w:u w:val="single"/>
              </w:rPr>
              <w:t>Mapping tonen starterslening:</w:t>
            </w:r>
          </w:p>
          <w:p w14:paraId="09DFF2E4" w14:textId="77777777" w:rsidR="00510334" w:rsidRDefault="00510334" w:rsidP="00510334">
            <w:pPr>
              <w:rPr>
                <w:sz w:val="20"/>
              </w:rPr>
            </w:pPr>
            <w:r w:rsidRPr="00510334">
              <w:rPr>
                <w:sz w:val="20"/>
              </w:rPr>
              <w:t>//IMKAD_AangebodenStuk/tia_TekstKeuze/</w:t>
            </w:r>
          </w:p>
          <w:p w14:paraId="130277CA" w14:textId="24D49189" w:rsidR="00510334" w:rsidRPr="00510334" w:rsidRDefault="00510334" w:rsidP="00510334">
            <w:pPr>
              <w:rPr>
                <w:sz w:val="20"/>
              </w:rPr>
            </w:pPr>
            <w:r w:rsidRPr="00510334">
              <w:rPr>
                <w:sz w:val="20"/>
              </w:rPr>
              <w:t>./tagNaam('k_SVnStarterslening')</w:t>
            </w:r>
          </w:p>
          <w:p w14:paraId="25109736" w14:textId="60BA44DE" w:rsidR="00510334" w:rsidRDefault="00510334" w:rsidP="00510334">
            <w:pPr>
              <w:rPr>
                <w:lang w:val="nl"/>
              </w:rPr>
            </w:pPr>
            <w:r w:rsidRPr="00510334">
              <w:rPr>
                <w:sz w:val="20"/>
              </w:rPr>
              <w:t>./tekst = (‘true’ = tekst wordt wel getoond; ‘false’ = tekst wordt niet getoond)</w:t>
            </w:r>
          </w:p>
        </w:tc>
      </w:tr>
    </w:tbl>
    <w:p w14:paraId="28070145" w14:textId="77777777" w:rsidR="00035D65" w:rsidRDefault="00035D65" w:rsidP="00035D65">
      <w:pPr>
        <w:rPr>
          <w:lang w:val="nl"/>
        </w:rPr>
      </w:pPr>
    </w:p>
    <w:p w14:paraId="53BA2F3C" w14:textId="6A2BDBDE" w:rsidR="00510334" w:rsidRPr="00C83648" w:rsidRDefault="00510334" w:rsidP="00510334">
      <w:pPr>
        <w:pStyle w:val="Kop3"/>
        <w:rPr>
          <w:b/>
          <w:bCs w:val="0"/>
          <w:sz w:val="20"/>
          <w:szCs w:val="20"/>
        </w:rPr>
      </w:pPr>
      <w:bookmarkStart w:id="48" w:name="_Toc191547315"/>
      <w:r w:rsidRPr="00C83648">
        <w:rPr>
          <w:b/>
          <w:bCs w:val="0"/>
          <w:sz w:val="20"/>
          <w:szCs w:val="20"/>
        </w:rPr>
        <w:t>Hypotheekbedrag</w:t>
      </w:r>
      <w:bookmarkEnd w:id="48"/>
    </w:p>
    <w:tbl>
      <w:tblPr>
        <w:tblStyle w:val="Tabelraster"/>
        <w:tblW w:w="0" w:type="auto"/>
        <w:tblLayout w:type="fixed"/>
        <w:tblLook w:val="04A0" w:firstRow="1" w:lastRow="0" w:firstColumn="1" w:lastColumn="0" w:noHBand="0" w:noVBand="1"/>
      </w:tblPr>
      <w:tblGrid>
        <w:gridCol w:w="5933"/>
        <w:gridCol w:w="5933"/>
      </w:tblGrid>
      <w:tr w:rsidR="00C83648" w14:paraId="0AA97222" w14:textId="77777777" w:rsidTr="00EB6D09">
        <w:tc>
          <w:tcPr>
            <w:tcW w:w="5933" w:type="dxa"/>
            <w:shd w:val="clear" w:color="auto" w:fill="DEEAF6" w:themeFill="accent1" w:themeFillTint="33"/>
          </w:tcPr>
          <w:p w14:paraId="12A0249C" w14:textId="5E55F7E8" w:rsidR="00C83648" w:rsidRDefault="00C83648" w:rsidP="00C83648">
            <w:pPr>
              <w:spacing w:line="276" w:lineRule="auto"/>
              <w:rPr>
                <w:lang w:val="nl"/>
              </w:rPr>
            </w:pPr>
            <w:r>
              <w:rPr>
                <w:b/>
                <w:szCs w:val="18"/>
              </w:rPr>
              <w:t>Modeldocument tekst</w:t>
            </w:r>
          </w:p>
        </w:tc>
        <w:tc>
          <w:tcPr>
            <w:tcW w:w="5933" w:type="dxa"/>
            <w:shd w:val="clear" w:color="auto" w:fill="DEEAF6" w:themeFill="accent1" w:themeFillTint="33"/>
          </w:tcPr>
          <w:p w14:paraId="24A936D6" w14:textId="23145C6B" w:rsidR="00C83648" w:rsidRDefault="00C83648" w:rsidP="00C83648">
            <w:pPr>
              <w:spacing w:line="276" w:lineRule="auto"/>
              <w:rPr>
                <w:lang w:val="nl"/>
              </w:rPr>
            </w:pPr>
            <w:r>
              <w:rPr>
                <w:b/>
                <w:szCs w:val="18"/>
              </w:rPr>
              <w:t>Toelichting en mapping</w:t>
            </w:r>
          </w:p>
        </w:tc>
      </w:tr>
      <w:tr w:rsidR="00C83648" w14:paraId="587A440B" w14:textId="77777777" w:rsidTr="00EB6D09">
        <w:tc>
          <w:tcPr>
            <w:tcW w:w="5933" w:type="dxa"/>
          </w:tcPr>
          <w:p w14:paraId="4B8FA43C"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b/>
                <w:bCs/>
                <w:color w:val="FF0000"/>
                <w:sz w:val="20"/>
              </w:rPr>
              <w:t>Artikel 4 Hypotheekstelling, maximum bedrag hypotheekverlening, voorafgaande verkrijging</w:t>
            </w:r>
            <w:r w:rsidRPr="00885B9C">
              <w:rPr>
                <w:rFonts w:cs="Arial"/>
                <w:color w:val="FF0000"/>
                <w:sz w:val="20"/>
              </w:rPr>
              <w:t xml:space="preserve"> </w:t>
            </w:r>
          </w:p>
          <w:p w14:paraId="609C7D9E"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color w:val="FF0000"/>
                <w:sz w:val="20"/>
              </w:rPr>
              <w:t xml:space="preserve">Tot meerdere zekerheid voor:  </w:t>
            </w:r>
          </w:p>
          <w:p w14:paraId="6E8BFED9" w14:textId="77777777" w:rsidR="00C83648"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1E7355">
              <w:rPr>
                <w:rFonts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cs="Arial"/>
                <w:color w:val="FF0000"/>
                <w:sz w:val="20"/>
              </w:rPr>
              <w:t>NEO Hypotheken</w:t>
            </w:r>
            <w:r w:rsidRPr="001E7355">
              <w:rPr>
                <w:rFonts w:cs="Arial"/>
                <w:color w:val="FF0000"/>
                <w:sz w:val="20"/>
              </w:rPr>
              <w:t xml:space="preserve"> blijkens haar administratie van de Schuldenaar te vorderen heeft of mocht hebben, uit hoofde van verstrekte en/of alsnog </w:t>
            </w:r>
            <w:r w:rsidRPr="001E7355">
              <w:rPr>
                <w:rFonts w:cs="Arial"/>
                <w:color w:val="FF0000"/>
                <w:sz w:val="20"/>
              </w:rPr>
              <w:lastRenderedPageBreak/>
              <w:t xml:space="preserve">te verstrekken geldleningen, verleende en/of alsnog te verlenen kredieten in rekening-courant, vorderingen op de Schuldenaar die </w:t>
            </w:r>
            <w:r w:rsidRPr="001E7355">
              <w:rPr>
                <w:rFonts w:cs="Arial"/>
                <w:i/>
                <w:iCs/>
                <w:color w:val="FF0000"/>
                <w:sz w:val="20"/>
              </w:rPr>
              <w:t>NEO Hypotheken</w:t>
            </w:r>
            <w:r w:rsidRPr="001E7355">
              <w:rPr>
                <w:rFonts w:cs="Arial"/>
                <w:color w:val="FF0000"/>
                <w:sz w:val="20"/>
              </w:rPr>
              <w:t xml:space="preserve"> van derden heeft overgenomen, tegenwoordige en/of toekomstige borgstellingen, of uit welken anderen hoofde, tot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D97A05">
              <w:rPr>
                <w:rFonts w:cs="Arial"/>
                <w:color w:val="FF0000"/>
                <w:sz w:val="20"/>
              </w:rPr>
              <w:t xml:space="preserve"> </w:t>
            </w:r>
          </w:p>
          <w:p w14:paraId="218C3348" w14:textId="77777777" w:rsidR="00C83648" w:rsidRDefault="00C83648" w:rsidP="00C83648">
            <w:pPr>
              <w:rPr>
                <w:lang w:val="nl"/>
              </w:rPr>
            </w:pPr>
          </w:p>
        </w:tc>
        <w:tc>
          <w:tcPr>
            <w:tcW w:w="5933" w:type="dxa"/>
          </w:tcPr>
          <w:p w14:paraId="7947B83D" w14:textId="77777777" w:rsidR="00C83648" w:rsidRPr="00C83648" w:rsidRDefault="00C83648" w:rsidP="00C83648">
            <w:pPr>
              <w:spacing w:line="276" w:lineRule="auto"/>
              <w:rPr>
                <w:sz w:val="20"/>
                <w:lang w:val="nl"/>
              </w:rPr>
            </w:pPr>
            <w:r w:rsidRPr="00C83648">
              <w:rPr>
                <w:sz w:val="20"/>
                <w:lang w:val="nl"/>
              </w:rPr>
              <w:lastRenderedPageBreak/>
              <w:t>Vaste tekst met variabelen.</w:t>
            </w:r>
          </w:p>
          <w:p w14:paraId="00C26A01" w14:textId="77777777" w:rsidR="00C83648" w:rsidRPr="00C83648" w:rsidRDefault="00C83648" w:rsidP="00C83648">
            <w:pPr>
              <w:spacing w:line="276" w:lineRule="auto"/>
              <w:rPr>
                <w:sz w:val="20"/>
                <w:lang w:val="nl"/>
              </w:rPr>
            </w:pPr>
          </w:p>
          <w:p w14:paraId="3546625C" w14:textId="77777777" w:rsidR="00C83648" w:rsidRPr="00C83648" w:rsidRDefault="00C83648" w:rsidP="00C83648">
            <w:pPr>
              <w:spacing w:line="276" w:lineRule="auto"/>
              <w:rPr>
                <w:b/>
                <w:bCs/>
                <w:sz w:val="20"/>
                <w:u w:val="single"/>
              </w:rPr>
            </w:pPr>
            <w:r w:rsidRPr="00C83648">
              <w:rPr>
                <w:b/>
                <w:bCs/>
                <w:sz w:val="20"/>
                <w:u w:val="single"/>
              </w:rPr>
              <w:t>Mapping hypotheekbedrag:</w:t>
            </w:r>
          </w:p>
          <w:p w14:paraId="6838298D" w14:textId="77777777" w:rsidR="00C83648" w:rsidRPr="00C83648" w:rsidRDefault="00C83648" w:rsidP="00C83648">
            <w:pPr>
              <w:spacing w:line="276" w:lineRule="auto"/>
              <w:rPr>
                <w:sz w:val="20"/>
              </w:rPr>
            </w:pPr>
            <w:r w:rsidRPr="00C83648">
              <w:rPr>
                <w:rFonts w:cs="Arial"/>
                <w:sz w:val="20"/>
              </w:rPr>
              <w:t>//IMKAD_AangebodenStuk/StukdeelHypotheek [aanduidingHypotheek = leeg of niet aanwezig]</w:t>
            </w:r>
            <w:r w:rsidRPr="00C83648">
              <w:rPr>
                <w:sz w:val="20"/>
              </w:rPr>
              <w:t xml:space="preserve"> </w:t>
            </w:r>
            <w:r w:rsidRPr="00C83648">
              <w:rPr>
                <w:sz w:val="20"/>
              </w:rPr>
              <w:tab/>
              <w:t>./hoofdsom/</w:t>
            </w:r>
            <w:r w:rsidRPr="00C83648">
              <w:rPr>
                <w:rFonts w:cs="Arial"/>
                <w:sz w:val="20"/>
              </w:rPr>
              <w:t>som</w:t>
            </w:r>
            <w:r w:rsidRPr="00C83648" w:rsidDel="00C46A8C">
              <w:rPr>
                <w:sz w:val="20"/>
              </w:rPr>
              <w:t xml:space="preserve"> </w:t>
            </w:r>
          </w:p>
          <w:p w14:paraId="4D9F0706" w14:textId="77777777" w:rsidR="00C83648" w:rsidRPr="00C83648" w:rsidRDefault="00C83648" w:rsidP="00C83648">
            <w:pPr>
              <w:spacing w:line="276" w:lineRule="auto"/>
              <w:rPr>
                <w:sz w:val="20"/>
              </w:rPr>
            </w:pPr>
            <w:r w:rsidRPr="00C83648">
              <w:rPr>
                <w:sz w:val="20"/>
              </w:rPr>
              <w:tab/>
              <w:t>./hoofdsom/valuta</w:t>
            </w:r>
          </w:p>
          <w:p w14:paraId="68DD543C" w14:textId="77777777" w:rsidR="00C83648" w:rsidRPr="00C83648" w:rsidRDefault="00C83648" w:rsidP="00C83648">
            <w:pPr>
              <w:spacing w:line="276" w:lineRule="auto"/>
              <w:rPr>
                <w:sz w:val="20"/>
              </w:rPr>
            </w:pPr>
          </w:p>
          <w:p w14:paraId="1A981C16" w14:textId="1DFFFFCC" w:rsidR="00C83648" w:rsidRDefault="00C83648" w:rsidP="00C83648">
            <w:pPr>
              <w:spacing w:after="240" w:line="276" w:lineRule="auto"/>
              <w:rPr>
                <w:lang w:val="nl"/>
              </w:rPr>
            </w:pPr>
          </w:p>
        </w:tc>
      </w:tr>
      <w:tr w:rsidR="00C83648" w14:paraId="30349774" w14:textId="77777777" w:rsidTr="00EB6D09">
        <w:tc>
          <w:tcPr>
            <w:tcW w:w="5933" w:type="dxa"/>
          </w:tcPr>
          <w:p w14:paraId="310CB333" w14:textId="77777777" w:rsidR="00C83648" w:rsidRPr="00AF451B"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AF451B">
              <w:rPr>
                <w:rFonts w:cs="Arial"/>
                <w:color w:val="FF0000"/>
                <w:sz w:val="20"/>
              </w:rPr>
              <w:t>de betaling van:</w:t>
            </w:r>
          </w:p>
          <w:p w14:paraId="4F436D8A" w14:textId="0F95BE6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bedongen rente over de Lening en de eventueel later overeen gekomen verhoging daarvan (ook indien deze betrekking heeft op een periode langer dan</w:t>
            </w:r>
            <w:r w:rsidR="002E0CE1">
              <w:rPr>
                <w:rFonts w:cs="Arial"/>
                <w:color w:val="FF0000"/>
                <w:sz w:val="20"/>
              </w:rPr>
              <w:t xml:space="preserve"> </w:t>
            </w:r>
            <w:r w:rsidRPr="00AF451B">
              <w:rPr>
                <w:rFonts w:cs="Arial"/>
                <w:color w:val="FF0000"/>
                <w:sz w:val="20"/>
              </w:rPr>
              <w:t xml:space="preserve">drie jaren), </w:t>
            </w:r>
          </w:p>
          <w:p w14:paraId="68CE21F2" w14:textId="39420D7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eventueel verschuldigde extra rente</w:t>
            </w:r>
            <w:r w:rsidR="00EA79DC">
              <w:rPr>
                <w:rFonts w:cs="Arial"/>
                <w:color w:val="FF0000"/>
                <w:sz w:val="20"/>
              </w:rPr>
              <w:t>,</w:t>
            </w:r>
          </w:p>
          <w:p w14:paraId="659141D8" w14:textId="3B8AD26D" w:rsidR="00C83648" w:rsidRDefault="00C83648" w:rsidP="00D408E1">
            <w:pPr>
              <w:widowControl w:val="0"/>
              <w:numPr>
                <w:ilvl w:val="0"/>
                <w:numId w:val="38"/>
              </w:numPr>
              <w:suppressAutoHyphens/>
              <w:spacing w:line="276" w:lineRule="auto"/>
              <w:ind w:left="1134" w:hanging="425"/>
              <w:rPr>
                <w:lang w:val="nl"/>
              </w:rPr>
            </w:pPr>
            <w:r w:rsidRPr="00AF451B">
              <w:rPr>
                <w:rFonts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w:t>
            </w:r>
            <w:del w:id="49" w:author="Willems, Igor" w:date="2025-07-31T11:19:00Z" w16du:dateUtc="2025-07-31T09:19:00Z">
              <w:r w:rsidRPr="00AF451B" w:rsidDel="00F5149F">
                <w:rPr>
                  <w:rFonts w:cs="Arial"/>
                  <w:color w:val="FF0000"/>
                  <w:sz w:val="20"/>
                </w:rPr>
                <w:delText>a</w:delText>
              </w:r>
            </w:del>
            <w:ins w:id="50" w:author="Willems, Igor" w:date="2025-07-31T11:19:00Z" w16du:dateUtc="2025-07-31T09:19:00Z">
              <w:r w:rsidR="00F5149F">
                <w:rPr>
                  <w:rFonts w:cs="Arial"/>
                  <w:color w:val="FF0000"/>
                  <w:sz w:val="20"/>
                </w:rPr>
                <w:t>I</w:t>
              </w:r>
            </w:ins>
            <w:r w:rsidRPr="00AF451B">
              <w:rPr>
                <w:rFonts w:cs="Arial"/>
                <w:color w:val="FF0000"/>
                <w:sz w:val="20"/>
              </w:rPr>
              <w:t xml:space="preserve">, </w:t>
            </w:r>
            <w:del w:id="51" w:author="Willems, Igor" w:date="2025-07-31T11:19:00Z" w16du:dateUtc="2025-07-31T09:19:00Z">
              <w:r w:rsidRPr="00AF451B" w:rsidDel="00F5149F">
                <w:rPr>
                  <w:rFonts w:cs="Arial"/>
                  <w:color w:val="FF0000"/>
                  <w:sz w:val="20"/>
                </w:rPr>
                <w:delText xml:space="preserve">b </w:delText>
              </w:r>
            </w:del>
            <w:ins w:id="52" w:author="Willems, Igor" w:date="2025-07-31T11:19:00Z" w16du:dateUtc="2025-07-31T09:19:00Z">
              <w:r w:rsidR="00F5149F">
                <w:rPr>
                  <w:rFonts w:cs="Arial"/>
                  <w:color w:val="FF0000"/>
                  <w:sz w:val="20"/>
                </w:rPr>
                <w:t>II</w:t>
              </w:r>
              <w:r w:rsidR="00F5149F" w:rsidRPr="00AF451B">
                <w:rPr>
                  <w:rFonts w:cs="Arial"/>
                  <w:color w:val="FF0000"/>
                  <w:sz w:val="20"/>
                </w:rPr>
                <w:t xml:space="preserve"> </w:t>
              </w:r>
            </w:ins>
            <w:r w:rsidRPr="00AF451B">
              <w:rPr>
                <w:rFonts w:cs="Arial"/>
                <w:color w:val="FF0000"/>
                <w:sz w:val="20"/>
              </w:rPr>
              <w:t xml:space="preserve">en </w:t>
            </w:r>
            <w:del w:id="53" w:author="Willems, Igor" w:date="2025-07-31T11:19:00Z" w16du:dateUtc="2025-07-31T09:19:00Z">
              <w:r w:rsidRPr="00AF451B" w:rsidDel="00F5149F">
                <w:rPr>
                  <w:rFonts w:cs="Arial"/>
                  <w:color w:val="FF0000"/>
                  <w:sz w:val="20"/>
                </w:rPr>
                <w:delText xml:space="preserve">c </w:delText>
              </w:r>
            </w:del>
            <w:ins w:id="54" w:author="Willems, Igor" w:date="2025-07-31T11:19:00Z" w16du:dateUtc="2025-07-31T09:19:00Z">
              <w:r w:rsidR="00F5149F">
                <w:rPr>
                  <w:rFonts w:cs="Arial"/>
                  <w:color w:val="FF0000"/>
                  <w:sz w:val="20"/>
                </w:rPr>
                <w:t>III</w:t>
              </w:r>
              <w:r w:rsidR="00F5149F" w:rsidRPr="00AF451B">
                <w:rPr>
                  <w:rFonts w:cs="Arial"/>
                  <w:color w:val="FF0000"/>
                  <w:sz w:val="20"/>
                </w:rPr>
                <w:t xml:space="preserve"> </w:t>
              </w:r>
            </w:ins>
            <w:r w:rsidRPr="00AF451B">
              <w:rPr>
                <w:rFonts w:cs="Arial"/>
                <w:color w:val="FF0000"/>
                <w:sz w:val="20"/>
              </w:rPr>
              <w:t xml:space="preserve">genoemde bedragen samen worden begroot op </w:t>
            </w:r>
            <w:r>
              <w:rPr>
                <w:rFonts w:cs="Arial"/>
                <w:color w:val="FF0000"/>
                <w:sz w:val="20"/>
              </w:rPr>
              <w:t xml:space="preserve">veertig </w:t>
            </w:r>
            <w:r w:rsidRPr="00AF451B">
              <w:rPr>
                <w:rFonts w:cs="Arial"/>
                <w:color w:val="FF0000"/>
                <w:sz w:val="20"/>
              </w:rPr>
              <w:t xml:space="preserve">procent (40%) van het onder </w:t>
            </w:r>
            <w:del w:id="55" w:author="Willems, Igor" w:date="2025-07-31T14:40:00Z" w16du:dateUtc="2025-07-31T12:40:00Z">
              <w:r w:rsidRPr="00AF451B" w:rsidDel="001D1475">
                <w:rPr>
                  <w:rFonts w:cs="Arial"/>
                  <w:color w:val="FF0000"/>
                  <w:sz w:val="20"/>
                </w:rPr>
                <w:delText xml:space="preserve">I </w:delText>
              </w:r>
            </w:del>
            <w:ins w:id="56" w:author="Willems, Igor" w:date="2025-07-31T14:40:00Z" w16du:dateUtc="2025-07-31T12:40:00Z">
              <w:r w:rsidR="001D1475">
                <w:rPr>
                  <w:rFonts w:cs="Arial"/>
                  <w:color w:val="FF0000"/>
                  <w:sz w:val="20"/>
                </w:rPr>
                <w:t>a</w:t>
              </w:r>
              <w:r w:rsidR="001D1475" w:rsidRPr="00AF451B">
                <w:rPr>
                  <w:rFonts w:cs="Arial"/>
                  <w:color w:val="FF0000"/>
                  <w:sz w:val="20"/>
                </w:rPr>
                <w:t xml:space="preserve"> </w:t>
              </w:r>
            </w:ins>
            <w:r w:rsidRPr="00AF451B">
              <w:rPr>
                <w:rFonts w:cs="Arial"/>
                <w:color w:val="FF0000"/>
                <w:sz w:val="20"/>
              </w:rPr>
              <w:t xml:space="preserve">genoemde bedrag, oftewel: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AF451B">
              <w:rPr>
                <w:rFonts w:cs="Arial"/>
                <w:color w:val="FF0000"/>
                <w:sz w:val="20"/>
              </w:rPr>
              <w:t>,</w:t>
            </w:r>
          </w:p>
        </w:tc>
        <w:tc>
          <w:tcPr>
            <w:tcW w:w="5933" w:type="dxa"/>
          </w:tcPr>
          <w:p w14:paraId="32944793" w14:textId="61A99C22" w:rsidR="00C83648" w:rsidRPr="00C83648" w:rsidRDefault="00C83648" w:rsidP="00C83648">
            <w:pPr>
              <w:spacing w:line="276" w:lineRule="auto"/>
              <w:rPr>
                <w:sz w:val="20"/>
              </w:rPr>
            </w:pPr>
            <w:r w:rsidRPr="00C83648">
              <w:rPr>
                <w:sz w:val="20"/>
              </w:rPr>
              <w:t>Vaste tekst</w:t>
            </w:r>
            <w:r>
              <w:rPr>
                <w:sz w:val="20"/>
              </w:rPr>
              <w:t xml:space="preserve"> met variabele.</w:t>
            </w:r>
          </w:p>
          <w:p w14:paraId="498A47D7" w14:textId="77777777" w:rsidR="00C83648" w:rsidRDefault="00C83648" w:rsidP="00C83648">
            <w:pPr>
              <w:spacing w:line="276" w:lineRule="auto"/>
              <w:rPr>
                <w:sz w:val="20"/>
                <w:u w:val="single"/>
              </w:rPr>
            </w:pPr>
          </w:p>
          <w:p w14:paraId="1371C8B0" w14:textId="27998C21" w:rsidR="00C83648" w:rsidRPr="00C83648" w:rsidRDefault="00C83648" w:rsidP="00C83648">
            <w:pPr>
              <w:spacing w:line="276" w:lineRule="auto"/>
              <w:rPr>
                <w:sz w:val="20"/>
              </w:rPr>
            </w:pPr>
            <w:r w:rsidRPr="00C83648">
              <w:rPr>
                <w:b/>
                <w:bCs/>
                <w:sz w:val="20"/>
                <w:u w:val="single"/>
              </w:rPr>
              <w:t xml:space="preserve">Mapping </w:t>
            </w:r>
            <w:r>
              <w:rPr>
                <w:b/>
                <w:bCs/>
                <w:sz w:val="20"/>
                <w:u w:val="single"/>
              </w:rPr>
              <w:t xml:space="preserve">rente </w:t>
            </w:r>
            <w:r w:rsidRPr="00C83648">
              <w:rPr>
                <w:b/>
                <w:bCs/>
                <w:sz w:val="20"/>
                <w:u w:val="single"/>
              </w:rPr>
              <w:t>bedrag:</w:t>
            </w:r>
            <w:r w:rsidRPr="00C83648">
              <w:rPr>
                <w:sz w:val="20"/>
              </w:rPr>
              <w:br/>
            </w:r>
            <w:r w:rsidRPr="00C83648">
              <w:rPr>
                <w:rFonts w:cs="Arial"/>
                <w:sz w:val="20"/>
              </w:rPr>
              <w:t>//IMKAD_AangebodenStuk/StukdeelHypotheek [aanduidingHypotheek = niet aanwezig]</w:t>
            </w:r>
          </w:p>
          <w:p w14:paraId="0F2CC8C1" w14:textId="77777777" w:rsidR="00C83648" w:rsidRPr="00C83648" w:rsidRDefault="00C83648" w:rsidP="00C83648">
            <w:pPr>
              <w:spacing w:line="276" w:lineRule="auto"/>
              <w:rPr>
                <w:sz w:val="20"/>
              </w:rPr>
            </w:pPr>
            <w:r w:rsidRPr="00C83648">
              <w:rPr>
                <w:sz w:val="20"/>
              </w:rPr>
              <w:tab/>
              <w:t>./bedragRente/som</w:t>
            </w:r>
          </w:p>
          <w:p w14:paraId="441E4C29" w14:textId="62948EA0" w:rsidR="00C83648" w:rsidRDefault="00C83648" w:rsidP="00C83648">
            <w:pPr>
              <w:spacing w:line="276" w:lineRule="auto"/>
              <w:rPr>
                <w:lang w:val="nl"/>
              </w:rPr>
            </w:pPr>
            <w:r w:rsidRPr="00C83648">
              <w:rPr>
                <w:sz w:val="20"/>
              </w:rPr>
              <w:tab/>
              <w:t>./bedragRente/valuta</w:t>
            </w:r>
            <w:r w:rsidRPr="00C83648">
              <w:rPr>
                <w:sz w:val="20"/>
              </w:rPr>
              <w:br/>
            </w:r>
            <w:r w:rsidRPr="00C83648">
              <w:rPr>
                <w:sz w:val="20"/>
              </w:rPr>
              <w:br/>
            </w:r>
          </w:p>
          <w:p w14:paraId="1097F23C" w14:textId="4EF8DB98" w:rsidR="00C83648" w:rsidRDefault="00C83648" w:rsidP="00C83648">
            <w:pPr>
              <w:rPr>
                <w:lang w:val="nl"/>
              </w:rPr>
            </w:pPr>
          </w:p>
        </w:tc>
      </w:tr>
      <w:tr w:rsidR="00C83648" w14:paraId="358AE254" w14:textId="77777777" w:rsidTr="00EB6D09">
        <w:tc>
          <w:tcPr>
            <w:tcW w:w="5933" w:type="dxa"/>
          </w:tcPr>
          <w:p w14:paraId="7851DC52" w14:textId="77777777" w:rsidR="00C83648" w:rsidRPr="00AF451B" w:rsidRDefault="00C83648" w:rsidP="00C83648">
            <w:pPr>
              <w:suppressAutoHyphens/>
              <w:spacing w:line="276" w:lineRule="auto"/>
              <w:rPr>
                <w:rFonts w:cs="Arial"/>
                <w:color w:val="FF0000"/>
                <w:sz w:val="20"/>
              </w:rPr>
            </w:pPr>
            <w:r w:rsidRPr="00AF451B">
              <w:rPr>
                <w:rFonts w:cs="Arial"/>
                <w:color w:val="FF0000"/>
                <w:sz w:val="20"/>
              </w:rPr>
              <w:lastRenderedPageBreak/>
              <w:t xml:space="preserve">dus in totaal (lees; de onder a en b genoemde bedragen gezamenlijk) voor een maximumbedrag van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 xml:space="preserve">, wordt bij dezen door de Schuldenaar aan NEO Hypotheken het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color w:val="FF0000"/>
                <w:sz w:val="20"/>
              </w:rPr>
              <w:t xml:space="preserve"> </w:t>
            </w:r>
            <w:r w:rsidRPr="00AF451B">
              <w:rPr>
                <w:rFonts w:cs="Arial"/>
                <w:color w:val="FF0000"/>
                <w:sz w:val="20"/>
              </w:rPr>
              <w:t xml:space="preserve">hypotheek verleend </w:t>
            </w:r>
            <w:r w:rsidRPr="003473D9">
              <w:rPr>
                <w:rFonts w:cs="Arial"/>
                <w:color w:val="FF0000"/>
                <w:sz w:val="20"/>
              </w:rPr>
              <w:t>op</w:t>
            </w:r>
            <w:r w:rsidRPr="003473D9">
              <w:rPr>
                <w:rFonts w:cs="Arial"/>
                <w:color w:val="339966"/>
                <w:sz w:val="20"/>
              </w:rPr>
              <w:t xml:space="preserve"> het volgende registergoed</w:t>
            </w:r>
            <w:r w:rsidRPr="003473D9">
              <w:rPr>
                <w:rFonts w:cs="Arial"/>
                <w:sz w:val="20"/>
              </w:rPr>
              <w:t>/</w:t>
            </w:r>
            <w:r w:rsidRPr="003473D9">
              <w:rPr>
                <w:rFonts w:cs="Arial"/>
                <w:color w:val="339966"/>
                <w:sz w:val="20"/>
              </w:rPr>
              <w:t>ieder van de volgende registergoederen afzonderlijk</w:t>
            </w:r>
            <w:r w:rsidRPr="00AF451B">
              <w:rPr>
                <w:rFonts w:cs="Arial"/>
                <w:color w:val="FF0000"/>
                <w:sz w:val="20"/>
              </w:rPr>
              <w:t>:</w:t>
            </w:r>
          </w:p>
          <w:p w14:paraId="025A0ACD" w14:textId="77777777" w:rsidR="00C83648" w:rsidRPr="00C83648" w:rsidRDefault="00C83648" w:rsidP="00C83648">
            <w:pPr>
              <w:widowControl w:val="0"/>
              <w:tabs>
                <w:tab w:val="left" w:pos="-1440"/>
                <w:tab w:val="left" w:pos="-720"/>
              </w:tabs>
              <w:suppressAutoHyphens/>
              <w:spacing w:line="276" w:lineRule="auto"/>
              <w:rPr>
                <w:rFonts w:cs="Arial"/>
                <w:color w:val="FF0000"/>
                <w:sz w:val="20"/>
              </w:rPr>
            </w:pPr>
          </w:p>
        </w:tc>
        <w:tc>
          <w:tcPr>
            <w:tcW w:w="5933" w:type="dxa"/>
          </w:tcPr>
          <w:p w14:paraId="1C85E07B" w14:textId="6BBE5DE0" w:rsidR="00C83648" w:rsidRDefault="00C83648" w:rsidP="00C83648">
            <w:pPr>
              <w:spacing w:line="276" w:lineRule="auto"/>
              <w:rPr>
                <w:sz w:val="20"/>
              </w:rPr>
            </w:pPr>
            <w:r>
              <w:rPr>
                <w:sz w:val="20"/>
              </w:rPr>
              <w:t>Vaste tekst met variabelen</w:t>
            </w:r>
            <w:r w:rsidR="003473D9">
              <w:rPr>
                <w:sz w:val="20"/>
              </w:rPr>
              <w:t xml:space="preserve"> en een verplichte keuzetekst.</w:t>
            </w:r>
          </w:p>
          <w:p w14:paraId="26F19783" w14:textId="24A2374D" w:rsidR="00097E8B" w:rsidRPr="00097E8B" w:rsidRDefault="00097E8B" w:rsidP="00097E8B">
            <w:pPr>
              <w:pStyle w:val="Lijstalinea"/>
              <w:numPr>
                <w:ilvl w:val="0"/>
                <w:numId w:val="40"/>
              </w:numPr>
              <w:spacing w:line="276" w:lineRule="auto"/>
              <w:rPr>
                <w:sz w:val="20"/>
              </w:rPr>
            </w:pPr>
            <w:r>
              <w:rPr>
                <w:sz w:val="20"/>
              </w:rPr>
              <w:t>Het telwoord is optioneel</w:t>
            </w:r>
          </w:p>
          <w:p w14:paraId="771EF963" w14:textId="77777777" w:rsidR="00C83648" w:rsidRDefault="00C83648" w:rsidP="00C83648">
            <w:pPr>
              <w:spacing w:line="276" w:lineRule="auto"/>
              <w:rPr>
                <w:sz w:val="20"/>
              </w:rPr>
            </w:pPr>
          </w:p>
          <w:p w14:paraId="0CFB62E8" w14:textId="4B42CF5C" w:rsidR="00C83648" w:rsidRPr="00C83648" w:rsidRDefault="00C83648" w:rsidP="00C83648">
            <w:pPr>
              <w:spacing w:line="276" w:lineRule="auto"/>
              <w:rPr>
                <w:b/>
                <w:bCs/>
                <w:sz w:val="20"/>
              </w:rPr>
            </w:pPr>
            <w:r w:rsidRPr="00C83648">
              <w:rPr>
                <w:b/>
                <w:bCs/>
                <w:sz w:val="20"/>
                <w:u w:val="single"/>
              </w:rPr>
              <w:t>Mapping totaal bedrag</w:t>
            </w:r>
          </w:p>
          <w:p w14:paraId="230E1103" w14:textId="77777777" w:rsidR="00C83648" w:rsidRPr="00C83648" w:rsidRDefault="00C83648" w:rsidP="00C83648">
            <w:pPr>
              <w:spacing w:line="276" w:lineRule="auto"/>
              <w:rPr>
                <w:sz w:val="20"/>
              </w:rPr>
            </w:pPr>
            <w:r w:rsidRPr="00C83648">
              <w:rPr>
                <w:rFonts w:cs="Arial"/>
                <w:sz w:val="20"/>
              </w:rPr>
              <w:t>//IMKAD_AangebodenStuk/StukdeelHypotheek [aanduidingHypotheek = niet aanwezig]</w:t>
            </w:r>
          </w:p>
          <w:p w14:paraId="6DAF5270" w14:textId="77777777" w:rsidR="00C83648" w:rsidRPr="00C83648" w:rsidRDefault="00C83648" w:rsidP="00C83648">
            <w:pPr>
              <w:spacing w:line="276" w:lineRule="auto"/>
              <w:rPr>
                <w:sz w:val="20"/>
              </w:rPr>
            </w:pPr>
            <w:r w:rsidRPr="00C83648">
              <w:rPr>
                <w:sz w:val="20"/>
              </w:rPr>
              <w:tab/>
              <w:t>./bedragTotaal/som</w:t>
            </w:r>
          </w:p>
          <w:p w14:paraId="79FA9549" w14:textId="77777777" w:rsidR="00C83648" w:rsidRPr="00C83648" w:rsidRDefault="00C83648" w:rsidP="00C83648">
            <w:pPr>
              <w:spacing w:line="276" w:lineRule="auto"/>
              <w:rPr>
                <w:sz w:val="20"/>
              </w:rPr>
            </w:pPr>
            <w:r w:rsidRPr="00C83648">
              <w:rPr>
                <w:sz w:val="20"/>
              </w:rPr>
              <w:tab/>
              <w:t>./bedragTotaal/valuta</w:t>
            </w:r>
          </w:p>
          <w:p w14:paraId="1D3E0270" w14:textId="77777777" w:rsidR="00C83648" w:rsidRPr="00C83648" w:rsidRDefault="00C83648" w:rsidP="00C83648">
            <w:pPr>
              <w:spacing w:line="276" w:lineRule="auto"/>
              <w:rPr>
                <w:sz w:val="20"/>
              </w:rPr>
            </w:pPr>
          </w:p>
          <w:p w14:paraId="6EF05255" w14:textId="77777777" w:rsidR="00C83648" w:rsidRPr="001F7424" w:rsidRDefault="00C83648" w:rsidP="00C83648">
            <w:pPr>
              <w:spacing w:line="276" w:lineRule="auto"/>
              <w:rPr>
                <w:b/>
                <w:bCs/>
                <w:sz w:val="20"/>
                <w:u w:val="single"/>
              </w:rPr>
            </w:pPr>
            <w:r w:rsidRPr="001F7424">
              <w:rPr>
                <w:b/>
                <w:bCs/>
                <w:sz w:val="20"/>
                <w:u w:val="single"/>
              </w:rPr>
              <w:t>Mapping telwoord:</w:t>
            </w:r>
          </w:p>
          <w:p w14:paraId="14938A4E" w14:textId="77777777" w:rsidR="00C83648" w:rsidRPr="00C83648" w:rsidRDefault="00C83648" w:rsidP="00C83648">
            <w:pPr>
              <w:spacing w:line="276" w:lineRule="auto"/>
              <w:rPr>
                <w:sz w:val="20"/>
              </w:rPr>
            </w:pPr>
            <w:r w:rsidRPr="00C83648">
              <w:rPr>
                <w:rFonts w:cs="Arial"/>
                <w:sz w:val="20"/>
              </w:rPr>
              <w:t>//IMKAD_AangebodenStuk/StukdeelHypotheek [aanduidingHypotheek = leeg of niet aanwezig]</w:t>
            </w:r>
          </w:p>
          <w:p w14:paraId="087259F9" w14:textId="77777777" w:rsidR="00C83648" w:rsidRDefault="00C83648" w:rsidP="00DF06EC">
            <w:pPr>
              <w:spacing w:after="240" w:line="276" w:lineRule="auto"/>
              <w:rPr>
                <w:rFonts w:cs="Arial"/>
                <w:sz w:val="20"/>
              </w:rPr>
            </w:pPr>
            <w:r w:rsidRPr="00C83648">
              <w:rPr>
                <w:sz w:val="20"/>
              </w:rPr>
              <w:t>./</w:t>
            </w:r>
            <w:r w:rsidRPr="00C83648">
              <w:rPr>
                <w:rFonts w:cs="Arial"/>
                <w:sz w:val="20"/>
              </w:rPr>
              <w:t>rangordeHypotheek</w:t>
            </w:r>
          </w:p>
          <w:p w14:paraId="368DAE97" w14:textId="77777777" w:rsidR="003473D9" w:rsidRPr="000F575A" w:rsidRDefault="003473D9" w:rsidP="003473D9">
            <w:pPr>
              <w:spacing w:line="276" w:lineRule="auto"/>
              <w:rPr>
                <w:b/>
                <w:bCs/>
                <w:sz w:val="20"/>
                <w:u w:val="single"/>
                <w:lang w:val="nl"/>
              </w:rPr>
            </w:pPr>
            <w:r w:rsidRPr="000F575A">
              <w:rPr>
                <w:b/>
                <w:bCs/>
                <w:sz w:val="20"/>
                <w:u w:val="single"/>
                <w:lang w:val="nl"/>
              </w:rPr>
              <w:t>Mapping tonen keuzetekst:</w:t>
            </w:r>
          </w:p>
          <w:p w14:paraId="7C86E693" w14:textId="545CFA01" w:rsidR="003473D9" w:rsidRPr="000F575A" w:rsidRDefault="003473D9" w:rsidP="003473D9">
            <w:pPr>
              <w:spacing w:line="276" w:lineRule="auto"/>
              <w:rPr>
                <w:rFonts w:cs="Arial"/>
                <w:sz w:val="20"/>
              </w:rPr>
            </w:pPr>
            <w:r w:rsidRPr="000F575A">
              <w:rPr>
                <w:sz w:val="20"/>
              </w:rPr>
              <w:t>//IMKAD_AangebodenStuk/StukdeelHypotheek</w:t>
            </w:r>
            <w:r>
              <w:rPr>
                <w:rFonts w:cs="Arial"/>
                <w:sz w:val="20"/>
              </w:rPr>
              <w:t>./tekstkeuze</w:t>
            </w:r>
          </w:p>
          <w:p w14:paraId="5E488438" w14:textId="6AF77F5E" w:rsidR="003473D9" w:rsidRDefault="003473D9" w:rsidP="003473D9">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r w:rsidRPr="000F575A">
              <w:rPr>
                <w:rFonts w:cs="Arial"/>
                <w:snapToGrid/>
                <w:kern w:val="0"/>
                <w:sz w:val="20"/>
                <w:highlight w:val="white"/>
              </w:rPr>
              <w:t>tia:tagNaam</w:t>
            </w:r>
            <w:r>
              <w:rPr>
                <w:rFonts w:cs="Arial"/>
                <w:snapToGrid/>
                <w:kern w:val="0"/>
                <w:sz w:val="20"/>
                <w:highlight w:val="white"/>
              </w:rPr>
              <w:t xml:space="preserve"> (k_RegistergoedHypotheek)</w:t>
            </w:r>
          </w:p>
          <w:p w14:paraId="5F3B51FF" w14:textId="194D9E6F" w:rsidR="003473D9" w:rsidRDefault="003473D9" w:rsidP="003473D9">
            <w:pPr>
              <w:spacing w:after="240" w:line="276" w:lineRule="auto"/>
              <w:ind w:left="456"/>
              <w:rPr>
                <w:rFonts w:cs="Arial"/>
                <w:sz w:val="20"/>
              </w:rPr>
            </w:pPr>
            <w:r>
              <w:rPr>
                <w:rFonts w:cs="Arial"/>
                <w:snapToGrid/>
                <w:kern w:val="0"/>
                <w:sz w:val="20"/>
                <w:highlight w:val="white"/>
              </w:rPr>
              <w:t>./</w:t>
            </w:r>
            <w:r w:rsidRPr="000F575A">
              <w:rPr>
                <w:rFonts w:cs="Arial"/>
                <w:snapToGrid/>
                <w:kern w:val="0"/>
                <w:sz w:val="20"/>
                <w:highlight w:val="white"/>
              </w:rPr>
              <w:t>tia:tekst</w:t>
            </w:r>
            <w:r>
              <w:rPr>
                <w:rFonts w:cs="Arial"/>
                <w:snapToGrid/>
                <w:kern w:val="0"/>
                <w:sz w:val="20"/>
              </w:rPr>
              <w:t xml:space="preserve"> (‘</w:t>
            </w:r>
            <w:r w:rsidRPr="003473D9">
              <w:rPr>
                <w:rFonts w:cs="Arial"/>
                <w:color w:val="000000" w:themeColor="text1"/>
                <w:sz w:val="20"/>
              </w:rPr>
              <w:t>het volgende registergoed’</w:t>
            </w:r>
            <w:r w:rsidRPr="003473D9">
              <w:rPr>
                <w:rFonts w:cs="Arial"/>
                <w:b/>
                <w:bCs/>
                <w:i/>
                <w:iCs/>
                <w:snapToGrid/>
                <w:color w:val="000000" w:themeColor="text1"/>
                <w:kern w:val="0"/>
                <w:sz w:val="20"/>
              </w:rPr>
              <w:t xml:space="preserve"> </w:t>
            </w:r>
            <w:r w:rsidRPr="000F575A">
              <w:rPr>
                <w:rFonts w:cs="Arial"/>
                <w:b/>
                <w:bCs/>
                <w:i/>
                <w:iCs/>
                <w:snapToGrid/>
                <w:kern w:val="0"/>
                <w:sz w:val="20"/>
              </w:rPr>
              <w:t>of</w:t>
            </w:r>
            <w:r>
              <w:rPr>
                <w:rFonts w:cs="Arial"/>
                <w:snapToGrid/>
                <w:kern w:val="0"/>
                <w:sz w:val="20"/>
              </w:rPr>
              <w:t xml:space="preserve"> ‘</w:t>
            </w:r>
            <w:r w:rsidRPr="00EB6D09">
              <w:rPr>
                <w:rFonts w:cs="Arial"/>
                <w:snapToGrid/>
                <w:kern w:val="0"/>
                <w:sz w:val="20"/>
              </w:rPr>
              <w:t>ieder van de volgende registergoederen afzonderlijk</w:t>
            </w:r>
            <w:r>
              <w:rPr>
                <w:rFonts w:cs="Arial"/>
                <w:snapToGrid/>
                <w:kern w:val="0"/>
                <w:sz w:val="20"/>
              </w:rPr>
              <w:t>’)</w:t>
            </w:r>
          </w:p>
          <w:p w14:paraId="535D18BD" w14:textId="62757CB7" w:rsidR="003473D9" w:rsidRPr="00C83648" w:rsidRDefault="003473D9" w:rsidP="00DF06EC">
            <w:pPr>
              <w:spacing w:after="240" w:line="276" w:lineRule="auto"/>
              <w:rPr>
                <w:sz w:val="20"/>
              </w:rPr>
            </w:pPr>
          </w:p>
        </w:tc>
      </w:tr>
    </w:tbl>
    <w:p w14:paraId="62DF28FD" w14:textId="77777777" w:rsidR="00510334" w:rsidRDefault="00510334" w:rsidP="00510334">
      <w:pPr>
        <w:rPr>
          <w:lang w:val="nl"/>
        </w:rPr>
      </w:pPr>
    </w:p>
    <w:p w14:paraId="0C0A3818" w14:textId="586A648E" w:rsidR="00DF06EC" w:rsidRDefault="00DF06EC" w:rsidP="00DF06EC">
      <w:pPr>
        <w:pStyle w:val="Kop3"/>
        <w:rPr>
          <w:b/>
          <w:bCs w:val="0"/>
          <w:sz w:val="20"/>
          <w:szCs w:val="20"/>
        </w:rPr>
      </w:pPr>
      <w:bookmarkStart w:id="57" w:name="_Toc191547316"/>
      <w:r w:rsidRPr="00DF06EC">
        <w:rPr>
          <w:b/>
          <w:bCs w:val="0"/>
          <w:sz w:val="20"/>
          <w:szCs w:val="20"/>
        </w:rPr>
        <w:t>Registergoed</w:t>
      </w:r>
      <w:bookmarkEnd w:id="57"/>
    </w:p>
    <w:tbl>
      <w:tblPr>
        <w:tblStyle w:val="Tabelraster"/>
        <w:tblW w:w="0" w:type="auto"/>
        <w:tblLayout w:type="fixed"/>
        <w:tblLook w:val="04A0" w:firstRow="1" w:lastRow="0" w:firstColumn="1" w:lastColumn="0" w:noHBand="0" w:noVBand="1"/>
      </w:tblPr>
      <w:tblGrid>
        <w:gridCol w:w="5933"/>
        <w:gridCol w:w="5933"/>
      </w:tblGrid>
      <w:tr w:rsidR="00DF06EC" w14:paraId="06C8897C" w14:textId="77777777" w:rsidTr="00EB6D09">
        <w:tc>
          <w:tcPr>
            <w:tcW w:w="5933" w:type="dxa"/>
            <w:shd w:val="clear" w:color="auto" w:fill="DEEAF6" w:themeFill="accent1" w:themeFillTint="33"/>
          </w:tcPr>
          <w:p w14:paraId="1C61211A" w14:textId="711EB9DB" w:rsidR="00DF06EC" w:rsidRDefault="00DF06EC" w:rsidP="00DF06EC">
            <w:pPr>
              <w:spacing w:line="276" w:lineRule="auto"/>
              <w:rPr>
                <w:lang w:val="nl"/>
              </w:rPr>
            </w:pPr>
            <w:bookmarkStart w:id="58" w:name="_Hlk160627555"/>
            <w:r>
              <w:rPr>
                <w:b/>
                <w:szCs w:val="18"/>
              </w:rPr>
              <w:t>Modeldocument tekst</w:t>
            </w:r>
          </w:p>
        </w:tc>
        <w:tc>
          <w:tcPr>
            <w:tcW w:w="5933" w:type="dxa"/>
            <w:shd w:val="clear" w:color="auto" w:fill="DEEAF6" w:themeFill="accent1" w:themeFillTint="33"/>
          </w:tcPr>
          <w:p w14:paraId="553FAC79" w14:textId="0E66CD9D" w:rsidR="00DF06EC" w:rsidRDefault="00DF06EC" w:rsidP="00DF06EC">
            <w:pPr>
              <w:spacing w:line="276" w:lineRule="auto"/>
              <w:rPr>
                <w:lang w:val="nl"/>
              </w:rPr>
            </w:pPr>
            <w:r>
              <w:rPr>
                <w:b/>
                <w:szCs w:val="18"/>
              </w:rPr>
              <w:t>Toelichting en mapping</w:t>
            </w:r>
          </w:p>
        </w:tc>
      </w:tr>
      <w:bookmarkEnd w:id="58"/>
      <w:tr w:rsidR="00DF06EC" w14:paraId="6D2CE26F" w14:textId="77777777" w:rsidTr="00EB6D09">
        <w:tc>
          <w:tcPr>
            <w:tcW w:w="5933" w:type="dxa"/>
          </w:tcPr>
          <w:p w14:paraId="564F0042" w14:textId="3A9B6C43" w:rsidR="00DF06EC" w:rsidRDefault="00DF06EC" w:rsidP="00DF06EC">
            <w:pPr>
              <w:rPr>
                <w:lang w:val="nl"/>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5933" w:type="dxa"/>
          </w:tcPr>
          <w:p w14:paraId="1CCCA049" w14:textId="6912A4A8" w:rsidR="00DF06EC" w:rsidRPr="00DF06EC" w:rsidRDefault="00DF06EC" w:rsidP="00DF06EC">
            <w:pPr>
              <w:spacing w:line="276" w:lineRule="auto"/>
              <w:rPr>
                <w:sz w:val="20"/>
              </w:rPr>
            </w:pPr>
            <w:r w:rsidRPr="00DF06EC">
              <w:rPr>
                <w:sz w:val="20"/>
              </w:rPr>
              <w:t xml:space="preserve">Herhalende combinatie van minimaal één TEKSTBLOK RECHT met één TEKSTBLOK REGISTERGOED, wanneer er meer dan één combinatie wordt getoond dan wordt de tekst per </w:t>
            </w:r>
            <w:r w:rsidRPr="00DF06EC">
              <w:rPr>
                <w:sz w:val="20"/>
              </w:rPr>
              <w:lastRenderedPageBreak/>
              <w:t>combinatie voorafgegaan door een opvolgende letter</w:t>
            </w:r>
            <w:r w:rsidRPr="00DF06EC">
              <w:rPr>
                <w:sz w:val="20"/>
                <w:lang w:val="nl"/>
              </w:rPr>
              <w:t xml:space="preserve"> beginnend bij ‘a.’.</w:t>
            </w:r>
            <w:r>
              <w:rPr>
                <w:sz w:val="20"/>
                <w:lang w:val="nl"/>
              </w:rPr>
              <w:t xml:space="preserve"> Elke opsomming eindig met een puntkomma (;)</w:t>
            </w:r>
            <w:r w:rsidR="00E932D9">
              <w:rPr>
                <w:sz w:val="20"/>
                <w:lang w:val="nl"/>
              </w:rPr>
              <w:t>.</w:t>
            </w:r>
          </w:p>
          <w:p w14:paraId="712DC245" w14:textId="77777777" w:rsidR="00DF06EC" w:rsidRPr="00DF06EC" w:rsidRDefault="00DF06EC" w:rsidP="00DF06EC">
            <w:pPr>
              <w:spacing w:line="276" w:lineRule="auto"/>
              <w:rPr>
                <w:sz w:val="20"/>
              </w:rPr>
            </w:pPr>
          </w:p>
          <w:p w14:paraId="0382C249" w14:textId="77777777" w:rsidR="00DF06EC" w:rsidRPr="00DF06EC" w:rsidRDefault="00DF06EC" w:rsidP="00DF06EC">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4A642FAE" w14:textId="77777777" w:rsidR="00DF06EC" w:rsidRPr="00DF06EC" w:rsidRDefault="00DF06EC" w:rsidP="00DF06EC">
            <w:pPr>
              <w:spacing w:line="276" w:lineRule="auto"/>
              <w:rPr>
                <w:sz w:val="20"/>
                <w:lang w:val="nl"/>
              </w:rPr>
            </w:pPr>
          </w:p>
          <w:p w14:paraId="0085F2CB" w14:textId="77777777" w:rsidR="00DF06EC" w:rsidRPr="00DF06EC" w:rsidRDefault="00DF06EC" w:rsidP="00DF06EC">
            <w:pPr>
              <w:spacing w:line="276" w:lineRule="auto"/>
              <w:rPr>
                <w:b/>
                <w:bCs/>
                <w:sz w:val="20"/>
                <w:u w:val="single"/>
                <w:lang w:val="nl"/>
              </w:rPr>
            </w:pPr>
            <w:r w:rsidRPr="00DF06EC">
              <w:rPr>
                <w:b/>
                <w:bCs/>
                <w:sz w:val="20"/>
                <w:u w:val="single"/>
                <w:lang w:val="nl"/>
              </w:rPr>
              <w:t>Mapping recht en registergoed:</w:t>
            </w:r>
          </w:p>
          <w:p w14:paraId="363558D2" w14:textId="77777777" w:rsidR="00DF06EC" w:rsidRDefault="00DF06EC" w:rsidP="00DF06EC">
            <w:pPr>
              <w:spacing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2DBFFB49" w14:textId="0155088A" w:rsidR="00DF06EC" w:rsidRPr="00DF06EC" w:rsidRDefault="00DF06EC" w:rsidP="00DF06EC">
            <w:pPr>
              <w:spacing w:line="276" w:lineRule="auto"/>
              <w:rPr>
                <w:sz w:val="20"/>
              </w:rPr>
            </w:pPr>
            <w:r w:rsidRPr="00DF06EC">
              <w:rPr>
                <w:sz w:val="20"/>
              </w:rPr>
              <w:t>/IMKAD_ZakelijkRecht</w:t>
            </w:r>
          </w:p>
          <w:p w14:paraId="2FC9D63E" w14:textId="3C6329DB" w:rsidR="00DF06EC" w:rsidRDefault="00E932D9" w:rsidP="00DF06EC">
            <w:pPr>
              <w:spacing w:after="240" w:line="276" w:lineRule="auto"/>
              <w:rPr>
                <w:lang w:val="nl"/>
              </w:rPr>
            </w:pPr>
            <w:r w:rsidRPr="001E342A">
              <w:rPr>
                <w:sz w:val="20"/>
                <w:lang w:val="nl"/>
              </w:rPr>
              <w:t>- verdere mapping is opgenomen in het genoemde tekstblok.</w:t>
            </w:r>
          </w:p>
        </w:tc>
      </w:tr>
      <w:tr w:rsidR="00DF06EC" w14:paraId="7ADC7F90" w14:textId="77777777" w:rsidTr="00EB6D09">
        <w:tc>
          <w:tcPr>
            <w:tcW w:w="5933" w:type="dxa"/>
          </w:tcPr>
          <w:p w14:paraId="6DF7BB53" w14:textId="4E9B5B8E" w:rsidR="00DF06EC" w:rsidRDefault="00F63C02" w:rsidP="00DF06EC">
            <w:pPr>
              <w:rPr>
                <w:lang w:val="nl"/>
              </w:rPr>
            </w:pPr>
            <w:r>
              <w:rPr>
                <w:rFonts w:cs="Arial"/>
                <w:color w:val="FF0000"/>
                <w:sz w:val="20"/>
              </w:rPr>
              <w:lastRenderedPageBreak/>
              <w:t>h</w:t>
            </w:r>
            <w:r w:rsidRPr="00AF451B">
              <w:rPr>
                <w:rFonts w:cs="Arial"/>
                <w:color w:val="FF0000"/>
                <w:sz w:val="20"/>
              </w:rPr>
              <w:t>ierna te noemen het "</w:t>
            </w:r>
            <w:r w:rsidRPr="00481A88">
              <w:rPr>
                <w:rFonts w:cs="Arial"/>
                <w:bCs/>
                <w:color w:val="FF0000"/>
                <w:sz w:val="20"/>
              </w:rPr>
              <w:t>Onderpand"</w:t>
            </w:r>
            <w:r w:rsidR="00D734ED">
              <w:rPr>
                <w:rFonts w:cs="Arial"/>
                <w:bCs/>
                <w:color w:val="FF0000"/>
                <w:sz w:val="20"/>
              </w:rPr>
              <w:t>.</w:t>
            </w:r>
          </w:p>
        </w:tc>
        <w:tc>
          <w:tcPr>
            <w:tcW w:w="5933" w:type="dxa"/>
          </w:tcPr>
          <w:p w14:paraId="53DA5ADC" w14:textId="1113BA24" w:rsidR="00DF06EC" w:rsidRDefault="00F63C02" w:rsidP="00F63C02">
            <w:pPr>
              <w:spacing w:after="240"/>
              <w:rPr>
                <w:lang w:val="nl"/>
              </w:rPr>
            </w:pPr>
            <w:r>
              <w:rPr>
                <w:lang w:val="nl"/>
              </w:rPr>
              <w:t>Vaste tekst</w:t>
            </w:r>
          </w:p>
        </w:tc>
      </w:tr>
    </w:tbl>
    <w:p w14:paraId="46DB5862" w14:textId="77777777" w:rsidR="00DF06EC" w:rsidRDefault="00DF06EC" w:rsidP="00DF06EC">
      <w:pPr>
        <w:rPr>
          <w:lang w:val="nl"/>
        </w:rPr>
      </w:pPr>
    </w:p>
    <w:p w14:paraId="0A487514" w14:textId="77777777" w:rsidR="000F575A" w:rsidRDefault="000F575A" w:rsidP="00DF06EC">
      <w:pPr>
        <w:rPr>
          <w:lang w:val="nl"/>
        </w:rPr>
      </w:pPr>
    </w:p>
    <w:p w14:paraId="1F7A463A" w14:textId="0122241E" w:rsidR="000F575A" w:rsidRDefault="000F575A" w:rsidP="000F575A">
      <w:pPr>
        <w:pStyle w:val="Kop3"/>
        <w:rPr>
          <w:b/>
          <w:bCs w:val="0"/>
          <w:sz w:val="20"/>
          <w:szCs w:val="20"/>
        </w:rPr>
      </w:pPr>
      <w:bookmarkStart w:id="59" w:name="_Toc191547317"/>
      <w:r w:rsidRPr="000F575A">
        <w:rPr>
          <w:b/>
          <w:bCs w:val="0"/>
          <w:sz w:val="20"/>
          <w:szCs w:val="20"/>
        </w:rPr>
        <w:t>Overbrugging</w:t>
      </w:r>
      <w:bookmarkEnd w:id="59"/>
    </w:p>
    <w:tbl>
      <w:tblPr>
        <w:tblStyle w:val="Tabelraster"/>
        <w:tblW w:w="0" w:type="auto"/>
        <w:tblLayout w:type="fixed"/>
        <w:tblLook w:val="04A0" w:firstRow="1" w:lastRow="0" w:firstColumn="1" w:lastColumn="0" w:noHBand="0" w:noVBand="1"/>
      </w:tblPr>
      <w:tblGrid>
        <w:gridCol w:w="5933"/>
        <w:gridCol w:w="5933"/>
      </w:tblGrid>
      <w:tr w:rsidR="000F575A" w14:paraId="09B93628" w14:textId="77777777" w:rsidTr="00EB6D09">
        <w:tc>
          <w:tcPr>
            <w:tcW w:w="5933" w:type="dxa"/>
            <w:shd w:val="clear" w:color="auto" w:fill="DEEAF6" w:themeFill="accent1" w:themeFillTint="33"/>
          </w:tcPr>
          <w:p w14:paraId="4F0FD99D" w14:textId="528492B7" w:rsidR="000F575A" w:rsidRDefault="000F575A" w:rsidP="000F575A">
            <w:pPr>
              <w:spacing w:line="276" w:lineRule="auto"/>
              <w:rPr>
                <w:lang w:val="nl"/>
              </w:rPr>
            </w:pPr>
            <w:bookmarkStart w:id="60" w:name="_Hlk160628946"/>
            <w:r>
              <w:rPr>
                <w:b/>
                <w:szCs w:val="18"/>
              </w:rPr>
              <w:t>Modeldocument tekst</w:t>
            </w:r>
          </w:p>
        </w:tc>
        <w:tc>
          <w:tcPr>
            <w:tcW w:w="5933" w:type="dxa"/>
            <w:shd w:val="clear" w:color="auto" w:fill="DEEAF6" w:themeFill="accent1" w:themeFillTint="33"/>
          </w:tcPr>
          <w:p w14:paraId="2E1C2B63" w14:textId="42FD5D3F" w:rsidR="000F575A" w:rsidRDefault="000F575A" w:rsidP="000F575A">
            <w:pPr>
              <w:spacing w:line="276" w:lineRule="auto"/>
              <w:rPr>
                <w:lang w:val="nl"/>
              </w:rPr>
            </w:pPr>
            <w:r>
              <w:rPr>
                <w:b/>
                <w:szCs w:val="18"/>
              </w:rPr>
              <w:t>Toelichting en mapping</w:t>
            </w:r>
          </w:p>
        </w:tc>
      </w:tr>
      <w:bookmarkEnd w:id="60"/>
      <w:tr w:rsidR="000F575A" w14:paraId="2B13A2EA" w14:textId="77777777" w:rsidTr="00EB6D09">
        <w:tc>
          <w:tcPr>
            <w:tcW w:w="5933" w:type="dxa"/>
          </w:tcPr>
          <w:p w14:paraId="32130176" w14:textId="77777777" w:rsidR="000F575A" w:rsidRPr="00183FB7" w:rsidRDefault="000F575A" w:rsidP="000F575A">
            <w:pPr>
              <w:tabs>
                <w:tab w:val="left" w:pos="-1440"/>
                <w:tab w:val="left" w:pos="-720"/>
              </w:tabs>
              <w:suppressAutoHyphens/>
              <w:spacing w:line="276" w:lineRule="auto"/>
              <w:rPr>
                <w:rFonts w:cs="Arial"/>
                <w:b/>
                <w:bCs/>
                <w:color w:val="800080"/>
                <w:sz w:val="20"/>
              </w:rPr>
            </w:pPr>
            <w:r w:rsidRPr="00183FB7">
              <w:rPr>
                <w:rFonts w:cs="Arial"/>
                <w:b/>
                <w:bCs/>
                <w:color w:val="800080"/>
                <w:sz w:val="20"/>
              </w:rPr>
              <w:t xml:space="preserve">Artikel 5 Overbrugging </w:t>
            </w:r>
          </w:p>
          <w:p w14:paraId="215F510F" w14:textId="1E2BD9CC" w:rsidR="000F575A" w:rsidRDefault="000F575A" w:rsidP="000F575A">
            <w:pPr>
              <w:spacing w:line="276" w:lineRule="auto"/>
              <w:rPr>
                <w:lang w:val="nl"/>
              </w:rPr>
            </w:pPr>
            <w:r w:rsidRPr="00031B68">
              <w:rPr>
                <w:rFonts w:cs="Arial"/>
                <w:color w:val="800080"/>
                <w:sz w:val="20"/>
              </w:rPr>
              <w:t xml:space="preserve">Tot meerdere zekerheid voor de voldoening van de in artikel 4 genoemde bedragen wordt door Schuldenaar/Hypotheekgever tevens een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Pr>
                <w:rFonts w:cs="Arial"/>
                <w:sz w:val="20"/>
              </w:rPr>
              <w:t xml:space="preserve"> </w:t>
            </w:r>
            <w:r w:rsidRPr="00031B68">
              <w:rPr>
                <w:rFonts w:cs="Arial"/>
                <w:color w:val="800080"/>
                <w:sz w:val="20"/>
              </w:rPr>
              <w:t>hypotheek verleend op</w:t>
            </w:r>
          </w:p>
        </w:tc>
        <w:tc>
          <w:tcPr>
            <w:tcW w:w="5933" w:type="dxa"/>
          </w:tcPr>
          <w:p w14:paraId="201BC341" w14:textId="2ECBA79E" w:rsidR="000F575A" w:rsidRPr="000F575A" w:rsidRDefault="000F575A" w:rsidP="000F575A">
            <w:pPr>
              <w:spacing w:before="72" w:line="276" w:lineRule="auto"/>
              <w:rPr>
                <w:sz w:val="20"/>
              </w:rPr>
            </w:pPr>
            <w:r w:rsidRPr="000F575A">
              <w:rPr>
                <w:sz w:val="20"/>
              </w:rPr>
              <w:t xml:space="preserve">Geheel optionele tekst. </w:t>
            </w:r>
          </w:p>
          <w:p w14:paraId="641E66CF" w14:textId="75575D9B" w:rsidR="000F575A" w:rsidRPr="00376813" w:rsidRDefault="000F575A" w:rsidP="00376813">
            <w:pPr>
              <w:pStyle w:val="Lijstalinea"/>
              <w:numPr>
                <w:ilvl w:val="0"/>
                <w:numId w:val="40"/>
              </w:numPr>
              <w:spacing w:before="72" w:line="276" w:lineRule="auto"/>
              <w:rPr>
                <w:sz w:val="20"/>
              </w:rPr>
            </w:pPr>
            <w:r w:rsidRPr="00376813">
              <w:rPr>
                <w:sz w:val="20"/>
              </w:rPr>
              <w:t>Het gebruik van het rangtelwoord is optioneel.</w:t>
            </w:r>
          </w:p>
          <w:p w14:paraId="7D5AF700" w14:textId="77777777" w:rsidR="000F575A" w:rsidRPr="000F575A" w:rsidRDefault="000F575A" w:rsidP="000F575A">
            <w:pPr>
              <w:spacing w:line="276" w:lineRule="auto"/>
              <w:rPr>
                <w:sz w:val="20"/>
                <w:u w:val="single"/>
                <w:lang w:val="nl"/>
              </w:rPr>
            </w:pPr>
          </w:p>
          <w:p w14:paraId="25C2B91B" w14:textId="77777777" w:rsidR="000F575A" w:rsidRPr="000F575A" w:rsidRDefault="000F575A" w:rsidP="000F575A">
            <w:pPr>
              <w:spacing w:line="276" w:lineRule="auto"/>
              <w:rPr>
                <w:b/>
                <w:bCs/>
                <w:sz w:val="20"/>
                <w:u w:val="single"/>
                <w:lang w:val="nl"/>
              </w:rPr>
            </w:pPr>
            <w:r w:rsidRPr="000F575A">
              <w:rPr>
                <w:b/>
                <w:bCs/>
                <w:sz w:val="20"/>
                <w:u w:val="single"/>
                <w:lang w:val="nl"/>
              </w:rPr>
              <w:t>Mapping tonen overbruggingshypotheek:</w:t>
            </w:r>
          </w:p>
          <w:p w14:paraId="600A37A2" w14:textId="0BBE6477" w:rsidR="000F575A" w:rsidRPr="000F575A" w:rsidRDefault="000F575A" w:rsidP="000F575A">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030527D5" w14:textId="77777777" w:rsidR="000F575A" w:rsidRPr="000F575A" w:rsidRDefault="000F575A" w:rsidP="000F575A">
            <w:pPr>
              <w:spacing w:line="276" w:lineRule="auto"/>
              <w:rPr>
                <w:rFonts w:cs="Arial"/>
                <w:sz w:val="20"/>
              </w:rPr>
            </w:pPr>
          </w:p>
          <w:p w14:paraId="77D5D205" w14:textId="77777777" w:rsidR="000F575A" w:rsidRPr="000F575A" w:rsidRDefault="000F575A" w:rsidP="000F575A">
            <w:pPr>
              <w:pStyle w:val="streepje"/>
              <w:numPr>
                <w:ilvl w:val="0"/>
                <w:numId w:val="0"/>
              </w:numPr>
              <w:spacing w:line="276" w:lineRule="auto"/>
              <w:rPr>
                <w:b/>
                <w:bCs/>
                <w:sz w:val="20"/>
                <w:lang w:val="nl-NL"/>
              </w:rPr>
            </w:pPr>
            <w:r w:rsidRPr="000F575A">
              <w:rPr>
                <w:b/>
                <w:bCs/>
                <w:sz w:val="20"/>
                <w:u w:val="single"/>
                <w:lang w:val="nl-NL"/>
              </w:rPr>
              <w:t>Mapping telwoord</w:t>
            </w:r>
            <w:r w:rsidRPr="000F575A">
              <w:rPr>
                <w:b/>
                <w:bCs/>
                <w:sz w:val="20"/>
                <w:lang w:val="nl-NL"/>
              </w:rPr>
              <w:t>:</w:t>
            </w:r>
          </w:p>
          <w:p w14:paraId="60B56C96" w14:textId="24B5B4F8" w:rsidR="000F575A" w:rsidRPr="000F575A" w:rsidRDefault="000F575A" w:rsidP="000F575A">
            <w:pPr>
              <w:pStyle w:val="streepje"/>
              <w:numPr>
                <w:ilvl w:val="0"/>
                <w:numId w:val="0"/>
              </w:numPr>
              <w:spacing w:after="240" w:line="276" w:lineRule="auto"/>
              <w:rPr>
                <w:sz w:val="20"/>
              </w:rPr>
            </w:pPr>
            <w:r w:rsidRPr="000F575A">
              <w:rPr>
                <w:sz w:val="20"/>
              </w:rPr>
              <w:lastRenderedPageBreak/>
              <w:t>//IMKAD_AangebodenStuk/StukdeelHypotheek</w:t>
            </w:r>
            <w:r w:rsidRPr="000F575A">
              <w:rPr>
                <w:rFonts w:cs="Arial"/>
                <w:sz w:val="20"/>
              </w:rPr>
              <w:t>[aanduidingHypotheek = ‘overbruggingshypotheek’]</w:t>
            </w:r>
            <w:r w:rsidRPr="000F575A">
              <w:rPr>
                <w:sz w:val="20"/>
              </w:rPr>
              <w:t>/rangordeHypotheek</w:t>
            </w:r>
            <w:r w:rsidRPr="000F575A" w:rsidDel="00853AAE">
              <w:rPr>
                <w:sz w:val="20"/>
              </w:rPr>
              <w:t xml:space="preserve"> </w:t>
            </w:r>
          </w:p>
        </w:tc>
      </w:tr>
      <w:tr w:rsidR="000F575A" w14:paraId="1A4E278D" w14:textId="77777777" w:rsidTr="00EB6D09">
        <w:tc>
          <w:tcPr>
            <w:tcW w:w="5933" w:type="dxa"/>
          </w:tcPr>
          <w:p w14:paraId="19857968" w14:textId="78F3079B" w:rsidR="000F575A" w:rsidRPr="00250083" w:rsidRDefault="000F575A" w:rsidP="000F575A">
            <w:pPr>
              <w:autoSpaceDE w:val="0"/>
              <w:autoSpaceDN w:val="0"/>
              <w:adjustRightInd w:val="0"/>
              <w:rPr>
                <w:rFonts w:cs="Arial"/>
                <w:color w:val="800080"/>
                <w:sz w:val="20"/>
              </w:rPr>
            </w:pPr>
            <w:r w:rsidRPr="00704F49">
              <w:rPr>
                <w:rFonts w:cs="Arial"/>
                <w:color w:val="3366FF"/>
                <w:sz w:val="20"/>
              </w:rPr>
              <w:lastRenderedPageBreak/>
              <w:t>het hierna te omschrijven registergoed</w:t>
            </w:r>
            <w:r w:rsidR="00EB6D09">
              <w:rPr>
                <w:rFonts w:cs="Arial"/>
                <w:color w:val="3366FF"/>
                <w:sz w:val="20"/>
              </w:rPr>
              <w:t xml:space="preserve"> </w:t>
            </w:r>
            <w:r w:rsidRPr="00EB6D09">
              <w:rPr>
                <w:rFonts w:cs="Arial"/>
                <w:sz w:val="20"/>
              </w:rPr>
              <w:t>/</w:t>
            </w:r>
            <w:r w:rsidR="00EB6D09" w:rsidRPr="00EB6D09">
              <w:rPr>
                <w:rFonts w:cs="Arial"/>
                <w:sz w:val="20"/>
              </w:rPr>
              <w:t xml:space="preserve"> </w:t>
            </w:r>
            <w:r w:rsidRPr="00704F49">
              <w:rPr>
                <w:rFonts w:cs="Arial"/>
                <w:color w:val="3366FF"/>
                <w:sz w:val="20"/>
              </w:rPr>
              <w:t>ieder van de volgende registergoederen afzonderlijk</w:t>
            </w:r>
          </w:p>
          <w:p w14:paraId="2B5DBE7B" w14:textId="77777777" w:rsidR="000F575A" w:rsidRDefault="000F575A" w:rsidP="000F575A">
            <w:pPr>
              <w:rPr>
                <w:lang w:val="nl"/>
              </w:rPr>
            </w:pPr>
          </w:p>
        </w:tc>
        <w:tc>
          <w:tcPr>
            <w:tcW w:w="5933" w:type="dxa"/>
          </w:tcPr>
          <w:p w14:paraId="4E835CAA" w14:textId="77777777" w:rsidR="000F575A" w:rsidRDefault="000F575A" w:rsidP="000F575A">
            <w:pPr>
              <w:spacing w:line="276" w:lineRule="auto"/>
              <w:rPr>
                <w:sz w:val="20"/>
                <w:lang w:val="nl"/>
              </w:rPr>
            </w:pPr>
            <w:r w:rsidRPr="000F575A">
              <w:rPr>
                <w:sz w:val="20"/>
                <w:lang w:val="nl"/>
              </w:rPr>
              <w:t>Verplichte keuze indien overbruggingshypotheek aanwezig is.</w:t>
            </w:r>
          </w:p>
          <w:p w14:paraId="546AA313" w14:textId="77777777" w:rsidR="000F575A" w:rsidRDefault="000F575A" w:rsidP="000F575A">
            <w:pPr>
              <w:spacing w:line="276" w:lineRule="auto"/>
              <w:rPr>
                <w:sz w:val="20"/>
                <w:lang w:val="nl"/>
              </w:rPr>
            </w:pPr>
          </w:p>
          <w:p w14:paraId="70BCB2D5" w14:textId="5BAB6727" w:rsidR="000F575A" w:rsidRPr="000F575A" w:rsidRDefault="000F575A" w:rsidP="000F575A">
            <w:pPr>
              <w:spacing w:line="276" w:lineRule="auto"/>
              <w:rPr>
                <w:b/>
                <w:bCs/>
                <w:sz w:val="20"/>
                <w:u w:val="single"/>
                <w:lang w:val="nl"/>
              </w:rPr>
            </w:pPr>
            <w:r w:rsidRPr="000F575A">
              <w:rPr>
                <w:b/>
                <w:bCs/>
                <w:sz w:val="20"/>
                <w:u w:val="single"/>
                <w:lang w:val="nl"/>
              </w:rPr>
              <w:t>Mapping tonen keuzetekst:</w:t>
            </w:r>
          </w:p>
          <w:p w14:paraId="7D56B7E9" w14:textId="77777777" w:rsidR="00376813" w:rsidRDefault="000F575A" w:rsidP="000F575A">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7D464B31" w14:textId="2999F186" w:rsidR="000F575A" w:rsidRPr="000F575A" w:rsidRDefault="00376813" w:rsidP="000F575A">
            <w:pPr>
              <w:spacing w:line="276" w:lineRule="auto"/>
              <w:rPr>
                <w:rFonts w:cs="Arial"/>
                <w:sz w:val="20"/>
              </w:rPr>
            </w:pPr>
            <w:r>
              <w:rPr>
                <w:rFonts w:cs="Arial"/>
                <w:sz w:val="20"/>
              </w:rPr>
              <w:t xml:space="preserve">  .</w:t>
            </w:r>
            <w:r w:rsidR="000F575A">
              <w:rPr>
                <w:rFonts w:cs="Arial"/>
                <w:sz w:val="20"/>
              </w:rPr>
              <w:t>/tekstkeuze</w:t>
            </w:r>
          </w:p>
          <w:p w14:paraId="78EB377C" w14:textId="0CC514C2" w:rsidR="000F575A" w:rsidRDefault="000F575A" w:rsidP="000F575A">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r w:rsidRPr="000F575A">
              <w:rPr>
                <w:rFonts w:cs="Arial"/>
                <w:snapToGrid/>
                <w:kern w:val="0"/>
                <w:sz w:val="20"/>
                <w:highlight w:val="white"/>
              </w:rPr>
              <w:t>tia:tagNaam</w:t>
            </w:r>
            <w:r>
              <w:rPr>
                <w:rFonts w:cs="Arial"/>
                <w:snapToGrid/>
                <w:kern w:val="0"/>
                <w:sz w:val="20"/>
                <w:highlight w:val="white"/>
              </w:rPr>
              <w:t xml:space="preserve"> (k</w:t>
            </w:r>
            <w:r w:rsidR="000615C7">
              <w:rPr>
                <w:rFonts w:cs="Arial"/>
                <w:snapToGrid/>
                <w:kern w:val="0"/>
                <w:sz w:val="20"/>
                <w:highlight w:val="white"/>
              </w:rPr>
              <w:t>_</w:t>
            </w:r>
            <w:r>
              <w:rPr>
                <w:rFonts w:cs="Arial"/>
                <w:snapToGrid/>
                <w:kern w:val="0"/>
                <w:sz w:val="20"/>
                <w:highlight w:val="white"/>
              </w:rPr>
              <w:t>RegistergoedOverbrugging</w:t>
            </w:r>
            <w:r w:rsidR="000615C7">
              <w:rPr>
                <w:rFonts w:cs="Arial"/>
                <w:snapToGrid/>
                <w:kern w:val="0"/>
                <w:sz w:val="20"/>
                <w:highlight w:val="white"/>
              </w:rPr>
              <w:t>)</w:t>
            </w:r>
          </w:p>
          <w:p w14:paraId="4661357F" w14:textId="42795B46" w:rsidR="000F575A" w:rsidRDefault="000F575A" w:rsidP="008B17C6">
            <w:pPr>
              <w:spacing w:line="276" w:lineRule="auto"/>
              <w:ind w:left="456"/>
              <w:rPr>
                <w:lang w:val="nl"/>
              </w:rPr>
            </w:pPr>
            <w:r>
              <w:rPr>
                <w:rFonts w:cs="Arial"/>
                <w:snapToGrid/>
                <w:kern w:val="0"/>
                <w:sz w:val="20"/>
                <w:highlight w:val="white"/>
              </w:rPr>
              <w:t>./</w:t>
            </w:r>
            <w:r w:rsidRPr="000F575A">
              <w:rPr>
                <w:rFonts w:cs="Arial"/>
                <w:snapToGrid/>
                <w:kern w:val="0"/>
                <w:sz w:val="20"/>
                <w:highlight w:val="white"/>
              </w:rPr>
              <w:t>tia:tekst</w:t>
            </w:r>
            <w:r>
              <w:rPr>
                <w:rFonts w:cs="Arial"/>
                <w:snapToGrid/>
                <w:kern w:val="0"/>
                <w:sz w:val="20"/>
              </w:rPr>
              <w:t xml:space="preserve"> (‘</w:t>
            </w:r>
            <w:r w:rsidRPr="000F575A">
              <w:rPr>
                <w:rFonts w:cs="Arial"/>
                <w:snapToGrid/>
                <w:kern w:val="0"/>
                <w:sz w:val="20"/>
              </w:rPr>
              <w:t>het hierna te omschrijven registergoed</w:t>
            </w:r>
            <w:r>
              <w:rPr>
                <w:rFonts w:cs="Arial"/>
                <w:snapToGrid/>
                <w:kern w:val="0"/>
                <w:sz w:val="20"/>
              </w:rPr>
              <w:t xml:space="preserve">’ </w:t>
            </w:r>
            <w:r w:rsidRPr="000F575A">
              <w:rPr>
                <w:rFonts w:cs="Arial"/>
                <w:b/>
                <w:bCs/>
                <w:i/>
                <w:iCs/>
                <w:snapToGrid/>
                <w:kern w:val="0"/>
                <w:sz w:val="20"/>
              </w:rPr>
              <w:t>of</w:t>
            </w:r>
            <w:r>
              <w:rPr>
                <w:rFonts w:cs="Arial"/>
                <w:snapToGrid/>
                <w:kern w:val="0"/>
                <w:sz w:val="20"/>
              </w:rPr>
              <w:t xml:space="preserve"> </w:t>
            </w:r>
            <w:r w:rsidR="00EB6D09">
              <w:rPr>
                <w:rFonts w:cs="Arial"/>
                <w:snapToGrid/>
                <w:kern w:val="0"/>
                <w:sz w:val="20"/>
              </w:rPr>
              <w:t>‘</w:t>
            </w:r>
            <w:r w:rsidR="00EB6D09" w:rsidRPr="00EB6D09">
              <w:rPr>
                <w:rFonts w:cs="Arial"/>
                <w:snapToGrid/>
                <w:kern w:val="0"/>
                <w:sz w:val="20"/>
              </w:rPr>
              <w:t>ieder van de volgende registergoederen afzonderlijk</w:t>
            </w:r>
            <w:r w:rsidR="00EB6D09">
              <w:rPr>
                <w:rFonts w:cs="Arial"/>
                <w:snapToGrid/>
                <w:kern w:val="0"/>
                <w:sz w:val="20"/>
              </w:rPr>
              <w:t>’)</w:t>
            </w:r>
          </w:p>
        </w:tc>
      </w:tr>
      <w:tr w:rsidR="000F575A" w14:paraId="3A4456DA" w14:textId="77777777" w:rsidTr="00EB6D09">
        <w:tc>
          <w:tcPr>
            <w:tcW w:w="5933" w:type="dxa"/>
          </w:tcPr>
          <w:p w14:paraId="434FFA9A" w14:textId="63C8E713" w:rsidR="000F575A" w:rsidRDefault="00EB6D09" w:rsidP="000F575A">
            <w:pPr>
              <w:rPr>
                <w:lang w:val="nl"/>
              </w:rPr>
            </w:pPr>
            <w:r w:rsidRPr="00031B68">
              <w:rPr>
                <w:rFonts w:cs="Arial"/>
                <w:color w:val="800080"/>
                <w:sz w:val="20"/>
              </w:rPr>
              <w:t>:</w:t>
            </w:r>
          </w:p>
        </w:tc>
        <w:tc>
          <w:tcPr>
            <w:tcW w:w="5933" w:type="dxa"/>
          </w:tcPr>
          <w:p w14:paraId="6E4DD07E" w14:textId="49DDC0F9" w:rsidR="000F575A" w:rsidRPr="00EB6D09" w:rsidRDefault="00EB6D09" w:rsidP="00EB6D09">
            <w:pPr>
              <w:spacing w:after="240"/>
              <w:rPr>
                <w:sz w:val="20"/>
                <w:lang w:val="nl"/>
              </w:rPr>
            </w:pPr>
            <w:r w:rsidRPr="00EB6D09">
              <w:rPr>
                <w:sz w:val="20"/>
                <w:lang w:val="nl"/>
              </w:rPr>
              <w:t>Vaste tekst indien overbruggingshypotheek aanwezig is.</w:t>
            </w:r>
          </w:p>
        </w:tc>
      </w:tr>
      <w:tr w:rsidR="00EB6D09" w14:paraId="2B3D3246" w14:textId="77777777" w:rsidTr="00EB6D09">
        <w:tc>
          <w:tcPr>
            <w:tcW w:w="5933" w:type="dxa"/>
          </w:tcPr>
          <w:p w14:paraId="7CE66A63" w14:textId="7990A65A" w:rsidR="00EB6D09" w:rsidRDefault="00EB6D09" w:rsidP="00EB6D09">
            <w:pPr>
              <w:autoSpaceDE w:val="0"/>
              <w:autoSpaceDN w:val="0"/>
              <w:adjustRightInd w:val="0"/>
              <w:rPr>
                <w:rFonts w:cs="Arial"/>
                <w:color w:val="800080"/>
                <w:sz w:val="20"/>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Pr>
                <w:rFonts w:cs="Arial"/>
                <w:color w:val="800080"/>
                <w:sz w:val="20"/>
              </w:rPr>
              <w:t>;</w:t>
            </w:r>
          </w:p>
          <w:p w14:paraId="17DA78BF" w14:textId="77777777" w:rsidR="00EB6D09" w:rsidRPr="00031B68" w:rsidRDefault="00EB6D09" w:rsidP="000F575A">
            <w:pPr>
              <w:rPr>
                <w:rFonts w:cs="Arial"/>
                <w:color w:val="800080"/>
                <w:sz w:val="20"/>
              </w:rPr>
            </w:pPr>
          </w:p>
        </w:tc>
        <w:tc>
          <w:tcPr>
            <w:tcW w:w="5933" w:type="dxa"/>
          </w:tcPr>
          <w:p w14:paraId="3197F9E5" w14:textId="77777777" w:rsidR="00EB6D09" w:rsidRPr="00DF06EC" w:rsidRDefault="00EB6D09" w:rsidP="00EB6D09">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2E5AA37B" w14:textId="77777777" w:rsidR="00EB6D09" w:rsidRPr="00DF06EC" w:rsidRDefault="00EB6D09" w:rsidP="00EB6D09">
            <w:pPr>
              <w:spacing w:line="276" w:lineRule="auto"/>
              <w:rPr>
                <w:sz w:val="20"/>
              </w:rPr>
            </w:pPr>
          </w:p>
          <w:p w14:paraId="663E5EA1" w14:textId="77777777" w:rsidR="00EB6D09" w:rsidRPr="00DF06EC" w:rsidRDefault="00EB6D09" w:rsidP="00EB6D09">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01C12221" w14:textId="77777777" w:rsidR="00EB6D09" w:rsidRPr="00DF06EC" w:rsidRDefault="00EB6D09" w:rsidP="00EB6D09">
            <w:pPr>
              <w:spacing w:line="276" w:lineRule="auto"/>
              <w:rPr>
                <w:sz w:val="20"/>
                <w:lang w:val="nl"/>
              </w:rPr>
            </w:pPr>
          </w:p>
          <w:p w14:paraId="69470515" w14:textId="77777777" w:rsidR="00EB6D09" w:rsidRPr="00DF06EC" w:rsidRDefault="00EB6D09" w:rsidP="00EB6D09">
            <w:pPr>
              <w:spacing w:line="276" w:lineRule="auto"/>
              <w:rPr>
                <w:b/>
                <w:bCs/>
                <w:sz w:val="20"/>
                <w:u w:val="single"/>
                <w:lang w:val="nl"/>
              </w:rPr>
            </w:pPr>
            <w:r w:rsidRPr="00DF06EC">
              <w:rPr>
                <w:b/>
                <w:bCs/>
                <w:sz w:val="20"/>
                <w:u w:val="single"/>
                <w:lang w:val="nl"/>
              </w:rPr>
              <w:t>Mapping recht en registergoed:</w:t>
            </w:r>
          </w:p>
          <w:p w14:paraId="2BE8C4BA" w14:textId="77777777" w:rsidR="00EB6D09" w:rsidRDefault="00EB6D09" w:rsidP="00EB6D09">
            <w:pPr>
              <w:spacing w:line="276" w:lineRule="auto"/>
              <w:rPr>
                <w:sz w:val="20"/>
              </w:rPr>
            </w:pPr>
            <w:r w:rsidRPr="00EB6D09">
              <w:rPr>
                <w:sz w:val="20"/>
              </w:rPr>
              <w:t>//IMKAD_AangebodenStuk/StukdeelHypotheek[aanduidingHypotheek = overbruggingshypotheek’]</w:t>
            </w:r>
          </w:p>
          <w:p w14:paraId="2498191D" w14:textId="4D8DDC1C" w:rsidR="00EB6D09" w:rsidRPr="00DF06EC" w:rsidRDefault="00EB6D09" w:rsidP="00EB6D09">
            <w:pPr>
              <w:spacing w:line="276" w:lineRule="auto"/>
              <w:rPr>
                <w:sz w:val="20"/>
              </w:rPr>
            </w:pPr>
            <w:r w:rsidRPr="00EB6D09">
              <w:rPr>
                <w:sz w:val="20"/>
              </w:rPr>
              <w:t>/IMKAD_ZakelijkRecht</w:t>
            </w:r>
          </w:p>
          <w:p w14:paraId="3356FD39" w14:textId="7A08286D" w:rsidR="00EB6D09" w:rsidRDefault="00EB6D09" w:rsidP="00EB6D09">
            <w:pPr>
              <w:spacing w:after="240"/>
              <w:rPr>
                <w:lang w:val="nl"/>
              </w:rPr>
            </w:pPr>
            <w:r w:rsidRPr="001E342A">
              <w:rPr>
                <w:sz w:val="20"/>
                <w:lang w:val="nl"/>
              </w:rPr>
              <w:lastRenderedPageBreak/>
              <w:t>- verdere mapping is opgenomen in het genoemde tekstblok.</w:t>
            </w:r>
          </w:p>
        </w:tc>
      </w:tr>
      <w:tr w:rsidR="00EB6D09" w14:paraId="059DCA45" w14:textId="77777777" w:rsidTr="00EB6D09">
        <w:tc>
          <w:tcPr>
            <w:tcW w:w="5933" w:type="dxa"/>
          </w:tcPr>
          <w:p w14:paraId="4BD367F5" w14:textId="77777777" w:rsidR="00EB6D09" w:rsidRDefault="00EB6D09" w:rsidP="00EB6D09">
            <w:pPr>
              <w:autoSpaceDE w:val="0"/>
              <w:autoSpaceDN w:val="0"/>
              <w:adjustRightInd w:val="0"/>
              <w:rPr>
                <w:rFonts w:cs="Arial"/>
                <w:color w:val="800080"/>
                <w:sz w:val="20"/>
              </w:rPr>
            </w:pPr>
            <w:r w:rsidRPr="00481A88">
              <w:rPr>
                <w:rFonts w:cs="Arial"/>
                <w:color w:val="800080"/>
                <w:sz w:val="20"/>
              </w:rPr>
              <w:lastRenderedPageBreak/>
              <w:t>hierna te noemen het "Onderpand II"</w:t>
            </w:r>
            <w:r>
              <w:rPr>
                <w:rFonts w:cs="Arial"/>
                <w:color w:val="800080"/>
                <w:sz w:val="20"/>
              </w:rPr>
              <w:t>.</w:t>
            </w:r>
          </w:p>
          <w:p w14:paraId="7DFBD81D" w14:textId="77777777" w:rsidR="00EB6D09" w:rsidRPr="002A2653" w:rsidRDefault="00EB6D09" w:rsidP="00EB6D09">
            <w:pPr>
              <w:autoSpaceDE w:val="0"/>
              <w:autoSpaceDN w:val="0"/>
              <w:adjustRightInd w:val="0"/>
              <w:rPr>
                <w:rFonts w:cs="Arial"/>
                <w:color w:val="800080"/>
                <w:sz w:val="20"/>
                <w:highlight w:val="yellow"/>
              </w:rPr>
            </w:pPr>
          </w:p>
        </w:tc>
        <w:tc>
          <w:tcPr>
            <w:tcW w:w="5933" w:type="dxa"/>
          </w:tcPr>
          <w:p w14:paraId="419ED6A8" w14:textId="70B8BE3F" w:rsidR="00EB6D09" w:rsidRPr="00DF06EC" w:rsidRDefault="00EB6D09" w:rsidP="00EB6D09">
            <w:pPr>
              <w:spacing w:line="276" w:lineRule="auto"/>
              <w:rPr>
                <w:sz w:val="20"/>
              </w:rPr>
            </w:pPr>
            <w:r w:rsidRPr="00EB6D09">
              <w:rPr>
                <w:sz w:val="20"/>
                <w:lang w:val="nl"/>
              </w:rPr>
              <w:t>Vaste tekst indien overbruggingshypotheek aanwezig is.</w:t>
            </w:r>
          </w:p>
        </w:tc>
      </w:tr>
    </w:tbl>
    <w:p w14:paraId="46CC87BC" w14:textId="4ACFA55B" w:rsidR="001E56E3" w:rsidRDefault="001E56E3">
      <w:pPr>
        <w:spacing w:line="240" w:lineRule="auto"/>
        <w:rPr>
          <w:lang w:val="nl"/>
        </w:rPr>
      </w:pPr>
    </w:p>
    <w:p w14:paraId="67098C92" w14:textId="77777777" w:rsidR="000F575A" w:rsidRDefault="000F575A" w:rsidP="000F575A">
      <w:pPr>
        <w:rPr>
          <w:lang w:val="nl"/>
        </w:rPr>
      </w:pPr>
    </w:p>
    <w:p w14:paraId="173D717C" w14:textId="77777777" w:rsidR="00EB6D09" w:rsidRDefault="00EB6D09" w:rsidP="000F575A">
      <w:pPr>
        <w:rPr>
          <w:lang w:val="nl"/>
        </w:rPr>
      </w:pPr>
    </w:p>
    <w:p w14:paraId="1D7E5ED9" w14:textId="3D40B612" w:rsidR="00EB6D09" w:rsidRDefault="00EB6D09" w:rsidP="00EB6D09">
      <w:pPr>
        <w:pStyle w:val="Kop3"/>
        <w:rPr>
          <w:b/>
          <w:bCs w:val="0"/>
          <w:sz w:val="20"/>
          <w:szCs w:val="20"/>
        </w:rPr>
      </w:pPr>
      <w:bookmarkStart w:id="61" w:name="_Toc191547318"/>
      <w:r w:rsidRPr="00EB6D09">
        <w:rPr>
          <w:b/>
          <w:bCs w:val="0"/>
          <w:sz w:val="20"/>
          <w:szCs w:val="20"/>
        </w:rPr>
        <w:t>Woonplaatskeuze</w:t>
      </w:r>
      <w:bookmarkEnd w:id="61"/>
    </w:p>
    <w:tbl>
      <w:tblPr>
        <w:tblStyle w:val="Tabelraster"/>
        <w:tblW w:w="0" w:type="auto"/>
        <w:tblLayout w:type="fixed"/>
        <w:tblLook w:val="04A0" w:firstRow="1" w:lastRow="0" w:firstColumn="1" w:lastColumn="0" w:noHBand="0" w:noVBand="1"/>
      </w:tblPr>
      <w:tblGrid>
        <w:gridCol w:w="5933"/>
        <w:gridCol w:w="5933"/>
      </w:tblGrid>
      <w:tr w:rsidR="00EB6D09" w14:paraId="10517D74" w14:textId="77777777" w:rsidTr="00EB6D09">
        <w:tc>
          <w:tcPr>
            <w:tcW w:w="5933" w:type="dxa"/>
            <w:shd w:val="clear" w:color="auto" w:fill="DEEAF6" w:themeFill="accent1" w:themeFillTint="33"/>
          </w:tcPr>
          <w:p w14:paraId="62C302BB" w14:textId="7BDD6A5D" w:rsidR="00EB6D09" w:rsidRDefault="00EB6D09" w:rsidP="00EB6D09">
            <w:pPr>
              <w:spacing w:line="276" w:lineRule="auto"/>
              <w:rPr>
                <w:lang w:val="nl"/>
              </w:rPr>
            </w:pPr>
            <w:r w:rsidRPr="00EB6D09">
              <w:rPr>
                <w:b/>
              </w:rPr>
              <w:t>Modeldocument tekst</w:t>
            </w:r>
          </w:p>
        </w:tc>
        <w:tc>
          <w:tcPr>
            <w:tcW w:w="5933" w:type="dxa"/>
            <w:shd w:val="clear" w:color="auto" w:fill="DEEAF6" w:themeFill="accent1" w:themeFillTint="33"/>
          </w:tcPr>
          <w:p w14:paraId="6E4CB891" w14:textId="637F1704" w:rsidR="00EB6D09" w:rsidRDefault="00EB6D09" w:rsidP="00EB6D09">
            <w:pPr>
              <w:spacing w:line="276" w:lineRule="auto"/>
              <w:rPr>
                <w:lang w:val="nl"/>
              </w:rPr>
            </w:pPr>
            <w:r>
              <w:rPr>
                <w:b/>
                <w:szCs w:val="18"/>
              </w:rPr>
              <w:t>Toelichting en mapping</w:t>
            </w:r>
          </w:p>
        </w:tc>
      </w:tr>
      <w:tr w:rsidR="00EB6D09" w14:paraId="3CFCB1E5" w14:textId="77777777" w:rsidTr="00EB6D09">
        <w:tc>
          <w:tcPr>
            <w:tcW w:w="5933" w:type="dxa"/>
          </w:tcPr>
          <w:p w14:paraId="5F3D8952" w14:textId="77777777" w:rsidR="00EB6D09" w:rsidRPr="00250083" w:rsidRDefault="00EB6D09" w:rsidP="00EB6D09">
            <w:pPr>
              <w:rPr>
                <w:rFonts w:cs="Arial"/>
                <w:color w:val="800080"/>
                <w:sz w:val="20"/>
              </w:rPr>
            </w:pPr>
            <w:r w:rsidRPr="00250083">
              <w:rPr>
                <w:rFonts w:cs="Arial"/>
                <w:color w:val="800080"/>
                <w:sz w:val="20"/>
                <w:u w:val="single"/>
              </w:rPr>
              <w:t>Woonplaats</w:t>
            </w:r>
          </w:p>
          <w:p w14:paraId="56CA0480" w14:textId="05A58063" w:rsidR="00EB6D09" w:rsidRPr="0093055E" w:rsidRDefault="00EB6D09" w:rsidP="00EB6D09">
            <w:pPr>
              <w:tabs>
                <w:tab w:val="left" w:pos="-1440"/>
                <w:tab w:val="left" w:pos="-720"/>
              </w:tabs>
              <w:suppressAutoHyphens/>
              <w:rPr>
                <w:rFonts w:cs="Arial"/>
                <w:color w:val="800080"/>
                <w:sz w:val="20"/>
              </w:rPr>
            </w:pPr>
            <w:r w:rsidRPr="0093055E">
              <w:rPr>
                <w:rFonts w:cs="Arial"/>
                <w:color w:val="800080"/>
                <w:sz w:val="20"/>
              </w:rPr>
              <w:t>Partijen kiezen voor de uitvoering en voor alle gevolgen van hetgeen bij deze akte overeen is</w:t>
            </w:r>
            <w:r>
              <w:rPr>
                <w:rFonts w:cs="Arial"/>
                <w:color w:val="800080"/>
                <w:sz w:val="20"/>
              </w:rPr>
              <w:t xml:space="preserve"> </w:t>
            </w:r>
            <w:r w:rsidRPr="00D408E1">
              <w:rPr>
                <w:rFonts w:cs="Arial"/>
                <w:color w:val="800080"/>
                <w:sz w:val="20"/>
              </w:rPr>
              <w:t>geko</w:t>
            </w:r>
            <w:r w:rsidR="00C0751D" w:rsidRPr="00D408E1">
              <w:rPr>
                <w:rFonts w:cs="Arial"/>
                <w:color w:val="800080"/>
                <w:sz w:val="20"/>
              </w:rPr>
              <w:t>m</w:t>
            </w:r>
            <w:r w:rsidRPr="00D408E1">
              <w:rPr>
                <w:rFonts w:cs="Arial"/>
                <w:color w:val="800080"/>
                <w:sz w:val="20"/>
              </w:rPr>
              <w:t>en</w:t>
            </w:r>
            <w:r w:rsidRPr="0093055E">
              <w:rPr>
                <w:rFonts w:cs="Arial"/>
                <w:color w:val="800080"/>
                <w:sz w:val="20"/>
              </w:rPr>
              <w:t xml:space="preserve"> woonplaats ten kantore van de bewaarder van deze akte.</w:t>
            </w:r>
          </w:p>
          <w:p w14:paraId="21467879" w14:textId="77777777" w:rsidR="00EB6D09" w:rsidRDefault="00EB6D09" w:rsidP="00EB6D09">
            <w:pPr>
              <w:rPr>
                <w:lang w:val="nl"/>
              </w:rPr>
            </w:pPr>
          </w:p>
        </w:tc>
        <w:tc>
          <w:tcPr>
            <w:tcW w:w="5933" w:type="dxa"/>
          </w:tcPr>
          <w:p w14:paraId="636C3217" w14:textId="77777777" w:rsidR="00EB6D09" w:rsidRPr="00EB6D09" w:rsidRDefault="00EB6D09" w:rsidP="00EB6D09">
            <w:pPr>
              <w:spacing w:before="72"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48CA9AD6" w14:textId="77777777" w:rsidR="00EB6D09" w:rsidRPr="00EB6D09" w:rsidRDefault="00EB6D09" w:rsidP="00EB6D09">
            <w:pPr>
              <w:keepNext/>
              <w:spacing w:before="72" w:line="276" w:lineRule="auto"/>
              <w:rPr>
                <w:sz w:val="20"/>
              </w:rPr>
            </w:pPr>
          </w:p>
          <w:p w14:paraId="1FA2CE99" w14:textId="77777777" w:rsidR="00EB6D09" w:rsidRPr="00EB6D09" w:rsidRDefault="00EB6D09" w:rsidP="00EB6D09">
            <w:pPr>
              <w:keepNext/>
              <w:spacing w:before="72" w:line="276" w:lineRule="auto"/>
              <w:rPr>
                <w:sz w:val="20"/>
              </w:rPr>
            </w:pPr>
            <w:r w:rsidRPr="00EB6D09">
              <w:rPr>
                <w:sz w:val="20"/>
              </w:rPr>
              <w:t>De woonplaatskeuze heeft betrekking op alle comparanten, zowel de geldgever als de geldnemer of hypotheekgever.</w:t>
            </w:r>
          </w:p>
          <w:p w14:paraId="43DC88AA" w14:textId="77777777" w:rsidR="00EB6D09" w:rsidRPr="00EB6D09" w:rsidRDefault="00EB6D09" w:rsidP="00EB6D09">
            <w:pPr>
              <w:keepNext/>
              <w:spacing w:before="72" w:line="276" w:lineRule="auto"/>
              <w:rPr>
                <w:sz w:val="20"/>
              </w:rPr>
            </w:pPr>
          </w:p>
          <w:p w14:paraId="7E73CDBA" w14:textId="096152E5" w:rsidR="00EB6D09" w:rsidRPr="00EB6D09" w:rsidRDefault="00EB6D09" w:rsidP="00EB6D09">
            <w:pPr>
              <w:keepNext/>
              <w:spacing w:line="276" w:lineRule="auto"/>
              <w:rPr>
                <w:b/>
                <w:bCs/>
                <w:sz w:val="20"/>
                <w:u w:val="single"/>
              </w:rPr>
            </w:pPr>
            <w:r w:rsidRPr="00EB6D09">
              <w:rPr>
                <w:b/>
                <w:bCs/>
                <w:sz w:val="20"/>
                <w:u w:val="single"/>
              </w:rPr>
              <w:t>Mapping tonen woonplaatskeuze:</w:t>
            </w:r>
          </w:p>
          <w:p w14:paraId="3BA84EF5" w14:textId="77777777" w:rsidR="00EB6D09" w:rsidRPr="00EB6D09" w:rsidRDefault="00EB6D09" w:rsidP="00EB6D09">
            <w:pPr>
              <w:keepNext/>
              <w:spacing w:line="276" w:lineRule="auto"/>
              <w:rPr>
                <w:sz w:val="20"/>
              </w:rPr>
            </w:pPr>
            <w:r w:rsidRPr="00EB6D09">
              <w:rPr>
                <w:sz w:val="20"/>
              </w:rPr>
              <w:t>//IMKAD_AangebodenStuk/tia_TekstKeuze</w:t>
            </w:r>
          </w:p>
          <w:p w14:paraId="42E9E68B" w14:textId="739CFE20" w:rsidR="00EB6D09" w:rsidRPr="00EB6D09" w:rsidRDefault="00EB6D09" w:rsidP="00EB6D09">
            <w:pPr>
              <w:keepNext/>
              <w:spacing w:line="276" w:lineRule="auto"/>
              <w:ind w:left="227"/>
              <w:rPr>
                <w:sz w:val="20"/>
              </w:rPr>
            </w:pPr>
            <w:r w:rsidRPr="00EB6D09">
              <w:rPr>
                <w:sz w:val="20"/>
              </w:rPr>
              <w:t>./tagNaam</w:t>
            </w:r>
            <w:r>
              <w:rPr>
                <w:sz w:val="20"/>
              </w:rPr>
              <w:t xml:space="preserve"> </w:t>
            </w:r>
            <w:r w:rsidRPr="00EB6D09">
              <w:rPr>
                <w:sz w:val="20"/>
              </w:rPr>
              <w:t>(‘k_Woonplaatskeuze’)</w:t>
            </w:r>
          </w:p>
          <w:p w14:paraId="223E3EA9" w14:textId="56F9A1E5" w:rsidR="00EB6D09" w:rsidRPr="00EB6D09" w:rsidRDefault="00EB6D09" w:rsidP="00EB6D09">
            <w:pPr>
              <w:keepNext/>
              <w:autoSpaceDE w:val="0"/>
              <w:autoSpaceDN w:val="0"/>
              <w:adjustRightInd w:val="0"/>
              <w:spacing w:line="276" w:lineRule="auto"/>
              <w:ind w:left="227"/>
              <w:rPr>
                <w:i/>
                <w:sz w:val="20"/>
              </w:rPr>
            </w:pPr>
            <w:r w:rsidRPr="00EB6D09">
              <w:rPr>
                <w:sz w:val="20"/>
              </w:rPr>
              <w:t>./tekst</w:t>
            </w:r>
            <w:r>
              <w:rPr>
                <w:sz w:val="20"/>
              </w:rPr>
              <w:t xml:space="preserve"> </w:t>
            </w:r>
            <w:r w:rsidRPr="00EB6D09">
              <w:rPr>
                <w:sz w:val="20"/>
              </w:rPr>
              <w:t>(</w:t>
            </w:r>
            <w:r w:rsidR="00A978DE" w:rsidRPr="00270588">
              <w:rPr>
                <w:rFonts w:cs="Arial"/>
                <w:color w:val="000000" w:themeColor="text1"/>
                <w:sz w:val="20"/>
              </w:rPr>
              <w:t>Partijen kiezen voor de uitvoering en voor alle gevolgen van hetgeen bij deze akte overeen is gekomen woonplaats ten kantore van de bewaarder van deze akte</w:t>
            </w:r>
            <w:r w:rsidRPr="00EB6D09">
              <w:rPr>
                <w:sz w:val="20"/>
              </w:rPr>
              <w:t>)</w:t>
            </w:r>
          </w:p>
          <w:p w14:paraId="48F69CE8" w14:textId="77777777" w:rsidR="00EB6D09" w:rsidRPr="00EB6D09" w:rsidRDefault="00EB6D09" w:rsidP="00EB6D09">
            <w:pPr>
              <w:keepNext/>
              <w:autoSpaceDE w:val="0"/>
              <w:autoSpaceDN w:val="0"/>
              <w:adjustRightInd w:val="0"/>
              <w:spacing w:line="276" w:lineRule="auto"/>
              <w:rPr>
                <w:i/>
                <w:sz w:val="20"/>
              </w:rPr>
            </w:pPr>
          </w:p>
          <w:p w14:paraId="27888FAD" w14:textId="4BA68D65" w:rsidR="00EB6D09" w:rsidRDefault="00EB6D09" w:rsidP="00EB6D09">
            <w:pPr>
              <w:spacing w:line="276" w:lineRule="auto"/>
              <w:rPr>
                <w:lang w:val="nl"/>
              </w:rPr>
            </w:pPr>
            <w:r w:rsidRPr="00EB6D09">
              <w:rPr>
                <w:i/>
                <w:sz w:val="20"/>
              </w:rPr>
              <w:t>-de koptekst ‘</w:t>
            </w:r>
            <w:r w:rsidRPr="00EB6D09">
              <w:rPr>
                <w:i/>
                <w:sz w:val="20"/>
                <w:u w:val="single"/>
              </w:rPr>
              <w:t xml:space="preserve">Woonplaatskeuze </w:t>
            </w:r>
            <w:r w:rsidRPr="00EB6D09">
              <w:rPr>
                <w:i/>
                <w:sz w:val="20"/>
              </w:rPr>
              <w:t xml:space="preserve">’wordt niet in de keuzetekst opgenomen, maar dient getoond te worden als de ‘tekst’ bij de </w:t>
            </w:r>
            <w:r w:rsidRPr="00EB6D09">
              <w:rPr>
                <w:i/>
                <w:sz w:val="20"/>
              </w:rPr>
              <w:lastRenderedPageBreak/>
              <w:t>betreffende tagnaam is ingevuld.</w:t>
            </w:r>
            <w:r>
              <w:rPr>
                <w:i/>
                <w:sz w:val="20"/>
              </w:rPr>
              <w:t xml:space="preserve"> Geldt ook voor de afsluitende punt.</w:t>
            </w:r>
          </w:p>
        </w:tc>
      </w:tr>
    </w:tbl>
    <w:p w14:paraId="3372DC59" w14:textId="77777777" w:rsidR="00EB6D09" w:rsidRPr="00EB6D09" w:rsidRDefault="00EB6D09" w:rsidP="00EB6D09">
      <w:pPr>
        <w:rPr>
          <w:lang w:val="nl"/>
        </w:rPr>
      </w:pPr>
    </w:p>
    <w:sectPr w:rsidR="00EB6D09" w:rsidRPr="00EB6D09" w:rsidSect="00587FF1">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A3D11" w14:textId="77777777" w:rsidR="00692D3A" w:rsidRDefault="00692D3A">
      <w:r>
        <w:separator/>
      </w:r>
    </w:p>
  </w:endnote>
  <w:endnote w:type="continuationSeparator" w:id="0">
    <w:p w14:paraId="59C50823" w14:textId="77777777" w:rsidR="00692D3A" w:rsidRDefault="0069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D71B3"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D977E"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AB678"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C2AC9" w14:textId="77777777" w:rsidR="00692D3A" w:rsidRDefault="00692D3A">
      <w:r>
        <w:separator/>
      </w:r>
    </w:p>
  </w:footnote>
  <w:footnote w:type="continuationSeparator" w:id="0">
    <w:p w14:paraId="592A0A43" w14:textId="77777777" w:rsidR="00692D3A" w:rsidRDefault="00692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4C6C2"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44E8FF35" wp14:editId="0D5AF9C0">
          <wp:simplePos x="0" y="0"/>
          <wp:positionH relativeFrom="page">
            <wp:posOffset>4715510</wp:posOffset>
          </wp:positionH>
          <wp:positionV relativeFrom="page">
            <wp:posOffset>392430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24512592" w14:textId="77777777" w:rsidTr="008A02E7">
      <w:tc>
        <w:tcPr>
          <w:tcW w:w="4678" w:type="dxa"/>
          <w:tcBorders>
            <w:left w:val="single" w:sz="4" w:space="0" w:color="858585"/>
          </w:tcBorders>
        </w:tcPr>
        <w:p w14:paraId="193F168F" w14:textId="77777777" w:rsidR="009A5EBD" w:rsidRPr="0054139A" w:rsidRDefault="009A5EBD" w:rsidP="008A02E7">
          <w:pPr>
            <w:pStyle w:val="BriefRef"/>
            <w:rPr>
              <w:b/>
              <w:bCs/>
            </w:rPr>
          </w:pPr>
          <w:r w:rsidRPr="0054139A">
            <w:rPr>
              <w:b/>
              <w:bCs/>
            </w:rPr>
            <w:t>Datum</w:t>
          </w:r>
        </w:p>
      </w:tc>
    </w:tr>
    <w:tr w:rsidR="009A5EBD" w14:paraId="239A9D7E" w14:textId="77777777" w:rsidTr="008A02E7">
      <w:tc>
        <w:tcPr>
          <w:tcW w:w="4678" w:type="dxa"/>
          <w:tcBorders>
            <w:left w:val="single" w:sz="4" w:space="0" w:color="858585"/>
          </w:tcBorders>
        </w:tcPr>
        <w:p w14:paraId="581B1FAA" w14:textId="020C793E" w:rsidR="009A5EBD" w:rsidRDefault="00174272" w:rsidP="008A02E7">
          <w:pPr>
            <w:spacing w:line="240" w:lineRule="atLeast"/>
          </w:pPr>
          <w:r>
            <w:t>27 februari 2025</w:t>
          </w:r>
        </w:p>
      </w:tc>
    </w:tr>
    <w:tr w:rsidR="009F2F69" w:rsidRPr="009F2F69" w14:paraId="65D8CDF1" w14:textId="77777777" w:rsidTr="008A02E7">
      <w:trPr>
        <w:trHeight w:hRule="exact" w:val="113"/>
      </w:trPr>
      <w:tc>
        <w:tcPr>
          <w:tcW w:w="4678" w:type="dxa"/>
        </w:tcPr>
        <w:p w14:paraId="7D98B15A" w14:textId="77777777" w:rsidR="009F2F69" w:rsidRPr="009F2F69" w:rsidRDefault="009F2F69" w:rsidP="008A02E7">
          <w:pPr>
            <w:spacing w:line="140" w:lineRule="atLeast"/>
            <w:rPr>
              <w:sz w:val="12"/>
              <w:szCs w:val="12"/>
            </w:rPr>
          </w:pPr>
        </w:p>
      </w:tc>
    </w:tr>
    <w:tr w:rsidR="009A5EBD" w14:paraId="3D91166D" w14:textId="77777777" w:rsidTr="008A02E7">
      <w:tc>
        <w:tcPr>
          <w:tcW w:w="4678" w:type="dxa"/>
          <w:tcBorders>
            <w:left w:val="single" w:sz="4" w:space="0" w:color="858585"/>
          </w:tcBorders>
        </w:tcPr>
        <w:p w14:paraId="49618751" w14:textId="77777777" w:rsidR="009A5EBD" w:rsidRPr="0054139A" w:rsidRDefault="009A5EBD" w:rsidP="008A02E7">
          <w:pPr>
            <w:pStyle w:val="BriefRef"/>
            <w:rPr>
              <w:b/>
              <w:bCs/>
            </w:rPr>
          </w:pPr>
          <w:r w:rsidRPr="0054139A">
            <w:rPr>
              <w:b/>
              <w:bCs/>
            </w:rPr>
            <w:t>Titel</w:t>
          </w:r>
        </w:p>
      </w:tc>
    </w:tr>
    <w:tr w:rsidR="009A5EBD" w14:paraId="28866B9A" w14:textId="77777777" w:rsidTr="008A02E7">
      <w:tc>
        <w:tcPr>
          <w:tcW w:w="4678" w:type="dxa"/>
          <w:tcBorders>
            <w:left w:val="single" w:sz="4" w:space="0" w:color="858585"/>
          </w:tcBorders>
        </w:tcPr>
        <w:p w14:paraId="021631F0" w14:textId="59CF3178" w:rsidR="009A5EBD" w:rsidRDefault="00F5149F" w:rsidP="008A02E7">
          <w:pPr>
            <w:spacing w:line="240" w:lineRule="atLeast"/>
          </w:pPr>
          <w:fldSimple w:instr=" STYLEREF Titel \* MERGEFORMAT ">
            <w:r w:rsidR="001D1475">
              <w:rPr>
                <w:noProof/>
              </w:rPr>
              <w:t>Toelichting modeldocument Neo v3v4.0</w:t>
            </w:r>
          </w:fldSimple>
        </w:p>
      </w:tc>
    </w:tr>
    <w:tr w:rsidR="009F2F69" w:rsidRPr="009F2F69" w14:paraId="2D4E81F5" w14:textId="77777777" w:rsidTr="008A02E7">
      <w:trPr>
        <w:trHeight w:hRule="exact" w:val="113"/>
      </w:trPr>
      <w:tc>
        <w:tcPr>
          <w:tcW w:w="4678" w:type="dxa"/>
        </w:tcPr>
        <w:p w14:paraId="47DABB41" w14:textId="77777777" w:rsidR="009F2F69" w:rsidRPr="009F2F69" w:rsidRDefault="009F2F69" w:rsidP="008A02E7">
          <w:pPr>
            <w:spacing w:line="140" w:lineRule="atLeast"/>
            <w:rPr>
              <w:sz w:val="12"/>
              <w:szCs w:val="12"/>
            </w:rPr>
          </w:pPr>
        </w:p>
      </w:tc>
    </w:tr>
    <w:tr w:rsidR="009A5EBD" w14:paraId="1DCAF084" w14:textId="77777777" w:rsidTr="008A02E7">
      <w:tc>
        <w:tcPr>
          <w:tcW w:w="4678" w:type="dxa"/>
          <w:tcBorders>
            <w:left w:val="single" w:sz="4" w:space="0" w:color="858585"/>
          </w:tcBorders>
        </w:tcPr>
        <w:p w14:paraId="37DC6993" w14:textId="77777777" w:rsidR="009A5EBD" w:rsidRPr="0054139A" w:rsidRDefault="009A5EBD" w:rsidP="008A02E7">
          <w:pPr>
            <w:pStyle w:val="BriefRef"/>
            <w:rPr>
              <w:b/>
              <w:bCs/>
            </w:rPr>
          </w:pPr>
          <w:r w:rsidRPr="0054139A">
            <w:rPr>
              <w:b/>
              <w:bCs/>
            </w:rPr>
            <w:t>Versie</w:t>
          </w:r>
        </w:p>
      </w:tc>
    </w:tr>
    <w:tr w:rsidR="009A5EBD" w14:paraId="10564544" w14:textId="77777777" w:rsidTr="008A02E7">
      <w:tc>
        <w:tcPr>
          <w:tcW w:w="4678" w:type="dxa"/>
          <w:tcBorders>
            <w:left w:val="single" w:sz="4" w:space="0" w:color="858585"/>
          </w:tcBorders>
        </w:tcPr>
        <w:p w14:paraId="0D79AFB4" w14:textId="3393E91C" w:rsidR="009A5EBD" w:rsidRDefault="00174272" w:rsidP="008A02E7">
          <w:pPr>
            <w:spacing w:line="240" w:lineRule="atLeast"/>
          </w:pPr>
          <w:r>
            <w:t>3</w:t>
          </w:r>
          <w:r w:rsidR="00BF270D">
            <w:t>.0</w:t>
          </w:r>
        </w:p>
      </w:tc>
    </w:tr>
    <w:tr w:rsidR="009F2F69" w:rsidRPr="009F2F69" w14:paraId="5723604E" w14:textId="77777777" w:rsidTr="008A02E7">
      <w:trPr>
        <w:trHeight w:hRule="exact" w:val="113"/>
      </w:trPr>
      <w:tc>
        <w:tcPr>
          <w:tcW w:w="4678" w:type="dxa"/>
        </w:tcPr>
        <w:p w14:paraId="58ABF002" w14:textId="77777777" w:rsidR="009F2F69" w:rsidRPr="009F2F69" w:rsidRDefault="009F2F69" w:rsidP="008A02E7">
          <w:pPr>
            <w:spacing w:line="140" w:lineRule="atLeast"/>
            <w:rPr>
              <w:sz w:val="12"/>
              <w:szCs w:val="12"/>
            </w:rPr>
          </w:pPr>
        </w:p>
      </w:tc>
    </w:tr>
    <w:tr w:rsidR="009A5EBD" w14:paraId="426D5782" w14:textId="77777777" w:rsidTr="008A02E7">
      <w:tc>
        <w:tcPr>
          <w:tcW w:w="4678" w:type="dxa"/>
          <w:tcBorders>
            <w:left w:val="single" w:sz="4" w:space="0" w:color="858585"/>
          </w:tcBorders>
        </w:tcPr>
        <w:p w14:paraId="0332798A" w14:textId="77777777" w:rsidR="009A5EBD" w:rsidRPr="0054139A" w:rsidRDefault="009A5EBD" w:rsidP="008A02E7">
          <w:pPr>
            <w:pStyle w:val="BriefRef"/>
            <w:rPr>
              <w:b/>
              <w:bCs/>
            </w:rPr>
          </w:pPr>
          <w:r w:rsidRPr="0054139A">
            <w:rPr>
              <w:b/>
              <w:bCs/>
            </w:rPr>
            <w:t>Blad</w:t>
          </w:r>
        </w:p>
      </w:tc>
    </w:tr>
    <w:tr w:rsidR="009A5EBD" w14:paraId="0C4FC70D" w14:textId="77777777" w:rsidTr="008A02E7">
      <w:tc>
        <w:tcPr>
          <w:tcW w:w="4678" w:type="dxa"/>
          <w:tcBorders>
            <w:left w:val="single" w:sz="4" w:space="0" w:color="858585"/>
          </w:tcBorders>
        </w:tcPr>
        <w:p w14:paraId="77C2EECB" w14:textId="673F1019"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1D1475">
            <w:rPr>
              <w:noProof/>
            </w:rPr>
            <w:instrText>20</w:instrText>
          </w:r>
          <w:r>
            <w:fldChar w:fldCharType="end"/>
          </w:r>
          <w:r>
            <w:fldChar w:fldCharType="separate"/>
          </w:r>
          <w:r w:rsidR="001D1475">
            <w:rPr>
              <w:noProof/>
            </w:rPr>
            <w:t>19</w:t>
          </w:r>
          <w:r>
            <w:fldChar w:fldCharType="end"/>
          </w:r>
          <w:r>
            <w:t xml:space="preserve"> </w:t>
          </w:r>
        </w:p>
      </w:tc>
    </w:tr>
  </w:tbl>
  <w:p w14:paraId="6B940760" w14:textId="77777777" w:rsidR="009A5EBD" w:rsidRDefault="009A5EB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704B3"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860B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68DF15C9" wp14:editId="5153A0C0">
          <wp:simplePos x="0" y="0"/>
          <wp:positionH relativeFrom="page">
            <wp:posOffset>3032760</wp:posOffset>
          </wp:positionH>
          <wp:positionV relativeFrom="page">
            <wp:posOffset>512445</wp:posOffset>
          </wp:positionV>
          <wp:extent cx="942975" cy="190500"/>
          <wp:effectExtent l="0" t="0" r="9525" b="0"/>
          <wp:wrapNone/>
          <wp:docPr id="350652896" name="Afbeelding 35065289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9A5EBD" w14:paraId="7B73AB51" w14:textId="77777777" w:rsidTr="00BD7AF0">
      <w:trPr>
        <w:trHeight w:val="265"/>
      </w:trPr>
      <w:tc>
        <w:tcPr>
          <w:tcW w:w="3349" w:type="dxa"/>
        </w:tcPr>
        <w:p w14:paraId="0FD1B75A" w14:textId="77777777" w:rsidR="009A5EBD" w:rsidRPr="00C15B51" w:rsidRDefault="009A5EBD" w:rsidP="00BD7AF0">
          <w:pPr>
            <w:pStyle w:val="tussenkopje"/>
            <w:spacing w:before="0"/>
            <w:rPr>
              <w:b/>
              <w:bCs/>
            </w:rPr>
          </w:pPr>
          <w:r w:rsidRPr="00C15B51">
            <w:rPr>
              <w:b/>
              <w:bCs/>
            </w:rPr>
            <w:t>Datum</w:t>
          </w:r>
        </w:p>
      </w:tc>
    </w:tr>
    <w:tr w:rsidR="009A5EBD" w14:paraId="17664234" w14:textId="77777777" w:rsidTr="00BD7AF0">
      <w:trPr>
        <w:trHeight w:val="265"/>
      </w:trPr>
      <w:tc>
        <w:tcPr>
          <w:tcW w:w="3349" w:type="dxa"/>
        </w:tcPr>
        <w:p w14:paraId="1F804866" w14:textId="4C62A9BF" w:rsidR="009A5EBD" w:rsidRDefault="00276C90" w:rsidP="00BD7AF0">
          <w:pPr>
            <w:spacing w:line="240" w:lineRule="atLeast"/>
          </w:pPr>
          <w:r>
            <w:t>27 februari 2025</w:t>
          </w:r>
        </w:p>
      </w:tc>
    </w:tr>
    <w:tr w:rsidR="009A5EBD" w14:paraId="1C63705C" w14:textId="77777777" w:rsidTr="00BD7AF0">
      <w:trPr>
        <w:trHeight w:val="265"/>
      </w:trPr>
      <w:tc>
        <w:tcPr>
          <w:tcW w:w="3349" w:type="dxa"/>
        </w:tcPr>
        <w:p w14:paraId="490693DD" w14:textId="77777777" w:rsidR="009A5EBD" w:rsidRPr="00C15B51" w:rsidRDefault="009A5EBD" w:rsidP="00BD7AF0">
          <w:pPr>
            <w:pStyle w:val="tussenkopje"/>
            <w:spacing w:before="0"/>
            <w:rPr>
              <w:b/>
              <w:bCs/>
            </w:rPr>
          </w:pPr>
          <w:r w:rsidRPr="00C15B51">
            <w:rPr>
              <w:b/>
              <w:bCs/>
            </w:rPr>
            <w:t>Titel</w:t>
          </w:r>
        </w:p>
      </w:tc>
    </w:tr>
    <w:tr w:rsidR="009A5EBD" w14:paraId="2937FFDA" w14:textId="77777777" w:rsidTr="00BD7AF0">
      <w:trPr>
        <w:trHeight w:val="265"/>
      </w:trPr>
      <w:tc>
        <w:tcPr>
          <w:tcW w:w="3349" w:type="dxa"/>
        </w:tcPr>
        <w:p w14:paraId="2DDA428E" w14:textId="26F92D52" w:rsidR="009A5EBD" w:rsidRDefault="00F5149F" w:rsidP="00BD7AF0">
          <w:pPr>
            <w:spacing w:line="240" w:lineRule="atLeast"/>
          </w:pPr>
          <w:fldSimple w:instr=" STYLEREF Titel \* MERGEFORMAT ">
            <w:r w:rsidR="001D1475">
              <w:rPr>
                <w:noProof/>
              </w:rPr>
              <w:t>Toelichting modeldocument Neo v3v4.0</w:t>
            </w:r>
          </w:fldSimple>
        </w:p>
      </w:tc>
    </w:tr>
    <w:tr w:rsidR="009A5EBD" w14:paraId="313C56B1" w14:textId="77777777" w:rsidTr="00BD7AF0">
      <w:trPr>
        <w:trHeight w:val="265"/>
      </w:trPr>
      <w:tc>
        <w:tcPr>
          <w:tcW w:w="3349" w:type="dxa"/>
        </w:tcPr>
        <w:p w14:paraId="645F25DC" w14:textId="77777777" w:rsidR="009A5EBD" w:rsidRPr="00C15B51" w:rsidRDefault="009A5EBD" w:rsidP="00BD7AF0">
          <w:pPr>
            <w:pStyle w:val="tussenkopje"/>
            <w:spacing w:before="0"/>
            <w:rPr>
              <w:b/>
              <w:bCs/>
            </w:rPr>
          </w:pPr>
          <w:r w:rsidRPr="00C15B51">
            <w:rPr>
              <w:b/>
              <w:bCs/>
            </w:rPr>
            <w:t>Versie</w:t>
          </w:r>
        </w:p>
      </w:tc>
    </w:tr>
    <w:tr w:rsidR="009A5EBD" w14:paraId="2F15F5E6" w14:textId="77777777" w:rsidTr="00BD7AF0">
      <w:trPr>
        <w:trHeight w:val="265"/>
      </w:trPr>
      <w:tc>
        <w:tcPr>
          <w:tcW w:w="3349" w:type="dxa"/>
        </w:tcPr>
        <w:p w14:paraId="72D6A21C" w14:textId="0016D550" w:rsidR="009A5EBD" w:rsidRDefault="00276C90" w:rsidP="00BD7AF0">
          <w:pPr>
            <w:spacing w:line="240" w:lineRule="atLeast"/>
          </w:pPr>
          <w:r>
            <w:t>3</w:t>
          </w:r>
          <w:r w:rsidR="00B844B3">
            <w:t>.0</w:t>
          </w:r>
        </w:p>
      </w:tc>
    </w:tr>
    <w:tr w:rsidR="009A5EBD" w14:paraId="7665ECEB" w14:textId="77777777" w:rsidTr="00BD7AF0">
      <w:trPr>
        <w:trHeight w:val="265"/>
      </w:trPr>
      <w:tc>
        <w:tcPr>
          <w:tcW w:w="3349" w:type="dxa"/>
        </w:tcPr>
        <w:p w14:paraId="7887376B" w14:textId="77777777" w:rsidR="009A5EBD" w:rsidRPr="00C15B51" w:rsidRDefault="009A5EBD" w:rsidP="00BD7AF0">
          <w:pPr>
            <w:pStyle w:val="tussenkopje"/>
            <w:spacing w:before="0"/>
            <w:rPr>
              <w:b/>
              <w:bCs/>
            </w:rPr>
          </w:pPr>
          <w:r w:rsidRPr="00C15B51">
            <w:rPr>
              <w:b/>
              <w:bCs/>
            </w:rPr>
            <w:t>Blad</w:t>
          </w:r>
        </w:p>
      </w:tc>
    </w:tr>
    <w:tr w:rsidR="009A5EBD" w14:paraId="6B24B664" w14:textId="77777777" w:rsidTr="00BD7AF0">
      <w:trPr>
        <w:trHeight w:val="265"/>
      </w:trPr>
      <w:tc>
        <w:tcPr>
          <w:tcW w:w="3349" w:type="dxa"/>
        </w:tcPr>
        <w:p w14:paraId="3F3EE6B0" w14:textId="7B0BE1A7" w:rsidR="009A5EBD" w:rsidRDefault="009A5EBD" w:rsidP="00BD7AF0">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1D1475">
            <w:rPr>
              <w:noProof/>
            </w:rPr>
            <w:instrText>20</w:instrText>
          </w:r>
          <w:r>
            <w:fldChar w:fldCharType="end"/>
          </w:r>
          <w:r>
            <w:fldChar w:fldCharType="separate"/>
          </w:r>
          <w:r w:rsidR="001D1475">
            <w:rPr>
              <w:noProof/>
            </w:rPr>
            <w:t>19</w:t>
          </w:r>
          <w:r>
            <w:fldChar w:fldCharType="end"/>
          </w:r>
          <w:r>
            <w:t xml:space="preserve"> </w:t>
          </w:r>
        </w:p>
      </w:tc>
    </w:tr>
  </w:tbl>
  <w:p w14:paraId="7A760CF7"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103306"/>
    <w:multiLevelType w:val="hybridMultilevel"/>
    <w:tmpl w:val="F2B469D4"/>
    <w:lvl w:ilvl="0" w:tplc="71368AF8">
      <w:start w:val="1"/>
      <w:numFmt w:val="upperRoman"/>
      <w:lvlText w:val="%1."/>
      <w:lvlJc w:val="right"/>
      <w:pPr>
        <w:ind w:left="1920" w:hanging="360"/>
      </w:pPr>
      <w:rPr>
        <w:b/>
        <w:bCs/>
        <w:color w:val="FF0000"/>
      </w:r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4"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1071229">
    <w:abstractNumId w:val="0"/>
  </w:num>
  <w:num w:numId="2" w16cid:durableId="1816875925">
    <w:abstractNumId w:val="15"/>
  </w:num>
  <w:num w:numId="3" w16cid:durableId="1333677688">
    <w:abstractNumId w:val="2"/>
  </w:num>
  <w:num w:numId="4" w16cid:durableId="1372808158">
    <w:abstractNumId w:val="7"/>
  </w:num>
  <w:num w:numId="5" w16cid:durableId="163981218">
    <w:abstractNumId w:val="4"/>
  </w:num>
  <w:num w:numId="6" w16cid:durableId="1970477747">
    <w:abstractNumId w:val="16"/>
  </w:num>
  <w:num w:numId="7" w16cid:durableId="1305967587">
    <w:abstractNumId w:val="17"/>
  </w:num>
  <w:num w:numId="8" w16cid:durableId="541133257">
    <w:abstractNumId w:val="14"/>
  </w:num>
  <w:num w:numId="9" w16cid:durableId="2041130052">
    <w:abstractNumId w:val="6"/>
  </w:num>
  <w:num w:numId="10" w16cid:durableId="729615784">
    <w:abstractNumId w:val="15"/>
  </w:num>
  <w:num w:numId="11" w16cid:durableId="617957227">
    <w:abstractNumId w:val="15"/>
  </w:num>
  <w:num w:numId="12" w16cid:durableId="1237128400">
    <w:abstractNumId w:val="15"/>
  </w:num>
  <w:num w:numId="13" w16cid:durableId="1527599802">
    <w:abstractNumId w:val="15"/>
  </w:num>
  <w:num w:numId="14" w16cid:durableId="406652130">
    <w:abstractNumId w:val="15"/>
  </w:num>
  <w:num w:numId="15" w16cid:durableId="1335111954">
    <w:abstractNumId w:val="15"/>
  </w:num>
  <w:num w:numId="16" w16cid:durableId="69618798">
    <w:abstractNumId w:val="15"/>
  </w:num>
  <w:num w:numId="17" w16cid:durableId="1149128636">
    <w:abstractNumId w:val="15"/>
  </w:num>
  <w:num w:numId="18" w16cid:durableId="1969244120">
    <w:abstractNumId w:val="15"/>
  </w:num>
  <w:num w:numId="19" w16cid:durableId="2022658787">
    <w:abstractNumId w:val="14"/>
  </w:num>
  <w:num w:numId="20" w16cid:durableId="51270883">
    <w:abstractNumId w:val="6"/>
  </w:num>
  <w:num w:numId="21" w16cid:durableId="185605373">
    <w:abstractNumId w:val="14"/>
  </w:num>
  <w:num w:numId="22" w16cid:durableId="2036467068">
    <w:abstractNumId w:val="17"/>
  </w:num>
  <w:num w:numId="23" w16cid:durableId="337731473">
    <w:abstractNumId w:val="6"/>
  </w:num>
  <w:num w:numId="24" w16cid:durableId="235018460">
    <w:abstractNumId w:val="14"/>
  </w:num>
  <w:num w:numId="25" w16cid:durableId="574973304">
    <w:abstractNumId w:val="11"/>
  </w:num>
  <w:num w:numId="26" w16cid:durableId="1110129464">
    <w:abstractNumId w:val="15"/>
  </w:num>
  <w:num w:numId="27" w16cid:durableId="1965230470">
    <w:abstractNumId w:val="12"/>
  </w:num>
  <w:num w:numId="28" w16cid:durableId="399332669">
    <w:abstractNumId w:val="14"/>
  </w:num>
  <w:num w:numId="29" w16cid:durableId="1653020816">
    <w:abstractNumId w:val="13"/>
  </w:num>
  <w:num w:numId="30" w16cid:durableId="1585605656">
    <w:abstractNumId w:val="10"/>
  </w:num>
  <w:num w:numId="31" w16cid:durableId="1313438189">
    <w:abstractNumId w:val="15"/>
  </w:num>
  <w:num w:numId="32" w16cid:durableId="1644578329">
    <w:abstractNumId w:val="15"/>
  </w:num>
  <w:num w:numId="33" w16cid:durableId="147019584">
    <w:abstractNumId w:val="15"/>
  </w:num>
  <w:num w:numId="34" w16cid:durableId="33161452">
    <w:abstractNumId w:val="15"/>
  </w:num>
  <w:num w:numId="35" w16cid:durableId="939407873">
    <w:abstractNumId w:val="9"/>
  </w:num>
  <w:num w:numId="36" w16cid:durableId="1627422311">
    <w:abstractNumId w:val="18"/>
  </w:num>
  <w:num w:numId="37" w16cid:durableId="619343255">
    <w:abstractNumId w:val="5"/>
  </w:num>
  <w:num w:numId="38" w16cid:durableId="305936240">
    <w:abstractNumId w:val="3"/>
  </w:num>
  <w:num w:numId="39" w16cid:durableId="1713143354">
    <w:abstractNumId w:val="1"/>
  </w:num>
  <w:num w:numId="40" w16cid:durableId="107127379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264DE5"/>
    <w:rsid w:val="00024EC3"/>
    <w:rsid w:val="000256DE"/>
    <w:rsid w:val="000348A9"/>
    <w:rsid w:val="00035D65"/>
    <w:rsid w:val="00037742"/>
    <w:rsid w:val="00040691"/>
    <w:rsid w:val="000501A2"/>
    <w:rsid w:val="000615C7"/>
    <w:rsid w:val="00064F06"/>
    <w:rsid w:val="000807C8"/>
    <w:rsid w:val="00090C74"/>
    <w:rsid w:val="00092921"/>
    <w:rsid w:val="00097E8B"/>
    <w:rsid w:val="000A54A6"/>
    <w:rsid w:val="000A5A41"/>
    <w:rsid w:val="000A609C"/>
    <w:rsid w:val="000B32FB"/>
    <w:rsid w:val="000B4FD9"/>
    <w:rsid w:val="000C3813"/>
    <w:rsid w:val="000D181F"/>
    <w:rsid w:val="000D3D6C"/>
    <w:rsid w:val="000E1A4F"/>
    <w:rsid w:val="000F575A"/>
    <w:rsid w:val="001109E3"/>
    <w:rsid w:val="00113298"/>
    <w:rsid w:val="00155FE5"/>
    <w:rsid w:val="0016456F"/>
    <w:rsid w:val="00174272"/>
    <w:rsid w:val="00176F7D"/>
    <w:rsid w:val="00193494"/>
    <w:rsid w:val="001A4CD9"/>
    <w:rsid w:val="001B0971"/>
    <w:rsid w:val="001B7814"/>
    <w:rsid w:val="001C69D2"/>
    <w:rsid w:val="001D1475"/>
    <w:rsid w:val="001E342A"/>
    <w:rsid w:val="001E3BA7"/>
    <w:rsid w:val="001E56E3"/>
    <w:rsid w:val="001F39FB"/>
    <w:rsid w:val="001F60F3"/>
    <w:rsid w:val="001F7424"/>
    <w:rsid w:val="002242CF"/>
    <w:rsid w:val="0024063F"/>
    <w:rsid w:val="00247BB5"/>
    <w:rsid w:val="00264DE5"/>
    <w:rsid w:val="00270588"/>
    <w:rsid w:val="00271303"/>
    <w:rsid w:val="00276C90"/>
    <w:rsid w:val="002905E1"/>
    <w:rsid w:val="002B0786"/>
    <w:rsid w:val="002B16BD"/>
    <w:rsid w:val="002B2141"/>
    <w:rsid w:val="002B3914"/>
    <w:rsid w:val="002B58DD"/>
    <w:rsid w:val="002B7BFE"/>
    <w:rsid w:val="002C67A7"/>
    <w:rsid w:val="002E0CE1"/>
    <w:rsid w:val="002E1CB4"/>
    <w:rsid w:val="002E3EE5"/>
    <w:rsid w:val="002E5A7D"/>
    <w:rsid w:val="00304226"/>
    <w:rsid w:val="003168C5"/>
    <w:rsid w:val="00323C36"/>
    <w:rsid w:val="00331356"/>
    <w:rsid w:val="003463C3"/>
    <w:rsid w:val="003473D9"/>
    <w:rsid w:val="003518E9"/>
    <w:rsid w:val="003709D4"/>
    <w:rsid w:val="00376813"/>
    <w:rsid w:val="00381FEF"/>
    <w:rsid w:val="0038540C"/>
    <w:rsid w:val="00392C94"/>
    <w:rsid w:val="003B61A6"/>
    <w:rsid w:val="003E0590"/>
    <w:rsid w:val="003F718F"/>
    <w:rsid w:val="00400E0B"/>
    <w:rsid w:val="00426091"/>
    <w:rsid w:val="00426962"/>
    <w:rsid w:val="004377B0"/>
    <w:rsid w:val="0044298E"/>
    <w:rsid w:val="00451606"/>
    <w:rsid w:val="00466DEE"/>
    <w:rsid w:val="0049068C"/>
    <w:rsid w:val="004C527F"/>
    <w:rsid w:val="004C6680"/>
    <w:rsid w:val="004C6B94"/>
    <w:rsid w:val="004D2C4F"/>
    <w:rsid w:val="004D4898"/>
    <w:rsid w:val="004D5271"/>
    <w:rsid w:val="004E553D"/>
    <w:rsid w:val="00510334"/>
    <w:rsid w:val="005137BC"/>
    <w:rsid w:val="005219BB"/>
    <w:rsid w:val="00540193"/>
    <w:rsid w:val="0054139A"/>
    <w:rsid w:val="00543390"/>
    <w:rsid w:val="00543E13"/>
    <w:rsid w:val="00544DCB"/>
    <w:rsid w:val="00573FA8"/>
    <w:rsid w:val="00581D12"/>
    <w:rsid w:val="00587FF1"/>
    <w:rsid w:val="00594F48"/>
    <w:rsid w:val="005A5C05"/>
    <w:rsid w:val="005C6A74"/>
    <w:rsid w:val="005C6E62"/>
    <w:rsid w:val="005D70BC"/>
    <w:rsid w:val="00603E92"/>
    <w:rsid w:val="006072C7"/>
    <w:rsid w:val="00607854"/>
    <w:rsid w:val="0063013F"/>
    <w:rsid w:val="00640272"/>
    <w:rsid w:val="00640363"/>
    <w:rsid w:val="00654AE0"/>
    <w:rsid w:val="00656861"/>
    <w:rsid w:val="00657131"/>
    <w:rsid w:val="00663562"/>
    <w:rsid w:val="00680A3C"/>
    <w:rsid w:val="00692D3A"/>
    <w:rsid w:val="006A04DC"/>
    <w:rsid w:val="006E1C53"/>
    <w:rsid w:val="0071088A"/>
    <w:rsid w:val="0071584A"/>
    <w:rsid w:val="007333D6"/>
    <w:rsid w:val="00742B7B"/>
    <w:rsid w:val="00755E7D"/>
    <w:rsid w:val="00784B0D"/>
    <w:rsid w:val="00794232"/>
    <w:rsid w:val="00796A16"/>
    <w:rsid w:val="007B148B"/>
    <w:rsid w:val="007B4960"/>
    <w:rsid w:val="007C65BC"/>
    <w:rsid w:val="007C6D00"/>
    <w:rsid w:val="007D0C18"/>
    <w:rsid w:val="007D4543"/>
    <w:rsid w:val="007D6FA0"/>
    <w:rsid w:val="007F1F7F"/>
    <w:rsid w:val="008066EB"/>
    <w:rsid w:val="0082477C"/>
    <w:rsid w:val="0082799B"/>
    <w:rsid w:val="00827F1E"/>
    <w:rsid w:val="008809BC"/>
    <w:rsid w:val="008939DE"/>
    <w:rsid w:val="008A02E7"/>
    <w:rsid w:val="008B17C6"/>
    <w:rsid w:val="008B288A"/>
    <w:rsid w:val="008B28F8"/>
    <w:rsid w:val="008B5CF2"/>
    <w:rsid w:val="008C0C3E"/>
    <w:rsid w:val="008D658E"/>
    <w:rsid w:val="009227CD"/>
    <w:rsid w:val="00925FD0"/>
    <w:rsid w:val="00931074"/>
    <w:rsid w:val="00937513"/>
    <w:rsid w:val="009504B4"/>
    <w:rsid w:val="0096402B"/>
    <w:rsid w:val="00966BC6"/>
    <w:rsid w:val="009672B5"/>
    <w:rsid w:val="009723C1"/>
    <w:rsid w:val="00973FE5"/>
    <w:rsid w:val="00975F56"/>
    <w:rsid w:val="00976144"/>
    <w:rsid w:val="009848FE"/>
    <w:rsid w:val="00993783"/>
    <w:rsid w:val="009A2900"/>
    <w:rsid w:val="009A5EBD"/>
    <w:rsid w:val="009C2669"/>
    <w:rsid w:val="009F2F69"/>
    <w:rsid w:val="009F359C"/>
    <w:rsid w:val="009F4EFF"/>
    <w:rsid w:val="00A03958"/>
    <w:rsid w:val="00A611AA"/>
    <w:rsid w:val="00A73C5E"/>
    <w:rsid w:val="00A978DE"/>
    <w:rsid w:val="00AA22DC"/>
    <w:rsid w:val="00AA7267"/>
    <w:rsid w:val="00AC1272"/>
    <w:rsid w:val="00AC5CCC"/>
    <w:rsid w:val="00AF47E2"/>
    <w:rsid w:val="00AF5243"/>
    <w:rsid w:val="00B01B7E"/>
    <w:rsid w:val="00B05D1A"/>
    <w:rsid w:val="00B217AD"/>
    <w:rsid w:val="00B21D22"/>
    <w:rsid w:val="00B22796"/>
    <w:rsid w:val="00B24DB4"/>
    <w:rsid w:val="00B278AE"/>
    <w:rsid w:val="00B35155"/>
    <w:rsid w:val="00B41738"/>
    <w:rsid w:val="00B5124C"/>
    <w:rsid w:val="00B707D0"/>
    <w:rsid w:val="00B8161E"/>
    <w:rsid w:val="00B82035"/>
    <w:rsid w:val="00B844B3"/>
    <w:rsid w:val="00B94900"/>
    <w:rsid w:val="00BA0E64"/>
    <w:rsid w:val="00BC3B41"/>
    <w:rsid w:val="00BD0120"/>
    <w:rsid w:val="00BD0B57"/>
    <w:rsid w:val="00BD7AF0"/>
    <w:rsid w:val="00BF270D"/>
    <w:rsid w:val="00C00EA9"/>
    <w:rsid w:val="00C03A35"/>
    <w:rsid w:val="00C0751D"/>
    <w:rsid w:val="00C15B51"/>
    <w:rsid w:val="00C25BA9"/>
    <w:rsid w:val="00C27E05"/>
    <w:rsid w:val="00C3280F"/>
    <w:rsid w:val="00C51DD1"/>
    <w:rsid w:val="00C61344"/>
    <w:rsid w:val="00C617D4"/>
    <w:rsid w:val="00C72F1C"/>
    <w:rsid w:val="00C83648"/>
    <w:rsid w:val="00CA7C36"/>
    <w:rsid w:val="00CB49C5"/>
    <w:rsid w:val="00CC34A8"/>
    <w:rsid w:val="00CE7BB5"/>
    <w:rsid w:val="00CF1717"/>
    <w:rsid w:val="00CF199A"/>
    <w:rsid w:val="00CF2CC7"/>
    <w:rsid w:val="00CF2E48"/>
    <w:rsid w:val="00CF33D2"/>
    <w:rsid w:val="00D027DE"/>
    <w:rsid w:val="00D043D8"/>
    <w:rsid w:val="00D33DFC"/>
    <w:rsid w:val="00D3578B"/>
    <w:rsid w:val="00D408E1"/>
    <w:rsid w:val="00D461FB"/>
    <w:rsid w:val="00D606E2"/>
    <w:rsid w:val="00D60DF5"/>
    <w:rsid w:val="00D734ED"/>
    <w:rsid w:val="00D73B6E"/>
    <w:rsid w:val="00D80D48"/>
    <w:rsid w:val="00D81171"/>
    <w:rsid w:val="00DA2EE8"/>
    <w:rsid w:val="00DA4F3F"/>
    <w:rsid w:val="00DB4721"/>
    <w:rsid w:val="00DC38EA"/>
    <w:rsid w:val="00DC72C8"/>
    <w:rsid w:val="00DE5136"/>
    <w:rsid w:val="00DF06EC"/>
    <w:rsid w:val="00DF0848"/>
    <w:rsid w:val="00DF7C1B"/>
    <w:rsid w:val="00E03016"/>
    <w:rsid w:val="00E17294"/>
    <w:rsid w:val="00E17EA0"/>
    <w:rsid w:val="00E46ACB"/>
    <w:rsid w:val="00E61E30"/>
    <w:rsid w:val="00E71B04"/>
    <w:rsid w:val="00E75562"/>
    <w:rsid w:val="00E801CE"/>
    <w:rsid w:val="00E92944"/>
    <w:rsid w:val="00E932D9"/>
    <w:rsid w:val="00EA79DC"/>
    <w:rsid w:val="00EB6D09"/>
    <w:rsid w:val="00EC4698"/>
    <w:rsid w:val="00EE782D"/>
    <w:rsid w:val="00EF19F6"/>
    <w:rsid w:val="00F01FDB"/>
    <w:rsid w:val="00F04D8B"/>
    <w:rsid w:val="00F20F72"/>
    <w:rsid w:val="00F2446B"/>
    <w:rsid w:val="00F42AA9"/>
    <w:rsid w:val="00F42D19"/>
    <w:rsid w:val="00F42F89"/>
    <w:rsid w:val="00F5149F"/>
    <w:rsid w:val="00F63C02"/>
    <w:rsid w:val="00F661C2"/>
    <w:rsid w:val="00F72DA9"/>
    <w:rsid w:val="00F752BA"/>
    <w:rsid w:val="00F7764B"/>
    <w:rsid w:val="00FA38CC"/>
    <w:rsid w:val="00FB76CF"/>
    <w:rsid w:val="00FD60F8"/>
    <w:rsid w:val="00FF0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3EF8E"/>
  <w15:chartTrackingRefBased/>
  <w15:docId w15:val="{B331CAAF-4EF1-48D7-AC0D-0E3C7706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2C4F"/>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Lijstalinea">
    <w:name w:val="List Paragraph"/>
    <w:basedOn w:val="Standaard"/>
    <w:uiPriority w:val="34"/>
    <w:qFormat/>
    <w:rsid w:val="005D70BC"/>
    <w:pPr>
      <w:ind w:left="720"/>
      <w:contextualSpacing/>
    </w:pPr>
  </w:style>
  <w:style w:type="table" w:styleId="Rastertabel1licht">
    <w:name w:val="Grid Table 1 Light"/>
    <w:basedOn w:val="Standaardtabel"/>
    <w:uiPriority w:val="46"/>
    <w:rsid w:val="001B78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rsid w:val="002B3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2CF"/>
    <w:pPr>
      <w:autoSpaceDE w:val="0"/>
      <w:autoSpaceDN w:val="0"/>
      <w:adjustRightInd w:val="0"/>
    </w:pPr>
    <w:rPr>
      <w:rFonts w:ascii="Calibri" w:eastAsiaTheme="minorHAnsi" w:hAnsi="Calibri" w:cs="Calibri"/>
      <w:color w:val="000000"/>
      <w:sz w:val="24"/>
      <w:szCs w:val="24"/>
      <w:lang w:val="nl-NL"/>
    </w:rPr>
  </w:style>
  <w:style w:type="paragraph" w:styleId="Kopvaninhoudsopgave">
    <w:name w:val="TOC Heading"/>
    <w:basedOn w:val="Kop1"/>
    <w:next w:val="Standaard"/>
    <w:uiPriority w:val="39"/>
    <w:unhideWhenUsed/>
    <w:qFormat/>
    <w:rsid w:val="005137B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C0751D"/>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Rapport.dotm</Template>
  <TotalTime>4594</TotalTime>
  <Pages>20</Pages>
  <Words>3225</Words>
  <Characters>17738</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Willems, Igor</cp:lastModifiedBy>
  <cp:revision>119</cp:revision>
  <cp:lastPrinted>2002-05-17T10:09:00Z</cp:lastPrinted>
  <dcterms:created xsi:type="dcterms:W3CDTF">2024-03-06T08:34:00Z</dcterms:created>
  <dcterms:modified xsi:type="dcterms:W3CDTF">2025-07-31T12:40:00Z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2.0</vt:lpwstr>
  </property>
  <property fmtid="{D5CDD505-2E9C-101B-9397-08002B2CF9AE}" pid="4" name="propDatum">
    <vt:lpwstr>25 november 2024</vt:lpwstr>
  </property>
  <property fmtid="{D5CDD505-2E9C-101B-9397-08002B2CF9AE}" pid="5" name="propBijlage">
    <vt:lpwstr>Nee</vt:lpwstr>
  </property>
</Properties>
</file>