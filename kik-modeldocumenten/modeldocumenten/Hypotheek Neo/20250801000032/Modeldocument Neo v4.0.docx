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8F3577" w14:textId="6D49BA83" w:rsidR="007B344B" w:rsidRPr="000D7B52" w:rsidRDefault="007B344B" w:rsidP="007B344B">
      <w:pPr>
        <w:ind w:right="96"/>
        <w:rPr>
          <w:rFonts w:ascii="Arial" w:hAnsi="Arial" w:cs="Arial"/>
          <w:color w:val="000000"/>
          <w:sz w:val="22"/>
          <w:szCs w:val="22"/>
        </w:rPr>
      </w:pPr>
      <w:r>
        <w:rPr>
          <w:rFonts w:ascii="Arial" w:hAnsi="Arial" w:cs="Arial"/>
          <w:b/>
          <w:color w:val="000000"/>
          <w:szCs w:val="24"/>
        </w:rPr>
        <w:t>H</w:t>
      </w:r>
      <w:r w:rsidRPr="000D7B52">
        <w:rPr>
          <w:rFonts w:ascii="Arial" w:hAnsi="Arial" w:cs="Arial"/>
          <w:b/>
          <w:color w:val="000000"/>
          <w:szCs w:val="24"/>
        </w:rPr>
        <w:t>ypotheekakte</w:t>
      </w:r>
      <w:r>
        <w:rPr>
          <w:rFonts w:ascii="Arial" w:hAnsi="Arial" w:cs="Arial"/>
          <w:b/>
          <w:color w:val="000000"/>
          <w:szCs w:val="24"/>
        </w:rPr>
        <w:t xml:space="preserve"> </w:t>
      </w:r>
      <w:proofErr w:type="spellStart"/>
      <w:r w:rsidR="00E577D0">
        <w:rPr>
          <w:rFonts w:ascii="Arial" w:hAnsi="Arial" w:cs="Arial"/>
          <w:b/>
          <w:color w:val="000000"/>
          <w:szCs w:val="24"/>
        </w:rPr>
        <w:t>Neo</w:t>
      </w:r>
      <w:proofErr w:type="spellEnd"/>
      <w:r w:rsidR="00035730" w:rsidRPr="00035730">
        <w:rPr>
          <w:rFonts w:ascii="Arial" w:hAnsi="Arial" w:cs="Arial"/>
          <w:b/>
          <w:color w:val="000000"/>
          <w:szCs w:val="24"/>
        </w:rPr>
        <w:t xml:space="preserve"> Hypotheken B.V.</w:t>
      </w:r>
      <w:r>
        <w:rPr>
          <w:rFonts w:ascii="Arial" w:hAnsi="Arial" w:cs="Arial"/>
          <w:b/>
          <w:color w:val="000000"/>
          <w:szCs w:val="24"/>
        </w:rPr>
        <w:t xml:space="preserve">   </w:t>
      </w:r>
      <w:r>
        <w:rPr>
          <w:rFonts w:ascii="Arial" w:hAnsi="Arial" w:cs="Arial"/>
          <w:color w:val="000000"/>
          <w:sz w:val="22"/>
          <w:szCs w:val="22"/>
        </w:rPr>
        <w:t xml:space="preserve">(o.b.v. model </w:t>
      </w:r>
      <w:proofErr w:type="spellStart"/>
      <w:r w:rsidR="00E577D0">
        <w:rPr>
          <w:rFonts w:ascii="Arial" w:hAnsi="Arial" w:cs="Arial"/>
          <w:color w:val="000000"/>
          <w:sz w:val="22"/>
          <w:szCs w:val="22"/>
        </w:rPr>
        <w:t>Neo</w:t>
      </w:r>
      <w:proofErr w:type="spellEnd"/>
      <w:r w:rsidR="00714A0B">
        <w:rPr>
          <w:rFonts w:ascii="Arial" w:hAnsi="Arial" w:cs="Arial"/>
          <w:color w:val="000000"/>
          <w:sz w:val="22"/>
          <w:szCs w:val="22"/>
        </w:rPr>
        <w:t xml:space="preserve"> </w:t>
      </w:r>
      <w:r w:rsidR="00187442">
        <w:rPr>
          <w:rFonts w:ascii="Arial" w:hAnsi="Arial" w:cs="Arial"/>
          <w:color w:val="000000"/>
          <w:sz w:val="22"/>
          <w:szCs w:val="22"/>
        </w:rPr>
        <w:t>2</w:t>
      </w:r>
      <w:r w:rsidR="009F104A">
        <w:rPr>
          <w:rFonts w:ascii="Arial" w:hAnsi="Arial" w:cs="Arial"/>
          <w:color w:val="000000"/>
          <w:sz w:val="22"/>
          <w:szCs w:val="22"/>
        </w:rPr>
        <w:t>4</w:t>
      </w:r>
      <w:r w:rsidR="00187442">
        <w:rPr>
          <w:rFonts w:ascii="Arial" w:hAnsi="Arial" w:cs="Arial"/>
          <w:color w:val="000000"/>
          <w:sz w:val="22"/>
          <w:szCs w:val="22"/>
        </w:rPr>
        <w:t>.</w:t>
      </w:r>
      <w:r>
        <w:rPr>
          <w:rFonts w:ascii="Arial" w:hAnsi="Arial" w:cs="Arial"/>
          <w:color w:val="000000"/>
          <w:sz w:val="22"/>
          <w:szCs w:val="22"/>
        </w:rPr>
        <w:t>0</w:t>
      </w:r>
      <w:r w:rsidR="00BC4E7D">
        <w:rPr>
          <w:rFonts w:ascii="Arial" w:hAnsi="Arial" w:cs="Arial"/>
          <w:color w:val="000000"/>
          <w:sz w:val="22"/>
          <w:szCs w:val="22"/>
        </w:rPr>
        <w:t>2</w:t>
      </w:r>
      <w:r w:rsidRPr="000D7B52">
        <w:rPr>
          <w:rFonts w:ascii="Arial" w:hAnsi="Arial" w:cs="Arial"/>
          <w:color w:val="000000"/>
          <w:sz w:val="22"/>
          <w:szCs w:val="22"/>
        </w:rPr>
        <w:t>)</w:t>
      </w:r>
    </w:p>
    <w:p w14:paraId="2802D09A" w14:textId="51A9CB07" w:rsidR="007B344B" w:rsidRPr="000D7B52" w:rsidRDefault="003622BC" w:rsidP="003622BC">
      <w:pPr>
        <w:tabs>
          <w:tab w:val="left" w:pos="1711"/>
        </w:tabs>
        <w:ind w:right="96"/>
        <w:rPr>
          <w:rFonts w:ascii="Arial" w:hAnsi="Arial" w:cs="Arial"/>
          <w:color w:val="000000"/>
          <w:sz w:val="20"/>
        </w:rPr>
      </w:pPr>
      <w:r>
        <w:rPr>
          <w:rFonts w:ascii="Arial" w:hAnsi="Arial" w:cs="Arial"/>
          <w:color w:val="000000"/>
          <w:sz w:val="20"/>
        </w:rPr>
        <w:tab/>
      </w:r>
    </w:p>
    <w:p w14:paraId="0F096A88" w14:textId="63E0120C" w:rsidR="007B344B" w:rsidRPr="000D0BA0" w:rsidRDefault="007B344B" w:rsidP="007B344B">
      <w:pPr>
        <w:ind w:right="96"/>
        <w:rPr>
          <w:rFonts w:ascii="Arial" w:hAnsi="Arial" w:cs="Arial"/>
          <w:b/>
          <w:color w:val="000000"/>
          <w:sz w:val="20"/>
          <w:u w:val="single"/>
        </w:rPr>
      </w:pPr>
      <w:r w:rsidRPr="000D0BA0">
        <w:rPr>
          <w:rFonts w:ascii="Arial" w:hAnsi="Arial" w:cs="Arial"/>
          <w:b/>
          <w:color w:val="000000"/>
          <w:sz w:val="20"/>
          <w:u w:val="single"/>
        </w:rPr>
        <w:t xml:space="preserve">Versie </w:t>
      </w:r>
      <w:ins w:id="0" w:author="Groote Haar, Linda" w:date="2025-07-31T11:25:00Z" w16du:dateUtc="2025-07-31T09:25:00Z">
        <w:r w:rsidR="00094B54">
          <w:rPr>
            <w:rFonts w:ascii="Arial" w:hAnsi="Arial" w:cs="Arial"/>
            <w:b/>
            <w:color w:val="000000"/>
            <w:sz w:val="20"/>
            <w:u w:val="single"/>
          </w:rPr>
          <w:t>4</w:t>
        </w:r>
      </w:ins>
      <w:del w:id="1" w:author="Groote Haar, Linda" w:date="2025-02-03T10:40:00Z" w16du:dateUtc="2025-02-03T09:40:00Z">
        <w:r w:rsidR="009D3548" w:rsidDel="00281D48">
          <w:rPr>
            <w:rFonts w:ascii="Arial" w:hAnsi="Arial" w:cs="Arial"/>
            <w:b/>
            <w:color w:val="000000"/>
            <w:sz w:val="20"/>
            <w:u w:val="single"/>
          </w:rPr>
          <w:delText>2</w:delText>
        </w:r>
      </w:del>
      <w:r w:rsidR="00DC09E5">
        <w:rPr>
          <w:rFonts w:ascii="Arial" w:hAnsi="Arial" w:cs="Arial"/>
          <w:b/>
          <w:color w:val="000000"/>
          <w:sz w:val="20"/>
          <w:u w:val="single"/>
        </w:rPr>
        <w:t>.0</w:t>
      </w:r>
      <w:r w:rsidRPr="000D0BA0">
        <w:rPr>
          <w:rFonts w:ascii="Arial" w:hAnsi="Arial" w:cs="Arial"/>
          <w:b/>
          <w:color w:val="000000"/>
          <w:sz w:val="20"/>
          <w:u w:val="single"/>
        </w:rPr>
        <w:tab/>
      </w:r>
      <w:r w:rsidRPr="000D0BA0">
        <w:rPr>
          <w:rFonts w:ascii="Arial" w:hAnsi="Arial" w:cs="Arial"/>
          <w:b/>
          <w:color w:val="000000"/>
          <w:sz w:val="20"/>
          <w:u w:val="single"/>
        </w:rPr>
        <w:tab/>
        <w:t>d.d.</w:t>
      </w:r>
      <w:r>
        <w:rPr>
          <w:rFonts w:ascii="Arial" w:hAnsi="Arial" w:cs="Arial"/>
          <w:b/>
          <w:color w:val="000000"/>
          <w:sz w:val="20"/>
          <w:u w:val="single"/>
        </w:rPr>
        <w:t xml:space="preserve"> </w:t>
      </w:r>
      <w:del w:id="2" w:author="Groote Haar, Linda" w:date="2025-02-03T10:40:00Z" w16du:dateUtc="2025-02-03T09:40:00Z">
        <w:r w:rsidR="00BC4E7D" w:rsidDel="00281D48">
          <w:rPr>
            <w:rFonts w:ascii="Arial" w:hAnsi="Arial" w:cs="Arial"/>
            <w:b/>
            <w:color w:val="000000"/>
            <w:sz w:val="20"/>
            <w:u w:val="single"/>
          </w:rPr>
          <w:delText>12</w:delText>
        </w:r>
        <w:r w:rsidR="009F104A" w:rsidDel="00281D48">
          <w:rPr>
            <w:rFonts w:ascii="Arial" w:hAnsi="Arial" w:cs="Arial"/>
            <w:b/>
            <w:color w:val="000000"/>
            <w:sz w:val="20"/>
            <w:u w:val="single"/>
          </w:rPr>
          <w:delText>-</w:delText>
        </w:r>
        <w:r w:rsidR="00BC4E7D" w:rsidDel="00281D48">
          <w:rPr>
            <w:rFonts w:ascii="Arial" w:hAnsi="Arial" w:cs="Arial"/>
            <w:b/>
            <w:color w:val="000000"/>
            <w:sz w:val="20"/>
            <w:u w:val="single"/>
          </w:rPr>
          <w:delText>11</w:delText>
        </w:r>
        <w:r w:rsidR="009F104A" w:rsidDel="00281D48">
          <w:rPr>
            <w:rFonts w:ascii="Arial" w:hAnsi="Arial" w:cs="Arial"/>
            <w:b/>
            <w:color w:val="000000"/>
            <w:sz w:val="20"/>
            <w:u w:val="single"/>
          </w:rPr>
          <w:delText>-2024</w:delText>
        </w:r>
      </w:del>
      <w:ins w:id="3" w:author="Groote Haar, Linda" w:date="2025-07-31T11:25:00Z" w16du:dateUtc="2025-07-31T09:25:00Z">
        <w:r w:rsidR="00094B54">
          <w:rPr>
            <w:rFonts w:ascii="Arial" w:hAnsi="Arial" w:cs="Arial"/>
            <w:b/>
            <w:color w:val="000000"/>
            <w:sz w:val="20"/>
            <w:u w:val="single"/>
          </w:rPr>
          <w:t>31-07-2025</w:t>
        </w:r>
      </w:ins>
      <w:r>
        <w:rPr>
          <w:rFonts w:ascii="Arial" w:hAnsi="Arial" w:cs="Arial"/>
          <w:b/>
          <w:color w:val="000000"/>
          <w:sz w:val="20"/>
          <w:u w:val="single"/>
        </w:rPr>
        <w:t xml:space="preserve"> </w:t>
      </w:r>
      <w:r w:rsidRPr="000D0BA0">
        <w:rPr>
          <w:rFonts w:ascii="Arial" w:hAnsi="Arial" w:cs="Arial"/>
          <w:b/>
          <w:color w:val="000000"/>
          <w:sz w:val="20"/>
          <w:u w:val="single"/>
        </w:rPr>
        <w:t xml:space="preserve"> </w:t>
      </w:r>
    </w:p>
    <w:p w14:paraId="77489AED" w14:textId="77777777" w:rsidR="007B344B" w:rsidRDefault="007B344B" w:rsidP="007B344B">
      <w:pPr>
        <w:tabs>
          <w:tab w:val="left" w:pos="-1440"/>
          <w:tab w:val="left" w:pos="-720"/>
        </w:tabs>
        <w:suppressAutoHyphens/>
        <w:ind w:right="96"/>
        <w:rPr>
          <w:rFonts w:ascii="Arial" w:hAnsi="Arial" w:cs="Arial"/>
          <w:color w:val="000000"/>
          <w:sz w:val="20"/>
        </w:rPr>
      </w:pPr>
    </w:p>
    <w:p w14:paraId="376C66CA" w14:textId="77777777" w:rsidR="007B344B" w:rsidRPr="002E7F50" w:rsidRDefault="007B344B" w:rsidP="007B344B">
      <w:pPr>
        <w:tabs>
          <w:tab w:val="left" w:pos="-1440"/>
          <w:tab w:val="left" w:pos="-720"/>
        </w:tabs>
        <w:suppressAutoHyphens/>
        <w:rPr>
          <w:rFonts w:ascii="Arial" w:hAnsi="Arial" w:cs="Arial"/>
          <w:color w:val="FF0000"/>
          <w:sz w:val="20"/>
        </w:rPr>
      </w:pPr>
      <w:r w:rsidRPr="002E7F50">
        <w:rPr>
          <w:rFonts w:ascii="Arial" w:hAnsi="Arial" w:cs="Arial"/>
          <w:color w:val="FF0000"/>
          <w:sz w:val="20"/>
          <w:highlight w:val="yellow"/>
        </w:rPr>
        <w:t>TEKSTBLOK EQUIVALENTIEVERKLARING</w:t>
      </w:r>
      <w:r w:rsidRPr="002E7F50">
        <w:rPr>
          <w:rFonts w:ascii="Arial" w:hAnsi="Arial" w:cs="Arial"/>
          <w:color w:val="FF0000"/>
          <w:sz w:val="20"/>
        </w:rPr>
        <w:t>.</w:t>
      </w:r>
    </w:p>
    <w:p w14:paraId="54B0346A" w14:textId="77777777" w:rsidR="007B344B" w:rsidRPr="002E7F50" w:rsidRDefault="007B344B" w:rsidP="007B344B">
      <w:pPr>
        <w:tabs>
          <w:tab w:val="left" w:pos="-1440"/>
          <w:tab w:val="left" w:pos="-720"/>
        </w:tabs>
        <w:suppressAutoHyphens/>
        <w:rPr>
          <w:rFonts w:ascii="Arial" w:hAnsi="Arial" w:cs="Arial"/>
          <w:color w:val="800080"/>
          <w:sz w:val="20"/>
        </w:rPr>
      </w:pPr>
    </w:p>
    <w:p w14:paraId="06D7A8F8" w14:textId="77777777" w:rsidR="007B344B" w:rsidRPr="002E7F50" w:rsidRDefault="007B344B" w:rsidP="007B344B">
      <w:pPr>
        <w:tabs>
          <w:tab w:val="left" w:pos="-1440"/>
          <w:tab w:val="left" w:pos="-720"/>
        </w:tabs>
        <w:suppressAutoHyphens/>
        <w:rPr>
          <w:rFonts w:ascii="Arial" w:hAnsi="Arial" w:cs="Arial"/>
          <w:color w:val="800080"/>
          <w:sz w:val="20"/>
        </w:rPr>
      </w:pPr>
    </w:p>
    <w:p w14:paraId="1A79D922" w14:textId="77777777" w:rsidR="007B344B" w:rsidRDefault="007B344B" w:rsidP="007B344B">
      <w:pPr>
        <w:tabs>
          <w:tab w:val="left" w:pos="-1440"/>
          <w:tab w:val="left" w:pos="-720"/>
        </w:tabs>
        <w:suppressAutoHyphens/>
        <w:jc w:val="center"/>
        <w:rPr>
          <w:rFonts w:ascii="Arial" w:hAnsi="Arial" w:cs="Arial"/>
          <w:color w:val="800080"/>
          <w:sz w:val="20"/>
        </w:rPr>
      </w:pPr>
      <w:r w:rsidRPr="00006777">
        <w:rPr>
          <w:rFonts w:ascii="Arial" w:hAnsi="Arial" w:cs="Arial"/>
          <w:color w:val="800080"/>
          <w:sz w:val="20"/>
          <w:highlight w:val="yellow"/>
        </w:rPr>
        <w:t>TEKSTBLOK TITEL HYPOTHEEKAKTEN</w:t>
      </w:r>
    </w:p>
    <w:p w14:paraId="4F8BB92E" w14:textId="77777777" w:rsidR="007B344B" w:rsidRPr="002E7F50" w:rsidRDefault="007B344B" w:rsidP="007B344B">
      <w:pPr>
        <w:tabs>
          <w:tab w:val="left" w:pos="-1440"/>
          <w:tab w:val="left" w:pos="-720"/>
        </w:tabs>
        <w:suppressAutoHyphens/>
        <w:jc w:val="center"/>
        <w:rPr>
          <w:rFonts w:ascii="Arial" w:hAnsi="Arial" w:cs="Arial"/>
          <w:sz w:val="20"/>
        </w:rPr>
      </w:pPr>
    </w:p>
    <w:p w14:paraId="3E4BECA8" w14:textId="77777777" w:rsidR="007B344B" w:rsidRPr="002E7F50" w:rsidRDefault="007B344B" w:rsidP="007B344B">
      <w:pPr>
        <w:tabs>
          <w:tab w:val="left" w:pos="-1440"/>
          <w:tab w:val="left" w:pos="-720"/>
        </w:tabs>
        <w:suppressAutoHyphens/>
        <w:rPr>
          <w:rFonts w:ascii="Arial" w:hAnsi="Arial" w:cs="Arial"/>
          <w:color w:val="FF0000"/>
          <w:sz w:val="20"/>
          <w:highlight w:val="yellow"/>
        </w:rPr>
      </w:pPr>
      <w:r w:rsidRPr="490D0FF9">
        <w:rPr>
          <w:rFonts w:ascii="Arial" w:hAnsi="Arial" w:cs="Arial"/>
          <w:color w:val="FF0000"/>
          <w:sz w:val="20"/>
          <w:highlight w:val="yellow"/>
        </w:rPr>
        <w:t>TEKSTBLOK AANHEF</w:t>
      </w:r>
      <w:r w:rsidRPr="490D0FF9">
        <w:rPr>
          <w:rFonts w:ascii="Arial" w:hAnsi="Arial" w:cs="Arial"/>
          <w:color w:val="FF0000"/>
          <w:sz w:val="20"/>
        </w:rPr>
        <w:t>:</w:t>
      </w:r>
      <w:r w:rsidRPr="490D0FF9">
        <w:rPr>
          <w:rFonts w:ascii="Arial" w:hAnsi="Arial" w:cs="Arial"/>
          <w:color w:val="FF0000"/>
          <w:sz w:val="20"/>
          <w:highlight w:val="yellow"/>
        </w:rPr>
        <w:t xml:space="preserve"> </w:t>
      </w:r>
    </w:p>
    <w:p w14:paraId="3CB5B44C" w14:textId="620BA8A2" w:rsidR="007B344B" w:rsidRPr="00E06053" w:rsidRDefault="3728F0E3" w:rsidP="490D0FF9">
      <w:pPr>
        <w:suppressAutoHyphens/>
        <w:rPr>
          <w:rFonts w:ascii="Arial" w:hAnsi="Arial" w:cs="Arial"/>
          <w:color w:val="800080"/>
          <w:sz w:val="20"/>
        </w:rPr>
      </w:pPr>
      <w:r w:rsidRPr="490D0FF9">
        <w:rPr>
          <w:rFonts w:ascii="Arial" w:hAnsi="Arial" w:cs="Arial"/>
          <w:color w:val="FF0000"/>
          <w:sz w:val="20"/>
        </w:rPr>
        <w:t>1</w:t>
      </w:r>
      <w:r w:rsidR="007B344B" w:rsidRPr="490D0FF9">
        <w:rPr>
          <w:rFonts w:ascii="Arial" w:hAnsi="Arial" w:cs="Arial"/>
          <w:color w:val="FF0000"/>
          <w:sz w:val="20"/>
        </w:rPr>
        <w:t>.</w:t>
      </w:r>
      <w:r w:rsidR="007B344B" w:rsidRPr="490D0FF9">
        <w:rPr>
          <w:rFonts w:ascii="Arial" w:hAnsi="Arial" w:cs="Arial"/>
          <w:sz w:val="20"/>
        </w:rPr>
        <w:t xml:space="preserve">  </w:t>
      </w:r>
      <w:r w:rsidR="007B344B" w:rsidRPr="490D0FF9">
        <w:rPr>
          <w:rFonts w:ascii="Arial" w:hAnsi="Arial" w:cs="Arial"/>
          <w:color w:val="800080"/>
          <w:sz w:val="20"/>
          <w:highlight w:val="yellow"/>
        </w:rPr>
        <w:t>TEKSTBLOK GEVOLMACHTIGDE</w:t>
      </w:r>
      <w:r w:rsidR="007B344B" w:rsidRPr="490D0FF9">
        <w:rPr>
          <w:rFonts w:ascii="Arial" w:hAnsi="Arial" w:cs="Arial"/>
          <w:color w:val="800080"/>
          <w:sz w:val="20"/>
        </w:rPr>
        <w:t>:</w:t>
      </w:r>
    </w:p>
    <w:p w14:paraId="21D298FC" w14:textId="77777777" w:rsidR="007B344B" w:rsidRDefault="007B344B" w:rsidP="490D0FF9">
      <w:pPr>
        <w:ind w:left="748" w:hanging="448"/>
        <w:rPr>
          <w:rFonts w:ascii="Arial" w:hAnsi="Arial" w:cs="Arial"/>
          <w:color w:val="FF0000"/>
          <w:sz w:val="20"/>
        </w:rPr>
      </w:pP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proofErr w:type="spellStart"/>
      <w:r w:rsidRPr="490D0FF9">
        <w:rPr>
          <w:rFonts w:ascii="Arial" w:hAnsi="Arial" w:cs="Arial"/>
          <w:color w:val="800080"/>
          <w:sz w:val="20"/>
        </w:rPr>
        <w:t>a.</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color w:val="339966"/>
          <w:sz w:val="20"/>
          <w:highlight w:val="yellow"/>
        </w:rPr>
        <w:t>TEKSTBLOK</w:t>
      </w:r>
      <w:proofErr w:type="spellEnd"/>
      <w:r w:rsidRPr="490D0FF9">
        <w:rPr>
          <w:rFonts w:ascii="Arial" w:hAnsi="Arial" w:cs="Arial"/>
          <w:color w:val="339966"/>
          <w:sz w:val="20"/>
          <w:highlight w:val="yellow"/>
        </w:rPr>
        <w:t xml:space="preserve"> PARTIJ NATUURLIJK PERSOON/TEKSTBLOK PARTIJ NIET NATUURLIJK PERSOON</w:t>
      </w:r>
      <w:r w:rsidRPr="490D0FF9">
        <w:rPr>
          <w:rFonts w:ascii="Arial" w:hAnsi="Arial" w:cs="Arial"/>
          <w:color w:val="FF0000"/>
          <w:sz w:val="20"/>
        </w:rPr>
        <w:t>;</w:t>
      </w:r>
    </w:p>
    <w:p w14:paraId="20D44D84" w14:textId="49A0680C" w:rsidR="5A3C1239" w:rsidRDefault="5A3C1239" w:rsidP="490D0FF9">
      <w:pPr>
        <w:ind w:left="748" w:hanging="448"/>
        <w:rPr>
          <w:rFonts w:ascii="Arial" w:hAnsi="Arial" w:cs="Arial"/>
          <w:color w:val="FF0000"/>
          <w:sz w:val="20"/>
        </w:rPr>
      </w:pPr>
      <w:r w:rsidRPr="490D0FF9">
        <w:rPr>
          <w:rFonts w:ascii="Arial" w:hAnsi="Arial" w:cs="Arial"/>
          <w:color w:val="FF0000"/>
          <w:sz w:val="20"/>
        </w:rPr>
        <w:t>hierna,</w:t>
      </w:r>
      <w:r w:rsidRPr="490D0FF9">
        <w:rPr>
          <w:rFonts w:ascii="Arial" w:hAnsi="Arial" w:cs="Arial"/>
          <w:color w:val="800080"/>
          <w:sz w:val="20"/>
        </w:rPr>
        <w:t xml:space="preserve"> zowel tezamen als ieder afzonderlijk,</w:t>
      </w:r>
      <w:r w:rsidRPr="490D0FF9">
        <w:rPr>
          <w:rFonts w:ascii="Arial" w:hAnsi="Arial" w:cs="Arial"/>
          <w:color w:val="FF0000"/>
          <w:sz w:val="20"/>
        </w:rPr>
        <w:t xml:space="preserve"> te noemen: </w:t>
      </w:r>
    </w:p>
    <w:p w14:paraId="520C50B6" w14:textId="7CF34541" w:rsidR="5A3C1239" w:rsidRDefault="5A3C1239" w:rsidP="490D0FF9">
      <w:pPr>
        <w:ind w:left="748" w:hanging="448"/>
        <w:rPr>
          <w:rFonts w:ascii="Arial" w:hAnsi="Arial" w:cs="Arial"/>
          <w:color w:val="FF0000"/>
          <w:sz w:val="20"/>
        </w:rPr>
      </w:pPr>
      <w:r w:rsidRPr="490D0FF9">
        <w:rPr>
          <w:rFonts w:ascii="Arial" w:hAnsi="Arial" w:cs="Arial"/>
          <w:color w:val="FF0000"/>
          <w:sz w:val="20"/>
        </w:rPr>
        <w:t>de “Schuldenaar”</w:t>
      </w:r>
      <w:r w:rsidR="004F021F" w:rsidRPr="490D0FF9">
        <w:rPr>
          <w:rFonts w:ascii="Arial" w:hAnsi="Arial" w:cs="Arial"/>
          <w:color w:val="FF0000"/>
          <w:sz w:val="20"/>
        </w:rPr>
        <w:t xml:space="preserve"> en tevens te noemen: de</w:t>
      </w:r>
      <w:r w:rsidRPr="490D0FF9">
        <w:rPr>
          <w:rFonts w:ascii="Arial" w:hAnsi="Arial" w:cs="Arial"/>
          <w:color w:val="FF0000"/>
          <w:sz w:val="20"/>
        </w:rPr>
        <w:t xml:space="preserve"> “Hypotheekgever”.</w:t>
      </w:r>
    </w:p>
    <w:p w14:paraId="2AB8D699" w14:textId="4DB7DFF1" w:rsidR="00E6B759" w:rsidRDefault="00E6B759" w:rsidP="490D0FF9">
      <w:pPr>
        <w:ind w:left="284" w:hanging="284"/>
        <w:rPr>
          <w:rFonts w:ascii="Arial" w:hAnsi="Arial" w:cs="Arial"/>
          <w:color w:val="FF0000"/>
          <w:sz w:val="20"/>
        </w:rPr>
      </w:pPr>
      <w:r w:rsidRPr="490D0FF9">
        <w:rPr>
          <w:rFonts w:ascii="Arial" w:hAnsi="Arial" w:cs="Arial"/>
          <w:color w:val="FF0000"/>
          <w:sz w:val="20"/>
        </w:rPr>
        <w:t>2.</w:t>
      </w:r>
      <w:r w:rsidRPr="490D0FF9">
        <w:rPr>
          <w:rFonts w:ascii="Arial" w:hAnsi="Arial" w:cs="Arial"/>
          <w:sz w:val="20"/>
        </w:rPr>
        <w:t xml:space="preserve"> </w:t>
      </w:r>
      <w:r w:rsidRPr="490D0FF9">
        <w:rPr>
          <w:rFonts w:ascii="Arial" w:hAnsi="Arial" w:cs="Arial"/>
          <w:color w:val="FF0000"/>
          <w:sz w:val="20"/>
          <w:highlight w:val="yellow"/>
        </w:rPr>
        <w:t>TEKSTBLOK GEVOLMACHTIGDE</w:t>
      </w:r>
      <w:r w:rsidRPr="490D0FF9">
        <w:rPr>
          <w:rFonts w:ascii="Arial" w:hAnsi="Arial" w:cs="Arial"/>
          <w:color w:val="FF0000"/>
          <w:sz w:val="20"/>
        </w:rPr>
        <w:t xml:space="preserve">: </w:t>
      </w:r>
    </w:p>
    <w:p w14:paraId="558C7F3A" w14:textId="77777777" w:rsidR="00E6B759" w:rsidRDefault="00E6B759" w:rsidP="490D0FF9">
      <w:pPr>
        <w:ind w:left="709" w:hanging="425"/>
        <w:rPr>
          <w:rFonts w:ascii="Arial" w:hAnsi="Arial" w:cs="Arial"/>
          <w:color w:val="800080"/>
          <w:sz w:val="20"/>
        </w:rPr>
      </w:pPr>
      <w:r w:rsidRPr="490D0FF9">
        <w:rPr>
          <w:rFonts w:ascii="Arial" w:hAnsi="Arial" w:cs="Arial"/>
          <w:color w:val="FF0000"/>
          <w:sz w:val="20"/>
          <w:highlight w:val="yellow"/>
        </w:rPr>
        <w:t>TEKSTBLOK RECHTSPERSOON</w:t>
      </w:r>
      <w:r w:rsidRPr="490D0FF9">
        <w:rPr>
          <w:rFonts w:ascii="Arial" w:hAnsi="Arial" w:cs="Arial"/>
          <w:color w:val="800080"/>
          <w:sz w:val="20"/>
        </w:rPr>
        <w:t xml:space="preserve"> (correspondentieadres voor alle</w:t>
      </w:r>
    </w:p>
    <w:p w14:paraId="4CE4CB03" w14:textId="77777777" w:rsidR="00E6B759" w:rsidRDefault="00E6B759" w:rsidP="490D0FF9">
      <w:pPr>
        <w:ind w:left="709" w:hanging="425"/>
        <w:rPr>
          <w:rFonts w:ascii="Arial" w:hAnsi="Arial" w:cs="Arial"/>
          <w:color w:val="3366FF"/>
          <w:sz w:val="20"/>
        </w:rPr>
      </w:pPr>
      <w:r w:rsidRPr="490D0FF9">
        <w:rPr>
          <w:rFonts w:ascii="Arial" w:hAnsi="Arial" w:cs="Arial"/>
          <w:color w:val="800080"/>
          <w:sz w:val="20"/>
        </w:rPr>
        <w:t xml:space="preserve">aangelegenheden betreffende de hierna te vermelden rechtshandelingen: </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color w:val="3366FF"/>
          <w:sz w:val="20"/>
        </w:rPr>
        <w:t>label</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color w:val="3366FF"/>
          <w:sz w:val="20"/>
        </w:rPr>
        <w:t xml:space="preserve">, </w:t>
      </w:r>
    </w:p>
    <w:p w14:paraId="61597660" w14:textId="77777777" w:rsidR="00E6B759" w:rsidRDefault="00E6B759" w:rsidP="490D0FF9">
      <w:pPr>
        <w:ind w:left="709" w:hanging="425"/>
        <w:rPr>
          <w:rFonts w:ascii="Arial" w:hAnsi="Arial" w:cs="Arial"/>
          <w:color w:val="800080"/>
          <w:sz w:val="20"/>
        </w:rPr>
      </w:pP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color w:val="3366FF"/>
          <w:sz w:val="20"/>
        </w:rPr>
        <w:t>afdeling</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color w:val="3366FF"/>
          <w:sz w:val="20"/>
        </w:rPr>
        <w:t xml:space="preserve">, </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sz w:val="20"/>
        </w:rPr>
        <w:t>postcode</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color w:val="800080"/>
          <w:sz w:val="20"/>
        </w:rPr>
        <w:t xml:space="preserve"> </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sz w:val="20"/>
        </w:rPr>
        <w:t>plaats</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color w:val="3366FF"/>
          <w:sz w:val="20"/>
        </w:rPr>
        <w:t>,</w:t>
      </w:r>
      <w:r w:rsidRPr="490D0FF9">
        <w:rPr>
          <w:rFonts w:ascii="Arial" w:hAnsi="Arial" w:cs="Arial"/>
          <w:color w:val="800080"/>
          <w:sz w:val="20"/>
        </w:rPr>
        <w:t xml:space="preserve"> </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sz w:val="20"/>
        </w:rPr>
        <w:t>straatnaam</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color w:val="800080"/>
          <w:sz w:val="20"/>
        </w:rPr>
        <w:t xml:space="preserve"> </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sz w:val="20"/>
        </w:rPr>
        <w:t>huisnummer</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color w:val="800080"/>
          <w:sz w:val="20"/>
        </w:rPr>
        <w:t xml:space="preserve"> </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color w:val="3366FF"/>
          <w:sz w:val="20"/>
        </w:rPr>
        <w:t>letter</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color w:val="800080"/>
          <w:sz w:val="20"/>
        </w:rPr>
        <w:t xml:space="preserve"> </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color w:val="3366FF"/>
          <w:sz w:val="20"/>
        </w:rPr>
        <w:t>toevoeging</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sz w:val="20"/>
        </w:rPr>
        <w:t xml:space="preserve"> </w:t>
      </w:r>
      <w:r w:rsidRPr="490D0FF9">
        <w:rPr>
          <w:rFonts w:ascii="Arial" w:hAnsi="Arial" w:cs="Arial"/>
          <w:color w:val="800080"/>
          <w:sz w:val="20"/>
        </w:rPr>
        <w:t>/</w:t>
      </w:r>
    </w:p>
    <w:p w14:paraId="418CEF34" w14:textId="77777777" w:rsidR="00E6B759" w:rsidRDefault="00E6B759" w:rsidP="490D0FF9">
      <w:pPr>
        <w:ind w:left="709" w:hanging="425"/>
        <w:rPr>
          <w:rFonts w:ascii="Arial" w:hAnsi="Arial" w:cs="Arial"/>
          <w:color w:val="FF0000"/>
          <w:sz w:val="20"/>
        </w:rPr>
      </w:pPr>
      <w:r w:rsidRPr="490D0FF9">
        <w:rPr>
          <w:rFonts w:ascii="Arial" w:hAnsi="Arial" w:cs="Arial"/>
          <w:color w:val="800080"/>
          <w:sz w:val="20"/>
        </w:rPr>
        <w:t xml:space="preserve">postbus </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sz w:val="20"/>
        </w:rPr>
        <w:t>postbusnummer</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color w:val="800080"/>
          <w:sz w:val="20"/>
        </w:rPr>
        <w:t xml:space="preserve"> </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sz w:val="20"/>
        </w:rPr>
        <w:t>postcode</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color w:val="800080"/>
          <w:sz w:val="20"/>
        </w:rPr>
        <w:t xml:space="preserve"> </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sz w:val="20"/>
        </w:rPr>
        <w:t>plaats</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color w:val="800080"/>
          <w:sz w:val="20"/>
        </w:rPr>
        <w:t xml:space="preserve"> / </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00847BC3">
        <w:rPr>
          <w:rFonts w:ascii="Arial" w:hAnsi="Arial" w:cs="Arial"/>
          <w:color w:val="3366FF"/>
          <w:sz w:val="20"/>
        </w:rPr>
        <w:t>regio</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color w:val="800080"/>
          <w:sz w:val="20"/>
        </w:rPr>
        <w:t xml:space="preserve"> </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sz w:val="20"/>
        </w:rPr>
        <w:t>plaats</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color w:val="3366FF"/>
          <w:sz w:val="20"/>
        </w:rPr>
        <w:t>,</w:t>
      </w:r>
      <w:r w:rsidRPr="490D0FF9">
        <w:rPr>
          <w:rFonts w:ascii="Arial" w:hAnsi="Arial" w:cs="Arial"/>
          <w:color w:val="800080"/>
          <w:sz w:val="20"/>
        </w:rPr>
        <w:t xml:space="preserve"> </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sz w:val="20"/>
        </w:rPr>
        <w:t>straat</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color w:val="800080"/>
          <w:sz w:val="20"/>
        </w:rPr>
        <w:t xml:space="preserve"> </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sz w:val="20"/>
        </w:rPr>
        <w:t>land</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color w:val="800080"/>
          <w:sz w:val="20"/>
        </w:rPr>
        <w:t>)</w:t>
      </w:r>
      <w:r w:rsidRPr="490D0FF9">
        <w:rPr>
          <w:rFonts w:ascii="Arial" w:hAnsi="Arial" w:cs="Arial"/>
          <w:color w:val="FF0000"/>
          <w:sz w:val="20"/>
        </w:rPr>
        <w:t>;</w:t>
      </w:r>
    </w:p>
    <w:p w14:paraId="0EE6135C" w14:textId="65ED52B7" w:rsidR="00E6B759" w:rsidRDefault="00E6B759" w:rsidP="490D0FF9">
      <w:pPr>
        <w:ind w:left="284"/>
        <w:rPr>
          <w:rFonts w:ascii="Arial" w:hAnsi="Arial" w:cs="Arial"/>
          <w:color w:val="FF0000"/>
          <w:sz w:val="20"/>
        </w:rPr>
      </w:pPr>
      <w:r w:rsidRPr="490D0FF9">
        <w:rPr>
          <w:rFonts w:ascii="Arial" w:hAnsi="Arial" w:cs="Arial"/>
          <w:color w:val="FF0000"/>
          <w:sz w:val="20"/>
        </w:rPr>
        <w:t>hierna te noemen: “</w:t>
      </w:r>
      <w:proofErr w:type="spellStart"/>
      <w:r w:rsidRPr="490D0FF9">
        <w:rPr>
          <w:rFonts w:ascii="Arial" w:hAnsi="Arial" w:cs="Arial"/>
          <w:color w:val="FF0000"/>
          <w:sz w:val="20"/>
        </w:rPr>
        <w:t>Neo</w:t>
      </w:r>
      <w:proofErr w:type="spellEnd"/>
      <w:r w:rsidRPr="490D0FF9">
        <w:rPr>
          <w:rFonts w:ascii="Arial" w:hAnsi="Arial" w:cs="Arial"/>
          <w:color w:val="FF0000"/>
          <w:sz w:val="20"/>
        </w:rPr>
        <w:t xml:space="preserve"> Hypotheken”;</w:t>
      </w:r>
    </w:p>
    <w:p w14:paraId="4BF8F562" w14:textId="78D0E6B0" w:rsidR="00AC15B5" w:rsidRDefault="000D72AE" w:rsidP="196E813E">
      <w:pPr>
        <w:rPr>
          <w:rFonts w:ascii="Arial" w:hAnsi="Arial" w:cs="Arial"/>
          <w:color w:val="FF0000"/>
          <w:sz w:val="20"/>
        </w:rPr>
      </w:pPr>
      <w:r w:rsidRPr="196E813E">
        <w:rPr>
          <w:rFonts w:ascii="Arial" w:hAnsi="Arial" w:cs="Arial"/>
          <w:color w:val="FF0000"/>
          <w:sz w:val="20"/>
        </w:rPr>
        <w:t xml:space="preserve">Van het bestaan van de </w:t>
      </w:r>
      <w:r w:rsidR="715EFACA" w:rsidRPr="196E813E">
        <w:rPr>
          <w:rFonts w:ascii="Arial" w:hAnsi="Arial" w:cs="Arial"/>
          <w:color w:val="FF0000"/>
          <w:sz w:val="20"/>
        </w:rPr>
        <w:t>(</w:t>
      </w:r>
      <w:r w:rsidRPr="196E813E">
        <w:rPr>
          <w:rFonts w:ascii="Arial" w:hAnsi="Arial" w:cs="Arial"/>
          <w:color w:val="FF0000"/>
          <w:sz w:val="20"/>
        </w:rPr>
        <w:t>mondelinge</w:t>
      </w:r>
      <w:r w:rsidR="732D53BA" w:rsidRPr="196E813E">
        <w:rPr>
          <w:rFonts w:ascii="Arial" w:hAnsi="Arial" w:cs="Arial"/>
          <w:color w:val="FF0000"/>
          <w:sz w:val="20"/>
        </w:rPr>
        <w:t>)</w:t>
      </w:r>
      <w:r w:rsidRPr="196E813E">
        <w:rPr>
          <w:rFonts w:ascii="Arial" w:hAnsi="Arial" w:cs="Arial"/>
          <w:color w:val="7030A0"/>
          <w:sz w:val="20"/>
        </w:rPr>
        <w:t xml:space="preserve"> </w:t>
      </w:r>
      <w:r w:rsidRPr="196E813E">
        <w:rPr>
          <w:rFonts w:ascii="Arial" w:hAnsi="Arial" w:cs="Arial"/>
          <w:color w:val="FF0000"/>
          <w:sz w:val="20"/>
        </w:rPr>
        <w:t xml:space="preserve">volmacht van </w:t>
      </w:r>
      <w:proofErr w:type="spellStart"/>
      <w:r w:rsidRPr="196E813E">
        <w:rPr>
          <w:rFonts w:ascii="Arial" w:hAnsi="Arial" w:cs="Arial"/>
          <w:color w:val="FF0000"/>
          <w:sz w:val="20"/>
        </w:rPr>
        <w:t>Neo</w:t>
      </w:r>
      <w:proofErr w:type="spellEnd"/>
      <w:r w:rsidRPr="196E813E">
        <w:rPr>
          <w:rFonts w:ascii="Arial" w:hAnsi="Arial" w:cs="Arial"/>
          <w:color w:val="FF0000"/>
          <w:sz w:val="20"/>
        </w:rPr>
        <w:t xml:space="preserve"> Hypotheken aan de </w:t>
      </w:r>
      <w:ins w:id="4" w:author="Groote Haar, Linda" w:date="2025-02-03T10:41:00Z" w16du:dateUtc="2025-02-03T09:41:00Z">
        <w:r w:rsidR="001A675F" w:rsidRPr="00FB2E0E">
          <w:rPr>
            <w:rFonts w:ascii="Arial" w:hAnsi="Arial" w:cs="Arial"/>
            <w:color w:val="339966"/>
            <w:sz w:val="20"/>
          </w:rPr>
          <w:t>comparant</w:t>
        </w:r>
        <w:r w:rsidR="001A675F">
          <w:rPr>
            <w:rFonts w:ascii="Arial" w:hAnsi="Arial" w:cs="Arial"/>
            <w:color w:val="339966"/>
            <w:sz w:val="20"/>
          </w:rPr>
          <w:t>/comparante/persoon</w:t>
        </w:r>
        <w:del w:id="5" w:author="Groot, Karina de" w:date="2025-02-27T11:06:00Z" w16du:dateUtc="2025-02-27T10:06:00Z">
          <w:r w:rsidR="001A675F" w:rsidDel="00A92724">
            <w:rPr>
              <w:rFonts w:ascii="Arial" w:hAnsi="Arial" w:cs="Arial"/>
              <w:color w:val="339966"/>
              <w:sz w:val="20"/>
            </w:rPr>
            <w:delText>/personen</w:delText>
          </w:r>
        </w:del>
      </w:ins>
      <w:del w:id="6" w:author="Groote Haar, Linda" w:date="2025-02-03T10:41:00Z" w16du:dateUtc="2025-02-03T09:41:00Z">
        <w:r w:rsidRPr="196E813E" w:rsidDel="001A675F">
          <w:rPr>
            <w:rFonts w:ascii="Arial" w:hAnsi="Arial" w:cs="Arial"/>
            <w:color w:val="FF0000"/>
            <w:sz w:val="20"/>
          </w:rPr>
          <w:delText>comparant</w:delText>
        </w:r>
        <w:r w:rsidR="00B5349F" w:rsidRPr="196E813E" w:rsidDel="001A675F">
          <w:rPr>
            <w:rFonts w:ascii="Arial" w:hAnsi="Arial" w:cs="Arial"/>
            <w:color w:val="7030A0"/>
            <w:sz w:val="20"/>
          </w:rPr>
          <w:delText>e</w:delText>
        </w:r>
      </w:del>
      <w:r w:rsidRPr="196E813E">
        <w:rPr>
          <w:rFonts w:ascii="Arial" w:hAnsi="Arial" w:cs="Arial"/>
          <w:color w:val="7030A0"/>
          <w:sz w:val="20"/>
        </w:rPr>
        <w:t xml:space="preserve"> </w:t>
      </w:r>
      <w:r w:rsidRPr="196E813E">
        <w:rPr>
          <w:rFonts w:ascii="Arial" w:hAnsi="Arial" w:cs="Arial"/>
          <w:color w:val="FF0000"/>
          <w:sz w:val="20"/>
        </w:rPr>
        <w:t xml:space="preserve">onder </w:t>
      </w:r>
      <w:r w:rsidR="00CF69FB" w:rsidRPr="196E813E">
        <w:rPr>
          <w:rFonts w:ascii="Arial" w:hAnsi="Arial" w:cs="Arial"/>
          <w:color w:val="FF0000"/>
          <w:sz w:val="20"/>
        </w:rPr>
        <w:t>2</w:t>
      </w:r>
      <w:r w:rsidRPr="196E813E">
        <w:rPr>
          <w:rFonts w:ascii="Arial" w:hAnsi="Arial" w:cs="Arial"/>
          <w:color w:val="FF0000"/>
          <w:sz w:val="20"/>
        </w:rPr>
        <w:t xml:space="preserve"> genoemd is mij, notaris, genoegzaam gebleken. </w:t>
      </w:r>
      <w:r>
        <w:br/>
      </w:r>
      <w:r w:rsidR="007B344B" w:rsidRPr="196E813E">
        <w:rPr>
          <w:rFonts w:ascii="Arial" w:hAnsi="Arial" w:cs="Arial"/>
          <w:color w:val="FF0000"/>
          <w:sz w:val="20"/>
        </w:rPr>
        <w:t xml:space="preserve">De comparanten verklaarden </w:t>
      </w:r>
      <w:r w:rsidR="00AC15B5" w:rsidRPr="196E813E">
        <w:rPr>
          <w:rFonts w:ascii="Arial" w:hAnsi="Arial" w:cs="Arial"/>
          <w:color w:val="FF0000"/>
          <w:sz w:val="20"/>
        </w:rPr>
        <w:t>als volgt:</w:t>
      </w:r>
    </w:p>
    <w:p w14:paraId="0C4FE163" w14:textId="494DBAE5" w:rsidR="00E517C8" w:rsidRPr="00A74D96" w:rsidRDefault="00E517C8" w:rsidP="00E517C8">
      <w:pPr>
        <w:pStyle w:val="Default"/>
        <w:rPr>
          <w:rFonts w:ascii="Arial" w:hAnsi="Arial" w:cs="Arial"/>
          <w:b/>
          <w:bCs/>
          <w:color w:val="FF0000"/>
          <w:sz w:val="20"/>
          <w:szCs w:val="20"/>
        </w:rPr>
      </w:pPr>
      <w:r w:rsidRPr="00A74D96">
        <w:rPr>
          <w:rFonts w:ascii="Arial" w:hAnsi="Arial" w:cs="Arial"/>
          <w:b/>
          <w:bCs/>
          <w:color w:val="FF0000"/>
          <w:sz w:val="20"/>
          <w:szCs w:val="20"/>
        </w:rPr>
        <w:t xml:space="preserve">Artikel 1 Overeenkomst van geldlening </w:t>
      </w:r>
    </w:p>
    <w:p w14:paraId="4FF27493" w14:textId="4742912E" w:rsidR="00B66001" w:rsidRPr="00A74D96" w:rsidRDefault="00E517C8" w:rsidP="00A74D96">
      <w:pPr>
        <w:pStyle w:val="Default"/>
        <w:rPr>
          <w:rFonts w:ascii="Arial" w:hAnsi="Arial" w:cs="Arial"/>
          <w:color w:val="FF0000"/>
          <w:sz w:val="20"/>
          <w:szCs w:val="20"/>
        </w:rPr>
      </w:pPr>
      <w:proofErr w:type="spellStart"/>
      <w:r w:rsidRPr="00A74D96">
        <w:rPr>
          <w:rFonts w:ascii="Arial" w:hAnsi="Arial" w:cs="Arial"/>
          <w:color w:val="FF0000"/>
          <w:sz w:val="20"/>
          <w:szCs w:val="20"/>
        </w:rPr>
        <w:t>Neo</w:t>
      </w:r>
      <w:proofErr w:type="spellEnd"/>
      <w:r w:rsidRPr="00A74D96">
        <w:rPr>
          <w:rFonts w:ascii="Arial" w:hAnsi="Arial" w:cs="Arial"/>
          <w:color w:val="FF0000"/>
          <w:sz w:val="20"/>
          <w:szCs w:val="20"/>
        </w:rPr>
        <w:t xml:space="preserve"> Hypotheken en de Schuldenaar zijn een leningsovereenkomst met hypotheekstelling en inpandgeving aangegaan, hierna te noemen: de "Leningsovereenkomst"</w:t>
      </w:r>
      <w:r w:rsidR="00BC4E7D">
        <w:rPr>
          <w:rFonts w:ascii="Arial" w:hAnsi="Arial" w:cs="Arial"/>
          <w:color w:val="FF0000"/>
          <w:sz w:val="20"/>
          <w:szCs w:val="20"/>
        </w:rPr>
        <w:t>. T</w:t>
      </w:r>
      <w:r w:rsidRPr="00A74D96">
        <w:rPr>
          <w:rFonts w:ascii="Arial" w:hAnsi="Arial" w:cs="Arial"/>
          <w:color w:val="FF0000"/>
          <w:sz w:val="20"/>
          <w:szCs w:val="20"/>
        </w:rPr>
        <w:t xml:space="preserve">er uitvoering van de Leningsovereenkomst verstrekt </w:t>
      </w:r>
      <w:proofErr w:type="spellStart"/>
      <w:r w:rsidRPr="00A74D96">
        <w:rPr>
          <w:rFonts w:ascii="Arial" w:hAnsi="Arial" w:cs="Arial"/>
          <w:color w:val="FF0000"/>
          <w:sz w:val="20"/>
          <w:szCs w:val="20"/>
        </w:rPr>
        <w:t>Neo</w:t>
      </w:r>
      <w:proofErr w:type="spellEnd"/>
      <w:r w:rsidRPr="00A74D96">
        <w:rPr>
          <w:rFonts w:ascii="Arial" w:hAnsi="Arial" w:cs="Arial"/>
          <w:color w:val="FF0000"/>
          <w:sz w:val="20"/>
          <w:szCs w:val="20"/>
        </w:rPr>
        <w:t xml:space="preserve"> Hypotheken aan de Schuldenaar een geldlening voor het hierna te noemen bedrag en is de Schuldenaar verplicht aan </w:t>
      </w:r>
      <w:proofErr w:type="spellStart"/>
      <w:r w:rsidRPr="00A74D96">
        <w:rPr>
          <w:rFonts w:ascii="Arial" w:hAnsi="Arial" w:cs="Arial"/>
          <w:color w:val="FF0000"/>
          <w:sz w:val="20"/>
          <w:szCs w:val="20"/>
        </w:rPr>
        <w:t>Neo</w:t>
      </w:r>
      <w:proofErr w:type="spellEnd"/>
      <w:r w:rsidRPr="00A74D96">
        <w:rPr>
          <w:rFonts w:ascii="Arial" w:hAnsi="Arial" w:cs="Arial"/>
          <w:color w:val="FF0000"/>
          <w:sz w:val="20"/>
          <w:szCs w:val="20"/>
        </w:rPr>
        <w:t xml:space="preserve"> Hypotheken de in deze akte omschreven rechten van hypotheek en pand te (doen) vestigen op de wijze en onder de bepalingen en voorwaarden als uiteengezet in deze akte.</w:t>
      </w:r>
    </w:p>
    <w:p w14:paraId="19187C2E" w14:textId="494C3C55" w:rsidR="00E45D6F" w:rsidRPr="00E45D6F" w:rsidRDefault="00E45D6F" w:rsidP="00E45D6F">
      <w:pPr>
        <w:tabs>
          <w:tab w:val="left" w:pos="-1440"/>
          <w:tab w:val="left" w:pos="-720"/>
        </w:tabs>
        <w:suppressAutoHyphens/>
        <w:rPr>
          <w:rFonts w:ascii="Arial" w:hAnsi="Arial" w:cs="Arial"/>
          <w:b/>
          <w:bCs/>
          <w:color w:val="FF0000"/>
          <w:sz w:val="20"/>
        </w:rPr>
      </w:pPr>
      <w:r w:rsidRPr="00E45D6F">
        <w:rPr>
          <w:rFonts w:ascii="Arial" w:hAnsi="Arial" w:cs="Arial"/>
          <w:b/>
          <w:bCs/>
          <w:color w:val="FF0000"/>
          <w:sz w:val="20"/>
        </w:rPr>
        <w:t xml:space="preserve">Artikel 2 Lening  </w:t>
      </w:r>
    </w:p>
    <w:p w14:paraId="52B7AD66" w14:textId="24BFAF6C" w:rsidR="004A4CD7" w:rsidRPr="004A4CD7" w:rsidRDefault="00E45D6F" w:rsidP="004A4CD7">
      <w:pPr>
        <w:tabs>
          <w:tab w:val="left" w:pos="-1440"/>
          <w:tab w:val="left" w:pos="-720"/>
        </w:tabs>
        <w:suppressAutoHyphens/>
        <w:rPr>
          <w:rFonts w:ascii="Arial" w:hAnsi="Arial" w:cs="Arial"/>
          <w:sz w:val="20"/>
        </w:rPr>
      </w:pPr>
      <w:r w:rsidRPr="00E45D6F">
        <w:rPr>
          <w:rFonts w:ascii="Arial" w:hAnsi="Arial" w:cs="Arial"/>
          <w:color w:val="FF0000"/>
          <w:sz w:val="20"/>
        </w:rPr>
        <w:t xml:space="preserve">De Schuldenaar verklaarde wegens van </w:t>
      </w:r>
      <w:proofErr w:type="spellStart"/>
      <w:r w:rsidRPr="00E45D6F">
        <w:rPr>
          <w:rFonts w:ascii="Arial" w:hAnsi="Arial" w:cs="Arial"/>
          <w:color w:val="FF0000"/>
          <w:sz w:val="20"/>
        </w:rPr>
        <w:t>Neo</w:t>
      </w:r>
      <w:proofErr w:type="spellEnd"/>
      <w:r w:rsidRPr="00E45D6F">
        <w:rPr>
          <w:rFonts w:ascii="Arial" w:hAnsi="Arial" w:cs="Arial"/>
          <w:color w:val="FF0000"/>
          <w:sz w:val="20"/>
        </w:rPr>
        <w:t xml:space="preserve"> Hypotheken ter leen ontvangen gelden hoofdelijk schuldig te zijn aan </w:t>
      </w:r>
      <w:proofErr w:type="spellStart"/>
      <w:r w:rsidRPr="00E45D6F">
        <w:rPr>
          <w:rFonts w:ascii="Arial" w:hAnsi="Arial" w:cs="Arial"/>
          <w:color w:val="FF0000"/>
          <w:sz w:val="20"/>
        </w:rPr>
        <w:t>Neo</w:t>
      </w:r>
      <w:proofErr w:type="spellEnd"/>
      <w:r w:rsidRPr="00E45D6F">
        <w:rPr>
          <w:rFonts w:ascii="Arial" w:hAnsi="Arial" w:cs="Arial"/>
          <w:color w:val="FF0000"/>
          <w:sz w:val="20"/>
        </w:rPr>
        <w:t xml:space="preserve"> Hypotheken een bedrag van:</w:t>
      </w:r>
      <w:r w:rsidR="00B315FC">
        <w:rPr>
          <w:rFonts w:ascii="Arial" w:hAnsi="Arial" w:cs="Arial"/>
          <w:color w:val="FF0000"/>
          <w:sz w:val="20"/>
        </w:rPr>
        <w:t xml:space="preserve"> </w:t>
      </w:r>
      <w:r w:rsidR="00B315FC" w:rsidRPr="00E957A4">
        <w:rPr>
          <w:rFonts w:ascii="Arial" w:hAnsi="Arial" w:cs="Arial"/>
          <w:sz w:val="20"/>
        </w:rPr>
        <w:fldChar w:fldCharType="begin"/>
      </w:r>
      <w:r w:rsidR="00B315FC" w:rsidRPr="00E957A4">
        <w:rPr>
          <w:rFonts w:ascii="Arial" w:hAnsi="Arial" w:cs="Arial"/>
          <w:sz w:val="20"/>
        </w:rPr>
        <w:instrText>MacroButton Nomacro §</w:instrText>
      </w:r>
      <w:r w:rsidR="00B315FC" w:rsidRPr="00E957A4">
        <w:rPr>
          <w:rFonts w:ascii="Arial" w:hAnsi="Arial" w:cs="Arial"/>
          <w:sz w:val="20"/>
        </w:rPr>
        <w:fldChar w:fldCharType="end"/>
      </w:r>
      <w:proofErr w:type="spellStart"/>
      <w:r w:rsidR="00B315FC">
        <w:rPr>
          <w:rFonts w:ascii="Arial" w:hAnsi="Arial" w:cs="Arial"/>
          <w:sz w:val="20"/>
        </w:rPr>
        <w:t>leningbedrag</w:t>
      </w:r>
      <w:proofErr w:type="spellEnd"/>
      <w:r w:rsidR="00B315FC">
        <w:rPr>
          <w:rFonts w:ascii="Arial" w:hAnsi="Arial" w:cs="Arial"/>
          <w:sz w:val="20"/>
        </w:rPr>
        <w:t xml:space="preserve"> voluit in letters (</w:t>
      </w:r>
      <w:proofErr w:type="spellStart"/>
      <w:r w:rsidR="00B315FC">
        <w:rPr>
          <w:rFonts w:ascii="Arial" w:hAnsi="Arial" w:cs="Arial"/>
          <w:sz w:val="20"/>
        </w:rPr>
        <w:t>leningbedrag</w:t>
      </w:r>
      <w:proofErr w:type="spellEnd"/>
      <w:r w:rsidR="00B315FC">
        <w:rPr>
          <w:rFonts w:ascii="Arial" w:hAnsi="Arial" w:cs="Arial"/>
          <w:sz w:val="20"/>
        </w:rPr>
        <w:t xml:space="preserve"> in cijfers)</w:t>
      </w:r>
      <w:r w:rsidR="00B315FC" w:rsidRPr="00E957A4">
        <w:rPr>
          <w:rFonts w:ascii="Arial" w:hAnsi="Arial" w:cs="Arial"/>
          <w:sz w:val="20"/>
        </w:rPr>
        <w:fldChar w:fldCharType="begin"/>
      </w:r>
      <w:r w:rsidR="00B315FC" w:rsidRPr="00E957A4">
        <w:rPr>
          <w:rFonts w:ascii="Arial" w:hAnsi="Arial" w:cs="Arial"/>
          <w:sz w:val="20"/>
        </w:rPr>
        <w:instrText>MacroButton Nomacro §</w:instrText>
      </w:r>
      <w:r w:rsidR="00B315FC" w:rsidRPr="00E957A4">
        <w:rPr>
          <w:rFonts w:ascii="Arial" w:hAnsi="Arial" w:cs="Arial"/>
          <w:sz w:val="20"/>
        </w:rPr>
        <w:fldChar w:fldCharType="end"/>
      </w:r>
      <w:r w:rsidR="001001C8">
        <w:rPr>
          <w:rFonts w:ascii="Arial" w:hAnsi="Arial" w:cs="Arial"/>
          <w:color w:val="FF0000"/>
          <w:sz w:val="20"/>
        </w:rPr>
        <w:t xml:space="preserve">, </w:t>
      </w:r>
      <w:r w:rsidR="004A4CD7" w:rsidRPr="004A4CD7">
        <w:rPr>
          <w:rFonts w:ascii="Arial" w:hAnsi="Arial" w:cs="Arial"/>
          <w:color w:val="FF0000"/>
          <w:sz w:val="20"/>
        </w:rPr>
        <w:t xml:space="preserve">hierna te noemen: de "Lening".  </w:t>
      </w:r>
    </w:p>
    <w:p w14:paraId="5246CF56" w14:textId="266D7E1C" w:rsidR="00596B34" w:rsidRPr="00596B34" w:rsidRDefault="004A4CD7" w:rsidP="00596B34">
      <w:pPr>
        <w:rPr>
          <w:rFonts w:ascii="Arial" w:hAnsi="Arial" w:cs="Arial"/>
          <w:b/>
          <w:bCs/>
          <w:color w:val="FF0000"/>
          <w:sz w:val="20"/>
        </w:rPr>
      </w:pPr>
      <w:proofErr w:type="spellStart"/>
      <w:r w:rsidRPr="0069647B">
        <w:rPr>
          <w:rFonts w:ascii="Arial" w:hAnsi="Arial" w:cs="Arial"/>
          <w:color w:val="FF0000"/>
          <w:sz w:val="20"/>
        </w:rPr>
        <w:t>Neo</w:t>
      </w:r>
      <w:proofErr w:type="spellEnd"/>
      <w:r w:rsidRPr="0069647B">
        <w:rPr>
          <w:rFonts w:ascii="Arial" w:hAnsi="Arial" w:cs="Arial"/>
          <w:color w:val="FF0000"/>
          <w:sz w:val="20"/>
        </w:rPr>
        <w:t xml:space="preserve"> Hypotheken verklaarde de hiervoor vermelde schuldbekentenis te aanvaarden. </w:t>
      </w:r>
      <w:r w:rsidR="00596B34">
        <w:rPr>
          <w:rFonts w:ascii="Arial" w:hAnsi="Arial" w:cs="Arial"/>
          <w:color w:val="FF0000"/>
          <w:sz w:val="20"/>
        </w:rPr>
        <w:br/>
      </w:r>
      <w:r w:rsidR="00596B34" w:rsidRPr="00596B34">
        <w:rPr>
          <w:rFonts w:ascii="Arial" w:hAnsi="Arial" w:cs="Arial"/>
          <w:b/>
          <w:bCs/>
          <w:color w:val="FF0000"/>
          <w:sz w:val="20"/>
        </w:rPr>
        <w:t>Artikel 3</w:t>
      </w:r>
      <w:r w:rsidR="00596B34">
        <w:rPr>
          <w:rFonts w:ascii="Arial" w:hAnsi="Arial" w:cs="Arial"/>
          <w:b/>
          <w:bCs/>
          <w:color w:val="FF0000"/>
          <w:sz w:val="20"/>
        </w:rPr>
        <w:t xml:space="preserve"> </w:t>
      </w:r>
      <w:r w:rsidR="00596B34" w:rsidRPr="00596B34">
        <w:rPr>
          <w:rFonts w:ascii="Arial" w:hAnsi="Arial" w:cs="Arial"/>
          <w:b/>
          <w:bCs/>
          <w:color w:val="FF0000"/>
          <w:sz w:val="20"/>
        </w:rPr>
        <w:t>Gegevens van de Lening</w:t>
      </w:r>
    </w:p>
    <w:p w14:paraId="2FE122C7" w14:textId="5FC8640E" w:rsidR="00AD6F8B" w:rsidRPr="00596B34" w:rsidRDefault="00596B34" w:rsidP="00AD6F8B">
      <w:pPr>
        <w:rPr>
          <w:rFonts w:ascii="Arial" w:hAnsi="Arial" w:cs="Arial"/>
          <w:color w:val="FF0000"/>
          <w:sz w:val="20"/>
        </w:rPr>
      </w:pPr>
      <w:r w:rsidRPr="00596B34">
        <w:rPr>
          <w:rFonts w:ascii="Arial" w:hAnsi="Arial" w:cs="Arial"/>
          <w:color w:val="FF0000"/>
          <w:sz w:val="20"/>
        </w:rPr>
        <w:t xml:space="preserve">Voor wat betreft de (verdere) gegevens (zoals o.a. looptijd, aflossing, rente) en voorwaarden van de Lening wordt verwezen naar de hierna onder 8 vermelde Algemene Voorwaarden NEO Hypotheken.  </w:t>
      </w:r>
      <w:r w:rsidR="00B315FC">
        <w:rPr>
          <w:rFonts w:ascii="Arial" w:hAnsi="Arial" w:cs="Arial"/>
          <w:sz w:val="20"/>
        </w:rPr>
        <w:br/>
      </w:r>
      <w:proofErr w:type="spellStart"/>
      <w:r w:rsidR="00AD6F8B" w:rsidRPr="00DD0F21">
        <w:rPr>
          <w:rFonts w:ascii="Arial" w:hAnsi="Arial" w:cs="Arial"/>
          <w:color w:val="800080"/>
          <w:sz w:val="20"/>
          <w:u w:val="single"/>
        </w:rPr>
        <w:t>SVn</w:t>
      </w:r>
      <w:proofErr w:type="spellEnd"/>
      <w:r w:rsidR="00AD6F8B" w:rsidRPr="00DD0F21">
        <w:rPr>
          <w:rFonts w:ascii="Arial" w:hAnsi="Arial" w:cs="Arial"/>
          <w:color w:val="800080"/>
          <w:sz w:val="20"/>
          <w:u w:val="single"/>
        </w:rPr>
        <w:t xml:space="preserve"> Starterslening</w:t>
      </w:r>
    </w:p>
    <w:p w14:paraId="3B208D17" w14:textId="24CC2F51" w:rsidR="00DA1CF9" w:rsidRPr="00A03B70" w:rsidRDefault="00DA1CF9" w:rsidP="00DA1CF9">
      <w:pPr>
        <w:rPr>
          <w:rFonts w:ascii="Arial" w:hAnsi="Arial" w:cs="Arial"/>
          <w:color w:val="800080"/>
          <w:sz w:val="20"/>
        </w:rPr>
      </w:pPr>
      <w:r w:rsidRPr="00A03B70">
        <w:rPr>
          <w:rFonts w:ascii="Arial" w:hAnsi="Arial" w:cs="Arial"/>
          <w:color w:val="800080"/>
          <w:sz w:val="20"/>
        </w:rPr>
        <w:t>In verband met de door de Stichting Stimuleringsfonds Volkshuisvesting Nederlandse Gemeenten (</w:t>
      </w:r>
      <w:proofErr w:type="spellStart"/>
      <w:r w:rsidRPr="00A03B70">
        <w:rPr>
          <w:rFonts w:ascii="Arial" w:hAnsi="Arial" w:cs="Arial"/>
          <w:color w:val="800080"/>
          <w:sz w:val="20"/>
        </w:rPr>
        <w:t>SVn</w:t>
      </w:r>
      <w:proofErr w:type="spellEnd"/>
      <w:r w:rsidRPr="00A03B70">
        <w:rPr>
          <w:rFonts w:ascii="Arial" w:hAnsi="Arial" w:cs="Arial"/>
          <w:color w:val="800080"/>
          <w:sz w:val="20"/>
        </w:rPr>
        <w:t xml:space="preserve">) te verstrekken Starterslening, heeft </w:t>
      </w:r>
      <w:proofErr w:type="spellStart"/>
      <w:r w:rsidRPr="00A03B70">
        <w:rPr>
          <w:rFonts w:ascii="Arial" w:hAnsi="Arial" w:cs="Arial"/>
          <w:color w:val="800080"/>
          <w:sz w:val="20"/>
        </w:rPr>
        <w:t>Neo</w:t>
      </w:r>
      <w:proofErr w:type="spellEnd"/>
      <w:r w:rsidRPr="00A03B70">
        <w:rPr>
          <w:rFonts w:ascii="Arial" w:hAnsi="Arial" w:cs="Arial"/>
          <w:color w:val="800080"/>
          <w:sz w:val="20"/>
        </w:rPr>
        <w:t xml:space="preserve"> Hypotheken zich jegens </w:t>
      </w:r>
      <w:proofErr w:type="spellStart"/>
      <w:r w:rsidRPr="00A03B70">
        <w:rPr>
          <w:rFonts w:ascii="Arial" w:hAnsi="Arial" w:cs="Arial"/>
          <w:color w:val="800080"/>
          <w:sz w:val="20"/>
        </w:rPr>
        <w:t>SVn</w:t>
      </w:r>
      <w:proofErr w:type="spellEnd"/>
      <w:r w:rsidRPr="00A03B70">
        <w:rPr>
          <w:rFonts w:ascii="Arial" w:hAnsi="Arial" w:cs="Arial"/>
          <w:color w:val="800080"/>
          <w:sz w:val="20"/>
        </w:rPr>
        <w:t xml:space="preserve"> en Stichting Waarborgfonds Eigen Woningen (WEW) verplicht, na het ingaan van de lening geen gelden meer onder verband van de eerste hypotheekstelling ter leen te verstrekken aan de schuldenaar. Tevens heeft </w:t>
      </w:r>
      <w:proofErr w:type="spellStart"/>
      <w:r w:rsidRPr="00A03B70">
        <w:rPr>
          <w:rFonts w:ascii="Arial" w:hAnsi="Arial" w:cs="Arial"/>
          <w:color w:val="800080"/>
          <w:sz w:val="20"/>
        </w:rPr>
        <w:t>Neo</w:t>
      </w:r>
      <w:proofErr w:type="spellEnd"/>
      <w:r w:rsidRPr="00A03B70">
        <w:rPr>
          <w:rFonts w:ascii="Arial" w:hAnsi="Arial" w:cs="Arial"/>
          <w:color w:val="800080"/>
          <w:sz w:val="20"/>
        </w:rPr>
        <w:t xml:space="preserve"> Hypotheken zich jegens </w:t>
      </w:r>
      <w:proofErr w:type="spellStart"/>
      <w:r w:rsidRPr="00A03B70">
        <w:rPr>
          <w:rFonts w:ascii="Arial" w:hAnsi="Arial" w:cs="Arial"/>
          <w:color w:val="800080"/>
          <w:sz w:val="20"/>
        </w:rPr>
        <w:t>SVn</w:t>
      </w:r>
      <w:proofErr w:type="spellEnd"/>
      <w:r w:rsidRPr="00A03B70">
        <w:rPr>
          <w:rFonts w:ascii="Arial" w:hAnsi="Arial" w:cs="Arial"/>
          <w:color w:val="800080"/>
          <w:sz w:val="20"/>
        </w:rPr>
        <w:t xml:space="preserve"> en WEW verplicht reeds afgeloste bedragen op de lening, onder verband van de eerste hypotheekstelling, niet</w:t>
      </w:r>
      <w:r w:rsidR="00A03B70" w:rsidRPr="00A03B70">
        <w:rPr>
          <w:rFonts w:ascii="Arial" w:hAnsi="Arial" w:cs="Arial"/>
          <w:color w:val="800080"/>
          <w:sz w:val="20"/>
        </w:rPr>
        <w:t xml:space="preserve"> </w:t>
      </w:r>
      <w:r w:rsidRPr="00A03B70">
        <w:rPr>
          <w:rFonts w:ascii="Arial" w:hAnsi="Arial" w:cs="Arial"/>
          <w:color w:val="800080"/>
          <w:sz w:val="20"/>
        </w:rPr>
        <w:t xml:space="preserve">opnieuw te laten opnemen door de schuldenaar. Voormelde verplichtingen rusten op </w:t>
      </w:r>
      <w:proofErr w:type="spellStart"/>
      <w:r w:rsidRPr="00A03B70">
        <w:rPr>
          <w:rFonts w:ascii="Arial" w:hAnsi="Arial" w:cs="Arial"/>
          <w:color w:val="800080"/>
          <w:sz w:val="20"/>
        </w:rPr>
        <w:t>Neo</w:t>
      </w:r>
      <w:proofErr w:type="spellEnd"/>
      <w:r w:rsidRPr="00A03B70">
        <w:rPr>
          <w:rFonts w:ascii="Arial" w:hAnsi="Arial" w:cs="Arial"/>
          <w:color w:val="800080"/>
          <w:sz w:val="20"/>
        </w:rPr>
        <w:t xml:space="preserve"> Hypotheken uitsluitend zolang de bij </w:t>
      </w:r>
      <w:proofErr w:type="spellStart"/>
      <w:r w:rsidRPr="00A03B70">
        <w:rPr>
          <w:rFonts w:ascii="Arial" w:hAnsi="Arial" w:cs="Arial"/>
          <w:color w:val="800080"/>
          <w:sz w:val="20"/>
        </w:rPr>
        <w:t>SVn</w:t>
      </w:r>
      <w:proofErr w:type="spellEnd"/>
      <w:r w:rsidRPr="00A03B70">
        <w:rPr>
          <w:rFonts w:ascii="Arial" w:hAnsi="Arial" w:cs="Arial"/>
          <w:color w:val="800080"/>
          <w:sz w:val="20"/>
        </w:rPr>
        <w:t xml:space="preserve"> aangegane Starterslening niet volledig is afgelost.</w:t>
      </w:r>
    </w:p>
    <w:p w14:paraId="6E5C9150" w14:textId="36E17B24" w:rsidR="00885B9C" w:rsidRPr="00885B9C" w:rsidRDefault="00885B9C" w:rsidP="00885B9C">
      <w:pPr>
        <w:tabs>
          <w:tab w:val="left" w:pos="-1440"/>
          <w:tab w:val="left" w:pos="-720"/>
        </w:tabs>
        <w:suppressAutoHyphens/>
        <w:rPr>
          <w:rFonts w:ascii="Arial" w:hAnsi="Arial" w:cs="Arial"/>
          <w:color w:val="FF0000"/>
          <w:sz w:val="20"/>
        </w:rPr>
      </w:pPr>
      <w:r w:rsidRPr="00885B9C">
        <w:rPr>
          <w:rFonts w:ascii="Arial" w:hAnsi="Arial" w:cs="Arial"/>
          <w:b/>
          <w:bCs/>
          <w:color w:val="FF0000"/>
          <w:sz w:val="20"/>
        </w:rPr>
        <w:t>Artikel 4 Hypotheekstelling, maximum bedrag hypotheekverlening</w:t>
      </w:r>
    </w:p>
    <w:p w14:paraId="5337CC7F" w14:textId="46700F5A" w:rsidR="00885B9C" w:rsidRPr="00885B9C" w:rsidRDefault="00885B9C" w:rsidP="00885B9C">
      <w:pPr>
        <w:tabs>
          <w:tab w:val="left" w:pos="-1440"/>
          <w:tab w:val="left" w:pos="-720"/>
        </w:tabs>
        <w:suppressAutoHyphens/>
        <w:rPr>
          <w:rFonts w:ascii="Arial" w:hAnsi="Arial" w:cs="Arial"/>
          <w:color w:val="FF0000"/>
          <w:sz w:val="20"/>
        </w:rPr>
      </w:pPr>
      <w:r w:rsidRPr="00885B9C">
        <w:rPr>
          <w:rFonts w:ascii="Arial" w:hAnsi="Arial" w:cs="Arial"/>
          <w:color w:val="FF0000"/>
          <w:sz w:val="20"/>
        </w:rPr>
        <w:t xml:space="preserve">Tot meerdere zekerheid voor:  </w:t>
      </w:r>
    </w:p>
    <w:p w14:paraId="004CE3E5" w14:textId="77777777" w:rsidR="00AF451B" w:rsidRDefault="001E7355" w:rsidP="00655C2E">
      <w:pPr>
        <w:pStyle w:val="Lijstalinea"/>
        <w:numPr>
          <w:ilvl w:val="0"/>
          <w:numId w:val="13"/>
        </w:numPr>
        <w:tabs>
          <w:tab w:val="left" w:pos="-1440"/>
          <w:tab w:val="left" w:pos="-720"/>
        </w:tabs>
        <w:suppressAutoHyphens/>
        <w:ind w:left="567" w:hanging="567"/>
        <w:rPr>
          <w:rFonts w:ascii="Arial" w:hAnsi="Arial" w:cs="Arial"/>
          <w:color w:val="FF0000"/>
          <w:sz w:val="20"/>
        </w:rPr>
      </w:pPr>
      <w:r w:rsidRPr="001E7355">
        <w:rPr>
          <w:rFonts w:ascii="Arial" w:hAnsi="Arial" w:cs="Arial"/>
          <w:color w:val="FF0000"/>
          <w:sz w:val="20"/>
        </w:rPr>
        <w:t xml:space="preserve">de (terug)betaling van de Lening en de eventueel later overeen te komen verhoging daarvan (waaronder begrepen de eventueel aan de Schuldenaar terugbetaalde aflossingsbedragen) alsmede de terugbetaling van al hetgeen </w:t>
      </w:r>
      <w:r w:rsidRPr="00C5268C">
        <w:rPr>
          <w:rFonts w:ascii="Arial" w:hAnsi="Arial" w:cs="Arial"/>
          <w:color w:val="FF0000"/>
          <w:sz w:val="20"/>
        </w:rPr>
        <w:t>NEO Hypotheken</w:t>
      </w:r>
      <w:r w:rsidRPr="001E7355">
        <w:rPr>
          <w:rFonts w:ascii="Arial" w:hAnsi="Arial" w:cs="Arial"/>
          <w:color w:val="FF0000"/>
          <w:sz w:val="20"/>
        </w:rPr>
        <w:t xml:space="preserve"> blijkens haar administratie van de Schuldenaar te vorderen heeft of mocht hebben, uit hoofde van verstrekte en/of alsnog te verstrekken geldleningen, verleende en/of alsnog te verlenen kredieten in rekening-courant, vorderingen op de Schuldenaar die </w:t>
      </w:r>
      <w:r w:rsidRPr="001E7355">
        <w:rPr>
          <w:rFonts w:ascii="Arial" w:hAnsi="Arial" w:cs="Arial"/>
          <w:i/>
          <w:iCs/>
          <w:color w:val="FF0000"/>
          <w:sz w:val="20"/>
        </w:rPr>
        <w:t>NEO Hypotheken</w:t>
      </w:r>
      <w:r w:rsidRPr="001E7355">
        <w:rPr>
          <w:rFonts w:ascii="Arial" w:hAnsi="Arial" w:cs="Arial"/>
          <w:color w:val="FF0000"/>
          <w:sz w:val="20"/>
        </w:rPr>
        <w:t xml:space="preserve"> van derden heeft overgenomen, tegenwoordige en/of toekomstige borgstellingen, of uit welken anderen hoofde, tot een bedrag van</w:t>
      </w:r>
      <w:r w:rsidR="00E5769A">
        <w:rPr>
          <w:rFonts w:ascii="Arial" w:hAnsi="Arial" w:cs="Arial"/>
          <w:color w:val="FF0000"/>
          <w:sz w:val="20"/>
        </w:rPr>
        <w:t xml:space="preserve"> </w:t>
      </w:r>
      <w:r w:rsidR="00E5769A" w:rsidRPr="00E957A4">
        <w:rPr>
          <w:rFonts w:ascii="Arial" w:hAnsi="Arial" w:cs="Arial"/>
          <w:sz w:val="20"/>
        </w:rPr>
        <w:fldChar w:fldCharType="begin"/>
      </w:r>
      <w:r w:rsidR="00E5769A" w:rsidRPr="00E957A4">
        <w:rPr>
          <w:rFonts w:ascii="Arial" w:hAnsi="Arial" w:cs="Arial"/>
          <w:sz w:val="20"/>
        </w:rPr>
        <w:instrText>MacroButton Nomacro §</w:instrText>
      </w:r>
      <w:r w:rsidR="00E5769A" w:rsidRPr="00E957A4">
        <w:rPr>
          <w:rFonts w:ascii="Arial" w:hAnsi="Arial" w:cs="Arial"/>
          <w:sz w:val="20"/>
        </w:rPr>
        <w:fldChar w:fldCharType="end"/>
      </w:r>
      <w:r w:rsidR="00E5769A">
        <w:rPr>
          <w:rFonts w:ascii="Arial" w:hAnsi="Arial" w:cs="Arial"/>
          <w:sz w:val="20"/>
        </w:rPr>
        <w:t>hypotheekbedrag voluit in letters (hypotheekbedrag in cijfers)</w:t>
      </w:r>
      <w:r w:rsidR="00E5769A" w:rsidRPr="00E957A4">
        <w:rPr>
          <w:rFonts w:ascii="Arial" w:hAnsi="Arial" w:cs="Arial"/>
          <w:sz w:val="20"/>
        </w:rPr>
        <w:fldChar w:fldCharType="begin"/>
      </w:r>
      <w:r w:rsidR="00E5769A" w:rsidRPr="00E957A4">
        <w:rPr>
          <w:rFonts w:ascii="Arial" w:hAnsi="Arial" w:cs="Arial"/>
          <w:sz w:val="20"/>
        </w:rPr>
        <w:instrText>MacroButton Nomacro §</w:instrText>
      </w:r>
      <w:r w:rsidR="00E5769A" w:rsidRPr="00E957A4">
        <w:rPr>
          <w:rFonts w:ascii="Arial" w:hAnsi="Arial" w:cs="Arial"/>
          <w:sz w:val="20"/>
        </w:rPr>
        <w:fldChar w:fldCharType="end"/>
      </w:r>
      <w:r w:rsidR="00885B9C" w:rsidRPr="00D97A05">
        <w:rPr>
          <w:rFonts w:ascii="Arial" w:hAnsi="Arial" w:cs="Arial"/>
          <w:color w:val="FF0000"/>
          <w:sz w:val="20"/>
        </w:rPr>
        <w:t xml:space="preserve"> </w:t>
      </w:r>
    </w:p>
    <w:p w14:paraId="2ED25E0C" w14:textId="005CB9B4" w:rsidR="00AF451B" w:rsidRPr="00AF451B" w:rsidRDefault="00AF451B" w:rsidP="00655C2E">
      <w:pPr>
        <w:pStyle w:val="Lijstalinea"/>
        <w:numPr>
          <w:ilvl w:val="0"/>
          <w:numId w:val="13"/>
        </w:numPr>
        <w:tabs>
          <w:tab w:val="left" w:pos="-1440"/>
          <w:tab w:val="left" w:pos="-720"/>
        </w:tabs>
        <w:suppressAutoHyphens/>
        <w:ind w:left="567" w:hanging="567"/>
        <w:rPr>
          <w:rFonts w:ascii="Arial" w:hAnsi="Arial" w:cs="Arial"/>
          <w:color w:val="FF0000"/>
          <w:sz w:val="20"/>
        </w:rPr>
      </w:pPr>
      <w:r w:rsidRPr="00AF451B">
        <w:rPr>
          <w:rFonts w:ascii="Arial" w:hAnsi="Arial" w:cs="Arial"/>
          <w:color w:val="FF0000"/>
          <w:sz w:val="20"/>
        </w:rPr>
        <w:t>de betaling van:</w:t>
      </w:r>
    </w:p>
    <w:p w14:paraId="576ECD06" w14:textId="77777777" w:rsidR="00AF451B" w:rsidRPr="00AF451B" w:rsidRDefault="00AF451B" w:rsidP="00655C2E">
      <w:pPr>
        <w:numPr>
          <w:ilvl w:val="0"/>
          <w:numId w:val="15"/>
        </w:numPr>
        <w:suppressAutoHyphens/>
        <w:ind w:left="1134" w:hanging="425"/>
        <w:rPr>
          <w:rFonts w:ascii="Arial" w:hAnsi="Arial" w:cs="Arial"/>
          <w:color w:val="FF0000"/>
          <w:sz w:val="20"/>
        </w:rPr>
      </w:pPr>
      <w:r w:rsidRPr="00AF451B">
        <w:rPr>
          <w:rFonts w:ascii="Arial" w:hAnsi="Arial" w:cs="Arial"/>
          <w:color w:val="FF0000"/>
          <w:sz w:val="20"/>
        </w:rPr>
        <w:lastRenderedPageBreak/>
        <w:t>de bedongen rente over de Lening en de eventueel later overeen gekomen verhoging daarvan (ook indien deze betrekking heeft op een periode langer dan</w:t>
      </w:r>
      <w:r w:rsidRPr="00AF451B">
        <w:rPr>
          <w:rFonts w:ascii="Arial" w:hAnsi="Arial" w:cs="Arial"/>
          <w:color w:val="FF0000"/>
          <w:sz w:val="20"/>
        </w:rPr>
        <w:br/>
        <w:t xml:space="preserve">drie jaren), </w:t>
      </w:r>
    </w:p>
    <w:p w14:paraId="50BC30C7" w14:textId="29F8CDE9" w:rsidR="00AF451B" w:rsidRPr="00AF451B" w:rsidRDefault="00AF451B" w:rsidP="00655C2E">
      <w:pPr>
        <w:numPr>
          <w:ilvl w:val="0"/>
          <w:numId w:val="15"/>
        </w:numPr>
        <w:suppressAutoHyphens/>
        <w:ind w:left="1134" w:hanging="425"/>
        <w:rPr>
          <w:rFonts w:ascii="Arial" w:hAnsi="Arial" w:cs="Arial"/>
          <w:color w:val="FF0000"/>
          <w:sz w:val="20"/>
        </w:rPr>
      </w:pPr>
      <w:r w:rsidRPr="00AF451B">
        <w:rPr>
          <w:rFonts w:ascii="Arial" w:hAnsi="Arial" w:cs="Arial"/>
          <w:color w:val="FF0000"/>
          <w:sz w:val="20"/>
        </w:rPr>
        <w:t>de eventueel verschuldigde extra rente</w:t>
      </w:r>
      <w:r w:rsidR="00CA1200">
        <w:rPr>
          <w:rFonts w:ascii="Arial" w:hAnsi="Arial" w:cs="Arial"/>
          <w:color w:val="FF0000"/>
          <w:sz w:val="20"/>
        </w:rPr>
        <w:t>,</w:t>
      </w:r>
    </w:p>
    <w:p w14:paraId="712F82D3" w14:textId="3060465E" w:rsidR="00AF451B" w:rsidRPr="00AF451B" w:rsidRDefault="00AF451B" w:rsidP="00655C2E">
      <w:pPr>
        <w:numPr>
          <w:ilvl w:val="0"/>
          <w:numId w:val="15"/>
        </w:numPr>
        <w:suppressAutoHyphens/>
        <w:ind w:left="1134" w:hanging="425"/>
        <w:rPr>
          <w:rFonts w:ascii="Arial" w:hAnsi="Arial" w:cs="Arial"/>
          <w:color w:val="FF0000"/>
          <w:sz w:val="20"/>
        </w:rPr>
      </w:pPr>
      <w:r w:rsidRPr="00AF451B">
        <w:rPr>
          <w:rFonts w:ascii="Arial" w:hAnsi="Arial" w:cs="Arial"/>
          <w:color w:val="FF0000"/>
          <w:sz w:val="20"/>
        </w:rPr>
        <w:t xml:space="preserve">voldoening van alle boeten, vergoedingen en kosten (waaronder begrepen de eventuele buitengerechtelijke kosten conform de Wet normering buitengerechtelijke kosten (Stb. 2012, 140) en de staffel van het bijbehorende Besluit vergoeding voor buitengerechtelijke incassokosten (Stb. 2012, 141) en al hetgeen de Schuldenaar verder krachtens deze akte en de hierna te noemen Algemene Voorwaarden verschuldigd is of wordt, welke onder </w:t>
      </w:r>
      <w:del w:id="7" w:author="Groote Haar, Linda" w:date="2025-07-31T11:21:00Z" w16du:dateUtc="2025-07-31T09:21:00Z">
        <w:r w:rsidRPr="00AF451B" w:rsidDel="002D04FB">
          <w:rPr>
            <w:rFonts w:ascii="Arial" w:hAnsi="Arial" w:cs="Arial"/>
            <w:color w:val="FF0000"/>
            <w:sz w:val="20"/>
          </w:rPr>
          <w:delText>a</w:delText>
        </w:r>
      </w:del>
      <w:ins w:id="8" w:author="Groote Haar, Linda" w:date="2025-07-31T11:21:00Z" w16du:dateUtc="2025-07-31T09:21:00Z">
        <w:r w:rsidR="002D04FB">
          <w:rPr>
            <w:rFonts w:ascii="Arial" w:hAnsi="Arial" w:cs="Arial"/>
            <w:color w:val="FF0000"/>
            <w:sz w:val="20"/>
          </w:rPr>
          <w:t>I</w:t>
        </w:r>
      </w:ins>
      <w:r w:rsidRPr="00AF451B">
        <w:rPr>
          <w:rFonts w:ascii="Arial" w:hAnsi="Arial" w:cs="Arial"/>
          <w:color w:val="FF0000"/>
          <w:sz w:val="20"/>
        </w:rPr>
        <w:t xml:space="preserve">, </w:t>
      </w:r>
      <w:ins w:id="9" w:author="Groote Haar, Linda" w:date="2025-07-31T11:21:00Z" w16du:dateUtc="2025-07-31T09:21:00Z">
        <w:r w:rsidR="002D04FB">
          <w:rPr>
            <w:rFonts w:ascii="Arial" w:hAnsi="Arial" w:cs="Arial"/>
            <w:color w:val="FF0000"/>
            <w:sz w:val="20"/>
          </w:rPr>
          <w:t>II</w:t>
        </w:r>
      </w:ins>
      <w:del w:id="10" w:author="Groote Haar, Linda" w:date="2025-07-31T11:21:00Z" w16du:dateUtc="2025-07-31T09:21:00Z">
        <w:r w:rsidRPr="00AF451B" w:rsidDel="002D04FB">
          <w:rPr>
            <w:rFonts w:ascii="Arial" w:hAnsi="Arial" w:cs="Arial"/>
            <w:color w:val="FF0000"/>
            <w:sz w:val="20"/>
          </w:rPr>
          <w:delText>b</w:delText>
        </w:r>
      </w:del>
      <w:r w:rsidRPr="00AF451B">
        <w:rPr>
          <w:rFonts w:ascii="Arial" w:hAnsi="Arial" w:cs="Arial"/>
          <w:color w:val="FF0000"/>
          <w:sz w:val="20"/>
        </w:rPr>
        <w:t xml:space="preserve"> en </w:t>
      </w:r>
      <w:del w:id="11" w:author="Groote Haar, Linda" w:date="2025-07-31T11:21:00Z" w16du:dateUtc="2025-07-31T09:21:00Z">
        <w:r w:rsidRPr="00AF451B" w:rsidDel="002D04FB">
          <w:rPr>
            <w:rFonts w:ascii="Arial" w:hAnsi="Arial" w:cs="Arial"/>
            <w:color w:val="FF0000"/>
            <w:sz w:val="20"/>
          </w:rPr>
          <w:delText>c</w:delText>
        </w:r>
      </w:del>
      <w:ins w:id="12" w:author="Groote Haar, Linda" w:date="2025-07-31T11:21:00Z" w16du:dateUtc="2025-07-31T09:21:00Z">
        <w:r w:rsidR="002D04FB">
          <w:rPr>
            <w:rFonts w:ascii="Arial" w:hAnsi="Arial" w:cs="Arial"/>
            <w:color w:val="FF0000"/>
            <w:sz w:val="20"/>
          </w:rPr>
          <w:t>III</w:t>
        </w:r>
      </w:ins>
      <w:r w:rsidRPr="00AF451B">
        <w:rPr>
          <w:rFonts w:ascii="Arial" w:hAnsi="Arial" w:cs="Arial"/>
          <w:color w:val="FF0000"/>
          <w:sz w:val="20"/>
        </w:rPr>
        <w:t xml:space="preserve"> genoemde bedragen samen worden begroot op </w:t>
      </w:r>
      <w:r w:rsidR="00D816F3">
        <w:rPr>
          <w:rFonts w:ascii="Arial" w:hAnsi="Arial" w:cs="Arial"/>
          <w:color w:val="FF0000"/>
          <w:sz w:val="20"/>
        </w:rPr>
        <w:t xml:space="preserve">veertig </w:t>
      </w:r>
      <w:r w:rsidRPr="00AF451B">
        <w:rPr>
          <w:rFonts w:ascii="Arial" w:hAnsi="Arial" w:cs="Arial"/>
          <w:color w:val="FF0000"/>
          <w:sz w:val="20"/>
        </w:rPr>
        <w:t xml:space="preserve">procent (40%) van het onder </w:t>
      </w:r>
      <w:ins w:id="13" w:author="Groote Haar, Linda" w:date="2025-07-31T11:22:00Z" w16du:dateUtc="2025-07-31T09:22:00Z">
        <w:r w:rsidR="0037564A">
          <w:rPr>
            <w:rFonts w:ascii="Arial" w:hAnsi="Arial" w:cs="Arial"/>
            <w:color w:val="FF0000"/>
            <w:sz w:val="20"/>
          </w:rPr>
          <w:t>a</w:t>
        </w:r>
      </w:ins>
      <w:del w:id="14" w:author="Groote Haar, Linda" w:date="2025-07-31T11:22:00Z" w16du:dateUtc="2025-07-31T09:22:00Z">
        <w:r w:rsidRPr="00AF451B" w:rsidDel="0037564A">
          <w:rPr>
            <w:rFonts w:ascii="Arial" w:hAnsi="Arial" w:cs="Arial"/>
            <w:color w:val="FF0000"/>
            <w:sz w:val="20"/>
          </w:rPr>
          <w:delText>I</w:delText>
        </w:r>
      </w:del>
      <w:r w:rsidRPr="00AF451B">
        <w:rPr>
          <w:rFonts w:ascii="Arial" w:hAnsi="Arial" w:cs="Arial"/>
          <w:color w:val="FF0000"/>
          <w:sz w:val="20"/>
        </w:rPr>
        <w:t xml:space="preserve"> genoemde bedrag, oftewel: </w:t>
      </w:r>
      <w:r w:rsidR="00725456" w:rsidRPr="00C26C63">
        <w:rPr>
          <w:rFonts w:ascii="Arial" w:hAnsi="Arial" w:cs="Arial"/>
          <w:sz w:val="20"/>
        </w:rPr>
        <w:fldChar w:fldCharType="begin"/>
      </w:r>
      <w:r w:rsidR="00725456" w:rsidRPr="00C26C63">
        <w:rPr>
          <w:rFonts w:ascii="Arial" w:hAnsi="Arial" w:cs="Arial"/>
          <w:sz w:val="20"/>
        </w:rPr>
        <w:instrText>MacroButton Nomacro §</w:instrText>
      </w:r>
      <w:r w:rsidR="00725456" w:rsidRPr="00C26C63">
        <w:rPr>
          <w:rFonts w:ascii="Arial" w:hAnsi="Arial" w:cs="Arial"/>
          <w:sz w:val="20"/>
        </w:rPr>
        <w:fldChar w:fldCharType="end"/>
      </w:r>
      <w:r w:rsidR="00725456" w:rsidRPr="00C26C63">
        <w:rPr>
          <w:rFonts w:ascii="Arial" w:hAnsi="Arial" w:cs="Arial"/>
          <w:sz w:val="20"/>
        </w:rPr>
        <w:t>rentebedrag voluit in letters (rentebedrag in cijfers)</w:t>
      </w:r>
      <w:r w:rsidR="00725456" w:rsidRPr="00C26C63">
        <w:rPr>
          <w:rFonts w:ascii="Arial" w:hAnsi="Arial" w:cs="Arial"/>
          <w:sz w:val="20"/>
        </w:rPr>
        <w:fldChar w:fldCharType="begin"/>
      </w:r>
      <w:r w:rsidR="00725456" w:rsidRPr="00C26C63">
        <w:rPr>
          <w:rFonts w:ascii="Arial" w:hAnsi="Arial" w:cs="Arial"/>
          <w:sz w:val="20"/>
        </w:rPr>
        <w:instrText>MacroButton Nomacro §</w:instrText>
      </w:r>
      <w:r w:rsidR="00725456" w:rsidRPr="00C26C63">
        <w:rPr>
          <w:rFonts w:ascii="Arial" w:hAnsi="Arial" w:cs="Arial"/>
          <w:sz w:val="20"/>
        </w:rPr>
        <w:fldChar w:fldCharType="end"/>
      </w:r>
      <w:r w:rsidRPr="00AF451B">
        <w:rPr>
          <w:rFonts w:ascii="Arial" w:hAnsi="Arial" w:cs="Arial"/>
          <w:color w:val="FF0000"/>
          <w:sz w:val="20"/>
        </w:rPr>
        <w:t>,</w:t>
      </w:r>
    </w:p>
    <w:p w14:paraId="46BACA65" w14:textId="1B0234A7" w:rsidR="00AF451B" w:rsidRPr="00AF451B" w:rsidRDefault="00AF451B" w:rsidP="00AF451B">
      <w:pPr>
        <w:suppressAutoHyphens/>
        <w:rPr>
          <w:rFonts w:ascii="Arial" w:hAnsi="Arial" w:cs="Arial"/>
          <w:color w:val="FF0000"/>
          <w:sz w:val="20"/>
        </w:rPr>
      </w:pPr>
      <w:r w:rsidRPr="00AF451B">
        <w:rPr>
          <w:rFonts w:ascii="Arial" w:hAnsi="Arial" w:cs="Arial"/>
          <w:color w:val="FF0000"/>
          <w:sz w:val="20"/>
        </w:rPr>
        <w:t xml:space="preserve">dus in totaal (lees; de onder a en b genoemde bedragen gezamenlijk) voor een maximumbedrag van </w:t>
      </w:r>
      <w:r w:rsidR="00ED1AFC" w:rsidRPr="00D43376">
        <w:rPr>
          <w:rFonts w:ascii="Arial" w:hAnsi="Arial" w:cs="Arial"/>
          <w:sz w:val="20"/>
        </w:rPr>
        <w:fldChar w:fldCharType="begin"/>
      </w:r>
      <w:r w:rsidR="00ED1AFC" w:rsidRPr="00D43376">
        <w:rPr>
          <w:rFonts w:ascii="Arial" w:hAnsi="Arial" w:cs="Arial"/>
          <w:sz w:val="20"/>
        </w:rPr>
        <w:instrText>MacroButton Nomacro §</w:instrText>
      </w:r>
      <w:r w:rsidR="00ED1AFC" w:rsidRPr="00D43376">
        <w:rPr>
          <w:rFonts w:ascii="Arial" w:hAnsi="Arial" w:cs="Arial"/>
          <w:sz w:val="20"/>
        </w:rPr>
        <w:fldChar w:fldCharType="end"/>
      </w:r>
      <w:r w:rsidR="00ED1AFC">
        <w:rPr>
          <w:rFonts w:ascii="Arial" w:hAnsi="Arial" w:cs="Arial"/>
          <w:sz w:val="20"/>
        </w:rPr>
        <w:t>totaal</w:t>
      </w:r>
      <w:r w:rsidR="00ED1AFC" w:rsidRPr="00D43376">
        <w:rPr>
          <w:rFonts w:ascii="Arial" w:hAnsi="Arial" w:cs="Arial"/>
          <w:sz w:val="20"/>
        </w:rPr>
        <w:t>bedrag voluit in letters (</w:t>
      </w:r>
      <w:r w:rsidR="00ED1AFC">
        <w:rPr>
          <w:rFonts w:ascii="Arial" w:hAnsi="Arial" w:cs="Arial"/>
          <w:sz w:val="20"/>
        </w:rPr>
        <w:t>totaal</w:t>
      </w:r>
      <w:r w:rsidR="00ED1AFC" w:rsidRPr="00D43376">
        <w:rPr>
          <w:rFonts w:ascii="Arial" w:hAnsi="Arial" w:cs="Arial"/>
          <w:sz w:val="20"/>
        </w:rPr>
        <w:t>bedrag in cijfers)</w:t>
      </w:r>
      <w:r w:rsidR="00ED1AFC" w:rsidRPr="00D43376">
        <w:rPr>
          <w:rFonts w:ascii="Arial" w:hAnsi="Arial" w:cs="Arial"/>
          <w:sz w:val="20"/>
        </w:rPr>
        <w:fldChar w:fldCharType="begin"/>
      </w:r>
      <w:r w:rsidR="00ED1AFC" w:rsidRPr="00D43376">
        <w:rPr>
          <w:rFonts w:ascii="Arial" w:hAnsi="Arial" w:cs="Arial"/>
          <w:sz w:val="20"/>
        </w:rPr>
        <w:instrText>MacroButton Nomacro §</w:instrText>
      </w:r>
      <w:r w:rsidR="00ED1AFC" w:rsidRPr="00D43376">
        <w:rPr>
          <w:rFonts w:ascii="Arial" w:hAnsi="Arial" w:cs="Arial"/>
          <w:sz w:val="20"/>
        </w:rPr>
        <w:fldChar w:fldCharType="end"/>
      </w:r>
      <w:r w:rsidRPr="00AF451B">
        <w:rPr>
          <w:rFonts w:ascii="Arial" w:hAnsi="Arial" w:cs="Arial"/>
          <w:color w:val="FF0000"/>
          <w:sz w:val="20"/>
        </w:rPr>
        <w:t xml:space="preserve">, wordt bij dezen door de Schuldenaar aan NEO Hypotheken het recht van </w:t>
      </w:r>
      <w:r w:rsidR="00592365" w:rsidRPr="00247F42">
        <w:rPr>
          <w:rFonts w:ascii="Arial" w:hAnsi="Arial" w:cs="Arial"/>
          <w:sz w:val="20"/>
        </w:rPr>
        <w:fldChar w:fldCharType="begin"/>
      </w:r>
      <w:r w:rsidR="00592365" w:rsidRPr="00247F42">
        <w:rPr>
          <w:rFonts w:ascii="Arial" w:hAnsi="Arial" w:cs="Arial"/>
          <w:sz w:val="20"/>
        </w:rPr>
        <w:instrText>MacroButton Nomacro §</w:instrText>
      </w:r>
      <w:r w:rsidR="00592365" w:rsidRPr="00247F42">
        <w:rPr>
          <w:rFonts w:ascii="Arial" w:hAnsi="Arial" w:cs="Arial"/>
          <w:sz w:val="20"/>
        </w:rPr>
        <w:fldChar w:fldCharType="end"/>
      </w:r>
      <w:r w:rsidR="00592365" w:rsidRPr="00247F42">
        <w:rPr>
          <w:rFonts w:ascii="Arial" w:hAnsi="Arial" w:cs="Arial"/>
          <w:sz w:val="20"/>
        </w:rPr>
        <w:t>telwoord</w:t>
      </w:r>
      <w:r w:rsidR="00592365" w:rsidRPr="00247F42">
        <w:rPr>
          <w:rFonts w:ascii="Arial" w:hAnsi="Arial" w:cs="Arial"/>
          <w:sz w:val="20"/>
        </w:rPr>
        <w:fldChar w:fldCharType="begin"/>
      </w:r>
      <w:r w:rsidR="00592365" w:rsidRPr="00247F42">
        <w:rPr>
          <w:rFonts w:ascii="Arial" w:hAnsi="Arial" w:cs="Arial"/>
          <w:sz w:val="20"/>
        </w:rPr>
        <w:instrText>MacroButton Nomacro §</w:instrText>
      </w:r>
      <w:r w:rsidR="00592365" w:rsidRPr="00247F42">
        <w:rPr>
          <w:rFonts w:ascii="Arial" w:hAnsi="Arial" w:cs="Arial"/>
          <w:sz w:val="20"/>
        </w:rPr>
        <w:fldChar w:fldCharType="end"/>
      </w:r>
      <w:r w:rsidR="00592365" w:rsidRPr="00247F42">
        <w:rPr>
          <w:rFonts w:ascii="Arial" w:hAnsi="Arial" w:cs="Arial"/>
          <w:color w:val="FF0000"/>
          <w:sz w:val="20"/>
        </w:rPr>
        <w:t xml:space="preserve"> </w:t>
      </w:r>
      <w:r w:rsidRPr="00AF451B">
        <w:rPr>
          <w:rFonts w:ascii="Arial" w:hAnsi="Arial" w:cs="Arial"/>
          <w:color w:val="FF0000"/>
          <w:sz w:val="20"/>
        </w:rPr>
        <w:t xml:space="preserve">hypotheek verleend op </w:t>
      </w:r>
      <w:r w:rsidR="002346B7" w:rsidRPr="002A35E9">
        <w:rPr>
          <w:rFonts w:ascii="Arial" w:hAnsi="Arial" w:cs="Arial"/>
          <w:color w:val="339966"/>
          <w:sz w:val="20"/>
        </w:rPr>
        <w:t>het volgende registergoed</w:t>
      </w:r>
      <w:r w:rsidR="002346B7" w:rsidRPr="002A35E9">
        <w:rPr>
          <w:rFonts w:ascii="Arial" w:hAnsi="Arial" w:cs="Arial"/>
          <w:sz w:val="20"/>
        </w:rPr>
        <w:t>/</w:t>
      </w:r>
      <w:r w:rsidR="002346B7" w:rsidRPr="002A35E9">
        <w:rPr>
          <w:rFonts w:ascii="Arial" w:hAnsi="Arial" w:cs="Arial"/>
          <w:color w:val="339966"/>
          <w:sz w:val="20"/>
        </w:rPr>
        <w:t>ieder van de volgende registergoederen afzonderlijk</w:t>
      </w:r>
      <w:r w:rsidRPr="00AF451B">
        <w:rPr>
          <w:rFonts w:ascii="Arial" w:hAnsi="Arial" w:cs="Arial"/>
          <w:color w:val="FF0000"/>
          <w:sz w:val="20"/>
        </w:rPr>
        <w:t>:</w:t>
      </w:r>
    </w:p>
    <w:p w14:paraId="2734E3AB" w14:textId="2405C8AB" w:rsidR="001969E2" w:rsidRDefault="005E2E17" w:rsidP="00AF451B">
      <w:pPr>
        <w:suppressAutoHyphens/>
        <w:rPr>
          <w:rFonts w:ascii="Arial" w:hAnsi="Arial" w:cs="Arial"/>
          <w:color w:val="FF0000"/>
          <w:sz w:val="20"/>
        </w:rPr>
      </w:pPr>
      <w:r w:rsidRPr="005E2E17">
        <w:rPr>
          <w:rFonts w:ascii="Arial" w:hAnsi="Arial" w:cs="Arial"/>
          <w:color w:val="FF0000"/>
          <w:kern w:val="28"/>
          <w:sz w:val="20"/>
          <w:highlight w:val="yellow"/>
          <w:lang w:eastAsia="en-US"/>
        </w:rPr>
        <w:t>TEKSTBLOK RECHT</w:t>
      </w:r>
      <w:r w:rsidRPr="005E2E17">
        <w:rPr>
          <w:rFonts w:ascii="Arial" w:hAnsi="Arial" w:cs="Arial"/>
          <w:color w:val="FF0000"/>
          <w:kern w:val="28"/>
          <w:sz w:val="20"/>
          <w:lang w:eastAsia="en-US"/>
        </w:rPr>
        <w:t xml:space="preserve"> </w:t>
      </w:r>
      <w:r w:rsidRPr="005E2E17">
        <w:rPr>
          <w:rFonts w:ascii="Arial" w:hAnsi="Arial" w:cs="Arial"/>
          <w:color w:val="FF0000"/>
          <w:kern w:val="28"/>
          <w:sz w:val="20"/>
          <w:highlight w:val="yellow"/>
          <w:lang w:eastAsia="en-US"/>
        </w:rPr>
        <w:t>TEKSTBLOK REGISTERGOED</w:t>
      </w:r>
      <w:r w:rsidRPr="005E2E17">
        <w:rPr>
          <w:rFonts w:ascii="Arial" w:hAnsi="Arial" w:cs="Arial"/>
          <w:color w:val="FF0000"/>
          <w:kern w:val="28"/>
          <w:sz w:val="20"/>
          <w:lang w:eastAsia="en-US"/>
        </w:rPr>
        <w:t>;</w:t>
      </w:r>
      <w:r w:rsidR="001A1429">
        <w:rPr>
          <w:rFonts w:ascii="Arial" w:hAnsi="Arial" w:cs="Arial"/>
          <w:color w:val="FF0000"/>
          <w:sz w:val="20"/>
        </w:rPr>
        <w:br/>
        <w:t>h</w:t>
      </w:r>
      <w:r w:rsidR="00AF451B" w:rsidRPr="00AF451B">
        <w:rPr>
          <w:rFonts w:ascii="Arial" w:hAnsi="Arial" w:cs="Arial"/>
          <w:color w:val="FF0000"/>
          <w:sz w:val="20"/>
        </w:rPr>
        <w:t>ierna te noemen het "</w:t>
      </w:r>
      <w:r w:rsidR="00AF451B" w:rsidRPr="00481A88">
        <w:rPr>
          <w:rFonts w:ascii="Arial" w:hAnsi="Arial" w:cs="Arial"/>
          <w:bCs/>
          <w:color w:val="FF0000"/>
          <w:sz w:val="20"/>
        </w:rPr>
        <w:t>Onderpand"</w:t>
      </w:r>
      <w:r w:rsidR="00D210B9">
        <w:rPr>
          <w:rFonts w:ascii="Arial" w:hAnsi="Arial" w:cs="Arial"/>
          <w:bCs/>
          <w:color w:val="FF0000"/>
          <w:sz w:val="20"/>
        </w:rPr>
        <w:t>.</w:t>
      </w:r>
    </w:p>
    <w:p w14:paraId="448D85B5" w14:textId="31696E88" w:rsidR="00D14C49" w:rsidRPr="00183FB7" w:rsidRDefault="00183FB7" w:rsidP="00183FB7">
      <w:pPr>
        <w:tabs>
          <w:tab w:val="left" w:pos="-1440"/>
          <w:tab w:val="left" w:pos="-720"/>
        </w:tabs>
        <w:suppressAutoHyphens/>
        <w:rPr>
          <w:rFonts w:ascii="Arial" w:hAnsi="Arial" w:cs="Arial"/>
          <w:b/>
          <w:bCs/>
          <w:color w:val="800080"/>
          <w:sz w:val="20"/>
        </w:rPr>
      </w:pPr>
      <w:r w:rsidRPr="00183FB7">
        <w:rPr>
          <w:rFonts w:ascii="Arial" w:hAnsi="Arial" w:cs="Arial"/>
          <w:b/>
          <w:bCs/>
          <w:color w:val="800080"/>
          <w:sz w:val="20"/>
        </w:rPr>
        <w:t xml:space="preserve">Artikel 5 </w:t>
      </w:r>
      <w:r w:rsidR="00D14C49" w:rsidRPr="00183FB7">
        <w:rPr>
          <w:rFonts w:ascii="Arial" w:hAnsi="Arial" w:cs="Arial"/>
          <w:b/>
          <w:bCs/>
          <w:color w:val="800080"/>
          <w:sz w:val="20"/>
        </w:rPr>
        <w:t xml:space="preserve">Overbrugging </w:t>
      </w:r>
    </w:p>
    <w:p w14:paraId="044F534A" w14:textId="0D58FD3F" w:rsidR="00D14C49" w:rsidRPr="00250083" w:rsidRDefault="00031B68" w:rsidP="00D14C49">
      <w:pPr>
        <w:widowControl/>
        <w:autoSpaceDE w:val="0"/>
        <w:autoSpaceDN w:val="0"/>
        <w:adjustRightInd w:val="0"/>
        <w:rPr>
          <w:rFonts w:ascii="Arial" w:hAnsi="Arial" w:cs="Arial"/>
          <w:color w:val="800080"/>
          <w:sz w:val="20"/>
        </w:rPr>
      </w:pPr>
      <w:r w:rsidRPr="00031B68">
        <w:rPr>
          <w:rFonts w:ascii="Arial" w:hAnsi="Arial" w:cs="Arial"/>
          <w:color w:val="800080"/>
          <w:sz w:val="20"/>
        </w:rPr>
        <w:t xml:space="preserve">Tot meerdere zekerheid voor de voldoening van de in artikel 4 genoemde bedragen wordt door Schuldenaar/Hypotheekgever tevens een recht van </w:t>
      </w:r>
      <w:r w:rsidR="00E12784" w:rsidRPr="00247F42">
        <w:rPr>
          <w:rFonts w:ascii="Arial" w:hAnsi="Arial" w:cs="Arial"/>
          <w:sz w:val="20"/>
        </w:rPr>
        <w:fldChar w:fldCharType="begin"/>
      </w:r>
      <w:r w:rsidR="00E12784" w:rsidRPr="00247F42">
        <w:rPr>
          <w:rFonts w:ascii="Arial" w:hAnsi="Arial" w:cs="Arial"/>
          <w:sz w:val="20"/>
        </w:rPr>
        <w:instrText>MacroButton Nomacro §</w:instrText>
      </w:r>
      <w:r w:rsidR="00E12784" w:rsidRPr="00247F42">
        <w:rPr>
          <w:rFonts w:ascii="Arial" w:hAnsi="Arial" w:cs="Arial"/>
          <w:sz w:val="20"/>
        </w:rPr>
        <w:fldChar w:fldCharType="end"/>
      </w:r>
      <w:r w:rsidR="00E12784" w:rsidRPr="00247F42">
        <w:rPr>
          <w:rFonts w:ascii="Arial" w:hAnsi="Arial" w:cs="Arial"/>
          <w:sz w:val="20"/>
        </w:rPr>
        <w:t>telwoord</w:t>
      </w:r>
      <w:r w:rsidR="00E12784" w:rsidRPr="00247F42">
        <w:rPr>
          <w:rFonts w:ascii="Arial" w:hAnsi="Arial" w:cs="Arial"/>
          <w:sz w:val="20"/>
        </w:rPr>
        <w:fldChar w:fldCharType="begin"/>
      </w:r>
      <w:r w:rsidR="00E12784" w:rsidRPr="00247F42">
        <w:rPr>
          <w:rFonts w:ascii="Arial" w:hAnsi="Arial" w:cs="Arial"/>
          <w:sz w:val="20"/>
        </w:rPr>
        <w:instrText>MacroButton Nomacro §</w:instrText>
      </w:r>
      <w:r w:rsidR="00E12784" w:rsidRPr="00247F42">
        <w:rPr>
          <w:rFonts w:ascii="Arial" w:hAnsi="Arial" w:cs="Arial"/>
          <w:sz w:val="20"/>
        </w:rPr>
        <w:fldChar w:fldCharType="end"/>
      </w:r>
      <w:r w:rsidR="00E12784">
        <w:rPr>
          <w:rFonts w:ascii="Arial" w:hAnsi="Arial" w:cs="Arial"/>
          <w:sz w:val="20"/>
        </w:rPr>
        <w:t xml:space="preserve"> </w:t>
      </w:r>
      <w:r w:rsidRPr="00031B68">
        <w:rPr>
          <w:rFonts w:ascii="Arial" w:hAnsi="Arial" w:cs="Arial"/>
          <w:color w:val="800080"/>
          <w:sz w:val="20"/>
        </w:rPr>
        <w:t xml:space="preserve">hypotheek verleend op </w:t>
      </w:r>
      <w:r w:rsidRPr="00704F49">
        <w:rPr>
          <w:rFonts w:ascii="Arial" w:hAnsi="Arial" w:cs="Arial"/>
          <w:color w:val="3366FF"/>
          <w:sz w:val="20"/>
        </w:rPr>
        <w:t>het hierna te omschrijven registergoed/ieder van de volgende registergoederen afzonderlijk</w:t>
      </w:r>
      <w:r w:rsidRPr="00031B68">
        <w:rPr>
          <w:rFonts w:ascii="Arial" w:hAnsi="Arial" w:cs="Arial"/>
          <w:color w:val="800080"/>
          <w:sz w:val="20"/>
        </w:rPr>
        <w:t>:</w:t>
      </w:r>
    </w:p>
    <w:p w14:paraId="723AEBE3" w14:textId="6511F41E" w:rsidR="00D14C49" w:rsidRDefault="00D14C49" w:rsidP="00D14C49">
      <w:pPr>
        <w:widowControl/>
        <w:autoSpaceDE w:val="0"/>
        <w:autoSpaceDN w:val="0"/>
        <w:adjustRightInd w:val="0"/>
        <w:rPr>
          <w:rFonts w:ascii="Arial" w:hAnsi="Arial" w:cs="Arial"/>
          <w:color w:val="800080"/>
          <w:sz w:val="20"/>
        </w:rPr>
      </w:pPr>
      <w:r w:rsidRPr="002A2653">
        <w:rPr>
          <w:rFonts w:ascii="Arial" w:hAnsi="Arial" w:cs="Arial"/>
          <w:color w:val="800080"/>
          <w:sz w:val="20"/>
          <w:highlight w:val="yellow"/>
        </w:rPr>
        <w:t>TEKSTBLOK RECHT</w:t>
      </w:r>
      <w:r w:rsidRPr="002A2653">
        <w:rPr>
          <w:rFonts w:ascii="Arial" w:hAnsi="Arial" w:cs="Arial"/>
          <w:color w:val="800080"/>
          <w:sz w:val="20"/>
        </w:rPr>
        <w:t xml:space="preserve"> </w:t>
      </w:r>
      <w:r w:rsidRPr="002A2653">
        <w:rPr>
          <w:rFonts w:ascii="Arial" w:hAnsi="Arial" w:cs="Arial"/>
          <w:color w:val="800080"/>
          <w:sz w:val="20"/>
          <w:highlight w:val="yellow"/>
        </w:rPr>
        <w:t>TEKSTBLOK REGISTERGOED</w:t>
      </w:r>
      <w:r w:rsidR="00D210B9">
        <w:rPr>
          <w:rFonts w:ascii="Arial" w:hAnsi="Arial" w:cs="Arial"/>
          <w:color w:val="800080"/>
          <w:sz w:val="20"/>
        </w:rPr>
        <w:t>;</w:t>
      </w:r>
    </w:p>
    <w:p w14:paraId="69B33BA8" w14:textId="598C67C8" w:rsidR="00481A88" w:rsidRDefault="00481A88" w:rsidP="00D14C49">
      <w:pPr>
        <w:widowControl/>
        <w:autoSpaceDE w:val="0"/>
        <w:autoSpaceDN w:val="0"/>
        <w:adjustRightInd w:val="0"/>
        <w:rPr>
          <w:rFonts w:ascii="Arial" w:hAnsi="Arial" w:cs="Arial"/>
          <w:color w:val="800080"/>
          <w:sz w:val="20"/>
        </w:rPr>
      </w:pPr>
      <w:r w:rsidRPr="00481A88">
        <w:rPr>
          <w:rFonts w:ascii="Arial" w:hAnsi="Arial" w:cs="Arial"/>
          <w:color w:val="800080"/>
          <w:sz w:val="20"/>
        </w:rPr>
        <w:t>hierna te noemen het "Onderpand II"</w:t>
      </w:r>
      <w:r w:rsidR="00EA60DF">
        <w:rPr>
          <w:rFonts w:ascii="Arial" w:hAnsi="Arial" w:cs="Arial"/>
          <w:color w:val="800080"/>
          <w:sz w:val="20"/>
        </w:rPr>
        <w:t>.</w:t>
      </w:r>
    </w:p>
    <w:p w14:paraId="59785189" w14:textId="77777777" w:rsidR="00D14C49" w:rsidRPr="00250083" w:rsidRDefault="00D14C49" w:rsidP="00D14C49">
      <w:pPr>
        <w:rPr>
          <w:rFonts w:ascii="Arial" w:hAnsi="Arial" w:cs="Arial"/>
          <w:color w:val="800080"/>
          <w:sz w:val="20"/>
        </w:rPr>
      </w:pPr>
      <w:r w:rsidRPr="00250083">
        <w:rPr>
          <w:rFonts w:ascii="Arial" w:hAnsi="Arial" w:cs="Arial"/>
          <w:color w:val="800080"/>
          <w:sz w:val="20"/>
          <w:u w:val="single"/>
        </w:rPr>
        <w:t>Woonplaats</w:t>
      </w:r>
    </w:p>
    <w:p w14:paraId="714BA4B3" w14:textId="5E4DDBDF" w:rsidR="0093055E" w:rsidRPr="0093055E" w:rsidRDefault="0093055E" w:rsidP="0093055E">
      <w:pPr>
        <w:tabs>
          <w:tab w:val="left" w:pos="-1440"/>
          <w:tab w:val="left" w:pos="-720"/>
        </w:tabs>
        <w:suppressAutoHyphens/>
        <w:rPr>
          <w:rFonts w:ascii="Arial" w:hAnsi="Arial" w:cs="Arial"/>
          <w:color w:val="800080"/>
          <w:sz w:val="20"/>
        </w:rPr>
      </w:pPr>
      <w:r w:rsidRPr="0093055E">
        <w:rPr>
          <w:rFonts w:ascii="Arial" w:hAnsi="Arial" w:cs="Arial"/>
          <w:color w:val="800080"/>
          <w:sz w:val="20"/>
        </w:rPr>
        <w:t>Partijen kiezen voor de uitvoering en voor alle gevolgen van hetgeen bij deze akte overeen is</w:t>
      </w:r>
      <w:r>
        <w:rPr>
          <w:rFonts w:ascii="Arial" w:hAnsi="Arial" w:cs="Arial"/>
          <w:color w:val="800080"/>
          <w:sz w:val="20"/>
        </w:rPr>
        <w:t xml:space="preserve"> </w:t>
      </w:r>
      <w:r w:rsidRPr="0093055E">
        <w:rPr>
          <w:rFonts w:ascii="Arial" w:hAnsi="Arial" w:cs="Arial"/>
          <w:color w:val="800080"/>
          <w:sz w:val="20"/>
        </w:rPr>
        <w:t>gekomen woonplaats ten kantore van de bewaarder van deze akte.</w:t>
      </w:r>
    </w:p>
    <w:p w14:paraId="6BF7D377" w14:textId="77777777" w:rsidR="00D14C49" w:rsidRPr="009823B6" w:rsidRDefault="00D14C49" w:rsidP="00D14C49">
      <w:pPr>
        <w:tabs>
          <w:tab w:val="left" w:pos="-1440"/>
          <w:tab w:val="left" w:pos="-720"/>
        </w:tabs>
        <w:suppressAutoHyphens/>
        <w:ind w:left="720" w:hanging="720"/>
        <w:rPr>
          <w:rFonts w:ascii="Arial" w:hAnsi="Arial" w:cs="Arial"/>
          <w:color w:val="FF0000"/>
          <w:sz w:val="20"/>
        </w:rPr>
      </w:pPr>
      <w:r w:rsidRPr="0056395F">
        <w:rPr>
          <w:rFonts w:ascii="Arial" w:hAnsi="Arial" w:cs="Arial"/>
          <w:color w:val="FF0000"/>
          <w:sz w:val="20"/>
        </w:rPr>
        <w:t>EINDE KADASTERDEEL</w:t>
      </w:r>
    </w:p>
    <w:p w14:paraId="70A923B6" w14:textId="77777777" w:rsidR="0042559F" w:rsidRDefault="0042559F" w:rsidP="003622BC">
      <w:pPr>
        <w:widowControl/>
        <w:spacing w:after="160" w:line="259" w:lineRule="auto"/>
        <w:rPr>
          <w:rFonts w:ascii="Arial" w:hAnsi="Arial" w:cs="Arial"/>
          <w:b/>
          <w:bCs/>
          <w:i/>
          <w:iCs/>
          <w:snapToGrid/>
          <w:color w:val="000000"/>
          <w:sz w:val="20"/>
        </w:rPr>
      </w:pPr>
    </w:p>
    <w:p w14:paraId="60A4B399" w14:textId="1515D044" w:rsidR="005E137A" w:rsidRPr="005E137A" w:rsidRDefault="005E137A" w:rsidP="003622BC">
      <w:pPr>
        <w:widowControl/>
        <w:spacing w:after="160" w:line="259" w:lineRule="auto"/>
        <w:rPr>
          <w:rFonts w:ascii="Segoe UI" w:hAnsi="Segoe UI" w:cs="Segoe UI"/>
          <w:snapToGrid/>
          <w:sz w:val="18"/>
          <w:szCs w:val="18"/>
        </w:rPr>
      </w:pPr>
      <w:r w:rsidRPr="005E137A">
        <w:rPr>
          <w:rFonts w:ascii="Arial" w:hAnsi="Arial" w:cs="Arial"/>
          <w:b/>
          <w:bCs/>
          <w:i/>
          <w:iCs/>
          <w:snapToGrid/>
          <w:color w:val="000000"/>
          <w:sz w:val="20"/>
        </w:rPr>
        <w:t>Voorbeeld comparitie partij ‘</w:t>
      </w:r>
      <w:proofErr w:type="spellStart"/>
      <w:r w:rsidR="00E577D0">
        <w:rPr>
          <w:rFonts w:ascii="Arial" w:hAnsi="Arial" w:cs="Arial"/>
          <w:b/>
          <w:bCs/>
          <w:i/>
          <w:iCs/>
          <w:snapToGrid/>
          <w:color w:val="000000"/>
          <w:sz w:val="20"/>
        </w:rPr>
        <w:t>Neo</w:t>
      </w:r>
      <w:proofErr w:type="spellEnd"/>
      <w:r w:rsidR="00CD652A">
        <w:rPr>
          <w:rFonts w:ascii="Arial" w:hAnsi="Arial" w:cs="Arial"/>
          <w:b/>
          <w:bCs/>
          <w:i/>
          <w:iCs/>
          <w:snapToGrid/>
          <w:color w:val="000000"/>
          <w:sz w:val="20"/>
        </w:rPr>
        <w:t xml:space="preserve"> Hypotheken</w:t>
      </w:r>
      <w:r>
        <w:rPr>
          <w:rFonts w:ascii="Arial" w:hAnsi="Arial" w:cs="Arial"/>
          <w:b/>
          <w:bCs/>
          <w:i/>
          <w:iCs/>
          <w:snapToGrid/>
          <w:color w:val="000000"/>
          <w:sz w:val="20"/>
        </w:rPr>
        <w:t xml:space="preserve"> B.V.</w:t>
      </w:r>
      <w:r w:rsidRPr="005E137A">
        <w:rPr>
          <w:rFonts w:ascii="Arial" w:hAnsi="Arial" w:cs="Arial"/>
          <w:b/>
          <w:bCs/>
          <w:i/>
          <w:iCs/>
          <w:snapToGrid/>
          <w:color w:val="000000"/>
          <w:sz w:val="20"/>
        </w:rPr>
        <w:t>’</w:t>
      </w:r>
      <w:r w:rsidRPr="005E137A">
        <w:rPr>
          <w:rFonts w:ascii="Arial" w:hAnsi="Arial" w:cs="Arial"/>
          <w:snapToGrid/>
          <w:color w:val="000000"/>
          <w:sz w:val="20"/>
        </w:rPr>
        <w:t> </w:t>
      </w:r>
    </w:p>
    <w:p w14:paraId="147899C7" w14:textId="340356D2" w:rsidR="0006036C" w:rsidRDefault="0006036C" w:rsidP="005E137A">
      <w:pPr>
        <w:widowControl/>
        <w:textAlignment w:val="baseline"/>
        <w:rPr>
          <w:rFonts w:ascii="Arial" w:hAnsi="Arial" w:cs="Arial"/>
          <w:snapToGrid/>
          <w:color w:val="000000"/>
          <w:sz w:val="20"/>
        </w:rPr>
      </w:pPr>
      <w:r w:rsidRPr="0006036C">
        <w:rPr>
          <w:rFonts w:ascii="Arial" w:hAnsi="Arial" w:cs="Arial"/>
          <w:snapToGrid/>
          <w:color w:val="000000"/>
          <w:sz w:val="20"/>
        </w:rPr>
        <w:t xml:space="preserve">de besloten vennootschap met beperkte aansprakelijkheid: </w:t>
      </w:r>
      <w:proofErr w:type="spellStart"/>
      <w:r w:rsidR="00E577D0">
        <w:rPr>
          <w:rFonts w:ascii="Arial" w:hAnsi="Arial" w:cs="Arial"/>
          <w:snapToGrid/>
          <w:color w:val="000000"/>
          <w:sz w:val="20"/>
        </w:rPr>
        <w:t>Neo</w:t>
      </w:r>
      <w:proofErr w:type="spellEnd"/>
      <w:r w:rsidR="00CD652A">
        <w:rPr>
          <w:rFonts w:ascii="Arial" w:hAnsi="Arial" w:cs="Arial"/>
          <w:snapToGrid/>
          <w:color w:val="000000"/>
          <w:sz w:val="20"/>
        </w:rPr>
        <w:t xml:space="preserve"> Hypotheken</w:t>
      </w:r>
      <w:r w:rsidRPr="0006036C">
        <w:rPr>
          <w:rFonts w:ascii="Arial" w:hAnsi="Arial" w:cs="Arial"/>
          <w:snapToGrid/>
          <w:color w:val="000000"/>
          <w:sz w:val="20"/>
        </w:rPr>
        <w:t xml:space="preserve"> B.V., statutair gevestigd te </w:t>
      </w:r>
      <w:r w:rsidR="00EC4596">
        <w:rPr>
          <w:rFonts w:ascii="Arial" w:hAnsi="Arial" w:cs="Arial"/>
          <w:snapToGrid/>
          <w:color w:val="000000"/>
          <w:sz w:val="20"/>
        </w:rPr>
        <w:t>Amersfoort</w:t>
      </w:r>
      <w:r w:rsidRPr="0006036C">
        <w:rPr>
          <w:rFonts w:ascii="Arial" w:hAnsi="Arial" w:cs="Arial"/>
          <w:snapToGrid/>
          <w:color w:val="000000"/>
          <w:sz w:val="20"/>
        </w:rPr>
        <w:t xml:space="preserve">, kantoorhoudende te </w:t>
      </w:r>
      <w:r w:rsidR="007330F9">
        <w:rPr>
          <w:rFonts w:ascii="Arial" w:hAnsi="Arial" w:cs="Arial"/>
          <w:snapToGrid/>
          <w:color w:val="000000"/>
          <w:sz w:val="20"/>
        </w:rPr>
        <w:t xml:space="preserve">3833 LD Leusden, Fokkerstraat </w:t>
      </w:r>
      <w:r w:rsidR="00736EE7">
        <w:rPr>
          <w:rFonts w:ascii="Arial" w:hAnsi="Arial" w:cs="Arial"/>
          <w:snapToGrid/>
          <w:color w:val="000000"/>
          <w:sz w:val="20"/>
        </w:rPr>
        <w:t xml:space="preserve">12 </w:t>
      </w:r>
      <w:r w:rsidRPr="0006036C">
        <w:rPr>
          <w:rFonts w:ascii="Arial" w:hAnsi="Arial" w:cs="Arial"/>
          <w:snapToGrid/>
          <w:color w:val="000000"/>
          <w:sz w:val="20"/>
        </w:rPr>
        <w:t>(correspondentieadres voor alle aangelegenheden betreffende de hierna te vermelden rechtshandelingen: postbus 2687 3800 GE Amersfoort)</w:t>
      </w:r>
      <w:r>
        <w:rPr>
          <w:rFonts w:ascii="Arial" w:hAnsi="Arial" w:cs="Arial"/>
          <w:snapToGrid/>
          <w:color w:val="000000"/>
          <w:sz w:val="20"/>
        </w:rPr>
        <w:t xml:space="preserve"> </w:t>
      </w:r>
    </w:p>
    <w:p w14:paraId="4DD2EEC2" w14:textId="75DF597A"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snapToGrid/>
          <w:color w:val="000000"/>
          <w:sz w:val="20"/>
        </w:rPr>
        <w:t> </w:t>
      </w:r>
    </w:p>
    <w:p w14:paraId="301E6AC9" w14:textId="77777777"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b/>
          <w:bCs/>
          <w:i/>
          <w:iCs/>
          <w:snapToGrid/>
          <w:color w:val="000000"/>
          <w:sz w:val="20"/>
        </w:rPr>
        <w:t>Toelichting</w:t>
      </w:r>
      <w:r w:rsidRPr="005E137A">
        <w:rPr>
          <w:rFonts w:ascii="Arial" w:hAnsi="Arial" w:cs="Arial"/>
          <w:snapToGrid/>
          <w:color w:val="000000"/>
          <w:sz w:val="20"/>
        </w:rPr>
        <w:t> </w:t>
      </w:r>
    </w:p>
    <w:p w14:paraId="19F3607D" w14:textId="77777777"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snapToGrid/>
          <w:sz w:val="20"/>
        </w:rPr>
        <w:t>Rangwisseling wordt </w:t>
      </w:r>
      <w:r w:rsidRPr="005E137A">
        <w:rPr>
          <w:rFonts w:ascii="Arial" w:hAnsi="Arial" w:cs="Arial"/>
          <w:snapToGrid/>
          <w:sz w:val="20"/>
          <w:u w:val="single"/>
        </w:rPr>
        <w:t>niet</w:t>
      </w:r>
      <w:r w:rsidRPr="005E137A">
        <w:rPr>
          <w:rFonts w:ascii="Arial" w:hAnsi="Arial" w:cs="Arial"/>
          <w:snapToGrid/>
          <w:sz w:val="20"/>
        </w:rPr>
        <w:t> ondersteund in de akte, in verband met de verplichte vermelding van aankomsttitel en voorbelasting. </w:t>
      </w:r>
    </w:p>
    <w:p w14:paraId="28C9491E" w14:textId="77777777"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snapToGrid/>
          <w:sz w:val="20"/>
        </w:rPr>
        <w:t> </w:t>
      </w:r>
    </w:p>
    <w:p w14:paraId="4D06D618" w14:textId="77777777"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snapToGrid/>
          <w:sz w:val="20"/>
        </w:rPr>
        <w:t>Zie voor het kleurgebruik in deze modelakte:  </w:t>
      </w:r>
    </w:p>
    <w:p w14:paraId="1A503A87" w14:textId="77777777"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snapToGrid/>
          <w:sz w:val="20"/>
        </w:rPr>
        <w:t>Tekstblok – Algemene afspraken modeldocumenten en tekstblokken </w:t>
      </w:r>
    </w:p>
    <w:p w14:paraId="12E1FE6C" w14:textId="77777777"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snapToGrid/>
          <w:sz w:val="20"/>
        </w:rPr>
        <w:t> </w:t>
      </w:r>
    </w:p>
    <w:p w14:paraId="02EA439D" w14:textId="77777777"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snapToGrid/>
          <w:sz w:val="20"/>
        </w:rPr>
        <w:t>De paragrafen en tekstfragmenten welke in dit modeldocument optioneel zijn, dienen op het moment dat ze worden opgenomen in de akte altijd binnen het Kadasterdeel te staan. </w:t>
      </w:r>
    </w:p>
    <w:p w14:paraId="7030915C" w14:textId="77777777"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snapToGrid/>
          <w:color w:val="FF0000"/>
          <w:sz w:val="20"/>
        </w:rPr>
        <w:t> </w:t>
      </w:r>
    </w:p>
    <w:p w14:paraId="12456087" w14:textId="77777777" w:rsidR="005E137A" w:rsidRPr="005E137A" w:rsidRDefault="005E137A" w:rsidP="005E137A">
      <w:pPr>
        <w:widowControl/>
        <w:textAlignment w:val="baseline"/>
        <w:rPr>
          <w:rFonts w:ascii="Segoe UI" w:hAnsi="Segoe UI" w:cs="Segoe UI"/>
          <w:snapToGrid/>
          <w:sz w:val="18"/>
          <w:szCs w:val="18"/>
        </w:rPr>
      </w:pPr>
      <w:r w:rsidRPr="005E137A">
        <w:rPr>
          <w:rFonts w:cs="Courier New"/>
          <w:snapToGrid/>
          <w:color w:val="FFFFFF"/>
          <w:szCs w:val="24"/>
        </w:rPr>
        <w:t> </w:t>
      </w:r>
    </w:p>
    <w:p w14:paraId="0A94C708" w14:textId="77777777" w:rsidR="005E137A" w:rsidRPr="005E137A" w:rsidRDefault="005E137A" w:rsidP="005E137A">
      <w:pPr>
        <w:widowControl/>
        <w:textAlignment w:val="baseline"/>
        <w:rPr>
          <w:rFonts w:ascii="Segoe UI" w:hAnsi="Segoe UI" w:cs="Segoe UI"/>
          <w:snapToGrid/>
          <w:sz w:val="18"/>
          <w:szCs w:val="18"/>
        </w:rPr>
      </w:pPr>
      <w:r w:rsidRPr="005E137A">
        <w:rPr>
          <w:rFonts w:cs="Courier New"/>
          <w:snapToGrid/>
          <w:szCs w:val="24"/>
        </w:rPr>
        <w:t> </w:t>
      </w:r>
    </w:p>
    <w:p w14:paraId="08A422ED" w14:textId="77777777" w:rsidR="005E137A" w:rsidRPr="005E137A" w:rsidRDefault="005E137A" w:rsidP="005E137A">
      <w:pPr>
        <w:widowControl/>
        <w:textAlignment w:val="baseline"/>
        <w:rPr>
          <w:rFonts w:ascii="Segoe UI" w:hAnsi="Segoe UI" w:cs="Segoe UI"/>
          <w:b/>
          <w:bCs/>
          <w:snapToGrid/>
          <w:sz w:val="18"/>
          <w:szCs w:val="18"/>
        </w:rPr>
      </w:pPr>
      <w:r w:rsidRPr="005E137A">
        <w:rPr>
          <w:rFonts w:ascii="Arial" w:hAnsi="Arial" w:cs="Arial"/>
          <w:b/>
          <w:bCs/>
          <w:snapToGrid/>
          <w:sz w:val="16"/>
          <w:szCs w:val="16"/>
        </w:rPr>
        <w:t>Versiehistorie </w:t>
      </w:r>
    </w:p>
    <w:p w14:paraId="1BDC873C" w14:textId="77777777"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snapToGrid/>
          <w:sz w:val="16"/>
          <w:szCs w:val="16"/>
        </w:rPr>
        <w:t> </w:t>
      </w:r>
    </w:p>
    <w:tbl>
      <w:tblPr>
        <w:tblW w:w="81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65"/>
        <w:gridCol w:w="1905"/>
        <w:gridCol w:w="780"/>
        <w:gridCol w:w="4665"/>
      </w:tblGrid>
      <w:tr w:rsidR="005E137A" w:rsidRPr="005E137A" w14:paraId="4F8706E5" w14:textId="77777777" w:rsidTr="000C4801">
        <w:trPr>
          <w:trHeight w:val="300"/>
        </w:trPr>
        <w:tc>
          <w:tcPr>
            <w:tcW w:w="76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763CD7EB" w14:textId="77777777" w:rsidR="005E137A" w:rsidRPr="005E137A" w:rsidRDefault="005E137A" w:rsidP="005E137A">
            <w:pPr>
              <w:widowControl/>
              <w:textAlignment w:val="baseline"/>
              <w:rPr>
                <w:rFonts w:ascii="Times New Roman" w:hAnsi="Times New Roman"/>
                <w:snapToGrid/>
                <w:szCs w:val="24"/>
              </w:rPr>
            </w:pPr>
            <w:r w:rsidRPr="005E137A">
              <w:rPr>
                <w:rFonts w:ascii="Arial" w:hAnsi="Arial" w:cs="Arial"/>
                <w:snapToGrid/>
                <w:sz w:val="16"/>
                <w:szCs w:val="16"/>
              </w:rPr>
              <w:t>Versie </w:t>
            </w:r>
          </w:p>
        </w:tc>
        <w:tc>
          <w:tcPr>
            <w:tcW w:w="190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17344B62" w14:textId="77777777" w:rsidR="005E137A" w:rsidRPr="005E137A" w:rsidRDefault="005E137A" w:rsidP="005E137A">
            <w:pPr>
              <w:widowControl/>
              <w:textAlignment w:val="baseline"/>
              <w:rPr>
                <w:rFonts w:ascii="Times New Roman" w:hAnsi="Times New Roman"/>
                <w:snapToGrid/>
                <w:szCs w:val="24"/>
              </w:rPr>
            </w:pPr>
            <w:r w:rsidRPr="005E137A">
              <w:rPr>
                <w:rFonts w:ascii="Arial" w:hAnsi="Arial" w:cs="Arial"/>
                <w:snapToGrid/>
                <w:sz w:val="16"/>
                <w:szCs w:val="16"/>
              </w:rPr>
              <w:t>Datum </w:t>
            </w:r>
          </w:p>
        </w:tc>
        <w:tc>
          <w:tcPr>
            <w:tcW w:w="78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4C3CAF90" w14:textId="77777777" w:rsidR="005E137A" w:rsidRPr="005E137A" w:rsidRDefault="005E137A" w:rsidP="005E137A">
            <w:pPr>
              <w:widowControl/>
              <w:textAlignment w:val="baseline"/>
              <w:rPr>
                <w:rFonts w:ascii="Times New Roman" w:hAnsi="Times New Roman"/>
                <w:snapToGrid/>
                <w:szCs w:val="24"/>
              </w:rPr>
            </w:pPr>
            <w:r w:rsidRPr="005E137A">
              <w:rPr>
                <w:rFonts w:ascii="Arial" w:hAnsi="Arial" w:cs="Arial"/>
                <w:snapToGrid/>
                <w:sz w:val="16"/>
                <w:szCs w:val="16"/>
              </w:rPr>
              <w:t>Auteur </w:t>
            </w:r>
          </w:p>
        </w:tc>
        <w:tc>
          <w:tcPr>
            <w:tcW w:w="466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4F2813A9" w14:textId="77777777" w:rsidR="005E137A" w:rsidRPr="005E137A" w:rsidRDefault="005E137A" w:rsidP="005E137A">
            <w:pPr>
              <w:widowControl/>
              <w:textAlignment w:val="baseline"/>
              <w:rPr>
                <w:rFonts w:ascii="Times New Roman" w:hAnsi="Times New Roman"/>
                <w:snapToGrid/>
                <w:szCs w:val="24"/>
              </w:rPr>
            </w:pPr>
            <w:r w:rsidRPr="005E137A">
              <w:rPr>
                <w:rFonts w:ascii="Arial" w:hAnsi="Arial" w:cs="Arial"/>
                <w:snapToGrid/>
                <w:sz w:val="16"/>
                <w:szCs w:val="16"/>
              </w:rPr>
              <w:t>Opmerking </w:t>
            </w:r>
          </w:p>
        </w:tc>
      </w:tr>
      <w:tr w:rsidR="00750699" w:rsidRPr="005E137A" w14:paraId="1B52847F" w14:textId="77777777" w:rsidTr="000C4801">
        <w:trPr>
          <w:trHeight w:val="300"/>
        </w:trPr>
        <w:tc>
          <w:tcPr>
            <w:tcW w:w="765" w:type="dxa"/>
            <w:tcBorders>
              <w:top w:val="single" w:sz="6" w:space="0" w:color="auto"/>
              <w:left w:val="single" w:sz="6" w:space="0" w:color="auto"/>
              <w:bottom w:val="single" w:sz="6" w:space="0" w:color="auto"/>
              <w:right w:val="single" w:sz="6" w:space="0" w:color="auto"/>
            </w:tcBorders>
            <w:shd w:val="clear" w:color="auto" w:fill="auto"/>
          </w:tcPr>
          <w:p w14:paraId="49DF0E91" w14:textId="02B710BF" w:rsidR="00750699" w:rsidRPr="005E137A" w:rsidRDefault="000C4801" w:rsidP="005E137A">
            <w:pPr>
              <w:widowControl/>
              <w:textAlignment w:val="baseline"/>
              <w:rPr>
                <w:rFonts w:ascii="Arial" w:hAnsi="Arial" w:cs="Arial"/>
                <w:snapToGrid/>
                <w:sz w:val="16"/>
                <w:szCs w:val="16"/>
              </w:rPr>
            </w:pPr>
            <w:r>
              <w:rPr>
                <w:rFonts w:ascii="Arial" w:hAnsi="Arial" w:cs="Arial"/>
                <w:snapToGrid/>
                <w:sz w:val="16"/>
                <w:szCs w:val="16"/>
              </w:rPr>
              <w:t>1</w:t>
            </w:r>
            <w:r w:rsidR="00750699">
              <w:rPr>
                <w:rFonts w:ascii="Arial" w:hAnsi="Arial" w:cs="Arial"/>
                <w:snapToGrid/>
                <w:sz w:val="16"/>
                <w:szCs w:val="16"/>
              </w:rPr>
              <w:t>.0</w:t>
            </w:r>
          </w:p>
        </w:tc>
        <w:tc>
          <w:tcPr>
            <w:tcW w:w="1905" w:type="dxa"/>
            <w:tcBorders>
              <w:top w:val="single" w:sz="6" w:space="0" w:color="auto"/>
              <w:left w:val="single" w:sz="6" w:space="0" w:color="auto"/>
              <w:bottom w:val="single" w:sz="6" w:space="0" w:color="auto"/>
              <w:right w:val="single" w:sz="6" w:space="0" w:color="auto"/>
            </w:tcBorders>
            <w:shd w:val="clear" w:color="auto" w:fill="auto"/>
          </w:tcPr>
          <w:p w14:paraId="0D3EBDDA" w14:textId="3ED12120" w:rsidR="00750699" w:rsidRDefault="009228D8" w:rsidP="005E137A">
            <w:pPr>
              <w:widowControl/>
              <w:textAlignment w:val="baseline"/>
              <w:rPr>
                <w:rFonts w:ascii="Arial" w:hAnsi="Arial" w:cs="Arial"/>
                <w:snapToGrid/>
                <w:sz w:val="16"/>
                <w:szCs w:val="16"/>
              </w:rPr>
            </w:pPr>
            <w:r>
              <w:rPr>
                <w:rFonts w:ascii="Arial" w:hAnsi="Arial" w:cs="Arial"/>
                <w:snapToGrid/>
                <w:sz w:val="16"/>
                <w:szCs w:val="16"/>
              </w:rPr>
              <w:t>20 februari 2024</w:t>
            </w:r>
          </w:p>
        </w:tc>
        <w:tc>
          <w:tcPr>
            <w:tcW w:w="780" w:type="dxa"/>
            <w:tcBorders>
              <w:top w:val="single" w:sz="6" w:space="0" w:color="auto"/>
              <w:left w:val="single" w:sz="6" w:space="0" w:color="auto"/>
              <w:bottom w:val="single" w:sz="6" w:space="0" w:color="auto"/>
              <w:right w:val="single" w:sz="6" w:space="0" w:color="auto"/>
            </w:tcBorders>
            <w:shd w:val="clear" w:color="auto" w:fill="auto"/>
          </w:tcPr>
          <w:p w14:paraId="3B05FA42" w14:textId="23BDCFC8" w:rsidR="00750699" w:rsidRPr="005E137A" w:rsidRDefault="00750699" w:rsidP="005E137A">
            <w:pPr>
              <w:widowControl/>
              <w:textAlignment w:val="baseline"/>
              <w:rPr>
                <w:rFonts w:ascii="Arial" w:hAnsi="Arial" w:cs="Arial"/>
                <w:snapToGrid/>
                <w:sz w:val="16"/>
                <w:szCs w:val="16"/>
              </w:rPr>
            </w:pPr>
            <w:r>
              <w:rPr>
                <w:rFonts w:ascii="Arial" w:hAnsi="Arial" w:cs="Arial"/>
                <w:snapToGrid/>
                <w:sz w:val="16"/>
                <w:szCs w:val="16"/>
              </w:rPr>
              <w:t>ODR/DPI</w:t>
            </w:r>
          </w:p>
        </w:tc>
        <w:tc>
          <w:tcPr>
            <w:tcW w:w="4665" w:type="dxa"/>
            <w:tcBorders>
              <w:top w:val="single" w:sz="6" w:space="0" w:color="auto"/>
              <w:left w:val="single" w:sz="6" w:space="0" w:color="auto"/>
              <w:bottom w:val="single" w:sz="6" w:space="0" w:color="auto"/>
              <w:right w:val="single" w:sz="6" w:space="0" w:color="auto"/>
            </w:tcBorders>
            <w:shd w:val="clear" w:color="auto" w:fill="auto"/>
          </w:tcPr>
          <w:p w14:paraId="6F5E9A4E" w14:textId="63A43746" w:rsidR="00750699" w:rsidRPr="005E137A" w:rsidRDefault="00750699" w:rsidP="005E137A">
            <w:pPr>
              <w:widowControl/>
              <w:textAlignment w:val="baseline"/>
              <w:rPr>
                <w:rFonts w:ascii="Arial" w:hAnsi="Arial" w:cs="Arial"/>
                <w:snapToGrid/>
                <w:sz w:val="16"/>
                <w:szCs w:val="16"/>
              </w:rPr>
            </w:pPr>
            <w:r>
              <w:rPr>
                <w:rFonts w:ascii="Arial" w:hAnsi="Arial" w:cs="Arial"/>
                <w:snapToGrid/>
                <w:sz w:val="16"/>
                <w:szCs w:val="16"/>
              </w:rPr>
              <w:t xml:space="preserve">Aanpassingen conform model </w:t>
            </w:r>
            <w:proofErr w:type="spellStart"/>
            <w:r w:rsidR="00E577D0">
              <w:rPr>
                <w:rFonts w:ascii="Arial" w:hAnsi="Arial" w:cs="Arial"/>
                <w:snapToGrid/>
                <w:sz w:val="16"/>
                <w:szCs w:val="16"/>
              </w:rPr>
              <w:t>Neo</w:t>
            </w:r>
            <w:proofErr w:type="spellEnd"/>
            <w:r w:rsidR="00CD652A">
              <w:rPr>
                <w:rFonts w:ascii="Arial" w:hAnsi="Arial" w:cs="Arial"/>
                <w:snapToGrid/>
                <w:sz w:val="16"/>
                <w:szCs w:val="16"/>
              </w:rPr>
              <w:t xml:space="preserve"> Hypotheken</w:t>
            </w:r>
            <w:r>
              <w:rPr>
                <w:rFonts w:ascii="Arial" w:hAnsi="Arial" w:cs="Arial"/>
                <w:snapToGrid/>
                <w:sz w:val="16"/>
                <w:szCs w:val="16"/>
              </w:rPr>
              <w:t xml:space="preserve"> 2</w:t>
            </w:r>
            <w:r w:rsidR="009228D8">
              <w:rPr>
                <w:rFonts w:ascii="Arial" w:hAnsi="Arial" w:cs="Arial"/>
                <w:snapToGrid/>
                <w:sz w:val="16"/>
                <w:szCs w:val="16"/>
              </w:rPr>
              <w:t>4</w:t>
            </w:r>
            <w:r>
              <w:rPr>
                <w:rFonts w:ascii="Arial" w:hAnsi="Arial" w:cs="Arial"/>
                <w:snapToGrid/>
                <w:sz w:val="16"/>
                <w:szCs w:val="16"/>
              </w:rPr>
              <w:t>.01</w:t>
            </w:r>
          </w:p>
        </w:tc>
      </w:tr>
      <w:tr w:rsidR="00BC4E7D" w:rsidRPr="005E137A" w14:paraId="3DF059A4" w14:textId="77777777" w:rsidTr="000C4801">
        <w:trPr>
          <w:trHeight w:val="300"/>
        </w:trPr>
        <w:tc>
          <w:tcPr>
            <w:tcW w:w="765" w:type="dxa"/>
            <w:tcBorders>
              <w:top w:val="single" w:sz="6" w:space="0" w:color="auto"/>
              <w:left w:val="single" w:sz="6" w:space="0" w:color="auto"/>
              <w:bottom w:val="single" w:sz="6" w:space="0" w:color="auto"/>
              <w:right w:val="single" w:sz="6" w:space="0" w:color="auto"/>
            </w:tcBorders>
            <w:shd w:val="clear" w:color="auto" w:fill="auto"/>
          </w:tcPr>
          <w:p w14:paraId="2CB936CD" w14:textId="5405A970" w:rsidR="00BC4E7D" w:rsidRDefault="009D3548" w:rsidP="005E137A">
            <w:pPr>
              <w:widowControl/>
              <w:textAlignment w:val="baseline"/>
              <w:rPr>
                <w:rFonts w:ascii="Arial" w:hAnsi="Arial" w:cs="Arial"/>
                <w:snapToGrid/>
                <w:sz w:val="16"/>
                <w:szCs w:val="16"/>
              </w:rPr>
            </w:pPr>
            <w:r>
              <w:rPr>
                <w:rFonts w:ascii="Arial" w:hAnsi="Arial" w:cs="Arial"/>
                <w:snapToGrid/>
                <w:sz w:val="16"/>
                <w:szCs w:val="16"/>
              </w:rPr>
              <w:t>2.0</w:t>
            </w:r>
          </w:p>
        </w:tc>
        <w:tc>
          <w:tcPr>
            <w:tcW w:w="1905" w:type="dxa"/>
            <w:tcBorders>
              <w:top w:val="single" w:sz="6" w:space="0" w:color="auto"/>
              <w:left w:val="single" w:sz="6" w:space="0" w:color="auto"/>
              <w:bottom w:val="single" w:sz="6" w:space="0" w:color="auto"/>
              <w:right w:val="single" w:sz="6" w:space="0" w:color="auto"/>
            </w:tcBorders>
            <w:shd w:val="clear" w:color="auto" w:fill="auto"/>
          </w:tcPr>
          <w:p w14:paraId="5878175C" w14:textId="1D0DE194" w:rsidR="00BC4E7D" w:rsidRDefault="00BC4E7D" w:rsidP="005E137A">
            <w:pPr>
              <w:widowControl/>
              <w:textAlignment w:val="baseline"/>
              <w:rPr>
                <w:rFonts w:ascii="Arial" w:hAnsi="Arial" w:cs="Arial"/>
                <w:snapToGrid/>
                <w:sz w:val="16"/>
                <w:szCs w:val="16"/>
              </w:rPr>
            </w:pPr>
            <w:r>
              <w:rPr>
                <w:rFonts w:ascii="Arial" w:hAnsi="Arial" w:cs="Arial"/>
                <w:snapToGrid/>
                <w:sz w:val="16"/>
                <w:szCs w:val="16"/>
              </w:rPr>
              <w:t>12 november 2024</w:t>
            </w:r>
          </w:p>
        </w:tc>
        <w:tc>
          <w:tcPr>
            <w:tcW w:w="780" w:type="dxa"/>
            <w:tcBorders>
              <w:top w:val="single" w:sz="6" w:space="0" w:color="auto"/>
              <w:left w:val="single" w:sz="6" w:space="0" w:color="auto"/>
              <w:bottom w:val="single" w:sz="6" w:space="0" w:color="auto"/>
              <w:right w:val="single" w:sz="6" w:space="0" w:color="auto"/>
            </w:tcBorders>
            <w:shd w:val="clear" w:color="auto" w:fill="auto"/>
          </w:tcPr>
          <w:p w14:paraId="122509CE" w14:textId="104BA17F" w:rsidR="00BC4E7D" w:rsidRDefault="00BC4E7D" w:rsidP="005E137A">
            <w:pPr>
              <w:widowControl/>
              <w:textAlignment w:val="baseline"/>
              <w:rPr>
                <w:rFonts w:ascii="Arial" w:hAnsi="Arial" w:cs="Arial"/>
                <w:snapToGrid/>
                <w:sz w:val="16"/>
                <w:szCs w:val="16"/>
              </w:rPr>
            </w:pPr>
            <w:r>
              <w:rPr>
                <w:rFonts w:ascii="Arial" w:hAnsi="Arial" w:cs="Arial"/>
                <w:snapToGrid/>
                <w:sz w:val="16"/>
                <w:szCs w:val="16"/>
              </w:rPr>
              <w:t>ODR/DPI</w:t>
            </w:r>
          </w:p>
        </w:tc>
        <w:tc>
          <w:tcPr>
            <w:tcW w:w="4665" w:type="dxa"/>
            <w:tcBorders>
              <w:top w:val="single" w:sz="6" w:space="0" w:color="auto"/>
              <w:left w:val="single" w:sz="6" w:space="0" w:color="auto"/>
              <w:bottom w:val="single" w:sz="6" w:space="0" w:color="auto"/>
              <w:right w:val="single" w:sz="6" w:space="0" w:color="auto"/>
            </w:tcBorders>
            <w:shd w:val="clear" w:color="auto" w:fill="auto"/>
          </w:tcPr>
          <w:p w14:paraId="31F5CE19" w14:textId="58F505A4" w:rsidR="00BC4E7D" w:rsidRDefault="00BC4E7D" w:rsidP="005E137A">
            <w:pPr>
              <w:widowControl/>
              <w:textAlignment w:val="baseline"/>
              <w:rPr>
                <w:rFonts w:ascii="Arial" w:hAnsi="Arial" w:cs="Arial"/>
                <w:snapToGrid/>
                <w:sz w:val="16"/>
                <w:szCs w:val="16"/>
              </w:rPr>
            </w:pPr>
            <w:r w:rsidRPr="00BC4E7D">
              <w:rPr>
                <w:rFonts w:ascii="Arial" w:hAnsi="Arial" w:cs="Arial"/>
                <w:snapToGrid/>
                <w:sz w:val="16"/>
                <w:szCs w:val="16"/>
              </w:rPr>
              <w:t>Extractofferte</w:t>
            </w:r>
            <w:r>
              <w:rPr>
                <w:rFonts w:ascii="Arial" w:hAnsi="Arial" w:cs="Arial"/>
                <w:snapToGrid/>
                <w:sz w:val="16"/>
                <w:szCs w:val="16"/>
              </w:rPr>
              <w:t xml:space="preserve"> wordt niet langer meegestuurd, tekst die hiernaar verwijst verwijderd uit model</w:t>
            </w:r>
          </w:p>
        </w:tc>
      </w:tr>
      <w:tr w:rsidR="00553B66" w:rsidRPr="005E137A" w14:paraId="096427F8" w14:textId="77777777" w:rsidTr="000C4801">
        <w:trPr>
          <w:trHeight w:val="300"/>
          <w:ins w:id="15" w:author="Groote Haar, Linda" w:date="2025-02-03T10:41:00Z"/>
        </w:trPr>
        <w:tc>
          <w:tcPr>
            <w:tcW w:w="765" w:type="dxa"/>
            <w:tcBorders>
              <w:top w:val="single" w:sz="6" w:space="0" w:color="auto"/>
              <w:left w:val="single" w:sz="6" w:space="0" w:color="auto"/>
              <w:bottom w:val="single" w:sz="6" w:space="0" w:color="auto"/>
              <w:right w:val="single" w:sz="6" w:space="0" w:color="auto"/>
            </w:tcBorders>
            <w:shd w:val="clear" w:color="auto" w:fill="auto"/>
          </w:tcPr>
          <w:p w14:paraId="17FC7300" w14:textId="1698E19C" w:rsidR="00553B66" w:rsidRDefault="00553B66" w:rsidP="005E137A">
            <w:pPr>
              <w:widowControl/>
              <w:textAlignment w:val="baseline"/>
              <w:rPr>
                <w:ins w:id="16" w:author="Groote Haar, Linda" w:date="2025-02-03T10:41:00Z" w16du:dateUtc="2025-02-03T09:41:00Z"/>
                <w:rFonts w:ascii="Arial" w:hAnsi="Arial" w:cs="Arial"/>
                <w:snapToGrid/>
                <w:sz w:val="16"/>
                <w:szCs w:val="16"/>
              </w:rPr>
            </w:pPr>
            <w:ins w:id="17" w:author="Groote Haar, Linda" w:date="2025-02-03T10:41:00Z" w16du:dateUtc="2025-02-03T09:41:00Z">
              <w:r>
                <w:rPr>
                  <w:rFonts w:ascii="Arial" w:hAnsi="Arial" w:cs="Arial"/>
                  <w:snapToGrid/>
                  <w:sz w:val="16"/>
                  <w:szCs w:val="16"/>
                </w:rPr>
                <w:t>3.0</w:t>
              </w:r>
            </w:ins>
          </w:p>
        </w:tc>
        <w:tc>
          <w:tcPr>
            <w:tcW w:w="1905" w:type="dxa"/>
            <w:tcBorders>
              <w:top w:val="single" w:sz="6" w:space="0" w:color="auto"/>
              <w:left w:val="single" w:sz="6" w:space="0" w:color="auto"/>
              <w:bottom w:val="single" w:sz="6" w:space="0" w:color="auto"/>
              <w:right w:val="single" w:sz="6" w:space="0" w:color="auto"/>
            </w:tcBorders>
            <w:shd w:val="clear" w:color="auto" w:fill="auto"/>
          </w:tcPr>
          <w:p w14:paraId="4AD49513" w14:textId="0CF99134" w:rsidR="00553B66" w:rsidRDefault="00553B66" w:rsidP="005E137A">
            <w:pPr>
              <w:widowControl/>
              <w:textAlignment w:val="baseline"/>
              <w:rPr>
                <w:ins w:id="18" w:author="Groote Haar, Linda" w:date="2025-02-03T10:41:00Z" w16du:dateUtc="2025-02-03T09:41:00Z"/>
                <w:rFonts w:ascii="Arial" w:hAnsi="Arial" w:cs="Arial"/>
                <w:snapToGrid/>
                <w:sz w:val="16"/>
                <w:szCs w:val="16"/>
              </w:rPr>
            </w:pPr>
            <w:ins w:id="19" w:author="Groote Haar, Linda" w:date="2025-02-03T10:41:00Z" w16du:dateUtc="2025-02-03T09:41:00Z">
              <w:r>
                <w:rPr>
                  <w:rFonts w:ascii="Arial" w:hAnsi="Arial" w:cs="Arial"/>
                  <w:snapToGrid/>
                  <w:sz w:val="16"/>
                  <w:szCs w:val="16"/>
                </w:rPr>
                <w:t>03 februari 2025</w:t>
              </w:r>
            </w:ins>
          </w:p>
        </w:tc>
        <w:tc>
          <w:tcPr>
            <w:tcW w:w="780" w:type="dxa"/>
            <w:tcBorders>
              <w:top w:val="single" w:sz="6" w:space="0" w:color="auto"/>
              <w:left w:val="single" w:sz="6" w:space="0" w:color="auto"/>
              <w:bottom w:val="single" w:sz="6" w:space="0" w:color="auto"/>
              <w:right w:val="single" w:sz="6" w:space="0" w:color="auto"/>
            </w:tcBorders>
            <w:shd w:val="clear" w:color="auto" w:fill="auto"/>
          </w:tcPr>
          <w:p w14:paraId="5867DE15" w14:textId="38F3B801" w:rsidR="00553B66" w:rsidRDefault="00553B66" w:rsidP="005E137A">
            <w:pPr>
              <w:widowControl/>
              <w:textAlignment w:val="baseline"/>
              <w:rPr>
                <w:ins w:id="20" w:author="Groote Haar, Linda" w:date="2025-02-03T10:41:00Z" w16du:dateUtc="2025-02-03T09:41:00Z"/>
                <w:rFonts w:ascii="Arial" w:hAnsi="Arial" w:cs="Arial"/>
                <w:snapToGrid/>
                <w:sz w:val="16"/>
                <w:szCs w:val="16"/>
              </w:rPr>
            </w:pPr>
            <w:ins w:id="21" w:author="Groote Haar, Linda" w:date="2025-02-03T10:41:00Z" w16du:dateUtc="2025-02-03T09:41:00Z">
              <w:r>
                <w:rPr>
                  <w:rFonts w:ascii="Arial" w:hAnsi="Arial" w:cs="Arial"/>
                  <w:snapToGrid/>
                  <w:sz w:val="16"/>
                  <w:szCs w:val="16"/>
                </w:rPr>
                <w:t>ODR/DPI</w:t>
              </w:r>
            </w:ins>
          </w:p>
        </w:tc>
        <w:tc>
          <w:tcPr>
            <w:tcW w:w="4665" w:type="dxa"/>
            <w:tcBorders>
              <w:top w:val="single" w:sz="6" w:space="0" w:color="auto"/>
              <w:left w:val="single" w:sz="6" w:space="0" w:color="auto"/>
              <w:bottom w:val="single" w:sz="6" w:space="0" w:color="auto"/>
              <w:right w:val="single" w:sz="6" w:space="0" w:color="auto"/>
            </w:tcBorders>
            <w:shd w:val="clear" w:color="auto" w:fill="auto"/>
          </w:tcPr>
          <w:p w14:paraId="23BF9FDA" w14:textId="338A60A4" w:rsidR="00553B66" w:rsidRPr="00BC4E7D" w:rsidRDefault="00553B66" w:rsidP="005E137A">
            <w:pPr>
              <w:widowControl/>
              <w:textAlignment w:val="baseline"/>
              <w:rPr>
                <w:ins w:id="22" w:author="Groote Haar, Linda" w:date="2025-02-03T10:41:00Z" w16du:dateUtc="2025-02-03T09:41:00Z"/>
                <w:rFonts w:ascii="Arial" w:hAnsi="Arial" w:cs="Arial"/>
                <w:snapToGrid/>
                <w:sz w:val="16"/>
                <w:szCs w:val="16"/>
              </w:rPr>
            </w:pPr>
            <w:ins w:id="23" w:author="Groote Haar, Linda" w:date="2025-02-03T10:41:00Z" w16du:dateUtc="2025-02-03T09:41:00Z">
              <w:r>
                <w:rPr>
                  <w:rFonts w:ascii="Arial" w:hAnsi="Arial" w:cs="Arial"/>
                  <w:snapToGrid/>
                  <w:sz w:val="16"/>
                  <w:szCs w:val="16"/>
                </w:rPr>
                <w:t>Genderneutra</w:t>
              </w:r>
            </w:ins>
            <w:ins w:id="24" w:author="Groote Haar, Linda" w:date="2025-07-31T11:23:00Z" w16du:dateUtc="2025-07-31T09:23:00Z">
              <w:r w:rsidR="008F295D">
                <w:rPr>
                  <w:rFonts w:ascii="Arial" w:hAnsi="Arial" w:cs="Arial"/>
                  <w:snapToGrid/>
                  <w:sz w:val="16"/>
                  <w:szCs w:val="16"/>
                </w:rPr>
                <w:t>le optie toegevoegd</w:t>
              </w:r>
            </w:ins>
          </w:p>
        </w:tc>
      </w:tr>
      <w:tr w:rsidR="008F295D" w:rsidRPr="005E137A" w14:paraId="7EB4AC48" w14:textId="77777777" w:rsidTr="000C4801">
        <w:trPr>
          <w:trHeight w:val="300"/>
          <w:ins w:id="25" w:author="Groote Haar, Linda" w:date="2025-07-31T11:23:00Z" w16du:dateUtc="2025-07-31T09:23:00Z"/>
        </w:trPr>
        <w:tc>
          <w:tcPr>
            <w:tcW w:w="765" w:type="dxa"/>
            <w:tcBorders>
              <w:top w:val="single" w:sz="6" w:space="0" w:color="auto"/>
              <w:left w:val="single" w:sz="6" w:space="0" w:color="auto"/>
              <w:bottom w:val="single" w:sz="6" w:space="0" w:color="auto"/>
              <w:right w:val="single" w:sz="6" w:space="0" w:color="auto"/>
            </w:tcBorders>
            <w:shd w:val="clear" w:color="auto" w:fill="auto"/>
          </w:tcPr>
          <w:p w14:paraId="1ADE8E27" w14:textId="7D369291" w:rsidR="008F295D" w:rsidRDefault="008F295D" w:rsidP="005E137A">
            <w:pPr>
              <w:widowControl/>
              <w:textAlignment w:val="baseline"/>
              <w:rPr>
                <w:ins w:id="26" w:author="Groote Haar, Linda" w:date="2025-07-31T11:23:00Z" w16du:dateUtc="2025-07-31T09:23:00Z"/>
                <w:rFonts w:ascii="Arial" w:hAnsi="Arial" w:cs="Arial"/>
                <w:snapToGrid/>
                <w:sz w:val="16"/>
                <w:szCs w:val="16"/>
              </w:rPr>
            </w:pPr>
            <w:ins w:id="27" w:author="Groote Haar, Linda" w:date="2025-07-31T11:23:00Z" w16du:dateUtc="2025-07-31T09:23:00Z">
              <w:r>
                <w:rPr>
                  <w:rFonts w:ascii="Arial" w:hAnsi="Arial" w:cs="Arial"/>
                  <w:snapToGrid/>
                  <w:sz w:val="16"/>
                  <w:szCs w:val="16"/>
                </w:rPr>
                <w:t>4.0</w:t>
              </w:r>
            </w:ins>
          </w:p>
        </w:tc>
        <w:tc>
          <w:tcPr>
            <w:tcW w:w="1905" w:type="dxa"/>
            <w:tcBorders>
              <w:top w:val="single" w:sz="6" w:space="0" w:color="auto"/>
              <w:left w:val="single" w:sz="6" w:space="0" w:color="auto"/>
              <w:bottom w:val="single" w:sz="6" w:space="0" w:color="auto"/>
              <w:right w:val="single" w:sz="6" w:space="0" w:color="auto"/>
            </w:tcBorders>
            <w:shd w:val="clear" w:color="auto" w:fill="auto"/>
          </w:tcPr>
          <w:p w14:paraId="6700338D" w14:textId="31AA3C3F" w:rsidR="008F295D" w:rsidRDefault="008F295D" w:rsidP="005E137A">
            <w:pPr>
              <w:widowControl/>
              <w:textAlignment w:val="baseline"/>
              <w:rPr>
                <w:ins w:id="28" w:author="Groote Haar, Linda" w:date="2025-07-31T11:23:00Z" w16du:dateUtc="2025-07-31T09:23:00Z"/>
                <w:rFonts w:ascii="Arial" w:hAnsi="Arial" w:cs="Arial"/>
                <w:snapToGrid/>
                <w:sz w:val="16"/>
                <w:szCs w:val="16"/>
              </w:rPr>
            </w:pPr>
            <w:ins w:id="29" w:author="Groote Haar, Linda" w:date="2025-07-31T11:23:00Z" w16du:dateUtc="2025-07-31T09:23:00Z">
              <w:r>
                <w:rPr>
                  <w:rFonts w:ascii="Arial" w:hAnsi="Arial" w:cs="Arial"/>
                  <w:snapToGrid/>
                  <w:sz w:val="16"/>
                  <w:szCs w:val="16"/>
                </w:rPr>
                <w:t>31 juli 2025</w:t>
              </w:r>
            </w:ins>
          </w:p>
        </w:tc>
        <w:tc>
          <w:tcPr>
            <w:tcW w:w="780" w:type="dxa"/>
            <w:tcBorders>
              <w:top w:val="single" w:sz="6" w:space="0" w:color="auto"/>
              <w:left w:val="single" w:sz="6" w:space="0" w:color="auto"/>
              <w:bottom w:val="single" w:sz="6" w:space="0" w:color="auto"/>
              <w:right w:val="single" w:sz="6" w:space="0" w:color="auto"/>
            </w:tcBorders>
            <w:shd w:val="clear" w:color="auto" w:fill="auto"/>
          </w:tcPr>
          <w:p w14:paraId="0DC689B5" w14:textId="7AF4EE6D" w:rsidR="008F295D" w:rsidRDefault="008F295D" w:rsidP="005E137A">
            <w:pPr>
              <w:widowControl/>
              <w:textAlignment w:val="baseline"/>
              <w:rPr>
                <w:ins w:id="30" w:author="Groote Haar, Linda" w:date="2025-07-31T11:23:00Z" w16du:dateUtc="2025-07-31T09:23:00Z"/>
                <w:rFonts w:ascii="Arial" w:hAnsi="Arial" w:cs="Arial"/>
                <w:snapToGrid/>
                <w:sz w:val="16"/>
                <w:szCs w:val="16"/>
              </w:rPr>
            </w:pPr>
            <w:ins w:id="31" w:author="Groote Haar, Linda" w:date="2025-07-31T11:23:00Z" w16du:dateUtc="2025-07-31T09:23:00Z">
              <w:r>
                <w:rPr>
                  <w:rFonts w:ascii="Arial" w:hAnsi="Arial" w:cs="Arial"/>
                  <w:snapToGrid/>
                  <w:sz w:val="16"/>
                  <w:szCs w:val="16"/>
                </w:rPr>
                <w:t>ODR/DPI</w:t>
              </w:r>
            </w:ins>
          </w:p>
        </w:tc>
        <w:tc>
          <w:tcPr>
            <w:tcW w:w="4665" w:type="dxa"/>
            <w:tcBorders>
              <w:top w:val="single" w:sz="6" w:space="0" w:color="auto"/>
              <w:left w:val="single" w:sz="6" w:space="0" w:color="auto"/>
              <w:bottom w:val="single" w:sz="6" w:space="0" w:color="auto"/>
              <w:right w:val="single" w:sz="6" w:space="0" w:color="auto"/>
            </w:tcBorders>
            <w:shd w:val="clear" w:color="auto" w:fill="auto"/>
          </w:tcPr>
          <w:p w14:paraId="149DA44C" w14:textId="60CB7F91" w:rsidR="008F295D" w:rsidRDefault="00757D22" w:rsidP="005E137A">
            <w:pPr>
              <w:widowControl/>
              <w:textAlignment w:val="baseline"/>
              <w:rPr>
                <w:ins w:id="32" w:author="Groote Haar, Linda" w:date="2025-07-31T11:23:00Z" w16du:dateUtc="2025-07-31T09:23:00Z"/>
                <w:rFonts w:ascii="Arial" w:hAnsi="Arial" w:cs="Arial"/>
                <w:snapToGrid/>
                <w:sz w:val="16"/>
                <w:szCs w:val="16"/>
              </w:rPr>
            </w:pPr>
            <w:ins w:id="33" w:author="Groote Haar, Linda" w:date="2025-07-31T11:23:00Z" w16du:dateUtc="2025-07-31T09:23:00Z">
              <w:r>
                <w:rPr>
                  <w:rFonts w:ascii="Arial" w:hAnsi="Arial" w:cs="Arial"/>
                  <w:snapToGrid/>
                  <w:sz w:val="16"/>
                  <w:szCs w:val="16"/>
                </w:rPr>
                <w:t>C</w:t>
              </w:r>
            </w:ins>
            <w:ins w:id="34" w:author="Groote Haar, Linda" w:date="2025-07-31T11:23:00Z">
              <w:r w:rsidRPr="00757D22">
                <w:rPr>
                  <w:rFonts w:ascii="Arial" w:hAnsi="Arial" w:cs="Arial"/>
                  <w:snapToGrid/>
                  <w:sz w:val="16"/>
                  <w:szCs w:val="16"/>
                </w:rPr>
                <w:t>orrectie in een verwijzing in artikel 4</w:t>
              </w:r>
            </w:ins>
            <w:ins w:id="35" w:author="Groote Haar, Linda" w:date="2025-07-31T11:23:00Z" w16du:dateUtc="2025-07-31T09:23:00Z">
              <w:r>
                <w:rPr>
                  <w:rFonts w:ascii="Arial" w:hAnsi="Arial" w:cs="Arial"/>
                  <w:snapToGrid/>
                  <w:sz w:val="16"/>
                  <w:szCs w:val="16"/>
                </w:rPr>
                <w:t>.</w:t>
              </w:r>
            </w:ins>
            <w:ins w:id="36" w:author="Groote Haar, Linda" w:date="2025-07-31T11:24:00Z" w16du:dateUtc="2025-07-31T09:24:00Z">
              <w:r>
                <w:rPr>
                  <w:rFonts w:ascii="Arial" w:hAnsi="Arial" w:cs="Arial"/>
                  <w:snapToGrid/>
                  <w:sz w:val="16"/>
                  <w:szCs w:val="16"/>
                </w:rPr>
                <w:t xml:space="preserve"> Onder 4.</w:t>
              </w:r>
              <w:r w:rsidR="008637F2">
                <w:rPr>
                  <w:rFonts w:ascii="Arial" w:hAnsi="Arial" w:cs="Arial"/>
                  <w:snapToGrid/>
                  <w:sz w:val="16"/>
                  <w:szCs w:val="16"/>
                </w:rPr>
                <w:t>b.III zijn a</w:t>
              </w:r>
            </w:ins>
            <w:ins w:id="37" w:author="Groote Haar, Linda" w:date="2025-07-31T11:23:00Z" w16du:dateUtc="2025-07-31T09:23:00Z">
              <w:r>
                <w:rPr>
                  <w:rFonts w:ascii="Arial" w:hAnsi="Arial" w:cs="Arial"/>
                  <w:snapToGrid/>
                  <w:sz w:val="16"/>
                  <w:szCs w:val="16"/>
                </w:rPr>
                <w:t>, b en c</w:t>
              </w:r>
            </w:ins>
            <w:ins w:id="38" w:author="Groote Haar, Linda" w:date="2025-07-31T11:24:00Z" w16du:dateUtc="2025-07-31T09:24:00Z">
              <w:r w:rsidR="008637F2">
                <w:rPr>
                  <w:rFonts w:ascii="Arial" w:hAnsi="Arial" w:cs="Arial"/>
                  <w:snapToGrid/>
                  <w:sz w:val="16"/>
                  <w:szCs w:val="16"/>
                </w:rPr>
                <w:t xml:space="preserve"> </w:t>
              </w:r>
            </w:ins>
            <w:ins w:id="39" w:author="Groote Haar, Linda" w:date="2025-07-31T11:23:00Z" w16du:dateUtc="2025-07-31T09:23:00Z">
              <w:r>
                <w:rPr>
                  <w:rFonts w:ascii="Arial" w:hAnsi="Arial" w:cs="Arial"/>
                  <w:snapToGrid/>
                  <w:sz w:val="16"/>
                  <w:szCs w:val="16"/>
                </w:rPr>
                <w:t xml:space="preserve"> </w:t>
              </w:r>
            </w:ins>
            <w:ins w:id="40" w:author="Groote Haar, Linda" w:date="2025-07-31T11:24:00Z" w16du:dateUtc="2025-07-31T09:24:00Z">
              <w:r>
                <w:rPr>
                  <w:rFonts w:ascii="Arial" w:hAnsi="Arial" w:cs="Arial"/>
                  <w:snapToGrid/>
                  <w:sz w:val="16"/>
                  <w:szCs w:val="16"/>
                </w:rPr>
                <w:t>geworden I, II en III</w:t>
              </w:r>
            </w:ins>
          </w:p>
        </w:tc>
      </w:tr>
    </w:tbl>
    <w:p w14:paraId="7B24C835" w14:textId="77777777" w:rsidR="005E137A" w:rsidRPr="00D14C49" w:rsidRDefault="005E137A" w:rsidP="00D14C49">
      <w:pPr>
        <w:rPr>
          <w:rFonts w:ascii="Arial" w:hAnsi="Arial" w:cs="Arial"/>
          <w:color w:val="FF0000"/>
          <w:sz w:val="20"/>
        </w:rPr>
      </w:pPr>
    </w:p>
    <w:sectPr w:rsidR="005E137A" w:rsidRPr="00D14C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803FC"/>
    <w:multiLevelType w:val="hybridMultilevel"/>
    <w:tmpl w:val="32C06B28"/>
    <w:lvl w:ilvl="0" w:tplc="F256664E">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5103306"/>
    <w:multiLevelType w:val="hybridMultilevel"/>
    <w:tmpl w:val="60ECD422"/>
    <w:lvl w:ilvl="0" w:tplc="04130013">
      <w:start w:val="1"/>
      <w:numFmt w:val="upperRoman"/>
      <w:lvlText w:val="%1."/>
      <w:lvlJc w:val="right"/>
      <w:pPr>
        <w:ind w:left="1920" w:hanging="360"/>
      </w:pPr>
    </w:lvl>
    <w:lvl w:ilvl="1" w:tplc="04130019" w:tentative="1">
      <w:start w:val="1"/>
      <w:numFmt w:val="lowerLetter"/>
      <w:lvlText w:val="%2."/>
      <w:lvlJc w:val="left"/>
      <w:pPr>
        <w:ind w:left="2640" w:hanging="360"/>
      </w:pPr>
    </w:lvl>
    <w:lvl w:ilvl="2" w:tplc="0413001B" w:tentative="1">
      <w:start w:val="1"/>
      <w:numFmt w:val="lowerRoman"/>
      <w:lvlText w:val="%3."/>
      <w:lvlJc w:val="right"/>
      <w:pPr>
        <w:ind w:left="3360" w:hanging="180"/>
      </w:pPr>
    </w:lvl>
    <w:lvl w:ilvl="3" w:tplc="0413000F" w:tentative="1">
      <w:start w:val="1"/>
      <w:numFmt w:val="decimal"/>
      <w:lvlText w:val="%4."/>
      <w:lvlJc w:val="left"/>
      <w:pPr>
        <w:ind w:left="4080" w:hanging="360"/>
      </w:pPr>
    </w:lvl>
    <w:lvl w:ilvl="4" w:tplc="04130019" w:tentative="1">
      <w:start w:val="1"/>
      <w:numFmt w:val="lowerLetter"/>
      <w:lvlText w:val="%5."/>
      <w:lvlJc w:val="left"/>
      <w:pPr>
        <w:ind w:left="4800" w:hanging="360"/>
      </w:pPr>
    </w:lvl>
    <w:lvl w:ilvl="5" w:tplc="0413001B" w:tentative="1">
      <w:start w:val="1"/>
      <w:numFmt w:val="lowerRoman"/>
      <w:lvlText w:val="%6."/>
      <w:lvlJc w:val="right"/>
      <w:pPr>
        <w:ind w:left="5520" w:hanging="180"/>
      </w:pPr>
    </w:lvl>
    <w:lvl w:ilvl="6" w:tplc="0413000F" w:tentative="1">
      <w:start w:val="1"/>
      <w:numFmt w:val="decimal"/>
      <w:lvlText w:val="%7."/>
      <w:lvlJc w:val="left"/>
      <w:pPr>
        <w:ind w:left="6240" w:hanging="360"/>
      </w:pPr>
    </w:lvl>
    <w:lvl w:ilvl="7" w:tplc="04130019" w:tentative="1">
      <w:start w:val="1"/>
      <w:numFmt w:val="lowerLetter"/>
      <w:lvlText w:val="%8."/>
      <w:lvlJc w:val="left"/>
      <w:pPr>
        <w:ind w:left="6960" w:hanging="360"/>
      </w:pPr>
    </w:lvl>
    <w:lvl w:ilvl="8" w:tplc="0413001B" w:tentative="1">
      <w:start w:val="1"/>
      <w:numFmt w:val="lowerRoman"/>
      <w:lvlText w:val="%9."/>
      <w:lvlJc w:val="right"/>
      <w:pPr>
        <w:ind w:left="7680" w:hanging="180"/>
      </w:pPr>
    </w:lvl>
  </w:abstractNum>
  <w:abstractNum w:abstractNumId="2" w15:restartNumberingAfterBreak="0">
    <w:nsid w:val="19A5049B"/>
    <w:multiLevelType w:val="hybridMultilevel"/>
    <w:tmpl w:val="BEEAB978"/>
    <w:lvl w:ilvl="0" w:tplc="7D1AACA0">
      <w:start w:val="1"/>
      <w:numFmt w:val="lowerLetter"/>
      <w:lvlText w:val="%1."/>
      <w:lvlJc w:val="left"/>
      <w:pPr>
        <w:ind w:left="720" w:hanging="360"/>
      </w:pPr>
      <w:rPr>
        <w:rFonts w:ascii="Arial" w:hAnsi="Arial" w:cs="Arial" w:hint="default"/>
        <w:color w:val="FF0000"/>
        <w:sz w:val="20"/>
        <w:szCs w:val="2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DDC256D"/>
    <w:multiLevelType w:val="hybridMultilevel"/>
    <w:tmpl w:val="0D7CC964"/>
    <w:lvl w:ilvl="0" w:tplc="9192F3B6">
      <w:numFmt w:val="bullet"/>
      <w:lvlText w:val="-"/>
      <w:lvlJc w:val="left"/>
      <w:pPr>
        <w:ind w:left="720" w:hanging="360"/>
      </w:pPr>
      <w:rPr>
        <w:rFonts w:ascii="Arial" w:eastAsia="Times New Roman" w:hAnsi="Arial" w:cs="Arial" w:hint="default"/>
        <w:b w:val="0"/>
        <w:bCs w:val="0"/>
        <w:color w:val="FF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2473027"/>
    <w:multiLevelType w:val="hybridMultilevel"/>
    <w:tmpl w:val="C9CE9ECE"/>
    <w:lvl w:ilvl="0" w:tplc="04130013">
      <w:start w:val="1"/>
      <w:numFmt w:val="upperRoman"/>
      <w:lvlText w:val="%1."/>
      <w:lvlJc w:val="right"/>
      <w:pPr>
        <w:ind w:left="1146" w:hanging="360"/>
      </w:pPr>
    </w:lvl>
    <w:lvl w:ilvl="1" w:tplc="04130019" w:tentative="1">
      <w:start w:val="1"/>
      <w:numFmt w:val="lowerLetter"/>
      <w:lvlText w:val="%2."/>
      <w:lvlJc w:val="left"/>
      <w:pPr>
        <w:ind w:left="1866" w:hanging="360"/>
      </w:pPr>
    </w:lvl>
    <w:lvl w:ilvl="2" w:tplc="0413001B" w:tentative="1">
      <w:start w:val="1"/>
      <w:numFmt w:val="lowerRoman"/>
      <w:lvlText w:val="%3."/>
      <w:lvlJc w:val="right"/>
      <w:pPr>
        <w:ind w:left="2586" w:hanging="180"/>
      </w:pPr>
    </w:lvl>
    <w:lvl w:ilvl="3" w:tplc="0413000F" w:tentative="1">
      <w:start w:val="1"/>
      <w:numFmt w:val="decimal"/>
      <w:lvlText w:val="%4."/>
      <w:lvlJc w:val="left"/>
      <w:pPr>
        <w:ind w:left="3306" w:hanging="360"/>
      </w:pPr>
    </w:lvl>
    <w:lvl w:ilvl="4" w:tplc="04130019" w:tentative="1">
      <w:start w:val="1"/>
      <w:numFmt w:val="lowerLetter"/>
      <w:lvlText w:val="%5."/>
      <w:lvlJc w:val="left"/>
      <w:pPr>
        <w:ind w:left="4026" w:hanging="360"/>
      </w:pPr>
    </w:lvl>
    <w:lvl w:ilvl="5" w:tplc="0413001B" w:tentative="1">
      <w:start w:val="1"/>
      <w:numFmt w:val="lowerRoman"/>
      <w:lvlText w:val="%6."/>
      <w:lvlJc w:val="right"/>
      <w:pPr>
        <w:ind w:left="4746" w:hanging="180"/>
      </w:pPr>
    </w:lvl>
    <w:lvl w:ilvl="6" w:tplc="0413000F" w:tentative="1">
      <w:start w:val="1"/>
      <w:numFmt w:val="decimal"/>
      <w:lvlText w:val="%7."/>
      <w:lvlJc w:val="left"/>
      <w:pPr>
        <w:ind w:left="5466" w:hanging="360"/>
      </w:pPr>
    </w:lvl>
    <w:lvl w:ilvl="7" w:tplc="04130019" w:tentative="1">
      <w:start w:val="1"/>
      <w:numFmt w:val="lowerLetter"/>
      <w:lvlText w:val="%8."/>
      <w:lvlJc w:val="left"/>
      <w:pPr>
        <w:ind w:left="6186" w:hanging="360"/>
      </w:pPr>
    </w:lvl>
    <w:lvl w:ilvl="8" w:tplc="0413001B" w:tentative="1">
      <w:start w:val="1"/>
      <w:numFmt w:val="lowerRoman"/>
      <w:lvlText w:val="%9."/>
      <w:lvlJc w:val="right"/>
      <w:pPr>
        <w:ind w:left="6906" w:hanging="180"/>
      </w:pPr>
    </w:lvl>
  </w:abstractNum>
  <w:abstractNum w:abstractNumId="5" w15:restartNumberingAfterBreak="0">
    <w:nsid w:val="22EC6703"/>
    <w:multiLevelType w:val="hybridMultilevel"/>
    <w:tmpl w:val="CAA488A6"/>
    <w:lvl w:ilvl="0" w:tplc="BC581B92">
      <w:numFmt w:val="bullet"/>
      <w:lvlText w:val="-"/>
      <w:lvlJc w:val="left"/>
      <w:pPr>
        <w:ind w:left="720" w:hanging="360"/>
      </w:pPr>
      <w:rPr>
        <w:rFonts w:ascii="Arial" w:eastAsiaTheme="minorHAnsi" w:hAnsi="Arial" w:cs="Arial" w:hint="default"/>
        <w:b w:val="0"/>
        <w:bCs w:val="0"/>
        <w:color w:val="FF000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7BE6E5E"/>
    <w:multiLevelType w:val="hybridMultilevel"/>
    <w:tmpl w:val="76EEF974"/>
    <w:lvl w:ilvl="0" w:tplc="98B6FB82">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F593546"/>
    <w:multiLevelType w:val="hybridMultilevel"/>
    <w:tmpl w:val="EE0031C4"/>
    <w:lvl w:ilvl="0" w:tplc="04130013">
      <w:start w:val="1"/>
      <w:numFmt w:val="upp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F3F087B"/>
    <w:multiLevelType w:val="hybridMultilevel"/>
    <w:tmpl w:val="E9A2907A"/>
    <w:lvl w:ilvl="0" w:tplc="04130019">
      <w:start w:val="1"/>
      <w:numFmt w:val="low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288108E"/>
    <w:multiLevelType w:val="hybridMultilevel"/>
    <w:tmpl w:val="584EFF94"/>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2A43CE9"/>
    <w:multiLevelType w:val="multilevel"/>
    <w:tmpl w:val="CE10DE18"/>
    <w:lvl w:ilvl="0">
      <w:start w:val="1"/>
      <w:numFmt w:val="lowerLetter"/>
      <w:lvlText w:val="%1."/>
      <w:lvlJc w:val="left"/>
      <w:pPr>
        <w:ind w:left="1571"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11" w15:restartNumberingAfterBreak="0">
    <w:nsid w:val="42EE5410"/>
    <w:multiLevelType w:val="hybridMultilevel"/>
    <w:tmpl w:val="7BD4F3BC"/>
    <w:lvl w:ilvl="0" w:tplc="7E48EE3E">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2CC354B"/>
    <w:multiLevelType w:val="hybridMultilevel"/>
    <w:tmpl w:val="014E4BC0"/>
    <w:lvl w:ilvl="0" w:tplc="98B6FB82">
      <w:numFmt w:val="bullet"/>
      <w:lvlText w:val="-"/>
      <w:lvlJc w:val="left"/>
      <w:pPr>
        <w:ind w:left="720" w:hanging="360"/>
      </w:pPr>
      <w:rPr>
        <w:rFonts w:ascii="Arial" w:eastAsia="Times New Roman" w:hAnsi="Arial" w:cs="Arial" w:hint="default"/>
        <w:b w:val="0"/>
        <w:bCs w:val="0"/>
        <w:color w:val="FF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AA241A2"/>
    <w:multiLevelType w:val="hybridMultilevel"/>
    <w:tmpl w:val="77C8C0DE"/>
    <w:lvl w:ilvl="0" w:tplc="7D1AACA0">
      <w:start w:val="1"/>
      <w:numFmt w:val="lowerLetter"/>
      <w:lvlText w:val="%1."/>
      <w:lvlJc w:val="left"/>
      <w:pPr>
        <w:ind w:left="502" w:hanging="360"/>
      </w:pPr>
      <w:rPr>
        <w:rFonts w:ascii="Arial" w:hAnsi="Arial" w:cs="Arial" w:hint="default"/>
        <w:color w:val="FF0000"/>
        <w:sz w:val="20"/>
        <w:szCs w:val="20"/>
      </w:rPr>
    </w:lvl>
    <w:lvl w:ilvl="1" w:tplc="04130019">
      <w:start w:val="1"/>
      <w:numFmt w:val="lowerLetter"/>
      <w:lvlText w:val="%2."/>
      <w:lvlJc w:val="left"/>
      <w:pPr>
        <w:ind w:left="1222" w:hanging="360"/>
      </w:pPr>
    </w:lvl>
    <w:lvl w:ilvl="2" w:tplc="0413001B" w:tentative="1">
      <w:start w:val="1"/>
      <w:numFmt w:val="lowerRoman"/>
      <w:lvlText w:val="%3."/>
      <w:lvlJc w:val="right"/>
      <w:pPr>
        <w:ind w:left="1942" w:hanging="180"/>
      </w:pPr>
    </w:lvl>
    <w:lvl w:ilvl="3" w:tplc="0413000F" w:tentative="1">
      <w:start w:val="1"/>
      <w:numFmt w:val="decimal"/>
      <w:lvlText w:val="%4."/>
      <w:lvlJc w:val="left"/>
      <w:pPr>
        <w:ind w:left="2662" w:hanging="360"/>
      </w:pPr>
    </w:lvl>
    <w:lvl w:ilvl="4" w:tplc="04130019" w:tentative="1">
      <w:start w:val="1"/>
      <w:numFmt w:val="lowerLetter"/>
      <w:lvlText w:val="%5."/>
      <w:lvlJc w:val="left"/>
      <w:pPr>
        <w:ind w:left="3382" w:hanging="360"/>
      </w:pPr>
    </w:lvl>
    <w:lvl w:ilvl="5" w:tplc="0413001B" w:tentative="1">
      <w:start w:val="1"/>
      <w:numFmt w:val="lowerRoman"/>
      <w:lvlText w:val="%6."/>
      <w:lvlJc w:val="right"/>
      <w:pPr>
        <w:ind w:left="4102" w:hanging="180"/>
      </w:pPr>
    </w:lvl>
    <w:lvl w:ilvl="6" w:tplc="0413000F" w:tentative="1">
      <w:start w:val="1"/>
      <w:numFmt w:val="decimal"/>
      <w:lvlText w:val="%7."/>
      <w:lvlJc w:val="left"/>
      <w:pPr>
        <w:ind w:left="4822" w:hanging="360"/>
      </w:pPr>
    </w:lvl>
    <w:lvl w:ilvl="7" w:tplc="04130019" w:tentative="1">
      <w:start w:val="1"/>
      <w:numFmt w:val="lowerLetter"/>
      <w:lvlText w:val="%8."/>
      <w:lvlJc w:val="left"/>
      <w:pPr>
        <w:ind w:left="5542" w:hanging="360"/>
      </w:pPr>
    </w:lvl>
    <w:lvl w:ilvl="8" w:tplc="0413001B" w:tentative="1">
      <w:start w:val="1"/>
      <w:numFmt w:val="lowerRoman"/>
      <w:lvlText w:val="%9."/>
      <w:lvlJc w:val="right"/>
      <w:pPr>
        <w:ind w:left="6262" w:hanging="180"/>
      </w:pPr>
    </w:lvl>
  </w:abstractNum>
  <w:abstractNum w:abstractNumId="14" w15:restartNumberingAfterBreak="0">
    <w:nsid w:val="64943C6A"/>
    <w:multiLevelType w:val="hybridMultilevel"/>
    <w:tmpl w:val="EF9E1C98"/>
    <w:lvl w:ilvl="0" w:tplc="04130019">
      <w:start w:val="1"/>
      <w:numFmt w:val="lowerLetter"/>
      <w:lvlText w:val="%1."/>
      <w:lvlJc w:val="left"/>
      <w:pPr>
        <w:ind w:left="2160" w:hanging="360"/>
      </w:pPr>
    </w:lvl>
    <w:lvl w:ilvl="1" w:tplc="04130019" w:tentative="1">
      <w:start w:val="1"/>
      <w:numFmt w:val="lowerLetter"/>
      <w:lvlText w:val="%2."/>
      <w:lvlJc w:val="left"/>
      <w:pPr>
        <w:ind w:left="2880" w:hanging="360"/>
      </w:pPr>
    </w:lvl>
    <w:lvl w:ilvl="2" w:tplc="0413001B" w:tentative="1">
      <w:start w:val="1"/>
      <w:numFmt w:val="lowerRoman"/>
      <w:lvlText w:val="%3."/>
      <w:lvlJc w:val="right"/>
      <w:pPr>
        <w:ind w:left="3600" w:hanging="180"/>
      </w:pPr>
    </w:lvl>
    <w:lvl w:ilvl="3" w:tplc="0413000F" w:tentative="1">
      <w:start w:val="1"/>
      <w:numFmt w:val="decimal"/>
      <w:lvlText w:val="%4."/>
      <w:lvlJc w:val="left"/>
      <w:pPr>
        <w:ind w:left="4320" w:hanging="360"/>
      </w:pPr>
    </w:lvl>
    <w:lvl w:ilvl="4" w:tplc="04130019" w:tentative="1">
      <w:start w:val="1"/>
      <w:numFmt w:val="lowerLetter"/>
      <w:lvlText w:val="%5."/>
      <w:lvlJc w:val="left"/>
      <w:pPr>
        <w:ind w:left="5040" w:hanging="360"/>
      </w:pPr>
    </w:lvl>
    <w:lvl w:ilvl="5" w:tplc="0413001B" w:tentative="1">
      <w:start w:val="1"/>
      <w:numFmt w:val="lowerRoman"/>
      <w:lvlText w:val="%6."/>
      <w:lvlJc w:val="right"/>
      <w:pPr>
        <w:ind w:left="5760" w:hanging="180"/>
      </w:pPr>
    </w:lvl>
    <w:lvl w:ilvl="6" w:tplc="0413000F" w:tentative="1">
      <w:start w:val="1"/>
      <w:numFmt w:val="decimal"/>
      <w:lvlText w:val="%7."/>
      <w:lvlJc w:val="left"/>
      <w:pPr>
        <w:ind w:left="6480" w:hanging="360"/>
      </w:pPr>
    </w:lvl>
    <w:lvl w:ilvl="7" w:tplc="04130019" w:tentative="1">
      <w:start w:val="1"/>
      <w:numFmt w:val="lowerLetter"/>
      <w:lvlText w:val="%8."/>
      <w:lvlJc w:val="left"/>
      <w:pPr>
        <w:ind w:left="7200" w:hanging="360"/>
      </w:pPr>
    </w:lvl>
    <w:lvl w:ilvl="8" w:tplc="0413001B" w:tentative="1">
      <w:start w:val="1"/>
      <w:numFmt w:val="lowerRoman"/>
      <w:lvlText w:val="%9."/>
      <w:lvlJc w:val="right"/>
      <w:pPr>
        <w:ind w:left="7920" w:hanging="180"/>
      </w:pPr>
    </w:lvl>
  </w:abstractNum>
  <w:abstractNum w:abstractNumId="15" w15:restartNumberingAfterBreak="0">
    <w:nsid w:val="75C71EF2"/>
    <w:multiLevelType w:val="hybridMultilevel"/>
    <w:tmpl w:val="DF2C4258"/>
    <w:lvl w:ilvl="0" w:tplc="9192F3B6">
      <w:numFmt w:val="bullet"/>
      <w:lvlText w:val="-"/>
      <w:lvlJc w:val="left"/>
      <w:pPr>
        <w:ind w:left="720" w:hanging="360"/>
      </w:pPr>
      <w:rPr>
        <w:rFonts w:ascii="Arial" w:eastAsia="Times New Roman" w:hAnsi="Arial" w:cs="Arial" w:hint="default"/>
        <w:b w:val="0"/>
        <w:bCs w:val="0"/>
        <w:color w:val="FF000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7A26237"/>
    <w:multiLevelType w:val="hybridMultilevel"/>
    <w:tmpl w:val="6A48E81E"/>
    <w:lvl w:ilvl="0" w:tplc="98B6FB82">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850024718">
    <w:abstractNumId w:val="0"/>
  </w:num>
  <w:num w:numId="2" w16cid:durableId="78258916">
    <w:abstractNumId w:val="4"/>
  </w:num>
  <w:num w:numId="3" w16cid:durableId="575824482">
    <w:abstractNumId w:val="13"/>
  </w:num>
  <w:num w:numId="4" w16cid:durableId="2041513556">
    <w:abstractNumId w:val="7"/>
  </w:num>
  <w:num w:numId="5" w16cid:durableId="1132677223">
    <w:abstractNumId w:val="6"/>
  </w:num>
  <w:num w:numId="6" w16cid:durableId="454493720">
    <w:abstractNumId w:val="16"/>
  </w:num>
  <w:num w:numId="7" w16cid:durableId="904150287">
    <w:abstractNumId w:val="15"/>
  </w:num>
  <w:num w:numId="8" w16cid:durableId="10300932">
    <w:abstractNumId w:val="3"/>
  </w:num>
  <w:num w:numId="9" w16cid:durableId="1111125996">
    <w:abstractNumId w:val="12"/>
  </w:num>
  <w:num w:numId="10" w16cid:durableId="1622034628">
    <w:abstractNumId w:val="11"/>
  </w:num>
  <w:num w:numId="11" w16cid:durableId="1068306433">
    <w:abstractNumId w:val="5"/>
  </w:num>
  <w:num w:numId="12" w16cid:durableId="698628107">
    <w:abstractNumId w:val="8"/>
  </w:num>
  <w:num w:numId="13" w16cid:durableId="619343255">
    <w:abstractNumId w:val="2"/>
  </w:num>
  <w:num w:numId="14" w16cid:durableId="2030334577">
    <w:abstractNumId w:val="9"/>
  </w:num>
  <w:num w:numId="15" w16cid:durableId="305936240">
    <w:abstractNumId w:val="1"/>
  </w:num>
  <w:num w:numId="16" w16cid:durableId="657075088">
    <w:abstractNumId w:val="14"/>
  </w:num>
  <w:num w:numId="17" w16cid:durableId="309853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roote Haar, Linda">
    <w15:presenceInfo w15:providerId="AD" w15:userId="S::Linda.GrooteHaar@kadaster.nl::6f5173d2-8871-4bb2-bb4f-be6bcfe3554d"/>
  </w15:person>
  <w15:person w15:author="Groot, Karina de">
    <w15:presenceInfo w15:providerId="None" w15:userId="Groot, Karina 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44B"/>
    <w:rsid w:val="00001BA4"/>
    <w:rsid w:val="00016DEF"/>
    <w:rsid w:val="00031B68"/>
    <w:rsid w:val="00035730"/>
    <w:rsid w:val="00056FE8"/>
    <w:rsid w:val="0006036C"/>
    <w:rsid w:val="000779C1"/>
    <w:rsid w:val="00094B54"/>
    <w:rsid w:val="000A42BC"/>
    <w:rsid w:val="000B313B"/>
    <w:rsid w:val="000C4801"/>
    <w:rsid w:val="000D72AE"/>
    <w:rsid w:val="001001C8"/>
    <w:rsid w:val="00103AFF"/>
    <w:rsid w:val="00157B1A"/>
    <w:rsid w:val="00161CF8"/>
    <w:rsid w:val="00173A33"/>
    <w:rsid w:val="00183FB7"/>
    <w:rsid w:val="00187442"/>
    <w:rsid w:val="001969E2"/>
    <w:rsid w:val="001A1429"/>
    <w:rsid w:val="001A675F"/>
    <w:rsid w:val="001B1544"/>
    <w:rsid w:val="001B4B16"/>
    <w:rsid w:val="001B5369"/>
    <w:rsid w:val="001D606D"/>
    <w:rsid w:val="001E15F8"/>
    <w:rsid w:val="001E7355"/>
    <w:rsid w:val="002346B7"/>
    <w:rsid w:val="00237B2E"/>
    <w:rsid w:val="00244F18"/>
    <w:rsid w:val="00281D48"/>
    <w:rsid w:val="002B638B"/>
    <w:rsid w:val="002C3D5A"/>
    <w:rsid w:val="002D04FB"/>
    <w:rsid w:val="002D3FC2"/>
    <w:rsid w:val="00332CFA"/>
    <w:rsid w:val="00346615"/>
    <w:rsid w:val="003622BC"/>
    <w:rsid w:val="0036780A"/>
    <w:rsid w:val="003678D4"/>
    <w:rsid w:val="0037564A"/>
    <w:rsid w:val="003C583C"/>
    <w:rsid w:val="00404877"/>
    <w:rsid w:val="0042559F"/>
    <w:rsid w:val="00481A88"/>
    <w:rsid w:val="004959A1"/>
    <w:rsid w:val="004A4CD7"/>
    <w:rsid w:val="004D08BF"/>
    <w:rsid w:val="004E11FB"/>
    <w:rsid w:val="004E4270"/>
    <w:rsid w:val="004F021F"/>
    <w:rsid w:val="00501EFB"/>
    <w:rsid w:val="005226EF"/>
    <w:rsid w:val="00553B66"/>
    <w:rsid w:val="00581250"/>
    <w:rsid w:val="00584206"/>
    <w:rsid w:val="00585D5F"/>
    <w:rsid w:val="00592365"/>
    <w:rsid w:val="00596B34"/>
    <w:rsid w:val="005B693C"/>
    <w:rsid w:val="005E137A"/>
    <w:rsid w:val="005E2E17"/>
    <w:rsid w:val="005E68A1"/>
    <w:rsid w:val="005F75C4"/>
    <w:rsid w:val="00655C2E"/>
    <w:rsid w:val="0067244A"/>
    <w:rsid w:val="0069647B"/>
    <w:rsid w:val="006B7D54"/>
    <w:rsid w:val="007047E1"/>
    <w:rsid w:val="00704F49"/>
    <w:rsid w:val="00706C67"/>
    <w:rsid w:val="00711467"/>
    <w:rsid w:val="00714A0B"/>
    <w:rsid w:val="00721E7B"/>
    <w:rsid w:val="00725456"/>
    <w:rsid w:val="007330F9"/>
    <w:rsid w:val="00736EE7"/>
    <w:rsid w:val="00750699"/>
    <w:rsid w:val="00757D22"/>
    <w:rsid w:val="00760605"/>
    <w:rsid w:val="00764169"/>
    <w:rsid w:val="00787B71"/>
    <w:rsid w:val="007947CD"/>
    <w:rsid w:val="007B344B"/>
    <w:rsid w:val="007C56D3"/>
    <w:rsid w:val="007F5A50"/>
    <w:rsid w:val="008209A4"/>
    <w:rsid w:val="00847BC3"/>
    <w:rsid w:val="0085023D"/>
    <w:rsid w:val="00856367"/>
    <w:rsid w:val="008637F2"/>
    <w:rsid w:val="00885B9C"/>
    <w:rsid w:val="008B59A0"/>
    <w:rsid w:val="008D65C5"/>
    <w:rsid w:val="008E172D"/>
    <w:rsid w:val="008F295D"/>
    <w:rsid w:val="009200B6"/>
    <w:rsid w:val="0092195C"/>
    <w:rsid w:val="00922442"/>
    <w:rsid w:val="009228D8"/>
    <w:rsid w:val="0093055E"/>
    <w:rsid w:val="00951F97"/>
    <w:rsid w:val="00962F16"/>
    <w:rsid w:val="00973E5C"/>
    <w:rsid w:val="0099216B"/>
    <w:rsid w:val="009932C5"/>
    <w:rsid w:val="00993D2A"/>
    <w:rsid w:val="009A70A4"/>
    <w:rsid w:val="009D3548"/>
    <w:rsid w:val="009E6484"/>
    <w:rsid w:val="009F104A"/>
    <w:rsid w:val="00A03B70"/>
    <w:rsid w:val="00A04BD4"/>
    <w:rsid w:val="00A6534B"/>
    <w:rsid w:val="00A65867"/>
    <w:rsid w:val="00A66C0A"/>
    <w:rsid w:val="00A74D96"/>
    <w:rsid w:val="00A92724"/>
    <w:rsid w:val="00AA3F35"/>
    <w:rsid w:val="00AB00C9"/>
    <w:rsid w:val="00AC15B5"/>
    <w:rsid w:val="00AC7050"/>
    <w:rsid w:val="00AD6F8B"/>
    <w:rsid w:val="00AF451B"/>
    <w:rsid w:val="00B315FC"/>
    <w:rsid w:val="00B33D6A"/>
    <w:rsid w:val="00B53366"/>
    <w:rsid w:val="00B5349F"/>
    <w:rsid w:val="00B66001"/>
    <w:rsid w:val="00B72DDA"/>
    <w:rsid w:val="00BA5148"/>
    <w:rsid w:val="00BA7317"/>
    <w:rsid w:val="00BC4E7D"/>
    <w:rsid w:val="00BF2A1A"/>
    <w:rsid w:val="00C0262C"/>
    <w:rsid w:val="00C5268C"/>
    <w:rsid w:val="00C65B14"/>
    <w:rsid w:val="00CA1200"/>
    <w:rsid w:val="00CD652A"/>
    <w:rsid w:val="00CE4F50"/>
    <w:rsid w:val="00CE662E"/>
    <w:rsid w:val="00CF33D2"/>
    <w:rsid w:val="00CF69FB"/>
    <w:rsid w:val="00D14C49"/>
    <w:rsid w:val="00D210B9"/>
    <w:rsid w:val="00D26F43"/>
    <w:rsid w:val="00D57F7E"/>
    <w:rsid w:val="00D816F3"/>
    <w:rsid w:val="00D8448B"/>
    <w:rsid w:val="00D97A05"/>
    <w:rsid w:val="00DA1CF9"/>
    <w:rsid w:val="00DC09E5"/>
    <w:rsid w:val="00DD0F21"/>
    <w:rsid w:val="00DE0E1B"/>
    <w:rsid w:val="00DF15D4"/>
    <w:rsid w:val="00E12784"/>
    <w:rsid w:val="00E3711E"/>
    <w:rsid w:val="00E400B1"/>
    <w:rsid w:val="00E45D6F"/>
    <w:rsid w:val="00E517C8"/>
    <w:rsid w:val="00E5769A"/>
    <w:rsid w:val="00E577D0"/>
    <w:rsid w:val="00E6081C"/>
    <w:rsid w:val="00E6B759"/>
    <w:rsid w:val="00E85B6D"/>
    <w:rsid w:val="00E9499B"/>
    <w:rsid w:val="00EA60DF"/>
    <w:rsid w:val="00EC4596"/>
    <w:rsid w:val="00EC6B92"/>
    <w:rsid w:val="00ED1AFC"/>
    <w:rsid w:val="00EE1A82"/>
    <w:rsid w:val="00EE33E2"/>
    <w:rsid w:val="00F22A50"/>
    <w:rsid w:val="00F243F1"/>
    <w:rsid w:val="00F727EB"/>
    <w:rsid w:val="00FB2348"/>
    <w:rsid w:val="00FE7E38"/>
    <w:rsid w:val="0EC404DA"/>
    <w:rsid w:val="196E813E"/>
    <w:rsid w:val="25DDBA76"/>
    <w:rsid w:val="2F1A0379"/>
    <w:rsid w:val="313035F2"/>
    <w:rsid w:val="32D0E20C"/>
    <w:rsid w:val="3363D8D8"/>
    <w:rsid w:val="370C8479"/>
    <w:rsid w:val="3728F0E3"/>
    <w:rsid w:val="3A97947A"/>
    <w:rsid w:val="3D8404A2"/>
    <w:rsid w:val="3F1FD503"/>
    <w:rsid w:val="490D0FF9"/>
    <w:rsid w:val="51DA3EFB"/>
    <w:rsid w:val="5A3C1239"/>
    <w:rsid w:val="63B85E5D"/>
    <w:rsid w:val="654DDDE8"/>
    <w:rsid w:val="715EFACA"/>
    <w:rsid w:val="732D53B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53B08"/>
  <w15:chartTrackingRefBased/>
  <w15:docId w15:val="{0246E96C-1FF2-4A22-8164-C595F2F65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D6F8B"/>
    <w:pPr>
      <w:widowControl w:val="0"/>
      <w:spacing w:after="0" w:line="240" w:lineRule="auto"/>
    </w:pPr>
    <w:rPr>
      <w:rFonts w:ascii="Courier New" w:eastAsia="Times New Roman" w:hAnsi="Courier New" w:cs="Times New Roman"/>
      <w:snapToGrid w:val="0"/>
      <w:sz w:val="24"/>
      <w:szCs w:val="20"/>
      <w:lang w:eastAsia="nl-NL"/>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B344B"/>
    <w:pPr>
      <w:ind w:left="720"/>
      <w:contextualSpacing/>
    </w:pPr>
  </w:style>
  <w:style w:type="paragraph" w:customStyle="1" w:styleId="paragraph">
    <w:name w:val="paragraph"/>
    <w:basedOn w:val="Standaard"/>
    <w:rsid w:val="005E137A"/>
    <w:pPr>
      <w:widowControl/>
      <w:spacing w:before="100" w:beforeAutospacing="1" w:after="100" w:afterAutospacing="1"/>
    </w:pPr>
    <w:rPr>
      <w:rFonts w:ascii="Times New Roman" w:hAnsi="Times New Roman"/>
      <w:snapToGrid/>
      <w:szCs w:val="24"/>
    </w:rPr>
  </w:style>
  <w:style w:type="character" w:customStyle="1" w:styleId="normaltextrun">
    <w:name w:val="normaltextrun"/>
    <w:basedOn w:val="Standaardalinea-lettertype"/>
    <w:rsid w:val="005E137A"/>
  </w:style>
  <w:style w:type="character" w:customStyle="1" w:styleId="eop">
    <w:name w:val="eop"/>
    <w:basedOn w:val="Standaardalinea-lettertype"/>
    <w:rsid w:val="005E137A"/>
  </w:style>
  <w:style w:type="character" w:customStyle="1" w:styleId="contextualspellingandgrammarerror">
    <w:name w:val="contextualspellingandgrammarerror"/>
    <w:basedOn w:val="Standaardalinea-lettertype"/>
    <w:rsid w:val="005E137A"/>
  </w:style>
  <w:style w:type="character" w:customStyle="1" w:styleId="spellingerror">
    <w:name w:val="spellingerror"/>
    <w:basedOn w:val="Standaardalinea-lettertype"/>
    <w:rsid w:val="005E137A"/>
  </w:style>
  <w:style w:type="paragraph" w:styleId="Revisie">
    <w:name w:val="Revision"/>
    <w:hidden/>
    <w:uiPriority w:val="99"/>
    <w:semiHidden/>
    <w:rsid w:val="00187442"/>
    <w:pPr>
      <w:spacing w:after="0" w:line="240" w:lineRule="auto"/>
    </w:pPr>
    <w:rPr>
      <w:rFonts w:ascii="Courier New" w:eastAsia="Times New Roman" w:hAnsi="Courier New" w:cs="Times New Roman"/>
      <w:snapToGrid w:val="0"/>
      <w:sz w:val="24"/>
      <w:szCs w:val="20"/>
      <w:lang w:eastAsia="nl-NL"/>
    </w:rPr>
  </w:style>
  <w:style w:type="paragraph" w:customStyle="1" w:styleId="Default">
    <w:name w:val="Default"/>
    <w:rsid w:val="00E6081C"/>
    <w:pPr>
      <w:autoSpaceDE w:val="0"/>
      <w:autoSpaceDN w:val="0"/>
      <w:adjustRightInd w:val="0"/>
      <w:spacing w:after="0" w:line="240" w:lineRule="auto"/>
    </w:pPr>
    <w:rPr>
      <w:rFonts w:ascii="Calibri" w:hAnsi="Calibri" w:cs="Calibri"/>
      <w:color w:val="000000"/>
      <w:sz w:val="24"/>
      <w:szCs w:val="24"/>
    </w:rPr>
  </w:style>
  <w:style w:type="character" w:styleId="Verwijzingopmerking">
    <w:name w:val="annotation reference"/>
    <w:basedOn w:val="Standaardalinea-lettertype"/>
    <w:uiPriority w:val="99"/>
    <w:semiHidden/>
    <w:unhideWhenUsed/>
    <w:rsid w:val="00031B68"/>
    <w:rPr>
      <w:sz w:val="16"/>
      <w:szCs w:val="16"/>
    </w:rPr>
  </w:style>
  <w:style w:type="paragraph" w:styleId="Tekstopmerking">
    <w:name w:val="annotation text"/>
    <w:basedOn w:val="Standaard"/>
    <w:link w:val="TekstopmerkingChar"/>
    <w:uiPriority w:val="99"/>
    <w:unhideWhenUsed/>
    <w:rsid w:val="00031B68"/>
    <w:pPr>
      <w:widowControl/>
    </w:pPr>
    <w:rPr>
      <w:rFonts w:ascii="Times New Roman" w:hAnsi="Times New Roman"/>
      <w:snapToGrid/>
      <w:sz w:val="20"/>
    </w:rPr>
  </w:style>
  <w:style w:type="character" w:customStyle="1" w:styleId="TekstopmerkingChar">
    <w:name w:val="Tekst opmerking Char"/>
    <w:basedOn w:val="Standaardalinea-lettertype"/>
    <w:link w:val="Tekstopmerking"/>
    <w:uiPriority w:val="99"/>
    <w:rsid w:val="00031B68"/>
    <w:rPr>
      <w:rFonts w:ascii="Times New Roman" w:eastAsia="Times New Roman" w:hAnsi="Times New Roman" w:cs="Times New Roman"/>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652763">
      <w:bodyDiv w:val="1"/>
      <w:marLeft w:val="0"/>
      <w:marRight w:val="0"/>
      <w:marTop w:val="0"/>
      <w:marBottom w:val="0"/>
      <w:divBdr>
        <w:top w:val="none" w:sz="0" w:space="0" w:color="auto"/>
        <w:left w:val="none" w:sz="0" w:space="0" w:color="auto"/>
        <w:bottom w:val="none" w:sz="0" w:space="0" w:color="auto"/>
        <w:right w:val="none" w:sz="0" w:space="0" w:color="auto"/>
      </w:divBdr>
      <w:divsChild>
        <w:div w:id="48187250">
          <w:marLeft w:val="0"/>
          <w:marRight w:val="0"/>
          <w:marTop w:val="0"/>
          <w:marBottom w:val="0"/>
          <w:divBdr>
            <w:top w:val="none" w:sz="0" w:space="0" w:color="auto"/>
            <w:left w:val="none" w:sz="0" w:space="0" w:color="auto"/>
            <w:bottom w:val="none" w:sz="0" w:space="0" w:color="auto"/>
            <w:right w:val="none" w:sz="0" w:space="0" w:color="auto"/>
          </w:divBdr>
        </w:div>
        <w:div w:id="205414496">
          <w:marLeft w:val="0"/>
          <w:marRight w:val="0"/>
          <w:marTop w:val="0"/>
          <w:marBottom w:val="0"/>
          <w:divBdr>
            <w:top w:val="none" w:sz="0" w:space="0" w:color="auto"/>
            <w:left w:val="none" w:sz="0" w:space="0" w:color="auto"/>
            <w:bottom w:val="none" w:sz="0" w:space="0" w:color="auto"/>
            <w:right w:val="none" w:sz="0" w:space="0" w:color="auto"/>
          </w:divBdr>
        </w:div>
        <w:div w:id="337075566">
          <w:marLeft w:val="0"/>
          <w:marRight w:val="0"/>
          <w:marTop w:val="0"/>
          <w:marBottom w:val="0"/>
          <w:divBdr>
            <w:top w:val="none" w:sz="0" w:space="0" w:color="auto"/>
            <w:left w:val="none" w:sz="0" w:space="0" w:color="auto"/>
            <w:bottom w:val="none" w:sz="0" w:space="0" w:color="auto"/>
            <w:right w:val="none" w:sz="0" w:space="0" w:color="auto"/>
          </w:divBdr>
        </w:div>
        <w:div w:id="370956351">
          <w:marLeft w:val="0"/>
          <w:marRight w:val="0"/>
          <w:marTop w:val="0"/>
          <w:marBottom w:val="0"/>
          <w:divBdr>
            <w:top w:val="none" w:sz="0" w:space="0" w:color="auto"/>
            <w:left w:val="none" w:sz="0" w:space="0" w:color="auto"/>
            <w:bottom w:val="none" w:sz="0" w:space="0" w:color="auto"/>
            <w:right w:val="none" w:sz="0" w:space="0" w:color="auto"/>
          </w:divBdr>
        </w:div>
        <w:div w:id="647515008">
          <w:marLeft w:val="0"/>
          <w:marRight w:val="0"/>
          <w:marTop w:val="0"/>
          <w:marBottom w:val="0"/>
          <w:divBdr>
            <w:top w:val="none" w:sz="0" w:space="0" w:color="auto"/>
            <w:left w:val="none" w:sz="0" w:space="0" w:color="auto"/>
            <w:bottom w:val="none" w:sz="0" w:space="0" w:color="auto"/>
            <w:right w:val="none" w:sz="0" w:space="0" w:color="auto"/>
          </w:divBdr>
        </w:div>
        <w:div w:id="721561472">
          <w:marLeft w:val="0"/>
          <w:marRight w:val="0"/>
          <w:marTop w:val="0"/>
          <w:marBottom w:val="0"/>
          <w:divBdr>
            <w:top w:val="none" w:sz="0" w:space="0" w:color="auto"/>
            <w:left w:val="none" w:sz="0" w:space="0" w:color="auto"/>
            <w:bottom w:val="none" w:sz="0" w:space="0" w:color="auto"/>
            <w:right w:val="none" w:sz="0" w:space="0" w:color="auto"/>
          </w:divBdr>
        </w:div>
        <w:div w:id="883756154">
          <w:marLeft w:val="0"/>
          <w:marRight w:val="0"/>
          <w:marTop w:val="0"/>
          <w:marBottom w:val="0"/>
          <w:divBdr>
            <w:top w:val="none" w:sz="0" w:space="0" w:color="auto"/>
            <w:left w:val="none" w:sz="0" w:space="0" w:color="auto"/>
            <w:bottom w:val="none" w:sz="0" w:space="0" w:color="auto"/>
            <w:right w:val="none" w:sz="0" w:space="0" w:color="auto"/>
          </w:divBdr>
        </w:div>
        <w:div w:id="1119956018">
          <w:marLeft w:val="0"/>
          <w:marRight w:val="0"/>
          <w:marTop w:val="0"/>
          <w:marBottom w:val="0"/>
          <w:divBdr>
            <w:top w:val="none" w:sz="0" w:space="0" w:color="auto"/>
            <w:left w:val="none" w:sz="0" w:space="0" w:color="auto"/>
            <w:bottom w:val="none" w:sz="0" w:space="0" w:color="auto"/>
            <w:right w:val="none" w:sz="0" w:space="0" w:color="auto"/>
          </w:divBdr>
          <w:divsChild>
            <w:div w:id="89861949">
              <w:marLeft w:val="0"/>
              <w:marRight w:val="0"/>
              <w:marTop w:val="30"/>
              <w:marBottom w:val="30"/>
              <w:divBdr>
                <w:top w:val="none" w:sz="0" w:space="0" w:color="auto"/>
                <w:left w:val="none" w:sz="0" w:space="0" w:color="auto"/>
                <w:bottom w:val="none" w:sz="0" w:space="0" w:color="auto"/>
                <w:right w:val="none" w:sz="0" w:space="0" w:color="auto"/>
              </w:divBdr>
              <w:divsChild>
                <w:div w:id="442387493">
                  <w:marLeft w:val="0"/>
                  <w:marRight w:val="0"/>
                  <w:marTop w:val="0"/>
                  <w:marBottom w:val="0"/>
                  <w:divBdr>
                    <w:top w:val="none" w:sz="0" w:space="0" w:color="auto"/>
                    <w:left w:val="none" w:sz="0" w:space="0" w:color="auto"/>
                    <w:bottom w:val="none" w:sz="0" w:space="0" w:color="auto"/>
                    <w:right w:val="none" w:sz="0" w:space="0" w:color="auto"/>
                  </w:divBdr>
                  <w:divsChild>
                    <w:div w:id="283386786">
                      <w:marLeft w:val="0"/>
                      <w:marRight w:val="0"/>
                      <w:marTop w:val="0"/>
                      <w:marBottom w:val="0"/>
                      <w:divBdr>
                        <w:top w:val="none" w:sz="0" w:space="0" w:color="auto"/>
                        <w:left w:val="none" w:sz="0" w:space="0" w:color="auto"/>
                        <w:bottom w:val="none" w:sz="0" w:space="0" w:color="auto"/>
                        <w:right w:val="none" w:sz="0" w:space="0" w:color="auto"/>
                      </w:divBdr>
                    </w:div>
                  </w:divsChild>
                </w:div>
                <w:div w:id="454375647">
                  <w:marLeft w:val="0"/>
                  <w:marRight w:val="0"/>
                  <w:marTop w:val="0"/>
                  <w:marBottom w:val="0"/>
                  <w:divBdr>
                    <w:top w:val="none" w:sz="0" w:space="0" w:color="auto"/>
                    <w:left w:val="none" w:sz="0" w:space="0" w:color="auto"/>
                    <w:bottom w:val="none" w:sz="0" w:space="0" w:color="auto"/>
                    <w:right w:val="none" w:sz="0" w:space="0" w:color="auto"/>
                  </w:divBdr>
                  <w:divsChild>
                    <w:div w:id="1433669714">
                      <w:marLeft w:val="0"/>
                      <w:marRight w:val="0"/>
                      <w:marTop w:val="0"/>
                      <w:marBottom w:val="0"/>
                      <w:divBdr>
                        <w:top w:val="none" w:sz="0" w:space="0" w:color="auto"/>
                        <w:left w:val="none" w:sz="0" w:space="0" w:color="auto"/>
                        <w:bottom w:val="none" w:sz="0" w:space="0" w:color="auto"/>
                        <w:right w:val="none" w:sz="0" w:space="0" w:color="auto"/>
                      </w:divBdr>
                    </w:div>
                  </w:divsChild>
                </w:div>
                <w:div w:id="615330149">
                  <w:marLeft w:val="0"/>
                  <w:marRight w:val="0"/>
                  <w:marTop w:val="0"/>
                  <w:marBottom w:val="0"/>
                  <w:divBdr>
                    <w:top w:val="none" w:sz="0" w:space="0" w:color="auto"/>
                    <w:left w:val="none" w:sz="0" w:space="0" w:color="auto"/>
                    <w:bottom w:val="none" w:sz="0" w:space="0" w:color="auto"/>
                    <w:right w:val="none" w:sz="0" w:space="0" w:color="auto"/>
                  </w:divBdr>
                  <w:divsChild>
                    <w:div w:id="272590462">
                      <w:marLeft w:val="0"/>
                      <w:marRight w:val="0"/>
                      <w:marTop w:val="0"/>
                      <w:marBottom w:val="0"/>
                      <w:divBdr>
                        <w:top w:val="none" w:sz="0" w:space="0" w:color="auto"/>
                        <w:left w:val="none" w:sz="0" w:space="0" w:color="auto"/>
                        <w:bottom w:val="none" w:sz="0" w:space="0" w:color="auto"/>
                        <w:right w:val="none" w:sz="0" w:space="0" w:color="auto"/>
                      </w:divBdr>
                    </w:div>
                  </w:divsChild>
                </w:div>
                <w:div w:id="648168566">
                  <w:marLeft w:val="0"/>
                  <w:marRight w:val="0"/>
                  <w:marTop w:val="0"/>
                  <w:marBottom w:val="0"/>
                  <w:divBdr>
                    <w:top w:val="none" w:sz="0" w:space="0" w:color="auto"/>
                    <w:left w:val="none" w:sz="0" w:space="0" w:color="auto"/>
                    <w:bottom w:val="none" w:sz="0" w:space="0" w:color="auto"/>
                    <w:right w:val="none" w:sz="0" w:space="0" w:color="auto"/>
                  </w:divBdr>
                  <w:divsChild>
                    <w:div w:id="427190877">
                      <w:marLeft w:val="0"/>
                      <w:marRight w:val="0"/>
                      <w:marTop w:val="0"/>
                      <w:marBottom w:val="0"/>
                      <w:divBdr>
                        <w:top w:val="none" w:sz="0" w:space="0" w:color="auto"/>
                        <w:left w:val="none" w:sz="0" w:space="0" w:color="auto"/>
                        <w:bottom w:val="none" w:sz="0" w:space="0" w:color="auto"/>
                        <w:right w:val="none" w:sz="0" w:space="0" w:color="auto"/>
                      </w:divBdr>
                    </w:div>
                  </w:divsChild>
                </w:div>
                <w:div w:id="1581451582">
                  <w:marLeft w:val="0"/>
                  <w:marRight w:val="0"/>
                  <w:marTop w:val="0"/>
                  <w:marBottom w:val="0"/>
                  <w:divBdr>
                    <w:top w:val="none" w:sz="0" w:space="0" w:color="auto"/>
                    <w:left w:val="none" w:sz="0" w:space="0" w:color="auto"/>
                    <w:bottom w:val="none" w:sz="0" w:space="0" w:color="auto"/>
                    <w:right w:val="none" w:sz="0" w:space="0" w:color="auto"/>
                  </w:divBdr>
                  <w:divsChild>
                    <w:div w:id="847211293">
                      <w:marLeft w:val="0"/>
                      <w:marRight w:val="0"/>
                      <w:marTop w:val="0"/>
                      <w:marBottom w:val="0"/>
                      <w:divBdr>
                        <w:top w:val="none" w:sz="0" w:space="0" w:color="auto"/>
                        <w:left w:val="none" w:sz="0" w:space="0" w:color="auto"/>
                        <w:bottom w:val="none" w:sz="0" w:space="0" w:color="auto"/>
                        <w:right w:val="none" w:sz="0" w:space="0" w:color="auto"/>
                      </w:divBdr>
                    </w:div>
                  </w:divsChild>
                </w:div>
                <w:div w:id="1595748554">
                  <w:marLeft w:val="0"/>
                  <w:marRight w:val="0"/>
                  <w:marTop w:val="0"/>
                  <w:marBottom w:val="0"/>
                  <w:divBdr>
                    <w:top w:val="none" w:sz="0" w:space="0" w:color="auto"/>
                    <w:left w:val="none" w:sz="0" w:space="0" w:color="auto"/>
                    <w:bottom w:val="none" w:sz="0" w:space="0" w:color="auto"/>
                    <w:right w:val="none" w:sz="0" w:space="0" w:color="auto"/>
                  </w:divBdr>
                  <w:divsChild>
                    <w:div w:id="22903992">
                      <w:marLeft w:val="0"/>
                      <w:marRight w:val="0"/>
                      <w:marTop w:val="0"/>
                      <w:marBottom w:val="0"/>
                      <w:divBdr>
                        <w:top w:val="none" w:sz="0" w:space="0" w:color="auto"/>
                        <w:left w:val="none" w:sz="0" w:space="0" w:color="auto"/>
                        <w:bottom w:val="none" w:sz="0" w:space="0" w:color="auto"/>
                        <w:right w:val="none" w:sz="0" w:space="0" w:color="auto"/>
                      </w:divBdr>
                    </w:div>
                  </w:divsChild>
                </w:div>
                <w:div w:id="1712075376">
                  <w:marLeft w:val="0"/>
                  <w:marRight w:val="0"/>
                  <w:marTop w:val="0"/>
                  <w:marBottom w:val="0"/>
                  <w:divBdr>
                    <w:top w:val="none" w:sz="0" w:space="0" w:color="auto"/>
                    <w:left w:val="none" w:sz="0" w:space="0" w:color="auto"/>
                    <w:bottom w:val="none" w:sz="0" w:space="0" w:color="auto"/>
                    <w:right w:val="none" w:sz="0" w:space="0" w:color="auto"/>
                  </w:divBdr>
                  <w:divsChild>
                    <w:div w:id="1049501340">
                      <w:marLeft w:val="0"/>
                      <w:marRight w:val="0"/>
                      <w:marTop w:val="0"/>
                      <w:marBottom w:val="0"/>
                      <w:divBdr>
                        <w:top w:val="none" w:sz="0" w:space="0" w:color="auto"/>
                        <w:left w:val="none" w:sz="0" w:space="0" w:color="auto"/>
                        <w:bottom w:val="none" w:sz="0" w:space="0" w:color="auto"/>
                        <w:right w:val="none" w:sz="0" w:space="0" w:color="auto"/>
                      </w:divBdr>
                    </w:div>
                  </w:divsChild>
                </w:div>
                <w:div w:id="2042975385">
                  <w:marLeft w:val="0"/>
                  <w:marRight w:val="0"/>
                  <w:marTop w:val="0"/>
                  <w:marBottom w:val="0"/>
                  <w:divBdr>
                    <w:top w:val="none" w:sz="0" w:space="0" w:color="auto"/>
                    <w:left w:val="none" w:sz="0" w:space="0" w:color="auto"/>
                    <w:bottom w:val="none" w:sz="0" w:space="0" w:color="auto"/>
                    <w:right w:val="none" w:sz="0" w:space="0" w:color="auto"/>
                  </w:divBdr>
                  <w:divsChild>
                    <w:div w:id="131919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585794">
          <w:marLeft w:val="0"/>
          <w:marRight w:val="0"/>
          <w:marTop w:val="0"/>
          <w:marBottom w:val="0"/>
          <w:divBdr>
            <w:top w:val="none" w:sz="0" w:space="0" w:color="auto"/>
            <w:left w:val="none" w:sz="0" w:space="0" w:color="auto"/>
            <w:bottom w:val="none" w:sz="0" w:space="0" w:color="auto"/>
            <w:right w:val="none" w:sz="0" w:space="0" w:color="auto"/>
          </w:divBdr>
        </w:div>
        <w:div w:id="1465656922">
          <w:marLeft w:val="0"/>
          <w:marRight w:val="0"/>
          <w:marTop w:val="0"/>
          <w:marBottom w:val="0"/>
          <w:divBdr>
            <w:top w:val="none" w:sz="0" w:space="0" w:color="auto"/>
            <w:left w:val="none" w:sz="0" w:space="0" w:color="auto"/>
            <w:bottom w:val="none" w:sz="0" w:space="0" w:color="auto"/>
            <w:right w:val="none" w:sz="0" w:space="0" w:color="auto"/>
          </w:divBdr>
        </w:div>
        <w:div w:id="1509566347">
          <w:marLeft w:val="0"/>
          <w:marRight w:val="0"/>
          <w:marTop w:val="0"/>
          <w:marBottom w:val="0"/>
          <w:divBdr>
            <w:top w:val="none" w:sz="0" w:space="0" w:color="auto"/>
            <w:left w:val="none" w:sz="0" w:space="0" w:color="auto"/>
            <w:bottom w:val="none" w:sz="0" w:space="0" w:color="auto"/>
            <w:right w:val="none" w:sz="0" w:space="0" w:color="auto"/>
          </w:divBdr>
        </w:div>
        <w:div w:id="1622103754">
          <w:marLeft w:val="0"/>
          <w:marRight w:val="0"/>
          <w:marTop w:val="0"/>
          <w:marBottom w:val="0"/>
          <w:divBdr>
            <w:top w:val="none" w:sz="0" w:space="0" w:color="auto"/>
            <w:left w:val="none" w:sz="0" w:space="0" w:color="auto"/>
            <w:bottom w:val="none" w:sz="0" w:space="0" w:color="auto"/>
            <w:right w:val="none" w:sz="0" w:space="0" w:color="auto"/>
          </w:divBdr>
        </w:div>
        <w:div w:id="1813595112">
          <w:marLeft w:val="0"/>
          <w:marRight w:val="0"/>
          <w:marTop w:val="0"/>
          <w:marBottom w:val="0"/>
          <w:divBdr>
            <w:top w:val="none" w:sz="0" w:space="0" w:color="auto"/>
            <w:left w:val="none" w:sz="0" w:space="0" w:color="auto"/>
            <w:bottom w:val="none" w:sz="0" w:space="0" w:color="auto"/>
            <w:right w:val="none" w:sz="0" w:space="0" w:color="auto"/>
          </w:divBdr>
        </w:div>
        <w:div w:id="1843660274">
          <w:marLeft w:val="0"/>
          <w:marRight w:val="0"/>
          <w:marTop w:val="0"/>
          <w:marBottom w:val="0"/>
          <w:divBdr>
            <w:top w:val="none" w:sz="0" w:space="0" w:color="auto"/>
            <w:left w:val="none" w:sz="0" w:space="0" w:color="auto"/>
            <w:bottom w:val="none" w:sz="0" w:space="0" w:color="auto"/>
            <w:right w:val="none" w:sz="0" w:space="0" w:color="auto"/>
          </w:divBdr>
        </w:div>
        <w:div w:id="1958028427">
          <w:marLeft w:val="0"/>
          <w:marRight w:val="0"/>
          <w:marTop w:val="0"/>
          <w:marBottom w:val="0"/>
          <w:divBdr>
            <w:top w:val="none" w:sz="0" w:space="0" w:color="auto"/>
            <w:left w:val="none" w:sz="0" w:space="0" w:color="auto"/>
            <w:bottom w:val="none" w:sz="0" w:space="0" w:color="auto"/>
            <w:right w:val="none" w:sz="0" w:space="0" w:color="auto"/>
          </w:divBdr>
        </w:div>
        <w:div w:id="2137285337">
          <w:marLeft w:val="0"/>
          <w:marRight w:val="0"/>
          <w:marTop w:val="0"/>
          <w:marBottom w:val="0"/>
          <w:divBdr>
            <w:top w:val="none" w:sz="0" w:space="0" w:color="auto"/>
            <w:left w:val="none" w:sz="0" w:space="0" w:color="auto"/>
            <w:bottom w:val="none" w:sz="0" w:space="0" w:color="auto"/>
            <w:right w:val="none" w:sz="0" w:space="0" w:color="auto"/>
          </w:divBdr>
        </w:div>
      </w:divsChild>
    </w:div>
    <w:div w:id="385421804">
      <w:bodyDiv w:val="1"/>
      <w:marLeft w:val="0"/>
      <w:marRight w:val="0"/>
      <w:marTop w:val="0"/>
      <w:marBottom w:val="0"/>
      <w:divBdr>
        <w:top w:val="none" w:sz="0" w:space="0" w:color="auto"/>
        <w:left w:val="none" w:sz="0" w:space="0" w:color="auto"/>
        <w:bottom w:val="none" w:sz="0" w:space="0" w:color="auto"/>
        <w:right w:val="none" w:sz="0" w:space="0" w:color="auto"/>
      </w:divBdr>
      <w:divsChild>
        <w:div w:id="1694570678">
          <w:marLeft w:val="0"/>
          <w:marRight w:val="0"/>
          <w:marTop w:val="0"/>
          <w:marBottom w:val="0"/>
          <w:divBdr>
            <w:top w:val="none" w:sz="0" w:space="0" w:color="auto"/>
            <w:left w:val="none" w:sz="0" w:space="0" w:color="auto"/>
            <w:bottom w:val="none" w:sz="0" w:space="0" w:color="auto"/>
            <w:right w:val="none" w:sz="0" w:space="0" w:color="auto"/>
          </w:divBdr>
        </w:div>
        <w:div w:id="17360013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microsoft.com/office/2011/relationships/people" Target="people.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5909f0-ef72-43f0-b43f-3aa0466c367d" xsi:nil="true"/>
    <lcf76f155ced4ddcb4097134ff3c332f xmlns="d952cb42-523a-4291-9efe-0168e14bc456">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721B4ED37D594995FEC4B09AA09F5C" ma:contentTypeVersion="22" ma:contentTypeDescription="Een nieuw document maken." ma:contentTypeScope="" ma:versionID="39ecff45572c306c67cfe0060fcecc2a">
  <xsd:schema xmlns:xsd="http://www.w3.org/2001/XMLSchema" xmlns:xs="http://www.w3.org/2001/XMLSchema" xmlns:p="http://schemas.microsoft.com/office/2006/metadata/properties" xmlns:ns2="d952cb42-523a-4291-9efe-0168e14bc456" xmlns:ns3="7d5909f0-ef72-43f0-b43f-3aa0466c367d" targetNamespace="http://schemas.microsoft.com/office/2006/metadata/properties" ma:root="true" ma:fieldsID="4c64b200cc957a788139d94f08c9adfb" ns2:_="" ns3:_="">
    <xsd:import namespace="d952cb42-523a-4291-9efe-0168e14bc456"/>
    <xsd:import namespace="7d5909f0-ef72-43f0-b43f-3aa0466c36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TaxCatchAll" minOccurs="0"/>
                <xsd:element ref="ns2:MediaServiceLocation"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52cb42-523a-4291-9efe-0168e14bc4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Afbeeldingtags" ma:readOnly="false" ma:fieldId="{5cf76f15-5ced-4ddc-b409-7134ff3c332f}" ma:taxonomyMulti="true" ma:sspId="0686c6ab-6d30-47f2-8615-ae0df19793a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d5909f0-ef72-43f0-b43f-3aa0466c367d"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12cda66f-9e9f-49f4-ac14-80499900de9e}" ma:internalName="TaxCatchAll" ma:showField="CatchAllData" ma:web="7d5909f0-ef72-43f0-b43f-3aa0466c36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80497-80E8-4105-9F15-51216400DA17}">
  <ds:schemaRefs>
    <ds:schemaRef ds:uri="http://schemas.microsoft.com/office/2006/metadata/properties"/>
    <ds:schemaRef ds:uri="http://schemas.microsoft.com/office/infopath/2007/PartnerControls"/>
    <ds:schemaRef ds:uri="7d5909f0-ef72-43f0-b43f-3aa0466c367d"/>
    <ds:schemaRef ds:uri="d952cb42-523a-4291-9efe-0168e14bc456"/>
  </ds:schemaRefs>
</ds:datastoreItem>
</file>

<file path=customXml/itemProps2.xml><?xml version="1.0" encoding="utf-8"?>
<ds:datastoreItem xmlns:ds="http://schemas.openxmlformats.org/officeDocument/2006/customXml" ds:itemID="{E66DA08A-8C92-4775-8A71-D52D593BB4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52cb42-523a-4291-9efe-0168e14bc456"/>
    <ds:schemaRef ds:uri="7d5909f0-ef72-43f0-b43f-3aa0466c36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C79855-B27B-4780-B136-AD760AC822C7}">
  <ds:schemaRefs>
    <ds:schemaRef ds:uri="http://schemas.microsoft.com/sharepoint/v3/contenttype/forms"/>
  </ds:schemaRefs>
</ds:datastoreItem>
</file>

<file path=customXml/itemProps4.xml><?xml version="1.0" encoding="utf-8"?>
<ds:datastoreItem xmlns:ds="http://schemas.openxmlformats.org/officeDocument/2006/customXml" ds:itemID="{F2D59F03-DF89-4FA7-BDEB-1FC2E5974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1165</Words>
  <Characters>6409</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Schootbrugge, Jean-Michel van de</dc:creator>
  <cp:keywords/>
  <dc:description/>
  <cp:lastModifiedBy>Groote Haar, Linda</cp:lastModifiedBy>
  <cp:revision>8</cp:revision>
  <dcterms:created xsi:type="dcterms:W3CDTF">2025-07-31T09:21:00Z</dcterms:created>
  <dcterms:modified xsi:type="dcterms:W3CDTF">2025-07-31T09:25:00Z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0x010100C3721B4ED37D594995FEC4B09AA09F5C</vt:lpwstr>
  </property>
  <property fmtid="{D5CDD505-2E9C-101B-9397-08002B2CF9AE}" pid="3" name="MediaServiceImageTags">
    <vt:lpwstr/>
  </property>
</Properties>
</file>