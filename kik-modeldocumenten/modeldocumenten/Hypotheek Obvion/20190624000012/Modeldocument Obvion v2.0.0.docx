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29241" w14:textId="77777777" w:rsidR="000D7B52" w:rsidRPr="000D7B52" w:rsidRDefault="003E6827" w:rsidP="000D7B52">
      <w:pPr>
        <w:ind w:right="96"/>
        <w:rPr>
          <w:rFonts w:ascii="Arial" w:hAnsi="Arial" w:cs="Arial"/>
          <w:color w:val="000000"/>
          <w:sz w:val="22"/>
          <w:szCs w:val="22"/>
        </w:rPr>
      </w:pPr>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w:t>
      </w:r>
      <w:r w:rsidR="00862DFD">
        <w:rPr>
          <w:rFonts w:ascii="Arial" w:hAnsi="Arial" w:cs="Arial"/>
          <w:b/>
          <w:color w:val="000000"/>
          <w:szCs w:val="24"/>
        </w:rPr>
        <w:t>Obvion</w:t>
      </w:r>
      <w:r w:rsidR="000D7B52" w:rsidRPr="000D7B52">
        <w:rPr>
          <w:rFonts w:ascii="Arial" w:hAnsi="Arial" w:cs="Arial"/>
          <w:b/>
          <w:color w:val="000000"/>
          <w:szCs w:val="24"/>
        </w:rPr>
        <w:tab/>
      </w:r>
      <w:r w:rsidR="00862DFD">
        <w:rPr>
          <w:rFonts w:ascii="Arial" w:hAnsi="Arial" w:cs="Arial"/>
          <w:color w:val="000000"/>
          <w:sz w:val="22"/>
          <w:szCs w:val="22"/>
        </w:rPr>
        <w:t>(o.b.v. modelakte Obvion</w:t>
      </w:r>
      <w:r w:rsidR="000D7B52" w:rsidRPr="000D7B52">
        <w:rPr>
          <w:rFonts w:ascii="Arial" w:hAnsi="Arial" w:cs="Arial"/>
          <w:color w:val="000000"/>
          <w:sz w:val="22"/>
          <w:szCs w:val="22"/>
        </w:rPr>
        <w:t xml:space="preserve">, versie </w:t>
      </w:r>
      <w:r w:rsidR="007F6999">
        <w:rPr>
          <w:rFonts w:ascii="Arial" w:hAnsi="Arial" w:cs="Arial"/>
          <w:color w:val="000000"/>
          <w:sz w:val="22"/>
          <w:szCs w:val="22"/>
        </w:rPr>
        <w:t>2016</w:t>
      </w:r>
      <w:r w:rsidR="000D7B52" w:rsidRPr="000D7B52">
        <w:rPr>
          <w:rFonts w:ascii="Arial" w:hAnsi="Arial" w:cs="Arial"/>
          <w:color w:val="000000"/>
          <w:sz w:val="22"/>
          <w:szCs w:val="22"/>
        </w:rPr>
        <w:t>)</w:t>
      </w:r>
    </w:p>
    <w:p w14:paraId="25018FC5" w14:textId="77777777" w:rsidR="000D7B52" w:rsidRPr="000D7B52" w:rsidRDefault="000D7B52" w:rsidP="000D7B52">
      <w:pPr>
        <w:ind w:right="96"/>
        <w:rPr>
          <w:rFonts w:ascii="Arial" w:hAnsi="Arial" w:cs="Arial"/>
          <w:color w:val="000000"/>
          <w:sz w:val="20"/>
        </w:rPr>
      </w:pPr>
    </w:p>
    <w:p w14:paraId="47F54F55" w14:textId="77777777" w:rsidR="000D7B52" w:rsidRPr="000D0BA0" w:rsidRDefault="003E6827" w:rsidP="000D7B52">
      <w:pPr>
        <w:ind w:right="96"/>
        <w:rPr>
          <w:rFonts w:ascii="Arial" w:hAnsi="Arial" w:cs="Arial"/>
          <w:b/>
          <w:color w:val="000000"/>
          <w:sz w:val="20"/>
          <w:u w:val="single"/>
        </w:rPr>
      </w:pPr>
      <w:r w:rsidRPr="000D0BA0">
        <w:rPr>
          <w:rFonts w:ascii="Arial" w:hAnsi="Arial" w:cs="Arial"/>
          <w:b/>
          <w:color w:val="000000"/>
          <w:sz w:val="20"/>
          <w:u w:val="single"/>
        </w:rPr>
        <w:t>Versie</w:t>
      </w:r>
      <w:r w:rsidR="00B47FDF">
        <w:rPr>
          <w:rFonts w:ascii="Arial" w:hAnsi="Arial" w:cs="Arial"/>
          <w:b/>
          <w:color w:val="000000"/>
          <w:sz w:val="20"/>
          <w:u w:val="single"/>
        </w:rPr>
        <w:t>2.0.0</w:t>
      </w:r>
      <w:r w:rsidRPr="000D0BA0">
        <w:rPr>
          <w:rFonts w:ascii="Arial" w:hAnsi="Arial" w:cs="Arial"/>
          <w:b/>
          <w:color w:val="000000"/>
          <w:sz w:val="20"/>
          <w:u w:val="single"/>
        </w:rPr>
        <w:tab/>
      </w:r>
      <w:r w:rsidRPr="000D0BA0">
        <w:rPr>
          <w:rFonts w:ascii="Arial" w:hAnsi="Arial" w:cs="Arial"/>
          <w:b/>
          <w:color w:val="000000"/>
          <w:sz w:val="20"/>
          <w:u w:val="single"/>
        </w:rPr>
        <w:tab/>
        <w:t>d.d.</w:t>
      </w:r>
      <w:r w:rsidR="006D5A4E">
        <w:rPr>
          <w:rFonts w:ascii="Arial" w:hAnsi="Arial" w:cs="Arial"/>
          <w:b/>
          <w:color w:val="000000"/>
          <w:sz w:val="20"/>
          <w:u w:val="single"/>
        </w:rPr>
        <w:t xml:space="preserve"> </w:t>
      </w:r>
      <w:r w:rsidR="001D7F52">
        <w:rPr>
          <w:rFonts w:ascii="Arial" w:hAnsi="Arial" w:cs="Arial"/>
          <w:b/>
          <w:color w:val="000000"/>
          <w:sz w:val="20"/>
          <w:u w:val="single"/>
        </w:rPr>
        <w:t>01-07</w:t>
      </w:r>
      <w:r w:rsidR="00840411">
        <w:rPr>
          <w:rFonts w:ascii="Arial" w:hAnsi="Arial" w:cs="Arial"/>
          <w:b/>
          <w:color w:val="000000"/>
          <w:sz w:val="20"/>
          <w:u w:val="single"/>
        </w:rPr>
        <w:t>-2016</w:t>
      </w:r>
      <w:r w:rsidR="009B7FD4" w:rsidRPr="000D0BA0">
        <w:rPr>
          <w:rFonts w:ascii="Arial" w:hAnsi="Arial" w:cs="Arial"/>
          <w:b/>
          <w:color w:val="000000"/>
          <w:sz w:val="20"/>
          <w:u w:val="single"/>
        </w:rPr>
        <w:t xml:space="preserve"> </w:t>
      </w:r>
    </w:p>
    <w:p w14:paraId="28F156C2" w14:textId="77777777" w:rsidR="000D7B52" w:rsidRDefault="000D7B52" w:rsidP="000D7B52">
      <w:pPr>
        <w:tabs>
          <w:tab w:val="left" w:pos="-1440"/>
          <w:tab w:val="left" w:pos="-720"/>
        </w:tabs>
        <w:suppressAutoHyphens/>
        <w:ind w:right="96"/>
        <w:rPr>
          <w:rFonts w:ascii="Arial" w:hAnsi="Arial" w:cs="Arial"/>
          <w:color w:val="000000"/>
          <w:sz w:val="20"/>
        </w:rPr>
      </w:pPr>
    </w:p>
    <w:p w14:paraId="4D9A1303" w14:textId="77777777" w:rsidR="003E6827" w:rsidRDefault="003E6827" w:rsidP="000D7B52">
      <w:pPr>
        <w:tabs>
          <w:tab w:val="left" w:pos="-1440"/>
          <w:tab w:val="left" w:pos="-720"/>
        </w:tabs>
        <w:suppressAutoHyphens/>
        <w:ind w:right="96"/>
        <w:rPr>
          <w:rFonts w:ascii="Arial" w:hAnsi="Arial" w:cs="Arial"/>
          <w:color w:val="000000"/>
          <w:sz w:val="20"/>
        </w:rPr>
      </w:pPr>
    </w:p>
    <w:p w14:paraId="2AD83F52" w14:textId="77777777" w:rsidR="003E6827" w:rsidRPr="002E7F50" w:rsidRDefault="00742A54" w:rsidP="003E6827">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009E2140" w:rsidRPr="002E7F50">
        <w:rPr>
          <w:rFonts w:ascii="Arial" w:hAnsi="Arial" w:cs="Arial"/>
          <w:color w:val="FF0000"/>
          <w:sz w:val="20"/>
        </w:rPr>
        <w:t>.</w:t>
      </w:r>
    </w:p>
    <w:p w14:paraId="4501EF7A" w14:textId="77777777" w:rsidR="00742A54" w:rsidRPr="002E7F50" w:rsidRDefault="00742A54" w:rsidP="003E6827">
      <w:pPr>
        <w:tabs>
          <w:tab w:val="left" w:pos="-1440"/>
          <w:tab w:val="left" w:pos="-720"/>
        </w:tabs>
        <w:suppressAutoHyphens/>
        <w:rPr>
          <w:rFonts w:ascii="Arial" w:hAnsi="Arial" w:cs="Arial"/>
          <w:color w:val="800080"/>
          <w:sz w:val="20"/>
        </w:rPr>
      </w:pPr>
    </w:p>
    <w:p w14:paraId="764CE81E" w14:textId="77777777" w:rsidR="000D0BA0" w:rsidRPr="002E7F50" w:rsidRDefault="000D0BA0" w:rsidP="003E6827">
      <w:pPr>
        <w:tabs>
          <w:tab w:val="left" w:pos="-1440"/>
          <w:tab w:val="left" w:pos="-720"/>
        </w:tabs>
        <w:suppressAutoHyphens/>
        <w:rPr>
          <w:rFonts w:ascii="Arial" w:hAnsi="Arial" w:cs="Arial"/>
          <w:color w:val="800080"/>
          <w:sz w:val="20"/>
        </w:rPr>
      </w:pPr>
    </w:p>
    <w:p w14:paraId="7F71CE11" w14:textId="77777777" w:rsidR="00CB6295" w:rsidRPr="002E7F50" w:rsidRDefault="0010607B" w:rsidP="0010607B">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4BFB5617" w14:textId="77777777" w:rsidR="003E6827" w:rsidRPr="002E7F50" w:rsidRDefault="003E6827" w:rsidP="003E6827">
      <w:pPr>
        <w:tabs>
          <w:tab w:val="left" w:pos="-1440"/>
          <w:tab w:val="left" w:pos="-720"/>
        </w:tabs>
        <w:suppressAutoHyphens/>
        <w:rPr>
          <w:rFonts w:ascii="Arial" w:hAnsi="Arial" w:cs="Arial"/>
          <w:color w:val="339966"/>
          <w:sz w:val="20"/>
        </w:rPr>
      </w:pPr>
    </w:p>
    <w:p w14:paraId="04228A33" w14:textId="77777777" w:rsidR="00976E6E" w:rsidRPr="002E7F50" w:rsidRDefault="00A824F4" w:rsidP="003E6827">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009B7FD4" w:rsidRPr="002E7F50">
        <w:rPr>
          <w:rFonts w:ascii="Arial" w:hAnsi="Arial" w:cs="Arial"/>
          <w:color w:val="FF0000"/>
          <w:sz w:val="20"/>
        </w:rPr>
        <w:t>:</w:t>
      </w:r>
      <w:r w:rsidRPr="002E7F50">
        <w:rPr>
          <w:rFonts w:ascii="Arial" w:hAnsi="Arial" w:cs="Arial"/>
          <w:color w:val="FF0000"/>
          <w:sz w:val="20"/>
          <w:highlight w:val="yellow"/>
        </w:rPr>
        <w:t xml:space="preserve"> </w:t>
      </w:r>
    </w:p>
    <w:p w14:paraId="3C1C71D6" w14:textId="77777777" w:rsidR="003E6827" w:rsidRPr="002E7F50" w:rsidRDefault="003E6827" w:rsidP="003E6827">
      <w:pPr>
        <w:tabs>
          <w:tab w:val="left" w:pos="-1440"/>
          <w:tab w:val="left" w:pos="-720"/>
        </w:tabs>
        <w:suppressAutoHyphens/>
        <w:rPr>
          <w:rFonts w:ascii="Arial" w:hAnsi="Arial" w:cs="Arial"/>
          <w:sz w:val="20"/>
        </w:rPr>
      </w:pPr>
      <w:r w:rsidRPr="00654C6E">
        <w:rPr>
          <w:rFonts w:ascii="Arial" w:hAnsi="Arial" w:cs="Arial"/>
          <w:sz w:val="20"/>
        </w:rPr>
        <w:fldChar w:fldCharType="begin"/>
      </w:r>
      <w:r w:rsidRPr="00654C6E">
        <w:rPr>
          <w:rFonts w:ascii="Arial" w:hAnsi="Arial" w:cs="Arial"/>
          <w:sz w:val="20"/>
        </w:rPr>
        <w:instrText>MacroButton Nomacro §</w:instrText>
      </w:r>
      <w:r w:rsidRPr="00654C6E">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1.</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A00E9A">
        <w:rPr>
          <w:rFonts w:ascii="Arial" w:hAnsi="Arial" w:cs="Arial"/>
          <w:bCs/>
          <w:color w:val="FF0000"/>
          <w:sz w:val="20"/>
          <w:highlight w:val="yellow"/>
        </w:rPr>
        <w:t>TEKSTBLOK GEVOLMACHTIGDE</w:t>
      </w:r>
      <w:r w:rsidR="009B7FD4" w:rsidRPr="00A00E9A">
        <w:rPr>
          <w:rFonts w:ascii="Arial" w:hAnsi="Arial" w:cs="Arial"/>
          <w:bCs/>
          <w:color w:val="FF0000"/>
          <w:sz w:val="20"/>
        </w:rPr>
        <w:t>:</w:t>
      </w:r>
    </w:p>
    <w:p w14:paraId="2A47F822" w14:textId="77777777" w:rsidR="003E6827" w:rsidRPr="002E7F50" w:rsidRDefault="003E6827" w:rsidP="006A55F9">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800080"/>
          <w:sz w:val="20"/>
        </w:rPr>
        <w:t>a</w:t>
      </w:r>
      <w:r w:rsidR="0087060B"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w:t>
      </w:r>
      <w:r w:rsidR="00DF1D6E" w:rsidRPr="00654C6E">
        <w:rPr>
          <w:rFonts w:ascii="Arial" w:hAnsi="Arial" w:cs="Arial"/>
          <w:color w:val="339966"/>
          <w:sz w:val="20"/>
          <w:highlight w:val="yellow"/>
        </w:rPr>
        <w:t>ATUURLIJK</w:t>
      </w:r>
      <w:r w:rsidR="009B7FD4" w:rsidRPr="00654C6E">
        <w:rPr>
          <w:rFonts w:ascii="Arial" w:hAnsi="Arial" w:cs="Arial"/>
          <w:color w:val="339966"/>
          <w:sz w:val="20"/>
          <w:highlight w:val="yellow"/>
        </w:rPr>
        <w:t xml:space="preserve"> PERSOON</w:t>
      </w:r>
      <w:r w:rsidR="006A55F9" w:rsidRPr="00654C6E">
        <w:rPr>
          <w:rFonts w:ascii="Arial" w:hAnsi="Arial" w:cs="Arial"/>
          <w:color w:val="339966"/>
          <w:sz w:val="20"/>
          <w:highlight w:val="yellow"/>
        </w:rPr>
        <w:t xml:space="preserve">/TEKSTBLOK </w:t>
      </w:r>
      <w:r w:rsidR="00CC7AA2" w:rsidRPr="00654C6E">
        <w:rPr>
          <w:rFonts w:ascii="Arial" w:hAnsi="Arial" w:cs="Arial"/>
          <w:color w:val="339966"/>
          <w:sz w:val="20"/>
          <w:highlight w:val="yellow"/>
        </w:rPr>
        <w:t xml:space="preserve">PARTIJ </w:t>
      </w:r>
      <w:r w:rsidRPr="00654C6E">
        <w:rPr>
          <w:rFonts w:ascii="Arial" w:hAnsi="Arial" w:cs="Arial"/>
          <w:color w:val="339966"/>
          <w:sz w:val="20"/>
          <w:highlight w:val="yellow"/>
        </w:rPr>
        <w:t>NIET NATUURLIJK PERSOON</w:t>
      </w:r>
      <w:r w:rsidR="009B7FD4" w:rsidRPr="002E7F50">
        <w:rPr>
          <w:rFonts w:ascii="Arial" w:hAnsi="Arial" w:cs="Arial"/>
          <w:color w:val="FF0000"/>
          <w:sz w:val="20"/>
        </w:rPr>
        <w:t>;</w:t>
      </w:r>
    </w:p>
    <w:p w14:paraId="2606FE94" w14:textId="77777777" w:rsidR="003E6827" w:rsidRPr="002E7F50" w:rsidRDefault="003E6827" w:rsidP="003E6827">
      <w:pPr>
        <w:tabs>
          <w:tab w:val="left" w:pos="-1440"/>
          <w:tab w:val="left" w:pos="-720"/>
          <w:tab w:val="left" w:pos="425"/>
        </w:tabs>
        <w:suppressAutoHyphens/>
        <w:rPr>
          <w:rFonts w:ascii="Arial" w:hAnsi="Arial" w:cs="Arial"/>
          <w:bCs/>
          <w:color w:val="FF0000"/>
          <w:sz w:val="20"/>
        </w:rPr>
      </w:pPr>
      <w:r w:rsidRPr="002E7F50">
        <w:rPr>
          <w:rFonts w:ascii="Arial" w:hAnsi="Arial" w:cs="Arial"/>
          <w:color w:val="FF0000"/>
          <w:sz w:val="20"/>
        </w:rPr>
        <w:tab/>
      </w:r>
      <w:r w:rsidR="008A3738" w:rsidRPr="00A05DF0">
        <w:rPr>
          <w:rFonts w:ascii="Arial" w:hAnsi="Arial" w:cs="Arial"/>
          <w:color w:val="FF0000"/>
          <w:sz w:val="20"/>
        </w:rPr>
        <w:t xml:space="preserve">hierna te noemen: </w:t>
      </w:r>
      <w:r w:rsidR="00BC1F2C">
        <w:rPr>
          <w:rFonts w:ascii="Arial" w:hAnsi="Arial" w:cs="Arial"/>
          <w:color w:val="FF0000"/>
          <w:sz w:val="20"/>
        </w:rPr>
        <w:t>‘</w:t>
      </w:r>
      <w:r w:rsidR="001A3F43" w:rsidRPr="001A1377">
        <w:rPr>
          <w:rFonts w:ascii="Arial" w:hAnsi="Arial" w:cs="Arial"/>
          <w:color w:val="FF0000"/>
          <w:sz w:val="20"/>
        </w:rPr>
        <w:t>geldgever</w:t>
      </w:r>
      <w:r w:rsidR="00BC1F2C">
        <w:rPr>
          <w:rFonts w:ascii="Arial" w:hAnsi="Arial" w:cs="Arial"/>
          <w:color w:val="FF0000"/>
          <w:sz w:val="20"/>
        </w:rPr>
        <w:t>’</w:t>
      </w:r>
      <w:r w:rsidR="001A3F43">
        <w:rPr>
          <w:rFonts w:ascii="Arial" w:hAnsi="Arial" w:cs="Arial"/>
          <w:color w:val="FF0000"/>
          <w:sz w:val="20"/>
        </w:rPr>
        <w:t>;</w:t>
      </w:r>
      <w:r w:rsidR="008A3738" w:rsidRPr="00A05DF0">
        <w:rPr>
          <w:rFonts w:ascii="Arial" w:hAnsi="Arial" w:cs="Arial"/>
          <w:color w:val="FF0000"/>
          <w:sz w:val="20"/>
        </w:rPr>
        <w:t xml:space="preserve"> </w:t>
      </w:r>
      <w:r w:rsidRPr="002E7F50">
        <w:rPr>
          <w:rFonts w:ascii="Arial" w:hAnsi="Arial" w:cs="Arial"/>
          <w:color w:val="FF0000"/>
          <w:sz w:val="20"/>
        </w:rPr>
        <w:t xml:space="preserve"> </w:t>
      </w:r>
    </w:p>
    <w:p w14:paraId="75613F84" w14:textId="77777777" w:rsidR="003E6827" w:rsidRPr="002E7F50" w:rsidRDefault="003E6827" w:rsidP="003E6827">
      <w:pPr>
        <w:tabs>
          <w:tab w:val="left" w:pos="-1440"/>
          <w:tab w:val="left" w:pos="-720"/>
        </w:tabs>
        <w:suppressAutoHyphens/>
        <w:rPr>
          <w:rFonts w:ascii="Arial" w:hAnsi="Arial" w:cs="Arial"/>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2.</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A00E9A">
        <w:rPr>
          <w:rFonts w:ascii="Arial" w:hAnsi="Arial" w:cs="Arial"/>
          <w:bCs/>
          <w:color w:val="800080"/>
          <w:sz w:val="20"/>
          <w:highlight w:val="yellow"/>
        </w:rPr>
        <w:t>TEKSTBLOK GEVOLMACHTIGDE</w:t>
      </w:r>
      <w:r w:rsidR="009B7FD4" w:rsidRPr="00A00E9A">
        <w:rPr>
          <w:rFonts w:ascii="Arial" w:hAnsi="Arial" w:cs="Arial"/>
          <w:bCs/>
          <w:color w:val="800080"/>
          <w:sz w:val="20"/>
        </w:rPr>
        <w:t>:</w:t>
      </w:r>
      <w:r w:rsidRPr="002E7F50">
        <w:rPr>
          <w:rFonts w:ascii="Arial" w:hAnsi="Arial" w:cs="Arial"/>
          <w:sz w:val="20"/>
        </w:rPr>
        <w:tab/>
      </w:r>
    </w:p>
    <w:p w14:paraId="2ECE9D4C" w14:textId="77777777" w:rsidR="008A3738" w:rsidRDefault="003E6827" w:rsidP="006A55F9">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800080"/>
          <w:sz w:val="20"/>
        </w:rPr>
        <w:t>a.</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w:t>
      </w:r>
      <w:r w:rsidR="0087060B" w:rsidRPr="00654C6E">
        <w:rPr>
          <w:rFonts w:ascii="Arial" w:hAnsi="Arial" w:cs="Arial"/>
          <w:color w:val="339966"/>
          <w:sz w:val="20"/>
          <w:highlight w:val="yellow"/>
        </w:rPr>
        <w:t xml:space="preserve"> </w:t>
      </w:r>
      <w:r w:rsidR="00700B81" w:rsidRPr="00654C6E">
        <w:rPr>
          <w:rFonts w:ascii="Arial" w:hAnsi="Arial" w:cs="Arial"/>
          <w:color w:val="339966"/>
          <w:sz w:val="20"/>
          <w:highlight w:val="yellow"/>
        </w:rPr>
        <w:t>PERSOON</w:t>
      </w:r>
      <w:r w:rsidR="006A55F9" w:rsidRPr="00654C6E">
        <w:rPr>
          <w:rFonts w:ascii="Arial" w:hAnsi="Arial" w:cs="Arial"/>
          <w:color w:val="339966"/>
          <w:sz w:val="20"/>
          <w:highlight w:val="yellow"/>
        </w:rPr>
        <w:t>/</w:t>
      </w:r>
      <w:r w:rsidR="00CC7AA2" w:rsidRPr="00654C6E">
        <w:rPr>
          <w:rFonts w:ascii="Arial" w:hAnsi="Arial" w:cs="Arial"/>
          <w:color w:val="339966"/>
          <w:sz w:val="20"/>
          <w:highlight w:val="yellow"/>
        </w:rPr>
        <w:t xml:space="preserve">TEKSTBLOK PARTIJ </w:t>
      </w:r>
      <w:r w:rsidRPr="00654C6E">
        <w:rPr>
          <w:rFonts w:ascii="Arial" w:hAnsi="Arial" w:cs="Arial"/>
          <w:color w:val="339966"/>
          <w:sz w:val="20"/>
          <w:highlight w:val="yellow"/>
        </w:rPr>
        <w:t>NIET NATUURLIJK PERSOON</w:t>
      </w:r>
      <w:r w:rsidR="00700B81" w:rsidRPr="002E7F50">
        <w:rPr>
          <w:rFonts w:ascii="Arial" w:hAnsi="Arial" w:cs="Arial"/>
          <w:color w:val="FF0000"/>
          <w:sz w:val="20"/>
        </w:rPr>
        <w:t>;</w:t>
      </w:r>
    </w:p>
    <w:p w14:paraId="47752747" w14:textId="77777777" w:rsidR="003E6827" w:rsidRPr="00CB27FC" w:rsidRDefault="003553DF" w:rsidP="00CB27FC">
      <w:pPr>
        <w:tabs>
          <w:tab w:val="left" w:pos="-1440"/>
          <w:tab w:val="left" w:pos="-720"/>
          <w:tab w:val="left" w:pos="425"/>
        </w:tabs>
        <w:suppressAutoHyphens/>
        <w:rPr>
          <w:rFonts w:ascii="Arial" w:hAnsi="Arial" w:cs="Arial"/>
          <w:snapToGrid/>
          <w:color w:val="FFFFFF"/>
          <w:sz w:val="20"/>
        </w:rPr>
      </w:pPr>
      <w:r>
        <w:rPr>
          <w:rFonts w:ascii="Arial" w:hAnsi="Arial" w:cs="Arial"/>
          <w:color w:val="FF0000"/>
          <w:sz w:val="20"/>
        </w:rPr>
        <w:tab/>
        <w:t xml:space="preserve"> </w:t>
      </w:r>
      <w:r w:rsidR="005950EA">
        <w:rPr>
          <w:rFonts w:ascii="Arial" w:hAnsi="Arial" w:cs="Arial"/>
          <w:color w:val="FFFFFF"/>
          <w:sz w:val="20"/>
          <w:highlight w:val="darkYellow"/>
        </w:rPr>
        <w:t>KEUZEBLOK PARTIJNAMEN HYPOTHEEKAKTE</w:t>
      </w:r>
      <w:r w:rsidR="00316069">
        <w:rPr>
          <w:rFonts w:ascii="Arial" w:hAnsi="Arial" w:cs="Arial"/>
          <w:snapToGrid/>
          <w:color w:val="FF0000"/>
          <w:sz w:val="20"/>
        </w:rPr>
        <w:t>.</w:t>
      </w:r>
    </w:p>
    <w:p w14:paraId="7470B13F" w14:textId="77777777" w:rsidR="00AA33D6" w:rsidRPr="001A3F43" w:rsidRDefault="000D7B52" w:rsidP="001A3F43">
      <w:pPr>
        <w:tabs>
          <w:tab w:val="left" w:pos="-1440"/>
          <w:tab w:val="left" w:pos="-720"/>
          <w:tab w:val="left" w:pos="425"/>
        </w:tabs>
        <w:suppressAutoHyphens/>
        <w:rPr>
          <w:rFonts w:ascii="Arial" w:hAnsi="Arial" w:cs="Arial"/>
          <w:sz w:val="20"/>
        </w:rPr>
      </w:pPr>
      <w:r w:rsidRPr="002E7F50">
        <w:rPr>
          <w:rFonts w:ascii="Arial" w:hAnsi="Arial" w:cs="Arial"/>
          <w:color w:val="FF0000"/>
          <w:sz w:val="20"/>
        </w:rPr>
        <w:t xml:space="preserve">Van het bestaan van de </w:t>
      </w:r>
      <w:r w:rsidR="00C6060D" w:rsidRPr="002E7F50">
        <w:rPr>
          <w:rFonts w:ascii="Arial" w:hAnsi="Arial" w:cs="Arial"/>
          <w:color w:val="FF0000"/>
          <w:sz w:val="20"/>
        </w:rPr>
        <w:t>aan de comparant</w:t>
      </w:r>
      <w:r w:rsidR="00E66A22" w:rsidRPr="00E66A22">
        <w:rPr>
          <w:rFonts w:ascii="Arial" w:hAnsi="Arial" w:cs="Arial"/>
          <w:color w:val="800080"/>
          <w:sz w:val="20"/>
        </w:rPr>
        <w:t>e</w:t>
      </w:r>
      <w:r w:rsidR="001A3F43">
        <w:rPr>
          <w:rFonts w:ascii="Arial" w:hAnsi="Arial" w:cs="Arial"/>
          <w:color w:val="FF0000"/>
          <w:sz w:val="20"/>
        </w:rPr>
        <w:t xml:space="preserve"> onder 1</w:t>
      </w:r>
      <w:r w:rsidRPr="002E7F50">
        <w:rPr>
          <w:rFonts w:ascii="Arial" w:hAnsi="Arial" w:cs="Arial"/>
          <w:color w:val="FF0000"/>
          <w:sz w:val="20"/>
        </w:rPr>
        <w:t xml:space="preserve"> genoemd</w:t>
      </w:r>
      <w:r w:rsidR="001A3F43">
        <w:rPr>
          <w:rFonts w:ascii="Arial" w:hAnsi="Arial" w:cs="Arial"/>
          <w:color w:val="FF0000"/>
          <w:sz w:val="20"/>
        </w:rPr>
        <w:t xml:space="preserve"> verleende </w:t>
      </w:r>
      <w:r w:rsidR="001A3F43" w:rsidRPr="002E7F50">
        <w:rPr>
          <w:rFonts w:ascii="Arial" w:hAnsi="Arial" w:cs="Arial"/>
          <w:color w:val="FF0000"/>
          <w:sz w:val="20"/>
        </w:rPr>
        <w:t>volmacht</w:t>
      </w:r>
      <w:r w:rsidRPr="002E7F50">
        <w:rPr>
          <w:rFonts w:ascii="Arial" w:hAnsi="Arial" w:cs="Arial"/>
          <w:color w:val="FF0000"/>
          <w:sz w:val="20"/>
        </w:rPr>
        <w:t xml:space="preserve"> is mij, notaris, genoegzaam gebleken. </w:t>
      </w:r>
    </w:p>
    <w:p w14:paraId="224CB1A7" w14:textId="77777777" w:rsidR="00F91FE6" w:rsidRDefault="00F91FE6" w:rsidP="000B65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F91FE6">
        <w:rPr>
          <w:rFonts w:ascii="Arial" w:hAnsi="Arial" w:cs="Arial"/>
          <w:color w:val="FF0000"/>
          <w:sz w:val="20"/>
        </w:rPr>
        <w:t>De comparanten verklaren dat</w:t>
      </w:r>
      <w:r w:rsidR="00127FFC">
        <w:rPr>
          <w:rFonts w:ascii="Arial" w:hAnsi="Arial" w:cs="Arial"/>
          <w:color w:val="FF0000"/>
          <w:sz w:val="20"/>
        </w:rPr>
        <w:t xml:space="preserve"> </w:t>
      </w:r>
      <w:r w:rsidRPr="00F91FE6">
        <w:rPr>
          <w:rFonts w:ascii="Arial" w:hAnsi="Arial" w:cs="Arial"/>
          <w:color w:val="FF0000"/>
          <w:sz w:val="20"/>
        </w:rPr>
        <w:t>hypotheekgever en</w:t>
      </w:r>
      <w:r w:rsidR="00127FFC">
        <w:rPr>
          <w:rFonts w:ascii="Arial" w:hAnsi="Arial" w:cs="Arial"/>
          <w:color w:val="FF0000"/>
          <w:sz w:val="20"/>
        </w:rPr>
        <w:t xml:space="preserve"> </w:t>
      </w:r>
      <w:r w:rsidRPr="00F91FE6">
        <w:rPr>
          <w:rFonts w:ascii="Arial" w:hAnsi="Arial" w:cs="Arial"/>
          <w:color w:val="FF0000"/>
          <w:sz w:val="20"/>
        </w:rPr>
        <w:t>geldgever zijn overeengekomen dat door</w:t>
      </w:r>
      <w:r w:rsidR="00D24E0A">
        <w:rPr>
          <w:rFonts w:ascii="Arial" w:hAnsi="Arial" w:cs="Arial"/>
          <w:color w:val="FF0000"/>
          <w:sz w:val="20"/>
        </w:rPr>
        <w:t xml:space="preserve"> </w:t>
      </w:r>
      <w:r w:rsidRPr="00F91FE6">
        <w:rPr>
          <w:rFonts w:ascii="Arial" w:hAnsi="Arial" w:cs="Arial"/>
          <w:color w:val="FF0000"/>
          <w:sz w:val="20"/>
        </w:rPr>
        <w:t>hypotheekgever ten behoeve van</w:t>
      </w:r>
      <w:r w:rsidR="00127FFC">
        <w:rPr>
          <w:rFonts w:ascii="Arial" w:hAnsi="Arial" w:cs="Arial"/>
          <w:color w:val="FF0000"/>
          <w:sz w:val="20"/>
        </w:rPr>
        <w:t xml:space="preserve"> </w:t>
      </w:r>
      <w:r w:rsidRPr="00F91FE6">
        <w:rPr>
          <w:rFonts w:ascii="Arial" w:hAnsi="Arial" w:cs="Arial"/>
          <w:color w:val="FF0000"/>
          <w:sz w:val="20"/>
        </w:rPr>
        <w:t>geldgever tot zekerheid als in deze akte omschreven het recht van hypotheek en pandrecht zal worden gevestigd op de in deze akte en na te melden Algemene Voorwaarden om</w:t>
      </w:r>
      <w:r w:rsidR="001A3E22">
        <w:rPr>
          <w:rFonts w:ascii="Arial" w:hAnsi="Arial" w:cs="Arial"/>
          <w:color w:val="FF0000"/>
          <w:sz w:val="20"/>
        </w:rPr>
        <w:t>schreven goederen. Deze overeen</w:t>
      </w:r>
      <w:r w:rsidRPr="00F91FE6">
        <w:rPr>
          <w:rFonts w:ascii="Arial" w:hAnsi="Arial" w:cs="Arial"/>
          <w:color w:val="FF0000"/>
          <w:sz w:val="20"/>
        </w:rPr>
        <w:t xml:space="preserve">komst blijkt uit een aan deze akte </w:t>
      </w:r>
      <w:r w:rsidR="001A3E22" w:rsidRPr="0000513B">
        <w:rPr>
          <w:rFonts w:ascii="Arial" w:hAnsi="Arial" w:cs="Arial"/>
          <w:color w:val="339966"/>
          <w:sz w:val="20"/>
        </w:rPr>
        <w:t xml:space="preserve">te </w:t>
      </w:r>
      <w:r w:rsidR="001A3E22" w:rsidRPr="001A3E22">
        <w:rPr>
          <w:rFonts w:ascii="Arial" w:hAnsi="Arial" w:cs="Arial"/>
          <w:color w:val="339966"/>
          <w:sz w:val="20"/>
        </w:rPr>
        <w:t>hechten/</w:t>
      </w:r>
      <w:r w:rsidRPr="001A3E22">
        <w:rPr>
          <w:rFonts w:ascii="Arial" w:hAnsi="Arial" w:cs="Arial"/>
          <w:color w:val="339966"/>
          <w:sz w:val="20"/>
        </w:rPr>
        <w:t>gehechte</w:t>
      </w:r>
      <w:r w:rsidRPr="00F91FE6">
        <w:rPr>
          <w:rFonts w:ascii="Arial" w:hAnsi="Arial" w:cs="Arial"/>
          <w:color w:val="FF0000"/>
          <w:sz w:val="20"/>
        </w:rPr>
        <w:t>, door</w:t>
      </w:r>
      <w:r w:rsidR="0052389F">
        <w:rPr>
          <w:rFonts w:ascii="Arial" w:hAnsi="Arial" w:cs="Arial"/>
          <w:color w:val="FF0000"/>
          <w:sz w:val="20"/>
        </w:rPr>
        <w:t xml:space="preserve"> </w:t>
      </w:r>
      <w:r w:rsidRPr="00F91FE6">
        <w:rPr>
          <w:rFonts w:ascii="Arial" w:hAnsi="Arial" w:cs="Arial"/>
          <w:color w:val="FF0000"/>
          <w:sz w:val="20"/>
        </w:rPr>
        <w:t xml:space="preserve">hypotheekgever geaccepteerde, </w:t>
      </w:r>
      <w:r w:rsidR="004B357D">
        <w:rPr>
          <w:rFonts w:ascii="Arial" w:hAnsi="Arial" w:cs="Arial"/>
          <w:color w:val="FF0000"/>
          <w:sz w:val="20"/>
        </w:rPr>
        <w:t>bindend aanbod</w:t>
      </w:r>
      <w:r w:rsidR="004B357D" w:rsidRPr="00F91FE6">
        <w:rPr>
          <w:rFonts w:ascii="Arial" w:hAnsi="Arial" w:cs="Arial"/>
          <w:color w:val="FF0000"/>
          <w:sz w:val="20"/>
        </w:rPr>
        <w:t xml:space="preserve"> </w:t>
      </w:r>
      <w:r w:rsidRPr="00F91FE6">
        <w:rPr>
          <w:rFonts w:ascii="Arial" w:hAnsi="Arial" w:cs="Arial"/>
          <w:color w:val="FF0000"/>
          <w:sz w:val="20"/>
        </w:rPr>
        <w:t>ter uitvoering waarvan het navolgende is overeengekomen:</w:t>
      </w:r>
    </w:p>
    <w:p w14:paraId="73481F91" w14:textId="77777777" w:rsidR="00F91FE6" w:rsidRPr="00F91FE6" w:rsidRDefault="00F91FE6" w:rsidP="000B65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u w:val="single"/>
        </w:rPr>
      </w:pPr>
      <w:r w:rsidRPr="00F91FE6">
        <w:rPr>
          <w:rFonts w:ascii="Arial" w:hAnsi="Arial" w:cs="Arial"/>
          <w:color w:val="FF0000"/>
          <w:sz w:val="20"/>
          <w:u w:val="single"/>
        </w:rPr>
        <w:t>LENING</w:t>
      </w:r>
    </w:p>
    <w:p w14:paraId="30EFFDF4" w14:textId="77777777" w:rsidR="00F91FE6" w:rsidRDefault="00FA7F0A" w:rsidP="00F91F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Pr>
          <w:rFonts w:ascii="Arial" w:hAnsi="Arial" w:cs="Arial"/>
          <w:color w:val="FF0000"/>
          <w:sz w:val="20"/>
        </w:rPr>
        <w:t>G</w:t>
      </w:r>
      <w:r w:rsidR="00F91FE6" w:rsidRPr="00F91FE6">
        <w:rPr>
          <w:rFonts w:ascii="Arial" w:hAnsi="Arial" w:cs="Arial"/>
          <w:color w:val="FF0000"/>
          <w:sz w:val="20"/>
        </w:rPr>
        <w:t>eldnemer verklaart ter leen te hebben ontvangen van</w:t>
      </w:r>
      <w:r w:rsidR="00FB3FCB">
        <w:rPr>
          <w:rFonts w:ascii="Arial" w:hAnsi="Arial" w:cs="Arial"/>
          <w:color w:val="FF0000"/>
          <w:sz w:val="20"/>
        </w:rPr>
        <w:t xml:space="preserve"> geldgever en mitsdien aan geld</w:t>
      </w:r>
      <w:r w:rsidR="00F91FE6" w:rsidRPr="00F91FE6">
        <w:rPr>
          <w:rFonts w:ascii="Arial" w:hAnsi="Arial" w:cs="Arial"/>
          <w:color w:val="FF0000"/>
          <w:sz w:val="20"/>
        </w:rPr>
        <w:t xml:space="preserve">gever </w:t>
      </w:r>
      <w:r w:rsidR="009B3F1A">
        <w:rPr>
          <w:rFonts w:ascii="Arial" w:hAnsi="Arial" w:cs="Arial"/>
          <w:color w:val="800080"/>
          <w:sz w:val="20"/>
        </w:rPr>
        <w:t xml:space="preserve">hoofdelijk </w:t>
      </w:r>
      <w:r w:rsidR="00F91FE6" w:rsidRPr="00F91FE6">
        <w:rPr>
          <w:rFonts w:ascii="Arial" w:hAnsi="Arial" w:cs="Arial"/>
          <w:color w:val="FF0000"/>
          <w:sz w:val="20"/>
        </w:rPr>
        <w:t>schuldig te zijn een</w:t>
      </w:r>
      <w:r w:rsidR="00F91FE6">
        <w:rPr>
          <w:rFonts w:ascii="Arial" w:hAnsi="Arial" w:cs="Arial"/>
          <w:color w:val="FF0000"/>
          <w:sz w:val="20"/>
        </w:rPr>
        <w:t xml:space="preserve"> </w:t>
      </w:r>
      <w:r w:rsidR="00F91FE6" w:rsidRPr="00F91FE6">
        <w:rPr>
          <w:rFonts w:ascii="Arial" w:hAnsi="Arial" w:cs="Arial"/>
          <w:color w:val="FF0000"/>
          <w:sz w:val="20"/>
        </w:rPr>
        <w:t xml:space="preserve">bedrag van </w:t>
      </w:r>
      <w:r w:rsidR="00151AED" w:rsidRPr="002E7F50">
        <w:rPr>
          <w:rFonts w:ascii="Arial" w:hAnsi="Arial" w:cs="Arial"/>
          <w:sz w:val="20"/>
        </w:rPr>
        <w:fldChar w:fldCharType="begin"/>
      </w:r>
      <w:r w:rsidR="00151AED" w:rsidRPr="002E7F50">
        <w:rPr>
          <w:rFonts w:ascii="Arial" w:hAnsi="Arial" w:cs="Arial"/>
          <w:sz w:val="20"/>
        </w:rPr>
        <w:instrText>MacroButton Nomacro §</w:instrText>
      </w:r>
      <w:r w:rsidR="00151AED" w:rsidRPr="002E7F50">
        <w:rPr>
          <w:rFonts w:ascii="Arial" w:hAnsi="Arial" w:cs="Arial"/>
          <w:sz w:val="20"/>
        </w:rPr>
        <w:fldChar w:fldCharType="end"/>
      </w:r>
      <w:r w:rsidR="00FB3FCB">
        <w:rPr>
          <w:rFonts w:ascii="Arial" w:hAnsi="Arial" w:cs="Arial"/>
          <w:color w:val="000000"/>
          <w:sz w:val="20"/>
        </w:rPr>
        <w:t>lening</w:t>
      </w:r>
      <w:r w:rsidR="00151AED" w:rsidRPr="002E7F50">
        <w:rPr>
          <w:rFonts w:ascii="Arial" w:hAnsi="Arial" w:cs="Arial"/>
          <w:color w:val="000000"/>
          <w:sz w:val="20"/>
        </w:rPr>
        <w:t>bedrag volu</w:t>
      </w:r>
      <w:r w:rsidR="00FB3FCB">
        <w:rPr>
          <w:rFonts w:ascii="Arial" w:hAnsi="Arial" w:cs="Arial"/>
          <w:color w:val="000000"/>
          <w:sz w:val="20"/>
        </w:rPr>
        <w:t>it in letters (lening</w:t>
      </w:r>
      <w:r w:rsidR="00151AED" w:rsidRPr="002E7F50">
        <w:rPr>
          <w:rFonts w:ascii="Arial" w:hAnsi="Arial" w:cs="Arial"/>
          <w:color w:val="000000"/>
          <w:sz w:val="20"/>
        </w:rPr>
        <w:t>bedrag in cijfers)</w:t>
      </w:r>
      <w:r w:rsidR="00151AED" w:rsidRPr="002E7F50">
        <w:rPr>
          <w:rFonts w:ascii="Arial" w:hAnsi="Arial" w:cs="Arial"/>
          <w:sz w:val="20"/>
        </w:rPr>
        <w:fldChar w:fldCharType="begin"/>
      </w:r>
      <w:r w:rsidR="00151AED" w:rsidRPr="002E7F50">
        <w:rPr>
          <w:rFonts w:ascii="Arial" w:hAnsi="Arial" w:cs="Arial"/>
          <w:sz w:val="20"/>
        </w:rPr>
        <w:instrText>MacroButton Nomacro §</w:instrText>
      </w:r>
      <w:r w:rsidR="00151AED" w:rsidRPr="002E7F50">
        <w:rPr>
          <w:rFonts w:ascii="Arial" w:hAnsi="Arial" w:cs="Arial"/>
          <w:sz w:val="20"/>
        </w:rPr>
        <w:fldChar w:fldCharType="end"/>
      </w:r>
      <w:r w:rsidR="00F91FE6">
        <w:rPr>
          <w:rFonts w:ascii="Arial" w:hAnsi="Arial" w:cs="Arial"/>
          <w:color w:val="FF0000"/>
          <w:sz w:val="20"/>
        </w:rPr>
        <w:t xml:space="preserve"> hierna te noemen: </w:t>
      </w:r>
      <w:r w:rsidR="00F91FE6" w:rsidRPr="00F91FE6">
        <w:rPr>
          <w:rFonts w:ascii="Arial" w:hAnsi="Arial" w:cs="Arial"/>
          <w:color w:val="FF0000"/>
          <w:sz w:val="20"/>
        </w:rPr>
        <w:t>hoofdsom.</w:t>
      </w:r>
    </w:p>
    <w:p w14:paraId="01EE5249" w14:textId="77777777" w:rsidR="00151AED" w:rsidRPr="00151AED" w:rsidRDefault="00151AED" w:rsidP="00F91F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u w:val="single"/>
        </w:rPr>
      </w:pPr>
      <w:r>
        <w:rPr>
          <w:rFonts w:ascii="Arial" w:hAnsi="Arial" w:cs="Arial"/>
          <w:color w:val="FF0000"/>
          <w:sz w:val="20"/>
          <w:u w:val="single"/>
        </w:rPr>
        <w:t>LENINGGEGEVENS</w:t>
      </w:r>
    </w:p>
    <w:p w14:paraId="2ED7696D" w14:textId="77777777" w:rsidR="00F91FE6" w:rsidRPr="00151AED" w:rsidRDefault="00151AED" w:rsidP="00151AED">
      <w:pPr>
        <w:numPr>
          <w:ilvl w:val="0"/>
          <w:numId w:val="35"/>
        </w:numPr>
        <w:tabs>
          <w:tab w:val="clear" w:pos="717"/>
          <w:tab w:val="left" w:pos="0"/>
          <w:tab w:val="num" w:pos="37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hanging="717"/>
        <w:rPr>
          <w:rFonts w:ascii="Arial" w:hAnsi="Arial" w:cs="Arial"/>
          <w:color w:val="FF0000"/>
          <w:sz w:val="20"/>
        </w:rPr>
      </w:pPr>
      <w:r>
        <w:rPr>
          <w:rFonts w:ascii="Arial" w:hAnsi="Arial" w:cs="Arial"/>
          <w:color w:val="FF0000"/>
          <w:sz w:val="20"/>
          <w:u w:val="single"/>
        </w:rPr>
        <w:t>Looptijd en aflossing</w:t>
      </w:r>
    </w:p>
    <w:p w14:paraId="18F44934" w14:textId="77777777" w:rsidR="00151AED" w:rsidRDefault="00151AED" w:rsidP="00151AED">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ascii="Arial" w:hAnsi="Arial" w:cs="Arial"/>
          <w:color w:val="FF0000"/>
          <w:sz w:val="20"/>
        </w:rPr>
      </w:pPr>
      <w:r w:rsidRPr="00151AED">
        <w:rPr>
          <w:rFonts w:ascii="Arial" w:hAnsi="Arial" w:cs="Arial"/>
          <w:color w:val="FF0000"/>
          <w:sz w:val="20"/>
        </w:rPr>
        <w:t xml:space="preserve">De lening heeft een looptijd en een aflossingswijze zoals in </w:t>
      </w:r>
      <w:r w:rsidR="004B357D">
        <w:rPr>
          <w:rFonts w:ascii="Arial" w:hAnsi="Arial" w:cs="Arial"/>
          <w:color w:val="FF0000"/>
          <w:sz w:val="20"/>
        </w:rPr>
        <w:t>het bindend aanbod</w:t>
      </w:r>
      <w:r w:rsidRPr="00151AED">
        <w:rPr>
          <w:rFonts w:ascii="Arial" w:hAnsi="Arial" w:cs="Arial"/>
          <w:color w:val="FF0000"/>
          <w:sz w:val="20"/>
        </w:rPr>
        <w:t xml:space="preserve"> is bepaald, danwel eventueel nader tussen partijen zal worden overeengekomen.</w:t>
      </w:r>
    </w:p>
    <w:p w14:paraId="6EA908C2" w14:textId="77777777" w:rsidR="00151AED" w:rsidRPr="00151AED" w:rsidRDefault="00151AED" w:rsidP="00151AED">
      <w:pPr>
        <w:numPr>
          <w:ilvl w:val="0"/>
          <w:numId w:val="35"/>
        </w:numPr>
        <w:tabs>
          <w:tab w:val="left" w:pos="374"/>
          <w:tab w:val="left" w:pos="3600"/>
          <w:tab w:val="left" w:pos="4320"/>
          <w:tab w:val="left" w:pos="5040"/>
          <w:tab w:val="left" w:pos="5760"/>
          <w:tab w:val="left" w:pos="6480"/>
          <w:tab w:val="left" w:pos="7200"/>
          <w:tab w:val="left" w:pos="7920"/>
          <w:tab w:val="left" w:pos="8640"/>
          <w:tab w:val="left" w:pos="9360"/>
        </w:tabs>
        <w:suppressAutoHyphens/>
        <w:ind w:hanging="717"/>
        <w:rPr>
          <w:rFonts w:ascii="Arial" w:hAnsi="Arial" w:cs="Arial"/>
          <w:color w:val="FF0000"/>
          <w:sz w:val="20"/>
        </w:rPr>
      </w:pPr>
      <w:r>
        <w:rPr>
          <w:rFonts w:ascii="Arial" w:hAnsi="Arial" w:cs="Arial"/>
          <w:color w:val="FF0000"/>
          <w:sz w:val="20"/>
          <w:u w:val="single"/>
        </w:rPr>
        <w:t>Rente</w:t>
      </w:r>
    </w:p>
    <w:p w14:paraId="65C1F582" w14:textId="77777777" w:rsidR="00151AED" w:rsidRDefault="00FA7F0A" w:rsidP="00362989">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ascii="Arial" w:hAnsi="Arial" w:cs="Arial"/>
          <w:color w:val="FF0000"/>
          <w:sz w:val="20"/>
        </w:rPr>
      </w:pPr>
      <w:r>
        <w:rPr>
          <w:rFonts w:ascii="Arial" w:hAnsi="Arial" w:cs="Arial"/>
          <w:color w:val="FF0000"/>
          <w:sz w:val="20"/>
        </w:rPr>
        <w:t>G</w:t>
      </w:r>
      <w:r w:rsidR="00362989" w:rsidRPr="00362989">
        <w:rPr>
          <w:rFonts w:ascii="Arial" w:hAnsi="Arial" w:cs="Arial"/>
          <w:color w:val="FF0000"/>
          <w:sz w:val="20"/>
        </w:rPr>
        <w:t>eldnemer is voor het eerst vanaf de datum omschreven in de Algemene Voorwaarden tot het einde van de desbetreffende maand naar het overeengekomen percentage rente verschuldigd, berekend over de hoofdsom. De rente wordt voor iedere volgende maand tot en met het einde van de looptijd van de geldlening naar het overeengekomen percentage berekend over de schuld per het einde van de daaraan voorafgaande maand. Bij de saldobepaling van de schuld zullen eventueel verschuldigde maar niet betaalde rente, kosten en andere bedragen bij de schuld worden geteld.</w:t>
      </w:r>
    </w:p>
    <w:p w14:paraId="5CF45FF4" w14:textId="77777777" w:rsidR="00410682" w:rsidRPr="00410682" w:rsidRDefault="00410682" w:rsidP="00410682">
      <w:pPr>
        <w:numPr>
          <w:ilvl w:val="0"/>
          <w:numId w:val="35"/>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ind w:left="0" w:firstLine="0"/>
        <w:rPr>
          <w:rFonts w:ascii="Arial" w:hAnsi="Arial" w:cs="Arial"/>
          <w:color w:val="FF0000"/>
          <w:sz w:val="20"/>
          <w:u w:val="single"/>
        </w:rPr>
      </w:pPr>
      <w:r w:rsidRPr="00410682">
        <w:rPr>
          <w:rFonts w:ascii="Arial" w:hAnsi="Arial" w:cs="Arial"/>
          <w:color w:val="FF0000"/>
          <w:sz w:val="20"/>
          <w:u w:val="single"/>
        </w:rPr>
        <w:t>Verhogingen</w:t>
      </w:r>
    </w:p>
    <w:p w14:paraId="26120AC7" w14:textId="77777777" w:rsidR="00410682" w:rsidRPr="00410682" w:rsidRDefault="00410682" w:rsidP="0041068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rFonts w:ascii="Arial" w:hAnsi="Arial" w:cs="Arial"/>
          <w:color w:val="FF0000"/>
          <w:sz w:val="20"/>
        </w:rPr>
      </w:pPr>
      <w:r>
        <w:rPr>
          <w:rFonts w:ascii="Arial" w:hAnsi="Arial" w:cs="Arial"/>
          <w:color w:val="FF0000"/>
          <w:sz w:val="20"/>
        </w:rPr>
        <w:tab/>
      </w:r>
      <w:r w:rsidRPr="00410682">
        <w:rPr>
          <w:rFonts w:ascii="Arial" w:hAnsi="Arial" w:cs="Arial"/>
          <w:color w:val="FF0000"/>
          <w:sz w:val="20"/>
        </w:rPr>
        <w:t>De lening kan worden verhoogd als voldaan wordt aan de door geldgever op dat moment voor soortgelijke geldleningen vastgestelde financieringscriteria. Een verhoging van de lening wordt verwerkt door het toevoegen van één of meer nieuwe leningdelen. Bij een verhoging worden op alle leningdelen de op dat moment geldende (nieuwe) Algemene Voorwaarden van geldgever van kracht.</w:t>
      </w:r>
    </w:p>
    <w:p w14:paraId="1D3446CB" w14:textId="77777777" w:rsidR="00362989" w:rsidRPr="00362989" w:rsidRDefault="00362989" w:rsidP="00362989">
      <w:pPr>
        <w:numPr>
          <w:ilvl w:val="0"/>
          <w:numId w:val="35"/>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ind w:left="0" w:firstLine="0"/>
        <w:rPr>
          <w:rFonts w:ascii="Arial" w:hAnsi="Arial" w:cs="Arial"/>
          <w:color w:val="FF0000"/>
          <w:sz w:val="20"/>
        </w:rPr>
      </w:pPr>
      <w:r>
        <w:rPr>
          <w:rFonts w:ascii="Arial" w:hAnsi="Arial" w:cs="Arial"/>
          <w:color w:val="FF0000"/>
          <w:sz w:val="20"/>
          <w:u w:val="single"/>
        </w:rPr>
        <w:t>Overige bepalingen</w:t>
      </w:r>
    </w:p>
    <w:p w14:paraId="798C8CB2" w14:textId="77777777" w:rsidR="00362989" w:rsidRDefault="00362989" w:rsidP="00362989">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rFonts w:ascii="Arial" w:hAnsi="Arial" w:cs="Arial"/>
          <w:color w:val="FF0000"/>
          <w:sz w:val="20"/>
        </w:rPr>
      </w:pPr>
      <w:r>
        <w:rPr>
          <w:rFonts w:ascii="Arial" w:hAnsi="Arial" w:cs="Arial"/>
          <w:color w:val="FF0000"/>
          <w:sz w:val="20"/>
        </w:rPr>
        <w:tab/>
      </w:r>
      <w:r w:rsidRPr="00362989">
        <w:rPr>
          <w:rFonts w:ascii="Arial" w:hAnsi="Arial" w:cs="Arial"/>
          <w:color w:val="FF0000"/>
          <w:sz w:val="20"/>
        </w:rPr>
        <w:t xml:space="preserve">Op deze lening zijn van toepassing de Algemene Voorwaarden zoals in de aan deze akte </w:t>
      </w:r>
      <w:r w:rsidR="001A3E22" w:rsidRPr="001A3E22">
        <w:rPr>
          <w:rFonts w:ascii="Arial" w:hAnsi="Arial" w:cs="Arial"/>
          <w:color w:val="339966"/>
          <w:sz w:val="20"/>
        </w:rPr>
        <w:t>te</w:t>
      </w:r>
      <w:r w:rsidR="001A3E22">
        <w:rPr>
          <w:rFonts w:ascii="Arial" w:hAnsi="Arial" w:cs="Arial"/>
          <w:color w:val="FF0000"/>
          <w:sz w:val="20"/>
        </w:rPr>
        <w:t xml:space="preserve"> </w:t>
      </w:r>
      <w:r w:rsidR="001A3E22" w:rsidRPr="001A3E22">
        <w:rPr>
          <w:rFonts w:ascii="Arial" w:hAnsi="Arial" w:cs="Arial"/>
          <w:color w:val="339966"/>
          <w:sz w:val="20"/>
        </w:rPr>
        <w:t>hechten/</w:t>
      </w:r>
      <w:r w:rsidRPr="001A3E22">
        <w:rPr>
          <w:rFonts w:ascii="Arial" w:hAnsi="Arial" w:cs="Arial"/>
          <w:color w:val="339966"/>
          <w:sz w:val="20"/>
        </w:rPr>
        <w:t>gehechte</w:t>
      </w:r>
      <w:r w:rsidRPr="00362989">
        <w:rPr>
          <w:rFonts w:ascii="Arial" w:hAnsi="Arial" w:cs="Arial"/>
          <w:color w:val="FF0000"/>
          <w:sz w:val="20"/>
        </w:rPr>
        <w:t xml:space="preserve"> </w:t>
      </w:r>
      <w:r w:rsidR="004B357D">
        <w:rPr>
          <w:rFonts w:ascii="Arial" w:hAnsi="Arial" w:cs="Arial"/>
          <w:color w:val="FF0000"/>
          <w:sz w:val="20"/>
        </w:rPr>
        <w:t>bindend aanbod</w:t>
      </w:r>
      <w:r w:rsidR="004B357D" w:rsidRPr="00362989">
        <w:rPr>
          <w:rFonts w:ascii="Arial" w:hAnsi="Arial" w:cs="Arial"/>
          <w:color w:val="FF0000"/>
          <w:sz w:val="20"/>
        </w:rPr>
        <w:t xml:space="preserve"> </w:t>
      </w:r>
      <w:r w:rsidRPr="00362989">
        <w:rPr>
          <w:rFonts w:ascii="Arial" w:hAnsi="Arial" w:cs="Arial"/>
          <w:color w:val="FF0000"/>
          <w:sz w:val="20"/>
        </w:rPr>
        <w:t>genoemd. Comparant</w:t>
      </w:r>
      <w:r w:rsidRPr="00140FA6">
        <w:rPr>
          <w:rFonts w:ascii="Arial" w:hAnsi="Arial" w:cs="Arial"/>
          <w:color w:val="800080"/>
          <w:sz w:val="20"/>
        </w:rPr>
        <w:t>e</w:t>
      </w:r>
      <w:r w:rsidRPr="00E16F79">
        <w:rPr>
          <w:rFonts w:ascii="Arial" w:hAnsi="Arial" w:cs="Arial"/>
          <w:color w:val="3366FF"/>
          <w:sz w:val="20"/>
        </w:rPr>
        <w:t xml:space="preserve">n </w:t>
      </w:r>
      <w:r w:rsidRPr="00362989">
        <w:rPr>
          <w:rFonts w:ascii="Arial" w:hAnsi="Arial" w:cs="Arial"/>
          <w:color w:val="FF0000"/>
          <w:sz w:val="20"/>
        </w:rPr>
        <w:t>sub 2 (en/of</w:t>
      </w:r>
      <w:r w:rsidR="0052389F">
        <w:rPr>
          <w:rFonts w:ascii="Arial" w:hAnsi="Arial" w:cs="Arial"/>
          <w:color w:val="FF0000"/>
          <w:sz w:val="20"/>
        </w:rPr>
        <w:t xml:space="preserve"> </w:t>
      </w:r>
      <w:r w:rsidRPr="00362989">
        <w:rPr>
          <w:rFonts w:ascii="Arial" w:hAnsi="Arial" w:cs="Arial"/>
          <w:color w:val="FF0000"/>
          <w:sz w:val="20"/>
        </w:rPr>
        <w:t xml:space="preserve">hypotheekgever) </w:t>
      </w:r>
      <w:r w:rsidR="00A00E9A" w:rsidRPr="00A00E9A">
        <w:rPr>
          <w:rFonts w:ascii="Arial" w:hAnsi="Arial" w:cs="Arial"/>
          <w:color w:val="339966"/>
          <w:sz w:val="20"/>
        </w:rPr>
        <w:t>verklaart/</w:t>
      </w:r>
      <w:r w:rsidRPr="00A00E9A">
        <w:rPr>
          <w:rFonts w:ascii="Arial" w:hAnsi="Arial" w:cs="Arial"/>
          <w:color w:val="339966"/>
          <w:sz w:val="20"/>
        </w:rPr>
        <w:t>verklaren</w:t>
      </w:r>
      <w:r w:rsidRPr="00362989">
        <w:rPr>
          <w:rFonts w:ascii="Arial" w:hAnsi="Arial" w:cs="Arial"/>
          <w:color w:val="FF0000"/>
          <w:sz w:val="20"/>
        </w:rPr>
        <w:t xml:space="preserve"> een exemplaar van deze Algemene Voorwaarden te hebben ontvangen en met de inhoud daarvan akkoord te gaan.</w:t>
      </w:r>
    </w:p>
    <w:p w14:paraId="1FFE7649" w14:textId="77777777" w:rsidR="004B357D" w:rsidRPr="00547ED8" w:rsidRDefault="004B357D" w:rsidP="00362989">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rFonts w:ascii="Arial" w:hAnsi="Arial" w:cs="Arial"/>
          <w:color w:val="FF0000"/>
          <w:sz w:val="20"/>
        </w:rPr>
      </w:pPr>
      <w:r w:rsidRPr="00CB27FC">
        <w:rPr>
          <w:rFonts w:ascii="Arial" w:hAnsi="Arial" w:cs="Arial"/>
          <w:color w:val="7030A0"/>
          <w:sz w:val="20"/>
        </w:rPr>
        <w:t>V.</w:t>
      </w:r>
      <w:r w:rsidRPr="00CB27FC">
        <w:rPr>
          <w:rFonts w:ascii="Arial" w:hAnsi="Arial" w:cs="Arial"/>
          <w:color w:val="7030A0"/>
          <w:sz w:val="20"/>
        </w:rPr>
        <w:tab/>
      </w:r>
      <w:r w:rsidRPr="00CB27FC">
        <w:rPr>
          <w:rFonts w:ascii="Arial" w:hAnsi="Arial" w:cs="Arial"/>
          <w:color w:val="7030A0"/>
          <w:sz w:val="20"/>
          <w:u w:val="single"/>
        </w:rPr>
        <w:t>SVn Starterslening</w:t>
      </w:r>
      <w:r w:rsidRPr="00CB27FC">
        <w:rPr>
          <w:rFonts w:ascii="Arial" w:hAnsi="Arial" w:cs="Arial"/>
          <w:color w:val="7030A0"/>
          <w:sz w:val="20"/>
        </w:rPr>
        <w:br/>
        <w:t>In verband met de door de Stichting Stimuleringsfonds Volkshuisvesting Nederlandse Gemeenten (SVn) te verstrekken Starterslening, heeft geldgever zich jegens SVn en Stichting Waarborgfonds Eigen Woningen (WEW) verplicht, na het ingaan van de lening geen gelden meer onder verband van de eerste hypotheekstelling ter leen te verstrekken aan de geldnemer. Tevens heeft geldgever zich jegens SV</w:t>
      </w:r>
      <w:r w:rsidR="003C02D3">
        <w:rPr>
          <w:rFonts w:ascii="Arial" w:hAnsi="Arial" w:cs="Arial"/>
          <w:color w:val="7030A0"/>
          <w:sz w:val="20"/>
        </w:rPr>
        <w:t>n</w:t>
      </w:r>
      <w:r w:rsidRPr="00CB27FC">
        <w:rPr>
          <w:rFonts w:ascii="Arial" w:hAnsi="Arial" w:cs="Arial"/>
          <w:color w:val="7030A0"/>
          <w:sz w:val="20"/>
        </w:rPr>
        <w:t xml:space="preserve"> en WEW verplicht reeds afgeloste bedragen op de lening, onder verband van de eerste hypotheekstelling, niet opnieuw te laten opnemen door de geldnemer. Voormelde verplichtingen rusten op geldgever uitsluitend zolang de bij SVn aangegane Starterslening niet volledig is afgelost. </w:t>
      </w:r>
    </w:p>
    <w:p w14:paraId="000C9E79" w14:textId="77777777" w:rsidR="00151AED" w:rsidRDefault="00362989" w:rsidP="00151AED">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Pr>
          <w:rFonts w:ascii="Arial" w:hAnsi="Arial" w:cs="Arial"/>
          <w:color w:val="FF0000"/>
          <w:sz w:val="20"/>
          <w:u w:val="single"/>
        </w:rPr>
        <w:lastRenderedPageBreak/>
        <w:t>HYPOTHEEKSTELLING EN VERPANDING</w:t>
      </w:r>
      <w:r w:rsidR="00151AED">
        <w:rPr>
          <w:rFonts w:ascii="Arial" w:hAnsi="Arial" w:cs="Arial"/>
          <w:color w:val="FF0000"/>
          <w:sz w:val="20"/>
        </w:rPr>
        <w:tab/>
      </w:r>
    </w:p>
    <w:p w14:paraId="7F283429" w14:textId="77777777" w:rsidR="00F91FE6" w:rsidRDefault="00FB3FCB" w:rsidP="00FB3F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FB3FCB">
        <w:rPr>
          <w:rFonts w:ascii="Arial" w:hAnsi="Arial" w:cs="Arial"/>
          <w:color w:val="FF0000"/>
          <w:sz w:val="20"/>
        </w:rPr>
        <w:t>Tot zekerheid voor de terugbetaling van al hetgeen geldgever blijkens zijn administratie nu of in de toekomst van geldnemer te vorderen heeft of zal hebben uit welke hoofde ook, waaronder met name begrepen hetgeen geldgever te vorderen heeft of zal hebben op grond van de in deze akte geconstateerde geldlening en (eventueel) nog te verstrekken geldlening(en), de betaling van de verschuldigde rente, vergoedingen en kosten,</w:t>
      </w:r>
      <w:r>
        <w:rPr>
          <w:rFonts w:ascii="Arial" w:hAnsi="Arial" w:cs="Arial"/>
          <w:color w:val="FF0000"/>
          <w:sz w:val="20"/>
        </w:rPr>
        <w:t xml:space="preserve"> </w:t>
      </w:r>
      <w:r w:rsidRPr="00FB3FCB">
        <w:rPr>
          <w:rFonts w:ascii="Arial" w:hAnsi="Arial" w:cs="Arial"/>
          <w:color w:val="FF0000"/>
          <w:sz w:val="20"/>
        </w:rPr>
        <w:t xml:space="preserve">verleent hypotheekgever tot een bedrag van </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00DF39E1">
        <w:rPr>
          <w:rFonts w:ascii="Arial" w:hAnsi="Arial" w:cs="Arial"/>
          <w:color w:val="000000"/>
          <w:sz w:val="20"/>
        </w:rPr>
        <w:t>hypotheekbedrag voluit in letters</w:t>
      </w:r>
      <w:r w:rsidR="00DF39E1">
        <w:rPr>
          <w:rFonts w:ascii="Arial" w:hAnsi="Arial" w:cs="Arial"/>
          <w:color w:val="FF0000"/>
          <w:sz w:val="20"/>
        </w:rPr>
        <w:t xml:space="preserve"> </w:t>
      </w:r>
      <w:r w:rsidR="00DF39E1">
        <w:rPr>
          <w:rFonts w:ascii="Arial" w:hAnsi="Arial" w:cs="Arial"/>
          <w:sz w:val="20"/>
        </w:rPr>
        <w:t>(hypotheekbedrag in cijfers)</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Pr="003553DF">
        <w:rPr>
          <w:rFonts w:ascii="Arial" w:hAnsi="Arial" w:cs="Arial"/>
          <w:color w:val="FF0000"/>
          <w:sz w:val="20"/>
        </w:rPr>
        <w:t>,</w:t>
      </w:r>
      <w:r w:rsidRPr="00FB3FCB">
        <w:rPr>
          <w:rFonts w:ascii="Arial" w:hAnsi="Arial" w:cs="Arial"/>
          <w:color w:val="FF0000"/>
          <w:sz w:val="20"/>
        </w:rPr>
        <w:t xml:space="preserve"> te vermeerderen met de rente over drie jaren, vergoedingen en kosten, die tezamen worden begroot op</w:t>
      </w:r>
      <w:r w:rsidR="00DF39E1">
        <w:rPr>
          <w:rFonts w:ascii="Arial" w:hAnsi="Arial" w:cs="Arial"/>
          <w:color w:val="FF0000"/>
          <w:sz w:val="20"/>
        </w:rPr>
        <w:t xml:space="preserve"> </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00DF39E1">
        <w:rPr>
          <w:rFonts w:ascii="Arial" w:hAnsi="Arial" w:cs="Arial"/>
          <w:sz w:val="20"/>
        </w:rPr>
        <w:t>40% van hypotheekbedrag voluit in letters (40% van hypotheekbedrag in cijfers)</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001318D7">
        <w:rPr>
          <w:rFonts w:ascii="Arial" w:hAnsi="Arial" w:cs="Arial"/>
          <w:color w:val="FF0000"/>
          <w:sz w:val="20"/>
        </w:rPr>
        <w:t xml:space="preserve">, </w:t>
      </w:r>
      <w:r w:rsidRPr="00AC54D5">
        <w:rPr>
          <w:rFonts w:ascii="Arial" w:hAnsi="Arial" w:cs="Arial"/>
          <w:color w:val="FF0000"/>
          <w:sz w:val="20"/>
        </w:rPr>
        <w:t xml:space="preserve">zijnde </w:t>
      </w:r>
      <w:r w:rsidR="00D37D9A" w:rsidRPr="00AC54D5">
        <w:rPr>
          <w:rFonts w:ascii="Arial" w:hAnsi="Arial" w:cs="Arial"/>
          <w:color w:val="FF0000"/>
          <w:sz w:val="20"/>
        </w:rPr>
        <w:t>veertig procent (</w:t>
      </w:r>
      <w:r w:rsidRPr="00AC54D5">
        <w:rPr>
          <w:rFonts w:ascii="Arial" w:hAnsi="Arial" w:cs="Arial"/>
          <w:color w:val="FF0000"/>
          <w:sz w:val="20"/>
        </w:rPr>
        <w:t>40%</w:t>
      </w:r>
      <w:r w:rsidR="00D37D9A" w:rsidRPr="00AC54D5">
        <w:rPr>
          <w:rFonts w:ascii="Arial" w:hAnsi="Arial" w:cs="Arial"/>
          <w:color w:val="FF0000"/>
          <w:sz w:val="20"/>
        </w:rPr>
        <w:t>)</w:t>
      </w:r>
      <w:r w:rsidRPr="00CB27FC">
        <w:rPr>
          <w:rFonts w:ascii="Arial" w:hAnsi="Arial" w:cs="Arial"/>
          <w:color w:val="7030A0"/>
          <w:sz w:val="20"/>
        </w:rPr>
        <w:t xml:space="preserve"> </w:t>
      </w:r>
      <w:r>
        <w:rPr>
          <w:rFonts w:ascii="Arial" w:hAnsi="Arial" w:cs="Arial"/>
          <w:color w:val="FF0000"/>
          <w:sz w:val="20"/>
        </w:rPr>
        <w:t>van het hiervoor genoem</w:t>
      </w:r>
      <w:r w:rsidRPr="00FB3FCB">
        <w:rPr>
          <w:rFonts w:ascii="Arial" w:hAnsi="Arial" w:cs="Arial"/>
          <w:color w:val="FF0000"/>
          <w:sz w:val="20"/>
        </w:rPr>
        <w:t xml:space="preserve">de bedrag, derhalve in totaal voor een bedrag van </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00DF39E1">
        <w:rPr>
          <w:rFonts w:ascii="Arial" w:hAnsi="Arial" w:cs="Arial"/>
          <w:color w:val="000000"/>
          <w:sz w:val="20"/>
        </w:rPr>
        <w:t>1</w:t>
      </w:r>
      <w:r w:rsidR="00DF39E1">
        <w:rPr>
          <w:rFonts w:ascii="Arial" w:hAnsi="Arial" w:cs="Arial"/>
          <w:sz w:val="20"/>
        </w:rPr>
        <w:t>40% van hypotheekbedrag voluit in letters (140% van hypotheekbedrag in cijfers)</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Pr="003553DF">
        <w:rPr>
          <w:rFonts w:ascii="Arial" w:hAnsi="Arial" w:cs="Arial"/>
          <w:color w:val="FF0000"/>
          <w:sz w:val="20"/>
        </w:rPr>
        <w:t>,</w:t>
      </w:r>
      <w:r w:rsidRPr="00FB3FCB">
        <w:rPr>
          <w:rFonts w:ascii="Arial" w:hAnsi="Arial" w:cs="Arial"/>
          <w:color w:val="FF0000"/>
          <w:sz w:val="20"/>
        </w:rPr>
        <w:t xml:space="preserve"> recht van </w:t>
      </w:r>
      <w:r w:rsidRPr="0002097D">
        <w:rPr>
          <w:rFonts w:ascii="Arial" w:hAnsi="Arial" w:cs="Arial"/>
          <w:color w:val="000000"/>
          <w:sz w:val="20"/>
        </w:rPr>
        <w:fldChar w:fldCharType="begin"/>
      </w:r>
      <w:r w:rsidRPr="0002097D">
        <w:rPr>
          <w:rFonts w:ascii="Arial" w:hAnsi="Arial" w:cs="Arial"/>
          <w:color w:val="000000"/>
          <w:sz w:val="20"/>
        </w:rPr>
        <w:instrText>MacroButton Nomacro §</w:instrText>
      </w:r>
      <w:r w:rsidRPr="0002097D">
        <w:rPr>
          <w:rFonts w:ascii="Arial" w:hAnsi="Arial" w:cs="Arial"/>
          <w:color w:val="000000"/>
          <w:sz w:val="20"/>
        </w:rPr>
        <w:fldChar w:fldCharType="end"/>
      </w:r>
      <w:r>
        <w:rPr>
          <w:rFonts w:ascii="Arial" w:hAnsi="Arial" w:cs="Arial"/>
          <w:color w:val="000000"/>
          <w:sz w:val="20"/>
        </w:rPr>
        <w:t>telwoord</w:t>
      </w:r>
      <w:r w:rsidRPr="0002097D">
        <w:rPr>
          <w:rFonts w:ascii="Arial" w:hAnsi="Arial" w:cs="Arial"/>
          <w:color w:val="000000"/>
          <w:sz w:val="20"/>
        </w:rPr>
        <w:fldChar w:fldCharType="begin"/>
      </w:r>
      <w:r w:rsidRPr="0002097D">
        <w:rPr>
          <w:rFonts w:ascii="Arial" w:hAnsi="Arial" w:cs="Arial"/>
          <w:color w:val="000000"/>
          <w:sz w:val="20"/>
        </w:rPr>
        <w:instrText>MacroButton Nomacro §</w:instrText>
      </w:r>
      <w:r w:rsidRPr="0002097D">
        <w:rPr>
          <w:rFonts w:ascii="Arial" w:hAnsi="Arial" w:cs="Arial"/>
          <w:color w:val="000000"/>
          <w:sz w:val="20"/>
        </w:rPr>
        <w:fldChar w:fldCharType="end"/>
      </w:r>
      <w:r>
        <w:rPr>
          <w:rFonts w:ascii="Arial" w:hAnsi="Arial" w:cs="Arial"/>
          <w:color w:val="000000"/>
          <w:sz w:val="20"/>
        </w:rPr>
        <w:t xml:space="preserve"> </w:t>
      </w:r>
      <w:r w:rsidRPr="00FB3FCB">
        <w:rPr>
          <w:rFonts w:ascii="Arial" w:hAnsi="Arial" w:cs="Arial"/>
          <w:color w:val="FF0000"/>
          <w:sz w:val="20"/>
        </w:rPr>
        <w:t>hypotheek op het navolgende registergoed</w:t>
      </w:r>
      <w:r w:rsidR="00522A94">
        <w:rPr>
          <w:rFonts w:ascii="Arial" w:hAnsi="Arial" w:cs="Arial"/>
          <w:color w:val="FF0000"/>
          <w:sz w:val="20"/>
        </w:rPr>
        <w:t>:</w:t>
      </w:r>
    </w:p>
    <w:p w14:paraId="44660F8B" w14:textId="77777777" w:rsidR="00D96657"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00731752"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D96657" w:rsidRPr="002E7F50">
        <w:rPr>
          <w:rFonts w:ascii="Arial" w:hAnsi="Arial" w:cs="Arial"/>
          <w:color w:val="FF0000"/>
          <w:sz w:val="20"/>
        </w:rPr>
        <w:t>;</w:t>
      </w:r>
      <w:r w:rsidRPr="002E7F50">
        <w:rPr>
          <w:rFonts w:ascii="Arial" w:hAnsi="Arial" w:cs="Arial"/>
          <w:color w:val="FF0000"/>
          <w:sz w:val="20"/>
        </w:rPr>
        <w:t xml:space="preserve"> </w:t>
      </w:r>
    </w:p>
    <w:p w14:paraId="1A6F1859" w14:textId="77777777" w:rsidR="00FB3FCB" w:rsidRDefault="00FB3FCB" w:rsidP="003E6827">
      <w:pPr>
        <w:widowControl/>
        <w:autoSpaceDE w:val="0"/>
        <w:autoSpaceDN w:val="0"/>
        <w:adjustRightInd w:val="0"/>
        <w:rPr>
          <w:rFonts w:ascii="Arial" w:hAnsi="Arial" w:cs="Arial"/>
          <w:color w:val="FF0000"/>
          <w:sz w:val="20"/>
        </w:rPr>
      </w:pPr>
      <w:r>
        <w:rPr>
          <w:rFonts w:ascii="Arial" w:hAnsi="Arial" w:cs="Arial"/>
          <w:color w:val="FF0000"/>
          <w:sz w:val="20"/>
        </w:rPr>
        <w:t>(</w:t>
      </w:r>
      <w:r w:rsidR="003E6827" w:rsidRPr="002E7F50">
        <w:rPr>
          <w:rFonts w:ascii="Arial" w:hAnsi="Arial" w:cs="Arial"/>
          <w:color w:val="FF0000"/>
          <w:sz w:val="20"/>
        </w:rPr>
        <w:t>hierna te noemen</w:t>
      </w:r>
      <w:r>
        <w:rPr>
          <w:rFonts w:ascii="Arial" w:hAnsi="Arial" w:cs="Arial"/>
          <w:color w:val="FF0000"/>
          <w:sz w:val="20"/>
        </w:rPr>
        <w:t xml:space="preserve"> onderpand).</w:t>
      </w:r>
    </w:p>
    <w:p w14:paraId="3305C16F" w14:textId="77777777" w:rsidR="0009005C" w:rsidRPr="0009005C" w:rsidRDefault="0009005C" w:rsidP="0009005C">
      <w:pPr>
        <w:widowControl/>
        <w:autoSpaceDE w:val="0"/>
        <w:autoSpaceDN w:val="0"/>
        <w:adjustRightInd w:val="0"/>
        <w:rPr>
          <w:rFonts w:ascii="Arial" w:hAnsi="Arial" w:cs="Arial"/>
          <w:color w:val="FF0000"/>
          <w:sz w:val="20"/>
        </w:rPr>
      </w:pPr>
      <w:r w:rsidRPr="0009005C">
        <w:rPr>
          <w:rFonts w:ascii="Arial" w:hAnsi="Arial" w:cs="Arial"/>
          <w:color w:val="FF0000"/>
          <w:sz w:val="20"/>
        </w:rPr>
        <w:t>Hypotheekgever verklaart voorts:</w:t>
      </w:r>
    </w:p>
    <w:p w14:paraId="7EDA9484" w14:textId="77777777" w:rsidR="00B57340" w:rsidRDefault="0009005C" w:rsidP="00B57340">
      <w:pPr>
        <w:widowControl/>
        <w:numPr>
          <w:ilvl w:val="0"/>
          <w:numId w:val="37"/>
        </w:numPr>
        <w:tabs>
          <w:tab w:val="clear" w:pos="720"/>
          <w:tab w:val="num" w:pos="374"/>
        </w:tabs>
        <w:autoSpaceDE w:val="0"/>
        <w:autoSpaceDN w:val="0"/>
        <w:adjustRightInd w:val="0"/>
        <w:ind w:hanging="720"/>
        <w:rPr>
          <w:rFonts w:ascii="Arial" w:hAnsi="Arial" w:cs="Arial"/>
          <w:color w:val="FF0000"/>
          <w:sz w:val="20"/>
        </w:rPr>
      </w:pPr>
      <w:r w:rsidRPr="0009005C">
        <w:rPr>
          <w:rFonts w:ascii="Arial" w:hAnsi="Arial" w:cs="Arial"/>
          <w:color w:val="FF0000"/>
          <w:sz w:val="20"/>
        </w:rPr>
        <w:t>met betrekking tot voormeld onderpand volledig beschikkingsbevoegd te zijn;</w:t>
      </w:r>
    </w:p>
    <w:p w14:paraId="228079F3" w14:textId="77777777" w:rsidR="00B57340" w:rsidRDefault="0009005C" w:rsidP="00B57340">
      <w:pPr>
        <w:widowControl/>
        <w:numPr>
          <w:ilvl w:val="0"/>
          <w:numId w:val="37"/>
        </w:numPr>
        <w:tabs>
          <w:tab w:val="clear" w:pos="720"/>
          <w:tab w:val="num" w:pos="374"/>
        </w:tabs>
        <w:autoSpaceDE w:val="0"/>
        <w:autoSpaceDN w:val="0"/>
        <w:adjustRightInd w:val="0"/>
        <w:ind w:left="374" w:hanging="374"/>
        <w:rPr>
          <w:rFonts w:ascii="Arial" w:hAnsi="Arial" w:cs="Arial"/>
          <w:color w:val="FF0000"/>
          <w:sz w:val="20"/>
        </w:rPr>
      </w:pPr>
      <w:r w:rsidRPr="0009005C">
        <w:rPr>
          <w:rFonts w:ascii="Arial" w:hAnsi="Arial" w:cs="Arial"/>
          <w:color w:val="FF0000"/>
          <w:sz w:val="20"/>
        </w:rPr>
        <w:t>dat voormeld onderpand niet is belast met beslagen en niet is verhuurd noch</w:t>
      </w:r>
      <w:r w:rsidR="007F6999">
        <w:rPr>
          <w:rFonts w:ascii="Arial" w:hAnsi="Arial" w:cs="Arial"/>
          <w:color w:val="FF0000"/>
          <w:sz w:val="20"/>
        </w:rPr>
        <w:t xml:space="preserve"> </w:t>
      </w:r>
      <w:r w:rsidR="00547ED8">
        <w:rPr>
          <w:rFonts w:ascii="Arial" w:hAnsi="Arial" w:cs="Arial"/>
          <w:color w:val="FF0000"/>
          <w:sz w:val="20"/>
        </w:rPr>
        <w:t>a</w:t>
      </w:r>
      <w:r w:rsidRPr="0009005C">
        <w:rPr>
          <w:rFonts w:ascii="Arial" w:hAnsi="Arial" w:cs="Arial"/>
          <w:color w:val="FF0000"/>
          <w:sz w:val="20"/>
        </w:rPr>
        <w:t xml:space="preserve">nderszins in gebruik of genot is afgestaan aan derden; </w:t>
      </w:r>
    </w:p>
    <w:p w14:paraId="35D32BA1" w14:textId="77777777" w:rsidR="00B57340" w:rsidRDefault="0009005C" w:rsidP="00B57340">
      <w:pPr>
        <w:widowControl/>
        <w:numPr>
          <w:ilvl w:val="0"/>
          <w:numId w:val="37"/>
        </w:numPr>
        <w:tabs>
          <w:tab w:val="clear" w:pos="720"/>
          <w:tab w:val="num" w:pos="374"/>
        </w:tabs>
        <w:autoSpaceDE w:val="0"/>
        <w:autoSpaceDN w:val="0"/>
        <w:adjustRightInd w:val="0"/>
        <w:ind w:left="374" w:hanging="374"/>
        <w:rPr>
          <w:rFonts w:ascii="Arial" w:hAnsi="Arial" w:cs="Arial"/>
          <w:color w:val="FF0000"/>
          <w:sz w:val="20"/>
        </w:rPr>
      </w:pPr>
      <w:r w:rsidRPr="00E43D03">
        <w:rPr>
          <w:rFonts w:ascii="Arial" w:hAnsi="Arial" w:cs="Arial"/>
          <w:color w:val="FF0000"/>
          <w:sz w:val="20"/>
        </w:rPr>
        <w:t>dat op voormeld onderpand geen</w:t>
      </w:r>
      <w:r w:rsidR="002667B9">
        <w:rPr>
          <w:rFonts w:ascii="Arial" w:hAnsi="Arial" w:cs="Arial"/>
          <w:color w:val="FF0000"/>
          <w:sz w:val="20"/>
        </w:rPr>
        <w:t xml:space="preserve"> (andere)</w:t>
      </w:r>
      <w:r w:rsidRPr="00E43D03">
        <w:rPr>
          <w:rFonts w:ascii="Arial" w:hAnsi="Arial" w:cs="Arial"/>
          <w:color w:val="FF0000"/>
          <w:sz w:val="20"/>
        </w:rPr>
        <w:t xml:space="preserve"> beperkte rechten rusten</w:t>
      </w:r>
      <w:r w:rsidRPr="0009005C">
        <w:rPr>
          <w:rFonts w:ascii="Arial" w:hAnsi="Arial" w:cs="Arial"/>
          <w:color w:val="FF0000"/>
          <w:sz w:val="20"/>
        </w:rPr>
        <w:t>;</w:t>
      </w:r>
    </w:p>
    <w:p w14:paraId="013D9CDA" w14:textId="77777777" w:rsidR="0009005C" w:rsidRPr="0009005C" w:rsidRDefault="0009005C" w:rsidP="00B57340">
      <w:pPr>
        <w:widowControl/>
        <w:numPr>
          <w:ilvl w:val="0"/>
          <w:numId w:val="37"/>
        </w:numPr>
        <w:tabs>
          <w:tab w:val="clear" w:pos="720"/>
          <w:tab w:val="num" w:pos="374"/>
        </w:tabs>
        <w:autoSpaceDE w:val="0"/>
        <w:autoSpaceDN w:val="0"/>
        <w:adjustRightInd w:val="0"/>
        <w:ind w:left="374" w:hanging="374"/>
        <w:rPr>
          <w:rFonts w:ascii="Arial" w:hAnsi="Arial" w:cs="Arial"/>
          <w:color w:val="FF0000"/>
          <w:sz w:val="20"/>
        </w:rPr>
      </w:pPr>
      <w:r w:rsidRPr="0009005C">
        <w:rPr>
          <w:rFonts w:ascii="Arial" w:hAnsi="Arial" w:cs="Arial"/>
          <w:color w:val="FF0000"/>
          <w:sz w:val="20"/>
        </w:rPr>
        <w:t>dat ten aanzien van voormeld onderpand geen kwalitatieve verplichtingen gelden die moeten worden geacht de zekerheidswaarde</w:t>
      </w:r>
      <w:r w:rsidR="00B57340">
        <w:rPr>
          <w:rFonts w:ascii="Arial" w:hAnsi="Arial" w:cs="Arial"/>
          <w:color w:val="FF0000"/>
          <w:sz w:val="20"/>
        </w:rPr>
        <w:t xml:space="preserve"> van het onderpand te beperken.</w:t>
      </w:r>
    </w:p>
    <w:p w14:paraId="33B7171C" w14:textId="77777777" w:rsidR="00582549" w:rsidRPr="003D7656" w:rsidRDefault="00582549" w:rsidP="00582549">
      <w:pPr>
        <w:autoSpaceDE w:val="0"/>
        <w:autoSpaceDN w:val="0"/>
        <w:adjustRightInd w:val="0"/>
        <w:rPr>
          <w:rFonts w:ascii="Arial" w:hAnsi="Arial" w:cs="Arial"/>
          <w:color w:val="3366FF"/>
          <w:sz w:val="20"/>
          <w:u w:val="single"/>
        </w:rPr>
      </w:pPr>
      <w:r w:rsidRPr="003D7656">
        <w:rPr>
          <w:rFonts w:ascii="Arial" w:hAnsi="Arial" w:cs="Arial"/>
          <w:color w:val="3366FF"/>
          <w:sz w:val="20"/>
          <w:u w:val="single"/>
        </w:rPr>
        <w:t>OVERBRUGGINGSHYPOTHEEK</w:t>
      </w:r>
      <w:r w:rsidRPr="003D7656">
        <w:rPr>
          <w:rFonts w:ascii="Arial" w:hAnsi="Arial" w:cs="Arial"/>
          <w:color w:val="3366FF"/>
          <w:sz w:val="20"/>
        </w:rPr>
        <w:t>/</w:t>
      </w:r>
      <w:r w:rsidRPr="003D7656">
        <w:rPr>
          <w:rFonts w:ascii="Arial" w:hAnsi="Arial" w:cs="Arial"/>
          <w:color w:val="3366FF"/>
          <w:sz w:val="20"/>
          <w:u w:val="single"/>
        </w:rPr>
        <w:t>Overbruggingslening</w:t>
      </w:r>
      <w:r w:rsidRPr="003D7656">
        <w:rPr>
          <w:rFonts w:ascii="Arial" w:hAnsi="Arial" w:cs="Arial"/>
          <w:color w:val="3366FF"/>
          <w:sz w:val="20"/>
        </w:rPr>
        <w:t>/</w:t>
      </w:r>
      <w:r w:rsidRPr="003D7656">
        <w:rPr>
          <w:rFonts w:ascii="Arial" w:hAnsi="Arial" w:cs="Arial"/>
          <w:color w:val="3366FF"/>
          <w:sz w:val="20"/>
          <w:u w:val="single"/>
        </w:rPr>
        <w:t>OVERBRUGGINGSLENING</w:t>
      </w:r>
    </w:p>
    <w:p w14:paraId="11FE64B1" w14:textId="77777777" w:rsidR="00582549" w:rsidRPr="003D7656" w:rsidRDefault="00582549" w:rsidP="00582549">
      <w:pPr>
        <w:autoSpaceDE w:val="0"/>
        <w:autoSpaceDN w:val="0"/>
        <w:adjustRightInd w:val="0"/>
        <w:rPr>
          <w:rFonts w:ascii="Arial" w:hAnsi="Arial" w:cs="Arial"/>
          <w:color w:val="800080"/>
          <w:sz w:val="20"/>
        </w:rPr>
      </w:pPr>
      <w:r w:rsidRPr="003D7656">
        <w:rPr>
          <w:rFonts w:ascii="Arial" w:hAnsi="Arial" w:cs="Arial"/>
          <w:color w:val="800080"/>
          <w:sz w:val="20"/>
        </w:rPr>
        <w:t>Voorts verleent</w:t>
      </w:r>
      <w:r w:rsidRPr="00582549">
        <w:rPr>
          <w:rFonts w:ascii="Arial" w:hAnsi="Arial" w:cs="Arial"/>
          <w:color w:val="800080"/>
          <w:sz w:val="20"/>
        </w:rPr>
        <w:t xml:space="preserve"> </w:t>
      </w:r>
      <w:r w:rsidRPr="00765E2A">
        <w:rPr>
          <w:rFonts w:ascii="Arial" w:hAnsi="Arial" w:cs="Arial"/>
          <w:color w:val="800080"/>
          <w:sz w:val="20"/>
        </w:rPr>
        <w:t>geldnemer,</w:t>
      </w:r>
      <w:r w:rsidRPr="003D7656">
        <w:rPr>
          <w:rFonts w:ascii="Arial" w:hAnsi="Arial" w:cs="Arial"/>
          <w:color w:val="800080"/>
          <w:sz w:val="20"/>
        </w:rPr>
        <w:t xml:space="preserve"> tot</w:t>
      </w:r>
      <w:r w:rsidRPr="00582549">
        <w:rPr>
          <w:rFonts w:ascii="Arial" w:hAnsi="Arial" w:cs="Arial"/>
          <w:color w:val="800080"/>
          <w:sz w:val="20"/>
        </w:rPr>
        <w:t xml:space="preserve"> </w:t>
      </w:r>
      <w:r w:rsidRPr="003D7656">
        <w:rPr>
          <w:rFonts w:ascii="Arial" w:hAnsi="Arial" w:cs="Arial"/>
          <w:color w:val="3366FF"/>
          <w:sz w:val="20"/>
        </w:rPr>
        <w:t>meerdere</w:t>
      </w:r>
      <w:r w:rsidRPr="00582549">
        <w:rPr>
          <w:rFonts w:ascii="Arial" w:hAnsi="Arial" w:cs="Arial"/>
          <w:color w:val="800080"/>
          <w:sz w:val="20"/>
        </w:rPr>
        <w:t xml:space="preserve"> </w:t>
      </w:r>
      <w:r w:rsidRPr="003D7656">
        <w:rPr>
          <w:rFonts w:ascii="Arial" w:hAnsi="Arial" w:cs="Arial"/>
          <w:color w:val="800080"/>
          <w:sz w:val="20"/>
        </w:rPr>
        <w:t>zekerheid voor de betaling van de</w:t>
      </w:r>
      <w:r w:rsidRPr="00582549">
        <w:rPr>
          <w:rFonts w:ascii="Arial" w:hAnsi="Arial" w:cs="Arial"/>
          <w:color w:val="800080"/>
          <w:sz w:val="20"/>
        </w:rPr>
        <w:t xml:space="preserve"> </w:t>
      </w:r>
      <w:r w:rsidRPr="00765E2A">
        <w:rPr>
          <w:rFonts w:ascii="Arial" w:hAnsi="Arial" w:cs="Arial"/>
          <w:color w:val="800080"/>
          <w:sz w:val="20"/>
        </w:rPr>
        <w:t>schuld a</w:t>
      </w:r>
      <w:r w:rsidRPr="003D7656">
        <w:rPr>
          <w:rFonts w:ascii="Arial" w:hAnsi="Arial" w:cs="Arial"/>
          <w:color w:val="800080"/>
          <w:sz w:val="20"/>
        </w:rPr>
        <w:t>ls hierboven vermeld, bij deze aan geldgever, die van</w:t>
      </w:r>
      <w:r>
        <w:rPr>
          <w:rFonts w:ascii="Arial" w:hAnsi="Arial" w:cs="Arial"/>
          <w:color w:val="800080"/>
          <w:sz w:val="20"/>
        </w:rPr>
        <w:t xml:space="preserve"> </w:t>
      </w:r>
      <w:r w:rsidRPr="00765E2A">
        <w:rPr>
          <w:rFonts w:ascii="Arial" w:hAnsi="Arial" w:cs="Arial"/>
          <w:color w:val="800080"/>
          <w:sz w:val="20"/>
        </w:rPr>
        <w:t>geldnemer</w:t>
      </w:r>
      <w:r w:rsidRPr="00582549">
        <w:rPr>
          <w:rFonts w:ascii="Arial" w:hAnsi="Arial" w:cs="Arial"/>
          <w:color w:val="FF0000"/>
          <w:sz w:val="20"/>
        </w:rPr>
        <w:t xml:space="preserve"> </w:t>
      </w:r>
      <w:r w:rsidRPr="003D7656">
        <w:rPr>
          <w:rFonts w:ascii="Arial" w:hAnsi="Arial" w:cs="Arial"/>
          <w:color w:val="800080"/>
          <w:sz w:val="20"/>
        </w:rPr>
        <w:t>aanvaardt, het recht van</w:t>
      </w:r>
      <w:r w:rsidRPr="00582549">
        <w:rPr>
          <w:rFonts w:ascii="Arial" w:hAnsi="Arial" w:cs="Arial"/>
          <w:color w:val="800080"/>
          <w:sz w:val="20"/>
        </w:rPr>
        <w:t xml:space="preserve"> </w:t>
      </w:r>
      <w:r w:rsidRPr="00582549">
        <w:rPr>
          <w:rFonts w:ascii="Arial" w:hAnsi="Arial" w:cs="Arial"/>
          <w:color w:val="000000"/>
          <w:sz w:val="20"/>
        </w:rPr>
        <w:fldChar w:fldCharType="begin"/>
      </w:r>
      <w:r w:rsidRPr="00582549">
        <w:rPr>
          <w:rFonts w:ascii="Arial" w:hAnsi="Arial" w:cs="Arial"/>
          <w:color w:val="000000"/>
          <w:sz w:val="20"/>
        </w:rPr>
        <w:instrText>MacroButton Nomacro §</w:instrText>
      </w:r>
      <w:r w:rsidRPr="00582549">
        <w:rPr>
          <w:rFonts w:ascii="Arial" w:hAnsi="Arial" w:cs="Arial"/>
          <w:color w:val="000000"/>
          <w:sz w:val="20"/>
        </w:rPr>
        <w:fldChar w:fldCharType="end"/>
      </w:r>
      <w:r w:rsidRPr="00651747">
        <w:rPr>
          <w:rFonts w:ascii="Arial" w:hAnsi="Arial" w:cs="Arial"/>
          <w:color w:val="3366FF"/>
          <w:sz w:val="20"/>
        </w:rPr>
        <w:t>telwoord</w:t>
      </w:r>
      <w:r w:rsidRPr="00582549">
        <w:rPr>
          <w:rFonts w:ascii="Arial" w:hAnsi="Arial" w:cs="Arial"/>
          <w:color w:val="000000"/>
          <w:sz w:val="20"/>
        </w:rPr>
        <w:fldChar w:fldCharType="begin"/>
      </w:r>
      <w:r w:rsidRPr="00582549">
        <w:rPr>
          <w:rFonts w:ascii="Arial" w:hAnsi="Arial" w:cs="Arial"/>
          <w:color w:val="000000"/>
          <w:sz w:val="20"/>
        </w:rPr>
        <w:instrText>MacroButton Nomacro §</w:instrText>
      </w:r>
      <w:r w:rsidRPr="00582549">
        <w:rPr>
          <w:rFonts w:ascii="Arial" w:hAnsi="Arial" w:cs="Arial"/>
          <w:color w:val="000000"/>
          <w:sz w:val="20"/>
        </w:rPr>
        <w:fldChar w:fldCharType="end"/>
      </w:r>
      <w:r w:rsidRPr="00582549">
        <w:rPr>
          <w:rFonts w:ascii="Arial" w:hAnsi="Arial" w:cs="Arial"/>
          <w:color w:val="800080"/>
          <w:sz w:val="20"/>
        </w:rPr>
        <w:t xml:space="preserve"> </w:t>
      </w:r>
      <w:r w:rsidRPr="003D7656">
        <w:rPr>
          <w:rFonts w:ascii="Arial" w:hAnsi="Arial" w:cs="Arial"/>
          <w:color w:val="800080"/>
          <w:sz w:val="20"/>
        </w:rPr>
        <w:t>hypotheek op het navolgende onderpand:</w:t>
      </w:r>
    </w:p>
    <w:p w14:paraId="67699F45" w14:textId="77777777" w:rsidR="00582549" w:rsidRPr="00582549" w:rsidRDefault="00582549"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FF0000"/>
          <w:sz w:val="20"/>
          <w:highlight w:val="yellow"/>
        </w:rPr>
      </w:pPr>
      <w:r w:rsidRPr="003D7656">
        <w:rPr>
          <w:rFonts w:ascii="Arial" w:hAnsi="Arial" w:cs="Arial"/>
          <w:color w:val="800080"/>
          <w:sz w:val="20"/>
          <w:highlight w:val="yellow"/>
        </w:rPr>
        <w:t>TEKSTBLOK RECHT</w:t>
      </w:r>
      <w:r w:rsidRPr="003D7656">
        <w:rPr>
          <w:rFonts w:ascii="Arial" w:hAnsi="Arial" w:cs="Arial"/>
          <w:color w:val="800080"/>
          <w:sz w:val="20"/>
        </w:rPr>
        <w:t xml:space="preserve"> </w:t>
      </w:r>
      <w:r w:rsidRPr="003D7656">
        <w:rPr>
          <w:rFonts w:ascii="Arial" w:hAnsi="Arial" w:cs="Arial"/>
          <w:color w:val="800080"/>
          <w:sz w:val="20"/>
          <w:highlight w:val="yellow"/>
        </w:rPr>
        <w:t>TEKSTBLOK REGISTERGOED</w:t>
      </w:r>
      <w:r w:rsidRPr="003D7656">
        <w:rPr>
          <w:rFonts w:ascii="Arial" w:hAnsi="Arial" w:cs="Arial"/>
          <w:color w:val="800080"/>
          <w:sz w:val="20"/>
        </w:rPr>
        <w:t>.</w:t>
      </w:r>
    </w:p>
    <w:p w14:paraId="5A100EC4" w14:textId="77777777" w:rsidR="00853CA1" w:rsidRPr="00853CA1" w:rsidRDefault="00853CA1"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snapToGrid/>
          <w:color w:val="FF0000"/>
          <w:sz w:val="20"/>
        </w:rPr>
      </w:pPr>
      <w:r w:rsidRPr="00853CA1">
        <w:rPr>
          <w:rFonts w:ascii="Arial" w:hAnsi="Arial" w:cs="Arial"/>
          <w:snapToGrid/>
          <w:color w:val="FF0000"/>
          <w:sz w:val="20"/>
        </w:rPr>
        <w:t>De comparant</w:t>
      </w:r>
      <w:r w:rsidR="00E16F79">
        <w:rPr>
          <w:rFonts w:ascii="Arial" w:hAnsi="Arial" w:cs="Arial"/>
          <w:snapToGrid/>
          <w:color w:val="800080"/>
          <w:sz w:val="20"/>
        </w:rPr>
        <w:t>e</w:t>
      </w:r>
      <w:r w:rsidRPr="00853CA1">
        <w:rPr>
          <w:rFonts w:ascii="Arial" w:hAnsi="Arial" w:cs="Arial"/>
          <w:snapToGrid/>
          <w:color w:val="FF0000"/>
          <w:sz w:val="20"/>
        </w:rPr>
        <w:t xml:space="preserve"> onder 1 genoemd verklaart </w:t>
      </w:r>
      <w:r w:rsidR="00C56D65" w:rsidRPr="00C56D65">
        <w:rPr>
          <w:rFonts w:ascii="Arial" w:hAnsi="Arial" w:cs="Arial"/>
          <w:snapToGrid/>
          <w:color w:val="FF0000"/>
          <w:sz w:val="20"/>
        </w:rPr>
        <w:t>de hiervoor vermelde schuldbekentenis met hypotheekstelling alsmede de hierna vermelde verpandingen en overdracht van rechten onder de daarbij gemaakte bedingen alsmede de (eventuele) borgstelling(en)</w:t>
      </w:r>
      <w:r w:rsidRPr="00853CA1">
        <w:rPr>
          <w:rFonts w:ascii="Arial" w:hAnsi="Arial" w:cs="Arial"/>
          <w:snapToGrid/>
          <w:color w:val="FF0000"/>
          <w:sz w:val="20"/>
        </w:rPr>
        <w:t xml:space="preserve"> voor en ten behoeve van</w:t>
      </w:r>
      <w:r w:rsidR="00FA7F0A">
        <w:rPr>
          <w:rFonts w:ascii="Arial" w:hAnsi="Arial" w:cs="Arial"/>
          <w:snapToGrid/>
          <w:color w:val="FF0000"/>
          <w:sz w:val="20"/>
        </w:rPr>
        <w:t xml:space="preserve"> </w:t>
      </w:r>
      <w:r w:rsidRPr="00853CA1">
        <w:rPr>
          <w:rFonts w:ascii="Arial" w:hAnsi="Arial" w:cs="Arial"/>
          <w:snapToGrid/>
          <w:color w:val="FF0000"/>
          <w:sz w:val="20"/>
        </w:rPr>
        <w:t>geldgever aan te nemen</w:t>
      </w:r>
      <w:r>
        <w:rPr>
          <w:rFonts w:ascii="Arial" w:hAnsi="Arial" w:cs="Arial"/>
          <w:snapToGrid/>
          <w:color w:val="FF0000"/>
          <w:sz w:val="20"/>
        </w:rPr>
        <w:t>.</w:t>
      </w:r>
    </w:p>
    <w:p w14:paraId="35135E8E" w14:textId="77777777" w:rsidR="00FA0660" w:rsidRPr="002E7F50" w:rsidRDefault="00FA0660"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u w:val="single"/>
        </w:rPr>
      </w:pPr>
      <w:r w:rsidRPr="002E7F50">
        <w:rPr>
          <w:rFonts w:ascii="Arial" w:hAnsi="Arial" w:cs="Arial"/>
          <w:color w:val="800080"/>
          <w:sz w:val="20"/>
          <w:u w:val="single"/>
        </w:rPr>
        <w:t>Woonplaatskeuze</w:t>
      </w:r>
    </w:p>
    <w:p w14:paraId="431F2FE6" w14:textId="77777777" w:rsidR="00FA0660" w:rsidRPr="002E7F50" w:rsidRDefault="00410682" w:rsidP="00FA06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800080"/>
          <w:sz w:val="20"/>
        </w:rPr>
      </w:pPr>
      <w:r>
        <w:rPr>
          <w:rFonts w:ascii="Arial" w:hAnsi="Arial" w:cs="Arial"/>
          <w:color w:val="800080"/>
          <w:sz w:val="20"/>
        </w:rPr>
        <w:t>De</w:t>
      </w:r>
      <w:r w:rsidR="00631CB9">
        <w:rPr>
          <w:rFonts w:ascii="Arial" w:hAnsi="Arial" w:cs="Arial"/>
          <w:color w:val="800080"/>
          <w:sz w:val="20"/>
        </w:rPr>
        <w:t xml:space="preserve"> comparanten</w:t>
      </w:r>
      <w:r>
        <w:rPr>
          <w:rFonts w:ascii="Arial" w:hAnsi="Arial" w:cs="Arial"/>
          <w:color w:val="800080"/>
          <w:sz w:val="20"/>
        </w:rPr>
        <w:t xml:space="preserve"> verklaren</w:t>
      </w:r>
      <w:r w:rsidR="00631CB9">
        <w:rPr>
          <w:rFonts w:ascii="Arial" w:hAnsi="Arial" w:cs="Arial"/>
          <w:color w:val="800080"/>
          <w:sz w:val="20"/>
        </w:rPr>
        <w:t xml:space="preserve"> te dezer zake woonplaats te kiezen te</w:t>
      </w:r>
      <w:r w:rsidR="009D0564">
        <w:rPr>
          <w:rFonts w:ascii="Arial" w:hAnsi="Arial" w:cs="Arial"/>
          <w:color w:val="800080"/>
          <w:sz w:val="20"/>
        </w:rPr>
        <w:t>n</w:t>
      </w:r>
      <w:r w:rsidR="00631CB9">
        <w:rPr>
          <w:rFonts w:ascii="Arial" w:hAnsi="Arial" w:cs="Arial"/>
          <w:color w:val="800080"/>
          <w:sz w:val="20"/>
        </w:rPr>
        <w:t xml:space="preserve"> kantore van de notaris, bewaarder </w:t>
      </w:r>
      <w:r w:rsidR="006E0475">
        <w:rPr>
          <w:rFonts w:ascii="Arial" w:hAnsi="Arial" w:cs="Arial"/>
          <w:color w:val="800080"/>
          <w:sz w:val="20"/>
        </w:rPr>
        <w:t>dezer</w:t>
      </w:r>
      <w:r w:rsidR="00631CB9">
        <w:rPr>
          <w:rFonts w:ascii="Arial" w:hAnsi="Arial" w:cs="Arial"/>
          <w:color w:val="800080"/>
          <w:sz w:val="20"/>
        </w:rPr>
        <w:t xml:space="preserve"> akte.</w:t>
      </w:r>
    </w:p>
    <w:p w14:paraId="1E7D5AE1" w14:textId="77777777" w:rsidR="009D013C" w:rsidRPr="002E7F50" w:rsidRDefault="009D013C" w:rsidP="00FA06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0000"/>
          <w:sz w:val="20"/>
        </w:rPr>
        <w:t>EINDE KADASTERDEEL</w:t>
      </w:r>
    </w:p>
    <w:p w14:paraId="4A1438CA" w14:textId="77777777" w:rsidR="00BC0442" w:rsidRDefault="00BC0442"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04D36910" w14:textId="77777777" w:rsidR="005950EA" w:rsidRDefault="005950EA"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FFFF"/>
          <w:sz w:val="20"/>
        </w:rPr>
      </w:pPr>
      <w:r>
        <w:rPr>
          <w:rFonts w:ascii="Arial" w:hAnsi="Arial" w:cs="Arial"/>
          <w:color w:val="FFFFFF"/>
          <w:sz w:val="20"/>
          <w:highlight w:val="darkYellow"/>
        </w:rPr>
        <w:t>KEUZEBLOK PARTIJNAMEN HYPOTHEEKAKTE</w:t>
      </w:r>
    </w:p>
    <w:p w14:paraId="3D724FD2" w14:textId="77777777" w:rsidR="005950EA" w:rsidRPr="005950EA" w:rsidRDefault="005950EA" w:rsidP="00CB27FC">
      <w:pPr>
        <w:widowControl/>
        <w:rPr>
          <w:rFonts w:ascii="Arial" w:hAnsi="Arial" w:cs="Arial"/>
          <w:color w:val="339966"/>
          <w:kern w:val="28"/>
          <w:sz w:val="20"/>
          <w:lang w:eastAsia="en-US"/>
        </w:rPr>
      </w:pPr>
      <w:r w:rsidRPr="005950EA">
        <w:rPr>
          <w:rFonts w:ascii="Arial" w:hAnsi="Arial" w:cs="Arial"/>
          <w:color w:val="339966"/>
          <w:kern w:val="28"/>
          <w:sz w:val="20"/>
          <w:lang w:eastAsia="en-US"/>
        </w:rPr>
        <w:t>hierna</w:t>
      </w:r>
      <w:r w:rsidRPr="005950EA">
        <w:rPr>
          <w:rFonts w:ascii="Arial" w:hAnsi="Arial" w:cs="Arial"/>
          <w:color w:val="FF0000"/>
          <w:kern w:val="28"/>
          <w:sz w:val="20"/>
          <w:lang w:eastAsia="en-US"/>
        </w:rPr>
        <w:t xml:space="preserve"> </w:t>
      </w:r>
      <w:r w:rsidRPr="005950EA">
        <w:rPr>
          <w:rFonts w:ascii="Arial" w:hAnsi="Arial" w:cs="Arial"/>
          <w:color w:val="800080"/>
          <w:kern w:val="28"/>
          <w:sz w:val="20"/>
          <w:lang w:eastAsia="en-US"/>
        </w:rPr>
        <w:t>zowel tezamen als ieder afzonderlijk</w:t>
      </w:r>
      <w:r w:rsidRPr="005950EA">
        <w:rPr>
          <w:rFonts w:ascii="Arial" w:hAnsi="Arial" w:cs="Arial"/>
          <w:color w:val="FF0000"/>
          <w:kern w:val="28"/>
          <w:sz w:val="20"/>
          <w:lang w:eastAsia="en-US"/>
        </w:rPr>
        <w:t xml:space="preserve"> </w:t>
      </w:r>
      <w:r w:rsidRPr="005950EA">
        <w:rPr>
          <w:rFonts w:ascii="Arial" w:hAnsi="Arial" w:cs="Arial"/>
          <w:color w:val="339966"/>
          <w:kern w:val="28"/>
          <w:sz w:val="20"/>
          <w:lang w:eastAsia="en-US"/>
        </w:rPr>
        <w:t>ook te noemen:</w:t>
      </w:r>
      <w:r w:rsidRPr="005950EA">
        <w:rPr>
          <w:rFonts w:ascii="Arial" w:hAnsi="Arial" w:cs="Arial"/>
          <w:color w:val="008000"/>
          <w:kern w:val="28"/>
          <w:sz w:val="20"/>
          <w:lang w:eastAsia="en-US"/>
        </w:rPr>
        <w:t xml:space="preserve"> </w:t>
      </w:r>
      <w:r w:rsidRPr="005950EA">
        <w:rPr>
          <w:rFonts w:ascii="Arial" w:hAnsi="Arial" w:cs="Arial"/>
          <w:color w:val="66FFFF"/>
          <w:kern w:val="28"/>
          <w:sz w:val="20"/>
          <w:lang w:eastAsia="en-US"/>
        </w:rPr>
        <w:t>‘</w:t>
      </w:r>
      <w:r w:rsidRPr="005950EA">
        <w:rPr>
          <w:rFonts w:ascii="Arial" w:hAnsi="Arial" w:cs="Arial"/>
          <w:color w:val="00FFFF"/>
          <w:kern w:val="28"/>
          <w:sz w:val="20"/>
          <w:lang w:eastAsia="en-US"/>
        </w:rPr>
        <w:t>geldnemer of hypotheekgever’</w:t>
      </w:r>
      <w:r w:rsidRPr="005950EA">
        <w:rPr>
          <w:rFonts w:ascii="Arial" w:hAnsi="Arial" w:cs="Arial"/>
          <w:color w:val="008000"/>
          <w:kern w:val="28"/>
          <w:sz w:val="20"/>
          <w:lang w:eastAsia="en-US"/>
        </w:rPr>
        <w:t xml:space="preserve"> /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de verschenen</w:t>
      </w:r>
      <w:r w:rsidRPr="005950EA">
        <w:rPr>
          <w:rFonts w:ascii="Arial" w:hAnsi="Arial" w:cs="Arial"/>
          <w:color w:val="00800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persoon/personen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8000"/>
          <w:kern w:val="28"/>
          <w:sz w:val="20"/>
          <w:lang w:eastAsia="en-US"/>
        </w:rPr>
        <w:t xml:space="preserve"> </w:t>
      </w:r>
      <w:r w:rsidRPr="005950EA">
        <w:rPr>
          <w:rFonts w:ascii="Arial" w:hAnsi="Arial" w:cs="Arial"/>
          <w:color w:val="00FFFF"/>
          <w:kern w:val="28"/>
          <w:sz w:val="20"/>
          <w:lang w:eastAsia="en-US"/>
        </w:rPr>
        <w:t>sub</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nummering 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rechtspersoon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/de heer/mevrouw</w:t>
      </w:r>
      <w:r w:rsidRPr="005950EA">
        <w:rPr>
          <w:rFonts w:ascii="Arial" w:hAnsi="Arial" w:cs="Arial"/>
          <w:color w:val="80008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natuurlijk 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voornoemd,</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 xml:space="preserve"> </w:t>
      </w:r>
      <w:r w:rsidRPr="005950EA">
        <w:rPr>
          <w:rFonts w:ascii="Arial" w:hAnsi="Arial" w:cs="Arial"/>
          <w:color w:val="339966"/>
          <w:kern w:val="28"/>
          <w:sz w:val="20"/>
          <w:lang w:eastAsia="en-US"/>
        </w:rPr>
        <w:t>hierna</w:t>
      </w:r>
      <w:r w:rsidRPr="005950EA">
        <w:rPr>
          <w:rFonts w:ascii="Arial" w:hAnsi="Arial" w:cs="Arial"/>
          <w:color w:val="FF0000"/>
          <w:kern w:val="28"/>
          <w:sz w:val="20"/>
          <w:lang w:eastAsia="en-US"/>
        </w:rPr>
        <w:t xml:space="preserve"> </w:t>
      </w:r>
      <w:r w:rsidRPr="005950EA">
        <w:rPr>
          <w:rFonts w:ascii="Arial" w:hAnsi="Arial" w:cs="Arial"/>
          <w:color w:val="800080"/>
          <w:kern w:val="28"/>
          <w:sz w:val="20"/>
          <w:lang w:eastAsia="en-US"/>
        </w:rPr>
        <w:t>zowel tezamen als ieder afzonderlijk</w:t>
      </w:r>
      <w:r w:rsidRPr="005950EA">
        <w:rPr>
          <w:rFonts w:ascii="Arial" w:hAnsi="Arial" w:cs="Arial"/>
          <w:color w:val="FF0000"/>
          <w:kern w:val="28"/>
          <w:sz w:val="20"/>
          <w:lang w:eastAsia="en-US"/>
        </w:rPr>
        <w:t xml:space="preserve"> </w:t>
      </w:r>
      <w:r w:rsidRPr="005950EA">
        <w:rPr>
          <w:rFonts w:ascii="Arial" w:hAnsi="Arial" w:cs="Arial"/>
          <w:color w:val="339966"/>
          <w:kern w:val="28"/>
          <w:sz w:val="20"/>
          <w:lang w:eastAsia="en-US"/>
        </w:rPr>
        <w:t>ook te noemen: ‘geldnemer’ en</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de</w:t>
      </w:r>
      <w:r w:rsidRPr="005950EA">
        <w:rPr>
          <w:rFonts w:ascii="Arial" w:hAnsi="Arial" w:cs="Arial"/>
          <w:color w:val="008000"/>
          <w:kern w:val="28"/>
          <w:sz w:val="20"/>
          <w:lang w:eastAsia="en-US"/>
        </w:rPr>
        <w:t xml:space="preserve"> </w:t>
      </w:r>
      <w:r w:rsidRPr="005950EA">
        <w:rPr>
          <w:rFonts w:ascii="Arial" w:hAnsi="Arial" w:cs="Arial"/>
          <w:color w:val="00FFFF"/>
          <w:kern w:val="28"/>
          <w:sz w:val="20"/>
          <w:lang w:eastAsia="en-US"/>
        </w:rPr>
        <w:t>verschenen</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persoon/personen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800080"/>
          <w:kern w:val="28"/>
          <w:sz w:val="20"/>
          <w:lang w:eastAsia="en-US"/>
        </w:rPr>
        <w:t xml:space="preserve"> </w:t>
      </w:r>
      <w:r w:rsidRPr="005950EA">
        <w:rPr>
          <w:rFonts w:ascii="Arial" w:hAnsi="Arial" w:cs="Arial"/>
          <w:color w:val="00FFFF"/>
          <w:kern w:val="28"/>
          <w:sz w:val="20"/>
          <w:lang w:eastAsia="en-US"/>
        </w:rPr>
        <w:t>sub</w:t>
      </w:r>
      <w:r w:rsidRPr="005950EA">
        <w:rPr>
          <w:rFonts w:ascii="Arial" w:hAnsi="Arial" w:cs="Arial"/>
          <w:color w:val="80008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nummering 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rechtspersoon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/de heer/mevrouw</w:t>
      </w:r>
      <w:r w:rsidRPr="005950EA">
        <w:rPr>
          <w:rFonts w:ascii="Arial" w:hAnsi="Arial" w:cs="Arial"/>
          <w:color w:val="80008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naam natuurlijk 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voornoemd,</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8000"/>
          <w:kern w:val="28"/>
          <w:sz w:val="20"/>
          <w:lang w:eastAsia="en-US"/>
        </w:rPr>
        <w:t xml:space="preserve"> </w:t>
      </w:r>
      <w:r w:rsidRPr="005950EA">
        <w:rPr>
          <w:rFonts w:ascii="Arial" w:hAnsi="Arial" w:cs="Arial"/>
          <w:color w:val="339966"/>
          <w:kern w:val="28"/>
          <w:sz w:val="20"/>
          <w:lang w:eastAsia="en-US"/>
        </w:rPr>
        <w:t>hierna</w:t>
      </w:r>
      <w:r w:rsidRPr="005950EA">
        <w:rPr>
          <w:rFonts w:ascii="Arial" w:hAnsi="Arial" w:cs="Arial"/>
          <w:color w:val="FF0000"/>
          <w:kern w:val="28"/>
          <w:sz w:val="20"/>
          <w:lang w:eastAsia="en-US"/>
        </w:rPr>
        <w:t xml:space="preserve"> </w:t>
      </w:r>
      <w:r w:rsidRPr="005950EA">
        <w:rPr>
          <w:rFonts w:ascii="Arial" w:hAnsi="Arial" w:cs="Arial"/>
          <w:color w:val="800080"/>
          <w:kern w:val="28"/>
          <w:sz w:val="20"/>
          <w:lang w:eastAsia="en-US"/>
        </w:rPr>
        <w:t>zowel tezamen als ieder afzonderlijk</w:t>
      </w:r>
      <w:r w:rsidRPr="005950EA">
        <w:rPr>
          <w:rFonts w:ascii="Arial" w:hAnsi="Arial" w:cs="Arial"/>
          <w:color w:val="FF0000"/>
          <w:kern w:val="28"/>
          <w:sz w:val="20"/>
          <w:lang w:eastAsia="en-US"/>
        </w:rPr>
        <w:t xml:space="preserve"> </w:t>
      </w:r>
      <w:r w:rsidRPr="005950EA">
        <w:rPr>
          <w:rFonts w:ascii="Arial" w:hAnsi="Arial" w:cs="Arial"/>
          <w:color w:val="339966"/>
          <w:kern w:val="28"/>
          <w:sz w:val="20"/>
          <w:lang w:eastAsia="en-US"/>
        </w:rPr>
        <w:t>ook te noemen: ‘hypotheekgever’</w:t>
      </w:r>
    </w:p>
    <w:p w14:paraId="656D104A" w14:textId="77777777" w:rsidR="005950EA" w:rsidRPr="005950EA" w:rsidRDefault="005950EA" w:rsidP="00CB27FC">
      <w:pPr>
        <w:widowControl/>
        <w:rPr>
          <w:rFonts w:ascii="Arial" w:hAnsi="Arial"/>
          <w:kern w:val="28"/>
          <w:sz w:val="18"/>
          <w:lang w:eastAsia="en-US"/>
        </w:rPr>
      </w:pPr>
    </w:p>
    <w:p w14:paraId="2416E165" w14:textId="77777777" w:rsidR="005950EA" w:rsidRPr="005950EA" w:rsidRDefault="005950EA" w:rsidP="00CB27FC">
      <w:pPr>
        <w:widowControl/>
        <w:rPr>
          <w:rFonts w:ascii="Arial" w:hAnsi="Arial"/>
          <w:kern w:val="28"/>
          <w:sz w:val="20"/>
          <w:lang w:eastAsia="en-US"/>
        </w:rPr>
      </w:pPr>
      <w:r w:rsidRPr="005950EA">
        <w:rPr>
          <w:rFonts w:ascii="Arial" w:hAnsi="Arial"/>
          <w:kern w:val="28"/>
          <w:sz w:val="20"/>
          <w:lang w:eastAsia="en-US"/>
        </w:rPr>
        <w:t>Opmerking: indien gekozen wordt voor een partijnaam voor personen kan gekozen worden om de personen aan te duiden met een nummer of met een naam.</w:t>
      </w:r>
    </w:p>
    <w:p w14:paraId="1CD1927F" w14:textId="77777777" w:rsidR="005950EA" w:rsidRPr="005950EA" w:rsidRDefault="005950EA" w:rsidP="00CB27FC">
      <w:pPr>
        <w:widowControl/>
        <w:rPr>
          <w:rFonts w:ascii="Arial" w:hAnsi="Arial"/>
          <w:kern w:val="28"/>
          <w:sz w:val="20"/>
          <w:lang w:eastAsia="en-US"/>
        </w:rPr>
      </w:pPr>
      <w:r w:rsidRPr="005950EA">
        <w:rPr>
          <w:rFonts w:ascii="Arial" w:hAnsi="Arial"/>
          <w:kern w:val="28"/>
          <w:sz w:val="20"/>
          <w:lang w:eastAsia="en-US"/>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t>
      </w:r>
    </w:p>
    <w:p w14:paraId="2EEDCB75" w14:textId="77777777" w:rsidR="005950EA" w:rsidRPr="005950EA" w:rsidRDefault="005950EA" w:rsidP="00CB27FC">
      <w:pPr>
        <w:widowControl/>
        <w:rPr>
          <w:rFonts w:ascii="Arial" w:hAnsi="Arial"/>
          <w:kern w:val="28"/>
          <w:sz w:val="20"/>
          <w:lang w:eastAsia="en-US"/>
        </w:rPr>
      </w:pPr>
      <w:r w:rsidRPr="005950EA">
        <w:rPr>
          <w:rFonts w:ascii="Arial" w:hAnsi="Arial"/>
          <w:kern w:val="28"/>
          <w:sz w:val="20"/>
          <w:lang w:eastAsia="en-US"/>
        </w:rPr>
        <w:t>De variant aanduiding met naam kan in alle gevallen gekozen worden.</w:t>
      </w:r>
    </w:p>
    <w:p w14:paraId="73A31F9E" w14:textId="77777777" w:rsidR="005950EA" w:rsidRPr="005950EA" w:rsidRDefault="005950EA" w:rsidP="005950EA">
      <w:pPr>
        <w:widowControl/>
        <w:spacing w:line="280" w:lineRule="atLeast"/>
        <w:rPr>
          <w:rFonts w:ascii="Arial" w:hAnsi="Arial"/>
          <w:b/>
          <w:kern w:val="28"/>
          <w:szCs w:val="24"/>
          <w:lang w:eastAsia="en-US"/>
        </w:rPr>
      </w:pPr>
    </w:p>
    <w:p w14:paraId="5400E19D" w14:textId="77777777" w:rsidR="005950EA" w:rsidRPr="005950EA" w:rsidRDefault="005950EA" w:rsidP="00CB27FC">
      <w:pPr>
        <w:widowControl/>
        <w:rPr>
          <w:rFonts w:ascii="Arial" w:hAnsi="Arial"/>
          <w:b/>
          <w:kern w:val="28"/>
          <w:szCs w:val="24"/>
          <w:lang w:eastAsia="en-US"/>
        </w:rPr>
      </w:pPr>
      <w:r w:rsidRPr="005950EA">
        <w:rPr>
          <w:rFonts w:ascii="Arial" w:hAnsi="Arial"/>
          <w:b/>
          <w:kern w:val="28"/>
          <w:szCs w:val="24"/>
          <w:lang w:eastAsia="en-US"/>
        </w:rPr>
        <w:t>Voorbeelden tekstfragment</w:t>
      </w:r>
    </w:p>
    <w:p w14:paraId="40DC2F8F" w14:textId="77777777" w:rsidR="005950EA" w:rsidRPr="005950EA" w:rsidRDefault="005950EA" w:rsidP="00CB27FC">
      <w:pPr>
        <w:widowControl/>
        <w:rPr>
          <w:rFonts w:ascii="Arial" w:hAnsi="Arial"/>
          <w:kern w:val="28"/>
          <w:sz w:val="18"/>
          <w:lang w:eastAsia="en-US"/>
        </w:rPr>
      </w:pPr>
    </w:p>
    <w:p w14:paraId="5A194D86" w14:textId="77777777" w:rsidR="005950EA" w:rsidRDefault="005950EA" w:rsidP="00CB27FC">
      <w:pPr>
        <w:widowControl/>
        <w:rPr>
          <w:rFonts w:ascii="Arial" w:hAnsi="Arial"/>
          <w:kern w:val="28"/>
          <w:sz w:val="18"/>
          <w:szCs w:val="18"/>
          <w:lang w:eastAsia="en-US"/>
        </w:rPr>
      </w:pPr>
      <w:r w:rsidRPr="005950EA">
        <w:rPr>
          <w:rFonts w:ascii="Arial" w:hAnsi="Arial"/>
          <w:kern w:val="28"/>
          <w:sz w:val="18"/>
          <w:szCs w:val="18"/>
          <w:lang w:eastAsia="en-US"/>
        </w:rPr>
        <w:t>hierna ook te noemen: ‘geldnemer of hypotheekgever’</w:t>
      </w:r>
    </w:p>
    <w:p w14:paraId="17BFFFF3" w14:textId="77777777" w:rsidR="005950EA" w:rsidRPr="005950EA" w:rsidRDefault="005950EA" w:rsidP="00CB27FC">
      <w:pPr>
        <w:widowControl/>
        <w:rPr>
          <w:rFonts w:ascii="Arial" w:hAnsi="Arial"/>
          <w:kern w:val="28"/>
          <w:sz w:val="18"/>
          <w:szCs w:val="18"/>
          <w:lang w:eastAsia="en-US"/>
        </w:rPr>
      </w:pPr>
    </w:p>
    <w:p w14:paraId="3BCAC0D4" w14:textId="77777777" w:rsidR="005950EA" w:rsidRPr="005950EA" w:rsidRDefault="005950EA" w:rsidP="00CB27FC">
      <w:pPr>
        <w:widowControl/>
        <w:rPr>
          <w:rFonts w:ascii="Arial" w:hAnsi="Arial"/>
          <w:kern w:val="28"/>
          <w:sz w:val="18"/>
          <w:szCs w:val="18"/>
          <w:lang w:eastAsia="en-US"/>
        </w:rPr>
      </w:pPr>
    </w:p>
    <w:p w14:paraId="6C545DA7" w14:textId="77777777" w:rsidR="005950EA" w:rsidRPr="005950EA" w:rsidRDefault="005950EA" w:rsidP="00CB27FC">
      <w:pPr>
        <w:widowControl/>
        <w:rPr>
          <w:rFonts w:ascii="Arial" w:hAnsi="Arial"/>
          <w:kern w:val="28"/>
          <w:sz w:val="18"/>
          <w:szCs w:val="18"/>
          <w:lang w:eastAsia="en-US"/>
        </w:rPr>
      </w:pPr>
      <w:r w:rsidRPr="005950EA">
        <w:rPr>
          <w:rFonts w:ascii="Arial" w:hAnsi="Arial"/>
          <w:kern w:val="28"/>
          <w:sz w:val="18"/>
          <w:szCs w:val="18"/>
          <w:lang w:eastAsia="en-US"/>
        </w:rPr>
        <w:t>de verschenen persoon sub 1a hierna ook te noemen: ‘geldnemer’ en de verschenen personen sub 1b, 1c en 1d hierna zowel tezamen als ieder afzonderlijk ook te noemen: ‘hypotheekgever’</w:t>
      </w:r>
    </w:p>
    <w:p w14:paraId="7B99CB4C" w14:textId="77777777" w:rsidR="005950EA" w:rsidRPr="005950EA" w:rsidRDefault="005950EA" w:rsidP="00CB27FC">
      <w:pPr>
        <w:widowControl/>
        <w:rPr>
          <w:rFonts w:ascii="Arial" w:hAnsi="Arial"/>
          <w:b/>
          <w:kern w:val="28"/>
          <w:sz w:val="18"/>
          <w:szCs w:val="18"/>
          <w:lang w:eastAsia="en-US"/>
        </w:rPr>
      </w:pPr>
    </w:p>
    <w:p w14:paraId="561917B9" w14:textId="77777777" w:rsidR="005950EA" w:rsidRPr="002E7F50" w:rsidRDefault="005950EA" w:rsidP="00AC54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5950EA">
        <w:rPr>
          <w:rFonts w:ascii="Arial" w:hAnsi="Arial"/>
          <w:kern w:val="28"/>
          <w:sz w:val="18"/>
          <w:szCs w:val="18"/>
          <w:lang w:eastAsia="en-US"/>
        </w:rPr>
        <w:t>de heer Arie Bloem, mevrouw Brigit van der Meer en mevrouw Jantien Bloem voornoemd, hierna zowel tezamen als ieder afzonderlijk ook te noemen ‘geldnemer’ en Mevrouw Esther van der Meer en Winter B.V. hierna zowel tezamen als ieder afzonderlijk ook te noemen: ‘hypotheekgever’</w:t>
      </w:r>
    </w:p>
    <w:p w14:paraId="1BAFEA74" w14:textId="77777777" w:rsidR="00E3522B" w:rsidRPr="002E7F50" w:rsidRDefault="00E3522B" w:rsidP="00B47F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46C21A3D" w14:textId="77777777" w:rsidR="00E3522B" w:rsidRPr="002E7F50" w:rsidRDefault="00E3522B" w:rsidP="003C02D3">
      <w:pPr>
        <w:rPr>
          <w:rFonts w:ascii="Arial" w:hAnsi="Arial" w:cs="Arial"/>
          <w:b/>
          <w:i/>
          <w:color w:val="000000"/>
          <w:sz w:val="20"/>
        </w:rPr>
      </w:pPr>
      <w:r w:rsidRPr="002E7F50">
        <w:rPr>
          <w:rFonts w:ascii="Arial" w:hAnsi="Arial" w:cs="Arial"/>
          <w:b/>
          <w:i/>
          <w:color w:val="000000"/>
          <w:sz w:val="20"/>
        </w:rPr>
        <w:lastRenderedPageBreak/>
        <w:t>Toelichting</w:t>
      </w:r>
    </w:p>
    <w:p w14:paraId="1F75758C" w14:textId="77777777" w:rsidR="00E3522B" w:rsidRPr="002E7F50" w:rsidRDefault="00E3522B" w:rsidP="00CB27FC">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782B3819" w14:textId="77777777" w:rsidR="00D624E1" w:rsidRPr="002E7F50" w:rsidRDefault="00D624E1" w:rsidP="00CB27FC">
      <w:pPr>
        <w:tabs>
          <w:tab w:val="left" w:pos="-1440"/>
          <w:tab w:val="left" w:pos="-720"/>
          <w:tab w:val="left" w:pos="425"/>
        </w:tabs>
        <w:suppressAutoHyphens/>
        <w:rPr>
          <w:rFonts w:ascii="Arial" w:hAnsi="Arial" w:cs="Arial"/>
          <w:sz w:val="20"/>
        </w:rPr>
      </w:pPr>
    </w:p>
    <w:p w14:paraId="2D1418C9" w14:textId="77777777" w:rsidR="00D624E1" w:rsidRPr="002E7F50" w:rsidRDefault="00D624E1" w:rsidP="00CB27FC">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77079AAD" w14:textId="343572F3" w:rsidR="004B7B3A" w:rsidRDefault="00D624E1" w:rsidP="00CB27FC">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w:t>
      </w:r>
      <w:ins w:id="0" w:author="Groot, Karina de" w:date="2019-08-22T09:41:00Z">
        <w:r w:rsidR="00FD6589">
          <w:rPr>
            <w:rFonts w:ascii="Arial" w:hAnsi="Arial" w:cs="Arial"/>
            <w:sz w:val="20"/>
          </w:rPr>
          <w:t>.</w:t>
        </w:r>
      </w:ins>
      <w:bookmarkStart w:id="1" w:name="_GoBack"/>
      <w:bookmarkEnd w:id="1"/>
      <w:del w:id="2" w:author="Groot, Karina de" w:date="2019-08-22T09:41:00Z">
        <w:r w:rsidRPr="002E7F50" w:rsidDel="00FD6589">
          <w:rPr>
            <w:rFonts w:ascii="Arial" w:hAnsi="Arial" w:cs="Arial"/>
            <w:sz w:val="20"/>
          </w:rPr>
          <w:delText xml:space="preserve"> v</w:delText>
        </w:r>
        <w:r w:rsidR="00B17C1A" w:rsidRPr="002E7F50" w:rsidDel="00FD6589">
          <w:rPr>
            <w:rFonts w:ascii="Arial" w:hAnsi="Arial" w:cs="Arial"/>
            <w:sz w:val="20"/>
          </w:rPr>
          <w:delText>2.</w:delText>
        </w:r>
        <w:r w:rsidR="004B7B3A" w:rsidDel="00FD6589">
          <w:rPr>
            <w:rFonts w:ascii="Arial" w:hAnsi="Arial" w:cs="Arial"/>
            <w:sz w:val="20"/>
          </w:rPr>
          <w:delText>5</w:delText>
        </w:r>
      </w:del>
    </w:p>
    <w:p w14:paraId="79C5DFDF" w14:textId="77777777" w:rsidR="004B7B3A" w:rsidRDefault="004B7B3A" w:rsidP="00CB27FC">
      <w:pPr>
        <w:tabs>
          <w:tab w:val="left" w:pos="-1440"/>
          <w:tab w:val="left" w:pos="-720"/>
          <w:tab w:val="left" w:pos="425"/>
        </w:tabs>
        <w:suppressAutoHyphens/>
        <w:rPr>
          <w:rFonts w:ascii="Arial" w:hAnsi="Arial" w:cs="Arial"/>
          <w:sz w:val="20"/>
        </w:rPr>
      </w:pPr>
    </w:p>
    <w:p w14:paraId="372A661F" w14:textId="77777777" w:rsidR="00D624E1" w:rsidRPr="004B7B3A" w:rsidRDefault="004B7B3A" w:rsidP="00CB27FC">
      <w:r>
        <w:rPr>
          <w:rFonts w:ascii="Arial" w:hAnsi="Arial" w:cs="Arial"/>
          <w:sz w:val="20"/>
        </w:rPr>
        <w:t>De paragrafen en tekstfragmenten welke in dit modeldocument optioneel zijn, dienen op het moment dat ze worden opgenomen in de akte altijd binnen het Kadasterdeel te staan.</w:t>
      </w:r>
    </w:p>
    <w:p w14:paraId="709C93B1" w14:textId="77777777" w:rsidR="0010607B" w:rsidRDefault="0010607B" w:rsidP="00CB27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41DAE4BD" w14:textId="77777777" w:rsidR="0010607B" w:rsidRPr="002E7F50" w:rsidRDefault="0010607B"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0585EED2" w14:textId="77777777" w:rsidR="00976E6E" w:rsidRPr="002E7F50" w:rsidRDefault="00976E6E"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C3EF2" w:rsidRPr="002E7F50" w14:paraId="50FFD32D" w14:textId="77777777" w:rsidTr="00ED635A">
        <w:trPr>
          <w:trHeight w:val="332"/>
        </w:trPr>
        <w:tc>
          <w:tcPr>
            <w:tcW w:w="5173" w:type="dxa"/>
            <w:vAlign w:val="bottom"/>
          </w:tcPr>
          <w:p w14:paraId="7E279EB0" w14:textId="77777777" w:rsidR="00AC3EF2" w:rsidRPr="002E7F50" w:rsidRDefault="00AC3EF2">
            <w:pPr>
              <w:pStyle w:val="kopje"/>
              <w:rPr>
                <w:rFonts w:cs="Arial"/>
                <w:b w:val="0"/>
                <w:bCs/>
                <w:sz w:val="20"/>
              </w:rPr>
            </w:pPr>
            <w:r w:rsidRPr="002E7F50">
              <w:rPr>
                <w:rFonts w:cs="Arial"/>
                <w:sz w:val="20"/>
              </w:rPr>
              <w:t>Versiehistorie</w:t>
            </w:r>
          </w:p>
        </w:tc>
      </w:tr>
    </w:tbl>
    <w:p w14:paraId="01554E54" w14:textId="77777777" w:rsidR="00AC3EF2" w:rsidRPr="002E7F50" w:rsidRDefault="00AC3EF2" w:rsidP="00AC3EF2">
      <w:pPr>
        <w:spacing w:line="14" w:lineRule="exact"/>
        <w:rPr>
          <w:rFonts w:ascii="Arial" w:hAnsi="Arial" w:cs="Arial"/>
          <w:kern w:val="28"/>
          <w:sz w:val="20"/>
          <w:lang w:eastAsia="en-U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1985"/>
        <w:gridCol w:w="4394"/>
      </w:tblGrid>
      <w:tr w:rsidR="00AC3EF2" w:rsidRPr="002E7F50" w14:paraId="5F14C8D0" w14:textId="77777777" w:rsidTr="00631CB9">
        <w:trPr>
          <w:trHeight w:hRule="exact" w:val="281"/>
          <w:tblHeader/>
        </w:trPr>
        <w:tc>
          <w:tcPr>
            <w:tcW w:w="779" w:type="dxa"/>
            <w:vAlign w:val="bottom"/>
          </w:tcPr>
          <w:p w14:paraId="40AA8BFC" w14:textId="77777777" w:rsidR="00AC3EF2" w:rsidRPr="002E7F50" w:rsidRDefault="00AC3EF2">
            <w:pPr>
              <w:pStyle w:val="tussenkopje"/>
              <w:spacing w:before="0"/>
              <w:rPr>
                <w:rFonts w:cs="Arial"/>
                <w:sz w:val="20"/>
                <w:lang w:val="nl-NL"/>
              </w:rPr>
            </w:pPr>
            <w:r w:rsidRPr="002E7F50">
              <w:rPr>
                <w:rFonts w:cs="Arial"/>
                <w:sz w:val="20"/>
                <w:lang w:val="nl-NL"/>
              </w:rPr>
              <w:t>Versie</w:t>
            </w:r>
          </w:p>
        </w:tc>
        <w:tc>
          <w:tcPr>
            <w:tcW w:w="1909" w:type="dxa"/>
            <w:vAlign w:val="bottom"/>
          </w:tcPr>
          <w:p w14:paraId="69C92779" w14:textId="77777777" w:rsidR="00AC3EF2" w:rsidRPr="002E7F50" w:rsidRDefault="00AC3EF2">
            <w:pPr>
              <w:pStyle w:val="tussenkopje"/>
              <w:spacing w:before="0"/>
              <w:rPr>
                <w:rFonts w:cs="Arial"/>
                <w:sz w:val="20"/>
                <w:lang w:val="nl-NL"/>
              </w:rPr>
            </w:pPr>
            <w:r w:rsidRPr="002E7F50">
              <w:rPr>
                <w:rFonts w:cs="Arial"/>
                <w:sz w:val="20"/>
                <w:lang w:val="nl-NL"/>
              </w:rPr>
              <w:t>Datum</w:t>
            </w:r>
          </w:p>
        </w:tc>
        <w:tc>
          <w:tcPr>
            <w:tcW w:w="1985" w:type="dxa"/>
            <w:vAlign w:val="bottom"/>
          </w:tcPr>
          <w:p w14:paraId="64FC4BF5" w14:textId="77777777" w:rsidR="00AC3EF2" w:rsidRPr="002E7F50" w:rsidRDefault="00AC3EF2">
            <w:pPr>
              <w:pStyle w:val="tussenkopje"/>
              <w:spacing w:before="0"/>
              <w:rPr>
                <w:rFonts w:cs="Arial"/>
                <w:sz w:val="20"/>
                <w:lang w:val="nl-NL"/>
              </w:rPr>
            </w:pPr>
            <w:r w:rsidRPr="002E7F50">
              <w:rPr>
                <w:rFonts w:cs="Arial"/>
                <w:sz w:val="20"/>
                <w:lang w:val="nl-NL"/>
              </w:rPr>
              <w:t>Auteur</w:t>
            </w:r>
          </w:p>
        </w:tc>
        <w:tc>
          <w:tcPr>
            <w:tcW w:w="4394" w:type="dxa"/>
            <w:vAlign w:val="bottom"/>
          </w:tcPr>
          <w:p w14:paraId="3DFAF1A3" w14:textId="77777777" w:rsidR="00AC3EF2" w:rsidRPr="002E7F50" w:rsidRDefault="00AC3EF2">
            <w:pPr>
              <w:pStyle w:val="tussenkopje"/>
              <w:spacing w:before="0"/>
              <w:rPr>
                <w:rFonts w:cs="Arial"/>
                <w:sz w:val="20"/>
                <w:lang w:val="nl-NL"/>
              </w:rPr>
            </w:pPr>
            <w:r w:rsidRPr="002E7F50">
              <w:rPr>
                <w:rFonts w:cs="Arial"/>
                <w:sz w:val="20"/>
                <w:lang w:val="nl-NL"/>
              </w:rPr>
              <w:t>Opmerking</w:t>
            </w:r>
          </w:p>
        </w:tc>
      </w:tr>
      <w:tr w:rsidR="00851177" w:rsidRPr="00C2072B" w14:paraId="72F75A12" w14:textId="77777777" w:rsidTr="00651747">
        <w:trPr>
          <w:trHeight w:hRule="exact" w:val="541"/>
          <w:tblHeader/>
        </w:trPr>
        <w:tc>
          <w:tcPr>
            <w:tcW w:w="779" w:type="dxa"/>
          </w:tcPr>
          <w:p w14:paraId="3B68C228" w14:textId="77777777" w:rsidR="00851177" w:rsidRPr="00C2072B" w:rsidRDefault="00851177" w:rsidP="00651747">
            <w:pPr>
              <w:pStyle w:val="tussenkopje"/>
              <w:spacing w:before="0"/>
              <w:rPr>
                <w:rFonts w:cs="Arial"/>
                <w:sz w:val="18"/>
                <w:szCs w:val="18"/>
                <w:lang w:val="nl-NL"/>
              </w:rPr>
            </w:pPr>
            <w:r w:rsidRPr="00C2072B">
              <w:rPr>
                <w:rFonts w:cs="Arial"/>
                <w:sz w:val="18"/>
                <w:szCs w:val="18"/>
                <w:lang w:val="nl-NL"/>
              </w:rPr>
              <w:t>1.3</w:t>
            </w:r>
          </w:p>
        </w:tc>
        <w:tc>
          <w:tcPr>
            <w:tcW w:w="1909" w:type="dxa"/>
          </w:tcPr>
          <w:p w14:paraId="3CED5644" w14:textId="77777777" w:rsidR="00851177" w:rsidRPr="00C2072B" w:rsidRDefault="00851177" w:rsidP="00651747">
            <w:pPr>
              <w:pStyle w:val="tussenkopje"/>
              <w:spacing w:before="0"/>
              <w:rPr>
                <w:rFonts w:cs="Arial"/>
                <w:sz w:val="18"/>
                <w:szCs w:val="18"/>
                <w:lang w:val="nl-NL"/>
              </w:rPr>
            </w:pPr>
            <w:r w:rsidRPr="00C2072B">
              <w:rPr>
                <w:rFonts w:cs="Arial"/>
                <w:sz w:val="18"/>
                <w:szCs w:val="18"/>
                <w:lang w:val="nl-NL"/>
              </w:rPr>
              <w:t>22 december 2014</w:t>
            </w:r>
          </w:p>
        </w:tc>
        <w:tc>
          <w:tcPr>
            <w:tcW w:w="1985" w:type="dxa"/>
          </w:tcPr>
          <w:p w14:paraId="78135175" w14:textId="77777777" w:rsidR="00851177" w:rsidRPr="00C2072B" w:rsidRDefault="00851177" w:rsidP="00651747">
            <w:pPr>
              <w:pStyle w:val="tussenkopje"/>
              <w:spacing w:before="0"/>
              <w:rPr>
                <w:rFonts w:cs="Arial"/>
                <w:sz w:val="18"/>
                <w:szCs w:val="18"/>
                <w:lang w:val="nl-NL"/>
              </w:rPr>
            </w:pPr>
            <w:r w:rsidRPr="00C2072B">
              <w:rPr>
                <w:rFonts w:cs="Arial"/>
                <w:sz w:val="18"/>
                <w:szCs w:val="18"/>
                <w:lang w:val="nl-NL"/>
              </w:rPr>
              <w:t>LG/PPB</w:t>
            </w:r>
          </w:p>
        </w:tc>
        <w:tc>
          <w:tcPr>
            <w:tcW w:w="4394" w:type="dxa"/>
            <w:vAlign w:val="center"/>
          </w:tcPr>
          <w:p w14:paraId="1828DEC8" w14:textId="77777777" w:rsidR="00851177" w:rsidRPr="00C2072B" w:rsidRDefault="00851177" w:rsidP="00C83474">
            <w:pPr>
              <w:pStyle w:val="tussenkopje"/>
              <w:spacing w:before="0"/>
              <w:rPr>
                <w:rFonts w:cs="Arial"/>
                <w:sz w:val="18"/>
                <w:szCs w:val="18"/>
                <w:lang w:val="nl-NL"/>
              </w:rPr>
            </w:pPr>
            <w:r w:rsidRPr="00C2072B">
              <w:rPr>
                <w:rFonts w:cs="Arial"/>
                <w:sz w:val="18"/>
                <w:szCs w:val="18"/>
                <w:lang w:val="nl-NL"/>
              </w:rPr>
              <w:t xml:space="preserve">Punt III onder </w:t>
            </w:r>
            <w:r w:rsidR="00EA7361" w:rsidRPr="00C2072B">
              <w:rPr>
                <w:rFonts w:cs="Arial"/>
                <w:sz w:val="18"/>
                <w:szCs w:val="18"/>
                <w:lang w:val="nl-NL"/>
              </w:rPr>
              <w:t>‘</w:t>
            </w:r>
            <w:r w:rsidRPr="00C2072B">
              <w:rPr>
                <w:rFonts w:cs="Arial"/>
                <w:sz w:val="18"/>
                <w:szCs w:val="18"/>
                <w:lang w:val="nl-NL"/>
              </w:rPr>
              <w:t>Leninggegevens</w:t>
            </w:r>
            <w:r w:rsidR="00EA7361" w:rsidRPr="00C2072B">
              <w:rPr>
                <w:rFonts w:cs="Arial"/>
                <w:sz w:val="18"/>
                <w:szCs w:val="18"/>
                <w:lang w:val="nl-NL"/>
              </w:rPr>
              <w:t>’</w:t>
            </w:r>
            <w:r w:rsidRPr="00C2072B">
              <w:rPr>
                <w:rFonts w:cs="Arial"/>
                <w:sz w:val="18"/>
                <w:szCs w:val="18"/>
                <w:lang w:val="nl-NL"/>
              </w:rPr>
              <w:t xml:space="preserve"> toegevoegd en</w:t>
            </w:r>
            <w:r w:rsidR="00EA7361" w:rsidRPr="00C2072B">
              <w:rPr>
                <w:rFonts w:cs="Arial"/>
                <w:sz w:val="18"/>
                <w:szCs w:val="18"/>
                <w:lang w:val="nl-NL"/>
              </w:rPr>
              <w:t xml:space="preserve"> tekst bij ‘Woonplaatskeuze’ iets aangepast</w:t>
            </w:r>
            <w:r w:rsidR="009B6BAE" w:rsidRPr="00C2072B">
              <w:rPr>
                <w:rFonts w:cs="Arial"/>
                <w:sz w:val="18"/>
                <w:szCs w:val="18"/>
                <w:lang w:val="nl-NL"/>
              </w:rPr>
              <w:t>.</w:t>
            </w:r>
            <w:r w:rsidRPr="00C2072B">
              <w:rPr>
                <w:rFonts w:cs="Arial"/>
                <w:sz w:val="18"/>
                <w:szCs w:val="18"/>
                <w:lang w:val="nl-NL"/>
              </w:rPr>
              <w:t xml:space="preserve"> </w:t>
            </w:r>
          </w:p>
        </w:tc>
      </w:tr>
      <w:tr w:rsidR="001A1377" w:rsidRPr="00C2072B" w14:paraId="5C17AAA3" w14:textId="77777777" w:rsidTr="00651747">
        <w:trPr>
          <w:trHeight w:hRule="exact" w:val="1074"/>
          <w:tblHeader/>
        </w:trPr>
        <w:tc>
          <w:tcPr>
            <w:tcW w:w="779" w:type="dxa"/>
          </w:tcPr>
          <w:p w14:paraId="16476651" w14:textId="77777777" w:rsidR="001A1377" w:rsidRPr="00C2072B" w:rsidRDefault="001A1377" w:rsidP="00651747">
            <w:pPr>
              <w:pStyle w:val="tussenkopje"/>
              <w:spacing w:before="0"/>
              <w:rPr>
                <w:rFonts w:cs="Arial"/>
                <w:sz w:val="18"/>
                <w:szCs w:val="18"/>
                <w:lang w:val="nl-NL"/>
              </w:rPr>
            </w:pPr>
            <w:r w:rsidRPr="00C2072B">
              <w:rPr>
                <w:rFonts w:cs="Arial"/>
                <w:sz w:val="18"/>
                <w:szCs w:val="18"/>
                <w:lang w:val="nl-NL"/>
              </w:rPr>
              <w:t>1.4</w:t>
            </w:r>
          </w:p>
        </w:tc>
        <w:tc>
          <w:tcPr>
            <w:tcW w:w="1909" w:type="dxa"/>
          </w:tcPr>
          <w:p w14:paraId="4C2CFBFB" w14:textId="77777777" w:rsidR="001A1377" w:rsidRPr="00C2072B" w:rsidRDefault="00582549" w:rsidP="00651747">
            <w:pPr>
              <w:pStyle w:val="tussenkopje"/>
              <w:spacing w:before="0"/>
              <w:rPr>
                <w:rFonts w:cs="Arial"/>
                <w:sz w:val="18"/>
                <w:szCs w:val="18"/>
                <w:lang w:val="nl-NL"/>
              </w:rPr>
            </w:pPr>
            <w:r w:rsidRPr="00C2072B">
              <w:rPr>
                <w:rFonts w:cs="Arial"/>
                <w:sz w:val="18"/>
                <w:szCs w:val="18"/>
                <w:lang w:val="nl-NL"/>
              </w:rPr>
              <w:t>2</w:t>
            </w:r>
            <w:r w:rsidR="00651747" w:rsidRPr="00C2072B">
              <w:rPr>
                <w:rFonts w:cs="Arial"/>
                <w:sz w:val="18"/>
                <w:szCs w:val="18"/>
                <w:lang w:val="nl-NL"/>
              </w:rPr>
              <w:t>4</w:t>
            </w:r>
            <w:r w:rsidR="001A1377" w:rsidRPr="00C2072B">
              <w:rPr>
                <w:rFonts w:cs="Arial"/>
                <w:sz w:val="18"/>
                <w:szCs w:val="18"/>
                <w:lang w:val="nl-NL"/>
              </w:rPr>
              <w:t xml:space="preserve"> februari 2015</w:t>
            </w:r>
          </w:p>
        </w:tc>
        <w:tc>
          <w:tcPr>
            <w:tcW w:w="1985" w:type="dxa"/>
          </w:tcPr>
          <w:p w14:paraId="74CB9BC1" w14:textId="77777777" w:rsidR="001A1377" w:rsidRPr="00C2072B" w:rsidRDefault="001A1377" w:rsidP="00651747">
            <w:pPr>
              <w:pStyle w:val="tussenkopje"/>
              <w:spacing w:before="0"/>
              <w:rPr>
                <w:rFonts w:cs="Arial"/>
                <w:sz w:val="18"/>
                <w:szCs w:val="18"/>
                <w:lang w:val="nl-NL"/>
              </w:rPr>
            </w:pPr>
            <w:r w:rsidRPr="00C2072B">
              <w:rPr>
                <w:rFonts w:cs="Arial"/>
                <w:sz w:val="18"/>
                <w:szCs w:val="18"/>
                <w:lang w:val="nl-NL"/>
              </w:rPr>
              <w:t>LG/PPB</w:t>
            </w:r>
          </w:p>
        </w:tc>
        <w:tc>
          <w:tcPr>
            <w:tcW w:w="4394" w:type="dxa"/>
            <w:vAlign w:val="center"/>
          </w:tcPr>
          <w:p w14:paraId="42233792" w14:textId="77777777" w:rsidR="001A1377" w:rsidRPr="00C2072B" w:rsidRDefault="001A1377" w:rsidP="00C83474">
            <w:pPr>
              <w:pStyle w:val="tussenkopje"/>
              <w:spacing w:before="0"/>
              <w:rPr>
                <w:rFonts w:cs="Arial"/>
                <w:sz w:val="18"/>
                <w:szCs w:val="18"/>
                <w:lang w:val="nl-NL"/>
              </w:rPr>
            </w:pPr>
            <w:r w:rsidRPr="00C2072B">
              <w:rPr>
                <w:rFonts w:cs="Arial"/>
                <w:sz w:val="18"/>
                <w:szCs w:val="18"/>
                <w:lang w:val="nl-NL"/>
              </w:rPr>
              <w:t>Tekstblok</w:t>
            </w:r>
            <w:r w:rsidR="00582549" w:rsidRPr="00C2072B">
              <w:rPr>
                <w:rFonts w:cs="Arial"/>
                <w:sz w:val="18"/>
                <w:szCs w:val="18"/>
                <w:lang w:val="nl-NL"/>
              </w:rPr>
              <w:t>ken</w:t>
            </w:r>
            <w:r w:rsidRPr="00C2072B">
              <w:rPr>
                <w:rFonts w:cs="Arial"/>
                <w:sz w:val="18"/>
                <w:szCs w:val="18"/>
                <w:lang w:val="nl-NL"/>
              </w:rPr>
              <w:t xml:space="preserve"> Partijnamen in hypotheek</w:t>
            </w:r>
            <w:r w:rsidR="00582549" w:rsidRPr="00C2072B">
              <w:rPr>
                <w:rFonts w:cs="Arial"/>
                <w:sz w:val="18"/>
                <w:szCs w:val="18"/>
                <w:lang w:val="nl-NL"/>
              </w:rPr>
              <w:t>akten en Overbruggingshypotheek</w:t>
            </w:r>
            <w:r w:rsidR="00005D82" w:rsidRPr="00C2072B">
              <w:rPr>
                <w:rFonts w:cs="Arial"/>
                <w:sz w:val="18"/>
                <w:szCs w:val="18"/>
                <w:lang w:val="nl-NL"/>
              </w:rPr>
              <w:t xml:space="preserve"> vervangen voor vaste en optionele</w:t>
            </w:r>
            <w:r w:rsidRPr="00C2072B">
              <w:rPr>
                <w:rFonts w:cs="Arial"/>
                <w:sz w:val="18"/>
                <w:szCs w:val="18"/>
                <w:lang w:val="nl-NL"/>
              </w:rPr>
              <w:t xml:space="preserve"> tekst</w:t>
            </w:r>
            <w:r w:rsidR="00582549" w:rsidRPr="00C2072B">
              <w:rPr>
                <w:rFonts w:cs="Arial"/>
                <w:sz w:val="18"/>
                <w:szCs w:val="18"/>
                <w:lang w:val="nl-NL"/>
              </w:rPr>
              <w:t>,</w:t>
            </w:r>
            <w:r w:rsidRPr="00C2072B">
              <w:rPr>
                <w:rFonts w:cs="Arial"/>
                <w:sz w:val="18"/>
                <w:szCs w:val="18"/>
                <w:lang w:val="nl-NL"/>
              </w:rPr>
              <w:t xml:space="preserve"> opmaak ‘geldgever’ aangepast</w:t>
            </w:r>
            <w:r w:rsidR="009B6BAE" w:rsidRPr="00C2072B">
              <w:rPr>
                <w:rFonts w:cs="Arial"/>
                <w:sz w:val="18"/>
                <w:szCs w:val="18"/>
                <w:lang w:val="nl-NL"/>
              </w:rPr>
              <w:t>.</w:t>
            </w:r>
            <w:r w:rsidRPr="00C2072B">
              <w:rPr>
                <w:rFonts w:cs="Arial"/>
                <w:sz w:val="18"/>
                <w:szCs w:val="18"/>
                <w:lang w:val="nl-NL"/>
              </w:rPr>
              <w:t xml:space="preserve"> </w:t>
            </w:r>
          </w:p>
        </w:tc>
      </w:tr>
      <w:tr w:rsidR="009B6BAE" w:rsidRPr="00C2072B" w14:paraId="0950EC3B" w14:textId="77777777" w:rsidTr="00F068AF">
        <w:trPr>
          <w:trHeight w:hRule="exact" w:val="1173"/>
          <w:tblHeader/>
        </w:trPr>
        <w:tc>
          <w:tcPr>
            <w:tcW w:w="779" w:type="dxa"/>
          </w:tcPr>
          <w:p w14:paraId="12FA1DD0" w14:textId="77777777" w:rsidR="009B6BAE" w:rsidRPr="00C2072B" w:rsidRDefault="009B6BAE" w:rsidP="00651747">
            <w:pPr>
              <w:pStyle w:val="tussenkopje"/>
              <w:spacing w:before="0"/>
              <w:rPr>
                <w:rFonts w:cs="Arial"/>
                <w:sz w:val="18"/>
                <w:szCs w:val="18"/>
                <w:lang w:val="nl-NL"/>
              </w:rPr>
            </w:pPr>
            <w:r w:rsidRPr="00C2072B">
              <w:rPr>
                <w:rFonts w:cs="Arial"/>
                <w:sz w:val="18"/>
                <w:szCs w:val="18"/>
                <w:lang w:val="nl-NL"/>
              </w:rPr>
              <w:t>1.5.0</w:t>
            </w:r>
          </w:p>
        </w:tc>
        <w:tc>
          <w:tcPr>
            <w:tcW w:w="1909" w:type="dxa"/>
          </w:tcPr>
          <w:p w14:paraId="20566BF0" w14:textId="77777777" w:rsidR="009B6BAE" w:rsidRPr="00C2072B" w:rsidRDefault="009B6BAE" w:rsidP="00651747">
            <w:pPr>
              <w:pStyle w:val="tussenkopje"/>
              <w:spacing w:before="0"/>
              <w:rPr>
                <w:rFonts w:cs="Arial"/>
                <w:sz w:val="18"/>
                <w:szCs w:val="18"/>
                <w:lang w:val="nl-NL"/>
              </w:rPr>
            </w:pPr>
            <w:r w:rsidRPr="00C2072B">
              <w:rPr>
                <w:rFonts w:cs="Arial"/>
                <w:sz w:val="18"/>
                <w:szCs w:val="18"/>
                <w:lang w:val="nl-NL"/>
              </w:rPr>
              <w:t>9 december 2015</w:t>
            </w:r>
          </w:p>
        </w:tc>
        <w:tc>
          <w:tcPr>
            <w:tcW w:w="1985" w:type="dxa"/>
          </w:tcPr>
          <w:p w14:paraId="2E779295" w14:textId="77777777" w:rsidR="009B6BAE" w:rsidRPr="00C2072B" w:rsidRDefault="009B6BAE" w:rsidP="00651747">
            <w:pPr>
              <w:pStyle w:val="tussenkopje"/>
              <w:spacing w:before="0"/>
              <w:rPr>
                <w:rFonts w:cs="Arial"/>
                <w:sz w:val="18"/>
                <w:szCs w:val="18"/>
                <w:lang w:val="nl-NL"/>
              </w:rPr>
            </w:pPr>
            <w:r w:rsidRPr="00C2072B">
              <w:rPr>
                <w:rFonts w:cs="Arial"/>
                <w:sz w:val="18"/>
                <w:szCs w:val="18"/>
                <w:lang w:val="nl-NL"/>
              </w:rPr>
              <w:t>LG/PPB</w:t>
            </w:r>
          </w:p>
        </w:tc>
        <w:tc>
          <w:tcPr>
            <w:tcW w:w="4394" w:type="dxa"/>
            <w:vAlign w:val="center"/>
          </w:tcPr>
          <w:p w14:paraId="3C3F210A" w14:textId="77777777" w:rsidR="009B6BAE" w:rsidRPr="00C2072B" w:rsidRDefault="00C2072B" w:rsidP="00691DF0">
            <w:pPr>
              <w:pStyle w:val="tussenkopje"/>
              <w:spacing w:after="240"/>
              <w:rPr>
                <w:rFonts w:cs="Arial"/>
                <w:sz w:val="18"/>
                <w:szCs w:val="18"/>
                <w:lang w:val="nl-NL"/>
              </w:rPr>
            </w:pPr>
            <w:r>
              <w:rPr>
                <w:rFonts w:cs="Arial"/>
                <w:sz w:val="18"/>
                <w:szCs w:val="18"/>
                <w:lang w:val="nl-NL"/>
              </w:rPr>
              <w:t xml:space="preserve">AA-2368 </w:t>
            </w:r>
            <w:r w:rsidR="009B6BAE" w:rsidRPr="00C2072B">
              <w:rPr>
                <w:rFonts w:cs="Arial"/>
                <w:sz w:val="18"/>
                <w:szCs w:val="18"/>
                <w:lang w:val="nl-NL"/>
              </w:rPr>
              <w:t xml:space="preserve">Hypotheekstelling, </w:t>
            </w:r>
            <w:r w:rsidR="00691DF0" w:rsidRPr="00C2072B">
              <w:rPr>
                <w:rFonts w:cs="Arial"/>
                <w:sz w:val="18"/>
                <w:szCs w:val="18"/>
                <w:lang w:val="nl-NL"/>
              </w:rPr>
              <w:t>aanpassing vaste tekst ‘</w:t>
            </w:r>
            <w:r w:rsidR="009B6BAE" w:rsidRPr="00C2072B">
              <w:rPr>
                <w:rFonts w:cs="Arial"/>
                <w:sz w:val="18"/>
                <w:szCs w:val="18"/>
                <w:lang w:val="nl-NL"/>
              </w:rPr>
              <w:t>40%</w:t>
            </w:r>
            <w:r w:rsidR="00691DF0" w:rsidRPr="00C2072B">
              <w:rPr>
                <w:rFonts w:cs="Arial"/>
                <w:sz w:val="18"/>
                <w:szCs w:val="18"/>
                <w:lang w:val="nl-NL"/>
              </w:rPr>
              <w:t>’</w:t>
            </w:r>
            <w:r w:rsidR="009B6BAE" w:rsidRPr="00C2072B">
              <w:rPr>
                <w:rFonts w:cs="Arial"/>
                <w:sz w:val="18"/>
                <w:szCs w:val="18"/>
                <w:lang w:val="nl-NL"/>
              </w:rPr>
              <w:t xml:space="preserve">  naar </w:t>
            </w:r>
            <w:r w:rsidR="00691DF0" w:rsidRPr="00C2072B">
              <w:rPr>
                <w:rFonts w:cs="Arial"/>
                <w:sz w:val="18"/>
                <w:szCs w:val="18"/>
                <w:lang w:val="nl-NL"/>
              </w:rPr>
              <w:t>‘</w:t>
            </w:r>
            <w:r w:rsidR="009B6BAE" w:rsidRPr="00C2072B">
              <w:rPr>
                <w:rFonts w:cs="Arial"/>
                <w:sz w:val="18"/>
                <w:szCs w:val="18"/>
                <w:lang w:val="nl-NL"/>
              </w:rPr>
              <w:t>veertig procent (40%)</w:t>
            </w:r>
            <w:r w:rsidR="00691DF0" w:rsidRPr="00C2072B">
              <w:rPr>
                <w:rFonts w:cs="Arial"/>
                <w:sz w:val="18"/>
                <w:szCs w:val="18"/>
                <w:lang w:val="nl-NL"/>
              </w:rPr>
              <w:t>’</w:t>
            </w:r>
            <w:r w:rsidR="009B6BAE" w:rsidRPr="00C2072B">
              <w:rPr>
                <w:rFonts w:cs="Arial"/>
                <w:sz w:val="18"/>
                <w:szCs w:val="18"/>
                <w:lang w:val="nl-NL"/>
              </w:rPr>
              <w:t>.</w:t>
            </w:r>
            <w:r w:rsidR="00F068AF" w:rsidRPr="00C2072B">
              <w:rPr>
                <w:sz w:val="18"/>
                <w:szCs w:val="18"/>
              </w:rPr>
              <w:t xml:space="preserve"> AA-2397 tekstblok Partij niet natuurlijk persoon aangepast naar nieuwste versie.</w:t>
            </w:r>
          </w:p>
          <w:p w14:paraId="5CE35E56" w14:textId="77777777" w:rsidR="00F068AF" w:rsidRPr="00C2072B" w:rsidRDefault="00F068AF" w:rsidP="00691DF0">
            <w:pPr>
              <w:pStyle w:val="tussenkopje"/>
              <w:spacing w:after="240"/>
              <w:rPr>
                <w:rFonts w:cs="Arial"/>
                <w:sz w:val="18"/>
                <w:szCs w:val="18"/>
                <w:lang w:val="nl-NL"/>
              </w:rPr>
            </w:pPr>
          </w:p>
          <w:p w14:paraId="19A7040D" w14:textId="77777777" w:rsidR="00F068AF" w:rsidRPr="00C2072B" w:rsidRDefault="00F068AF" w:rsidP="00691DF0">
            <w:pPr>
              <w:pStyle w:val="tussenkopje"/>
              <w:spacing w:after="240"/>
              <w:rPr>
                <w:rFonts w:cs="Arial"/>
                <w:sz w:val="18"/>
                <w:szCs w:val="18"/>
                <w:lang w:val="nl-NL"/>
              </w:rPr>
            </w:pPr>
            <w:r w:rsidRPr="00C2072B">
              <w:rPr>
                <w:sz w:val="18"/>
                <w:szCs w:val="18"/>
              </w:rPr>
              <w:t>AA-2397 Aangepast naar nieuwste versie tekstblok Partij niet natuurlijk persoon.</w:t>
            </w:r>
          </w:p>
          <w:p w14:paraId="37533566" w14:textId="77777777" w:rsidR="00F068AF" w:rsidRPr="00C2072B" w:rsidRDefault="00F068AF" w:rsidP="00691DF0">
            <w:pPr>
              <w:pStyle w:val="tussenkopje"/>
              <w:spacing w:after="240"/>
              <w:rPr>
                <w:rFonts w:cs="Arial"/>
                <w:sz w:val="18"/>
                <w:szCs w:val="18"/>
                <w:lang w:val="nl-NL"/>
              </w:rPr>
            </w:pPr>
            <w:r w:rsidRPr="00C2072B">
              <w:rPr>
                <w:sz w:val="18"/>
                <w:szCs w:val="18"/>
              </w:rPr>
              <w:t>AA-2397 Aangepast naar nieuwste versie tekstblok Partij niet natuurlijk persoon.</w:t>
            </w:r>
          </w:p>
          <w:p w14:paraId="0E345942" w14:textId="77777777" w:rsidR="00F068AF" w:rsidRPr="00C2072B" w:rsidRDefault="00F068AF" w:rsidP="00691DF0">
            <w:pPr>
              <w:pStyle w:val="tussenkopje"/>
              <w:spacing w:after="240"/>
              <w:rPr>
                <w:rFonts w:cs="Arial"/>
                <w:sz w:val="18"/>
                <w:szCs w:val="18"/>
                <w:lang w:val="nl-NL"/>
              </w:rPr>
            </w:pPr>
          </w:p>
        </w:tc>
      </w:tr>
      <w:tr w:rsidR="00840411" w:rsidRPr="00C2072B" w14:paraId="3E490FE4" w14:textId="77777777" w:rsidTr="00B70CC5">
        <w:trPr>
          <w:trHeight w:hRule="exact" w:val="534"/>
          <w:tblHeader/>
        </w:trPr>
        <w:tc>
          <w:tcPr>
            <w:tcW w:w="779" w:type="dxa"/>
          </w:tcPr>
          <w:p w14:paraId="00835034" w14:textId="77777777" w:rsidR="00840411" w:rsidRPr="00C2072B" w:rsidRDefault="00840411" w:rsidP="00840411">
            <w:pPr>
              <w:pStyle w:val="tussenkopje"/>
              <w:spacing w:before="0"/>
              <w:rPr>
                <w:rFonts w:cs="Arial"/>
                <w:sz w:val="18"/>
                <w:szCs w:val="18"/>
                <w:lang w:val="nl-NL"/>
              </w:rPr>
            </w:pPr>
            <w:r>
              <w:rPr>
                <w:rFonts w:cs="Arial"/>
                <w:sz w:val="18"/>
                <w:szCs w:val="18"/>
                <w:lang w:val="nl-NL"/>
              </w:rPr>
              <w:t>1.6.0</w:t>
            </w:r>
          </w:p>
        </w:tc>
        <w:tc>
          <w:tcPr>
            <w:tcW w:w="1909" w:type="dxa"/>
            <w:tcBorders>
              <w:top w:val="single" w:sz="4" w:space="0" w:color="auto"/>
              <w:left w:val="single" w:sz="4" w:space="0" w:color="auto"/>
              <w:bottom w:val="single" w:sz="4" w:space="0" w:color="auto"/>
              <w:right w:val="single" w:sz="4" w:space="0" w:color="auto"/>
            </w:tcBorders>
          </w:tcPr>
          <w:p w14:paraId="48A89A48" w14:textId="77777777" w:rsidR="00840411" w:rsidRPr="00C2072B" w:rsidRDefault="001F631E" w:rsidP="001F631E">
            <w:pPr>
              <w:pStyle w:val="tussenkopje"/>
              <w:spacing w:before="0"/>
              <w:rPr>
                <w:rFonts w:cs="Arial"/>
                <w:sz w:val="18"/>
                <w:szCs w:val="18"/>
                <w:lang w:val="nl-NL"/>
              </w:rPr>
            </w:pPr>
            <w:r>
              <w:rPr>
                <w:rStyle w:val="Datumopmaakprofiel"/>
              </w:rPr>
              <w:t>8</w:t>
            </w:r>
            <w:r w:rsidR="00840411">
              <w:rPr>
                <w:rStyle w:val="Datumopmaakprofiel"/>
              </w:rPr>
              <w:t xml:space="preserve"> maart 2016</w:t>
            </w:r>
          </w:p>
        </w:tc>
        <w:tc>
          <w:tcPr>
            <w:tcW w:w="1985" w:type="dxa"/>
            <w:tcBorders>
              <w:top w:val="single" w:sz="4" w:space="0" w:color="auto"/>
              <w:left w:val="single" w:sz="4" w:space="0" w:color="auto"/>
              <w:bottom w:val="single" w:sz="4" w:space="0" w:color="auto"/>
              <w:right w:val="single" w:sz="4" w:space="0" w:color="auto"/>
            </w:tcBorders>
          </w:tcPr>
          <w:p w14:paraId="07338943" w14:textId="77777777" w:rsidR="00840411" w:rsidRPr="00C2072B" w:rsidRDefault="00840411" w:rsidP="00840411">
            <w:pPr>
              <w:pStyle w:val="tussenkopje"/>
              <w:spacing w:before="0"/>
              <w:rPr>
                <w:rFonts w:cs="Arial"/>
                <w:sz w:val="18"/>
                <w:szCs w:val="18"/>
                <w:lang w:val="nl-NL"/>
              </w:rPr>
            </w:pPr>
            <w:r>
              <w:rPr>
                <w:sz w:val="18"/>
              </w:rPr>
              <w:t>LG/PPB</w:t>
            </w:r>
          </w:p>
        </w:tc>
        <w:tc>
          <w:tcPr>
            <w:tcW w:w="4394" w:type="dxa"/>
            <w:tcBorders>
              <w:top w:val="single" w:sz="4" w:space="0" w:color="auto"/>
              <w:left w:val="single" w:sz="4" w:space="0" w:color="auto"/>
              <w:bottom w:val="single" w:sz="4" w:space="0" w:color="auto"/>
              <w:right w:val="single" w:sz="4" w:space="0" w:color="auto"/>
            </w:tcBorders>
          </w:tcPr>
          <w:p w14:paraId="5F258AC2" w14:textId="77777777" w:rsidR="001F631E" w:rsidRDefault="00B70CC5" w:rsidP="00B70CC5">
            <w:pPr>
              <w:pStyle w:val="tussenkopje"/>
              <w:spacing w:before="0"/>
              <w:rPr>
                <w:rFonts w:cs="Arial"/>
                <w:sz w:val="18"/>
                <w:szCs w:val="18"/>
                <w:lang w:val="nl-NL"/>
              </w:rPr>
            </w:pPr>
            <w:r>
              <w:rPr>
                <w:snapToGrid w:val="0"/>
                <w:sz w:val="18"/>
              </w:rPr>
              <w:t>Versienummers tekstblokken verwijderd voor betere onderhoudbaarheid, opgenomen in releasenotes</w:t>
            </w:r>
          </w:p>
        </w:tc>
      </w:tr>
      <w:tr w:rsidR="00A8363B" w:rsidRPr="00C2072B" w14:paraId="69F60EF9" w14:textId="77777777" w:rsidTr="00CB27FC">
        <w:trPr>
          <w:trHeight w:hRule="exact" w:val="2426"/>
          <w:tblHeader/>
        </w:trPr>
        <w:tc>
          <w:tcPr>
            <w:tcW w:w="779" w:type="dxa"/>
          </w:tcPr>
          <w:p w14:paraId="13F36863" w14:textId="77777777" w:rsidR="00A8363B" w:rsidRDefault="00A8363B" w:rsidP="00A8363B">
            <w:pPr>
              <w:pStyle w:val="tussenkopje"/>
              <w:spacing w:before="0"/>
              <w:rPr>
                <w:rFonts w:cs="Arial"/>
                <w:sz w:val="18"/>
                <w:szCs w:val="18"/>
                <w:lang w:val="nl-NL"/>
              </w:rPr>
            </w:pPr>
            <w:r>
              <w:rPr>
                <w:rFonts w:cs="Arial"/>
                <w:sz w:val="18"/>
                <w:szCs w:val="18"/>
                <w:lang w:val="nl-NL"/>
              </w:rPr>
              <w:t>2.0.0</w:t>
            </w:r>
          </w:p>
        </w:tc>
        <w:tc>
          <w:tcPr>
            <w:tcW w:w="1909" w:type="dxa"/>
            <w:tcBorders>
              <w:top w:val="single" w:sz="4" w:space="0" w:color="auto"/>
              <w:left w:val="single" w:sz="4" w:space="0" w:color="auto"/>
              <w:bottom w:val="single" w:sz="4" w:space="0" w:color="auto"/>
              <w:right w:val="single" w:sz="4" w:space="0" w:color="auto"/>
            </w:tcBorders>
          </w:tcPr>
          <w:p w14:paraId="7BF8472C" w14:textId="77777777" w:rsidR="00A8363B" w:rsidRDefault="00A8363B" w:rsidP="00A8363B">
            <w:pPr>
              <w:pStyle w:val="tussenkopje"/>
              <w:spacing w:before="0"/>
              <w:rPr>
                <w:rStyle w:val="Datumopmaakprofiel"/>
              </w:rPr>
            </w:pPr>
            <w:r>
              <w:rPr>
                <w:rStyle w:val="Datumopmaakprofiel"/>
              </w:rPr>
              <w:t>1 juli 2016</w:t>
            </w:r>
          </w:p>
        </w:tc>
        <w:tc>
          <w:tcPr>
            <w:tcW w:w="1985" w:type="dxa"/>
            <w:tcBorders>
              <w:top w:val="single" w:sz="4" w:space="0" w:color="auto"/>
              <w:left w:val="single" w:sz="4" w:space="0" w:color="auto"/>
              <w:bottom w:val="single" w:sz="4" w:space="0" w:color="auto"/>
              <w:right w:val="single" w:sz="4" w:space="0" w:color="auto"/>
            </w:tcBorders>
          </w:tcPr>
          <w:p w14:paraId="7ECF5F70" w14:textId="77777777" w:rsidR="00A8363B" w:rsidRDefault="00A8363B" w:rsidP="00A8363B">
            <w:pPr>
              <w:pStyle w:val="tussenkopje"/>
              <w:spacing w:before="0"/>
              <w:rPr>
                <w:sz w:val="18"/>
              </w:rPr>
            </w:pPr>
            <w:r>
              <w:rPr>
                <w:sz w:val="18"/>
              </w:rPr>
              <w:t>LG/PPB</w:t>
            </w:r>
          </w:p>
        </w:tc>
        <w:tc>
          <w:tcPr>
            <w:tcW w:w="4394" w:type="dxa"/>
            <w:tcBorders>
              <w:top w:val="single" w:sz="4" w:space="0" w:color="auto"/>
              <w:left w:val="single" w:sz="4" w:space="0" w:color="auto"/>
              <w:bottom w:val="single" w:sz="4" w:space="0" w:color="auto"/>
              <w:right w:val="single" w:sz="4" w:space="0" w:color="auto"/>
            </w:tcBorders>
          </w:tcPr>
          <w:p w14:paraId="748D40A6" w14:textId="77777777" w:rsidR="00A8363B" w:rsidRDefault="00A8363B" w:rsidP="00A8363B">
            <w:pPr>
              <w:pStyle w:val="tussenkopje"/>
              <w:spacing w:before="0"/>
              <w:rPr>
                <w:snapToGrid w:val="0"/>
                <w:sz w:val="18"/>
              </w:rPr>
            </w:pPr>
            <w:r>
              <w:rPr>
                <w:snapToGrid w:val="0"/>
                <w:sz w:val="18"/>
              </w:rPr>
              <w:t xml:space="preserve">Toevoegingen gemaakt conform Obvion 2016 release. </w:t>
            </w:r>
            <w:r w:rsidR="00916B89">
              <w:rPr>
                <w:snapToGrid w:val="0"/>
                <w:sz w:val="18"/>
              </w:rPr>
              <w:br/>
            </w:r>
            <w:r>
              <w:rPr>
                <w:snapToGrid w:val="0"/>
                <w:sz w:val="18"/>
              </w:rPr>
              <w:t>Tekstblok ‘SVn Starterslening’ toegevoegd. Toevoeging keuzeblok ‘partijnamen’ conform benaming partijen Obvion hypotheekakte.</w:t>
            </w:r>
            <w:r>
              <w:rPr>
                <w:snapToGrid w:val="0"/>
                <w:sz w:val="18"/>
              </w:rPr>
              <w:br/>
              <w:t xml:space="preserve">In keuzeblok partijnamen aan te duiden partijen beperkt tot </w:t>
            </w:r>
            <w:r w:rsidRPr="00F30418">
              <w:rPr>
                <w:snapToGrid w:val="0"/>
                <w:sz w:val="18"/>
              </w:rPr>
              <w:t>‘geldnemer of hypotheekgever’</w:t>
            </w:r>
            <w:r>
              <w:rPr>
                <w:snapToGrid w:val="0"/>
                <w:sz w:val="18"/>
              </w:rPr>
              <w:t>.</w:t>
            </w:r>
            <w:r>
              <w:rPr>
                <w:snapToGrid w:val="0"/>
                <w:sz w:val="18"/>
              </w:rPr>
              <w:br/>
              <w:t>Bedragen en percentages conform afspraken KIK.</w:t>
            </w:r>
          </w:p>
        </w:tc>
      </w:tr>
    </w:tbl>
    <w:p w14:paraId="1FA94B3D" w14:textId="77777777" w:rsidR="00976E6E" w:rsidRPr="00742A54" w:rsidRDefault="00976E6E" w:rsidP="00C834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3" w:name="bmVersie"/>
      <w:bookmarkStart w:id="4" w:name="bmDatum"/>
      <w:bookmarkEnd w:id="3"/>
      <w:bookmarkEnd w:id="4"/>
    </w:p>
    <w:sectPr w:rsidR="00976E6E" w:rsidRPr="00742A54" w:rsidSect="003470EB">
      <w:headerReference w:type="even" r:id="rId7"/>
      <w:headerReference w:type="default" r:id="rId8"/>
      <w:footerReference w:type="even" r:id="rId9"/>
      <w:footerReference w:type="default" r:id="rId10"/>
      <w:headerReference w:type="first" r:id="rId11"/>
      <w:footerReference w:type="first" r:id="rId12"/>
      <w:pgSz w:w="11906" w:h="16838"/>
      <w:pgMar w:top="1417" w:right="1060" w:bottom="1417" w:left="1417" w:header="708" w:footer="708"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60427" w14:textId="77777777" w:rsidR="00001BED" w:rsidRDefault="00001BED">
      <w:r>
        <w:separator/>
      </w:r>
    </w:p>
  </w:endnote>
  <w:endnote w:type="continuationSeparator" w:id="0">
    <w:p w14:paraId="253C80C3" w14:textId="77777777" w:rsidR="00001BED" w:rsidRDefault="00001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BoldItalic">
    <w:altName w:val="Times New Roman"/>
    <w:charset w:val="00"/>
    <w:family w:val="auto"/>
    <w:pitch w:val="variable"/>
    <w:sig w:usb0="A000002F" w:usb1="1000004A" w:usb2="00000000" w:usb3="00000000" w:csb0="00000111" w:csb1="00000000"/>
  </w:font>
  <w:font w:name="Myriad-ExtraBoldItalic">
    <w:altName w:val="Times New Roman"/>
    <w:charset w:val="00"/>
    <w:family w:val="auto"/>
    <w:pitch w:val="variable"/>
    <w:sig w:usb0="A000002F" w:usb1="1000004A" w:usb2="00000000" w:usb3="00000000" w:csb0="00000111" w:csb1="00000000"/>
  </w:font>
  <w:font w:name="Myriad-Italic">
    <w:altName w:val="Times New Roman"/>
    <w:charset w:val="00"/>
    <w:family w:val="auto"/>
    <w:pitch w:val="variable"/>
    <w:sig w:usb0="A000002F" w:usb1="1000004A" w:usb2="00000000" w:usb3="00000000" w:csb0="00000111" w:csb1="00000000"/>
  </w:font>
  <w:font w:name="Rabobankfon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5B5E4" w14:textId="77777777" w:rsidR="00D81422" w:rsidRDefault="00D81422"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14:paraId="570FDD32" w14:textId="77777777" w:rsidR="00D81422" w:rsidRDefault="00D81422" w:rsidP="000D7B52">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BC0AC" w14:textId="77777777" w:rsidR="00D81422" w:rsidRDefault="00D81422"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C27EA1">
      <w:rPr>
        <w:rStyle w:val="Paginanummer"/>
        <w:noProof/>
      </w:rPr>
      <w:t>2</w:t>
    </w:r>
    <w:r>
      <w:rPr>
        <w:rStyle w:val="Paginanummer"/>
      </w:rPr>
      <w:fldChar w:fldCharType="end"/>
    </w:r>
  </w:p>
  <w:p w14:paraId="45BB7980" w14:textId="77777777" w:rsidR="00D81422" w:rsidRDefault="00D81422" w:rsidP="000D7B52">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A0372" w14:textId="77777777" w:rsidR="00D81422" w:rsidRDefault="00D814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252A4" w14:textId="77777777" w:rsidR="00001BED" w:rsidRDefault="00001BED">
      <w:r>
        <w:separator/>
      </w:r>
    </w:p>
  </w:footnote>
  <w:footnote w:type="continuationSeparator" w:id="0">
    <w:p w14:paraId="61C44141" w14:textId="77777777" w:rsidR="00001BED" w:rsidRDefault="00001B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AFD03" w14:textId="77777777" w:rsidR="00D81422" w:rsidRDefault="00D8142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63C81" w14:textId="77777777" w:rsidR="00D81422" w:rsidRDefault="00D8142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8704E" w14:textId="77777777" w:rsidR="00D81422" w:rsidRDefault="00D8142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DD06E42C"/>
    <w:lvl w:ilvl="0">
      <w:numFmt w:val="bullet"/>
      <w:lvlText w:val="*"/>
      <w:lvlJc w:val="left"/>
    </w:lvl>
  </w:abstractNum>
  <w:abstractNum w:abstractNumId="11" w15:restartNumberingAfterBreak="0">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15:restartNumberingAfterBreak="0">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15:restartNumberingAfterBreak="0">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8" w15:restartNumberingAfterBreak="0">
    <w:nsid w:val="1D4103C2"/>
    <w:multiLevelType w:val="hybridMultilevel"/>
    <w:tmpl w:val="C4FA561E"/>
    <w:lvl w:ilvl="0" w:tplc="1DFE187A">
      <w:start w:val="2"/>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33910007"/>
    <w:multiLevelType w:val="multilevel"/>
    <w:tmpl w:val="F1EA65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E57E4E"/>
    <w:multiLevelType w:val="hybridMultilevel"/>
    <w:tmpl w:val="9F5C255A"/>
    <w:lvl w:ilvl="0" w:tplc="DBAE1FD8">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3" w15:restartNumberingAfterBreak="0">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4" w15:restartNumberingAfterBreak="0">
    <w:nsid w:val="3E4E7D13"/>
    <w:multiLevelType w:val="singleLevel"/>
    <w:tmpl w:val="7CC6416A"/>
    <w:lvl w:ilvl="0">
      <w:start w:val="1"/>
      <w:numFmt w:val="lowerLetter"/>
      <w:lvlText w:val="%1."/>
      <w:lvlJc w:val="left"/>
      <w:pPr>
        <w:tabs>
          <w:tab w:val="num" w:pos="567"/>
        </w:tabs>
        <w:ind w:left="567" w:hanging="567"/>
      </w:pPr>
    </w:lvl>
  </w:abstractNum>
  <w:abstractNum w:abstractNumId="25" w15:restartNumberingAfterBreak="0">
    <w:nsid w:val="404978E4"/>
    <w:multiLevelType w:val="multilevel"/>
    <w:tmpl w:val="64D00718"/>
    <w:lvl w:ilvl="0">
      <w:start w:val="1"/>
      <w:numFmt w:val="lowerLetter"/>
      <w:lvlText w:val="%1)"/>
      <w:lvlJc w:val="left"/>
      <w:pPr>
        <w:tabs>
          <w:tab w:val="num" w:pos="360"/>
        </w:tabs>
        <w:ind w:left="360" w:hanging="360"/>
      </w:pPr>
      <w:rPr>
        <w:rFonts w:ascii="Arial" w:hAnsi="Arial"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8" w15:restartNumberingAfterBreak="0">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9B5D4B"/>
    <w:multiLevelType w:val="multilevel"/>
    <w:tmpl w:val="B0DA45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15:restartNumberingAfterBreak="0">
    <w:nsid w:val="64A90388"/>
    <w:multiLevelType w:val="hybridMultilevel"/>
    <w:tmpl w:val="64D00718"/>
    <w:lvl w:ilvl="0" w:tplc="1E02B770">
      <w:start w:val="1"/>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5B4973"/>
    <w:multiLevelType w:val="hybridMultilevel"/>
    <w:tmpl w:val="BD0CF5B0"/>
    <w:lvl w:ilvl="0" w:tplc="6E485B50">
      <w:start w:val="1"/>
      <w:numFmt w:val="upperRoman"/>
      <w:lvlText w:val="%1."/>
      <w:lvlJc w:val="left"/>
      <w:pPr>
        <w:tabs>
          <w:tab w:val="num" w:pos="717"/>
        </w:tabs>
        <w:ind w:left="717" w:hanging="357"/>
      </w:pPr>
      <w:rPr>
        <w:rFonts w:hint="default"/>
      </w:rPr>
    </w:lvl>
    <w:lvl w:ilvl="1" w:tplc="0413000F">
      <w:start w:val="1"/>
      <w:numFmt w:val="decimal"/>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5" w15:restartNumberingAfterBreak="0">
    <w:nsid w:val="7E1D6637"/>
    <w:multiLevelType w:val="singleLevel"/>
    <w:tmpl w:val="11BCD02A"/>
    <w:lvl w:ilvl="0">
      <w:start w:val="1"/>
      <w:numFmt w:val="lowerLetter"/>
      <w:lvlText w:val="%1."/>
      <w:legacy w:legacy="1" w:legacySpace="0" w:legacyIndent="283"/>
      <w:lvlJc w:val="left"/>
      <w:pPr>
        <w:ind w:left="283" w:hanging="283"/>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0"/>
  </w:num>
  <w:num w:numId="13">
    <w:abstractNumId w:val="30"/>
  </w:num>
  <w:num w:numId="14">
    <w:abstractNumId w:val="17"/>
  </w:num>
  <w:num w:numId="15">
    <w:abstractNumId w:val="20"/>
  </w:num>
  <w:num w:numId="16">
    <w:abstractNumId w:val="12"/>
  </w:num>
  <w:num w:numId="17">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abstractNumId w:val="13"/>
  </w:num>
  <w:num w:numId="19">
    <w:abstractNumId w:val="28"/>
  </w:num>
  <w:num w:numId="20">
    <w:abstractNumId w:val="35"/>
  </w:num>
  <w:num w:numId="21">
    <w:abstractNumId w:val="23"/>
  </w:num>
  <w:num w:numId="22">
    <w:abstractNumId w:val="14"/>
  </w:num>
  <w:num w:numId="23">
    <w:abstractNumId w:val="24"/>
  </w:num>
  <w:num w:numId="24">
    <w:abstractNumId w:val="34"/>
  </w:num>
  <w:num w:numId="25">
    <w:abstractNumId w:val="11"/>
  </w:num>
  <w:num w:numId="26">
    <w:abstractNumId w:val="22"/>
  </w:num>
  <w:num w:numId="27">
    <w:abstractNumId w:val="16"/>
  </w:num>
  <w:num w:numId="28">
    <w:abstractNumId w:val="26"/>
  </w:num>
  <w:num w:numId="29">
    <w:abstractNumId w:val="15"/>
  </w:num>
  <w:num w:numId="30">
    <w:abstractNumId w:val="32"/>
  </w:num>
  <w:num w:numId="31">
    <w:abstractNumId w:val="27"/>
  </w:num>
  <w:num w:numId="32">
    <w:abstractNumId w:val="31"/>
  </w:num>
  <w:num w:numId="33">
    <w:abstractNumId w:val="25"/>
  </w:num>
  <w:num w:numId="34">
    <w:abstractNumId w:val="18"/>
  </w:num>
  <w:num w:numId="35">
    <w:abstractNumId w:val="33"/>
  </w:num>
  <w:num w:numId="36">
    <w:abstractNumId w:val="19"/>
  </w:num>
  <w:num w:numId="37">
    <w:abstractNumId w:val="21"/>
  </w:num>
  <w:num w:numId="38">
    <w:abstractNumId w:val="29"/>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ys_OnzeReferentie" w:val="_x001f_model 2009-09-18_x001f_/normal"/>
  </w:docVars>
  <w:rsids>
    <w:rsidRoot w:val="000D7B52"/>
    <w:rsid w:val="00001BED"/>
    <w:rsid w:val="0000513B"/>
    <w:rsid w:val="00005D82"/>
    <w:rsid w:val="00010C5A"/>
    <w:rsid w:val="000115A4"/>
    <w:rsid w:val="00013E10"/>
    <w:rsid w:val="00015776"/>
    <w:rsid w:val="00020587"/>
    <w:rsid w:val="000217C6"/>
    <w:rsid w:val="00024E2F"/>
    <w:rsid w:val="000264CF"/>
    <w:rsid w:val="000330AB"/>
    <w:rsid w:val="000401D1"/>
    <w:rsid w:val="00050368"/>
    <w:rsid w:val="00051AFC"/>
    <w:rsid w:val="0005328A"/>
    <w:rsid w:val="00053DCA"/>
    <w:rsid w:val="000614F8"/>
    <w:rsid w:val="000621E7"/>
    <w:rsid w:val="000640BF"/>
    <w:rsid w:val="000644CC"/>
    <w:rsid w:val="00070A24"/>
    <w:rsid w:val="00071727"/>
    <w:rsid w:val="0007302A"/>
    <w:rsid w:val="00073EFF"/>
    <w:rsid w:val="000773C7"/>
    <w:rsid w:val="00077FBD"/>
    <w:rsid w:val="000861BD"/>
    <w:rsid w:val="0009005C"/>
    <w:rsid w:val="000909E2"/>
    <w:rsid w:val="0009695A"/>
    <w:rsid w:val="000A0661"/>
    <w:rsid w:val="000A1CEE"/>
    <w:rsid w:val="000A26CA"/>
    <w:rsid w:val="000A717F"/>
    <w:rsid w:val="000B4DE4"/>
    <w:rsid w:val="000B52CE"/>
    <w:rsid w:val="000B5306"/>
    <w:rsid w:val="000B5595"/>
    <w:rsid w:val="000B6559"/>
    <w:rsid w:val="000C224C"/>
    <w:rsid w:val="000D0BA0"/>
    <w:rsid w:val="000D10D7"/>
    <w:rsid w:val="000D3CB2"/>
    <w:rsid w:val="000D442E"/>
    <w:rsid w:val="000D7B52"/>
    <w:rsid w:val="000E1ADE"/>
    <w:rsid w:val="000E1BFA"/>
    <w:rsid w:val="000E2D4D"/>
    <w:rsid w:val="000E34F5"/>
    <w:rsid w:val="000F405D"/>
    <w:rsid w:val="000F44F2"/>
    <w:rsid w:val="000F61FF"/>
    <w:rsid w:val="000F7A96"/>
    <w:rsid w:val="0010063A"/>
    <w:rsid w:val="001054A7"/>
    <w:rsid w:val="0010607B"/>
    <w:rsid w:val="00106089"/>
    <w:rsid w:val="00106644"/>
    <w:rsid w:val="00107056"/>
    <w:rsid w:val="0011039C"/>
    <w:rsid w:val="00111FA2"/>
    <w:rsid w:val="00114CF4"/>
    <w:rsid w:val="001151DC"/>
    <w:rsid w:val="00120E7F"/>
    <w:rsid w:val="00124835"/>
    <w:rsid w:val="00125C28"/>
    <w:rsid w:val="00127CC3"/>
    <w:rsid w:val="00127FFC"/>
    <w:rsid w:val="001318D7"/>
    <w:rsid w:val="0013334E"/>
    <w:rsid w:val="00133D87"/>
    <w:rsid w:val="001373A7"/>
    <w:rsid w:val="00140FA6"/>
    <w:rsid w:val="00151AED"/>
    <w:rsid w:val="00155E28"/>
    <w:rsid w:val="00171A8C"/>
    <w:rsid w:val="00171BD8"/>
    <w:rsid w:val="00172D53"/>
    <w:rsid w:val="001762DB"/>
    <w:rsid w:val="0018036F"/>
    <w:rsid w:val="0018142B"/>
    <w:rsid w:val="00194445"/>
    <w:rsid w:val="001948BA"/>
    <w:rsid w:val="00195259"/>
    <w:rsid w:val="00195C56"/>
    <w:rsid w:val="001A1377"/>
    <w:rsid w:val="001A3E22"/>
    <w:rsid w:val="001A3F43"/>
    <w:rsid w:val="001A520E"/>
    <w:rsid w:val="001B20CD"/>
    <w:rsid w:val="001B2404"/>
    <w:rsid w:val="001B2CBB"/>
    <w:rsid w:val="001C56FC"/>
    <w:rsid w:val="001D087D"/>
    <w:rsid w:val="001D1A7E"/>
    <w:rsid w:val="001D7F03"/>
    <w:rsid w:val="001D7F52"/>
    <w:rsid w:val="001F27CC"/>
    <w:rsid w:val="001F28A6"/>
    <w:rsid w:val="001F2A82"/>
    <w:rsid w:val="001F2AAC"/>
    <w:rsid w:val="001F631E"/>
    <w:rsid w:val="001F6CFB"/>
    <w:rsid w:val="00200182"/>
    <w:rsid w:val="00203EEE"/>
    <w:rsid w:val="00214322"/>
    <w:rsid w:val="0021508C"/>
    <w:rsid w:val="00217ABC"/>
    <w:rsid w:val="00220FCB"/>
    <w:rsid w:val="00227FA5"/>
    <w:rsid w:val="002334DB"/>
    <w:rsid w:val="002407CD"/>
    <w:rsid w:val="00241AD1"/>
    <w:rsid w:val="002478ED"/>
    <w:rsid w:val="0025302F"/>
    <w:rsid w:val="00255137"/>
    <w:rsid w:val="002667B9"/>
    <w:rsid w:val="00266B06"/>
    <w:rsid w:val="00266BD7"/>
    <w:rsid w:val="00266CEC"/>
    <w:rsid w:val="00275682"/>
    <w:rsid w:val="00280A90"/>
    <w:rsid w:val="002815F4"/>
    <w:rsid w:val="0028344C"/>
    <w:rsid w:val="00293CF3"/>
    <w:rsid w:val="002953AC"/>
    <w:rsid w:val="002A0785"/>
    <w:rsid w:val="002A0EB7"/>
    <w:rsid w:val="002A2288"/>
    <w:rsid w:val="002A48A4"/>
    <w:rsid w:val="002A6F77"/>
    <w:rsid w:val="002A76E5"/>
    <w:rsid w:val="002B4407"/>
    <w:rsid w:val="002B4713"/>
    <w:rsid w:val="002B4A94"/>
    <w:rsid w:val="002C40E4"/>
    <w:rsid w:val="002C75CB"/>
    <w:rsid w:val="002C7882"/>
    <w:rsid w:val="002D4B04"/>
    <w:rsid w:val="002D735B"/>
    <w:rsid w:val="002E1C19"/>
    <w:rsid w:val="002E4373"/>
    <w:rsid w:val="002E64FC"/>
    <w:rsid w:val="002E7F50"/>
    <w:rsid w:val="002F2B15"/>
    <w:rsid w:val="002F3A30"/>
    <w:rsid w:val="002F49A4"/>
    <w:rsid w:val="002F76A0"/>
    <w:rsid w:val="00316069"/>
    <w:rsid w:val="00316A9E"/>
    <w:rsid w:val="003253D3"/>
    <w:rsid w:val="00326B43"/>
    <w:rsid w:val="00326DCA"/>
    <w:rsid w:val="00327464"/>
    <w:rsid w:val="00334EA6"/>
    <w:rsid w:val="003470EB"/>
    <w:rsid w:val="003553DF"/>
    <w:rsid w:val="00362989"/>
    <w:rsid w:val="00363868"/>
    <w:rsid w:val="00364453"/>
    <w:rsid w:val="003673E3"/>
    <w:rsid w:val="003808EA"/>
    <w:rsid w:val="00390B5E"/>
    <w:rsid w:val="003913D1"/>
    <w:rsid w:val="00394F88"/>
    <w:rsid w:val="00396D1D"/>
    <w:rsid w:val="003973E9"/>
    <w:rsid w:val="003A061E"/>
    <w:rsid w:val="003A4B9D"/>
    <w:rsid w:val="003A682D"/>
    <w:rsid w:val="003B17E6"/>
    <w:rsid w:val="003C02D3"/>
    <w:rsid w:val="003C2FC2"/>
    <w:rsid w:val="003C3757"/>
    <w:rsid w:val="003C4FD6"/>
    <w:rsid w:val="003D7656"/>
    <w:rsid w:val="003E0072"/>
    <w:rsid w:val="003E0872"/>
    <w:rsid w:val="003E1F1A"/>
    <w:rsid w:val="003E3729"/>
    <w:rsid w:val="003E43C9"/>
    <w:rsid w:val="003E5BA1"/>
    <w:rsid w:val="003E6827"/>
    <w:rsid w:val="003E751B"/>
    <w:rsid w:val="003F0AE1"/>
    <w:rsid w:val="003F1892"/>
    <w:rsid w:val="003F3A25"/>
    <w:rsid w:val="003F3F56"/>
    <w:rsid w:val="00401D73"/>
    <w:rsid w:val="0040410A"/>
    <w:rsid w:val="00410682"/>
    <w:rsid w:val="0042259D"/>
    <w:rsid w:val="0043206F"/>
    <w:rsid w:val="00434506"/>
    <w:rsid w:val="00437F18"/>
    <w:rsid w:val="0044100B"/>
    <w:rsid w:val="0044154C"/>
    <w:rsid w:val="00442896"/>
    <w:rsid w:val="004429DA"/>
    <w:rsid w:val="00445E5A"/>
    <w:rsid w:val="00446DD5"/>
    <w:rsid w:val="00450B40"/>
    <w:rsid w:val="004601E6"/>
    <w:rsid w:val="00461833"/>
    <w:rsid w:val="00462B16"/>
    <w:rsid w:val="0046685A"/>
    <w:rsid w:val="00475B78"/>
    <w:rsid w:val="00476C3A"/>
    <w:rsid w:val="00480B5F"/>
    <w:rsid w:val="0048464A"/>
    <w:rsid w:val="00494907"/>
    <w:rsid w:val="004962D5"/>
    <w:rsid w:val="00496B09"/>
    <w:rsid w:val="004A0340"/>
    <w:rsid w:val="004A4BC7"/>
    <w:rsid w:val="004A4F2C"/>
    <w:rsid w:val="004A6F33"/>
    <w:rsid w:val="004B357D"/>
    <w:rsid w:val="004B68EF"/>
    <w:rsid w:val="004B7B2E"/>
    <w:rsid w:val="004B7B3A"/>
    <w:rsid w:val="004C07C2"/>
    <w:rsid w:val="004C1059"/>
    <w:rsid w:val="004C11F9"/>
    <w:rsid w:val="004C20E4"/>
    <w:rsid w:val="004E49BD"/>
    <w:rsid w:val="004F3DC4"/>
    <w:rsid w:val="004F6DE1"/>
    <w:rsid w:val="004F783E"/>
    <w:rsid w:val="00502A9B"/>
    <w:rsid w:val="0051018B"/>
    <w:rsid w:val="00514043"/>
    <w:rsid w:val="00515357"/>
    <w:rsid w:val="00522A94"/>
    <w:rsid w:val="0052389F"/>
    <w:rsid w:val="0052709F"/>
    <w:rsid w:val="00530C02"/>
    <w:rsid w:val="0053121E"/>
    <w:rsid w:val="00532318"/>
    <w:rsid w:val="00542384"/>
    <w:rsid w:val="0054789C"/>
    <w:rsid w:val="00547ED8"/>
    <w:rsid w:val="00550377"/>
    <w:rsid w:val="005531DC"/>
    <w:rsid w:val="005574AE"/>
    <w:rsid w:val="00561D4A"/>
    <w:rsid w:val="0056505D"/>
    <w:rsid w:val="00570D5A"/>
    <w:rsid w:val="005771E2"/>
    <w:rsid w:val="00580342"/>
    <w:rsid w:val="00582549"/>
    <w:rsid w:val="00583855"/>
    <w:rsid w:val="0058696F"/>
    <w:rsid w:val="005933DB"/>
    <w:rsid w:val="005940B3"/>
    <w:rsid w:val="005950EA"/>
    <w:rsid w:val="005A14E5"/>
    <w:rsid w:val="005C0EAF"/>
    <w:rsid w:val="005C44EB"/>
    <w:rsid w:val="005C7B04"/>
    <w:rsid w:val="005D0E34"/>
    <w:rsid w:val="005D24BF"/>
    <w:rsid w:val="005D2FB5"/>
    <w:rsid w:val="005D48AD"/>
    <w:rsid w:val="005D6EC2"/>
    <w:rsid w:val="005E2848"/>
    <w:rsid w:val="005E7991"/>
    <w:rsid w:val="005F1087"/>
    <w:rsid w:val="005F4195"/>
    <w:rsid w:val="005F43F9"/>
    <w:rsid w:val="005F4890"/>
    <w:rsid w:val="005F4C59"/>
    <w:rsid w:val="005F4D80"/>
    <w:rsid w:val="005F5CEE"/>
    <w:rsid w:val="005F65B3"/>
    <w:rsid w:val="00600C4E"/>
    <w:rsid w:val="006100F9"/>
    <w:rsid w:val="00614049"/>
    <w:rsid w:val="006173E9"/>
    <w:rsid w:val="00625155"/>
    <w:rsid w:val="00631CB9"/>
    <w:rsid w:val="0063466C"/>
    <w:rsid w:val="00635221"/>
    <w:rsid w:val="006357EE"/>
    <w:rsid w:val="006439BD"/>
    <w:rsid w:val="00643AD1"/>
    <w:rsid w:val="00645E30"/>
    <w:rsid w:val="00651747"/>
    <w:rsid w:val="006527B8"/>
    <w:rsid w:val="00654C6E"/>
    <w:rsid w:val="00666DD4"/>
    <w:rsid w:val="0067246E"/>
    <w:rsid w:val="0067580A"/>
    <w:rsid w:val="00676998"/>
    <w:rsid w:val="0068267B"/>
    <w:rsid w:val="00683451"/>
    <w:rsid w:val="0069164C"/>
    <w:rsid w:val="00691DF0"/>
    <w:rsid w:val="0069280F"/>
    <w:rsid w:val="00693B02"/>
    <w:rsid w:val="00693EA3"/>
    <w:rsid w:val="00695D98"/>
    <w:rsid w:val="00697B1D"/>
    <w:rsid w:val="006A1AB4"/>
    <w:rsid w:val="006A25E6"/>
    <w:rsid w:val="006A4D53"/>
    <w:rsid w:val="006A55F9"/>
    <w:rsid w:val="006A74CE"/>
    <w:rsid w:val="006A77AC"/>
    <w:rsid w:val="006B0238"/>
    <w:rsid w:val="006B302F"/>
    <w:rsid w:val="006B438D"/>
    <w:rsid w:val="006B54D0"/>
    <w:rsid w:val="006C0883"/>
    <w:rsid w:val="006C6EA4"/>
    <w:rsid w:val="006D3BB6"/>
    <w:rsid w:val="006D5A4E"/>
    <w:rsid w:val="006E0475"/>
    <w:rsid w:val="006E2DCA"/>
    <w:rsid w:val="006E5B92"/>
    <w:rsid w:val="006F31E8"/>
    <w:rsid w:val="006F630C"/>
    <w:rsid w:val="00700B81"/>
    <w:rsid w:val="0070277B"/>
    <w:rsid w:val="00702FD5"/>
    <w:rsid w:val="00703472"/>
    <w:rsid w:val="00704B6D"/>
    <w:rsid w:val="0070611A"/>
    <w:rsid w:val="00707013"/>
    <w:rsid w:val="00714F68"/>
    <w:rsid w:val="00716210"/>
    <w:rsid w:val="00725322"/>
    <w:rsid w:val="0072606B"/>
    <w:rsid w:val="00727733"/>
    <w:rsid w:val="00731752"/>
    <w:rsid w:val="00733D80"/>
    <w:rsid w:val="00734C9A"/>
    <w:rsid w:val="007366E8"/>
    <w:rsid w:val="00742A54"/>
    <w:rsid w:val="00743655"/>
    <w:rsid w:val="007444C7"/>
    <w:rsid w:val="00747254"/>
    <w:rsid w:val="00750583"/>
    <w:rsid w:val="00761A12"/>
    <w:rsid w:val="00765E2A"/>
    <w:rsid w:val="007676D9"/>
    <w:rsid w:val="00772DD5"/>
    <w:rsid w:val="007739D6"/>
    <w:rsid w:val="00786329"/>
    <w:rsid w:val="00790BB9"/>
    <w:rsid w:val="00791E39"/>
    <w:rsid w:val="007A306A"/>
    <w:rsid w:val="007A5E38"/>
    <w:rsid w:val="007A7995"/>
    <w:rsid w:val="007B13EA"/>
    <w:rsid w:val="007B361E"/>
    <w:rsid w:val="007B74B7"/>
    <w:rsid w:val="007C2ADD"/>
    <w:rsid w:val="007C4A26"/>
    <w:rsid w:val="007C528B"/>
    <w:rsid w:val="007D1DA1"/>
    <w:rsid w:val="007E0D52"/>
    <w:rsid w:val="007E2E4A"/>
    <w:rsid w:val="007E4353"/>
    <w:rsid w:val="007E4D12"/>
    <w:rsid w:val="007F0FED"/>
    <w:rsid w:val="007F2845"/>
    <w:rsid w:val="007F338F"/>
    <w:rsid w:val="007F6999"/>
    <w:rsid w:val="00802473"/>
    <w:rsid w:val="00803FF9"/>
    <w:rsid w:val="00806F22"/>
    <w:rsid w:val="008077D4"/>
    <w:rsid w:val="0081602F"/>
    <w:rsid w:val="00821D35"/>
    <w:rsid w:val="00822661"/>
    <w:rsid w:val="00830527"/>
    <w:rsid w:val="00840411"/>
    <w:rsid w:val="008417F1"/>
    <w:rsid w:val="008455E5"/>
    <w:rsid w:val="00851177"/>
    <w:rsid w:val="00853CA1"/>
    <w:rsid w:val="008602CA"/>
    <w:rsid w:val="008612A2"/>
    <w:rsid w:val="008621C6"/>
    <w:rsid w:val="00862DFD"/>
    <w:rsid w:val="00864A3E"/>
    <w:rsid w:val="00865202"/>
    <w:rsid w:val="0086522F"/>
    <w:rsid w:val="00870236"/>
    <w:rsid w:val="0087060B"/>
    <w:rsid w:val="0087166A"/>
    <w:rsid w:val="008718CF"/>
    <w:rsid w:val="00871D25"/>
    <w:rsid w:val="00871F2A"/>
    <w:rsid w:val="00873514"/>
    <w:rsid w:val="008736A8"/>
    <w:rsid w:val="00874636"/>
    <w:rsid w:val="008747B0"/>
    <w:rsid w:val="00875043"/>
    <w:rsid w:val="00875B28"/>
    <w:rsid w:val="008803E3"/>
    <w:rsid w:val="008813F9"/>
    <w:rsid w:val="00881734"/>
    <w:rsid w:val="008835E9"/>
    <w:rsid w:val="00887120"/>
    <w:rsid w:val="00891513"/>
    <w:rsid w:val="0089270B"/>
    <w:rsid w:val="008A3738"/>
    <w:rsid w:val="008A4EB0"/>
    <w:rsid w:val="008A6F0B"/>
    <w:rsid w:val="008A7353"/>
    <w:rsid w:val="008B3FE7"/>
    <w:rsid w:val="008B4706"/>
    <w:rsid w:val="008B61A7"/>
    <w:rsid w:val="008C02B7"/>
    <w:rsid w:val="008C2AB7"/>
    <w:rsid w:val="008C39BC"/>
    <w:rsid w:val="008C5A6E"/>
    <w:rsid w:val="008C6E36"/>
    <w:rsid w:val="008D0A37"/>
    <w:rsid w:val="008D184F"/>
    <w:rsid w:val="008D20C1"/>
    <w:rsid w:val="008D333C"/>
    <w:rsid w:val="008E568D"/>
    <w:rsid w:val="008F03F9"/>
    <w:rsid w:val="008F08B0"/>
    <w:rsid w:val="008F5ECA"/>
    <w:rsid w:val="008F6AB6"/>
    <w:rsid w:val="00915456"/>
    <w:rsid w:val="00916B89"/>
    <w:rsid w:val="00917633"/>
    <w:rsid w:val="009348C5"/>
    <w:rsid w:val="009348CE"/>
    <w:rsid w:val="00935BFD"/>
    <w:rsid w:val="00940555"/>
    <w:rsid w:val="00941BA6"/>
    <w:rsid w:val="00942864"/>
    <w:rsid w:val="00945D4E"/>
    <w:rsid w:val="00951866"/>
    <w:rsid w:val="009523B7"/>
    <w:rsid w:val="00955186"/>
    <w:rsid w:val="00964FA4"/>
    <w:rsid w:val="00965447"/>
    <w:rsid w:val="00966E43"/>
    <w:rsid w:val="00967026"/>
    <w:rsid w:val="009737B4"/>
    <w:rsid w:val="009769C4"/>
    <w:rsid w:val="00976E6E"/>
    <w:rsid w:val="00980DE0"/>
    <w:rsid w:val="00984848"/>
    <w:rsid w:val="009A0EDB"/>
    <w:rsid w:val="009A1F5A"/>
    <w:rsid w:val="009B303B"/>
    <w:rsid w:val="009B3F1A"/>
    <w:rsid w:val="009B5785"/>
    <w:rsid w:val="009B6BAE"/>
    <w:rsid w:val="009B7FD4"/>
    <w:rsid w:val="009C75B9"/>
    <w:rsid w:val="009D013C"/>
    <w:rsid w:val="009D0546"/>
    <w:rsid w:val="009D0564"/>
    <w:rsid w:val="009D2319"/>
    <w:rsid w:val="009E2140"/>
    <w:rsid w:val="009E3B48"/>
    <w:rsid w:val="009F3C42"/>
    <w:rsid w:val="009F5B0A"/>
    <w:rsid w:val="00A00E9A"/>
    <w:rsid w:val="00A02504"/>
    <w:rsid w:val="00A05DF0"/>
    <w:rsid w:val="00A06452"/>
    <w:rsid w:val="00A06CD4"/>
    <w:rsid w:val="00A105B6"/>
    <w:rsid w:val="00A13983"/>
    <w:rsid w:val="00A13DA1"/>
    <w:rsid w:val="00A160A8"/>
    <w:rsid w:val="00A220BD"/>
    <w:rsid w:val="00A309C5"/>
    <w:rsid w:val="00A33EDD"/>
    <w:rsid w:val="00A36EE8"/>
    <w:rsid w:val="00A40D3F"/>
    <w:rsid w:val="00A44A6C"/>
    <w:rsid w:val="00A44F9C"/>
    <w:rsid w:val="00A4731F"/>
    <w:rsid w:val="00A52C1F"/>
    <w:rsid w:val="00A60D97"/>
    <w:rsid w:val="00A641A4"/>
    <w:rsid w:val="00A77A28"/>
    <w:rsid w:val="00A824F4"/>
    <w:rsid w:val="00A8363B"/>
    <w:rsid w:val="00A8674B"/>
    <w:rsid w:val="00A91587"/>
    <w:rsid w:val="00A924B5"/>
    <w:rsid w:val="00A93E0C"/>
    <w:rsid w:val="00A95067"/>
    <w:rsid w:val="00AA33D6"/>
    <w:rsid w:val="00AA48C4"/>
    <w:rsid w:val="00AC148E"/>
    <w:rsid w:val="00AC3EF2"/>
    <w:rsid w:val="00AC47A1"/>
    <w:rsid w:val="00AC54D5"/>
    <w:rsid w:val="00AD1F5B"/>
    <w:rsid w:val="00AD5E31"/>
    <w:rsid w:val="00AE0957"/>
    <w:rsid w:val="00AE2EB9"/>
    <w:rsid w:val="00AE3090"/>
    <w:rsid w:val="00AE65CE"/>
    <w:rsid w:val="00AF3891"/>
    <w:rsid w:val="00AF3DF7"/>
    <w:rsid w:val="00B00A40"/>
    <w:rsid w:val="00B011DE"/>
    <w:rsid w:val="00B03F0A"/>
    <w:rsid w:val="00B110CF"/>
    <w:rsid w:val="00B11742"/>
    <w:rsid w:val="00B12AFC"/>
    <w:rsid w:val="00B12DFC"/>
    <w:rsid w:val="00B12EFB"/>
    <w:rsid w:val="00B141CD"/>
    <w:rsid w:val="00B14BB8"/>
    <w:rsid w:val="00B17C1A"/>
    <w:rsid w:val="00B22AF4"/>
    <w:rsid w:val="00B278E7"/>
    <w:rsid w:val="00B31E9C"/>
    <w:rsid w:val="00B32741"/>
    <w:rsid w:val="00B34B68"/>
    <w:rsid w:val="00B36A1C"/>
    <w:rsid w:val="00B36A43"/>
    <w:rsid w:val="00B453B7"/>
    <w:rsid w:val="00B46697"/>
    <w:rsid w:val="00B47504"/>
    <w:rsid w:val="00B47FDF"/>
    <w:rsid w:val="00B507D3"/>
    <w:rsid w:val="00B530D5"/>
    <w:rsid w:val="00B56AD8"/>
    <w:rsid w:val="00B57340"/>
    <w:rsid w:val="00B6731A"/>
    <w:rsid w:val="00B67E22"/>
    <w:rsid w:val="00B67EE9"/>
    <w:rsid w:val="00B70CC5"/>
    <w:rsid w:val="00B7257B"/>
    <w:rsid w:val="00B72CD8"/>
    <w:rsid w:val="00B850BE"/>
    <w:rsid w:val="00B87430"/>
    <w:rsid w:val="00B930CA"/>
    <w:rsid w:val="00BA16DA"/>
    <w:rsid w:val="00BA1C48"/>
    <w:rsid w:val="00BA4926"/>
    <w:rsid w:val="00BA51D6"/>
    <w:rsid w:val="00BB64B7"/>
    <w:rsid w:val="00BC0442"/>
    <w:rsid w:val="00BC1F2C"/>
    <w:rsid w:val="00BC27BB"/>
    <w:rsid w:val="00BC61BC"/>
    <w:rsid w:val="00BD22CF"/>
    <w:rsid w:val="00BD389C"/>
    <w:rsid w:val="00BD4129"/>
    <w:rsid w:val="00BD5EC2"/>
    <w:rsid w:val="00BE1743"/>
    <w:rsid w:val="00BF1BC6"/>
    <w:rsid w:val="00BF7C3E"/>
    <w:rsid w:val="00C121D3"/>
    <w:rsid w:val="00C2072B"/>
    <w:rsid w:val="00C259D6"/>
    <w:rsid w:val="00C27EA1"/>
    <w:rsid w:val="00C327A8"/>
    <w:rsid w:val="00C34358"/>
    <w:rsid w:val="00C362C3"/>
    <w:rsid w:val="00C367EB"/>
    <w:rsid w:val="00C47AA0"/>
    <w:rsid w:val="00C56D65"/>
    <w:rsid w:val="00C6060D"/>
    <w:rsid w:val="00C61E60"/>
    <w:rsid w:val="00C63176"/>
    <w:rsid w:val="00C64878"/>
    <w:rsid w:val="00C64F6C"/>
    <w:rsid w:val="00C713F3"/>
    <w:rsid w:val="00C767C6"/>
    <w:rsid w:val="00C83474"/>
    <w:rsid w:val="00C90418"/>
    <w:rsid w:val="00C913F1"/>
    <w:rsid w:val="00C93889"/>
    <w:rsid w:val="00C94034"/>
    <w:rsid w:val="00C95854"/>
    <w:rsid w:val="00CA66E2"/>
    <w:rsid w:val="00CA6750"/>
    <w:rsid w:val="00CB27FC"/>
    <w:rsid w:val="00CB520D"/>
    <w:rsid w:val="00CB60A0"/>
    <w:rsid w:val="00CB6295"/>
    <w:rsid w:val="00CB718F"/>
    <w:rsid w:val="00CC33A0"/>
    <w:rsid w:val="00CC7AA2"/>
    <w:rsid w:val="00CD2A08"/>
    <w:rsid w:val="00CD2FC9"/>
    <w:rsid w:val="00CE5E5D"/>
    <w:rsid w:val="00CE66C5"/>
    <w:rsid w:val="00CE7084"/>
    <w:rsid w:val="00CE756B"/>
    <w:rsid w:val="00CE7748"/>
    <w:rsid w:val="00CF5C75"/>
    <w:rsid w:val="00D10FBA"/>
    <w:rsid w:val="00D11946"/>
    <w:rsid w:val="00D13F90"/>
    <w:rsid w:val="00D1771F"/>
    <w:rsid w:val="00D17C72"/>
    <w:rsid w:val="00D24E0A"/>
    <w:rsid w:val="00D268E2"/>
    <w:rsid w:val="00D31EB9"/>
    <w:rsid w:val="00D33633"/>
    <w:rsid w:val="00D353A5"/>
    <w:rsid w:val="00D356BB"/>
    <w:rsid w:val="00D37B75"/>
    <w:rsid w:val="00D37D9A"/>
    <w:rsid w:val="00D412B5"/>
    <w:rsid w:val="00D415F3"/>
    <w:rsid w:val="00D43451"/>
    <w:rsid w:val="00D46620"/>
    <w:rsid w:val="00D52BAF"/>
    <w:rsid w:val="00D624E1"/>
    <w:rsid w:val="00D66346"/>
    <w:rsid w:val="00D66447"/>
    <w:rsid w:val="00D70058"/>
    <w:rsid w:val="00D81422"/>
    <w:rsid w:val="00D8798D"/>
    <w:rsid w:val="00D90F9A"/>
    <w:rsid w:val="00D945F1"/>
    <w:rsid w:val="00D96657"/>
    <w:rsid w:val="00D979D7"/>
    <w:rsid w:val="00DA2E7E"/>
    <w:rsid w:val="00DA3AD9"/>
    <w:rsid w:val="00DA56AE"/>
    <w:rsid w:val="00DA5A91"/>
    <w:rsid w:val="00DA5E17"/>
    <w:rsid w:val="00DB4542"/>
    <w:rsid w:val="00DB49AF"/>
    <w:rsid w:val="00DC3036"/>
    <w:rsid w:val="00DD2D62"/>
    <w:rsid w:val="00DD35C0"/>
    <w:rsid w:val="00DD5564"/>
    <w:rsid w:val="00DE02A6"/>
    <w:rsid w:val="00DE117A"/>
    <w:rsid w:val="00DE3EA4"/>
    <w:rsid w:val="00DE3F71"/>
    <w:rsid w:val="00DE6C90"/>
    <w:rsid w:val="00DF0875"/>
    <w:rsid w:val="00DF1D6E"/>
    <w:rsid w:val="00DF3219"/>
    <w:rsid w:val="00DF39E1"/>
    <w:rsid w:val="00E0713A"/>
    <w:rsid w:val="00E07DDF"/>
    <w:rsid w:val="00E1382D"/>
    <w:rsid w:val="00E146AE"/>
    <w:rsid w:val="00E16DB8"/>
    <w:rsid w:val="00E16F79"/>
    <w:rsid w:val="00E22CE9"/>
    <w:rsid w:val="00E256F6"/>
    <w:rsid w:val="00E30318"/>
    <w:rsid w:val="00E33566"/>
    <w:rsid w:val="00E336D9"/>
    <w:rsid w:val="00E3522B"/>
    <w:rsid w:val="00E37AD0"/>
    <w:rsid w:val="00E439E6"/>
    <w:rsid w:val="00E43D03"/>
    <w:rsid w:val="00E4439D"/>
    <w:rsid w:val="00E457FD"/>
    <w:rsid w:val="00E52B5F"/>
    <w:rsid w:val="00E60820"/>
    <w:rsid w:val="00E60F73"/>
    <w:rsid w:val="00E6340B"/>
    <w:rsid w:val="00E65039"/>
    <w:rsid w:val="00E657CD"/>
    <w:rsid w:val="00E66A22"/>
    <w:rsid w:val="00E66DC3"/>
    <w:rsid w:val="00EA1099"/>
    <w:rsid w:val="00EA2E59"/>
    <w:rsid w:val="00EA5719"/>
    <w:rsid w:val="00EA7361"/>
    <w:rsid w:val="00EA79F0"/>
    <w:rsid w:val="00EB0A20"/>
    <w:rsid w:val="00EB0E81"/>
    <w:rsid w:val="00EC6AE2"/>
    <w:rsid w:val="00EC6C6D"/>
    <w:rsid w:val="00ED009A"/>
    <w:rsid w:val="00ED42BE"/>
    <w:rsid w:val="00ED635A"/>
    <w:rsid w:val="00ED6422"/>
    <w:rsid w:val="00EE059E"/>
    <w:rsid w:val="00EE403F"/>
    <w:rsid w:val="00EE58BD"/>
    <w:rsid w:val="00EF22A0"/>
    <w:rsid w:val="00F04240"/>
    <w:rsid w:val="00F068AF"/>
    <w:rsid w:val="00F12964"/>
    <w:rsid w:val="00F156B7"/>
    <w:rsid w:val="00F1686E"/>
    <w:rsid w:val="00F203A6"/>
    <w:rsid w:val="00F22389"/>
    <w:rsid w:val="00F2544F"/>
    <w:rsid w:val="00F30418"/>
    <w:rsid w:val="00F30553"/>
    <w:rsid w:val="00F3061C"/>
    <w:rsid w:val="00F33124"/>
    <w:rsid w:val="00F33924"/>
    <w:rsid w:val="00F354FB"/>
    <w:rsid w:val="00F36421"/>
    <w:rsid w:val="00F4095B"/>
    <w:rsid w:val="00F4385A"/>
    <w:rsid w:val="00F462F7"/>
    <w:rsid w:val="00F5213F"/>
    <w:rsid w:val="00F54A20"/>
    <w:rsid w:val="00F6150E"/>
    <w:rsid w:val="00F65D81"/>
    <w:rsid w:val="00F71D89"/>
    <w:rsid w:val="00F7350B"/>
    <w:rsid w:val="00F8107F"/>
    <w:rsid w:val="00F83622"/>
    <w:rsid w:val="00F84A45"/>
    <w:rsid w:val="00F85BFF"/>
    <w:rsid w:val="00F91471"/>
    <w:rsid w:val="00F91FE6"/>
    <w:rsid w:val="00FA0660"/>
    <w:rsid w:val="00FA5096"/>
    <w:rsid w:val="00FA59ED"/>
    <w:rsid w:val="00FA6128"/>
    <w:rsid w:val="00FA7F0A"/>
    <w:rsid w:val="00FB13A7"/>
    <w:rsid w:val="00FB1C98"/>
    <w:rsid w:val="00FB1D31"/>
    <w:rsid w:val="00FB3FCB"/>
    <w:rsid w:val="00FB5AB6"/>
    <w:rsid w:val="00FB702E"/>
    <w:rsid w:val="00FC485C"/>
    <w:rsid w:val="00FC5FFA"/>
    <w:rsid w:val="00FC7E0C"/>
    <w:rsid w:val="00FD366C"/>
    <w:rsid w:val="00FD6589"/>
    <w:rsid w:val="00FD6C65"/>
    <w:rsid w:val="00FF1121"/>
    <w:rsid w:val="00FF38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F0FCB1"/>
  <w15:chartTrackingRefBased/>
  <w15:docId w15:val="{9B9D5D1F-BC3C-4997-86F2-9FE9EE34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semiHidden/>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semiHidden/>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AC3EF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C3EF2"/>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C3EF2"/>
    <w:rPr>
      <w:rFonts w:ascii="Helvetica" w:hAnsi="Helvetica" w:cs="Helvetica" w:hint="default"/>
      <w:sz w:val="18"/>
      <w:lang w:val="nl-NL"/>
    </w:rPr>
  </w:style>
  <w:style w:type="character" w:customStyle="1" w:styleId="Datumopmaakprofiel">
    <w:name w:val="Datumopmaakprofiel"/>
    <w:basedOn w:val="Versie"/>
    <w:rsid w:val="00AC3EF2"/>
    <w:rPr>
      <w:rFonts w:ascii="Helvetica" w:hAnsi="Helvetica" w:cs="Helvetica" w:hint="default"/>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826776">
      <w:bodyDiv w:val="1"/>
      <w:marLeft w:val="0"/>
      <w:marRight w:val="0"/>
      <w:marTop w:val="0"/>
      <w:marBottom w:val="0"/>
      <w:divBdr>
        <w:top w:val="none" w:sz="0" w:space="0" w:color="auto"/>
        <w:left w:val="none" w:sz="0" w:space="0" w:color="auto"/>
        <w:bottom w:val="none" w:sz="0" w:space="0" w:color="auto"/>
        <w:right w:val="none" w:sz="0" w:space="0" w:color="auto"/>
      </w:divBdr>
    </w:div>
    <w:div w:id="677928956">
      <w:bodyDiv w:val="1"/>
      <w:marLeft w:val="0"/>
      <w:marRight w:val="0"/>
      <w:marTop w:val="0"/>
      <w:marBottom w:val="0"/>
      <w:divBdr>
        <w:top w:val="none" w:sz="0" w:space="0" w:color="auto"/>
        <w:left w:val="none" w:sz="0" w:space="0" w:color="auto"/>
        <w:bottom w:val="none" w:sz="0" w:space="0" w:color="auto"/>
        <w:right w:val="none" w:sz="0" w:space="0" w:color="auto"/>
      </w:divBdr>
    </w:div>
    <w:div w:id="981009662">
      <w:bodyDiv w:val="1"/>
      <w:marLeft w:val="0"/>
      <w:marRight w:val="0"/>
      <w:marTop w:val="0"/>
      <w:marBottom w:val="0"/>
      <w:divBdr>
        <w:top w:val="none" w:sz="0" w:space="0" w:color="auto"/>
        <w:left w:val="none" w:sz="0" w:space="0" w:color="auto"/>
        <w:bottom w:val="none" w:sz="0" w:space="0" w:color="auto"/>
        <w:right w:val="none" w:sz="0" w:space="0" w:color="auto"/>
      </w:divBdr>
    </w:div>
    <w:div w:id="1286892067">
      <w:bodyDiv w:val="1"/>
      <w:marLeft w:val="0"/>
      <w:marRight w:val="0"/>
      <w:marTop w:val="0"/>
      <w:marBottom w:val="0"/>
      <w:divBdr>
        <w:top w:val="none" w:sz="0" w:space="0" w:color="auto"/>
        <w:left w:val="none" w:sz="0" w:space="0" w:color="auto"/>
        <w:bottom w:val="none" w:sz="0" w:space="0" w:color="auto"/>
        <w:right w:val="none" w:sz="0" w:space="0" w:color="auto"/>
      </w:divBdr>
    </w:div>
    <w:div w:id="2119597592">
      <w:bodyDiv w:val="1"/>
      <w:marLeft w:val="0"/>
      <w:marRight w:val="0"/>
      <w:marTop w:val="0"/>
      <w:marBottom w:val="0"/>
      <w:divBdr>
        <w:top w:val="none" w:sz="0" w:space="0" w:color="auto"/>
        <w:left w:val="none" w:sz="0" w:space="0" w:color="auto"/>
        <w:bottom w:val="none" w:sz="0" w:space="0" w:color="auto"/>
        <w:right w:val="none" w:sz="0" w:space="0" w:color="auto"/>
      </w:divBdr>
      <w:divsChild>
        <w:div w:id="7555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1528</Words>
  <Characters>8410</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Model hypotheekakte</vt:lpstr>
    </vt:vector>
  </TitlesOfParts>
  <Company>Rabobank</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hypotheekakte</dc:title>
  <dc:subject/>
  <dc:creator>RZ/PPB</dc:creator>
  <cp:keywords/>
  <dc:description/>
  <cp:lastModifiedBy>Groot, Karina de</cp:lastModifiedBy>
  <cp:revision>4</cp:revision>
  <cp:lastPrinted>2014-08-22T06:21:00Z</cp:lastPrinted>
  <dcterms:created xsi:type="dcterms:W3CDTF">2016-09-29T08:21:00Z</dcterms:created>
  <dcterms:modified xsi:type="dcterms:W3CDTF">2019-08-22T07:41:00Z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1837433428</vt:i4>
  </property>
  <property fmtid="{D5CDD505-2E9C-101B-9397-08002B2CF9AE}" pid="3" name="_NewReviewCycle">
    <vt:lpwstr/>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PreviousAdHocReviewCycleID">
    <vt:i4>1898157152</vt:i4>
  </property>
  <property fmtid="{D5CDD505-2E9C-101B-9397-08002B2CF9AE}" pid="8" name="_ReviewingToolsShownOnce">
    <vt:lpwstr/>
  </property>
</Properties>
</file>