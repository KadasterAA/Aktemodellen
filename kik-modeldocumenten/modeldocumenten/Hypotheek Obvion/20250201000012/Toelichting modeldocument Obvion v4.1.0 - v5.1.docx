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2C95937F" w:rsidR="003228A3" w:rsidRPr="00343045" w:rsidRDefault="00AD02F4">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7495BC57" w14:textId="77777777" w:rsidTr="00025AA2">
        <w:trPr>
          <w:gridAfter w:val="1"/>
          <w:wAfter w:w="3544" w:type="dxa"/>
        </w:trPr>
        <w:tc>
          <w:tcPr>
            <w:tcW w:w="5315" w:type="dxa"/>
          </w:tcPr>
          <w:p w14:paraId="30EC4EBF" w14:textId="339FF6E3" w:rsidR="003228A3" w:rsidRPr="00343045" w:rsidRDefault="003228A3">
            <w:pPr>
              <w:pStyle w:val="Afdeling"/>
              <w:rPr>
                <w:sz w:val="20"/>
                <w:lang w:val="nl-NL"/>
              </w:rPr>
            </w:pPr>
            <w:bookmarkStart w:id="1" w:name="bmAfdeling"/>
            <w:bookmarkEnd w:id="1"/>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74265E75" w:rsidR="003228A3" w:rsidRPr="00343045" w:rsidRDefault="008D0862" w:rsidP="00A77D46">
            <w:pPr>
              <w:pStyle w:val="Titel"/>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r w:rsidR="00DC12C2">
              <w:rPr>
                <w:lang w:val="nl-NL"/>
              </w:rPr>
              <w:t xml:space="preserve"> v</w:t>
            </w:r>
            <w:r w:rsidR="00AD02F4">
              <w:rPr>
                <w:lang w:val="nl-NL"/>
              </w:rPr>
              <w:t>4</w:t>
            </w:r>
            <w:r w:rsidR="00DC12C2">
              <w:rPr>
                <w:lang w:val="nl-NL"/>
              </w:rPr>
              <w:t>.</w:t>
            </w:r>
            <w:ins w:id="4" w:author="Groot, Karina de" w:date="2025-09-08T09:48:00Z" w16du:dateUtc="2025-09-08T07:48:00Z">
              <w:r w:rsidR="007C0DA8">
                <w:rPr>
                  <w:lang w:val="nl-NL"/>
                </w:rPr>
                <w:t>1</w:t>
              </w:r>
            </w:ins>
            <w:del w:id="5" w:author="Groot, Karina de" w:date="2025-09-08T09:48:00Z" w16du:dateUtc="2025-09-08T07:48:00Z">
              <w:r w:rsidR="00DC12C2" w:rsidDel="007C0DA8">
                <w:rPr>
                  <w:lang w:val="nl-NL"/>
                </w:rPr>
                <w:delText>0</w:delText>
              </w:r>
            </w:del>
            <w:r w:rsidR="00DC12C2">
              <w:rPr>
                <w:lang w:val="nl-NL"/>
              </w:rPr>
              <w:t>.0</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0923C3" w:rsidRDefault="00755C3E">
            <w:pPr>
              <w:pStyle w:val="tussenkopje"/>
              <w:rPr>
                <w:b/>
                <w:bCs/>
                <w:lang w:val="nl-NL"/>
              </w:rPr>
            </w:pPr>
            <w:r w:rsidRPr="000923C3">
              <w:rPr>
                <w:b/>
                <w:bCs/>
                <w:lang w:val="nl-NL"/>
              </w:rPr>
              <w:t>Versie</w:t>
            </w:r>
          </w:p>
        </w:tc>
      </w:tr>
      <w:tr w:rsidR="003228A3" w:rsidRPr="00343045" w14:paraId="4063FF6F" w14:textId="77777777" w:rsidTr="00025AA2">
        <w:trPr>
          <w:gridAfter w:val="1"/>
          <w:wAfter w:w="3544" w:type="dxa"/>
          <w:cantSplit/>
        </w:trPr>
        <w:tc>
          <w:tcPr>
            <w:tcW w:w="5315" w:type="dxa"/>
            <w:vAlign w:val="bottom"/>
          </w:tcPr>
          <w:p w14:paraId="0F260394" w14:textId="2C95980D" w:rsidR="002A010E" w:rsidRPr="00343045" w:rsidRDefault="00AD02F4" w:rsidP="008D0862">
            <w:bookmarkStart w:id="7" w:name="bmAuteurs"/>
            <w:bookmarkEnd w:id="7"/>
            <w:r>
              <w:t>5.</w:t>
            </w:r>
            <w:ins w:id="8" w:author="Groot, Karina de" w:date="2025-09-08T09:48:00Z" w16du:dateUtc="2025-09-08T07:48:00Z">
              <w:r w:rsidR="007C0DA8">
                <w:t>1</w:t>
              </w:r>
            </w:ins>
            <w:del w:id="9" w:author="Groot, Karina de" w:date="2025-09-08T09:48:00Z" w16du:dateUtc="2025-09-08T07:48:00Z">
              <w:r w:rsidDel="007C0DA8">
                <w:delText>0</w:delText>
              </w:r>
            </w:del>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149C3588" w14:textId="77777777" w:rsidR="00BE14F0" w:rsidRDefault="00BE14F0">
      <w:pPr>
        <w:sectPr w:rsidR="00BE14F0" w:rsidSect="00923174">
          <w:headerReference w:type="default" r:id="rId8"/>
          <w:pgSz w:w="11906" w:h="16838" w:code="9"/>
          <w:pgMar w:top="3402" w:right="1304" w:bottom="1304" w:left="1814" w:header="567" w:footer="431" w:gutter="0"/>
          <w:cols w:space="708"/>
          <w:formProt w:val="0"/>
        </w:sectPr>
      </w:pPr>
    </w:p>
    <w:p w14:paraId="02B36580" w14:textId="77777777" w:rsidR="005B4409" w:rsidRDefault="005B4409"/>
    <w:tbl>
      <w:tblPr>
        <w:tblW w:w="1418" w:type="dxa"/>
        <w:tblCellMar>
          <w:left w:w="70" w:type="dxa"/>
          <w:right w:w="70" w:type="dxa"/>
        </w:tblCellMar>
        <w:tblLook w:val="0000" w:firstRow="0" w:lastRow="0" w:firstColumn="0" w:lastColumn="0" w:noHBand="0" w:noVBand="0"/>
      </w:tblPr>
      <w:tblGrid>
        <w:gridCol w:w="1418"/>
      </w:tblGrid>
      <w:tr w:rsidR="003228A3" w:rsidRPr="00343045" w14:paraId="1CE5EF01" w14:textId="77777777" w:rsidTr="00FC7E3B">
        <w:trPr>
          <w:trHeight w:hRule="exact" w:val="332"/>
        </w:trPr>
        <w:tc>
          <w:tcPr>
            <w:tcW w:w="1418"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FC7E3B">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FC7E3B">
        <w:tc>
          <w:tcPr>
            <w:tcW w:w="637" w:type="dxa"/>
          </w:tcPr>
          <w:p w14:paraId="51EBCF9C" w14:textId="77777777" w:rsidR="0085169E" w:rsidRPr="00EB6D63" w:rsidRDefault="0085169E" w:rsidP="00470FC9">
            <w:pPr>
              <w:rPr>
                <w:rStyle w:val="Versie0"/>
                <w:bCs/>
                <w:sz w:val="16"/>
                <w:szCs w:val="16"/>
              </w:rPr>
            </w:pPr>
            <w:bookmarkStart w:id="12" w:name="bmVersie"/>
            <w:bookmarkEnd w:id="12"/>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FC7E3B">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FC7E3B">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FC7E3B">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FC7E3B">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FC7E3B">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FC7E3B">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FC7E3B">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r w:rsidR="00C8032C" w:rsidRPr="00EB6D63" w14:paraId="164E46A8" w14:textId="77777777" w:rsidTr="00FC7E3B">
        <w:tc>
          <w:tcPr>
            <w:tcW w:w="637" w:type="dxa"/>
          </w:tcPr>
          <w:p w14:paraId="44FA34BC" w14:textId="16848DA2" w:rsidR="00C8032C" w:rsidRDefault="00C8032C" w:rsidP="00AF5F3D">
            <w:pPr>
              <w:rPr>
                <w:rStyle w:val="Versie0"/>
                <w:bCs/>
                <w:sz w:val="16"/>
                <w:szCs w:val="16"/>
              </w:rPr>
            </w:pPr>
            <w:r>
              <w:rPr>
                <w:rStyle w:val="Versie0"/>
                <w:bCs/>
                <w:sz w:val="16"/>
                <w:szCs w:val="16"/>
              </w:rPr>
              <w:t>3.4.0</w:t>
            </w:r>
          </w:p>
        </w:tc>
        <w:tc>
          <w:tcPr>
            <w:tcW w:w="1560" w:type="dxa"/>
          </w:tcPr>
          <w:p w14:paraId="4DC5DE72" w14:textId="4C0B1B40" w:rsidR="00C8032C" w:rsidRDefault="00C8032C" w:rsidP="00AF5F3D">
            <w:pPr>
              <w:rPr>
                <w:rStyle w:val="Datumopmaakprofiel"/>
                <w:rFonts w:cs="Helvetica"/>
                <w:sz w:val="16"/>
                <w:szCs w:val="16"/>
              </w:rPr>
            </w:pPr>
            <w:r>
              <w:rPr>
                <w:rStyle w:val="Datumopmaakprofiel"/>
                <w:rFonts w:cs="Helvetica"/>
                <w:sz w:val="16"/>
                <w:szCs w:val="16"/>
              </w:rPr>
              <w:t>23 september 2020</w:t>
            </w:r>
          </w:p>
        </w:tc>
        <w:tc>
          <w:tcPr>
            <w:tcW w:w="1984" w:type="dxa"/>
          </w:tcPr>
          <w:p w14:paraId="3AF3A690" w14:textId="08BF6131" w:rsidR="00C8032C" w:rsidRPr="0043720F" w:rsidRDefault="00C8032C" w:rsidP="00AF5F3D">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3049B26A" w14:textId="1AE6CAD7" w:rsidR="00C8032C" w:rsidRPr="000955EA" w:rsidRDefault="00C8032C" w:rsidP="00AF5F3D">
            <w:pPr>
              <w:rPr>
                <w:rFonts w:cs="Arial"/>
                <w:sz w:val="16"/>
                <w:szCs w:val="16"/>
              </w:rPr>
            </w:pPr>
            <w:r w:rsidRPr="000955EA">
              <w:rPr>
                <w:rFonts w:cs="Arial"/>
                <w:sz w:val="16"/>
                <w:szCs w:val="16"/>
              </w:rPr>
              <w:t>V</w:t>
            </w:r>
            <w:r w:rsidRPr="00FC7E3B">
              <w:rPr>
                <w:rFonts w:cs="Arial"/>
                <w:sz w:val="16"/>
                <w:szCs w:val="16"/>
              </w:rPr>
              <w:t>ersienummers verwijderd uit de tabel onder 1.3 Referenties.</w:t>
            </w:r>
          </w:p>
        </w:tc>
      </w:tr>
      <w:tr w:rsidR="000955EA" w:rsidRPr="00EB6D63" w14:paraId="77174410" w14:textId="77777777" w:rsidTr="00FC7E3B">
        <w:tc>
          <w:tcPr>
            <w:tcW w:w="637" w:type="dxa"/>
          </w:tcPr>
          <w:p w14:paraId="75F33FF1" w14:textId="19A6DA8E" w:rsidR="000955EA" w:rsidRDefault="000955EA" w:rsidP="00AF5F3D">
            <w:pPr>
              <w:rPr>
                <w:rStyle w:val="Versie0"/>
                <w:bCs/>
                <w:sz w:val="16"/>
                <w:szCs w:val="16"/>
              </w:rPr>
            </w:pPr>
            <w:r>
              <w:rPr>
                <w:rStyle w:val="Versie0"/>
                <w:bCs/>
                <w:sz w:val="16"/>
                <w:szCs w:val="16"/>
              </w:rPr>
              <w:t>4.0.0</w:t>
            </w:r>
          </w:p>
        </w:tc>
        <w:tc>
          <w:tcPr>
            <w:tcW w:w="1560" w:type="dxa"/>
          </w:tcPr>
          <w:p w14:paraId="0FE907A6" w14:textId="229D43E3" w:rsidR="000955EA" w:rsidRDefault="000955EA" w:rsidP="00AF5F3D">
            <w:pPr>
              <w:rPr>
                <w:rStyle w:val="Datumopmaakprofiel"/>
                <w:rFonts w:cs="Helvetica"/>
                <w:sz w:val="16"/>
                <w:szCs w:val="16"/>
              </w:rPr>
            </w:pPr>
            <w:r>
              <w:rPr>
                <w:rStyle w:val="Datumopmaakprofiel"/>
                <w:rFonts w:cs="Helvetica"/>
                <w:sz w:val="16"/>
                <w:szCs w:val="16"/>
              </w:rPr>
              <w:t>24 januari 2024</w:t>
            </w:r>
          </w:p>
        </w:tc>
        <w:tc>
          <w:tcPr>
            <w:tcW w:w="1984" w:type="dxa"/>
          </w:tcPr>
          <w:p w14:paraId="79D731F5" w14:textId="351B2A3F" w:rsidR="000955EA" w:rsidRDefault="00AD02F4" w:rsidP="00AF5F3D">
            <w:pPr>
              <w:rPr>
                <w:rFonts w:ascii="Helvetica" w:hAnsi="Helvetica" w:cs="Helvetica"/>
                <w:sz w:val="16"/>
                <w:szCs w:val="16"/>
                <w:lang w:val="en-GB"/>
              </w:rPr>
            </w:pPr>
            <w:r>
              <w:t>BOI/BSU2/Team 2/AA</w:t>
            </w:r>
          </w:p>
        </w:tc>
        <w:tc>
          <w:tcPr>
            <w:tcW w:w="4678" w:type="dxa"/>
          </w:tcPr>
          <w:p w14:paraId="5E943A38" w14:textId="77777777" w:rsidR="000955EA" w:rsidRDefault="000955EA" w:rsidP="00AF5F3D">
            <w:pPr>
              <w:rPr>
                <w:rFonts w:cs="Arial"/>
                <w:sz w:val="16"/>
                <w:szCs w:val="16"/>
              </w:rPr>
            </w:pPr>
            <w:r>
              <w:rPr>
                <w:rFonts w:cs="Arial"/>
                <w:sz w:val="16"/>
                <w:szCs w:val="16"/>
              </w:rPr>
              <w:t>AA-6142: Nieuw modeldocument 3.0</w:t>
            </w:r>
            <w:r w:rsidR="00FC7E3B">
              <w:rPr>
                <w:rFonts w:cs="Arial"/>
                <w:sz w:val="16"/>
                <w:szCs w:val="16"/>
              </w:rPr>
              <w:t>.0</w:t>
            </w:r>
            <w:r>
              <w:rPr>
                <w:rFonts w:cs="Arial"/>
                <w:sz w:val="16"/>
                <w:szCs w:val="16"/>
              </w:rPr>
              <w:t xml:space="preserve"> betreft wijzigingen bankmodel</w:t>
            </w:r>
          </w:p>
          <w:p w14:paraId="4FA48F38" w14:textId="7EDC4C00" w:rsidR="00346D2E" w:rsidRDefault="00346D2E" w:rsidP="00AF5F3D">
            <w:pPr>
              <w:rPr>
                <w:rFonts w:cs="Arial"/>
                <w:sz w:val="16"/>
                <w:szCs w:val="16"/>
              </w:rPr>
            </w:pPr>
          </w:p>
        </w:tc>
      </w:tr>
      <w:tr w:rsidR="00AD02F4" w:rsidRPr="00EB6D63" w14:paraId="431B1387" w14:textId="77777777" w:rsidTr="00FC7E3B">
        <w:tc>
          <w:tcPr>
            <w:tcW w:w="637" w:type="dxa"/>
          </w:tcPr>
          <w:p w14:paraId="79F57015" w14:textId="70D77FF8" w:rsidR="00AD02F4" w:rsidRDefault="00AD02F4" w:rsidP="00AF5F3D">
            <w:pPr>
              <w:rPr>
                <w:rStyle w:val="Versie0"/>
                <w:bCs/>
                <w:sz w:val="16"/>
                <w:szCs w:val="16"/>
              </w:rPr>
            </w:pPr>
            <w:r>
              <w:rPr>
                <w:rStyle w:val="Versie0"/>
                <w:bCs/>
                <w:sz w:val="16"/>
                <w:szCs w:val="16"/>
              </w:rPr>
              <w:t>5.0</w:t>
            </w:r>
          </w:p>
        </w:tc>
        <w:tc>
          <w:tcPr>
            <w:tcW w:w="1560" w:type="dxa"/>
          </w:tcPr>
          <w:p w14:paraId="57D9D575" w14:textId="5CA96347" w:rsidR="00AD02F4" w:rsidRDefault="00AD02F4" w:rsidP="00AF5F3D">
            <w:pPr>
              <w:rPr>
                <w:rStyle w:val="Datumopmaakprofiel"/>
                <w:rFonts w:cs="Helvetica"/>
                <w:sz w:val="16"/>
                <w:szCs w:val="16"/>
              </w:rPr>
            </w:pPr>
            <w:r>
              <w:rPr>
                <w:rStyle w:val="Datumopmaakprofiel"/>
                <w:rFonts w:cs="Helvetica"/>
                <w:sz w:val="16"/>
                <w:szCs w:val="16"/>
              </w:rPr>
              <w:t>3 februari 2025</w:t>
            </w:r>
          </w:p>
        </w:tc>
        <w:tc>
          <w:tcPr>
            <w:tcW w:w="1984" w:type="dxa"/>
          </w:tcPr>
          <w:p w14:paraId="5ADEBED9" w14:textId="4561DEBA" w:rsidR="00AD02F4" w:rsidRDefault="00AD02F4" w:rsidP="00AF5F3D">
            <w:r>
              <w:t>BOI/BSU2/Team 2/AA</w:t>
            </w:r>
          </w:p>
        </w:tc>
        <w:tc>
          <w:tcPr>
            <w:tcW w:w="4678" w:type="dxa"/>
          </w:tcPr>
          <w:p w14:paraId="2E4C6067" w14:textId="3B04C58C" w:rsidR="00AD02F4" w:rsidRDefault="00AD02F4" w:rsidP="00AF5F3D">
            <w:pPr>
              <w:rPr>
                <w:rFonts w:cs="Arial"/>
                <w:sz w:val="16"/>
                <w:szCs w:val="16"/>
              </w:rPr>
            </w:pPr>
            <w:r>
              <w:rPr>
                <w:rFonts w:cs="Arial"/>
                <w:sz w:val="16"/>
                <w:szCs w:val="16"/>
              </w:rPr>
              <w:t xml:space="preserve">AA-6732: Het is nu mogelijk de akte genderneutraal op te stellen. De telstblokken zijn hierop aangepast en </w:t>
            </w:r>
            <w:r w:rsidR="002A4EBD">
              <w:rPr>
                <w:rFonts w:cs="Arial"/>
                <w:sz w:val="16"/>
                <w:szCs w:val="16"/>
              </w:rPr>
              <w:t xml:space="preserve">de volgende keuzeteksten zijn toegevoegd: </w:t>
            </w:r>
            <w:r>
              <w:rPr>
                <w:rFonts w:cs="Arial"/>
                <w:sz w:val="16"/>
                <w:szCs w:val="16"/>
              </w:rPr>
              <w:t>‘</w:t>
            </w:r>
            <w:r w:rsidRPr="00EA3A91">
              <w:rPr>
                <w:sz w:val="16"/>
                <w:szCs w:val="16"/>
              </w:rPr>
              <w:t>k</w:t>
            </w:r>
            <w:r>
              <w:rPr>
                <w:sz w:val="16"/>
                <w:szCs w:val="16"/>
              </w:rPr>
              <w:t>_PersonenVolmacht</w:t>
            </w:r>
            <w:r w:rsidRPr="00EA3A91">
              <w:rPr>
                <w:sz w:val="16"/>
                <w:szCs w:val="16"/>
              </w:rPr>
              <w:t>’</w:t>
            </w:r>
            <w:r w:rsidR="002A4EBD">
              <w:rPr>
                <w:sz w:val="16"/>
                <w:szCs w:val="16"/>
              </w:rPr>
              <w:t>, ‘k_PersonenVerklaren’ en ‘k_Verkla</w:t>
            </w:r>
            <w:r w:rsidR="00730F1D">
              <w:rPr>
                <w:sz w:val="16"/>
                <w:szCs w:val="16"/>
              </w:rPr>
              <w:t>ren</w:t>
            </w:r>
            <w:r w:rsidR="002A4EBD">
              <w:rPr>
                <w:sz w:val="16"/>
                <w:szCs w:val="16"/>
              </w:rPr>
              <w:t>’</w:t>
            </w:r>
            <w:r>
              <w:rPr>
                <w:sz w:val="16"/>
                <w:szCs w:val="16"/>
              </w:rPr>
              <w:t>.</w:t>
            </w:r>
          </w:p>
        </w:tc>
      </w:tr>
      <w:tr w:rsidR="00BF1540" w:rsidRPr="00EB6D63" w14:paraId="53B4947A" w14:textId="77777777" w:rsidTr="00FC7E3B">
        <w:trPr>
          <w:ins w:id="13" w:author="Groot, Karina de" w:date="2025-09-08T09:49:00Z" w16du:dateUtc="2025-09-08T07:49:00Z"/>
        </w:trPr>
        <w:tc>
          <w:tcPr>
            <w:tcW w:w="637" w:type="dxa"/>
          </w:tcPr>
          <w:p w14:paraId="73FDA3D0" w14:textId="3B1CD1C5" w:rsidR="00BF1540" w:rsidRDefault="00BF1540" w:rsidP="00AF5F3D">
            <w:pPr>
              <w:rPr>
                <w:ins w:id="14" w:author="Groot, Karina de" w:date="2025-09-08T09:49:00Z" w16du:dateUtc="2025-09-08T07:49:00Z"/>
                <w:rStyle w:val="Versie0"/>
                <w:bCs/>
                <w:sz w:val="16"/>
                <w:szCs w:val="16"/>
              </w:rPr>
            </w:pPr>
            <w:ins w:id="15" w:author="Groot, Karina de" w:date="2025-09-08T09:49:00Z" w16du:dateUtc="2025-09-08T07:49:00Z">
              <w:r>
                <w:rPr>
                  <w:rStyle w:val="Versie0"/>
                  <w:bCs/>
                  <w:sz w:val="16"/>
                  <w:szCs w:val="16"/>
                </w:rPr>
                <w:t>5.1</w:t>
              </w:r>
            </w:ins>
          </w:p>
        </w:tc>
        <w:tc>
          <w:tcPr>
            <w:tcW w:w="1560" w:type="dxa"/>
          </w:tcPr>
          <w:p w14:paraId="648246B4" w14:textId="5104B6B0" w:rsidR="00BF1540" w:rsidRDefault="00BF1540" w:rsidP="00AF5F3D">
            <w:pPr>
              <w:rPr>
                <w:ins w:id="16" w:author="Groot, Karina de" w:date="2025-09-08T09:49:00Z" w16du:dateUtc="2025-09-08T07:49:00Z"/>
                <w:rStyle w:val="Datumopmaakprofiel"/>
                <w:rFonts w:cs="Helvetica"/>
                <w:sz w:val="16"/>
                <w:szCs w:val="16"/>
              </w:rPr>
            </w:pPr>
            <w:ins w:id="17" w:author="Groot, Karina de" w:date="2025-09-08T09:49:00Z" w16du:dateUtc="2025-09-08T07:49:00Z">
              <w:r>
                <w:rPr>
                  <w:rStyle w:val="Datumopmaakprofiel"/>
                  <w:rFonts w:cs="Helvetica"/>
                  <w:sz w:val="16"/>
                  <w:szCs w:val="16"/>
                </w:rPr>
                <w:t>8 september 2025</w:t>
              </w:r>
            </w:ins>
          </w:p>
        </w:tc>
        <w:tc>
          <w:tcPr>
            <w:tcW w:w="1984" w:type="dxa"/>
          </w:tcPr>
          <w:p w14:paraId="74DF4B6B" w14:textId="713CE609" w:rsidR="00BF1540" w:rsidRDefault="00BF1540" w:rsidP="00AF5F3D">
            <w:pPr>
              <w:rPr>
                <w:ins w:id="18" w:author="Groot, Karina de" w:date="2025-09-08T09:49:00Z" w16du:dateUtc="2025-09-08T07:49:00Z"/>
              </w:rPr>
            </w:pPr>
            <w:ins w:id="19" w:author="Groot, Karina de" w:date="2025-09-08T09:49:00Z" w16du:dateUtc="2025-09-08T07:49:00Z">
              <w:r>
                <w:t>BOI/BSU2/Team 2/AA</w:t>
              </w:r>
            </w:ins>
          </w:p>
        </w:tc>
        <w:tc>
          <w:tcPr>
            <w:tcW w:w="4678" w:type="dxa"/>
          </w:tcPr>
          <w:p w14:paraId="355D3485" w14:textId="03E18208" w:rsidR="00BF1540" w:rsidRDefault="00BF1540" w:rsidP="00AF5F3D">
            <w:pPr>
              <w:rPr>
                <w:ins w:id="20" w:author="Groot, Karina de" w:date="2025-09-08T09:49:00Z" w16du:dateUtc="2025-09-08T07:49:00Z"/>
                <w:rFonts w:cs="Arial"/>
                <w:sz w:val="16"/>
                <w:szCs w:val="16"/>
              </w:rPr>
            </w:pPr>
            <w:ins w:id="21" w:author="Groot, Karina de" w:date="2025-09-08T09:49:00Z" w16du:dateUtc="2025-09-08T07:49:00Z">
              <w:r>
                <w:rPr>
                  <w:rFonts w:cs="Arial"/>
                  <w:sz w:val="16"/>
                  <w:szCs w:val="16"/>
                </w:rPr>
                <w:t xml:space="preserve">AA-8558: Komma verwijderd </w:t>
              </w:r>
            </w:ins>
            <w:ins w:id="22" w:author="Groot, Karina de" w:date="2025-09-08T09:50:00Z" w16du:dateUtc="2025-09-08T07:50:00Z">
              <w:r>
                <w:rPr>
                  <w:rFonts w:cs="Arial"/>
                  <w:sz w:val="16"/>
                  <w:szCs w:val="16"/>
                </w:rPr>
                <w:t>uit de tekst van de Overbruggingshypotheek.</w:t>
              </w:r>
            </w:ins>
          </w:p>
        </w:tc>
      </w:tr>
    </w:tbl>
    <w:p w14:paraId="01F8A41B" w14:textId="77777777" w:rsidR="00010AA1" w:rsidRPr="007356AC" w:rsidRDefault="00010AA1"/>
    <w:p w14:paraId="3ABC5EAD" w14:textId="3BB4FA17" w:rsidR="00BE14F0" w:rsidRDefault="00BE14F0">
      <w:r>
        <w:br w:type="page"/>
      </w:r>
    </w:p>
    <w:p w14:paraId="6788D589" w14:textId="2F784B3A" w:rsidR="00BE14F0" w:rsidRDefault="00BE14F0"/>
    <w:p w14:paraId="4D596575" w14:textId="77777777" w:rsidR="003228A3" w:rsidRPr="007356AC" w:rsidRDefault="003228A3"/>
    <w:sdt>
      <w:sdtPr>
        <w:rPr>
          <w:rFonts w:ascii="Arial" w:eastAsia="Times New Roman" w:hAnsi="Arial" w:cs="Times New Roman"/>
          <w:snapToGrid w:val="0"/>
          <w:color w:val="auto"/>
          <w:kern w:val="28"/>
          <w:sz w:val="18"/>
          <w:szCs w:val="20"/>
          <w:lang w:eastAsia="en-US"/>
        </w:rPr>
        <w:id w:val="-462803577"/>
        <w:docPartObj>
          <w:docPartGallery w:val="Table of Contents"/>
          <w:docPartUnique/>
        </w:docPartObj>
      </w:sdtPr>
      <w:sdtEndPr>
        <w:rPr>
          <w:b/>
          <w:bCs/>
        </w:rPr>
      </w:sdtEndPr>
      <w:sdtContent>
        <w:p w14:paraId="58E2AC66" w14:textId="2A1E948E" w:rsidR="000D4206" w:rsidRDefault="000D4206">
          <w:pPr>
            <w:pStyle w:val="Kopvaninhoudsopgave"/>
          </w:pPr>
          <w:r>
            <w:t>Inhoud</w:t>
          </w:r>
        </w:p>
        <w:p w14:paraId="200756C0" w14:textId="560DC678"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7006174" w:history="1">
            <w:r w:rsidRPr="002E4679">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Inleiding</w:t>
            </w:r>
            <w:r>
              <w:rPr>
                <w:webHidden/>
              </w:rPr>
              <w:tab/>
            </w:r>
            <w:r>
              <w:rPr>
                <w:webHidden/>
              </w:rPr>
              <w:fldChar w:fldCharType="begin"/>
            </w:r>
            <w:r>
              <w:rPr>
                <w:webHidden/>
              </w:rPr>
              <w:instrText xml:space="preserve"> PAGEREF _Toc157006174 \h </w:instrText>
            </w:r>
            <w:r>
              <w:rPr>
                <w:webHidden/>
              </w:rPr>
            </w:r>
            <w:r>
              <w:rPr>
                <w:webHidden/>
              </w:rPr>
              <w:fldChar w:fldCharType="separate"/>
            </w:r>
            <w:r>
              <w:rPr>
                <w:webHidden/>
              </w:rPr>
              <w:t>4</w:t>
            </w:r>
            <w:r>
              <w:rPr>
                <w:webHidden/>
              </w:rPr>
              <w:fldChar w:fldCharType="end"/>
            </w:r>
          </w:hyperlink>
        </w:p>
        <w:p w14:paraId="5497D845" w14:textId="20E8207B"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5" w:history="1">
            <w:r w:rsidRPr="002E4679">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Doel</w:t>
            </w:r>
            <w:r>
              <w:rPr>
                <w:webHidden/>
              </w:rPr>
              <w:tab/>
            </w:r>
            <w:r>
              <w:rPr>
                <w:webHidden/>
              </w:rPr>
              <w:fldChar w:fldCharType="begin"/>
            </w:r>
            <w:r>
              <w:rPr>
                <w:webHidden/>
              </w:rPr>
              <w:instrText xml:space="preserve"> PAGEREF _Toc157006175 \h </w:instrText>
            </w:r>
            <w:r>
              <w:rPr>
                <w:webHidden/>
              </w:rPr>
            </w:r>
            <w:r>
              <w:rPr>
                <w:webHidden/>
              </w:rPr>
              <w:fldChar w:fldCharType="separate"/>
            </w:r>
            <w:r>
              <w:rPr>
                <w:webHidden/>
              </w:rPr>
              <w:t>4</w:t>
            </w:r>
            <w:r>
              <w:rPr>
                <w:webHidden/>
              </w:rPr>
              <w:fldChar w:fldCharType="end"/>
            </w:r>
          </w:hyperlink>
        </w:p>
        <w:p w14:paraId="6050A4B5" w14:textId="4F8D2F83"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6" w:history="1">
            <w:r w:rsidRPr="002E4679">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Algemeen</w:t>
            </w:r>
            <w:r>
              <w:rPr>
                <w:webHidden/>
              </w:rPr>
              <w:tab/>
            </w:r>
            <w:r>
              <w:rPr>
                <w:webHidden/>
              </w:rPr>
              <w:fldChar w:fldCharType="begin"/>
            </w:r>
            <w:r>
              <w:rPr>
                <w:webHidden/>
              </w:rPr>
              <w:instrText xml:space="preserve"> PAGEREF _Toc157006176 \h </w:instrText>
            </w:r>
            <w:r>
              <w:rPr>
                <w:webHidden/>
              </w:rPr>
            </w:r>
            <w:r>
              <w:rPr>
                <w:webHidden/>
              </w:rPr>
              <w:fldChar w:fldCharType="separate"/>
            </w:r>
            <w:r>
              <w:rPr>
                <w:webHidden/>
              </w:rPr>
              <w:t>4</w:t>
            </w:r>
            <w:r>
              <w:rPr>
                <w:webHidden/>
              </w:rPr>
              <w:fldChar w:fldCharType="end"/>
            </w:r>
          </w:hyperlink>
        </w:p>
        <w:p w14:paraId="10CBA533" w14:textId="762CB6C3"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7" w:history="1">
            <w:r w:rsidRPr="002E4679">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Referenties</w:t>
            </w:r>
            <w:r>
              <w:rPr>
                <w:webHidden/>
              </w:rPr>
              <w:tab/>
            </w:r>
            <w:r>
              <w:rPr>
                <w:webHidden/>
              </w:rPr>
              <w:fldChar w:fldCharType="begin"/>
            </w:r>
            <w:r>
              <w:rPr>
                <w:webHidden/>
              </w:rPr>
              <w:instrText xml:space="preserve"> PAGEREF _Toc157006177 \h </w:instrText>
            </w:r>
            <w:r>
              <w:rPr>
                <w:webHidden/>
              </w:rPr>
            </w:r>
            <w:r>
              <w:rPr>
                <w:webHidden/>
              </w:rPr>
              <w:fldChar w:fldCharType="separate"/>
            </w:r>
            <w:r>
              <w:rPr>
                <w:webHidden/>
              </w:rPr>
              <w:t>5</w:t>
            </w:r>
            <w:r>
              <w:rPr>
                <w:webHidden/>
              </w:rPr>
              <w:fldChar w:fldCharType="end"/>
            </w:r>
          </w:hyperlink>
        </w:p>
        <w:p w14:paraId="6F8D4926" w14:textId="4800834B"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hyperlink w:anchor="_Toc157006178" w:history="1">
            <w:r w:rsidRPr="002E4679">
              <w:rPr>
                <w:rStyle w:val="Hyperlink"/>
              </w:rPr>
              <w:t>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Obvion Hypotheekakte</w:t>
            </w:r>
            <w:r>
              <w:rPr>
                <w:webHidden/>
              </w:rPr>
              <w:tab/>
            </w:r>
            <w:r>
              <w:rPr>
                <w:webHidden/>
              </w:rPr>
              <w:fldChar w:fldCharType="begin"/>
            </w:r>
            <w:r>
              <w:rPr>
                <w:webHidden/>
              </w:rPr>
              <w:instrText xml:space="preserve"> PAGEREF _Toc157006178 \h </w:instrText>
            </w:r>
            <w:r>
              <w:rPr>
                <w:webHidden/>
              </w:rPr>
            </w:r>
            <w:r>
              <w:rPr>
                <w:webHidden/>
              </w:rPr>
              <w:fldChar w:fldCharType="separate"/>
            </w:r>
            <w:r>
              <w:rPr>
                <w:webHidden/>
              </w:rPr>
              <w:t>6</w:t>
            </w:r>
            <w:r>
              <w:rPr>
                <w:webHidden/>
              </w:rPr>
              <w:fldChar w:fldCharType="end"/>
            </w:r>
          </w:hyperlink>
        </w:p>
        <w:p w14:paraId="1A3C3CC7" w14:textId="65672D5D"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9" w:history="1">
            <w:r w:rsidRPr="002E4679">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Equivalentieverklaring</w:t>
            </w:r>
            <w:r>
              <w:rPr>
                <w:webHidden/>
              </w:rPr>
              <w:tab/>
            </w:r>
            <w:r>
              <w:rPr>
                <w:webHidden/>
              </w:rPr>
              <w:fldChar w:fldCharType="begin"/>
            </w:r>
            <w:r>
              <w:rPr>
                <w:webHidden/>
              </w:rPr>
              <w:instrText xml:space="preserve"> PAGEREF _Toc157006179 \h </w:instrText>
            </w:r>
            <w:r>
              <w:rPr>
                <w:webHidden/>
              </w:rPr>
            </w:r>
            <w:r>
              <w:rPr>
                <w:webHidden/>
              </w:rPr>
              <w:fldChar w:fldCharType="separate"/>
            </w:r>
            <w:r>
              <w:rPr>
                <w:webHidden/>
              </w:rPr>
              <w:t>6</w:t>
            </w:r>
            <w:r>
              <w:rPr>
                <w:webHidden/>
              </w:rPr>
              <w:fldChar w:fldCharType="end"/>
            </w:r>
          </w:hyperlink>
        </w:p>
        <w:p w14:paraId="13F46F71" w14:textId="41B1078C"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0" w:history="1">
            <w:r w:rsidRPr="002E4679">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Titel</w:t>
            </w:r>
            <w:r>
              <w:rPr>
                <w:webHidden/>
              </w:rPr>
              <w:tab/>
            </w:r>
            <w:r>
              <w:rPr>
                <w:webHidden/>
              </w:rPr>
              <w:fldChar w:fldCharType="begin"/>
            </w:r>
            <w:r>
              <w:rPr>
                <w:webHidden/>
              </w:rPr>
              <w:instrText xml:space="preserve"> PAGEREF _Toc157006180 \h </w:instrText>
            </w:r>
            <w:r>
              <w:rPr>
                <w:webHidden/>
              </w:rPr>
            </w:r>
            <w:r>
              <w:rPr>
                <w:webHidden/>
              </w:rPr>
              <w:fldChar w:fldCharType="separate"/>
            </w:r>
            <w:r>
              <w:rPr>
                <w:webHidden/>
              </w:rPr>
              <w:t>6</w:t>
            </w:r>
            <w:r>
              <w:rPr>
                <w:webHidden/>
              </w:rPr>
              <w:fldChar w:fldCharType="end"/>
            </w:r>
          </w:hyperlink>
        </w:p>
        <w:p w14:paraId="23641107" w14:textId="0B66919B"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1" w:history="1">
            <w:r w:rsidRPr="002E4679">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Aanhef</w:t>
            </w:r>
            <w:r>
              <w:rPr>
                <w:webHidden/>
              </w:rPr>
              <w:tab/>
            </w:r>
            <w:r>
              <w:rPr>
                <w:webHidden/>
              </w:rPr>
              <w:fldChar w:fldCharType="begin"/>
            </w:r>
            <w:r>
              <w:rPr>
                <w:webHidden/>
              </w:rPr>
              <w:instrText xml:space="preserve"> PAGEREF _Toc157006181 \h </w:instrText>
            </w:r>
            <w:r>
              <w:rPr>
                <w:webHidden/>
              </w:rPr>
            </w:r>
            <w:r>
              <w:rPr>
                <w:webHidden/>
              </w:rPr>
              <w:fldChar w:fldCharType="separate"/>
            </w:r>
            <w:r>
              <w:rPr>
                <w:webHidden/>
              </w:rPr>
              <w:t>7</w:t>
            </w:r>
            <w:r>
              <w:rPr>
                <w:webHidden/>
              </w:rPr>
              <w:fldChar w:fldCharType="end"/>
            </w:r>
          </w:hyperlink>
        </w:p>
        <w:p w14:paraId="50EDFE40" w14:textId="01CE317C"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2" w:history="1">
            <w:r w:rsidRPr="002E4679">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Partijen</w:t>
            </w:r>
            <w:r>
              <w:rPr>
                <w:webHidden/>
              </w:rPr>
              <w:tab/>
            </w:r>
            <w:r>
              <w:rPr>
                <w:webHidden/>
              </w:rPr>
              <w:fldChar w:fldCharType="begin"/>
            </w:r>
            <w:r>
              <w:rPr>
                <w:webHidden/>
              </w:rPr>
              <w:instrText xml:space="preserve"> PAGEREF _Toc157006182 \h </w:instrText>
            </w:r>
            <w:r>
              <w:rPr>
                <w:webHidden/>
              </w:rPr>
            </w:r>
            <w:r>
              <w:rPr>
                <w:webHidden/>
              </w:rPr>
              <w:fldChar w:fldCharType="separate"/>
            </w:r>
            <w:r>
              <w:rPr>
                <w:webHidden/>
              </w:rPr>
              <w:t>7</w:t>
            </w:r>
            <w:r>
              <w:rPr>
                <w:webHidden/>
              </w:rPr>
              <w:fldChar w:fldCharType="end"/>
            </w:r>
          </w:hyperlink>
        </w:p>
        <w:p w14:paraId="553FCCBE" w14:textId="46C061F4" w:rsidR="000D4206" w:rsidRDefault="000D4206"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3" w:history="1">
            <w:r w:rsidRPr="002E4679">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Geldgever</w:t>
            </w:r>
            <w:r>
              <w:rPr>
                <w:webHidden/>
              </w:rPr>
              <w:tab/>
            </w:r>
            <w:r>
              <w:rPr>
                <w:webHidden/>
              </w:rPr>
              <w:fldChar w:fldCharType="begin"/>
            </w:r>
            <w:r>
              <w:rPr>
                <w:webHidden/>
              </w:rPr>
              <w:instrText xml:space="preserve"> PAGEREF _Toc157006183 \h </w:instrText>
            </w:r>
            <w:r>
              <w:rPr>
                <w:webHidden/>
              </w:rPr>
            </w:r>
            <w:r>
              <w:rPr>
                <w:webHidden/>
              </w:rPr>
              <w:fldChar w:fldCharType="separate"/>
            </w:r>
            <w:r>
              <w:rPr>
                <w:webHidden/>
              </w:rPr>
              <w:t>7</w:t>
            </w:r>
            <w:r>
              <w:rPr>
                <w:webHidden/>
              </w:rPr>
              <w:fldChar w:fldCharType="end"/>
            </w:r>
          </w:hyperlink>
        </w:p>
        <w:p w14:paraId="0B9E79A8" w14:textId="46767AEC" w:rsidR="000D4206" w:rsidRDefault="000D4206"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4" w:history="1">
            <w:r w:rsidRPr="002E4679">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Geldnemer of hypotheekgever</w:t>
            </w:r>
            <w:r>
              <w:rPr>
                <w:webHidden/>
              </w:rPr>
              <w:tab/>
            </w:r>
            <w:r>
              <w:rPr>
                <w:webHidden/>
              </w:rPr>
              <w:fldChar w:fldCharType="begin"/>
            </w:r>
            <w:r>
              <w:rPr>
                <w:webHidden/>
              </w:rPr>
              <w:instrText xml:space="preserve"> PAGEREF _Toc157006184 \h </w:instrText>
            </w:r>
            <w:r>
              <w:rPr>
                <w:webHidden/>
              </w:rPr>
            </w:r>
            <w:r>
              <w:rPr>
                <w:webHidden/>
              </w:rPr>
              <w:fldChar w:fldCharType="separate"/>
            </w:r>
            <w:r>
              <w:rPr>
                <w:webHidden/>
              </w:rPr>
              <w:t>9</w:t>
            </w:r>
            <w:r>
              <w:rPr>
                <w:webHidden/>
              </w:rPr>
              <w:fldChar w:fldCharType="end"/>
            </w:r>
          </w:hyperlink>
        </w:p>
        <w:p w14:paraId="59ADD355" w14:textId="266E70AD" w:rsidR="000D4206" w:rsidRDefault="000D4206"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5" w:history="1">
            <w:r w:rsidRPr="002E4679">
              <w:rPr>
                <w:rStyle w:val="Hyperlink"/>
              </w:rPr>
              <w:t>2.4.3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Afsluiting partijen</w:t>
            </w:r>
            <w:r>
              <w:rPr>
                <w:webHidden/>
              </w:rPr>
              <w:tab/>
            </w:r>
            <w:r>
              <w:rPr>
                <w:webHidden/>
              </w:rPr>
              <w:fldChar w:fldCharType="begin"/>
            </w:r>
            <w:r>
              <w:rPr>
                <w:webHidden/>
              </w:rPr>
              <w:instrText xml:space="preserve"> PAGEREF _Toc157006185 \h </w:instrText>
            </w:r>
            <w:r>
              <w:rPr>
                <w:webHidden/>
              </w:rPr>
            </w:r>
            <w:r>
              <w:rPr>
                <w:webHidden/>
              </w:rPr>
              <w:fldChar w:fldCharType="separate"/>
            </w:r>
            <w:r>
              <w:rPr>
                <w:webHidden/>
              </w:rPr>
              <w:t>10</w:t>
            </w:r>
            <w:r>
              <w:rPr>
                <w:webHidden/>
              </w:rPr>
              <w:fldChar w:fldCharType="end"/>
            </w:r>
          </w:hyperlink>
        </w:p>
        <w:p w14:paraId="7C9151A5" w14:textId="15FA23C7"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2" w:history="1">
            <w:r w:rsidRPr="002E4679">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Lening</w:t>
            </w:r>
            <w:r>
              <w:rPr>
                <w:webHidden/>
              </w:rPr>
              <w:tab/>
            </w:r>
            <w:r>
              <w:rPr>
                <w:webHidden/>
              </w:rPr>
              <w:fldChar w:fldCharType="begin"/>
            </w:r>
            <w:r>
              <w:rPr>
                <w:webHidden/>
              </w:rPr>
              <w:instrText xml:space="preserve"> PAGEREF _Toc157006542 \h </w:instrText>
            </w:r>
            <w:r>
              <w:rPr>
                <w:webHidden/>
              </w:rPr>
            </w:r>
            <w:r>
              <w:rPr>
                <w:webHidden/>
              </w:rPr>
              <w:fldChar w:fldCharType="separate"/>
            </w:r>
            <w:r>
              <w:rPr>
                <w:webHidden/>
              </w:rPr>
              <w:t>11</w:t>
            </w:r>
            <w:r>
              <w:rPr>
                <w:webHidden/>
              </w:rPr>
              <w:fldChar w:fldCharType="end"/>
            </w:r>
          </w:hyperlink>
        </w:p>
        <w:p w14:paraId="6DF62B1D" w14:textId="18B4E301"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3" w:history="1">
            <w:r w:rsidRPr="002E4679">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Starterslening</w:t>
            </w:r>
            <w:r>
              <w:rPr>
                <w:webHidden/>
              </w:rPr>
              <w:tab/>
            </w:r>
            <w:r>
              <w:rPr>
                <w:webHidden/>
              </w:rPr>
              <w:fldChar w:fldCharType="begin"/>
            </w:r>
            <w:r>
              <w:rPr>
                <w:webHidden/>
              </w:rPr>
              <w:instrText xml:space="preserve"> PAGEREF _Toc157006543 \h </w:instrText>
            </w:r>
            <w:r>
              <w:rPr>
                <w:webHidden/>
              </w:rPr>
            </w:r>
            <w:r>
              <w:rPr>
                <w:webHidden/>
              </w:rPr>
              <w:fldChar w:fldCharType="separate"/>
            </w:r>
            <w:r>
              <w:rPr>
                <w:webHidden/>
              </w:rPr>
              <w:t>12</w:t>
            </w:r>
            <w:r>
              <w:rPr>
                <w:webHidden/>
              </w:rPr>
              <w:fldChar w:fldCharType="end"/>
            </w:r>
          </w:hyperlink>
        </w:p>
        <w:p w14:paraId="17E0E143" w14:textId="378533E8"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5" w:history="1">
            <w:r w:rsidRPr="002E4679">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Hypotheekstelling</w:t>
            </w:r>
            <w:r>
              <w:rPr>
                <w:webHidden/>
              </w:rPr>
              <w:tab/>
            </w:r>
            <w:r>
              <w:rPr>
                <w:webHidden/>
              </w:rPr>
              <w:fldChar w:fldCharType="begin"/>
            </w:r>
            <w:r>
              <w:rPr>
                <w:webHidden/>
              </w:rPr>
              <w:instrText xml:space="preserve"> PAGEREF _Toc157006545 \h </w:instrText>
            </w:r>
            <w:r>
              <w:rPr>
                <w:webHidden/>
              </w:rPr>
            </w:r>
            <w:r>
              <w:rPr>
                <w:webHidden/>
              </w:rPr>
              <w:fldChar w:fldCharType="separate"/>
            </w:r>
            <w:r>
              <w:rPr>
                <w:webHidden/>
              </w:rPr>
              <w:t>13</w:t>
            </w:r>
            <w:r>
              <w:rPr>
                <w:webHidden/>
              </w:rPr>
              <w:fldChar w:fldCharType="end"/>
            </w:r>
          </w:hyperlink>
        </w:p>
        <w:p w14:paraId="292E8635" w14:textId="6F409FB2"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6" w:history="1">
            <w:r w:rsidRPr="002E4679">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Onderpand</w:t>
            </w:r>
            <w:r>
              <w:rPr>
                <w:webHidden/>
              </w:rPr>
              <w:tab/>
            </w:r>
            <w:r>
              <w:rPr>
                <w:webHidden/>
              </w:rPr>
              <w:fldChar w:fldCharType="begin"/>
            </w:r>
            <w:r>
              <w:rPr>
                <w:webHidden/>
              </w:rPr>
              <w:instrText xml:space="preserve"> PAGEREF _Toc157006546 \h </w:instrText>
            </w:r>
            <w:r>
              <w:rPr>
                <w:webHidden/>
              </w:rPr>
            </w:r>
            <w:r>
              <w:rPr>
                <w:webHidden/>
              </w:rPr>
              <w:fldChar w:fldCharType="separate"/>
            </w:r>
            <w:r>
              <w:rPr>
                <w:webHidden/>
              </w:rPr>
              <w:t>13</w:t>
            </w:r>
            <w:r>
              <w:rPr>
                <w:webHidden/>
              </w:rPr>
              <w:fldChar w:fldCharType="end"/>
            </w:r>
          </w:hyperlink>
        </w:p>
        <w:p w14:paraId="78DF61F0" w14:textId="64B63F69"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6" w:history="1">
            <w:r w:rsidRPr="002E4679">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Overbruggingshypotheek</w:t>
            </w:r>
            <w:r>
              <w:rPr>
                <w:webHidden/>
              </w:rPr>
              <w:tab/>
            </w:r>
            <w:r>
              <w:rPr>
                <w:webHidden/>
              </w:rPr>
              <w:fldChar w:fldCharType="begin"/>
            </w:r>
            <w:r>
              <w:rPr>
                <w:webHidden/>
              </w:rPr>
              <w:instrText xml:space="preserve"> PAGEREF _Toc157006556 \h </w:instrText>
            </w:r>
            <w:r>
              <w:rPr>
                <w:webHidden/>
              </w:rPr>
            </w:r>
            <w:r>
              <w:rPr>
                <w:webHidden/>
              </w:rPr>
              <w:fldChar w:fldCharType="separate"/>
            </w:r>
            <w:r>
              <w:rPr>
                <w:webHidden/>
              </w:rPr>
              <w:t>14</w:t>
            </w:r>
            <w:r>
              <w:rPr>
                <w:webHidden/>
              </w:rPr>
              <w:fldChar w:fldCharType="end"/>
            </w:r>
          </w:hyperlink>
        </w:p>
        <w:p w14:paraId="6F9B8893" w14:textId="4569F4BF"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8" w:history="1">
            <w:r w:rsidRPr="002E4679">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Afsluiting</w:t>
            </w:r>
            <w:r>
              <w:rPr>
                <w:webHidden/>
              </w:rPr>
              <w:tab/>
            </w:r>
            <w:r>
              <w:rPr>
                <w:webHidden/>
              </w:rPr>
              <w:fldChar w:fldCharType="begin"/>
            </w:r>
            <w:r>
              <w:rPr>
                <w:webHidden/>
              </w:rPr>
              <w:instrText xml:space="preserve"> PAGEREF _Toc157006558 \h </w:instrText>
            </w:r>
            <w:r>
              <w:rPr>
                <w:webHidden/>
              </w:rPr>
            </w:r>
            <w:r>
              <w:rPr>
                <w:webHidden/>
              </w:rPr>
              <w:fldChar w:fldCharType="separate"/>
            </w:r>
            <w:r>
              <w:rPr>
                <w:webHidden/>
              </w:rPr>
              <w:t>15</w:t>
            </w:r>
            <w:r>
              <w:rPr>
                <w:webHidden/>
              </w:rPr>
              <w:fldChar w:fldCharType="end"/>
            </w:r>
          </w:hyperlink>
        </w:p>
        <w:p w14:paraId="675A3E55" w14:textId="39CF632B"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61" w:history="1">
            <w:r w:rsidRPr="002E4679">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Woonplaatskeuze</w:t>
            </w:r>
            <w:r>
              <w:rPr>
                <w:webHidden/>
              </w:rPr>
              <w:tab/>
            </w:r>
            <w:r>
              <w:rPr>
                <w:webHidden/>
              </w:rPr>
              <w:fldChar w:fldCharType="begin"/>
            </w:r>
            <w:r>
              <w:rPr>
                <w:webHidden/>
              </w:rPr>
              <w:instrText xml:space="preserve"> PAGEREF _Toc157006561 \h </w:instrText>
            </w:r>
            <w:r>
              <w:rPr>
                <w:webHidden/>
              </w:rPr>
            </w:r>
            <w:r>
              <w:rPr>
                <w:webHidden/>
              </w:rPr>
              <w:fldChar w:fldCharType="separate"/>
            </w:r>
            <w:r>
              <w:rPr>
                <w:webHidden/>
              </w:rPr>
              <w:t>15</w:t>
            </w:r>
            <w:r>
              <w:rPr>
                <w:webHidden/>
              </w:rPr>
              <w:fldChar w:fldCharType="end"/>
            </w:r>
          </w:hyperlink>
        </w:p>
        <w:p w14:paraId="150D8D25" w14:textId="72161444"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78" w:history="1">
            <w:r w:rsidRPr="002E4679">
              <w:rPr>
                <w:rStyle w:val="Hyperlink"/>
              </w:rPr>
              <w:t>2.12</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Einde kadasterdeel</w:t>
            </w:r>
            <w:r>
              <w:rPr>
                <w:webHidden/>
              </w:rPr>
              <w:tab/>
            </w:r>
            <w:r>
              <w:rPr>
                <w:webHidden/>
              </w:rPr>
              <w:fldChar w:fldCharType="begin"/>
            </w:r>
            <w:r>
              <w:rPr>
                <w:webHidden/>
              </w:rPr>
              <w:instrText xml:space="preserve"> PAGEREF _Toc157006578 \h </w:instrText>
            </w:r>
            <w:r>
              <w:rPr>
                <w:webHidden/>
              </w:rPr>
            </w:r>
            <w:r>
              <w:rPr>
                <w:webHidden/>
              </w:rPr>
              <w:fldChar w:fldCharType="separate"/>
            </w:r>
            <w:r>
              <w:rPr>
                <w:webHidden/>
              </w:rPr>
              <w:t>16</w:t>
            </w:r>
            <w:r>
              <w:rPr>
                <w:webHidden/>
              </w:rPr>
              <w:fldChar w:fldCharType="end"/>
            </w:r>
          </w:hyperlink>
        </w:p>
        <w:p w14:paraId="43EC936A" w14:textId="35CAF354" w:rsidR="000D4206" w:rsidRDefault="000D4206"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80" w:history="1">
            <w:r w:rsidRPr="002E4679">
              <w:rPr>
                <w:rStyle w:val="Hyperlink"/>
                <w:lang w:val="en-US"/>
              </w:rPr>
              <w:t>2.13</w:t>
            </w:r>
            <w:r>
              <w:rPr>
                <w:rFonts w:asciiTheme="minorHAnsi" w:eastAsiaTheme="minorEastAsia" w:hAnsiTheme="minorHAnsi" w:cstheme="minorBidi"/>
                <w:snapToGrid/>
                <w:kern w:val="2"/>
                <w:sz w:val="24"/>
                <w:szCs w:val="24"/>
                <w:lang w:eastAsia="nl-NL"/>
                <w14:ligatures w14:val="standardContextual"/>
              </w:rPr>
              <w:tab/>
            </w:r>
            <w:r w:rsidRPr="002E4679">
              <w:rPr>
                <w:rStyle w:val="Hyperlink"/>
                <w:lang w:val="en-US"/>
              </w:rPr>
              <w:t>Vrije gedeelte</w:t>
            </w:r>
            <w:r>
              <w:rPr>
                <w:webHidden/>
              </w:rPr>
              <w:tab/>
            </w:r>
            <w:r>
              <w:rPr>
                <w:webHidden/>
              </w:rPr>
              <w:fldChar w:fldCharType="begin"/>
            </w:r>
            <w:r>
              <w:rPr>
                <w:webHidden/>
              </w:rPr>
              <w:instrText xml:space="preserve"> PAGEREF _Toc157006580 \h </w:instrText>
            </w:r>
            <w:r>
              <w:rPr>
                <w:webHidden/>
              </w:rPr>
            </w:r>
            <w:r>
              <w:rPr>
                <w:webHidden/>
              </w:rPr>
              <w:fldChar w:fldCharType="separate"/>
            </w:r>
            <w:r>
              <w:rPr>
                <w:webHidden/>
              </w:rPr>
              <w:t>16</w:t>
            </w:r>
            <w:r>
              <w:rPr>
                <w:webHidden/>
              </w:rPr>
              <w:fldChar w:fldCharType="end"/>
            </w:r>
          </w:hyperlink>
        </w:p>
        <w:p w14:paraId="0AFCA4D1" w14:textId="25D65243" w:rsidR="000D4206" w:rsidRDefault="000D4206">
          <w:r>
            <w:rPr>
              <w:b/>
              <w:bCs/>
            </w:rPr>
            <w:fldChar w:fldCharType="end"/>
          </w:r>
        </w:p>
      </w:sdtContent>
    </w:sdt>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23" w:name="bmStartpunt"/>
      <w:bookmarkStart w:id="24" w:name="_Toc498316301"/>
      <w:bookmarkStart w:id="25" w:name="_Toc20728828"/>
      <w:bookmarkStart w:id="26" w:name="_Toc454288157"/>
      <w:bookmarkStart w:id="27" w:name="_Toc157006174"/>
      <w:bookmarkStart w:id="28" w:name="_Toc179181706"/>
      <w:bookmarkEnd w:id="23"/>
      <w:bookmarkEnd w:id="24"/>
      <w:bookmarkEnd w:id="25"/>
      <w:r w:rsidRPr="00343045">
        <w:rPr>
          <w:lang w:val="nl-NL"/>
        </w:rPr>
        <w:lastRenderedPageBreak/>
        <w:t>Inleiding</w:t>
      </w:r>
      <w:bookmarkEnd w:id="26"/>
      <w:bookmarkEnd w:id="27"/>
    </w:p>
    <w:p w14:paraId="338F60D2" w14:textId="77777777" w:rsidR="00987D5A" w:rsidRPr="00343045" w:rsidRDefault="00987D5A" w:rsidP="00987D5A">
      <w:pPr>
        <w:pStyle w:val="Kop2"/>
        <w:numPr>
          <w:ilvl w:val="1"/>
          <w:numId w:val="1"/>
        </w:numPr>
      </w:pPr>
      <w:bookmarkStart w:id="29" w:name="_Toc196114936"/>
      <w:bookmarkStart w:id="30" w:name="_Toc454288158"/>
      <w:bookmarkStart w:id="31" w:name="_Toc157006175"/>
      <w:r w:rsidRPr="00343045">
        <w:t>Doel</w:t>
      </w:r>
      <w:bookmarkEnd w:id="29"/>
      <w:bookmarkEnd w:id="30"/>
      <w:bookmarkEnd w:id="31"/>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32" w:name="_Toc212447230"/>
      <w:bookmarkStart w:id="33" w:name="_Toc454288159"/>
      <w:bookmarkStart w:id="34" w:name="_Toc157006176"/>
      <w:bookmarkStart w:id="35" w:name="_Toc196114937"/>
      <w:r w:rsidRPr="00343045">
        <w:t>Algemeen</w:t>
      </w:r>
      <w:bookmarkEnd w:id="32"/>
      <w:bookmarkEnd w:id="33"/>
      <w:bookmarkEnd w:id="34"/>
    </w:p>
    <w:p w14:paraId="55CB4A0D" w14:textId="77777777" w:rsidR="009A53F9" w:rsidRDefault="009A53F9" w:rsidP="009A53F9">
      <w:pPr>
        <w:rPr>
          <w:lang w:val="nl"/>
        </w:rPr>
      </w:pPr>
    </w:p>
    <w:p w14:paraId="72E4B95A" w14:textId="7380895C"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5"/>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44332FD7" w14:textId="77777777" w:rsidR="00BE14F0" w:rsidRDefault="00BE14F0" w:rsidP="00BF18B4">
      <w:pPr>
        <w:pStyle w:val="Kop2"/>
        <w:sectPr w:rsidR="00BE14F0" w:rsidSect="00923174">
          <w:headerReference w:type="default" r:id="rId10"/>
          <w:pgSz w:w="11906" w:h="16838" w:code="9"/>
          <w:pgMar w:top="3402" w:right="1304" w:bottom="1304" w:left="1814" w:header="567" w:footer="431" w:gutter="0"/>
          <w:cols w:space="708"/>
          <w:formProt w:val="0"/>
        </w:sectPr>
      </w:pPr>
      <w:bookmarkStart w:id="38" w:name="_Toc191216332"/>
      <w:bookmarkStart w:id="39" w:name="_Toc191373237"/>
      <w:bookmarkStart w:id="40" w:name="_Toc191216333"/>
      <w:bookmarkStart w:id="41" w:name="_Toc191373238"/>
      <w:bookmarkEnd w:id="38"/>
      <w:bookmarkEnd w:id="39"/>
      <w:bookmarkEnd w:id="40"/>
      <w:bookmarkEnd w:id="41"/>
    </w:p>
    <w:p w14:paraId="5C2C1800" w14:textId="7C465EA7" w:rsidR="00BF18B4" w:rsidRPr="00343045" w:rsidRDefault="00BF18B4" w:rsidP="00BF18B4">
      <w:pPr>
        <w:pStyle w:val="Kop2"/>
      </w:pPr>
      <w:bookmarkStart w:id="42" w:name="_Toc454288160"/>
      <w:bookmarkStart w:id="43" w:name="_Toc157006177"/>
      <w:r w:rsidRPr="00343045">
        <w:lastRenderedPageBreak/>
        <w:t>Referenties</w:t>
      </w:r>
      <w:bookmarkEnd w:id="42"/>
      <w:bookmarkEnd w:id="43"/>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944"/>
      </w:tblGrid>
      <w:tr w:rsidR="00B77A6F" w:rsidRPr="002A4B22" w14:paraId="6A94BBC7" w14:textId="77777777" w:rsidTr="00D935DF">
        <w:tc>
          <w:tcPr>
            <w:tcW w:w="556" w:type="dxa"/>
            <w:shd w:val="clear" w:color="auto" w:fill="DEEAF6" w:themeFill="accent1" w:themeFillTint="33"/>
          </w:tcPr>
          <w:p w14:paraId="6D00D41C" w14:textId="77777777" w:rsidR="00B77A6F" w:rsidRPr="002A4B22" w:rsidRDefault="00B77A6F" w:rsidP="00BF18B4">
            <w:pPr>
              <w:rPr>
                <w:b/>
                <w:lang w:val="nl"/>
              </w:rPr>
            </w:pPr>
            <w:r w:rsidRPr="002A4B22">
              <w:rPr>
                <w:b/>
                <w:lang w:val="nl"/>
              </w:rPr>
              <w:t>ID</w:t>
            </w:r>
          </w:p>
        </w:tc>
        <w:tc>
          <w:tcPr>
            <w:tcW w:w="7944" w:type="dxa"/>
            <w:shd w:val="clear" w:color="auto" w:fill="DEEAF6" w:themeFill="accent1" w:themeFillTint="33"/>
          </w:tcPr>
          <w:p w14:paraId="53D62118" w14:textId="77777777" w:rsidR="00B77A6F" w:rsidRPr="002A4B22" w:rsidRDefault="00B77A6F" w:rsidP="00BF18B4">
            <w:pPr>
              <w:rPr>
                <w:b/>
                <w:lang w:val="nl"/>
              </w:rPr>
            </w:pPr>
            <w:r w:rsidRPr="002A4B22">
              <w:rPr>
                <w:b/>
                <w:lang w:val="nl"/>
              </w:rPr>
              <w:t>Documentnaam</w:t>
            </w:r>
          </w:p>
        </w:tc>
      </w:tr>
      <w:tr w:rsidR="00B77A6F" w:rsidRPr="002A4B22" w14:paraId="3104B524" w14:textId="77777777" w:rsidTr="00B77A6F">
        <w:tc>
          <w:tcPr>
            <w:tcW w:w="556" w:type="dxa"/>
            <w:shd w:val="clear" w:color="auto" w:fill="auto"/>
          </w:tcPr>
          <w:p w14:paraId="66F4B67B" w14:textId="77777777" w:rsidR="00B77A6F" w:rsidRPr="002A4B22" w:rsidRDefault="00B77A6F" w:rsidP="00BF18B4">
            <w:pPr>
              <w:rPr>
                <w:lang w:val="nl"/>
              </w:rPr>
            </w:pPr>
            <w:r w:rsidRPr="002C7327">
              <w:t>[1]</w:t>
            </w:r>
          </w:p>
        </w:tc>
        <w:tc>
          <w:tcPr>
            <w:tcW w:w="7944" w:type="dxa"/>
            <w:shd w:val="clear" w:color="auto" w:fill="auto"/>
          </w:tcPr>
          <w:p w14:paraId="550969D2" w14:textId="77777777" w:rsidR="00B77A6F" w:rsidRPr="002A4B22" w:rsidRDefault="00B77A6F" w:rsidP="00BF18B4">
            <w:pPr>
              <w:rPr>
                <w:lang w:val="nl"/>
              </w:rPr>
            </w:pPr>
            <w:r w:rsidRPr="00CC0276">
              <w:t xml:space="preserve">Modeldocument </w:t>
            </w:r>
            <w:r>
              <w:t>Obvion hypotheek</w:t>
            </w:r>
          </w:p>
        </w:tc>
      </w:tr>
      <w:tr w:rsidR="00B77A6F" w:rsidRPr="002A4B22" w14:paraId="6602CDCD" w14:textId="77777777" w:rsidTr="00B77A6F">
        <w:tc>
          <w:tcPr>
            <w:tcW w:w="556" w:type="dxa"/>
            <w:shd w:val="clear" w:color="auto" w:fill="auto"/>
          </w:tcPr>
          <w:p w14:paraId="1CA5F056" w14:textId="77777777" w:rsidR="00B77A6F" w:rsidRPr="002A4B22" w:rsidRDefault="00B77A6F" w:rsidP="00BF18B4">
            <w:pPr>
              <w:rPr>
                <w:lang w:val="nl"/>
              </w:rPr>
            </w:pPr>
            <w:r w:rsidRPr="00134AAB">
              <w:t>[2]</w:t>
            </w:r>
          </w:p>
        </w:tc>
        <w:tc>
          <w:tcPr>
            <w:tcW w:w="7944" w:type="dxa"/>
            <w:shd w:val="clear" w:color="auto" w:fill="auto"/>
          </w:tcPr>
          <w:p w14:paraId="2501C6F2" w14:textId="66B11959" w:rsidR="00B77A6F" w:rsidRPr="002A4B22" w:rsidRDefault="00B23EE9"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B77A6F" w:rsidRPr="002A4B22" w14:paraId="5AE2AF89" w14:textId="77777777" w:rsidTr="00B77A6F">
        <w:tc>
          <w:tcPr>
            <w:tcW w:w="556" w:type="dxa"/>
            <w:shd w:val="clear" w:color="auto" w:fill="auto"/>
          </w:tcPr>
          <w:p w14:paraId="149E1907" w14:textId="1FB1BE40" w:rsidR="00B77A6F" w:rsidRPr="002A4B22" w:rsidRDefault="00B77A6F" w:rsidP="00BF18B4">
            <w:pPr>
              <w:rPr>
                <w:lang w:val="nl"/>
              </w:rPr>
            </w:pPr>
            <w:bookmarkStart w:id="44" w:name="AlgemeneAfsprakenDocument"/>
            <w:r>
              <w:t>[3]</w:t>
            </w:r>
            <w:bookmarkEnd w:id="44"/>
          </w:p>
        </w:tc>
        <w:tc>
          <w:tcPr>
            <w:tcW w:w="7944" w:type="dxa"/>
            <w:shd w:val="clear" w:color="auto" w:fill="auto"/>
          </w:tcPr>
          <w:p w14:paraId="1032D612" w14:textId="77777777" w:rsidR="00B77A6F" w:rsidRPr="002A4B22" w:rsidRDefault="00B77A6F" w:rsidP="00BF18B4">
            <w:pPr>
              <w:rPr>
                <w:lang w:val="nl"/>
              </w:rPr>
            </w:pPr>
            <w:r w:rsidRPr="00F04F48">
              <w:t>Tekstblok - Algemene afspraken modeldocumenten en tekstblokken</w:t>
            </w:r>
          </w:p>
        </w:tc>
      </w:tr>
      <w:tr w:rsidR="00B77A6F" w:rsidRPr="002A4B22" w14:paraId="009085E4" w14:textId="77777777" w:rsidTr="00B77A6F">
        <w:tc>
          <w:tcPr>
            <w:tcW w:w="556" w:type="dxa"/>
            <w:shd w:val="clear" w:color="auto" w:fill="auto"/>
          </w:tcPr>
          <w:p w14:paraId="457501F2" w14:textId="34F8E669" w:rsidR="00B77A6F" w:rsidRDefault="00B77A6F" w:rsidP="00BF18B4">
            <w:bookmarkStart w:id="45" w:name="TC"/>
            <w:r>
              <w:t>[</w:t>
            </w:r>
            <w:r w:rsidR="00B23EE9">
              <w:t>4]</w:t>
            </w:r>
            <w:bookmarkEnd w:id="45"/>
          </w:p>
        </w:tc>
        <w:tc>
          <w:tcPr>
            <w:tcW w:w="7944" w:type="dxa"/>
            <w:shd w:val="clear" w:color="auto" w:fill="auto"/>
          </w:tcPr>
          <w:p w14:paraId="34D87F53" w14:textId="77777777" w:rsidR="00B77A6F" w:rsidRDefault="00B77A6F" w:rsidP="00BF18B4">
            <w:r w:rsidRPr="00362DEE">
              <w:t>Toelichting - Comparitie nummering en layout</w:t>
            </w:r>
          </w:p>
        </w:tc>
      </w:tr>
      <w:tr w:rsidR="00B77A6F" w:rsidRPr="002A4B22" w14:paraId="24E0608F" w14:textId="77777777" w:rsidTr="00B77A6F">
        <w:tc>
          <w:tcPr>
            <w:tcW w:w="556" w:type="dxa"/>
            <w:shd w:val="clear" w:color="auto" w:fill="auto"/>
          </w:tcPr>
          <w:p w14:paraId="436D3E84" w14:textId="2394AE00" w:rsidR="00B77A6F" w:rsidRDefault="00B77A6F" w:rsidP="00BF18B4">
            <w:bookmarkStart w:id="46" w:name="XSDStukAlgemeen"/>
            <w:r>
              <w:t>[</w:t>
            </w:r>
            <w:r w:rsidR="00B23EE9">
              <w:t>5</w:t>
            </w:r>
            <w:r>
              <w:t>]</w:t>
            </w:r>
            <w:bookmarkEnd w:id="46"/>
          </w:p>
        </w:tc>
        <w:tc>
          <w:tcPr>
            <w:tcW w:w="7944" w:type="dxa"/>
            <w:shd w:val="clear" w:color="auto" w:fill="auto"/>
          </w:tcPr>
          <w:p w14:paraId="51041AC1" w14:textId="77777777" w:rsidR="00B77A6F" w:rsidRPr="00F04F48" w:rsidRDefault="00B77A6F" w:rsidP="00BF18B4">
            <w:r>
              <w:t xml:space="preserve">Generieke XSD </w:t>
            </w:r>
            <w:r w:rsidRPr="00887623">
              <w:t>StukAlgemeen</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923174">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47" w:name="_Toc454288161"/>
      <w:bookmarkStart w:id="48" w:name="_Toc157006178"/>
      <w:bookmarkEnd w:id="28"/>
      <w:r>
        <w:rPr>
          <w:lang w:val="nl-NL"/>
        </w:rPr>
        <w:lastRenderedPageBreak/>
        <w:t>Obvion</w:t>
      </w:r>
      <w:r w:rsidR="00286F0E">
        <w:rPr>
          <w:lang w:val="nl-NL"/>
        </w:rPr>
        <w:t xml:space="preserve"> </w:t>
      </w:r>
      <w:r w:rsidR="008D0862">
        <w:rPr>
          <w:lang w:val="nl-NL"/>
        </w:rPr>
        <w:t>Hypotheekakte</w:t>
      </w:r>
      <w:bookmarkEnd w:id="47"/>
      <w:bookmarkEnd w:id="48"/>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49" w:name="_Toc246925271"/>
      <w:bookmarkStart w:id="50" w:name="_Toc454288162"/>
      <w:bookmarkStart w:id="51" w:name="_Toc157006179"/>
      <w:r>
        <w:t>Equivalentiev</w:t>
      </w:r>
      <w:r w:rsidR="008D0862">
        <w:t>erklaring</w:t>
      </w:r>
      <w:bookmarkEnd w:id="49"/>
      <w:bookmarkEnd w:id="50"/>
      <w:bookmarkEnd w:id="51"/>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48"/>
        <w:gridCol w:w="7237"/>
      </w:tblGrid>
      <w:tr w:rsidR="007E4196" w:rsidRPr="00B61A23" w14:paraId="12DAE6CC" w14:textId="77777777" w:rsidTr="00AF6089">
        <w:trPr>
          <w:trHeight w:val="256"/>
        </w:trPr>
        <w:tc>
          <w:tcPr>
            <w:tcW w:w="6648" w:type="dxa"/>
            <w:shd w:val="clear" w:color="auto" w:fill="DEEAF6" w:themeFill="accent1" w:themeFillTint="33"/>
          </w:tcPr>
          <w:p w14:paraId="6E359D84" w14:textId="1AB1B3CF" w:rsidR="007E4196" w:rsidRPr="000923C3" w:rsidRDefault="007E4196" w:rsidP="00AF6089">
            <w:pPr>
              <w:rPr>
                <w:rFonts w:cs="Arial"/>
                <w:b/>
                <w:color w:val="FF0000"/>
                <w:sz w:val="20"/>
                <w:highlight w:val="yellow"/>
                <w:lang w:val="en-US"/>
              </w:rPr>
            </w:pPr>
            <w:r w:rsidRPr="000923C3">
              <w:rPr>
                <w:rFonts w:cs="Arial"/>
                <w:b/>
                <w:color w:val="000000" w:themeColor="text1"/>
                <w:sz w:val="20"/>
                <w:lang w:val="en-US"/>
              </w:rPr>
              <w:t>Modeldocument tekst</w:t>
            </w:r>
          </w:p>
        </w:tc>
        <w:tc>
          <w:tcPr>
            <w:tcW w:w="7237" w:type="dxa"/>
            <w:shd w:val="clear" w:color="auto" w:fill="DEEAF6" w:themeFill="accent1" w:themeFillTint="33"/>
          </w:tcPr>
          <w:p w14:paraId="19E8CBB0" w14:textId="58D11E2C" w:rsidR="007E4196" w:rsidRPr="000923C3" w:rsidRDefault="007E4196" w:rsidP="00AF6089">
            <w:pPr>
              <w:rPr>
                <w:b/>
                <w:sz w:val="20"/>
              </w:rPr>
            </w:pPr>
            <w:r w:rsidRPr="000923C3">
              <w:rPr>
                <w:b/>
                <w:sz w:val="20"/>
              </w:rPr>
              <w:t>Mapping en toelichting</w:t>
            </w:r>
          </w:p>
        </w:tc>
      </w:tr>
      <w:tr w:rsidR="008D0862" w:rsidRPr="002E729C" w14:paraId="4DFE4253" w14:textId="77777777" w:rsidTr="00AF6089">
        <w:tc>
          <w:tcPr>
            <w:tcW w:w="6648" w:type="dxa"/>
            <w:shd w:val="clear" w:color="auto" w:fill="auto"/>
          </w:tcPr>
          <w:p w14:paraId="16FEE334" w14:textId="77777777" w:rsidR="008D0862" w:rsidRPr="000923C3" w:rsidRDefault="008D0862" w:rsidP="00A7152A">
            <w:pPr>
              <w:rPr>
                <w:color w:val="FF0000"/>
                <w:sz w:val="20"/>
              </w:rPr>
            </w:pPr>
            <w:r w:rsidRPr="000923C3">
              <w:rPr>
                <w:rFonts w:cs="Arial"/>
                <w:bCs/>
                <w:color w:val="FF0000"/>
                <w:sz w:val="20"/>
                <w:highlight w:val="yellow"/>
                <w:lang w:val="en-US"/>
              </w:rPr>
              <w:t xml:space="preserve">TEKSTBLOK </w:t>
            </w:r>
            <w:r w:rsidR="00741213" w:rsidRPr="000923C3">
              <w:rPr>
                <w:rFonts w:cs="Arial"/>
                <w:bCs/>
                <w:color w:val="FF0000"/>
                <w:sz w:val="20"/>
                <w:highlight w:val="yellow"/>
                <w:lang w:val="en-US"/>
              </w:rPr>
              <w:t>EQUIVALENTIE</w:t>
            </w:r>
            <w:r w:rsidR="00A06A27" w:rsidRPr="000923C3">
              <w:rPr>
                <w:rFonts w:cs="Arial"/>
                <w:bCs/>
                <w:color w:val="FF0000"/>
                <w:sz w:val="20"/>
                <w:highlight w:val="yellow"/>
                <w:lang w:val="en-US"/>
              </w:rPr>
              <w:t>VERKLARING</w:t>
            </w:r>
            <w:r w:rsidR="000E2D2E" w:rsidRPr="000923C3">
              <w:rPr>
                <w:rFonts w:cs="Arial"/>
                <w:bCs/>
                <w:color w:val="FF0000"/>
                <w:sz w:val="20"/>
                <w:lang w:val="en-US"/>
              </w:rPr>
              <w:t>.</w:t>
            </w:r>
          </w:p>
        </w:tc>
        <w:tc>
          <w:tcPr>
            <w:tcW w:w="7237" w:type="dxa"/>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52" w:name="_Toc454288163"/>
      <w:bookmarkStart w:id="53" w:name="_Toc157006180"/>
      <w:r>
        <w:t>Titel</w:t>
      </w:r>
      <w:bookmarkEnd w:id="52"/>
      <w:bookmarkEnd w:id="53"/>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1411CD95" w14:textId="77777777" w:rsidTr="00AF6089">
        <w:tc>
          <w:tcPr>
            <w:tcW w:w="2394" w:type="pct"/>
            <w:shd w:val="clear" w:color="auto" w:fill="DEEAF6" w:themeFill="accent1" w:themeFillTint="33"/>
          </w:tcPr>
          <w:p w14:paraId="3A51C252" w14:textId="472DF225" w:rsidR="00AF6089" w:rsidRPr="000923C3" w:rsidRDefault="00AF6089" w:rsidP="00AF6089">
            <w:pPr>
              <w:tabs>
                <w:tab w:val="left" w:pos="-1440"/>
                <w:tab w:val="left" w:pos="-720"/>
              </w:tabs>
              <w:suppressAutoHyphens/>
              <w:rPr>
                <w:b/>
                <w:bCs/>
                <w:color w:val="000000" w:themeColor="text1"/>
                <w:sz w:val="20"/>
              </w:rPr>
            </w:pPr>
            <w:r w:rsidRPr="000923C3">
              <w:rPr>
                <w:rFonts w:cs="Arial"/>
                <w:b/>
                <w:color w:val="000000" w:themeColor="text1"/>
                <w:sz w:val="20"/>
                <w:lang w:val="en-US"/>
              </w:rPr>
              <w:t>Modeldocument tekst</w:t>
            </w:r>
          </w:p>
        </w:tc>
        <w:tc>
          <w:tcPr>
            <w:tcW w:w="2606" w:type="pct"/>
            <w:shd w:val="clear" w:color="auto" w:fill="DEEAF6" w:themeFill="accent1" w:themeFillTint="33"/>
          </w:tcPr>
          <w:p w14:paraId="6D98A57E" w14:textId="73F0C5C6" w:rsidR="00AF6089" w:rsidRPr="000923C3" w:rsidRDefault="00AF6089" w:rsidP="0093783C">
            <w:pPr>
              <w:rPr>
                <w:b/>
                <w:bCs/>
                <w:sz w:val="20"/>
              </w:rPr>
            </w:pPr>
            <w:r w:rsidRPr="000923C3">
              <w:rPr>
                <w:b/>
                <w:bCs/>
                <w:sz w:val="20"/>
              </w:rPr>
              <w:t>Mapping en toelichting</w:t>
            </w:r>
          </w:p>
        </w:tc>
      </w:tr>
      <w:tr w:rsidR="00461839" w:rsidRPr="002E729C" w14:paraId="6CF34A5E" w14:textId="77777777" w:rsidTr="002A4B22">
        <w:tc>
          <w:tcPr>
            <w:tcW w:w="2394" w:type="pct"/>
            <w:shd w:val="clear" w:color="auto" w:fill="auto"/>
          </w:tcPr>
          <w:p w14:paraId="748CC46D" w14:textId="77777777" w:rsidR="00461839" w:rsidRPr="000923C3" w:rsidRDefault="00461839" w:rsidP="002A4B22">
            <w:pPr>
              <w:tabs>
                <w:tab w:val="left" w:pos="-1440"/>
                <w:tab w:val="left" w:pos="-720"/>
              </w:tabs>
              <w:suppressAutoHyphens/>
              <w:rPr>
                <w:rFonts w:ascii="Times New Roman" w:hAnsi="Times New Roman"/>
                <w:color w:val="800080"/>
                <w:sz w:val="20"/>
                <w:highlight w:val="yellow"/>
              </w:rPr>
            </w:pPr>
            <w:r w:rsidRPr="000923C3">
              <w:rPr>
                <w:color w:val="800080"/>
                <w:sz w:val="2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54" w:name="_Toc454288164"/>
      <w:bookmarkStart w:id="55" w:name="_Toc157006181"/>
      <w:r>
        <w:lastRenderedPageBreak/>
        <w:t>Aanhef</w:t>
      </w:r>
      <w:bookmarkEnd w:id="54"/>
      <w:bookmarkEnd w:id="55"/>
    </w:p>
    <w:p w14:paraId="533C1BB9" w14:textId="77777777" w:rsidR="004250DC" w:rsidRPr="00981826" w:rsidRDefault="004250DC" w:rsidP="00981826">
      <w:bookmarkStart w:id="56" w:name="_Toc245786300"/>
      <w:bookmarkEnd w:id="5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04136201" w14:textId="77777777" w:rsidTr="00AF6089">
        <w:tc>
          <w:tcPr>
            <w:tcW w:w="2394" w:type="pct"/>
            <w:shd w:val="clear" w:color="auto" w:fill="DEEAF6" w:themeFill="accent1" w:themeFillTint="33"/>
          </w:tcPr>
          <w:p w14:paraId="68243F5F" w14:textId="4C24D49A" w:rsidR="00AF6089" w:rsidRPr="00B61A23" w:rsidRDefault="00AF6089" w:rsidP="002A4B22">
            <w:pPr>
              <w:tabs>
                <w:tab w:val="left" w:pos="-1440"/>
                <w:tab w:val="left" w:pos="-720"/>
              </w:tabs>
              <w:suppressAutoHyphens/>
              <w:rPr>
                <w:color w:val="FF0000"/>
                <w:sz w:val="20"/>
                <w:highlight w:val="yellow"/>
              </w:rPr>
            </w:pPr>
            <w:r w:rsidRPr="00B61A23">
              <w:rPr>
                <w:rFonts w:cs="Arial"/>
                <w:b/>
                <w:color w:val="000000" w:themeColor="text1"/>
                <w:sz w:val="20"/>
                <w:lang w:val="en-US"/>
              </w:rPr>
              <w:t>Modeldocument tekst</w:t>
            </w:r>
          </w:p>
        </w:tc>
        <w:tc>
          <w:tcPr>
            <w:tcW w:w="2606" w:type="pct"/>
            <w:shd w:val="clear" w:color="auto" w:fill="DEEAF6" w:themeFill="accent1" w:themeFillTint="33"/>
          </w:tcPr>
          <w:p w14:paraId="51A00CAE" w14:textId="57E1FADE" w:rsidR="00AF6089" w:rsidRPr="000923C3" w:rsidRDefault="00AF6089" w:rsidP="002E729C">
            <w:pPr>
              <w:rPr>
                <w:sz w:val="20"/>
              </w:rPr>
            </w:pPr>
            <w:r w:rsidRPr="000923C3">
              <w:rPr>
                <w:b/>
                <w:sz w:val="20"/>
              </w:rPr>
              <w:t>Mapping en toelichting</w:t>
            </w:r>
          </w:p>
        </w:tc>
      </w:tr>
      <w:tr w:rsidR="0021646D" w:rsidRPr="002E729C" w14:paraId="395AC6A0" w14:textId="77777777" w:rsidTr="002A4B22">
        <w:tc>
          <w:tcPr>
            <w:tcW w:w="2394" w:type="pct"/>
            <w:shd w:val="clear" w:color="auto" w:fill="auto"/>
          </w:tcPr>
          <w:p w14:paraId="44007275" w14:textId="77777777" w:rsidR="0021646D" w:rsidRPr="00B56C9E" w:rsidRDefault="00AD091E" w:rsidP="002A4B22">
            <w:pPr>
              <w:tabs>
                <w:tab w:val="left" w:pos="-1440"/>
                <w:tab w:val="left" w:pos="-720"/>
              </w:tabs>
              <w:suppressAutoHyphens/>
              <w:rPr>
                <w:rFonts w:ascii="Times New Roman" w:hAnsi="Times New Roman"/>
                <w:color w:val="FF0000"/>
                <w:sz w:val="20"/>
                <w:highlight w:val="yellow"/>
              </w:rPr>
            </w:pPr>
            <w:r w:rsidRPr="00B56C9E">
              <w:rPr>
                <w:color w:val="FF0000"/>
                <w:sz w:val="20"/>
                <w:highlight w:val="yellow"/>
              </w:rPr>
              <w:t>TEKSTBLOK AANHEF</w:t>
            </w:r>
            <w:r w:rsidR="000E2D2E" w:rsidRPr="00B56C9E">
              <w:rPr>
                <w:rFonts w:ascii="Times New Roman" w:hAnsi="Times New Roman"/>
                <w:color w:val="FF0000"/>
                <w:sz w:val="2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57" w:name="_Toc454288165"/>
      <w:bookmarkStart w:id="58" w:name="_Toc157006182"/>
      <w:bookmarkStart w:id="59" w:name="_Ref182807022"/>
      <w:r>
        <w:t>Partijen</w:t>
      </w:r>
      <w:bookmarkEnd w:id="57"/>
      <w:bookmarkEnd w:id="58"/>
    </w:p>
    <w:p w14:paraId="66A723B2" w14:textId="4EDDC63A"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w:t>
      </w:r>
      <w:r w:rsidR="00D935DF">
        <w:t>4</w:t>
      </w:r>
      <w:r w:rsidR="00AF5F3D">
        <w:t>]</w:t>
      </w:r>
      <w:r>
        <w:fldChar w:fldCharType="end"/>
      </w:r>
      <w:r>
        <w:t>.</w:t>
      </w:r>
    </w:p>
    <w:p w14:paraId="351140A7" w14:textId="77777777" w:rsidR="00900C94" w:rsidRDefault="004C7DF9" w:rsidP="00900C94">
      <w:pPr>
        <w:pStyle w:val="Kop3"/>
      </w:pPr>
      <w:bookmarkStart w:id="60" w:name="_Toc454288166"/>
      <w:bookmarkStart w:id="61" w:name="_Toc157006183"/>
      <w:r>
        <w:t>Geldgever</w:t>
      </w:r>
      <w:bookmarkEnd w:id="60"/>
      <w:bookmarkEnd w:id="61"/>
    </w:p>
    <w:bookmarkEnd w:id="59"/>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50A9D" w:rsidRPr="00B61A23" w14:paraId="022CA163" w14:textId="77777777" w:rsidTr="00B56C9E">
        <w:trPr>
          <w:trHeight w:val="125"/>
        </w:trPr>
        <w:tc>
          <w:tcPr>
            <w:tcW w:w="2394" w:type="pct"/>
            <w:shd w:val="clear" w:color="auto" w:fill="DEEAF6" w:themeFill="accent1" w:themeFillTint="33"/>
          </w:tcPr>
          <w:p w14:paraId="3A927391" w14:textId="2F414034" w:rsidR="00650A9D" w:rsidRPr="000923C3" w:rsidRDefault="00650A9D" w:rsidP="00650A9D">
            <w:pPr>
              <w:rPr>
                <w:rFonts w:cs="Arial"/>
                <w:bCs/>
                <w:color w:val="FF0000"/>
                <w:sz w:val="20"/>
                <w:lang w:val="en-US"/>
              </w:rPr>
            </w:pPr>
            <w:r w:rsidRPr="000923C3">
              <w:rPr>
                <w:b/>
                <w:sz w:val="20"/>
              </w:rPr>
              <w:t>Modeldocument tekst</w:t>
            </w:r>
          </w:p>
        </w:tc>
        <w:tc>
          <w:tcPr>
            <w:tcW w:w="2606" w:type="pct"/>
            <w:shd w:val="clear" w:color="auto" w:fill="DEEAF6" w:themeFill="accent1" w:themeFillTint="33"/>
          </w:tcPr>
          <w:p w14:paraId="1F685FB7" w14:textId="10B474A6" w:rsidR="00650A9D" w:rsidRPr="000923C3" w:rsidRDefault="00650A9D" w:rsidP="00650A9D">
            <w:pPr>
              <w:autoSpaceDE w:val="0"/>
              <w:autoSpaceDN w:val="0"/>
              <w:adjustRightInd w:val="0"/>
              <w:rPr>
                <w:snapToGrid/>
                <w:kern w:val="0"/>
                <w:sz w:val="20"/>
                <w:lang w:eastAsia="nl-NL"/>
              </w:rPr>
            </w:pPr>
            <w:r w:rsidRPr="000923C3">
              <w:rPr>
                <w:b/>
                <w:sz w:val="20"/>
              </w:rPr>
              <w:t>Mapping en toelichting</w:t>
            </w:r>
          </w:p>
        </w:tc>
      </w:tr>
      <w:tr w:rsidR="00650A9D" w:rsidRPr="00123774" w14:paraId="6DEB7B71" w14:textId="77777777" w:rsidTr="002A4B22">
        <w:trPr>
          <w:trHeight w:val="125"/>
        </w:trPr>
        <w:tc>
          <w:tcPr>
            <w:tcW w:w="2394" w:type="pct"/>
            <w:shd w:val="clear" w:color="auto" w:fill="auto"/>
          </w:tcPr>
          <w:p w14:paraId="05380565" w14:textId="3873B3CD" w:rsidR="00650A9D" w:rsidRPr="00B56C9E" w:rsidRDefault="00650A9D" w:rsidP="00650A9D">
            <w:pPr>
              <w:rPr>
                <w:color w:val="FF0000"/>
                <w:sz w:val="20"/>
              </w:rPr>
            </w:pPr>
            <w:r w:rsidRPr="00B56C9E">
              <w:rPr>
                <w:rFonts w:cs="Arial"/>
                <w:bCs/>
                <w:color w:val="FF0000"/>
                <w:sz w:val="20"/>
                <w:lang w:val="en-US"/>
              </w:rPr>
              <w:t>1.</w:t>
            </w:r>
          </w:p>
        </w:tc>
        <w:tc>
          <w:tcPr>
            <w:tcW w:w="2606" w:type="pct"/>
            <w:shd w:val="clear" w:color="auto" w:fill="auto"/>
          </w:tcPr>
          <w:p w14:paraId="6DDC9200" w14:textId="77777777" w:rsidR="00650A9D" w:rsidRPr="00527D55" w:rsidRDefault="00650A9D" w:rsidP="00650A9D">
            <w:pPr>
              <w:rPr>
                <w:szCs w:val="18"/>
                <w:lang w:val="nl"/>
              </w:rPr>
            </w:pPr>
            <w:r w:rsidRPr="00194473">
              <w:rPr>
                <w:snapToGrid/>
                <w:szCs w:val="18"/>
              </w:rPr>
              <w:t>V</w:t>
            </w:r>
            <w:r>
              <w:rPr>
                <w:snapToGrid/>
                <w:szCs w:val="18"/>
              </w:rPr>
              <w:t>aste</w:t>
            </w:r>
            <w:r w:rsidRPr="00527D55">
              <w:rPr>
                <w:szCs w:val="18"/>
                <w:lang w:val="nl"/>
              </w:rPr>
              <w:t xml:space="preserve"> tekst.</w:t>
            </w:r>
          </w:p>
          <w:p w14:paraId="41D9F79F" w14:textId="77777777" w:rsidR="00650A9D" w:rsidRDefault="00650A9D" w:rsidP="00650A9D">
            <w:pPr>
              <w:autoSpaceDE w:val="0"/>
              <w:autoSpaceDN w:val="0"/>
              <w:adjustRightInd w:val="0"/>
              <w:rPr>
                <w:sz w:val="16"/>
                <w:szCs w:val="16"/>
                <w:lang w:val="nl"/>
              </w:rPr>
            </w:pPr>
          </w:p>
          <w:p w14:paraId="61FD5EB5" w14:textId="77777777" w:rsidR="00650A9D" w:rsidRPr="00527D55" w:rsidRDefault="00650A9D" w:rsidP="00650A9D">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50273EB0" w14:textId="05FAD6B6" w:rsidR="00650A9D" w:rsidRPr="00FB1425" w:rsidRDefault="00650A9D" w:rsidP="00650A9D">
            <w:pPr>
              <w:autoSpaceDE w:val="0"/>
              <w:autoSpaceDN w:val="0"/>
              <w:adjustRightInd w:val="0"/>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./aanduidingPartij(‘geld</w:t>
            </w:r>
            <w:r w:rsidR="00C10E20">
              <w:rPr>
                <w:kern w:val="0"/>
                <w:sz w:val="16"/>
                <w:szCs w:val="16"/>
                <w:lang w:eastAsia="nl-NL"/>
              </w:rPr>
              <w:t>gever</w:t>
            </w:r>
            <w:r w:rsidRPr="00FB1425">
              <w:rPr>
                <w:kern w:val="0"/>
                <w:sz w:val="16"/>
                <w:szCs w:val="16"/>
                <w:lang w:eastAsia="nl-NL"/>
              </w:rPr>
              <w:t>’)</w:t>
            </w:r>
          </w:p>
          <w:p w14:paraId="0C9CC639" w14:textId="77777777" w:rsidR="00650A9D" w:rsidRDefault="00650A9D" w:rsidP="00650A9D">
            <w:pPr>
              <w:autoSpaceDE w:val="0"/>
              <w:autoSpaceDN w:val="0"/>
              <w:adjustRightInd w:val="0"/>
              <w:rPr>
                <w:kern w:val="0"/>
                <w:lang w:eastAsia="nl-NL"/>
              </w:rPr>
            </w:pPr>
          </w:p>
          <w:p w14:paraId="60245C08" w14:textId="408639BC" w:rsidR="00650A9D" w:rsidRPr="002A4B22" w:rsidRDefault="00650A9D" w:rsidP="00650A9D">
            <w:pPr>
              <w:autoSpaceDE w:val="0"/>
              <w:autoSpaceDN w:val="0"/>
              <w:adjustRightInd w:val="0"/>
              <w:rPr>
                <w:rFonts w:cs="Arial"/>
                <w:snapToGrid/>
                <w:kern w:val="0"/>
                <w:sz w:val="16"/>
                <w:szCs w:val="16"/>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650A9D" w:rsidRPr="00123774" w14:paraId="0C5B8D0E" w14:textId="77777777" w:rsidTr="002A4B22">
        <w:trPr>
          <w:trHeight w:val="125"/>
        </w:trPr>
        <w:tc>
          <w:tcPr>
            <w:tcW w:w="2394" w:type="pct"/>
            <w:shd w:val="clear" w:color="auto" w:fill="auto"/>
          </w:tcPr>
          <w:p w14:paraId="4F43420D" w14:textId="376E7C77" w:rsidR="00650A9D" w:rsidRPr="000923C3" w:rsidRDefault="00650A9D" w:rsidP="00650A9D">
            <w:pPr>
              <w:ind w:left="306" w:hanging="22"/>
              <w:rPr>
                <w:rFonts w:cs="Arial"/>
                <w:bCs/>
                <w:color w:val="800080"/>
                <w:sz w:val="20"/>
              </w:rPr>
            </w:pPr>
            <w:r w:rsidRPr="00B56C9E">
              <w:rPr>
                <w:rFonts w:cs="Arial"/>
                <w:bCs/>
                <w:color w:val="FF0000"/>
                <w:sz w:val="20"/>
                <w:highlight w:val="yellow"/>
                <w:lang w:val="en-US"/>
              </w:rPr>
              <w:t>TEKSTBLOK GEVOLMACHTIGDE</w:t>
            </w:r>
            <w:r w:rsidRPr="00B56C9E">
              <w:rPr>
                <w:rFonts w:cs="Arial"/>
                <w:bCs/>
                <w:color w:val="FF0000"/>
                <w:sz w:val="20"/>
                <w:lang w:val="en-US"/>
              </w:rPr>
              <w:t>:</w:t>
            </w:r>
          </w:p>
        </w:tc>
        <w:tc>
          <w:tcPr>
            <w:tcW w:w="2606" w:type="pct"/>
            <w:shd w:val="clear" w:color="auto" w:fill="auto"/>
          </w:tcPr>
          <w:p w14:paraId="0BB86401" w14:textId="77777777" w:rsidR="00650A9D" w:rsidRPr="00DB7FA4" w:rsidRDefault="00650A9D" w:rsidP="00650A9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BE12AD8" w14:textId="77777777" w:rsidR="00650A9D" w:rsidRPr="00DB7FA4" w:rsidRDefault="00650A9D" w:rsidP="00650A9D">
            <w:pPr>
              <w:rPr>
                <w:snapToGrid/>
                <w:kern w:val="0"/>
                <w:lang w:eastAsia="nl-NL"/>
              </w:rPr>
            </w:pPr>
          </w:p>
          <w:p w14:paraId="483567F3" w14:textId="77777777" w:rsidR="00650A9D" w:rsidRPr="00DB7FA4" w:rsidRDefault="00650A9D" w:rsidP="00650A9D">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3E1BA0E" w14:textId="77777777" w:rsidR="00650A9D" w:rsidRDefault="00650A9D" w:rsidP="00650A9D">
            <w:pPr>
              <w:autoSpaceDE w:val="0"/>
              <w:autoSpaceDN w:val="0"/>
              <w:adjustRightInd w:val="0"/>
              <w:rPr>
                <w:snapToGrid/>
                <w:kern w:val="0"/>
                <w:sz w:val="16"/>
                <w:szCs w:val="16"/>
                <w:lang w:eastAsia="nl-NL"/>
              </w:rPr>
            </w:pPr>
            <w:r w:rsidRPr="002E19B9">
              <w:rPr>
                <w:snapToGrid/>
                <w:kern w:val="0"/>
                <w:sz w:val="16"/>
                <w:szCs w:val="16"/>
                <w:lang w:eastAsia="nl-NL"/>
              </w:rPr>
              <w:t>//IMKAD_AangebodenStuk/Partij/Gevolmachtigde</w:t>
            </w:r>
          </w:p>
          <w:p w14:paraId="0409F07D" w14:textId="68BAE331" w:rsidR="00650A9D" w:rsidRPr="002A4B22" w:rsidRDefault="00650A9D" w:rsidP="00650A9D">
            <w:pPr>
              <w:autoSpaceDE w:val="0"/>
              <w:autoSpaceDN w:val="0"/>
              <w:adjustRightInd w:val="0"/>
              <w:rPr>
                <w:szCs w:val="18"/>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650A9D" w:rsidRPr="00123774" w14:paraId="0950566A" w14:textId="77777777" w:rsidTr="002A4B22">
        <w:trPr>
          <w:trHeight w:val="125"/>
        </w:trPr>
        <w:tc>
          <w:tcPr>
            <w:tcW w:w="2394" w:type="pct"/>
            <w:shd w:val="clear" w:color="auto" w:fill="auto"/>
          </w:tcPr>
          <w:p w14:paraId="2F3F1AEB" w14:textId="24A9AE7C" w:rsidR="00650A9D" w:rsidRPr="00B56C9E" w:rsidRDefault="00650A9D" w:rsidP="00650A9D">
            <w:pPr>
              <w:tabs>
                <w:tab w:val="left" w:pos="-1440"/>
                <w:tab w:val="left" w:pos="-720"/>
              </w:tabs>
              <w:ind w:left="306"/>
              <w:rPr>
                <w:rFonts w:cs="Arial"/>
                <w:bCs/>
                <w:color w:val="FF0000"/>
                <w:sz w:val="20"/>
              </w:rPr>
            </w:pPr>
            <w:r w:rsidRPr="00B56C9E">
              <w:rPr>
                <w:rFonts w:cs="Arial"/>
                <w:color w:val="FF0000"/>
                <w:sz w:val="20"/>
                <w:highlight w:val="yellow"/>
              </w:rPr>
              <w:t>TEKSTBLOK RECHTSPERSOON</w:t>
            </w:r>
            <w:r w:rsidRPr="00B56C9E">
              <w:rPr>
                <w:rFonts w:cs="Arial"/>
                <w:color w:val="FF0000"/>
                <w:sz w:val="20"/>
              </w:rPr>
              <w:t xml:space="preserve"> </w:t>
            </w:r>
          </w:p>
        </w:tc>
        <w:tc>
          <w:tcPr>
            <w:tcW w:w="2606" w:type="pct"/>
            <w:shd w:val="clear" w:color="auto" w:fill="auto"/>
          </w:tcPr>
          <w:p w14:paraId="19A4D4CB" w14:textId="77777777" w:rsidR="00650A9D" w:rsidRDefault="00650A9D" w:rsidP="00650A9D">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609B441E" w14:textId="77777777" w:rsidR="00650A9D" w:rsidRDefault="00650A9D" w:rsidP="00650A9D">
            <w:pPr>
              <w:ind w:left="227"/>
              <w:rPr>
                <w:rFonts w:cs="Arial"/>
                <w:sz w:val="16"/>
                <w:szCs w:val="16"/>
              </w:rPr>
            </w:pPr>
          </w:p>
          <w:p w14:paraId="3F9118BA" w14:textId="77777777" w:rsidR="00650A9D" w:rsidRPr="00FC6ED9" w:rsidRDefault="00650A9D" w:rsidP="00650A9D">
            <w:pPr>
              <w:rPr>
                <w:rFonts w:cs="Arial"/>
                <w:szCs w:val="18"/>
                <w:u w:val="single"/>
              </w:rPr>
            </w:pPr>
            <w:r w:rsidRPr="00FC6ED9">
              <w:rPr>
                <w:rFonts w:cs="Arial"/>
                <w:szCs w:val="18"/>
                <w:u w:val="single"/>
              </w:rPr>
              <w:t>Mapping:</w:t>
            </w:r>
          </w:p>
          <w:p w14:paraId="04AA0361" w14:textId="5E3E2DE8" w:rsidR="00650A9D" w:rsidRPr="00B61F35" w:rsidRDefault="00650A9D" w:rsidP="00650A9D">
            <w:pPr>
              <w:autoSpaceDE w:val="0"/>
              <w:autoSpaceDN w:val="0"/>
              <w:adjustRightInd w:val="0"/>
            </w:pPr>
            <w:r>
              <w:rPr>
                <w:rFonts w:cs="Arial"/>
                <w:sz w:val="16"/>
                <w:szCs w:val="16"/>
              </w:rPr>
              <w:t>-zie tekstblok</w:t>
            </w:r>
          </w:p>
        </w:tc>
      </w:tr>
      <w:tr w:rsidR="00650A9D" w:rsidRPr="00123774" w14:paraId="627FEF6A" w14:textId="77777777" w:rsidTr="002A4B22">
        <w:trPr>
          <w:trHeight w:val="125"/>
        </w:trPr>
        <w:tc>
          <w:tcPr>
            <w:tcW w:w="2394" w:type="pct"/>
            <w:shd w:val="clear" w:color="auto" w:fill="auto"/>
          </w:tcPr>
          <w:p w14:paraId="466387ED" w14:textId="086AEEEB" w:rsidR="00F53B32" w:rsidRDefault="00F53B32" w:rsidP="00F53B32">
            <w:pPr>
              <w:tabs>
                <w:tab w:val="left" w:pos="-1440"/>
                <w:tab w:val="left" w:pos="-720"/>
              </w:tabs>
              <w:suppressAutoHyphens/>
              <w:spacing w:line="276" w:lineRule="auto"/>
              <w:ind w:left="284"/>
            </w:pPr>
            <w:r w:rsidRPr="001F7025">
              <w:rPr>
                <w:rFonts w:cs="Arial"/>
                <w:color w:val="800080"/>
                <w:sz w:val="20"/>
              </w:rPr>
              <w:lastRenderedPageBreak/>
              <w:t xml:space="preserve">(correspondentieadres </w:t>
            </w:r>
            <w:r w:rsidRPr="001F7025">
              <w:rPr>
                <w:color w:val="800080"/>
                <w:sz w:val="20"/>
              </w:rPr>
              <w:t>voor alle aangelegenheden betreffende de</w:t>
            </w:r>
            <w:r>
              <w:rPr>
                <w:color w:val="800080"/>
                <w:sz w:val="20"/>
              </w:rPr>
              <w:t xml:space="preserve"> </w:t>
            </w:r>
            <w:r w:rsidRPr="001F7025">
              <w:rPr>
                <w:color w:val="800080"/>
                <w:sz w:val="20"/>
              </w:rPr>
              <w:t xml:space="preserve">hierna te vermelden </w:t>
            </w:r>
            <w:r w:rsidR="00714E98">
              <w:rPr>
                <w:color w:val="800080"/>
                <w:sz w:val="20"/>
              </w:rPr>
              <w:t>r</w:t>
            </w:r>
            <w:r w:rsidRPr="001F7025">
              <w:rPr>
                <w:color w:val="800080"/>
                <w:sz w:val="20"/>
              </w:rPr>
              <w:t>echtshandelingen</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label</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afdeling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straatnaam</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huisnummer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letter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toevoeging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 xml:space="preserve"> </w:t>
            </w:r>
            <w:r w:rsidRPr="001F7025">
              <w:rPr>
                <w:rFonts w:cs="Arial"/>
                <w:color w:val="800080"/>
                <w:sz w:val="20"/>
              </w:rPr>
              <w:t xml:space="preserve">/ postbus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postbusnummer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regio</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land</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w:t>
            </w:r>
          </w:p>
          <w:p w14:paraId="34865B0A" w14:textId="5B86FF67" w:rsidR="00650A9D" w:rsidRPr="00194473" w:rsidRDefault="00650A9D" w:rsidP="00275FC6">
            <w:pPr>
              <w:tabs>
                <w:tab w:val="left" w:pos="-1440"/>
                <w:tab w:val="left" w:pos="-720"/>
              </w:tabs>
              <w:ind w:left="306"/>
              <w:rPr>
                <w:rFonts w:cs="Arial"/>
                <w:color w:val="FF0000"/>
                <w:szCs w:val="18"/>
                <w:highlight w:val="yellow"/>
              </w:rPr>
            </w:pPr>
          </w:p>
        </w:tc>
        <w:tc>
          <w:tcPr>
            <w:tcW w:w="2606" w:type="pct"/>
            <w:shd w:val="clear" w:color="auto" w:fill="auto"/>
          </w:tcPr>
          <w:p w14:paraId="167CB482" w14:textId="77777777" w:rsidR="00650A9D" w:rsidRDefault="00650A9D" w:rsidP="00650A9D">
            <w:pPr>
              <w:spacing w:before="72" w:line="276" w:lineRule="auto"/>
              <w:rPr>
                <w:snapToGrid/>
              </w:rPr>
            </w:pPr>
            <w:r>
              <w:t>Optioneel postadres.</w:t>
            </w:r>
          </w:p>
          <w:p w14:paraId="49259CF8" w14:textId="77777777" w:rsidR="00650A9D" w:rsidRDefault="00650A9D" w:rsidP="00650A9D">
            <w:pPr>
              <w:spacing w:line="276" w:lineRule="auto"/>
              <w:rPr>
                <w:color w:val="3366FF"/>
              </w:rPr>
            </w:pPr>
          </w:p>
          <w:p w14:paraId="4303A358" w14:textId="77777777" w:rsidR="00650A9D" w:rsidRDefault="00650A9D" w:rsidP="00650A9D">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7D9E4B38" w14:textId="77777777" w:rsidR="00650A9D" w:rsidRDefault="00650A9D" w:rsidP="00650A9D">
            <w:pPr>
              <w:spacing w:line="276" w:lineRule="auto"/>
            </w:pPr>
          </w:p>
          <w:p w14:paraId="3CB8A4E5" w14:textId="77777777" w:rsidR="00650A9D" w:rsidRDefault="00650A9D" w:rsidP="00650A9D">
            <w:pPr>
              <w:spacing w:line="276" w:lineRule="auto"/>
              <w:rPr>
                <w:szCs w:val="18"/>
              </w:rPr>
            </w:pPr>
            <w:r>
              <w:t>Voor het adres moet gekozen worden uit binnenlands adres, postbus adres of buitenlands adres.</w:t>
            </w:r>
          </w:p>
          <w:p w14:paraId="129AC148" w14:textId="77777777" w:rsidR="00650A9D" w:rsidRDefault="00650A9D" w:rsidP="00650A9D">
            <w:pPr>
              <w:spacing w:line="276" w:lineRule="auto"/>
              <w:rPr>
                <w:szCs w:val="18"/>
              </w:rPr>
            </w:pPr>
          </w:p>
          <w:p w14:paraId="55F5A3B3" w14:textId="77777777" w:rsidR="00650A9D" w:rsidRDefault="00650A9D" w:rsidP="00650A9D">
            <w:pPr>
              <w:spacing w:line="276" w:lineRule="auto"/>
              <w:rPr>
                <w:szCs w:val="18"/>
              </w:rPr>
            </w:pPr>
            <w:r>
              <w:rPr>
                <w:szCs w:val="18"/>
              </w:rPr>
              <w:t>Voor plaats en land moet gekozen worden uit een waardelijst.</w:t>
            </w:r>
          </w:p>
          <w:p w14:paraId="4B95DAE0" w14:textId="77777777" w:rsidR="00650A9D" w:rsidRDefault="00650A9D" w:rsidP="00650A9D">
            <w:pPr>
              <w:rPr>
                <w:szCs w:val="18"/>
              </w:rPr>
            </w:pPr>
          </w:p>
          <w:p w14:paraId="4EFA9CD7" w14:textId="77777777" w:rsidR="00650A9D" w:rsidRDefault="00650A9D" w:rsidP="00650A9D">
            <w:pPr>
              <w:pStyle w:val="streepje"/>
              <w:numPr>
                <w:ilvl w:val="0"/>
                <w:numId w:val="0"/>
              </w:numPr>
              <w:ind w:left="284" w:hanging="284"/>
              <w:rPr>
                <w:u w:val="single"/>
                <w:lang w:val="nl-NL"/>
              </w:rPr>
            </w:pPr>
            <w:r>
              <w:rPr>
                <w:u w:val="single"/>
                <w:lang w:val="nl-NL"/>
              </w:rPr>
              <w:t>Mapping:</w:t>
            </w:r>
          </w:p>
          <w:p w14:paraId="7F5FB94C"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w:t>
            </w:r>
          </w:p>
          <w:p w14:paraId="1654869B" w14:textId="77777777" w:rsidR="00650A9D" w:rsidRDefault="00650A9D" w:rsidP="00650A9D">
            <w:pPr>
              <w:pStyle w:val="streepje"/>
              <w:numPr>
                <w:ilvl w:val="0"/>
                <w:numId w:val="0"/>
              </w:numPr>
              <w:ind w:left="227"/>
              <w:rPr>
                <w:sz w:val="14"/>
                <w:szCs w:val="16"/>
                <w:lang w:val="nl-NL"/>
              </w:rPr>
            </w:pPr>
            <w:r>
              <w:rPr>
                <w:sz w:val="16"/>
                <w:lang w:val="nl-NL"/>
              </w:rPr>
              <w:tab/>
              <w:t>./label</w:t>
            </w:r>
          </w:p>
          <w:p w14:paraId="43BCB4A9" w14:textId="77777777" w:rsidR="00650A9D" w:rsidRDefault="00650A9D" w:rsidP="00650A9D">
            <w:pPr>
              <w:ind w:left="227"/>
              <w:rPr>
                <w:sz w:val="16"/>
              </w:rPr>
            </w:pPr>
            <w:r>
              <w:rPr>
                <w:sz w:val="16"/>
              </w:rPr>
              <w:tab/>
              <w:t>./afdeling</w:t>
            </w:r>
          </w:p>
          <w:p w14:paraId="396B94C2" w14:textId="77777777" w:rsidR="00650A9D" w:rsidRDefault="00650A9D" w:rsidP="00650A9D">
            <w:pPr>
              <w:pStyle w:val="streepje"/>
              <w:numPr>
                <w:ilvl w:val="0"/>
                <w:numId w:val="0"/>
              </w:numPr>
              <w:rPr>
                <w:u w:val="single"/>
                <w:lang w:val="nl-NL"/>
              </w:rPr>
            </w:pPr>
          </w:p>
          <w:p w14:paraId="6F369663" w14:textId="77777777" w:rsidR="00650A9D" w:rsidRDefault="00650A9D" w:rsidP="00650A9D">
            <w:pPr>
              <w:pStyle w:val="streepje"/>
              <w:numPr>
                <w:ilvl w:val="0"/>
                <w:numId w:val="0"/>
              </w:numPr>
              <w:rPr>
                <w:u w:val="single"/>
                <w:lang w:val="nl-NL"/>
              </w:rPr>
            </w:pPr>
            <w:r>
              <w:rPr>
                <w:u w:val="single"/>
                <w:lang w:val="nl-NL"/>
              </w:rPr>
              <w:t>Mapping binnenlandsadres:</w:t>
            </w:r>
          </w:p>
          <w:p w14:paraId="1C3451D9"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//IMKAD_Persoon/IMKAD_PostlocatiePersoon/adres/binnenlandsAdres/</w:t>
            </w:r>
          </w:p>
          <w:p w14:paraId="1E34AB4E" w14:textId="77777777" w:rsidR="00650A9D" w:rsidRDefault="00650A9D" w:rsidP="00650A9D">
            <w:pPr>
              <w:ind w:left="227"/>
              <w:rPr>
                <w:sz w:val="16"/>
                <w:szCs w:val="16"/>
              </w:rPr>
            </w:pPr>
            <w:r>
              <w:rPr>
                <w:sz w:val="16"/>
                <w:szCs w:val="16"/>
              </w:rPr>
              <w:tab/>
              <w:t>./BAG_NummerAanduiding/postcode</w:t>
            </w:r>
          </w:p>
          <w:p w14:paraId="659C8F06" w14:textId="77777777" w:rsidR="00650A9D" w:rsidRDefault="00650A9D" w:rsidP="00650A9D">
            <w:pPr>
              <w:ind w:left="227"/>
              <w:rPr>
                <w:sz w:val="16"/>
                <w:szCs w:val="16"/>
              </w:rPr>
            </w:pPr>
            <w:r>
              <w:rPr>
                <w:sz w:val="16"/>
                <w:szCs w:val="16"/>
              </w:rPr>
              <w:tab/>
              <w:t>./BAG_Woonplaats/woonplaatsnaam</w:t>
            </w:r>
          </w:p>
          <w:p w14:paraId="4227C228" w14:textId="77777777" w:rsidR="00650A9D" w:rsidRDefault="00650A9D" w:rsidP="00650A9D">
            <w:pPr>
              <w:ind w:left="227"/>
              <w:rPr>
                <w:sz w:val="16"/>
                <w:szCs w:val="16"/>
              </w:rPr>
            </w:pPr>
            <w:r>
              <w:rPr>
                <w:sz w:val="16"/>
                <w:szCs w:val="16"/>
              </w:rPr>
              <w:tab/>
              <w:t>./BAG_OpenbareRuimte/openbareRuimteNaam</w:t>
            </w:r>
          </w:p>
          <w:p w14:paraId="0A503E5E" w14:textId="77777777" w:rsidR="00650A9D" w:rsidRDefault="00650A9D" w:rsidP="00650A9D">
            <w:pPr>
              <w:ind w:left="227"/>
              <w:rPr>
                <w:sz w:val="16"/>
                <w:szCs w:val="16"/>
              </w:rPr>
            </w:pPr>
            <w:r>
              <w:rPr>
                <w:sz w:val="16"/>
                <w:szCs w:val="16"/>
              </w:rPr>
              <w:tab/>
              <w:t>./BAG_NummerAanduiding/huisnummer</w:t>
            </w:r>
          </w:p>
          <w:p w14:paraId="43755AB7" w14:textId="77777777" w:rsidR="00650A9D" w:rsidRDefault="00650A9D" w:rsidP="00650A9D">
            <w:pPr>
              <w:ind w:left="227"/>
              <w:rPr>
                <w:sz w:val="16"/>
                <w:szCs w:val="16"/>
              </w:rPr>
            </w:pPr>
            <w:r>
              <w:rPr>
                <w:sz w:val="16"/>
                <w:szCs w:val="16"/>
              </w:rPr>
              <w:tab/>
              <w:t>./BAG_NummerAanduiding/huisletter</w:t>
            </w:r>
          </w:p>
          <w:p w14:paraId="0825EBA9" w14:textId="77777777" w:rsidR="00650A9D" w:rsidRDefault="00650A9D" w:rsidP="00650A9D">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1CE6951" w14:textId="77777777" w:rsidR="00650A9D" w:rsidRDefault="00650A9D" w:rsidP="00650A9D">
            <w:pPr>
              <w:pStyle w:val="streepje"/>
              <w:numPr>
                <w:ilvl w:val="0"/>
                <w:numId w:val="0"/>
              </w:numPr>
              <w:rPr>
                <w:u w:val="single"/>
                <w:lang w:val="nl-NL"/>
              </w:rPr>
            </w:pPr>
          </w:p>
          <w:p w14:paraId="56AB27BC" w14:textId="77777777" w:rsidR="00650A9D" w:rsidRDefault="00650A9D" w:rsidP="00650A9D">
            <w:pPr>
              <w:pStyle w:val="streepje"/>
              <w:numPr>
                <w:ilvl w:val="0"/>
                <w:numId w:val="0"/>
              </w:numPr>
              <w:rPr>
                <w:u w:val="single"/>
                <w:lang w:val="nl-NL"/>
              </w:rPr>
            </w:pPr>
            <w:r>
              <w:rPr>
                <w:u w:val="single"/>
                <w:lang w:val="nl-NL"/>
              </w:rPr>
              <w:t>Mapping buitenlandsadres:</w:t>
            </w:r>
          </w:p>
          <w:p w14:paraId="7F2032EE" w14:textId="77777777" w:rsidR="00650A9D" w:rsidRPr="00201932" w:rsidRDefault="00650A9D" w:rsidP="00650A9D">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114EDA49" w14:textId="77777777" w:rsidR="00650A9D" w:rsidRDefault="00650A9D" w:rsidP="00650A9D">
            <w:pPr>
              <w:pStyle w:val="streepje"/>
              <w:numPr>
                <w:ilvl w:val="0"/>
                <w:numId w:val="0"/>
              </w:numPr>
              <w:ind w:left="227"/>
              <w:rPr>
                <w:sz w:val="14"/>
                <w:szCs w:val="16"/>
                <w:lang w:val="nl-NL"/>
              </w:rPr>
            </w:pPr>
            <w:r>
              <w:rPr>
                <w:sz w:val="16"/>
                <w:lang w:val="nl-NL"/>
              </w:rPr>
              <w:tab/>
              <w:t>./woonplaats</w:t>
            </w:r>
          </w:p>
          <w:p w14:paraId="1918E5E2" w14:textId="77777777" w:rsidR="00650A9D" w:rsidRDefault="00650A9D" w:rsidP="00650A9D">
            <w:pPr>
              <w:ind w:left="227"/>
              <w:rPr>
                <w:sz w:val="16"/>
              </w:rPr>
            </w:pPr>
            <w:r>
              <w:rPr>
                <w:sz w:val="16"/>
              </w:rPr>
              <w:tab/>
              <w:t xml:space="preserve">./adres </w:t>
            </w:r>
          </w:p>
          <w:p w14:paraId="6B37CDE4" w14:textId="77777777" w:rsidR="00650A9D" w:rsidRPr="00201932" w:rsidRDefault="00650A9D" w:rsidP="00650A9D">
            <w:pPr>
              <w:ind w:left="227"/>
              <w:rPr>
                <w:sz w:val="16"/>
              </w:rPr>
            </w:pPr>
            <w:r>
              <w:rPr>
                <w:sz w:val="16"/>
              </w:rPr>
              <w:tab/>
            </w:r>
            <w:r w:rsidRPr="00201932">
              <w:rPr>
                <w:sz w:val="16"/>
              </w:rPr>
              <w:t>./regio</w:t>
            </w:r>
          </w:p>
          <w:p w14:paraId="56E285E8" w14:textId="77777777" w:rsidR="00650A9D" w:rsidRPr="00201932" w:rsidRDefault="00650A9D" w:rsidP="00650A9D">
            <w:pPr>
              <w:ind w:left="227"/>
              <w:rPr>
                <w:sz w:val="16"/>
              </w:rPr>
            </w:pPr>
            <w:r w:rsidRPr="00201932">
              <w:rPr>
                <w:sz w:val="16"/>
              </w:rPr>
              <w:tab/>
              <w:t>./land</w:t>
            </w:r>
          </w:p>
          <w:p w14:paraId="4B380CA4" w14:textId="77777777" w:rsidR="00650A9D" w:rsidRPr="00201932" w:rsidRDefault="00650A9D" w:rsidP="00650A9D">
            <w:pPr>
              <w:spacing w:before="72"/>
              <w:rPr>
                <w:sz w:val="16"/>
              </w:rPr>
            </w:pPr>
            <w:r w:rsidRPr="00201932">
              <w:rPr>
                <w:u w:val="single"/>
              </w:rPr>
              <w:t>Mapping postbusadres:</w:t>
            </w:r>
          </w:p>
          <w:p w14:paraId="4049D6FB" w14:textId="77777777" w:rsidR="00650A9D" w:rsidRPr="00201932" w:rsidRDefault="00650A9D" w:rsidP="00650A9D">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6BC92822" w14:textId="77777777" w:rsidR="00650A9D" w:rsidRDefault="00650A9D" w:rsidP="00650A9D">
            <w:pPr>
              <w:ind w:left="227"/>
              <w:rPr>
                <w:sz w:val="16"/>
                <w:szCs w:val="16"/>
              </w:rPr>
            </w:pPr>
            <w:r w:rsidRPr="00201932">
              <w:rPr>
                <w:sz w:val="16"/>
                <w:szCs w:val="16"/>
              </w:rPr>
              <w:tab/>
            </w:r>
            <w:r>
              <w:rPr>
                <w:sz w:val="16"/>
                <w:szCs w:val="16"/>
              </w:rPr>
              <w:t>./postbusnummer</w:t>
            </w:r>
          </w:p>
          <w:p w14:paraId="1F158F19" w14:textId="77777777" w:rsidR="00650A9D" w:rsidRDefault="00650A9D" w:rsidP="00650A9D">
            <w:pPr>
              <w:ind w:left="227"/>
              <w:rPr>
                <w:sz w:val="16"/>
                <w:szCs w:val="16"/>
              </w:rPr>
            </w:pPr>
            <w:r>
              <w:rPr>
                <w:sz w:val="16"/>
              </w:rPr>
              <w:tab/>
              <w:t>./</w:t>
            </w:r>
            <w:r>
              <w:rPr>
                <w:sz w:val="16"/>
                <w:szCs w:val="16"/>
              </w:rPr>
              <w:t>postcode</w:t>
            </w:r>
          </w:p>
          <w:p w14:paraId="215F5D03" w14:textId="191F778B" w:rsidR="00650A9D" w:rsidRPr="00846FDB" w:rsidRDefault="00650A9D" w:rsidP="00650A9D">
            <w:pPr>
              <w:rPr>
                <w:rFonts w:cs="Arial"/>
                <w:szCs w:val="18"/>
              </w:rPr>
            </w:pPr>
            <w:r>
              <w:rPr>
                <w:sz w:val="16"/>
                <w:szCs w:val="16"/>
              </w:rPr>
              <w:tab/>
              <w:t>./woonplaatsnaam</w:t>
            </w:r>
          </w:p>
        </w:tc>
      </w:tr>
      <w:tr w:rsidR="00650A9D" w:rsidRPr="00123774" w14:paraId="6412B7EF" w14:textId="77777777" w:rsidTr="002A4B22">
        <w:trPr>
          <w:trHeight w:val="125"/>
        </w:trPr>
        <w:tc>
          <w:tcPr>
            <w:tcW w:w="2394" w:type="pct"/>
            <w:shd w:val="clear" w:color="auto" w:fill="auto"/>
          </w:tcPr>
          <w:p w14:paraId="5B8A200E" w14:textId="3D274848" w:rsidR="00650A9D" w:rsidRPr="00B56C9E" w:rsidRDefault="00650A9D" w:rsidP="00650A9D">
            <w:pPr>
              <w:tabs>
                <w:tab w:val="left" w:pos="-1440"/>
                <w:tab w:val="left" w:pos="-720"/>
              </w:tabs>
              <w:suppressAutoHyphens/>
              <w:spacing w:line="276" w:lineRule="auto"/>
              <w:ind w:left="709" w:hanging="425"/>
              <w:rPr>
                <w:rFonts w:cs="Arial"/>
                <w:color w:val="800080"/>
                <w:sz w:val="20"/>
              </w:rPr>
            </w:pPr>
            <w:r w:rsidRPr="00B56C9E">
              <w:rPr>
                <w:rFonts w:cs="Arial"/>
                <w:snapToGrid/>
                <w:color w:val="FF0000"/>
                <w:kern w:val="0"/>
                <w:sz w:val="20"/>
                <w:lang w:eastAsia="nl-NL"/>
              </w:rPr>
              <w:lastRenderedPageBreak/>
              <w:t>;</w:t>
            </w:r>
          </w:p>
        </w:tc>
        <w:tc>
          <w:tcPr>
            <w:tcW w:w="2606" w:type="pct"/>
            <w:shd w:val="clear" w:color="auto" w:fill="auto"/>
          </w:tcPr>
          <w:p w14:paraId="5CFCAA00" w14:textId="270CC0AF" w:rsidR="00650A9D" w:rsidRDefault="00650A9D" w:rsidP="00650A9D">
            <w:pPr>
              <w:spacing w:before="72" w:line="276" w:lineRule="auto"/>
            </w:pPr>
            <w:r>
              <w:t>Vaste tekst.</w:t>
            </w:r>
          </w:p>
        </w:tc>
      </w:tr>
      <w:tr w:rsidR="00650A9D" w:rsidRPr="00123774" w14:paraId="0D104831" w14:textId="77777777" w:rsidTr="002A4B22">
        <w:trPr>
          <w:trHeight w:val="125"/>
        </w:trPr>
        <w:tc>
          <w:tcPr>
            <w:tcW w:w="2394" w:type="pct"/>
            <w:shd w:val="clear" w:color="auto" w:fill="auto"/>
          </w:tcPr>
          <w:p w14:paraId="506DFEF0" w14:textId="7821BA27" w:rsidR="00650A9D" w:rsidRPr="002E7F50" w:rsidRDefault="00650A9D" w:rsidP="00650A9D">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1F7025">
              <w:rPr>
                <w:rFonts w:cs="Arial"/>
                <w:color w:val="7030A0"/>
                <w:sz w:val="20"/>
              </w:rPr>
              <w:t>(waaronder begrepen haar rechtsopvolgers onder algemene en bijzondere titel)</w:t>
            </w:r>
            <w:r w:rsidRPr="00252AB6">
              <w:rPr>
                <w:rFonts w:cs="Arial"/>
                <w:color w:val="FF0000"/>
                <w:sz w:val="20"/>
              </w:rPr>
              <w:t>;</w:t>
            </w:r>
          </w:p>
          <w:p w14:paraId="65082965" w14:textId="77777777" w:rsidR="00650A9D" w:rsidRDefault="00650A9D" w:rsidP="00650A9D">
            <w:pPr>
              <w:tabs>
                <w:tab w:val="left" w:pos="-1440"/>
                <w:tab w:val="left" w:pos="-720"/>
              </w:tabs>
              <w:suppressAutoHyphens/>
              <w:spacing w:line="276" w:lineRule="auto"/>
              <w:ind w:left="709" w:hanging="425"/>
              <w:rPr>
                <w:rFonts w:cs="Arial"/>
                <w:snapToGrid/>
                <w:color w:val="FF0000"/>
                <w:kern w:val="0"/>
                <w:szCs w:val="18"/>
                <w:lang w:eastAsia="nl-NL"/>
              </w:rPr>
            </w:pPr>
          </w:p>
        </w:tc>
        <w:tc>
          <w:tcPr>
            <w:tcW w:w="2606" w:type="pct"/>
            <w:shd w:val="clear" w:color="auto" w:fill="auto"/>
          </w:tcPr>
          <w:p w14:paraId="1DF80F6E" w14:textId="77777777" w:rsidR="00650A9D" w:rsidRDefault="0090722A" w:rsidP="00650A9D">
            <w:pPr>
              <w:spacing w:before="72" w:line="276" w:lineRule="auto"/>
            </w:pPr>
            <w:r>
              <w:t>Vaste tekst met optionele tekst.</w:t>
            </w:r>
          </w:p>
          <w:p w14:paraId="757E2148" w14:textId="1A236E8A" w:rsidR="0090722A" w:rsidRDefault="0090722A" w:rsidP="00650A9D">
            <w:pPr>
              <w:spacing w:before="72" w:line="276" w:lineRule="auto"/>
              <w:rPr>
                <w:rFonts w:cs="Arial"/>
                <w:color w:val="7030A0"/>
                <w:sz w:val="20"/>
              </w:rPr>
            </w:pPr>
            <w:r w:rsidRPr="000923C3">
              <w:rPr>
                <w:u w:val="single"/>
              </w:rPr>
              <w:t>Mapping</w:t>
            </w:r>
            <w:r w:rsidR="00C35591">
              <w:rPr>
                <w:u w:val="single"/>
              </w:rPr>
              <w:t>:</w:t>
            </w:r>
            <w:r>
              <w:t xml:space="preserve"> </w:t>
            </w:r>
            <w:r w:rsidRPr="001F7025">
              <w:rPr>
                <w:rFonts w:cs="Arial"/>
                <w:color w:val="7030A0"/>
                <w:sz w:val="20"/>
              </w:rPr>
              <w:t>(waaronder begrepen</w:t>
            </w:r>
            <w:r>
              <w:rPr>
                <w:rFonts w:cs="Arial"/>
                <w:color w:val="7030A0"/>
                <w:sz w:val="20"/>
              </w:rPr>
              <w:t>…….)</w:t>
            </w:r>
          </w:p>
          <w:p w14:paraId="335E9DF8" w14:textId="5C7A4D56" w:rsidR="0090722A" w:rsidRDefault="0090722A" w:rsidP="00650A9D">
            <w:pPr>
              <w:spacing w:before="72" w:line="276" w:lineRule="auto"/>
              <w:rPr>
                <w:snapToGrid/>
                <w:kern w:val="0"/>
                <w:sz w:val="16"/>
                <w:szCs w:val="16"/>
                <w:lang w:eastAsia="nl-NL"/>
              </w:rPr>
            </w:pP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0923C3">
              <w:rPr>
                <w:snapToGrid/>
                <w:kern w:val="0"/>
                <w:sz w:val="16"/>
                <w:szCs w:val="16"/>
                <w:lang w:eastAsia="nl-NL"/>
              </w:rPr>
              <w:t>tekstKeuze</w:t>
            </w:r>
          </w:p>
          <w:p w14:paraId="366AF6F3" w14:textId="77777777" w:rsidR="0090722A" w:rsidRDefault="0090722A" w:rsidP="0090722A">
            <w:pPr>
              <w:keepNext/>
              <w:ind w:left="227"/>
              <w:rPr>
                <w:sz w:val="16"/>
                <w:szCs w:val="16"/>
              </w:rPr>
            </w:pPr>
            <w:r w:rsidRPr="002A4B22">
              <w:rPr>
                <w:sz w:val="16"/>
                <w:szCs w:val="16"/>
              </w:rPr>
              <w:t>./tagNaam</w:t>
            </w:r>
            <w:r w:rsidRPr="00600490">
              <w:rPr>
                <w:sz w:val="16"/>
                <w:szCs w:val="16"/>
              </w:rPr>
              <w:t>(k_RechtsOpvolgers</w:t>
            </w:r>
            <w:r w:rsidRPr="002A4B22">
              <w:rPr>
                <w:sz w:val="16"/>
                <w:szCs w:val="16"/>
              </w:rPr>
              <w:t>)</w:t>
            </w:r>
          </w:p>
          <w:p w14:paraId="2021638E" w14:textId="1B12AC5C" w:rsidR="0090722A" w:rsidRDefault="0090722A" w:rsidP="000923C3">
            <w:pPr>
              <w:keepNext/>
              <w:ind w:left="227"/>
            </w:pPr>
            <w:r>
              <w:rPr>
                <w:sz w:val="16"/>
                <w:szCs w:val="16"/>
              </w:rPr>
              <w:t>./tekst = (‘true’ = tekst wordt wel getoond; ‘false’ = tekst wordt niet getoond)</w:t>
            </w:r>
          </w:p>
          <w:p w14:paraId="0528E61B" w14:textId="0DEFA926" w:rsidR="0090722A" w:rsidRDefault="0090722A" w:rsidP="00650A9D">
            <w:pPr>
              <w:spacing w:before="72" w:line="276" w:lineRule="auto"/>
            </w:pPr>
          </w:p>
        </w:tc>
      </w:tr>
    </w:tbl>
    <w:p w14:paraId="6A0FE07F" w14:textId="77777777" w:rsidR="00B56E10" w:rsidRPr="00123774" w:rsidRDefault="00B56E10" w:rsidP="004250DC"/>
    <w:p w14:paraId="7E24469E" w14:textId="0A0AFB87" w:rsidR="00715320" w:rsidRDefault="00A4458A" w:rsidP="00900C94">
      <w:pPr>
        <w:pStyle w:val="Kop3"/>
      </w:pPr>
      <w:bookmarkStart w:id="62" w:name="_Ref390268961"/>
      <w:bookmarkStart w:id="63" w:name="_Toc454288167"/>
      <w:bookmarkStart w:id="64" w:name="_Toc157006184"/>
      <w:r>
        <w:t>Geldnemer of h</w:t>
      </w:r>
      <w:r w:rsidR="00286F0E">
        <w:t>ypotheek</w:t>
      </w:r>
      <w:r w:rsidR="00084C0A">
        <w:t>gever</w:t>
      </w:r>
      <w:bookmarkEnd w:id="62"/>
      <w:bookmarkEnd w:id="63"/>
      <w:bookmarkEnd w:id="64"/>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00E32" w:rsidRPr="00B61A23" w14:paraId="6889D4AD" w14:textId="77777777" w:rsidTr="00B56C9E">
        <w:trPr>
          <w:trHeight w:val="125"/>
        </w:trPr>
        <w:tc>
          <w:tcPr>
            <w:tcW w:w="2394" w:type="pct"/>
            <w:shd w:val="clear" w:color="auto" w:fill="DEEAF6" w:themeFill="accent1" w:themeFillTint="33"/>
          </w:tcPr>
          <w:p w14:paraId="4B9385CC" w14:textId="31CECF7D" w:rsidR="00200E32" w:rsidRPr="000923C3" w:rsidDel="002E048A" w:rsidRDefault="00200E32" w:rsidP="000E2D2E">
            <w:pPr>
              <w:rPr>
                <w:rFonts w:cs="Arial"/>
                <w:b/>
                <w:bCs/>
                <w:sz w:val="20"/>
              </w:rPr>
            </w:pPr>
            <w:r w:rsidRPr="000923C3">
              <w:rPr>
                <w:rFonts w:cs="Arial"/>
                <w:b/>
                <w:bCs/>
                <w:sz w:val="20"/>
              </w:rPr>
              <w:t>Modeldocument tekst</w:t>
            </w:r>
          </w:p>
        </w:tc>
        <w:tc>
          <w:tcPr>
            <w:tcW w:w="2606" w:type="pct"/>
            <w:shd w:val="clear" w:color="auto" w:fill="DEEAF6" w:themeFill="accent1" w:themeFillTint="33"/>
          </w:tcPr>
          <w:p w14:paraId="7580C81C" w14:textId="2E9B90C9" w:rsidR="00200E32" w:rsidRPr="000923C3" w:rsidRDefault="00200E32" w:rsidP="00E0364C">
            <w:pPr>
              <w:autoSpaceDE w:val="0"/>
              <w:autoSpaceDN w:val="0"/>
              <w:adjustRightInd w:val="0"/>
              <w:rPr>
                <w:b/>
                <w:bCs/>
                <w:snapToGrid/>
                <w:kern w:val="0"/>
                <w:sz w:val="20"/>
                <w:lang w:eastAsia="nl-NL"/>
              </w:rPr>
            </w:pPr>
            <w:r w:rsidRPr="000923C3">
              <w:rPr>
                <w:b/>
                <w:bCs/>
                <w:snapToGrid/>
                <w:kern w:val="0"/>
                <w:sz w:val="20"/>
                <w:lang w:eastAsia="nl-NL"/>
              </w:rPr>
              <w:t>Mapping en toelichting</w:t>
            </w:r>
          </w:p>
        </w:tc>
      </w:tr>
      <w:tr w:rsidR="000E2D2E" w:rsidRPr="00123774" w14:paraId="79ADEAD3" w14:textId="77777777" w:rsidTr="002A4B22">
        <w:trPr>
          <w:trHeight w:val="125"/>
        </w:trPr>
        <w:tc>
          <w:tcPr>
            <w:tcW w:w="2394" w:type="pct"/>
            <w:shd w:val="clear" w:color="auto" w:fill="auto"/>
          </w:tcPr>
          <w:p w14:paraId="75959162" w14:textId="5BAC1123" w:rsidR="000E2D2E" w:rsidRPr="002A4B22" w:rsidRDefault="000E2D2E" w:rsidP="000E2D2E">
            <w:pPr>
              <w:rPr>
                <w:rFonts w:cs="Arial"/>
                <w:bCs/>
                <w:color w:val="FF0000"/>
              </w:rPr>
            </w:pPr>
            <w:r w:rsidRPr="002A4B22">
              <w:rPr>
                <w:rFonts w:cs="Arial"/>
                <w:bCs/>
                <w:color w:val="FF0000"/>
              </w:rPr>
              <w:t>2.</w:t>
            </w:r>
          </w:p>
        </w:tc>
        <w:tc>
          <w:tcPr>
            <w:tcW w:w="2606" w:type="pct"/>
            <w:shd w:val="clear" w:color="auto" w:fill="auto"/>
          </w:tcPr>
          <w:p w14:paraId="7721BBBA" w14:textId="77777777" w:rsidR="00E0364C" w:rsidRPr="00527D55" w:rsidRDefault="00E0364C" w:rsidP="00E0364C">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337F116F" w14:textId="77777777" w:rsidR="0026424A" w:rsidRDefault="00E0364C" w:rsidP="00E0364C">
            <w:pPr>
              <w:rPr>
                <w:rFonts w:cs="Arial"/>
                <w:color w:val="000000" w:themeColor="text1"/>
                <w:sz w:val="16"/>
                <w:szCs w:val="16"/>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0923C3">
              <w:rPr>
                <w:rFonts w:cs="Arial"/>
                <w:color w:val="000000" w:themeColor="text1"/>
                <w:sz w:val="16"/>
                <w:szCs w:val="16"/>
              </w:rPr>
              <w:t>geldnemer of hypotheekgever</w:t>
            </w:r>
            <w:r>
              <w:rPr>
                <w:rFonts w:cs="Arial"/>
                <w:color w:val="000000" w:themeColor="text1"/>
                <w:sz w:val="16"/>
                <w:szCs w:val="16"/>
              </w:rPr>
              <w:t>’)</w:t>
            </w:r>
          </w:p>
          <w:p w14:paraId="179AD62B" w14:textId="77777777" w:rsidR="0026424A" w:rsidRDefault="0026424A" w:rsidP="00E0364C">
            <w:pPr>
              <w:rPr>
                <w:rFonts w:cs="Arial"/>
                <w:color w:val="000000" w:themeColor="text1"/>
                <w:sz w:val="16"/>
                <w:szCs w:val="16"/>
              </w:rPr>
            </w:pPr>
          </w:p>
          <w:p w14:paraId="05F7420F" w14:textId="24637C0D" w:rsidR="000E2D2E" w:rsidRPr="002A4B22" w:rsidRDefault="00E0364C" w:rsidP="00E0364C">
            <w:pPr>
              <w:rPr>
                <w:snapToGrid/>
                <w:kern w:val="0"/>
                <w:lang w:eastAsia="nl-NL"/>
              </w:rPr>
            </w:pPr>
            <w:r w:rsidRPr="000923C3">
              <w:rPr>
                <w:rFonts w:cs="Arial"/>
                <w:color w:val="000000" w:themeColor="text1"/>
                <w:sz w:val="16"/>
                <w:szCs w:val="16"/>
              </w:rPr>
              <w:t xml:space="preserve"> </w:t>
            </w: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vreemderr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heekgever</w:t>
            </w:r>
            <w:r w:rsidRPr="007312B4">
              <w:rPr>
                <w:rFonts w:cs="Arial"/>
                <w:sz w:val="16"/>
                <w:szCs w:val="16"/>
              </w:rPr>
              <w:t>-partij"</w:t>
            </w:r>
            <w:r>
              <w:rPr>
                <w:rFonts w:cs="Arial"/>
                <w:sz w:val="16"/>
                <w:szCs w:val="16"/>
              </w:rPr>
              <w:t>]</w:t>
            </w:r>
          </w:p>
        </w:tc>
      </w:tr>
      <w:tr w:rsidR="00715320" w:rsidRPr="00123774" w14:paraId="686D65CD" w14:textId="77777777" w:rsidTr="002A4B22">
        <w:trPr>
          <w:trHeight w:val="125"/>
        </w:trPr>
        <w:tc>
          <w:tcPr>
            <w:tcW w:w="2394" w:type="pct"/>
            <w:shd w:val="clear" w:color="auto" w:fill="auto"/>
          </w:tcPr>
          <w:p w14:paraId="20169565" w14:textId="77777777" w:rsidR="00715320" w:rsidRPr="00B56C9E" w:rsidRDefault="008174B4" w:rsidP="002E048A">
            <w:pPr>
              <w:ind w:left="306"/>
              <w:rPr>
                <w:color w:val="FF0000"/>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15320" w:rsidRPr="00B56C9E">
              <w:rPr>
                <w:rFonts w:cs="Arial"/>
                <w:bCs/>
                <w:color w:val="800080"/>
                <w:sz w:val="20"/>
                <w:highlight w:val="yellow"/>
              </w:rPr>
              <w:t>TEKSTBLOK GEVOLMACHTIGDE</w:t>
            </w:r>
            <w:r w:rsidR="000E2D2E" w:rsidRPr="00B56C9E">
              <w:rPr>
                <w:rFonts w:cs="Arial"/>
                <w:bCs/>
                <w:color w:val="800080"/>
                <w:sz w:val="2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0FF8CB05" w:rsidR="00741213" w:rsidRPr="00B56C9E" w:rsidRDefault="008174B4" w:rsidP="002E048A">
            <w:pPr>
              <w:ind w:left="306"/>
              <w:rPr>
                <w:rFonts w:ascii="Times New Roman" w:hAnsi="Times New Roman"/>
                <w:color w:val="339966"/>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E92DB7" w:rsidRPr="00B56C9E">
              <w:rPr>
                <w:rFonts w:ascii="Times New Roman" w:hAnsi="Times New Roman"/>
                <w:sz w:val="20"/>
              </w:rPr>
              <w:t xml:space="preserve"> </w:t>
            </w:r>
            <w:r w:rsidR="00741213" w:rsidRPr="00B56C9E">
              <w:rPr>
                <w:color w:val="800080"/>
                <w:sz w:val="20"/>
              </w:rPr>
              <w:t>a</w:t>
            </w:r>
            <w:r w:rsidR="00CE45CE" w:rsidRPr="00B56C9E">
              <w:rPr>
                <w:color w:val="800080"/>
                <w:sz w:val="20"/>
              </w:rPr>
              <w:t>.</w:t>
            </w:r>
            <w:r w:rsidR="00741213" w:rsidRPr="00B56C9E">
              <w:rPr>
                <w:rFonts w:ascii="Times New Roman" w:hAnsi="Times New Roman"/>
                <w:color w:val="800080"/>
                <w:sz w:val="20"/>
              </w:rPr>
              <w:t xml:space="preserve"> </w:t>
            </w: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41213" w:rsidRPr="00B56C9E">
              <w:rPr>
                <w:color w:val="339966"/>
                <w:sz w:val="20"/>
                <w:highlight w:val="yellow"/>
              </w:rPr>
              <w:t>TEKSTBLOK PARTIJ NATUURLIJK</w:t>
            </w:r>
            <w:r w:rsidR="00C64197" w:rsidRPr="00B56C9E">
              <w:rPr>
                <w:color w:val="339966"/>
                <w:sz w:val="20"/>
                <w:highlight w:val="yellow"/>
              </w:rPr>
              <w:t xml:space="preserve"> PERSOON</w:t>
            </w:r>
            <w:r w:rsidR="005969C8" w:rsidRPr="00B56C9E">
              <w:rPr>
                <w:color w:val="339966"/>
                <w:sz w:val="20"/>
                <w:highlight w:val="yellow"/>
              </w:rPr>
              <w:t xml:space="preserve"> </w:t>
            </w:r>
            <w:r w:rsidR="00C64197" w:rsidRPr="00B56C9E">
              <w:rPr>
                <w:color w:val="339966"/>
                <w:sz w:val="20"/>
                <w:highlight w:val="yellow"/>
              </w:rPr>
              <w:t>/</w:t>
            </w:r>
            <w:r w:rsidR="005969C8" w:rsidRPr="00B56C9E">
              <w:rPr>
                <w:color w:val="339966"/>
                <w:sz w:val="20"/>
                <w:highlight w:val="yellow"/>
              </w:rPr>
              <w:t xml:space="preserve"> </w:t>
            </w:r>
            <w:r w:rsidR="00430AF7" w:rsidRPr="00B56C9E">
              <w:rPr>
                <w:color w:val="339966"/>
                <w:sz w:val="20"/>
                <w:highlight w:val="yellow"/>
              </w:rPr>
              <w:t>TEKSTBLOK PARTIJ</w:t>
            </w:r>
            <w:r w:rsidR="002E048A" w:rsidRPr="00B56C9E">
              <w:rPr>
                <w:color w:val="339966"/>
                <w:sz w:val="20"/>
                <w:highlight w:val="yellow"/>
              </w:rPr>
              <w:t xml:space="preserve"> </w:t>
            </w:r>
            <w:r w:rsidR="00741213" w:rsidRPr="00B56C9E">
              <w:rPr>
                <w:color w:val="339966"/>
                <w:sz w:val="20"/>
                <w:highlight w:val="yellow"/>
              </w:rPr>
              <w:t>NIET NATUURLIJK PERSOON</w:t>
            </w:r>
            <w:r w:rsidR="000E2D2E" w:rsidRPr="00B56C9E">
              <w:rPr>
                <w:rFonts w:cs="Arial"/>
                <w:color w:val="FF0000"/>
                <w:sz w:val="2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rPr>
                <w:rFonts w:cs="Arial"/>
                <w:snapToGrid/>
                <w:kern w:val="0"/>
                <w:sz w:val="16"/>
                <w:szCs w:val="16"/>
                <w:lang w:eastAsia="nl-NL"/>
              </w:rPr>
            </w:pPr>
          </w:p>
        </w:tc>
      </w:tr>
      <w:tr w:rsidR="008C5EE3" w:rsidRPr="00123774" w14:paraId="30EE17C5" w14:textId="77777777" w:rsidTr="002A4B22">
        <w:trPr>
          <w:trHeight w:val="125"/>
        </w:trPr>
        <w:tc>
          <w:tcPr>
            <w:tcW w:w="2394" w:type="pct"/>
            <w:shd w:val="clear" w:color="auto" w:fill="auto"/>
          </w:tcPr>
          <w:p w14:paraId="0918776A" w14:textId="1B7DB671" w:rsidR="008C5EE3" w:rsidRPr="002A4B22" w:rsidRDefault="008C5EE3" w:rsidP="002E048A">
            <w:pPr>
              <w:ind w:left="306"/>
              <w:rPr>
                <w:rFonts w:cs="Arial"/>
                <w:sz w:val="20"/>
              </w:rPr>
            </w:pPr>
            <w:r w:rsidRPr="00DB0ECD">
              <w:rPr>
                <w:rFonts w:cs="Arial"/>
                <w:color w:val="FF0000"/>
                <w:sz w:val="20"/>
              </w:rPr>
              <w:lastRenderedPageBreak/>
              <w:t xml:space="preserve">hierna </w:t>
            </w:r>
            <w:r w:rsidRPr="000923C3">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606" w:type="pct"/>
            <w:shd w:val="clear" w:color="auto" w:fill="auto"/>
          </w:tcPr>
          <w:p w14:paraId="0AA9D8C8" w14:textId="4B62CE14" w:rsidR="008C5EE3" w:rsidRPr="00286F0E" w:rsidRDefault="008C5EE3" w:rsidP="00286F0E">
            <w:r>
              <w:t>Vaste tekst.</w:t>
            </w:r>
            <w:r w:rsidR="00060B40">
              <w:t xml:space="preserve"> </w:t>
            </w:r>
            <w:r w:rsidR="00060B40" w:rsidRPr="00AF2670">
              <w:rPr>
                <w:snapToGrid/>
                <w:szCs w:val="18"/>
              </w:rPr>
              <w:t>De tekst</w:t>
            </w:r>
            <w:r w:rsidR="00060B40">
              <w:rPr>
                <w:snapToGrid/>
                <w:szCs w:val="18"/>
              </w:rPr>
              <w:t xml:space="preserve"> </w:t>
            </w:r>
            <w:r w:rsidR="00060B40" w:rsidRPr="000923C3">
              <w:rPr>
                <w:rFonts w:cs="Arial"/>
                <w:color w:val="800080"/>
                <w:szCs w:val="18"/>
              </w:rPr>
              <w:t>zowel gezamenlijk als ieder afzonderlijk</w:t>
            </w:r>
            <w:r w:rsidR="00060B40" w:rsidRPr="00DB0ECD">
              <w:rPr>
                <w:rFonts w:cs="Arial"/>
                <w:color w:val="FF0000"/>
                <w:sz w:val="20"/>
              </w:rPr>
              <w:t xml:space="preserve"> </w:t>
            </w:r>
            <w:r w:rsidR="00060B40" w:rsidRPr="00AF2670">
              <w:rPr>
                <w:snapToGrid/>
                <w:szCs w:val="18"/>
              </w:rPr>
              <w:t>wordt getoond wanneer de partij bestaat uit meer dan één gerechtigde persoon</w:t>
            </w:r>
          </w:p>
        </w:tc>
      </w:tr>
    </w:tbl>
    <w:p w14:paraId="63E3A262" w14:textId="77777777" w:rsidR="00C15CF7" w:rsidRDefault="00C15CF7" w:rsidP="00D80785">
      <w:pPr>
        <w:tabs>
          <w:tab w:val="left" w:pos="6771"/>
        </w:tabs>
        <w:rPr>
          <w:color w:val="FF0000"/>
          <w:szCs w:val="18"/>
        </w:rPr>
      </w:pPr>
    </w:p>
    <w:p w14:paraId="2ED97C3E" w14:textId="146826D2" w:rsidR="00C15CF7" w:rsidRPr="000923C3" w:rsidRDefault="00C15CF7" w:rsidP="00C15CF7">
      <w:pPr>
        <w:pStyle w:val="Kop3"/>
        <w:rPr>
          <w:sz w:val="20"/>
          <w:szCs w:val="20"/>
        </w:rPr>
      </w:pPr>
      <w:bookmarkStart w:id="65" w:name="_Ref412026922"/>
      <w:bookmarkStart w:id="66" w:name="_Ref412026928"/>
      <w:bookmarkStart w:id="67" w:name="_Ref412026932"/>
      <w:bookmarkStart w:id="68" w:name="_Ref412026938"/>
      <w:bookmarkStart w:id="69" w:name="_Toc454288168"/>
      <w:bookmarkStart w:id="70" w:name="_Toc157006185"/>
      <w:r w:rsidRPr="000923C3">
        <w:rPr>
          <w:sz w:val="20"/>
          <w:szCs w:val="20"/>
        </w:rPr>
        <w:t>Afsluiting partijen</w:t>
      </w:r>
      <w:bookmarkEnd w:id="65"/>
      <w:bookmarkEnd w:id="66"/>
      <w:bookmarkEnd w:id="67"/>
      <w:bookmarkEnd w:id="68"/>
      <w:bookmarkEnd w:id="69"/>
      <w:bookmarkEnd w:id="70"/>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0923C3">
        <w:trPr>
          <w:trHeight w:val="333"/>
        </w:trPr>
        <w:tc>
          <w:tcPr>
            <w:tcW w:w="2394" w:type="pct"/>
            <w:shd w:val="clear" w:color="auto" w:fill="DEEAF6" w:themeFill="accent1" w:themeFillTint="33"/>
          </w:tcPr>
          <w:p w14:paraId="1847F769" w14:textId="163B80E1" w:rsidR="00D80785" w:rsidRPr="000923C3" w:rsidRDefault="00B61A23" w:rsidP="002A4B22">
            <w:pPr>
              <w:tabs>
                <w:tab w:val="left" w:pos="-1440"/>
                <w:tab w:val="left" w:pos="-720"/>
              </w:tabs>
              <w:suppressAutoHyphens/>
              <w:ind w:right="96"/>
              <w:rPr>
                <w:b/>
                <w:bCs/>
                <w:color w:val="000000" w:themeColor="text1"/>
                <w:sz w:val="20"/>
              </w:rPr>
            </w:pPr>
            <w:r w:rsidRPr="000923C3">
              <w:rPr>
                <w:b/>
                <w:bCs/>
                <w:color w:val="000000" w:themeColor="text1"/>
                <w:sz w:val="20"/>
              </w:rPr>
              <w:t>Modeldocument tekst</w:t>
            </w:r>
          </w:p>
        </w:tc>
        <w:tc>
          <w:tcPr>
            <w:tcW w:w="2606" w:type="pct"/>
            <w:shd w:val="clear" w:color="auto" w:fill="DEEAF6" w:themeFill="accent1" w:themeFillTint="33"/>
          </w:tcPr>
          <w:p w14:paraId="021B5C37" w14:textId="406B9FDB" w:rsidR="00057A9E" w:rsidRPr="000923C3" w:rsidRDefault="00B61A23" w:rsidP="002A4B22">
            <w:pPr>
              <w:autoSpaceDE w:val="0"/>
              <w:autoSpaceDN w:val="0"/>
              <w:adjustRightInd w:val="0"/>
              <w:rPr>
                <w:b/>
                <w:bCs/>
                <w:snapToGrid/>
                <w:color w:val="000000" w:themeColor="text1"/>
                <w:kern w:val="0"/>
                <w:sz w:val="20"/>
                <w:lang w:eastAsia="nl-NL"/>
              </w:rPr>
            </w:pPr>
            <w:r w:rsidRPr="000923C3">
              <w:rPr>
                <w:b/>
                <w:bCs/>
                <w:snapToGrid/>
                <w:color w:val="000000" w:themeColor="text1"/>
                <w:kern w:val="0"/>
                <w:sz w:val="20"/>
                <w:lang w:eastAsia="nl-NL"/>
              </w:rPr>
              <w:t>Toelichting en mapping</w:t>
            </w:r>
          </w:p>
        </w:tc>
      </w:tr>
      <w:tr w:rsidR="00B61A23" w:rsidRPr="00123774" w14:paraId="45B3922F" w14:textId="77777777" w:rsidTr="00B61A23">
        <w:trPr>
          <w:trHeight w:val="2460"/>
        </w:trPr>
        <w:tc>
          <w:tcPr>
            <w:tcW w:w="2394" w:type="pct"/>
            <w:shd w:val="clear" w:color="auto" w:fill="auto"/>
          </w:tcPr>
          <w:p w14:paraId="06E1BEE5" w14:textId="5EA27DD1" w:rsidR="00B61A23" w:rsidRPr="00B61A23" w:rsidRDefault="00B61A23" w:rsidP="002A4B22">
            <w:pPr>
              <w:tabs>
                <w:tab w:val="left" w:pos="-1440"/>
                <w:tab w:val="left" w:pos="-720"/>
              </w:tabs>
              <w:suppressAutoHyphens/>
              <w:ind w:right="96"/>
              <w:rPr>
                <w:color w:val="FF0000"/>
                <w:sz w:val="20"/>
              </w:rPr>
            </w:pPr>
            <w:r w:rsidRPr="001F7025">
              <w:rPr>
                <w:color w:val="FF0000"/>
                <w:sz w:val="20"/>
              </w:rPr>
              <w:t xml:space="preserve">Van het bestaan van de aan de </w:t>
            </w:r>
            <w:r w:rsidR="00693300" w:rsidRPr="0000397F">
              <w:rPr>
                <w:rFonts w:cs="Arial"/>
                <w:color w:val="339966"/>
                <w:sz w:val="20"/>
              </w:rPr>
              <w:t>comparant</w:t>
            </w:r>
            <w:r w:rsidR="00693300">
              <w:rPr>
                <w:rFonts w:cs="Arial"/>
                <w:color w:val="339966"/>
                <w:sz w:val="20"/>
              </w:rPr>
              <w:t>/comparante/persoon</w:t>
            </w:r>
            <w:r w:rsidR="008E258E">
              <w:rPr>
                <w:rFonts w:cs="Arial"/>
                <w:color w:val="339966"/>
                <w:sz w:val="20"/>
              </w:rPr>
              <w:t xml:space="preserve"> </w:t>
            </w:r>
            <w:r w:rsidRPr="001F7025">
              <w:rPr>
                <w:color w:val="FF0000"/>
                <w:sz w:val="20"/>
              </w:rPr>
              <w:t>onder 1 genoemd verleende volmacht is mij, notaris, genoegzaam gebleken.</w:t>
            </w:r>
          </w:p>
        </w:tc>
        <w:tc>
          <w:tcPr>
            <w:tcW w:w="2606" w:type="pct"/>
            <w:shd w:val="clear" w:color="auto" w:fill="auto"/>
          </w:tcPr>
          <w:p w14:paraId="75B41F41" w14:textId="103E2BD3" w:rsidR="00B61A23" w:rsidRPr="004D42E8" w:rsidRDefault="00B61A23" w:rsidP="00B61A23">
            <w:r w:rsidRPr="004D42E8">
              <w:t xml:space="preserve">Vaste tekst met </w:t>
            </w:r>
            <w:r w:rsidR="00693300">
              <w:t xml:space="preserve">verplichte </w:t>
            </w:r>
            <w:r w:rsidRPr="004D42E8">
              <w:t>keuze</w:t>
            </w:r>
            <w:r w:rsidR="00693300">
              <w:t>tekst.</w:t>
            </w:r>
          </w:p>
          <w:p w14:paraId="42F7EEFF" w14:textId="77777777" w:rsidR="00693300" w:rsidRDefault="00693300" w:rsidP="00B61A23"/>
          <w:p w14:paraId="17851A5B" w14:textId="75E99858" w:rsidR="00693300" w:rsidRPr="00015BBB" w:rsidRDefault="00693300" w:rsidP="009B5FC8">
            <w:pPr>
              <w:spacing w:line="280" w:lineRule="atLeast"/>
              <w:rPr>
                <w:szCs w:val="18"/>
              </w:rPr>
            </w:pPr>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gebruikerskeuze</w:t>
            </w:r>
          </w:p>
          <w:p w14:paraId="1A392FA1" w14:textId="77777777" w:rsidR="00693300" w:rsidRDefault="00693300" w:rsidP="00B61A23"/>
          <w:p w14:paraId="342BF930" w14:textId="77777777" w:rsidR="00693300" w:rsidRPr="00EA3A91" w:rsidRDefault="00693300" w:rsidP="00693300">
            <w:pPr>
              <w:keepNext/>
              <w:rPr>
                <w:szCs w:val="18"/>
                <w:u w:val="single"/>
              </w:rPr>
            </w:pPr>
            <w:r w:rsidRPr="00EA3A91">
              <w:rPr>
                <w:szCs w:val="18"/>
                <w:u w:val="single"/>
              </w:rPr>
              <w:t>Mapping</w:t>
            </w:r>
            <w:r>
              <w:rPr>
                <w:szCs w:val="18"/>
                <w:u w:val="single"/>
              </w:rPr>
              <w:t xml:space="preserve"> (dit wijkt af van het bankmodel)</w:t>
            </w:r>
            <w:r w:rsidRPr="00EA3A91">
              <w:rPr>
                <w:szCs w:val="18"/>
                <w:u w:val="single"/>
              </w:rPr>
              <w:t>:</w:t>
            </w:r>
          </w:p>
          <w:p w14:paraId="16036ED2" w14:textId="77777777" w:rsidR="00693300" w:rsidRPr="00EA3A91" w:rsidRDefault="00693300" w:rsidP="00693300">
            <w:pPr>
              <w:keepNext/>
              <w:rPr>
                <w:sz w:val="16"/>
                <w:szCs w:val="16"/>
              </w:rPr>
            </w:pPr>
            <w:r w:rsidRPr="00EA3A91">
              <w:rPr>
                <w:sz w:val="16"/>
                <w:szCs w:val="16"/>
              </w:rPr>
              <w:t>//IMKAD_AangebodenStuk/</w:t>
            </w:r>
          </w:p>
          <w:p w14:paraId="1CBF339A" w14:textId="77777777" w:rsidR="00693300" w:rsidRPr="00EA3A91" w:rsidRDefault="00693300" w:rsidP="00693300">
            <w:pPr>
              <w:keepNext/>
              <w:rPr>
                <w:sz w:val="16"/>
                <w:szCs w:val="16"/>
              </w:rPr>
            </w:pPr>
            <w:r w:rsidRPr="00EA3A91">
              <w:rPr>
                <w:sz w:val="16"/>
                <w:szCs w:val="16"/>
              </w:rPr>
              <w:t>./tia_TekstKeuze/</w:t>
            </w:r>
          </w:p>
          <w:p w14:paraId="6E2B4F18" w14:textId="77777777" w:rsidR="00693300" w:rsidRPr="00EA3A91" w:rsidRDefault="00693300" w:rsidP="00693300">
            <w:pPr>
              <w:keepNext/>
              <w:ind w:left="227"/>
              <w:rPr>
                <w:sz w:val="16"/>
                <w:szCs w:val="16"/>
              </w:rPr>
            </w:pPr>
            <w:r w:rsidRPr="00EA3A91">
              <w:rPr>
                <w:sz w:val="16"/>
                <w:szCs w:val="16"/>
              </w:rPr>
              <w:t>./tagNaam(‘k</w:t>
            </w:r>
            <w:r>
              <w:rPr>
                <w:sz w:val="16"/>
                <w:szCs w:val="16"/>
              </w:rPr>
              <w:t>_PersonenVolmacht</w:t>
            </w:r>
            <w:r w:rsidRPr="00EA3A91">
              <w:rPr>
                <w:sz w:val="16"/>
                <w:szCs w:val="16"/>
              </w:rPr>
              <w:t>’)</w:t>
            </w:r>
          </w:p>
          <w:p w14:paraId="0E8635BF" w14:textId="69FCDCA2" w:rsidR="00693300" w:rsidRDefault="00693300" w:rsidP="00693300">
            <w:pPr>
              <w:autoSpaceDE w:val="0"/>
              <w:autoSpaceDN w:val="0"/>
              <w:adjustRightInd w:val="0"/>
              <w:ind w:left="227"/>
              <w:rPr>
                <w:sz w:val="16"/>
                <w:szCs w:val="16"/>
              </w:rPr>
            </w:pPr>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p>
          <w:p w14:paraId="1D64F910" w14:textId="09F9AC86" w:rsidR="00B61A23" w:rsidRPr="004D42E8" w:rsidRDefault="00B61A23" w:rsidP="00B61A23"/>
        </w:tc>
      </w:tr>
      <w:tr w:rsidR="00864FC2" w:rsidRPr="00123774" w14:paraId="68E26727" w14:textId="77777777" w:rsidTr="002A4B22">
        <w:trPr>
          <w:trHeight w:val="125"/>
        </w:trPr>
        <w:tc>
          <w:tcPr>
            <w:tcW w:w="2394" w:type="pct"/>
            <w:shd w:val="clear" w:color="auto" w:fill="auto"/>
          </w:tcPr>
          <w:p w14:paraId="56F67049" w14:textId="53CAEE72" w:rsidR="00864FC2" w:rsidRDefault="00F53B3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F7395">
              <w:rPr>
                <w:rFonts w:cs="Arial"/>
                <w:color w:val="FF0000"/>
                <w:sz w:val="20"/>
              </w:rPr>
              <w:t>De comparanten verklaren dat hypotheekgever en geldgever zijn overeengekomen en zo</w:t>
            </w:r>
            <w:r>
              <w:rPr>
                <w:rFonts w:cs="Arial"/>
                <w:color w:val="FF0000"/>
                <w:sz w:val="20"/>
              </w:rPr>
              <w:t xml:space="preserve"> </w:t>
            </w:r>
            <w:r w:rsidRPr="00EF7395">
              <w:rPr>
                <w:rFonts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0E1D69B4" w14:textId="77E8BBEC" w:rsidR="00B56C9E" w:rsidRPr="002A4B22" w:rsidRDefault="00B56C9E"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2606" w:type="pct"/>
            <w:shd w:val="clear" w:color="auto" w:fill="auto"/>
          </w:tcPr>
          <w:p w14:paraId="28553BC3" w14:textId="7F1AF188" w:rsidR="00864FC2" w:rsidRPr="000923C3" w:rsidRDefault="00864FC2" w:rsidP="000923C3">
            <w:pPr>
              <w:rPr>
                <w:iCs/>
                <w:sz w:val="16"/>
                <w:szCs w:val="16"/>
              </w:rPr>
            </w:pPr>
            <w:r w:rsidRPr="000974F6">
              <w:t>Vaste tekst</w:t>
            </w:r>
            <w:r w:rsidR="00B56C9E">
              <w:rPr>
                <w:i/>
                <w:sz w:val="16"/>
                <w:szCs w:val="16"/>
              </w:rPr>
              <w:t>.</w:t>
            </w:r>
          </w:p>
        </w:tc>
      </w:tr>
    </w:tbl>
    <w:p w14:paraId="509C2FAA" w14:textId="77777777" w:rsidR="00715320" w:rsidRPr="00123774" w:rsidRDefault="00715320" w:rsidP="00715320"/>
    <w:p w14:paraId="73805926" w14:textId="77777777" w:rsidR="00A03E3E" w:rsidRPr="00343045" w:rsidRDefault="00864FC2" w:rsidP="00A6747B">
      <w:pPr>
        <w:pStyle w:val="Kop2"/>
        <w:pageBreakBefore/>
      </w:pPr>
      <w:bookmarkStart w:id="71" w:name="_Toc157002883"/>
      <w:bookmarkStart w:id="72" w:name="_Toc157003301"/>
      <w:bookmarkStart w:id="73" w:name="_Toc157003714"/>
      <w:bookmarkStart w:id="74" w:name="_Toc157004127"/>
      <w:bookmarkStart w:id="75" w:name="_Toc157004545"/>
      <w:bookmarkStart w:id="76" w:name="_Toc157004958"/>
      <w:bookmarkStart w:id="77" w:name="_Toc157005366"/>
      <w:bookmarkStart w:id="78" w:name="_Toc157005779"/>
      <w:bookmarkStart w:id="79" w:name="_Toc157006186"/>
      <w:bookmarkStart w:id="80" w:name="_Toc157002884"/>
      <w:bookmarkStart w:id="81" w:name="_Toc157003302"/>
      <w:bookmarkStart w:id="82" w:name="_Toc157003715"/>
      <w:bookmarkStart w:id="83" w:name="_Toc157004128"/>
      <w:bookmarkStart w:id="84" w:name="_Toc157004546"/>
      <w:bookmarkStart w:id="85" w:name="_Toc157004959"/>
      <w:bookmarkStart w:id="86" w:name="_Toc157005367"/>
      <w:bookmarkStart w:id="87" w:name="_Toc157005780"/>
      <w:bookmarkStart w:id="88" w:name="_Toc157006187"/>
      <w:bookmarkStart w:id="89" w:name="_Toc157002885"/>
      <w:bookmarkStart w:id="90" w:name="_Toc157003303"/>
      <w:bookmarkStart w:id="91" w:name="_Toc157003716"/>
      <w:bookmarkStart w:id="92" w:name="_Toc157004129"/>
      <w:bookmarkStart w:id="93" w:name="_Toc157004547"/>
      <w:bookmarkStart w:id="94" w:name="_Toc157004960"/>
      <w:bookmarkStart w:id="95" w:name="_Toc157005368"/>
      <w:bookmarkStart w:id="96" w:name="_Toc157005781"/>
      <w:bookmarkStart w:id="97" w:name="_Toc157006188"/>
      <w:bookmarkStart w:id="98" w:name="_Toc157002897"/>
      <w:bookmarkStart w:id="99" w:name="_Toc157003315"/>
      <w:bookmarkStart w:id="100" w:name="_Toc157003728"/>
      <w:bookmarkStart w:id="101" w:name="_Toc157004141"/>
      <w:bookmarkStart w:id="102" w:name="_Toc157004559"/>
      <w:bookmarkStart w:id="103" w:name="_Toc157004972"/>
      <w:bookmarkStart w:id="104" w:name="_Toc157005380"/>
      <w:bookmarkStart w:id="105" w:name="_Toc157005793"/>
      <w:bookmarkStart w:id="106" w:name="_Toc157006200"/>
      <w:bookmarkStart w:id="107" w:name="_Toc157002915"/>
      <w:bookmarkStart w:id="108" w:name="_Toc157003333"/>
      <w:bookmarkStart w:id="109" w:name="_Toc157003746"/>
      <w:bookmarkStart w:id="110" w:name="_Toc157004159"/>
      <w:bookmarkStart w:id="111" w:name="_Toc157004577"/>
      <w:bookmarkStart w:id="112" w:name="_Toc157004990"/>
      <w:bookmarkStart w:id="113" w:name="_Toc157005398"/>
      <w:bookmarkStart w:id="114" w:name="_Toc157005811"/>
      <w:bookmarkStart w:id="115" w:name="_Toc157006218"/>
      <w:bookmarkStart w:id="116" w:name="_Toc157002948"/>
      <w:bookmarkStart w:id="117" w:name="_Toc157003366"/>
      <w:bookmarkStart w:id="118" w:name="_Toc157003779"/>
      <w:bookmarkStart w:id="119" w:name="_Toc157004192"/>
      <w:bookmarkStart w:id="120" w:name="_Toc157004610"/>
      <w:bookmarkStart w:id="121" w:name="_Toc157005023"/>
      <w:bookmarkStart w:id="122" w:name="_Toc157005431"/>
      <w:bookmarkStart w:id="123" w:name="_Toc157005844"/>
      <w:bookmarkStart w:id="124" w:name="_Toc157006251"/>
      <w:bookmarkStart w:id="125" w:name="_Toc157002949"/>
      <w:bookmarkStart w:id="126" w:name="_Toc157003367"/>
      <w:bookmarkStart w:id="127" w:name="_Toc157003780"/>
      <w:bookmarkStart w:id="128" w:name="_Toc157004193"/>
      <w:bookmarkStart w:id="129" w:name="_Toc157004611"/>
      <w:bookmarkStart w:id="130" w:name="_Toc157005024"/>
      <w:bookmarkStart w:id="131" w:name="_Toc157005432"/>
      <w:bookmarkStart w:id="132" w:name="_Toc157005845"/>
      <w:bookmarkStart w:id="133" w:name="_Toc157006252"/>
      <w:bookmarkStart w:id="134" w:name="_Toc157002950"/>
      <w:bookmarkStart w:id="135" w:name="_Toc157003368"/>
      <w:bookmarkStart w:id="136" w:name="_Toc157003781"/>
      <w:bookmarkStart w:id="137" w:name="_Toc157004194"/>
      <w:bookmarkStart w:id="138" w:name="_Toc157004612"/>
      <w:bookmarkStart w:id="139" w:name="_Toc157005025"/>
      <w:bookmarkStart w:id="140" w:name="_Toc157005433"/>
      <w:bookmarkStart w:id="141" w:name="_Toc157005846"/>
      <w:bookmarkStart w:id="142" w:name="_Toc157006253"/>
      <w:bookmarkStart w:id="143" w:name="_Toc157003008"/>
      <w:bookmarkStart w:id="144" w:name="_Toc157003426"/>
      <w:bookmarkStart w:id="145" w:name="_Toc157003839"/>
      <w:bookmarkStart w:id="146" w:name="_Toc157004252"/>
      <w:bookmarkStart w:id="147" w:name="_Toc157004670"/>
      <w:bookmarkStart w:id="148" w:name="_Toc157005083"/>
      <w:bookmarkStart w:id="149" w:name="_Toc157005491"/>
      <w:bookmarkStart w:id="150" w:name="_Toc157005904"/>
      <w:bookmarkStart w:id="151" w:name="_Toc157006311"/>
      <w:bookmarkStart w:id="152" w:name="_Toc157003009"/>
      <w:bookmarkStart w:id="153" w:name="_Toc157003427"/>
      <w:bookmarkStart w:id="154" w:name="_Toc157003840"/>
      <w:bookmarkStart w:id="155" w:name="_Toc157004253"/>
      <w:bookmarkStart w:id="156" w:name="_Toc157004671"/>
      <w:bookmarkStart w:id="157" w:name="_Toc157005084"/>
      <w:bookmarkStart w:id="158" w:name="_Toc157005492"/>
      <w:bookmarkStart w:id="159" w:name="_Toc157005905"/>
      <w:bookmarkStart w:id="160" w:name="_Toc157006312"/>
      <w:bookmarkStart w:id="161" w:name="_Toc157003010"/>
      <w:bookmarkStart w:id="162" w:name="_Toc157003428"/>
      <w:bookmarkStart w:id="163" w:name="_Toc157003841"/>
      <w:bookmarkStart w:id="164" w:name="_Toc157004254"/>
      <w:bookmarkStart w:id="165" w:name="_Toc157004672"/>
      <w:bookmarkStart w:id="166" w:name="_Toc157005085"/>
      <w:bookmarkStart w:id="167" w:name="_Toc157005493"/>
      <w:bookmarkStart w:id="168" w:name="_Toc157005906"/>
      <w:bookmarkStart w:id="169" w:name="_Toc157006313"/>
      <w:bookmarkStart w:id="170" w:name="_Toc157003088"/>
      <w:bookmarkStart w:id="171" w:name="_Toc157003506"/>
      <w:bookmarkStart w:id="172" w:name="_Toc157003919"/>
      <w:bookmarkStart w:id="173" w:name="_Toc157004332"/>
      <w:bookmarkStart w:id="174" w:name="_Toc157004750"/>
      <w:bookmarkStart w:id="175" w:name="_Toc157005163"/>
      <w:bookmarkStart w:id="176" w:name="_Toc157005571"/>
      <w:bookmarkStart w:id="177" w:name="_Toc157005984"/>
      <w:bookmarkStart w:id="178" w:name="_Toc157006391"/>
      <w:bookmarkStart w:id="179" w:name="_Toc157003089"/>
      <w:bookmarkStart w:id="180" w:name="_Toc157003507"/>
      <w:bookmarkStart w:id="181" w:name="_Toc157003920"/>
      <w:bookmarkStart w:id="182" w:name="_Toc157004333"/>
      <w:bookmarkStart w:id="183" w:name="_Toc157004751"/>
      <w:bookmarkStart w:id="184" w:name="_Toc157005164"/>
      <w:bookmarkStart w:id="185" w:name="_Toc157005572"/>
      <w:bookmarkStart w:id="186" w:name="_Toc157005985"/>
      <w:bookmarkStart w:id="187" w:name="_Toc157006392"/>
      <w:bookmarkStart w:id="188" w:name="_Toc157003093"/>
      <w:bookmarkStart w:id="189" w:name="_Toc157003511"/>
      <w:bookmarkStart w:id="190" w:name="_Toc157003924"/>
      <w:bookmarkStart w:id="191" w:name="_Toc157004337"/>
      <w:bookmarkStart w:id="192" w:name="_Toc157004755"/>
      <w:bookmarkStart w:id="193" w:name="_Toc157005168"/>
      <w:bookmarkStart w:id="194" w:name="_Toc157005576"/>
      <w:bookmarkStart w:id="195" w:name="_Toc157005989"/>
      <w:bookmarkStart w:id="196" w:name="_Toc157006396"/>
      <w:bookmarkStart w:id="197" w:name="_Toc157003094"/>
      <w:bookmarkStart w:id="198" w:name="_Toc157003512"/>
      <w:bookmarkStart w:id="199" w:name="_Toc157003925"/>
      <w:bookmarkStart w:id="200" w:name="_Toc157004338"/>
      <w:bookmarkStart w:id="201" w:name="_Toc157004756"/>
      <w:bookmarkStart w:id="202" w:name="_Toc157005169"/>
      <w:bookmarkStart w:id="203" w:name="_Toc157005577"/>
      <w:bookmarkStart w:id="204" w:name="_Toc157005990"/>
      <w:bookmarkStart w:id="205" w:name="_Toc157006397"/>
      <w:bookmarkStart w:id="206" w:name="_Toc157003095"/>
      <w:bookmarkStart w:id="207" w:name="_Toc157003513"/>
      <w:bookmarkStart w:id="208" w:name="_Toc157003926"/>
      <w:bookmarkStart w:id="209" w:name="_Toc157004339"/>
      <w:bookmarkStart w:id="210" w:name="_Toc157004757"/>
      <w:bookmarkStart w:id="211" w:name="_Toc157005170"/>
      <w:bookmarkStart w:id="212" w:name="_Toc157005578"/>
      <w:bookmarkStart w:id="213" w:name="_Toc157005991"/>
      <w:bookmarkStart w:id="214" w:name="_Toc157006398"/>
      <w:bookmarkStart w:id="215" w:name="_Toc157003155"/>
      <w:bookmarkStart w:id="216" w:name="_Toc157003573"/>
      <w:bookmarkStart w:id="217" w:name="_Toc157003986"/>
      <w:bookmarkStart w:id="218" w:name="_Toc157004399"/>
      <w:bookmarkStart w:id="219" w:name="_Toc157004817"/>
      <w:bookmarkStart w:id="220" w:name="_Toc157005230"/>
      <w:bookmarkStart w:id="221" w:name="_Toc157005638"/>
      <w:bookmarkStart w:id="222" w:name="_Toc157006051"/>
      <w:bookmarkStart w:id="223" w:name="_Toc157006458"/>
      <w:bookmarkStart w:id="224" w:name="_Toc157003156"/>
      <w:bookmarkStart w:id="225" w:name="_Toc157003574"/>
      <w:bookmarkStart w:id="226" w:name="_Toc157003987"/>
      <w:bookmarkStart w:id="227" w:name="_Toc157004400"/>
      <w:bookmarkStart w:id="228" w:name="_Toc157004818"/>
      <w:bookmarkStart w:id="229" w:name="_Toc157005231"/>
      <w:bookmarkStart w:id="230" w:name="_Toc157005639"/>
      <w:bookmarkStart w:id="231" w:name="_Toc157006052"/>
      <w:bookmarkStart w:id="232" w:name="_Toc157006459"/>
      <w:bookmarkStart w:id="233" w:name="_Toc157003157"/>
      <w:bookmarkStart w:id="234" w:name="_Toc157003575"/>
      <w:bookmarkStart w:id="235" w:name="_Toc157003988"/>
      <w:bookmarkStart w:id="236" w:name="_Toc157004401"/>
      <w:bookmarkStart w:id="237" w:name="_Toc157004819"/>
      <w:bookmarkStart w:id="238" w:name="_Toc157005232"/>
      <w:bookmarkStart w:id="239" w:name="_Toc157005640"/>
      <w:bookmarkStart w:id="240" w:name="_Toc157006053"/>
      <w:bookmarkStart w:id="241" w:name="_Toc157006460"/>
      <w:bookmarkStart w:id="242" w:name="_Toc157003233"/>
      <w:bookmarkStart w:id="243" w:name="_Toc157003651"/>
      <w:bookmarkStart w:id="244" w:name="_Toc157004064"/>
      <w:bookmarkStart w:id="245" w:name="_Toc157004477"/>
      <w:bookmarkStart w:id="246" w:name="_Toc157004895"/>
      <w:bookmarkStart w:id="247" w:name="_Toc157005308"/>
      <w:bookmarkStart w:id="248" w:name="_Toc157005716"/>
      <w:bookmarkStart w:id="249" w:name="_Toc157006129"/>
      <w:bookmarkStart w:id="250" w:name="_Toc157006536"/>
      <w:bookmarkStart w:id="251" w:name="_Toc157003234"/>
      <w:bookmarkStart w:id="252" w:name="_Toc157003652"/>
      <w:bookmarkStart w:id="253" w:name="_Toc157004065"/>
      <w:bookmarkStart w:id="254" w:name="_Toc157004478"/>
      <w:bookmarkStart w:id="255" w:name="_Toc157004896"/>
      <w:bookmarkStart w:id="256" w:name="_Toc157005309"/>
      <w:bookmarkStart w:id="257" w:name="_Toc157005717"/>
      <w:bookmarkStart w:id="258" w:name="_Toc157006130"/>
      <w:bookmarkStart w:id="259" w:name="_Toc157006537"/>
      <w:bookmarkStart w:id="260" w:name="_Toc157003238"/>
      <w:bookmarkStart w:id="261" w:name="_Toc157003656"/>
      <w:bookmarkStart w:id="262" w:name="_Toc157004069"/>
      <w:bookmarkStart w:id="263" w:name="_Toc157004482"/>
      <w:bookmarkStart w:id="264" w:name="_Toc157004900"/>
      <w:bookmarkStart w:id="265" w:name="_Toc157005313"/>
      <w:bookmarkStart w:id="266" w:name="_Toc157005721"/>
      <w:bookmarkStart w:id="267" w:name="_Toc157006134"/>
      <w:bookmarkStart w:id="268" w:name="_Toc157006541"/>
      <w:bookmarkStart w:id="269" w:name="_Toc454288169"/>
      <w:bookmarkStart w:id="270" w:name="_Toc157006542"/>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lastRenderedPageBreak/>
        <w:t>Lening</w:t>
      </w:r>
      <w:bookmarkEnd w:id="269"/>
      <w:bookmarkEnd w:id="270"/>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79C9" w:rsidRPr="000479C9" w14:paraId="7EA8E98D" w14:textId="77777777" w:rsidTr="000479C9">
        <w:tc>
          <w:tcPr>
            <w:tcW w:w="6771" w:type="dxa"/>
            <w:shd w:val="clear" w:color="auto" w:fill="DEEAF6" w:themeFill="accent1" w:themeFillTint="33"/>
          </w:tcPr>
          <w:p w14:paraId="3135222A" w14:textId="324166B6" w:rsidR="000479C9" w:rsidRPr="000923C3" w:rsidRDefault="000479C9" w:rsidP="000479C9">
            <w:pPr>
              <w:suppressAutoHyphens/>
              <w:rPr>
                <w:rFonts w:eastAsia="Aptos" w:cs="Arial"/>
                <w:b/>
                <w:bCs/>
                <w:snapToGrid/>
                <w:color w:val="000000" w:themeColor="text1"/>
                <w:kern w:val="2"/>
                <w:sz w:val="20"/>
                <w14:ligatures w14:val="standardContextual"/>
              </w:rPr>
            </w:pPr>
            <w:r w:rsidRPr="000479C9">
              <w:rPr>
                <w:rFonts w:eastAsia="Aptos" w:cs="Arial"/>
                <w:b/>
                <w:bCs/>
                <w:snapToGrid/>
                <w:color w:val="000000" w:themeColor="text1"/>
                <w:kern w:val="2"/>
                <w:sz w:val="20"/>
                <w14:ligatures w14:val="standardContextual"/>
              </w:rPr>
              <w:t>Modeldocument tekst</w:t>
            </w:r>
          </w:p>
        </w:tc>
        <w:tc>
          <w:tcPr>
            <w:tcW w:w="7371" w:type="dxa"/>
            <w:shd w:val="clear" w:color="auto" w:fill="DEEAF6" w:themeFill="accent1" w:themeFillTint="33"/>
          </w:tcPr>
          <w:p w14:paraId="5E6C5FED" w14:textId="0E893E0D" w:rsidR="000479C9" w:rsidRPr="000923C3" w:rsidRDefault="000479C9" w:rsidP="000923C3">
            <w:pPr>
              <w:rPr>
                <w:b/>
                <w:bCs/>
                <w:color w:val="000000" w:themeColor="text1"/>
                <w:sz w:val="20"/>
              </w:rPr>
            </w:pPr>
            <w:r w:rsidRPr="000923C3">
              <w:rPr>
                <w:b/>
                <w:bCs/>
                <w:color w:val="000000" w:themeColor="text1"/>
                <w:sz w:val="20"/>
              </w:rPr>
              <w:t>Mapping en toelichting</w:t>
            </w:r>
          </w:p>
        </w:tc>
      </w:tr>
      <w:tr w:rsidR="00E24B54" w:rsidRPr="00343045" w14:paraId="4FE0BF44" w14:textId="77777777" w:rsidTr="002A4B22">
        <w:tc>
          <w:tcPr>
            <w:tcW w:w="6771" w:type="dxa"/>
            <w:shd w:val="clear" w:color="auto" w:fill="auto"/>
          </w:tcPr>
          <w:p w14:paraId="4BA35A8A" w14:textId="77777777" w:rsidR="001D03C7" w:rsidRPr="001F7025" w:rsidRDefault="001D03C7" w:rsidP="001D03C7">
            <w:pPr>
              <w:suppressAutoHyphens/>
              <w:rPr>
                <w:rFonts w:ascii="Aptos" w:eastAsia="Aptos" w:hAnsi="Aptos" w:cs="Arial"/>
                <w:snapToGrid/>
                <w:color w:val="FF0000"/>
                <w:kern w:val="2"/>
                <w:sz w:val="20"/>
                <w:szCs w:val="24"/>
                <w:u w:val="single"/>
                <w14:ligatures w14:val="standardContextual"/>
              </w:rPr>
            </w:pPr>
            <w:r w:rsidRPr="001F7025">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1F7025">
              <w:rPr>
                <w:rFonts w:eastAsia="Aptos" w:cs="Arial"/>
                <w:snapToGrid/>
                <w:color w:val="FF0000"/>
                <w:kern w:val="2"/>
                <w:sz w:val="20"/>
                <w:szCs w:val="24"/>
                <w:u w:val="single"/>
                <w14:ligatures w14:val="standardContextual"/>
              </w:rPr>
              <w:t>LENING</w:t>
            </w:r>
          </w:p>
          <w:p w14:paraId="54D53819" w14:textId="1C10A812" w:rsidR="001D03C7" w:rsidRDefault="001D03C7" w:rsidP="001D03C7">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1F7025">
              <w:rPr>
                <w:rFonts w:cs="Arial"/>
                <w:color w:val="FF0000"/>
                <w:kern w:val="0"/>
                <w:sz w:val="20"/>
                <w:lang w:eastAsia="nl-NL"/>
              </w:rPr>
              <w:t xml:space="preserve"> verklaart ter leen te hebben ontvangen van geldgever en</w:t>
            </w:r>
            <w:r>
              <w:rPr>
                <w:rFonts w:cs="Arial"/>
                <w:color w:val="FF0000"/>
                <w:kern w:val="0"/>
                <w:sz w:val="20"/>
                <w:lang w:eastAsia="nl-NL"/>
              </w:rPr>
              <w:t xml:space="preserve"> </w:t>
            </w:r>
            <w:r w:rsidRPr="001F7025">
              <w:rPr>
                <w:rFonts w:cs="Arial"/>
                <w:color w:val="FF0000"/>
                <w:kern w:val="0"/>
                <w:sz w:val="20"/>
                <w:lang w:eastAsia="nl-NL"/>
              </w:rPr>
              <w:t xml:space="preserve">mitsdien aan geldgever schuldig </w:t>
            </w:r>
            <w:r>
              <w:rPr>
                <w:rFonts w:cs="Arial"/>
                <w:color w:val="FF0000"/>
                <w:sz w:val="20"/>
              </w:rPr>
              <w:t>t</w:t>
            </w:r>
            <w:r w:rsidRPr="001F7025">
              <w:rPr>
                <w:rFonts w:cs="Arial"/>
                <w:color w:val="FF0000"/>
                <w:kern w:val="0"/>
                <w:sz w:val="20"/>
                <w:lang w:eastAsia="nl-NL"/>
              </w:rPr>
              <w:t>e</w:t>
            </w:r>
            <w:r>
              <w:rPr>
                <w:rFonts w:cs="Arial"/>
                <w:color w:val="FF0000"/>
                <w:sz w:val="20"/>
              </w:rPr>
              <w:t xml:space="preserve"> </w:t>
            </w:r>
            <w:r w:rsidRPr="001F7025">
              <w:rPr>
                <w:rFonts w:cs="Arial"/>
                <w:color w:val="FF0000"/>
                <w:kern w:val="0"/>
                <w:sz w:val="20"/>
                <w:lang w:eastAsia="nl-NL"/>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000000"/>
                <w:sz w:val="20"/>
              </w:rPr>
              <w:t>lening</w:t>
            </w:r>
            <w:r w:rsidRPr="002E7F50">
              <w:rPr>
                <w:rFonts w:cs="Arial"/>
                <w:color w:val="000000"/>
                <w:sz w:val="20"/>
              </w:rPr>
              <w:t>bedrag volu</w:t>
            </w:r>
            <w:r>
              <w:rPr>
                <w:rFonts w:cs="Arial"/>
                <w:color w:val="000000"/>
                <w:sz w:val="20"/>
              </w:rPr>
              <w:t>it in letters (lening</w:t>
            </w:r>
            <w:r w:rsidRPr="002E7F50">
              <w:rPr>
                <w:rFonts w:cs="Arial"/>
                <w:color w:val="000000"/>
                <w:sz w:val="20"/>
              </w:rPr>
              <w:t>bedrag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1F7025">
              <w:rPr>
                <w:rFonts w:cs="Arial"/>
                <w:color w:val="FF0000"/>
                <w:kern w:val="0"/>
                <w:sz w:val="20"/>
                <w:lang w:eastAsia="nl-NL"/>
              </w:rPr>
              <w:t xml:space="preserve"> hierna te noemen:</w:t>
            </w:r>
            <w:r>
              <w:rPr>
                <w:rFonts w:cs="Arial"/>
                <w:color w:val="FF0000"/>
                <w:sz w:val="20"/>
              </w:rPr>
              <w:t xml:space="preserve"> </w:t>
            </w:r>
            <w:r w:rsidRPr="001F7025">
              <w:rPr>
                <w:rFonts w:cs="Arial"/>
                <w:color w:val="FF0000"/>
                <w:kern w:val="0"/>
                <w:sz w:val="20"/>
                <w:lang w:eastAsia="nl-NL"/>
              </w:rPr>
              <w:t>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3A9F902D" w:rsidR="00A862F6" w:rsidRPr="00864FC2" w:rsidRDefault="00864FC2" w:rsidP="002A4B22">
            <w:pPr>
              <w:spacing w:before="72"/>
            </w:pPr>
            <w:r>
              <w:t>Vaste tekst</w:t>
            </w:r>
            <w:r w:rsidR="001D03C7">
              <w:t>.</w:t>
            </w:r>
            <w:r w:rsidR="00A862F6">
              <w:t xml:space="preserve"> </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E4067A8" w:rsidR="00864FC2" w:rsidRPr="002A4B22" w:rsidRDefault="00B61A2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0923C3">
              <w:rPr>
                <w:rFonts w:cs="Arial"/>
                <w:color w:val="FF0000"/>
                <w:szCs w:val="18"/>
              </w:rPr>
              <w:t>3.</w:t>
            </w:r>
            <w:r>
              <w:rPr>
                <w:rFonts w:cs="Arial"/>
                <w:color w:val="FF0000"/>
                <w:szCs w:val="18"/>
                <w:u w:val="single"/>
              </w:rPr>
              <w:t xml:space="preserve"> </w:t>
            </w:r>
            <w:r w:rsidR="00864FC2" w:rsidRPr="002A4B22">
              <w:rPr>
                <w:rFonts w:cs="Arial"/>
                <w:color w:val="FF0000"/>
                <w:szCs w:val="18"/>
                <w:u w:val="single"/>
              </w:rPr>
              <w:t>LENINGGEGEVENS</w:t>
            </w:r>
          </w:p>
          <w:p w14:paraId="6EDECE0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Looptijd en aflossing</w:t>
            </w:r>
          </w:p>
          <w:p w14:paraId="7493189E" w14:textId="77777777" w:rsidR="00B61A23" w:rsidRPr="00535D18" w:rsidRDefault="00B61A23" w:rsidP="00B61A23">
            <w:pPr>
              <w:suppressAutoHyphens/>
              <w:ind w:left="567"/>
              <w:rPr>
                <w:rFonts w:cs="Arial"/>
                <w:color w:val="FF0000"/>
                <w:sz w:val="20"/>
              </w:rPr>
            </w:pPr>
            <w:r w:rsidRPr="00535D18">
              <w:rPr>
                <w:rFonts w:cs="Arial"/>
                <w:color w:val="FF0000"/>
                <w:sz w:val="20"/>
              </w:rPr>
              <w:t>De lening heeft een looptijd en een aflossingswijze zoals in het bindend aanbod is bepaald, danwel eventueel nader tussen partijen zal worden overeengekomen.</w:t>
            </w:r>
          </w:p>
          <w:p w14:paraId="4A244E3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Rente</w:t>
            </w:r>
          </w:p>
          <w:p w14:paraId="6DD9BF0A" w14:textId="77777777" w:rsidR="00B61A23" w:rsidRPr="00535D18" w:rsidRDefault="00B61A23" w:rsidP="00B61A23">
            <w:pPr>
              <w:suppressAutoHyphens/>
              <w:ind w:left="567"/>
              <w:rPr>
                <w:rFonts w:cs="Arial"/>
                <w:color w:val="FF0000"/>
                <w:sz w:val="20"/>
              </w:rPr>
            </w:pPr>
            <w:r w:rsidRPr="00535D18">
              <w:rPr>
                <w:rFonts w:cs="Arial"/>
                <w:color w:val="FF0000"/>
                <w:sz w:val="20"/>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5582D6C5" w14:textId="77777777" w:rsidR="00B61A23" w:rsidRPr="00535D18" w:rsidRDefault="00B61A23" w:rsidP="00B61A23">
            <w:pPr>
              <w:suppressAutoHyphens/>
              <w:ind w:left="567" w:hanging="283"/>
              <w:rPr>
                <w:rFonts w:cs="Arial"/>
                <w:color w:val="FF0000"/>
                <w:sz w:val="20"/>
              </w:rPr>
            </w:pPr>
            <w:r w:rsidRPr="00535D18">
              <w:rPr>
                <w:rFonts w:cs="Arial"/>
                <w:color w:val="FF0000"/>
                <w:sz w:val="20"/>
              </w:rPr>
              <w:t xml:space="preserve">III. </w:t>
            </w:r>
            <w:r w:rsidRPr="001F7025">
              <w:rPr>
                <w:rFonts w:cs="Arial"/>
                <w:color w:val="FF0000"/>
                <w:sz w:val="20"/>
                <w:u w:val="single"/>
              </w:rPr>
              <w:t>Verhogingen</w:t>
            </w:r>
          </w:p>
          <w:p w14:paraId="17763263" w14:textId="77777777" w:rsidR="00B61A23" w:rsidRPr="00535D18" w:rsidRDefault="00B61A23" w:rsidP="00B61A23">
            <w:pPr>
              <w:suppressAutoHyphens/>
              <w:ind w:left="567" w:hanging="567"/>
              <w:rPr>
                <w:rFonts w:cs="Arial"/>
                <w:color w:val="FF0000"/>
                <w:sz w:val="20"/>
              </w:rPr>
            </w:pPr>
            <w:r w:rsidRPr="00535D18">
              <w:rPr>
                <w:rFonts w:cs="Arial"/>
                <w:color w:val="FF0000"/>
                <w:sz w:val="20"/>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B61A23">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t>Vaste tekst.</w:t>
            </w:r>
          </w:p>
        </w:tc>
      </w:tr>
      <w:tr w:rsidR="002311A6" w:rsidRPr="00343045" w14:paraId="246DAC49" w14:textId="77777777" w:rsidTr="002A4B22">
        <w:tc>
          <w:tcPr>
            <w:tcW w:w="6771" w:type="dxa"/>
            <w:shd w:val="clear" w:color="auto" w:fill="auto"/>
          </w:tcPr>
          <w:p w14:paraId="33B85FE1" w14:textId="77777777" w:rsidR="00B61A23" w:rsidRPr="00B61A23" w:rsidRDefault="00B61A23" w:rsidP="00B61A23">
            <w:pPr>
              <w:widowControl w:val="0"/>
              <w:suppressAutoHyphens/>
              <w:ind w:firstLine="284"/>
              <w:rPr>
                <w:rFonts w:cs="Arial"/>
                <w:color w:val="FF0000"/>
                <w:sz w:val="20"/>
              </w:rPr>
            </w:pPr>
            <w:r w:rsidRPr="00B61A23">
              <w:rPr>
                <w:rFonts w:cs="Arial"/>
                <w:color w:val="FF0000"/>
                <w:sz w:val="20"/>
              </w:rPr>
              <w:lastRenderedPageBreak/>
              <w:t xml:space="preserve">IV. </w:t>
            </w:r>
            <w:r w:rsidRPr="00B61A23">
              <w:rPr>
                <w:rFonts w:cs="Arial"/>
                <w:color w:val="FF0000"/>
                <w:sz w:val="20"/>
                <w:u w:val="single"/>
              </w:rPr>
              <w:t>Overige bepalingen</w:t>
            </w:r>
          </w:p>
          <w:p w14:paraId="4342FDF3" w14:textId="4323B8D8" w:rsidR="00B61A23" w:rsidRPr="00B61A23" w:rsidRDefault="00B61A23" w:rsidP="00B61A23">
            <w:pPr>
              <w:suppressAutoHyphens/>
              <w:ind w:left="567" w:hanging="283"/>
              <w:rPr>
                <w:rFonts w:cs="Arial"/>
                <w:color w:val="FF0000"/>
                <w:sz w:val="20"/>
              </w:rPr>
            </w:pPr>
            <w:r w:rsidRPr="00B61A23">
              <w:rPr>
                <w:rFonts w:cs="Arial"/>
                <w:color w:val="FF0000"/>
                <w:sz w:val="20"/>
              </w:rPr>
              <w:tab/>
              <w:t xml:space="preserve">Op deze lening en deze hypotheekakte zijn van toepassing de Algemene Voorwaarden zoals in de aan deze akte gehechte bindend aanbod genoemd. </w:t>
            </w:r>
            <w:r w:rsidR="00BF3565">
              <w:rPr>
                <w:rFonts w:cs="Arial"/>
                <w:color w:val="339966"/>
                <w:sz w:val="20"/>
              </w:rPr>
              <w:t>C</w:t>
            </w:r>
            <w:r w:rsidR="004E74BB" w:rsidRPr="0000397F">
              <w:rPr>
                <w:rFonts w:cs="Arial"/>
                <w:color w:val="339966"/>
                <w:sz w:val="20"/>
              </w:rPr>
              <w:t>omparant</w:t>
            </w:r>
            <w:r w:rsidR="004E74BB">
              <w:rPr>
                <w:rFonts w:cs="Arial"/>
                <w:color w:val="339966"/>
                <w:sz w:val="20"/>
              </w:rPr>
              <w:t>/</w:t>
            </w:r>
            <w:r w:rsidR="00BF3565">
              <w:rPr>
                <w:rFonts w:cs="Arial"/>
                <w:color w:val="339966"/>
                <w:sz w:val="20"/>
              </w:rPr>
              <w:t>C</w:t>
            </w:r>
            <w:r w:rsidR="004E74BB">
              <w:rPr>
                <w:rFonts w:cs="Arial"/>
                <w:color w:val="339966"/>
                <w:sz w:val="20"/>
              </w:rPr>
              <w:t>omparante/</w:t>
            </w:r>
            <w:r w:rsidR="0014344B">
              <w:rPr>
                <w:rFonts w:cs="Arial"/>
                <w:color w:val="339966"/>
                <w:sz w:val="20"/>
              </w:rPr>
              <w:t>Comparanten/</w:t>
            </w:r>
            <w:r w:rsidR="00BF3565">
              <w:rPr>
                <w:rFonts w:cs="Arial"/>
                <w:color w:val="339966"/>
                <w:sz w:val="20"/>
              </w:rPr>
              <w:t>P</w:t>
            </w:r>
            <w:r w:rsidR="004E74BB">
              <w:rPr>
                <w:rFonts w:cs="Arial"/>
                <w:color w:val="339966"/>
                <w:sz w:val="20"/>
              </w:rPr>
              <w:t>ersoon/</w:t>
            </w:r>
            <w:r w:rsidR="00BF3565">
              <w:rPr>
                <w:rFonts w:cs="Arial"/>
                <w:color w:val="339966"/>
                <w:sz w:val="20"/>
              </w:rPr>
              <w:t>P</w:t>
            </w:r>
            <w:r w:rsidR="004E74BB">
              <w:rPr>
                <w:rFonts w:cs="Arial"/>
                <w:color w:val="339966"/>
                <w:sz w:val="20"/>
              </w:rPr>
              <w:t>ersonen</w:t>
            </w:r>
            <w:r w:rsidR="004E74BB" w:rsidRPr="002E7F50">
              <w:rPr>
                <w:rFonts w:cs="Arial"/>
                <w:color w:val="FF0000"/>
                <w:sz w:val="20"/>
              </w:rPr>
              <w:t xml:space="preserve"> </w:t>
            </w:r>
            <w:r w:rsidRPr="00B61A23">
              <w:rPr>
                <w:rFonts w:cs="Arial"/>
                <w:color w:val="FF0000"/>
                <w:sz w:val="20"/>
              </w:rPr>
              <w:t xml:space="preserve">sub 2 (en/of hypotheekgever) </w:t>
            </w:r>
            <w:r w:rsidRPr="00B61A23">
              <w:rPr>
                <w:rFonts w:cs="Arial"/>
                <w:color w:val="339966"/>
                <w:sz w:val="20"/>
              </w:rPr>
              <w:t>verklaart/verklaren</w:t>
            </w:r>
            <w:r w:rsidRPr="00B61A23">
              <w:rPr>
                <w:rFonts w:cs="Arial"/>
                <w:color w:val="FF0000"/>
                <w:sz w:val="20"/>
              </w:rPr>
              <w:t xml:space="preserve"> een exemplaar van deze Algemene Voorwaarden te hebben ontvangen en met de inhoud daarvan akkoord te gaan.</w:t>
            </w:r>
            <w:r w:rsidRPr="00B61A23">
              <w:rPr>
                <w:rFonts w:ascii="Asap" w:eastAsia="Asap" w:hAnsi="Asap" w:cs="Asap"/>
                <w:snapToGrid/>
                <w:color w:val="58595B"/>
                <w:sz w:val="22"/>
                <w:szCs w:val="22"/>
              </w:rPr>
              <w:t xml:space="preserve"> </w:t>
            </w:r>
            <w:r w:rsidRPr="00B61A23">
              <w:rPr>
                <w:rFonts w:cs="Arial"/>
                <w:color w:val="FF0000"/>
                <w:sz w:val="20"/>
              </w:rPr>
              <w:t>De Algemene Voorwaarden worden geacht woordelijk in deze hypotheekakte te zijn opgenomen en daarmee één geheel te vormen.</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4DFDDE55" w14:textId="2D2E33AD" w:rsidR="00900625" w:rsidRPr="004D42E8" w:rsidRDefault="00900625" w:rsidP="00900625">
            <w:r w:rsidRPr="004D42E8">
              <w:t>Vaste tekst met</w:t>
            </w:r>
            <w:r w:rsidR="004B5A78">
              <w:t xml:space="preserve"> verplichte keuzeteksten.</w:t>
            </w:r>
            <w:r w:rsidRPr="004D42E8">
              <w:t>:</w:t>
            </w:r>
          </w:p>
          <w:p w14:paraId="71D6B777" w14:textId="77777777" w:rsidR="004B5A78" w:rsidRDefault="004B5A78" w:rsidP="004B5A78"/>
          <w:p w14:paraId="0F041708" w14:textId="00937D69" w:rsidR="004B5A78" w:rsidRDefault="004B5A78" w:rsidP="004B5A78">
            <w:pPr>
              <w:rPr>
                <w:rFonts w:cs="Arial"/>
                <w:sz w:val="20"/>
              </w:rPr>
            </w:pPr>
            <w:r>
              <w:t xml:space="preserve">Mapping </w:t>
            </w:r>
            <w:r w:rsidRPr="009B5FC8">
              <w:rPr>
                <w:rFonts w:cs="Arial"/>
                <w:color w:val="339966"/>
                <w:sz w:val="16"/>
                <w:szCs w:val="16"/>
              </w:rPr>
              <w:t>Comparant/Comparante/Persoon/Personen</w:t>
            </w:r>
            <w:r w:rsidRPr="009B5FC8">
              <w:rPr>
                <w:rFonts w:cs="Arial"/>
                <w:sz w:val="16"/>
                <w:szCs w:val="16"/>
              </w:rPr>
              <w:t>:</w:t>
            </w:r>
          </w:p>
          <w:p w14:paraId="5E6698C3" w14:textId="66BE5098" w:rsidR="004B5A78" w:rsidRDefault="004B5A78" w:rsidP="004B5A78">
            <w:pPr>
              <w:rPr>
                <w:sz w:val="16"/>
                <w:szCs w:val="16"/>
              </w:rPr>
            </w:pPr>
            <w:r w:rsidRPr="004B5A78">
              <w:rPr>
                <w:sz w:val="16"/>
                <w:szCs w:val="16"/>
              </w:rPr>
              <w:t>//IMKAD_AangebodenStuk/StukdeelHypotheek [aanduidingHypotheek = niet aanwezig]</w:t>
            </w:r>
            <w:r>
              <w:rPr>
                <w:sz w:val="16"/>
                <w:szCs w:val="16"/>
              </w:rPr>
              <w:t>/tekstkeuze/</w:t>
            </w:r>
          </w:p>
          <w:p w14:paraId="20FF5E89" w14:textId="69A7294D" w:rsidR="004B5A78" w:rsidRDefault="004B5A78" w:rsidP="009B5FC8">
            <w:pPr>
              <w:rPr>
                <w:sz w:val="16"/>
                <w:szCs w:val="16"/>
              </w:rPr>
            </w:pPr>
            <w:r>
              <w:rPr>
                <w:sz w:val="16"/>
                <w:szCs w:val="16"/>
              </w:rPr>
              <w:t>./tagNaam = ('k_PersonenVerklaren')</w:t>
            </w:r>
          </w:p>
          <w:p w14:paraId="7AF85ED7" w14:textId="769DEF33" w:rsidR="00CD02CF" w:rsidRDefault="004B5A78" w:rsidP="004B5A78">
            <w:r>
              <w:rPr>
                <w:sz w:val="16"/>
                <w:szCs w:val="16"/>
              </w:rPr>
              <w:t xml:space="preserve">./tekst = </w:t>
            </w:r>
            <w:r w:rsidRPr="004B5A78">
              <w:rPr>
                <w:sz w:val="16"/>
                <w:szCs w:val="16"/>
              </w:rPr>
              <w:t>(‘</w:t>
            </w:r>
            <w:r w:rsidR="007C2323">
              <w:rPr>
                <w:sz w:val="16"/>
                <w:szCs w:val="16"/>
              </w:rPr>
              <w:t>C</w:t>
            </w:r>
            <w:r w:rsidRPr="009B5FC8">
              <w:rPr>
                <w:rFonts w:cs="Arial"/>
                <w:sz w:val="16"/>
                <w:szCs w:val="16"/>
              </w:rPr>
              <w:t>omparant</w:t>
            </w:r>
            <w:r>
              <w:rPr>
                <w:rFonts w:cs="Arial"/>
                <w:sz w:val="16"/>
                <w:szCs w:val="16"/>
              </w:rPr>
              <w:t>’, ‘</w:t>
            </w:r>
            <w:r w:rsidR="007C2323">
              <w:rPr>
                <w:rFonts w:cs="Arial"/>
                <w:sz w:val="16"/>
                <w:szCs w:val="16"/>
              </w:rPr>
              <w:t>C</w:t>
            </w:r>
            <w:r w:rsidRPr="009B5FC8">
              <w:rPr>
                <w:rFonts w:cs="Arial"/>
                <w:sz w:val="16"/>
                <w:szCs w:val="16"/>
              </w:rPr>
              <w:t>omparante</w:t>
            </w:r>
            <w:r>
              <w:rPr>
                <w:rFonts w:cs="Arial"/>
                <w:sz w:val="16"/>
                <w:szCs w:val="16"/>
              </w:rPr>
              <w:t>’,</w:t>
            </w:r>
            <w:r w:rsidR="0014344B">
              <w:rPr>
                <w:rFonts w:cs="Arial"/>
                <w:sz w:val="16"/>
                <w:szCs w:val="16"/>
              </w:rPr>
              <w:t xml:space="preserve"> ‘Comparanten’, </w:t>
            </w:r>
            <w:r>
              <w:rPr>
                <w:rFonts w:cs="Arial"/>
                <w:sz w:val="16"/>
                <w:szCs w:val="16"/>
              </w:rPr>
              <w:t xml:space="preserve"> ‘</w:t>
            </w:r>
            <w:r w:rsidR="007C2323">
              <w:rPr>
                <w:rFonts w:cs="Arial"/>
                <w:sz w:val="16"/>
                <w:szCs w:val="16"/>
              </w:rPr>
              <w:t>P</w:t>
            </w:r>
            <w:r w:rsidRPr="009B5FC8">
              <w:rPr>
                <w:rFonts w:cs="Arial"/>
                <w:sz w:val="16"/>
                <w:szCs w:val="16"/>
              </w:rPr>
              <w:t>ersoon</w:t>
            </w:r>
            <w:r>
              <w:rPr>
                <w:rFonts w:cs="Arial"/>
                <w:sz w:val="16"/>
                <w:szCs w:val="16"/>
              </w:rPr>
              <w:t>’, ‘</w:t>
            </w:r>
            <w:r w:rsidR="007C2323">
              <w:rPr>
                <w:rFonts w:cs="Arial"/>
                <w:sz w:val="16"/>
                <w:szCs w:val="16"/>
              </w:rPr>
              <w:t>P</w:t>
            </w:r>
            <w:r w:rsidRPr="009B5FC8">
              <w:rPr>
                <w:rFonts w:cs="Arial"/>
                <w:sz w:val="16"/>
                <w:szCs w:val="16"/>
              </w:rPr>
              <w:t>ersonen</w:t>
            </w:r>
            <w:r>
              <w:rPr>
                <w:rFonts w:cs="Arial"/>
                <w:sz w:val="16"/>
                <w:szCs w:val="16"/>
              </w:rPr>
              <w:t>’</w:t>
            </w:r>
            <w:r w:rsidRPr="004B5A78">
              <w:rPr>
                <w:sz w:val="16"/>
                <w:szCs w:val="16"/>
              </w:rPr>
              <w:t>)</w:t>
            </w:r>
          </w:p>
          <w:p w14:paraId="284468D0" w14:textId="77777777" w:rsidR="00CD02CF" w:rsidRDefault="00CD02CF" w:rsidP="004B5A78"/>
          <w:p w14:paraId="3C219D68" w14:textId="497BF06B" w:rsidR="00CD02CF" w:rsidRDefault="00CD02CF" w:rsidP="004B5A78">
            <w:pPr>
              <w:rPr>
                <w:rFonts w:cs="Arial"/>
                <w:sz w:val="16"/>
                <w:szCs w:val="16"/>
              </w:rPr>
            </w:pPr>
            <w:r>
              <w:t xml:space="preserve">Mapping </w:t>
            </w:r>
            <w:r w:rsidRPr="009B5FC8">
              <w:rPr>
                <w:rFonts w:cs="Arial"/>
                <w:color w:val="339966"/>
                <w:sz w:val="16"/>
                <w:szCs w:val="16"/>
              </w:rPr>
              <w:t>verklaart/verklaren</w:t>
            </w:r>
            <w:r>
              <w:rPr>
                <w:rFonts w:cs="Arial"/>
                <w:sz w:val="16"/>
                <w:szCs w:val="16"/>
              </w:rPr>
              <w:t>:</w:t>
            </w:r>
          </w:p>
          <w:p w14:paraId="00F461DD" w14:textId="77777777" w:rsidR="00CD02CF" w:rsidRDefault="00CD02CF" w:rsidP="00CD02CF">
            <w:pPr>
              <w:rPr>
                <w:sz w:val="16"/>
                <w:szCs w:val="16"/>
              </w:rPr>
            </w:pPr>
            <w:r w:rsidRPr="004B5A78">
              <w:rPr>
                <w:sz w:val="16"/>
                <w:szCs w:val="16"/>
              </w:rPr>
              <w:t>//IMKAD_AangebodenStuk/StukdeelHypotheek [aanduidingHypotheek = niet aanwezig]</w:t>
            </w:r>
            <w:r>
              <w:rPr>
                <w:sz w:val="16"/>
                <w:szCs w:val="16"/>
              </w:rPr>
              <w:t>/tekstkeuze/</w:t>
            </w:r>
          </w:p>
          <w:p w14:paraId="3A5B07F1" w14:textId="2A3662C6" w:rsidR="00CD02CF" w:rsidRDefault="00CD02CF" w:rsidP="00CD02CF">
            <w:pPr>
              <w:rPr>
                <w:sz w:val="16"/>
                <w:szCs w:val="16"/>
              </w:rPr>
            </w:pPr>
            <w:r>
              <w:rPr>
                <w:sz w:val="16"/>
                <w:szCs w:val="16"/>
              </w:rPr>
              <w:t>./tagNaam = ('k_Verkla</w:t>
            </w:r>
            <w:r w:rsidR="00CD0B96">
              <w:rPr>
                <w:sz w:val="16"/>
                <w:szCs w:val="16"/>
              </w:rPr>
              <w:t>ren</w:t>
            </w:r>
            <w:r>
              <w:rPr>
                <w:sz w:val="16"/>
                <w:szCs w:val="16"/>
              </w:rPr>
              <w:t>’)</w:t>
            </w:r>
          </w:p>
          <w:p w14:paraId="0B4C0115" w14:textId="5EF6983F" w:rsidR="00CD02CF" w:rsidRPr="00CD02CF" w:rsidRDefault="00CD02CF" w:rsidP="009B5FC8">
            <w:r>
              <w:rPr>
                <w:sz w:val="16"/>
                <w:szCs w:val="16"/>
              </w:rPr>
              <w:t xml:space="preserve">./tekst = </w:t>
            </w:r>
            <w:r w:rsidRPr="004B5A78">
              <w:rPr>
                <w:sz w:val="16"/>
                <w:szCs w:val="16"/>
              </w:rPr>
              <w:t>(‘</w:t>
            </w:r>
            <w:r>
              <w:rPr>
                <w:rFonts w:cs="Arial"/>
                <w:sz w:val="16"/>
                <w:szCs w:val="16"/>
              </w:rPr>
              <w:t>verklaart’, ‘verklaren’</w:t>
            </w:r>
            <w:r w:rsidRPr="004B5A78">
              <w:rPr>
                <w:sz w:val="16"/>
                <w:szCs w:val="16"/>
              </w:rPr>
              <w:t>)</w:t>
            </w:r>
          </w:p>
          <w:p w14:paraId="775F7739" w14:textId="77777777" w:rsidR="002311A6" w:rsidRDefault="002311A6" w:rsidP="009B5FC8"/>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271" w:name="_Toc385496545"/>
      <w:bookmarkStart w:id="272" w:name="_Toc265506405"/>
      <w:bookmarkStart w:id="273" w:name="_Toc454288170"/>
      <w:bookmarkStart w:id="274" w:name="_Toc157006543"/>
      <w:r>
        <w:rPr>
          <w:lang w:val="nl-NL"/>
        </w:rPr>
        <w:t>Starterslening</w:t>
      </w:r>
      <w:bookmarkEnd w:id="271"/>
      <w:bookmarkEnd w:id="272"/>
      <w:bookmarkEnd w:id="273"/>
      <w:bookmarkEnd w:id="274"/>
    </w:p>
    <w:p w14:paraId="35D7D6D1" w14:textId="77777777" w:rsidR="005E4756" w:rsidRDefault="005E4756" w:rsidP="005E4756"/>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RPr="000479C9" w14:paraId="34CC02BD" w14:textId="77777777" w:rsidTr="000923C3">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hideMark/>
          </w:tcPr>
          <w:p w14:paraId="47C05275" w14:textId="25C62A9D" w:rsidR="005E4756" w:rsidRPr="000923C3" w:rsidRDefault="000479C9" w:rsidP="000923C3">
            <w:pPr>
              <w:suppressAutoHyphens/>
              <w:ind w:left="567" w:hanging="120"/>
              <w:rPr>
                <w:rFonts w:cs="Arial"/>
                <w:b/>
                <w:bCs/>
                <w:color w:val="800080"/>
                <w:sz w:val="20"/>
              </w:rPr>
            </w:pPr>
            <w:r w:rsidRPr="000923C3">
              <w:rPr>
                <w:rFonts w:cs="Arial"/>
                <w:b/>
                <w:bCs/>
                <w:color w:val="000000" w:themeColor="text1"/>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B6B774A" w14:textId="419AF050" w:rsidR="005E4756" w:rsidRPr="000923C3" w:rsidRDefault="000479C9">
            <w:pPr>
              <w:rPr>
                <w:b/>
                <w:bCs/>
                <w:sz w:val="20"/>
              </w:rPr>
            </w:pPr>
            <w:r w:rsidRPr="000923C3">
              <w:rPr>
                <w:b/>
                <w:bCs/>
                <w:sz w:val="20"/>
              </w:rPr>
              <w:t>Mapping en toelichting</w:t>
            </w:r>
          </w:p>
        </w:tc>
      </w:tr>
      <w:tr w:rsidR="000479C9" w14:paraId="23E9B5BA" w14:textId="77777777" w:rsidTr="00A20509">
        <w:tc>
          <w:tcPr>
            <w:tcW w:w="2394" w:type="pct"/>
            <w:tcBorders>
              <w:top w:val="single" w:sz="6" w:space="0" w:color="000000"/>
              <w:left w:val="single" w:sz="6" w:space="0" w:color="000000"/>
              <w:bottom w:val="single" w:sz="6" w:space="0" w:color="000000"/>
              <w:right w:val="single" w:sz="6" w:space="0" w:color="000000"/>
            </w:tcBorders>
          </w:tcPr>
          <w:p w14:paraId="4DFD827F" w14:textId="77777777" w:rsidR="000479C9" w:rsidRPr="00501476" w:rsidRDefault="000479C9" w:rsidP="000479C9">
            <w:pPr>
              <w:tabs>
                <w:tab w:val="left" w:pos="-720"/>
                <w:tab w:val="left" w:pos="0"/>
                <w:tab w:val="left" w:pos="720"/>
              </w:tabs>
              <w:suppressAutoHyphens/>
              <w:ind w:left="374" w:hanging="374"/>
              <w:rPr>
                <w:rFonts w:cs="Arial"/>
                <w:color w:val="800080"/>
                <w:sz w:val="20"/>
                <w:u w:val="single"/>
              </w:rPr>
            </w:pPr>
            <w:r w:rsidRPr="00501476">
              <w:rPr>
                <w:rFonts w:cs="Arial"/>
                <w:color w:val="800080"/>
                <w:sz w:val="20"/>
              </w:rPr>
              <w:t>V.</w:t>
            </w:r>
            <w:r w:rsidRPr="00501476">
              <w:rPr>
                <w:sz w:val="20"/>
              </w:rPr>
              <w:t xml:space="preserve"> </w:t>
            </w:r>
            <w:r w:rsidRPr="00501476">
              <w:rPr>
                <w:sz w:val="20"/>
              </w:rPr>
              <w:tab/>
            </w:r>
            <w:r w:rsidRPr="00501476">
              <w:rPr>
                <w:rFonts w:cs="Arial"/>
                <w:color w:val="800080"/>
                <w:sz w:val="20"/>
                <w:u w:val="single"/>
              </w:rPr>
              <w:t>SVn Starterslening</w:t>
            </w:r>
          </w:p>
          <w:p w14:paraId="5EA39502" w14:textId="1453AD09" w:rsidR="000479C9" w:rsidRPr="00501476" w:rsidRDefault="00E118D0" w:rsidP="000479C9">
            <w:pPr>
              <w:tabs>
                <w:tab w:val="left" w:pos="-720"/>
                <w:tab w:val="left" w:pos="0"/>
                <w:tab w:val="left" w:pos="720"/>
              </w:tabs>
              <w:suppressAutoHyphens/>
              <w:ind w:left="374" w:hanging="374"/>
              <w:rPr>
                <w:rFonts w:cs="Arial"/>
                <w:color w:val="800080"/>
                <w:sz w:val="20"/>
              </w:rPr>
            </w:pPr>
            <w:r>
              <w:rPr>
                <w:rFonts w:cs="Arial"/>
                <w:color w:val="800080"/>
                <w:sz w:val="20"/>
              </w:rPr>
              <w:t xml:space="preserve">       </w:t>
            </w:r>
            <w:r w:rsidR="000479C9" w:rsidRPr="00501476">
              <w:rPr>
                <w:rFonts w:cs="Arial"/>
                <w:color w:val="800080"/>
                <w:sz w:val="20"/>
              </w:rPr>
              <w:t>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0A07915A" w14:textId="77777777" w:rsidR="000479C9" w:rsidRDefault="000479C9" w:rsidP="000479C9">
            <w:pPr>
              <w:rPr>
                <w:u w:val="single"/>
              </w:rPr>
            </w:pPr>
            <w:r>
              <w:rPr>
                <w:lang w:val="nl"/>
              </w:rPr>
              <w:t>Optionele keuzetekst om aan te geven dat een ‘starterslening’ van toepassing is, mag ook weggelaten worden.</w:t>
            </w:r>
          </w:p>
          <w:p w14:paraId="5F5FDCB8" w14:textId="77777777" w:rsidR="000479C9" w:rsidRDefault="000479C9" w:rsidP="000479C9">
            <w:pPr>
              <w:rPr>
                <w:u w:val="single"/>
              </w:rPr>
            </w:pPr>
          </w:p>
          <w:p w14:paraId="7BA3736E" w14:textId="77777777" w:rsidR="000479C9" w:rsidRDefault="000479C9" w:rsidP="000479C9">
            <w:pPr>
              <w:rPr>
                <w:u w:val="single"/>
              </w:rPr>
            </w:pPr>
            <w:r>
              <w:rPr>
                <w:u w:val="single"/>
              </w:rPr>
              <w:t>Mapping:</w:t>
            </w:r>
          </w:p>
          <w:p w14:paraId="48903514" w14:textId="77777777" w:rsidR="000479C9" w:rsidRDefault="000479C9" w:rsidP="000479C9">
            <w:pPr>
              <w:rPr>
                <w:sz w:val="16"/>
                <w:szCs w:val="16"/>
              </w:rPr>
            </w:pPr>
            <w:r>
              <w:rPr>
                <w:sz w:val="16"/>
                <w:szCs w:val="16"/>
              </w:rPr>
              <w:t>//IMKAD_AangebodenStuk/tia_TekstKeuze/</w:t>
            </w:r>
          </w:p>
          <w:p w14:paraId="5F510C51" w14:textId="77777777" w:rsidR="000479C9" w:rsidRDefault="000479C9" w:rsidP="000479C9">
            <w:pPr>
              <w:spacing w:before="72"/>
              <w:rPr>
                <w:sz w:val="16"/>
                <w:szCs w:val="16"/>
              </w:rPr>
            </w:pPr>
            <w:r>
              <w:rPr>
                <w:sz w:val="16"/>
                <w:szCs w:val="16"/>
              </w:rPr>
              <w:t>./tagNaam('k_SVnStarterslening')</w:t>
            </w:r>
          </w:p>
          <w:p w14:paraId="44985B0C" w14:textId="43526747" w:rsidR="000479C9" w:rsidRDefault="000479C9" w:rsidP="000479C9">
            <w:pPr>
              <w:rPr>
                <w:lang w:val="nl"/>
              </w:rPr>
            </w:pPr>
            <w:r>
              <w:rPr>
                <w:sz w:val="16"/>
                <w:szCs w:val="16"/>
              </w:rPr>
              <w:t>./tekst = (‘true’ = tekst wordt wel getoond; ‘false’ = tekst wordt niet getoond)</w:t>
            </w:r>
          </w:p>
        </w:tc>
      </w:tr>
    </w:tbl>
    <w:p w14:paraId="21FD33F0" w14:textId="2E8CB9F8" w:rsidR="00D75B53" w:rsidRPr="00343045" w:rsidRDefault="00115C3E" w:rsidP="00115C3E">
      <w:pPr>
        <w:pStyle w:val="Kop2"/>
      </w:pPr>
      <w:bookmarkStart w:id="275" w:name="_Toc157003241"/>
      <w:bookmarkStart w:id="276" w:name="_Toc157003659"/>
      <w:bookmarkStart w:id="277" w:name="_Toc157004072"/>
      <w:bookmarkStart w:id="278" w:name="_Toc157004485"/>
      <w:bookmarkStart w:id="279" w:name="_Toc157004903"/>
      <w:bookmarkStart w:id="280" w:name="_Toc157005316"/>
      <w:bookmarkStart w:id="281" w:name="_Toc157005724"/>
      <w:bookmarkStart w:id="282" w:name="_Toc157006137"/>
      <w:bookmarkStart w:id="283" w:name="_Toc157006544"/>
      <w:bookmarkStart w:id="284" w:name="_Toc454288171"/>
      <w:bookmarkStart w:id="285" w:name="_Toc157006545"/>
      <w:bookmarkEnd w:id="275"/>
      <w:bookmarkEnd w:id="276"/>
      <w:bookmarkEnd w:id="277"/>
      <w:bookmarkEnd w:id="278"/>
      <w:bookmarkEnd w:id="279"/>
      <w:bookmarkEnd w:id="280"/>
      <w:bookmarkEnd w:id="281"/>
      <w:bookmarkEnd w:id="282"/>
      <w:bookmarkEnd w:id="283"/>
      <w:r>
        <w:lastRenderedPageBreak/>
        <w:t>H</w:t>
      </w:r>
      <w:r w:rsidR="00D75B53">
        <w:t>ypotheek</w:t>
      </w:r>
      <w:r w:rsidR="00BC7F78">
        <w:t>stelling</w:t>
      </w:r>
      <w:bookmarkEnd w:id="284"/>
      <w:bookmarkEnd w:id="285"/>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A1EAB" w:rsidRPr="00BA1EAB" w14:paraId="0A1461A8" w14:textId="77777777" w:rsidTr="00BA1EAB">
        <w:tc>
          <w:tcPr>
            <w:tcW w:w="6771" w:type="dxa"/>
            <w:shd w:val="clear" w:color="auto" w:fill="DEEAF6" w:themeFill="accent1" w:themeFillTint="33"/>
          </w:tcPr>
          <w:p w14:paraId="6A08F187" w14:textId="0633E0A5" w:rsidR="00BA1EAB" w:rsidRPr="000923C3" w:rsidRDefault="00BA1EAB" w:rsidP="005E4A74">
            <w:pPr>
              <w:widowControl w:val="0"/>
              <w:suppressAutoHyphens/>
              <w:ind w:left="284" w:hanging="284"/>
              <w:rPr>
                <w:rFonts w:cs="Arial"/>
                <w:b/>
                <w:bCs/>
                <w:color w:val="000000" w:themeColor="text1"/>
                <w:kern w:val="0"/>
                <w:sz w:val="20"/>
                <w:lang w:eastAsia="nl-NL"/>
              </w:rPr>
            </w:pPr>
            <w:r w:rsidRPr="00BA1EAB">
              <w:rPr>
                <w:rFonts w:cs="Arial"/>
                <w:b/>
                <w:bCs/>
                <w:color w:val="000000" w:themeColor="text1"/>
                <w:kern w:val="0"/>
                <w:sz w:val="20"/>
                <w:lang w:eastAsia="nl-NL"/>
              </w:rPr>
              <w:t>Modeldocument tekst</w:t>
            </w:r>
          </w:p>
        </w:tc>
        <w:tc>
          <w:tcPr>
            <w:tcW w:w="7371" w:type="dxa"/>
            <w:shd w:val="clear" w:color="auto" w:fill="DEEAF6" w:themeFill="accent1" w:themeFillTint="33"/>
          </w:tcPr>
          <w:p w14:paraId="7426A853" w14:textId="58C3D953" w:rsidR="00BA1EAB" w:rsidRPr="000923C3" w:rsidRDefault="00BA1EAB" w:rsidP="002A4B22">
            <w:pPr>
              <w:keepNext/>
              <w:rPr>
                <w:b/>
                <w:bCs/>
                <w:color w:val="000000" w:themeColor="text1"/>
                <w:sz w:val="20"/>
              </w:rPr>
            </w:pPr>
            <w:r w:rsidRPr="000923C3">
              <w:rPr>
                <w:b/>
                <w:bCs/>
                <w:color w:val="000000" w:themeColor="text1"/>
                <w:sz w:val="20"/>
              </w:rPr>
              <w:t>Mapping en toelichting</w:t>
            </w:r>
          </w:p>
        </w:tc>
      </w:tr>
      <w:tr w:rsidR="00D75B53" w:rsidRPr="00343045" w14:paraId="6CE084D4" w14:textId="77777777" w:rsidTr="002A4B22">
        <w:tc>
          <w:tcPr>
            <w:tcW w:w="6771" w:type="dxa"/>
            <w:shd w:val="clear" w:color="auto" w:fill="auto"/>
          </w:tcPr>
          <w:p w14:paraId="233932EE" w14:textId="77777777" w:rsidR="005E4A74" w:rsidRPr="005E4A74" w:rsidRDefault="005E4A74" w:rsidP="005E4A74">
            <w:pPr>
              <w:widowControl w:val="0"/>
              <w:suppressAutoHyphens/>
              <w:ind w:left="284" w:hanging="284"/>
              <w:rPr>
                <w:rFonts w:cs="Arial"/>
                <w:color w:val="FF0000"/>
                <w:kern w:val="0"/>
                <w:sz w:val="20"/>
                <w:lang w:eastAsia="nl-NL"/>
              </w:rPr>
            </w:pPr>
            <w:r w:rsidRPr="005E4A74">
              <w:rPr>
                <w:rFonts w:cs="Arial"/>
                <w:color w:val="FF0000"/>
                <w:kern w:val="0"/>
                <w:sz w:val="20"/>
                <w:lang w:eastAsia="nl-NL"/>
              </w:rPr>
              <w:t xml:space="preserve">4. </w:t>
            </w:r>
            <w:r w:rsidRPr="005E4A74">
              <w:rPr>
                <w:rFonts w:cs="Arial"/>
                <w:color w:val="FF0000"/>
                <w:kern w:val="0"/>
                <w:sz w:val="20"/>
                <w:u w:val="single"/>
                <w:lang w:eastAsia="nl-NL"/>
              </w:rPr>
              <w:t>HYPOTHEEKSTELLING</w:t>
            </w:r>
          </w:p>
          <w:p w14:paraId="646397E5" w14:textId="77777777" w:rsidR="005E4A74" w:rsidRPr="005E4A74" w:rsidRDefault="005E4A74" w:rsidP="005E4A74">
            <w:pPr>
              <w:widowControl w:val="0"/>
              <w:suppressAutoHyphens/>
              <w:ind w:left="284"/>
              <w:rPr>
                <w:rFonts w:cs="Arial"/>
                <w:color w:val="FF0000"/>
                <w:kern w:val="0"/>
                <w:sz w:val="20"/>
                <w:lang w:eastAsia="nl-NL"/>
              </w:rPr>
            </w:pPr>
            <w:r w:rsidRPr="005E4A74">
              <w:rPr>
                <w:rFonts w:cs="Arial"/>
                <w:color w:val="FF0000"/>
                <w:kern w:val="0"/>
                <w:sz w:val="20"/>
                <w:lang w:eastAsia="nl-NL"/>
              </w:rPr>
              <w:t>Tot zekerheid voor de terugbetaling van al hetgeen geldgever blijkens zijn administratie nu of in de toekomst van hypotheekgever</w:t>
            </w:r>
            <w:r w:rsidRPr="005E4A74" w:rsidDel="00D30192">
              <w:rPr>
                <w:rFonts w:cs="Arial"/>
                <w:color w:val="FF0000"/>
                <w:kern w:val="0"/>
                <w:sz w:val="20"/>
                <w:lang w:eastAsia="nl-NL"/>
              </w:rPr>
              <w:t xml:space="preserve"> </w:t>
            </w:r>
            <w:r w:rsidRPr="005E4A74">
              <w:rPr>
                <w:rFonts w:cs="Arial"/>
                <w:color w:val="FF0000"/>
                <w:kern w:val="0"/>
                <w:sz w:val="20"/>
                <w:lang w:eastAsia="nl-NL"/>
              </w:rPr>
              <w:t xml:space="preserve">te vorderen heeft of zal hebben uit welke hoofde ook, waaronder met name begrepen maar niet beperkt tot hetgeen geldgever te vorderen heeft of zal hebben op grond van de in deze akte geconstateerde geldlening en (eventueel) nog te verstrekken geldlening(en), de betaling van de verschuldigde rente, vergoedingen en kosten, verleent hypotheekgever tot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hypotheekbedrag voluit in letters</w:t>
            </w:r>
            <w:r w:rsidRPr="005E4A74">
              <w:rPr>
                <w:rFonts w:cs="Arial"/>
                <w:color w:val="FF0000"/>
                <w:kern w:val="0"/>
                <w:sz w:val="20"/>
                <w:lang w:eastAsia="nl-NL"/>
              </w:rPr>
              <w:t xml:space="preserve"> </w:t>
            </w:r>
            <w:r w:rsidRPr="005E4A74">
              <w:rPr>
                <w:rFonts w:cs="Arial"/>
                <w:kern w:val="0"/>
                <w:sz w:val="20"/>
                <w:lang w:eastAsia="nl-NL"/>
              </w:rPr>
              <w:t>(hypotheekbedrag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te vermeerderen met de rente over drie jaren, vergoedingen en kosten, die tezamen worden begroot op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kern w:val="0"/>
                <w:sz w:val="20"/>
                <w:lang w:eastAsia="nl-NL"/>
              </w:rPr>
              <w:t>40% van hypotheekbedrag voluit in letters (40%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zijnde veertig procent (40%)</w:t>
            </w:r>
            <w:r w:rsidRPr="005E4A74">
              <w:rPr>
                <w:rFonts w:cs="Arial"/>
                <w:color w:val="7030A0"/>
                <w:kern w:val="0"/>
                <w:sz w:val="20"/>
                <w:lang w:eastAsia="nl-NL"/>
              </w:rPr>
              <w:t xml:space="preserve"> </w:t>
            </w:r>
            <w:r w:rsidRPr="005E4A74">
              <w:rPr>
                <w:rFonts w:cs="Arial"/>
                <w:color w:val="FF0000"/>
                <w:kern w:val="0"/>
                <w:sz w:val="20"/>
                <w:lang w:eastAsia="nl-NL"/>
              </w:rPr>
              <w:t xml:space="preserve">van het hiervoor genoemde bedrag, derhalve in totaal voor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1</w:t>
            </w:r>
            <w:r w:rsidRPr="005E4A74">
              <w:rPr>
                <w:rFonts w:cs="Arial"/>
                <w:kern w:val="0"/>
                <w:sz w:val="20"/>
                <w:lang w:eastAsia="nl-NL"/>
              </w:rPr>
              <w:t>40% van hypotheekbedrag voluit in letters (140%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recht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telwoord</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 xml:space="preserve"> </w:t>
            </w:r>
            <w:r w:rsidRPr="005E4A74">
              <w:rPr>
                <w:rFonts w:cs="Arial"/>
                <w:color w:val="FF0000"/>
                <w:kern w:val="0"/>
                <w:sz w:val="20"/>
                <w:lang w:eastAsia="nl-NL"/>
              </w:rPr>
              <w:t>hypotheek op het navolgende registergoed:</w:t>
            </w:r>
          </w:p>
          <w:p w14:paraId="2CB95574" w14:textId="3268C3CD" w:rsidR="00D75B53" w:rsidRPr="002A4B22" w:rsidRDefault="00D75B5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5D1008D3" w14:textId="77777777" w:rsidR="0053644F" w:rsidRDefault="00450C54" w:rsidP="002A4B22">
            <w:pPr>
              <w:keepNext/>
            </w:pPr>
            <w:r>
              <w:t>Vaste tekst.</w:t>
            </w:r>
          </w:p>
          <w:p w14:paraId="4B2F5DA5" w14:textId="77777777" w:rsidR="00450C54" w:rsidRDefault="00450C54" w:rsidP="002A4B22">
            <w:pPr>
              <w:keepNext/>
            </w:pPr>
          </w:p>
          <w:p w14:paraId="7328585B" w14:textId="77777777" w:rsidR="00693529" w:rsidRPr="002A4B22" w:rsidRDefault="00693529" w:rsidP="002A4B22">
            <w:pPr>
              <w:rPr>
                <w:szCs w:val="18"/>
                <w:u w:val="single"/>
              </w:rPr>
            </w:pPr>
            <w:r w:rsidRPr="002A4B22">
              <w:rPr>
                <w:szCs w:val="18"/>
                <w:u w:val="single"/>
              </w:rPr>
              <w:t>Mapping hypotheekbedrag:</w:t>
            </w:r>
          </w:p>
          <w:p w14:paraId="6DD29DF5"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rPr>
                <w:sz w:val="16"/>
                <w:szCs w:val="16"/>
              </w:rPr>
            </w:pPr>
          </w:p>
          <w:p w14:paraId="05D42CF9" w14:textId="77777777" w:rsidR="00BE6AD0" w:rsidRPr="002A4B22" w:rsidRDefault="00BE6AD0" w:rsidP="002A4B22">
            <w:pPr>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rPr>
                <w:sz w:val="16"/>
                <w:szCs w:val="16"/>
              </w:rPr>
            </w:pPr>
            <w:r w:rsidRPr="002A4B22">
              <w:rPr>
                <w:sz w:val="16"/>
                <w:szCs w:val="16"/>
              </w:rPr>
              <w:tab/>
              <w:t>./bedragRente/som</w:t>
            </w:r>
          </w:p>
          <w:p w14:paraId="7633763C" w14:textId="77777777" w:rsidR="00BE6AD0" w:rsidRPr="002A4B22" w:rsidRDefault="00BE6AD0" w:rsidP="002A4B22">
            <w:pPr>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rPr>
                <w:sz w:val="16"/>
                <w:szCs w:val="16"/>
              </w:rPr>
            </w:pPr>
            <w:r w:rsidRPr="002A4B22">
              <w:rPr>
                <w:sz w:val="16"/>
                <w:szCs w:val="16"/>
              </w:rPr>
              <w:tab/>
              <w:t>./bedragTotaal/som</w:t>
            </w:r>
          </w:p>
          <w:p w14:paraId="7D018F3A" w14:textId="77777777" w:rsidR="00BE6AD0" w:rsidRPr="002A4B22" w:rsidRDefault="00BE6AD0" w:rsidP="002A4B22">
            <w:pPr>
              <w:rPr>
                <w:sz w:val="16"/>
                <w:szCs w:val="16"/>
              </w:rPr>
            </w:pPr>
            <w:r w:rsidRPr="002A4B22">
              <w:rPr>
                <w:sz w:val="16"/>
                <w:szCs w:val="16"/>
              </w:rPr>
              <w:tab/>
              <w:t>./bedragTotaal/valuta</w:t>
            </w:r>
          </w:p>
          <w:p w14:paraId="3FE0AA1E" w14:textId="77777777" w:rsidR="00693529" w:rsidRPr="002A4B22" w:rsidRDefault="00693529" w:rsidP="002A4B22">
            <w:pPr>
              <w:rPr>
                <w:sz w:val="16"/>
                <w:szCs w:val="16"/>
              </w:rPr>
            </w:pPr>
          </w:p>
          <w:p w14:paraId="28EB1917" w14:textId="77777777" w:rsidR="00693529" w:rsidRPr="002A4B22" w:rsidRDefault="00693529" w:rsidP="002A4B22">
            <w:pPr>
              <w:rPr>
                <w:szCs w:val="18"/>
                <w:u w:val="single"/>
              </w:rPr>
            </w:pPr>
            <w:r w:rsidRPr="002A4B22">
              <w:rPr>
                <w:szCs w:val="18"/>
                <w:u w:val="single"/>
              </w:rPr>
              <w:t>Mapping telwoord:</w:t>
            </w:r>
          </w:p>
          <w:p w14:paraId="5E2E592D"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1CED9141" w14:textId="3F1143AC" w:rsidR="00C80891" w:rsidRDefault="00D935DF" w:rsidP="00D935DF">
      <w:pPr>
        <w:pStyle w:val="Kop2"/>
      </w:pPr>
      <w:bookmarkStart w:id="286" w:name="_Toc157006546"/>
      <w:r w:rsidRPr="00D935DF">
        <w:t>Onderpand</w:t>
      </w:r>
      <w:bookmarkEnd w:id="286"/>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423584" w14:paraId="17EBF450" w14:textId="77777777" w:rsidTr="000923C3">
        <w:tc>
          <w:tcPr>
            <w:tcW w:w="6771" w:type="dxa"/>
            <w:shd w:val="clear" w:color="auto" w:fill="DEEAF6" w:themeFill="accent1" w:themeFillTint="33"/>
          </w:tcPr>
          <w:p w14:paraId="7EB33012" w14:textId="795590F2" w:rsidR="00C80891" w:rsidRPr="000923C3" w:rsidRDefault="00423584" w:rsidP="000923C3">
            <w:pPr>
              <w:ind w:left="306"/>
              <w:rPr>
                <w:b/>
                <w:bCs/>
                <w:color w:val="FF0000"/>
                <w:sz w:val="20"/>
                <w:u w:val="single"/>
              </w:rPr>
            </w:pPr>
            <w:r w:rsidRPr="000923C3">
              <w:rPr>
                <w:rFonts w:cs="Arial"/>
                <w:b/>
                <w:bCs/>
                <w:color w:val="000000" w:themeColor="text1"/>
                <w:sz w:val="20"/>
              </w:rPr>
              <w:t>Modeldocument tekst</w:t>
            </w:r>
          </w:p>
        </w:tc>
        <w:tc>
          <w:tcPr>
            <w:tcW w:w="7371" w:type="dxa"/>
            <w:shd w:val="clear" w:color="auto" w:fill="DEEAF6" w:themeFill="accent1" w:themeFillTint="33"/>
          </w:tcPr>
          <w:p w14:paraId="278E44A3" w14:textId="6C01A674" w:rsidR="00863CA0" w:rsidRPr="000923C3" w:rsidRDefault="00423584" w:rsidP="002A4B22">
            <w:pPr>
              <w:rPr>
                <w:b/>
                <w:bCs/>
                <w:sz w:val="20"/>
              </w:rPr>
            </w:pPr>
            <w:r w:rsidRPr="000923C3">
              <w:rPr>
                <w:b/>
                <w:bCs/>
                <w:sz w:val="20"/>
                <w:lang w:val="nl"/>
              </w:rPr>
              <w:t>Mapping en toelichting</w:t>
            </w:r>
          </w:p>
        </w:tc>
      </w:tr>
      <w:tr w:rsidR="00423584" w:rsidRPr="00343045" w14:paraId="355969BB" w14:textId="77777777" w:rsidTr="002A4B22">
        <w:tc>
          <w:tcPr>
            <w:tcW w:w="6771" w:type="dxa"/>
            <w:shd w:val="clear" w:color="auto" w:fill="auto"/>
          </w:tcPr>
          <w:p w14:paraId="47EAE06A" w14:textId="0240B805" w:rsidR="00423584" w:rsidRPr="00423584" w:rsidRDefault="00423584" w:rsidP="00423584">
            <w:pPr>
              <w:ind w:left="306"/>
              <w:rPr>
                <w:rFonts w:cs="Arial"/>
                <w:color w:val="FF0000"/>
                <w:sz w:val="20"/>
                <w:highlight w:val="yellow"/>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7371" w:type="dxa"/>
            <w:shd w:val="clear" w:color="auto" w:fill="auto"/>
          </w:tcPr>
          <w:p w14:paraId="218EDCB1" w14:textId="77777777" w:rsidR="00423584" w:rsidRPr="00124E96" w:rsidRDefault="00423584" w:rsidP="00423584">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00B5293A" w14:textId="77777777" w:rsidR="00423584" w:rsidRDefault="00423584" w:rsidP="00423584"/>
          <w:p w14:paraId="40FB4F04" w14:textId="77777777" w:rsidR="00423584" w:rsidRPr="002A4B22" w:rsidRDefault="00423584" w:rsidP="00423584">
            <w:pPr>
              <w:rPr>
                <w:lang w:val="nl"/>
              </w:rPr>
            </w:pPr>
            <w:r>
              <w:t>Van TEKSTBLOK REGISTERGOED zijn alleen de objecten perceel, appartementsrecht, netwerk en schip van toepassing.</w:t>
            </w:r>
            <w:r w:rsidRPr="002A4B22">
              <w:rPr>
                <w:lang w:val="nl"/>
              </w:rPr>
              <w:t xml:space="preserve"> </w:t>
            </w:r>
          </w:p>
          <w:p w14:paraId="04132818" w14:textId="77777777" w:rsidR="00423584" w:rsidRPr="002A4B22" w:rsidRDefault="00423584" w:rsidP="00423584">
            <w:pPr>
              <w:rPr>
                <w:lang w:val="nl"/>
              </w:rPr>
            </w:pPr>
          </w:p>
          <w:p w14:paraId="6DF5E547" w14:textId="77777777" w:rsidR="00423584" w:rsidRPr="002A4B22" w:rsidRDefault="00423584" w:rsidP="00423584">
            <w:pPr>
              <w:rPr>
                <w:u w:val="single"/>
                <w:lang w:val="nl"/>
              </w:rPr>
            </w:pPr>
            <w:r w:rsidRPr="002A4B22">
              <w:rPr>
                <w:u w:val="single"/>
                <w:lang w:val="nl"/>
              </w:rPr>
              <w:lastRenderedPageBreak/>
              <w:t>Mapping recht en registergoed:</w:t>
            </w:r>
          </w:p>
          <w:p w14:paraId="0D69B65A" w14:textId="77777777" w:rsidR="00423584" w:rsidRPr="002A4B22" w:rsidRDefault="00423584" w:rsidP="00423584">
            <w:pPr>
              <w:rPr>
                <w:sz w:val="16"/>
                <w:szCs w:val="16"/>
              </w:rPr>
            </w:pPr>
            <w:r w:rsidRPr="002A4B22">
              <w:rPr>
                <w:sz w:val="16"/>
                <w:szCs w:val="16"/>
              </w:rPr>
              <w:t xml:space="preserve">//IMKAD_AangebodenStuk/StukdeelHypotheek </w:t>
            </w:r>
            <w:r w:rsidRPr="002A4B22">
              <w:rPr>
                <w:rFonts w:cs="Arial"/>
                <w:sz w:val="16"/>
                <w:szCs w:val="16"/>
              </w:rPr>
              <w:t xml:space="preserve">[aanduidingHypotheek = niet aanwezig] </w:t>
            </w:r>
            <w:r w:rsidRPr="002A4B22">
              <w:rPr>
                <w:rFonts w:cs="Arial"/>
                <w:sz w:val="16"/>
                <w:szCs w:val="16"/>
              </w:rPr>
              <w:tab/>
            </w:r>
            <w:r w:rsidRPr="002A4B22">
              <w:rPr>
                <w:sz w:val="16"/>
                <w:szCs w:val="16"/>
              </w:rPr>
              <w:t>/IMKAD_ZakelijkRecht</w:t>
            </w:r>
          </w:p>
          <w:p w14:paraId="18B00FC3" w14:textId="2B85615B" w:rsidR="00423584" w:rsidRDefault="00423584" w:rsidP="00423584">
            <w:r w:rsidRPr="002A4B22">
              <w:rPr>
                <w:sz w:val="16"/>
                <w:szCs w:val="16"/>
                <w:lang w:val="nl"/>
              </w:rPr>
              <w:t>-de overige mapping is opgenomen in het genoemde tekstblokken.</w:t>
            </w:r>
          </w:p>
        </w:tc>
      </w:tr>
      <w:tr w:rsidR="00D935DF" w:rsidRPr="00343045" w14:paraId="2066391A" w14:textId="77777777" w:rsidTr="002A4B22">
        <w:tc>
          <w:tcPr>
            <w:tcW w:w="6771" w:type="dxa"/>
            <w:shd w:val="clear" w:color="auto" w:fill="auto"/>
          </w:tcPr>
          <w:p w14:paraId="78AFE37C" w14:textId="7DA68897" w:rsidR="00D935DF" w:rsidRPr="000923C3" w:rsidRDefault="00D935DF" w:rsidP="008E49AE">
            <w:pPr>
              <w:rPr>
                <w:color w:val="FF0000"/>
                <w:sz w:val="20"/>
                <w:highlight w:val="yellow"/>
              </w:rPr>
            </w:pPr>
            <w:r w:rsidRPr="000923C3">
              <w:rPr>
                <w:color w:val="FF0000"/>
                <w:sz w:val="20"/>
              </w:rPr>
              <w:lastRenderedPageBreak/>
              <w:t>(hierna te noemen onderpand).</w:t>
            </w:r>
          </w:p>
        </w:tc>
        <w:tc>
          <w:tcPr>
            <w:tcW w:w="7371" w:type="dxa"/>
            <w:shd w:val="clear" w:color="auto" w:fill="auto"/>
          </w:tcPr>
          <w:p w14:paraId="670EC4E9" w14:textId="77777777" w:rsidR="00D935DF" w:rsidRDefault="00D935DF" w:rsidP="00D935DF">
            <w:r>
              <w:t>Vaste tekst.</w:t>
            </w:r>
          </w:p>
          <w:p w14:paraId="0EB71325" w14:textId="77777777" w:rsidR="00D935DF" w:rsidRDefault="00D935DF" w:rsidP="00124E96"/>
        </w:tc>
      </w:tr>
    </w:tbl>
    <w:p w14:paraId="7E332FEA" w14:textId="77777777" w:rsidR="002606D8" w:rsidRDefault="002606D8"/>
    <w:p w14:paraId="5F3F2167" w14:textId="77777777" w:rsidR="0054259B" w:rsidRDefault="0054259B" w:rsidP="00BA1EAB">
      <w:pPr>
        <w:pStyle w:val="Kop2"/>
      </w:pPr>
      <w:bookmarkStart w:id="287" w:name="_Toc157003244"/>
      <w:bookmarkStart w:id="288" w:name="_Toc157003662"/>
      <w:bookmarkStart w:id="289" w:name="_Toc157004075"/>
      <w:bookmarkStart w:id="290" w:name="_Toc157004488"/>
      <w:bookmarkStart w:id="291" w:name="_Toc157004906"/>
      <w:bookmarkStart w:id="292" w:name="_Toc157005319"/>
      <w:bookmarkStart w:id="293" w:name="_Toc157005727"/>
      <w:bookmarkStart w:id="294" w:name="_Toc157006140"/>
      <w:bookmarkStart w:id="295" w:name="_Toc157006547"/>
      <w:bookmarkStart w:id="296" w:name="_Ref381015996"/>
      <w:bookmarkStart w:id="297" w:name="_Ref381460432"/>
      <w:bookmarkStart w:id="298" w:name="_Toc454288174"/>
      <w:bookmarkStart w:id="299" w:name="_Toc157006556"/>
      <w:bookmarkEnd w:id="287"/>
      <w:bookmarkEnd w:id="288"/>
      <w:bookmarkEnd w:id="289"/>
      <w:bookmarkEnd w:id="290"/>
      <w:bookmarkEnd w:id="291"/>
      <w:bookmarkEnd w:id="292"/>
      <w:bookmarkEnd w:id="293"/>
      <w:bookmarkEnd w:id="294"/>
      <w:bookmarkEnd w:id="295"/>
      <w:r>
        <w:t>Overbruggingshypotheek</w:t>
      </w:r>
      <w:bookmarkEnd w:id="296"/>
      <w:bookmarkEnd w:id="297"/>
      <w:bookmarkEnd w:id="298"/>
      <w:bookmarkEnd w:id="299"/>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8A7B9C" w:rsidRPr="008A7B9C" w14:paraId="37A26C94" w14:textId="77777777" w:rsidTr="000923C3">
        <w:tc>
          <w:tcPr>
            <w:tcW w:w="6978" w:type="dxa"/>
            <w:shd w:val="clear" w:color="auto" w:fill="DEEAF6" w:themeFill="accent1" w:themeFillTint="33"/>
          </w:tcPr>
          <w:p w14:paraId="43FFD29E" w14:textId="1064F110" w:rsidR="008A7B9C" w:rsidRPr="000923C3" w:rsidRDefault="008A7B9C" w:rsidP="00BA1EAB">
            <w:pPr>
              <w:autoSpaceDE w:val="0"/>
              <w:autoSpaceDN w:val="0"/>
              <w:adjustRightInd w:val="0"/>
              <w:ind w:left="284" w:hanging="284"/>
              <w:rPr>
                <w:rFonts w:cs="Arial"/>
                <w:b/>
                <w:bCs/>
                <w:color w:val="000000" w:themeColor="text1"/>
                <w:sz w:val="20"/>
              </w:rPr>
            </w:pPr>
            <w:r w:rsidRPr="008A7B9C">
              <w:rPr>
                <w:rFonts w:cs="Arial"/>
                <w:b/>
                <w:bCs/>
                <w:color w:val="000000" w:themeColor="text1"/>
                <w:sz w:val="20"/>
              </w:rPr>
              <w:t>Modeldocument tekst</w:t>
            </w:r>
          </w:p>
        </w:tc>
        <w:tc>
          <w:tcPr>
            <w:tcW w:w="7164" w:type="dxa"/>
            <w:shd w:val="clear" w:color="auto" w:fill="DEEAF6" w:themeFill="accent1" w:themeFillTint="33"/>
          </w:tcPr>
          <w:p w14:paraId="483FD3A3" w14:textId="73B37C3A" w:rsidR="008A7B9C" w:rsidRPr="000923C3" w:rsidRDefault="008A7B9C" w:rsidP="000923C3">
            <w:pPr>
              <w:rPr>
                <w:b/>
                <w:bCs/>
                <w:color w:val="000000" w:themeColor="text1"/>
                <w:sz w:val="20"/>
              </w:rPr>
            </w:pPr>
            <w:r w:rsidRPr="000923C3">
              <w:rPr>
                <w:b/>
                <w:bCs/>
                <w:color w:val="000000" w:themeColor="text1"/>
                <w:sz w:val="20"/>
              </w:rPr>
              <w:t>Mapping en toelichting</w:t>
            </w:r>
          </w:p>
        </w:tc>
      </w:tr>
      <w:tr w:rsidR="000974F6" w:rsidRPr="00343045" w14:paraId="3B564C5B" w14:textId="77777777" w:rsidTr="000923C3">
        <w:tc>
          <w:tcPr>
            <w:tcW w:w="6978" w:type="dxa"/>
            <w:shd w:val="clear" w:color="auto" w:fill="auto"/>
          </w:tcPr>
          <w:p w14:paraId="26F2396B" w14:textId="77777777" w:rsidR="00BA1EAB" w:rsidRPr="001F7025" w:rsidRDefault="00BA1EAB" w:rsidP="00BA1EAB">
            <w:pPr>
              <w:autoSpaceDE w:val="0"/>
              <w:autoSpaceDN w:val="0"/>
              <w:adjustRightInd w:val="0"/>
              <w:ind w:left="284" w:hanging="284"/>
              <w:rPr>
                <w:rFonts w:cs="Arial"/>
                <w:color w:val="800080"/>
                <w:sz w:val="20"/>
              </w:rPr>
            </w:pPr>
            <w:r w:rsidRPr="001F7025">
              <w:rPr>
                <w:rFonts w:cs="Arial"/>
                <w:color w:val="800080"/>
                <w:sz w:val="20"/>
              </w:rPr>
              <w:t xml:space="preserve">5. </w:t>
            </w:r>
            <w:r w:rsidRPr="001F7025">
              <w:rPr>
                <w:rFonts w:cs="Arial"/>
                <w:color w:val="800080"/>
                <w:sz w:val="20"/>
                <w:u w:val="single"/>
              </w:rPr>
              <w:t>OVERBRUGGINGSHYPOTHEEK</w:t>
            </w:r>
          </w:p>
          <w:p w14:paraId="3591794A" w14:textId="1C76A616" w:rsidR="00BA1EAB" w:rsidRPr="00252AB6" w:rsidRDefault="00BA1EAB" w:rsidP="00BA1EAB">
            <w:pPr>
              <w:autoSpaceDE w:val="0"/>
              <w:autoSpaceDN w:val="0"/>
              <w:adjustRightInd w:val="0"/>
              <w:ind w:left="284"/>
              <w:rPr>
                <w:rFonts w:cs="Arial"/>
                <w:color w:val="800080"/>
                <w:sz w:val="20"/>
              </w:rPr>
            </w:pPr>
            <w:r w:rsidRPr="00252AB6">
              <w:rPr>
                <w:rFonts w:cs="Arial"/>
                <w:color w:val="800080"/>
                <w:sz w:val="20"/>
              </w:rPr>
              <w:t>Voorts verleent geldnemer</w:t>
            </w:r>
            <w:del w:id="300" w:author="Groot, Karina de" w:date="2025-09-08T09:51:00Z" w16du:dateUtc="2025-09-08T07:51:00Z">
              <w:r w:rsidR="00944D65" w:rsidDel="00F417B9">
                <w:rPr>
                  <w:rFonts w:cs="Arial"/>
                  <w:color w:val="800080"/>
                  <w:sz w:val="20"/>
                </w:rPr>
                <w:delText>,</w:delText>
              </w:r>
            </w:del>
            <w:r w:rsidRPr="00252AB6">
              <w:rPr>
                <w:rFonts w:cs="Arial"/>
                <w:color w:val="800080"/>
                <w:sz w:val="20"/>
              </w:rPr>
              <w:t xml:space="preserve"> tot zekerheid voor de betaling van de schuld als hierboven vermeld bij deze aan geldgever, die van geldnemer</w:t>
            </w:r>
            <w:r w:rsidRPr="001F7025">
              <w:rPr>
                <w:rFonts w:cs="Arial"/>
                <w:color w:val="800080"/>
                <w:sz w:val="20"/>
              </w:rPr>
              <w:t xml:space="preserve"> </w:t>
            </w:r>
            <w:r w:rsidRPr="00252AB6">
              <w:rPr>
                <w:rFonts w:cs="Arial"/>
                <w:color w:val="800080"/>
                <w:sz w:val="20"/>
              </w:rPr>
              <w:t xml:space="preserve">aanvaardt, het recht van </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0923C3">
              <w:rPr>
                <w:rFonts w:cs="Arial"/>
                <w:color w:val="000000" w:themeColor="text1"/>
                <w:sz w:val="20"/>
              </w:rPr>
              <w:t>telwoord</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252AB6">
              <w:rPr>
                <w:rFonts w:cs="Arial"/>
                <w:color w:val="800080"/>
                <w:sz w:val="20"/>
              </w:rPr>
              <w:t xml:space="preserve"> hypotheek op het navolgende registergoed:</w:t>
            </w:r>
          </w:p>
          <w:p w14:paraId="349CEF7F" w14:textId="36861331" w:rsidR="000974F6" w:rsidRPr="002A4B22" w:rsidRDefault="000974F6" w:rsidP="002A4B22">
            <w:pPr>
              <w:autoSpaceDE w:val="0"/>
              <w:autoSpaceDN w:val="0"/>
              <w:adjustRightInd w:val="0"/>
              <w:rPr>
                <w:rFonts w:cs="Arial"/>
                <w:color w:val="800080"/>
                <w:szCs w:val="18"/>
              </w:rPr>
            </w:pPr>
          </w:p>
        </w:tc>
        <w:tc>
          <w:tcPr>
            <w:tcW w:w="7164"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7B2C131A" w14:textId="24871870" w:rsidR="008A7B9C" w:rsidRDefault="008A7B9C" w:rsidP="002A4B22">
            <w:pPr>
              <w:spacing w:before="72"/>
            </w:pPr>
            <w:r>
              <w:t>Het gebruik van het rangtelwoord is optioneel.</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rPr>
                <w:rFonts w:cs="Arial"/>
                <w:sz w:val="16"/>
                <w:szCs w:val="16"/>
              </w:rPr>
            </w:pPr>
            <w:r w:rsidRPr="002A4B22">
              <w:rPr>
                <w:rFonts w:cs="Arial"/>
                <w:sz w:val="16"/>
                <w:szCs w:val="16"/>
              </w:rPr>
              <w:t>-is aanwezig</w:t>
            </w:r>
          </w:p>
          <w:p w14:paraId="3E5B15C3" w14:textId="77777777" w:rsidR="003E3D52" w:rsidRPr="002A4B22" w:rsidRDefault="003E3D52" w:rsidP="002A4B22">
            <w:pPr>
              <w:rPr>
                <w:rFonts w:cs="Arial"/>
                <w:sz w:val="16"/>
                <w:szCs w:val="16"/>
              </w:rPr>
            </w:pPr>
          </w:p>
          <w:p w14:paraId="7D752D39" w14:textId="77777777" w:rsidR="00853AAE" w:rsidRPr="002A4B22" w:rsidRDefault="00853AAE" w:rsidP="002A4B22">
            <w:pPr>
              <w:pStyle w:val="streepje"/>
              <w:numPr>
                <w:ilvl w:val="0"/>
                <w:numId w:val="0"/>
              </w:numPr>
              <w:rPr>
                <w:lang w:val="nl-NL"/>
              </w:rPr>
            </w:pPr>
            <w:r w:rsidRPr="002A4B22">
              <w:rPr>
                <w:u w:val="single"/>
                <w:lang w:val="nl-NL"/>
              </w:rPr>
              <w:t>Mapping telwoord</w:t>
            </w:r>
            <w:r w:rsidRPr="002A4B22">
              <w:rPr>
                <w:lang w:val="nl-NL"/>
              </w:rPr>
              <w:t>:</w:t>
            </w:r>
          </w:p>
          <w:p w14:paraId="08C75871" w14:textId="77777777" w:rsidR="000974F6" w:rsidRDefault="00853AA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p w14:paraId="1354E809" w14:textId="77777777" w:rsidR="008A7B9C" w:rsidRPr="002A4B22" w:rsidRDefault="008A7B9C" w:rsidP="002A4B22">
            <w:pPr>
              <w:pStyle w:val="streepje"/>
              <w:numPr>
                <w:ilvl w:val="0"/>
                <w:numId w:val="0"/>
              </w:numPr>
              <w:rPr>
                <w:rFonts w:cs="Arial"/>
                <w:sz w:val="16"/>
                <w:szCs w:val="16"/>
              </w:rPr>
            </w:pPr>
          </w:p>
        </w:tc>
      </w:tr>
      <w:tr w:rsidR="00057A9E" w:rsidRPr="00343045" w14:paraId="6EF77458" w14:textId="77777777" w:rsidTr="000923C3">
        <w:tc>
          <w:tcPr>
            <w:tcW w:w="6978" w:type="dxa"/>
            <w:shd w:val="clear" w:color="auto" w:fill="auto"/>
          </w:tcPr>
          <w:p w14:paraId="78BC038A" w14:textId="45EA3796"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11065F">
              <w:rPr>
                <w:rFonts w:cs="Arial"/>
                <w:color w:val="800080"/>
                <w:szCs w:val="18"/>
              </w:rPr>
              <w:t>;</w:t>
            </w:r>
          </w:p>
        </w:tc>
        <w:tc>
          <w:tcPr>
            <w:tcW w:w="7164" w:type="dxa"/>
            <w:shd w:val="clear" w:color="auto" w:fill="auto"/>
          </w:tcPr>
          <w:p w14:paraId="5FE0C615" w14:textId="5B3FD2CA" w:rsidR="00057A9E" w:rsidRPr="00124E96" w:rsidRDefault="00057A9E" w:rsidP="00057A9E">
            <w:r>
              <w:t xml:space="preserve">Herhalende combinatie van minimaal één TEKSTBLOK RECHT </w:t>
            </w:r>
            <w:r w:rsidRPr="00124E96">
              <w:t>met één TEKSTBLOK REGISTERGOED</w:t>
            </w:r>
            <w:r>
              <w:t xml:space="preserve">, </w:t>
            </w:r>
            <w:r w:rsidR="00A93C75">
              <w:t>wanneer er meer dan één combinatie wordt getoond dan wordt de tekst per combinatie voorafgegaan door een opvolgende letter</w:t>
            </w:r>
            <w:r w:rsidR="00A93C75" w:rsidRPr="002A4B22">
              <w:rPr>
                <w:lang w:val="nl"/>
              </w:rPr>
              <w:t xml:space="preserve"> beginnend bij ‘a.’</w:t>
            </w:r>
            <w:r w:rsidR="00A93C75">
              <w:t>.</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78602547" w14:textId="77777777" w:rsidR="00057A9E" w:rsidRDefault="00BE6340" w:rsidP="002A4B22">
            <w:pPr>
              <w:pStyle w:val="streepje"/>
              <w:numPr>
                <w:ilvl w:val="0"/>
                <w:numId w:val="0"/>
              </w:numPr>
              <w:rPr>
                <w:sz w:val="16"/>
                <w:szCs w:val="16"/>
              </w:rPr>
            </w:pPr>
            <w:r w:rsidRPr="002A4B22">
              <w:rPr>
                <w:sz w:val="16"/>
                <w:szCs w:val="16"/>
              </w:rPr>
              <w:t>-de overige mapping is opgenomen in de genoemde tekstblokken.</w:t>
            </w:r>
          </w:p>
          <w:p w14:paraId="4DFFF218" w14:textId="77777777" w:rsidR="00546569" w:rsidRDefault="00546569" w:rsidP="002A4B22">
            <w:pPr>
              <w:pStyle w:val="streepje"/>
              <w:numPr>
                <w:ilvl w:val="0"/>
                <w:numId w:val="0"/>
              </w:numPr>
            </w:pPr>
          </w:p>
        </w:tc>
      </w:tr>
      <w:tr w:rsidR="00346D2E" w:rsidRPr="00343045" w14:paraId="462208ED" w14:textId="77777777" w:rsidTr="000923C3">
        <w:tc>
          <w:tcPr>
            <w:tcW w:w="6978" w:type="dxa"/>
            <w:shd w:val="clear" w:color="auto" w:fill="auto"/>
          </w:tcPr>
          <w:p w14:paraId="7277EC40" w14:textId="4896273B" w:rsidR="00346D2E" w:rsidRPr="000D4206" w:rsidRDefault="00346D2E" w:rsidP="000923C3">
            <w:pPr>
              <w:suppressAutoHyphens/>
              <w:ind w:left="284"/>
              <w:outlineLvl w:val="0"/>
              <w:rPr>
                <w:rFonts w:cs="Arial"/>
                <w:color w:val="800080"/>
                <w:sz w:val="20"/>
              </w:rPr>
            </w:pPr>
            <w:bookmarkStart w:id="301" w:name="_Toc157006557"/>
            <w:r w:rsidRPr="001F7025">
              <w:rPr>
                <w:rFonts w:cs="Arial"/>
                <w:color w:val="800080"/>
                <w:sz w:val="20"/>
              </w:rPr>
              <w:lastRenderedPageBreak/>
              <w:t>(hierna eveneens te noemen onderpand).</w:t>
            </w:r>
            <w:bookmarkEnd w:id="301"/>
          </w:p>
        </w:tc>
        <w:tc>
          <w:tcPr>
            <w:tcW w:w="7164" w:type="dxa"/>
            <w:shd w:val="clear" w:color="auto" w:fill="auto"/>
          </w:tcPr>
          <w:p w14:paraId="7DAF38C6" w14:textId="6EC7A104" w:rsidR="00346D2E" w:rsidRDefault="00346D2E" w:rsidP="00057A9E">
            <w:r>
              <w:t>Vaste tekst indien overbruggingshypotheek is opgenomen.</w:t>
            </w:r>
          </w:p>
        </w:tc>
      </w:tr>
    </w:tbl>
    <w:p w14:paraId="26373B99" w14:textId="77777777" w:rsidR="00C80891" w:rsidRDefault="00C80891" w:rsidP="000F550B">
      <w:pPr>
        <w:pStyle w:val="Kop2"/>
      </w:pPr>
      <w:bookmarkStart w:id="302" w:name="_Toc454288175"/>
      <w:bookmarkStart w:id="303" w:name="_Toc157006558"/>
      <w:r>
        <w:t>Afsluiting</w:t>
      </w:r>
      <w:bookmarkEnd w:id="302"/>
      <w:bookmarkEnd w:id="303"/>
    </w:p>
    <w:p w14:paraId="2FF61827" w14:textId="77777777" w:rsidR="00C80891" w:rsidRPr="00C80891" w:rsidRDefault="00C80891" w:rsidP="00C80891">
      <w:pPr>
        <w:rPr>
          <w:lang w:val="nl"/>
        </w:rPr>
      </w:pPr>
    </w:p>
    <w:tbl>
      <w:tblPr>
        <w:tblW w:w="143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851"/>
        <w:gridCol w:w="7458"/>
      </w:tblGrid>
      <w:tr w:rsidR="00D668A6" w:rsidRPr="00D668A6" w14:paraId="4F2F4438" w14:textId="77777777" w:rsidTr="000923C3">
        <w:trPr>
          <w:trHeight w:val="192"/>
        </w:trPr>
        <w:tc>
          <w:tcPr>
            <w:tcW w:w="6851" w:type="dxa"/>
            <w:shd w:val="clear" w:color="auto" w:fill="DEEAF6" w:themeFill="accent1" w:themeFillTint="33"/>
          </w:tcPr>
          <w:p w14:paraId="60D5320A" w14:textId="00A2DCCB" w:rsidR="00D668A6" w:rsidRPr="000923C3" w:rsidRDefault="00D668A6" w:rsidP="000F1AB4">
            <w:pPr>
              <w:suppressAutoHyphens/>
              <w:ind w:left="284"/>
              <w:outlineLvl w:val="0"/>
              <w:rPr>
                <w:rFonts w:cs="Arial"/>
                <w:b/>
                <w:bCs/>
                <w:snapToGrid/>
                <w:color w:val="000000" w:themeColor="text1"/>
                <w:sz w:val="20"/>
              </w:rPr>
            </w:pPr>
            <w:bookmarkStart w:id="304" w:name="_Toc157006559"/>
            <w:r w:rsidRPr="00D668A6">
              <w:rPr>
                <w:rFonts w:cs="Arial"/>
                <w:b/>
                <w:bCs/>
                <w:snapToGrid/>
                <w:color w:val="000000" w:themeColor="text1"/>
                <w:sz w:val="20"/>
              </w:rPr>
              <w:t>Modeldocument tekst</w:t>
            </w:r>
            <w:bookmarkEnd w:id="304"/>
          </w:p>
        </w:tc>
        <w:tc>
          <w:tcPr>
            <w:tcW w:w="7458" w:type="dxa"/>
            <w:shd w:val="clear" w:color="auto" w:fill="DEEAF6" w:themeFill="accent1" w:themeFillTint="33"/>
          </w:tcPr>
          <w:p w14:paraId="6DED99B9" w14:textId="76F943E2" w:rsidR="00D668A6" w:rsidRPr="000923C3" w:rsidRDefault="00D668A6" w:rsidP="003E02D2">
            <w:pPr>
              <w:rPr>
                <w:b/>
                <w:bCs/>
                <w:sz w:val="20"/>
              </w:rPr>
            </w:pPr>
            <w:r w:rsidRPr="000923C3">
              <w:rPr>
                <w:b/>
                <w:bCs/>
                <w:sz w:val="20"/>
              </w:rPr>
              <w:t>Mapping en toelichting</w:t>
            </w:r>
          </w:p>
        </w:tc>
      </w:tr>
      <w:tr w:rsidR="00C80891" w:rsidRPr="00343045" w14:paraId="0072DA65" w14:textId="77777777" w:rsidTr="000923C3">
        <w:trPr>
          <w:trHeight w:val="1416"/>
        </w:trPr>
        <w:tc>
          <w:tcPr>
            <w:tcW w:w="6851" w:type="dxa"/>
            <w:shd w:val="clear" w:color="auto" w:fill="auto"/>
          </w:tcPr>
          <w:p w14:paraId="778724A9" w14:textId="0CED5B84" w:rsidR="000F1AB4" w:rsidRPr="00853CA1" w:rsidRDefault="000F1AB4" w:rsidP="000F1AB4">
            <w:pPr>
              <w:suppressAutoHyphens/>
              <w:ind w:left="284"/>
              <w:outlineLvl w:val="0"/>
              <w:rPr>
                <w:rFonts w:cs="Arial"/>
                <w:snapToGrid/>
                <w:color w:val="FF0000"/>
                <w:sz w:val="20"/>
              </w:rPr>
            </w:pPr>
            <w:bookmarkStart w:id="305" w:name="_Toc157006560"/>
            <w:r w:rsidRPr="00853CA1">
              <w:rPr>
                <w:rFonts w:cs="Arial"/>
                <w:snapToGrid/>
                <w:color w:val="FF0000"/>
                <w:sz w:val="20"/>
              </w:rPr>
              <w:t xml:space="preserve">De </w:t>
            </w:r>
            <w:r w:rsidR="004E74BB" w:rsidRPr="0000397F">
              <w:rPr>
                <w:rFonts w:cs="Arial"/>
                <w:color w:val="339966"/>
                <w:sz w:val="20"/>
              </w:rPr>
              <w:t>comparant</w:t>
            </w:r>
            <w:r w:rsidR="004E74BB">
              <w:rPr>
                <w:rFonts w:cs="Arial"/>
                <w:color w:val="339966"/>
                <w:sz w:val="20"/>
              </w:rPr>
              <w:t>/comparante/persoon</w:t>
            </w:r>
            <w:r w:rsidR="004E74BB" w:rsidRPr="002E7F50">
              <w:rPr>
                <w:rFonts w:cs="Arial"/>
                <w:color w:val="FF0000"/>
                <w:sz w:val="20"/>
              </w:rPr>
              <w:t xml:space="preserve"> </w:t>
            </w:r>
            <w:r w:rsidRPr="00853CA1">
              <w:rPr>
                <w:rFonts w:cs="Arial"/>
                <w:snapToGrid/>
                <w:color w:val="FF0000"/>
                <w:sz w:val="20"/>
              </w:rPr>
              <w:t xml:space="preserve">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305"/>
          </w:p>
          <w:p w14:paraId="0F095328" w14:textId="788A0436"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458" w:type="dxa"/>
            <w:shd w:val="clear" w:color="auto" w:fill="auto"/>
          </w:tcPr>
          <w:p w14:paraId="73C7E7D7" w14:textId="17113BBF" w:rsidR="003E02D2" w:rsidRPr="004D42E8" w:rsidRDefault="003E02D2" w:rsidP="003E02D2">
            <w:r w:rsidRPr="004D42E8">
              <w:t>Vaste tekst met</w:t>
            </w:r>
            <w:r w:rsidR="00BF3565">
              <w:t xml:space="preserve"> een verplichte keuzetekst.</w:t>
            </w:r>
          </w:p>
          <w:p w14:paraId="571619CA" w14:textId="77777777" w:rsidR="00A4458A" w:rsidRDefault="00A4458A" w:rsidP="003E02D2"/>
          <w:p w14:paraId="4E696FF5" w14:textId="40EE06A9" w:rsidR="004E74BB" w:rsidRPr="00015BBB" w:rsidRDefault="004E74BB" w:rsidP="004E74BB">
            <w:pPr>
              <w:spacing w:line="280" w:lineRule="atLeast"/>
              <w:rPr>
                <w:szCs w:val="18"/>
              </w:rPr>
            </w:pPr>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w:t>
            </w:r>
            <w:r>
              <w:rPr>
                <w:rFonts w:cs="Arial"/>
                <w:szCs w:val="18"/>
              </w:rPr>
              <w:t>e. Deze keuze is al eerder gemaakt in paragraaf</w:t>
            </w:r>
            <w:r w:rsidR="00494397">
              <w:rPr>
                <w:rFonts w:cs="Arial"/>
                <w:szCs w:val="18"/>
              </w:rPr>
              <w:t xml:space="preserve"> 2.4.3.</w:t>
            </w:r>
          </w:p>
          <w:p w14:paraId="3DF8FA2C" w14:textId="77777777" w:rsidR="004E74BB" w:rsidRDefault="004E74BB" w:rsidP="004E74BB"/>
          <w:p w14:paraId="13A2409B" w14:textId="77777777" w:rsidR="004E74BB" w:rsidRPr="00EA3A91" w:rsidRDefault="004E74BB" w:rsidP="004E74BB">
            <w:pPr>
              <w:keepNext/>
              <w:rPr>
                <w:szCs w:val="18"/>
                <w:u w:val="single"/>
              </w:rPr>
            </w:pPr>
            <w:r w:rsidRPr="00EA3A91">
              <w:rPr>
                <w:szCs w:val="18"/>
                <w:u w:val="single"/>
              </w:rPr>
              <w:t>Mapping</w:t>
            </w:r>
            <w:r>
              <w:rPr>
                <w:szCs w:val="18"/>
                <w:u w:val="single"/>
              </w:rPr>
              <w:t xml:space="preserve"> (dit wijkt af van het bankmodel)</w:t>
            </w:r>
            <w:r w:rsidRPr="00EA3A91">
              <w:rPr>
                <w:szCs w:val="18"/>
                <w:u w:val="single"/>
              </w:rPr>
              <w:t>:</w:t>
            </w:r>
          </w:p>
          <w:p w14:paraId="52952CE2" w14:textId="77777777" w:rsidR="004E74BB" w:rsidRPr="00EA3A91" w:rsidRDefault="004E74BB" w:rsidP="004E74BB">
            <w:pPr>
              <w:keepNext/>
              <w:rPr>
                <w:sz w:val="16"/>
                <w:szCs w:val="16"/>
              </w:rPr>
            </w:pPr>
            <w:r w:rsidRPr="00EA3A91">
              <w:rPr>
                <w:sz w:val="16"/>
                <w:szCs w:val="16"/>
              </w:rPr>
              <w:t>//IMKAD_AangebodenStuk/</w:t>
            </w:r>
          </w:p>
          <w:p w14:paraId="3FE7CB3E" w14:textId="77777777" w:rsidR="004E74BB" w:rsidRPr="00EA3A91" w:rsidRDefault="004E74BB" w:rsidP="004E74BB">
            <w:pPr>
              <w:keepNext/>
              <w:rPr>
                <w:sz w:val="16"/>
                <w:szCs w:val="16"/>
              </w:rPr>
            </w:pPr>
            <w:r w:rsidRPr="00EA3A91">
              <w:rPr>
                <w:sz w:val="16"/>
                <w:szCs w:val="16"/>
              </w:rPr>
              <w:t>./tia_TekstKeuze/</w:t>
            </w:r>
          </w:p>
          <w:p w14:paraId="3A6CEE01" w14:textId="77777777" w:rsidR="004E74BB" w:rsidRPr="00EA3A91" w:rsidRDefault="004E74BB" w:rsidP="004E74BB">
            <w:pPr>
              <w:keepNext/>
              <w:ind w:left="227"/>
              <w:rPr>
                <w:sz w:val="16"/>
                <w:szCs w:val="16"/>
              </w:rPr>
            </w:pPr>
            <w:r w:rsidRPr="00EA3A91">
              <w:rPr>
                <w:sz w:val="16"/>
                <w:szCs w:val="16"/>
              </w:rPr>
              <w:t>./tagNaam(‘k</w:t>
            </w:r>
            <w:r>
              <w:rPr>
                <w:sz w:val="16"/>
                <w:szCs w:val="16"/>
              </w:rPr>
              <w:t>_PersonenVolmacht</w:t>
            </w:r>
            <w:r w:rsidRPr="00EA3A91">
              <w:rPr>
                <w:sz w:val="16"/>
                <w:szCs w:val="16"/>
              </w:rPr>
              <w:t>’)</w:t>
            </w:r>
          </w:p>
          <w:p w14:paraId="7FF36617" w14:textId="3CDB2369" w:rsidR="004E74BB" w:rsidRDefault="004E74BB" w:rsidP="004E74BB">
            <w:pPr>
              <w:autoSpaceDE w:val="0"/>
              <w:autoSpaceDN w:val="0"/>
              <w:adjustRightInd w:val="0"/>
              <w:ind w:left="227"/>
              <w:rPr>
                <w:sz w:val="16"/>
                <w:szCs w:val="16"/>
              </w:rPr>
            </w:pPr>
            <w:r w:rsidRPr="00EA3A91">
              <w:rPr>
                <w:sz w:val="16"/>
                <w:szCs w:val="16"/>
              </w:rPr>
              <w:t>./tekst (‘</w:t>
            </w:r>
            <w:r>
              <w:rPr>
                <w:sz w:val="16"/>
                <w:szCs w:val="16"/>
              </w:rPr>
              <w:t>comparant</w:t>
            </w:r>
            <w:r w:rsidRPr="00EA3A91">
              <w:rPr>
                <w:sz w:val="16"/>
                <w:szCs w:val="16"/>
              </w:rPr>
              <w:t>’</w:t>
            </w:r>
            <w:r>
              <w:rPr>
                <w:sz w:val="16"/>
                <w:szCs w:val="16"/>
              </w:rPr>
              <w:t>, ‘comparante’, ‘persoon’</w:t>
            </w:r>
            <w:r w:rsidRPr="00EA3A91">
              <w:rPr>
                <w:sz w:val="16"/>
                <w:szCs w:val="16"/>
              </w:rPr>
              <w:t>)</w:t>
            </w:r>
          </w:p>
          <w:p w14:paraId="3C4A10CA" w14:textId="77777777" w:rsidR="003E02D2" w:rsidRPr="002A4B22" w:rsidRDefault="003E02D2" w:rsidP="003E02D2">
            <w:pPr>
              <w:rPr>
                <w:szCs w:val="18"/>
              </w:rPr>
            </w:pPr>
          </w:p>
        </w:tc>
      </w:tr>
    </w:tbl>
    <w:p w14:paraId="57057B91" w14:textId="5938EF16" w:rsidR="00576E9F" w:rsidRDefault="00576E9F" w:rsidP="00576E9F">
      <w:pPr>
        <w:pStyle w:val="Kop2"/>
      </w:pPr>
      <w:bookmarkStart w:id="306" w:name="_Toc157003258"/>
      <w:bookmarkStart w:id="307" w:name="_Toc157003676"/>
      <w:bookmarkStart w:id="308" w:name="_Toc157004089"/>
      <w:bookmarkStart w:id="309" w:name="_Toc157004502"/>
      <w:bookmarkStart w:id="310" w:name="_Toc157004920"/>
      <w:bookmarkStart w:id="311" w:name="_Toc157003259"/>
      <w:bookmarkStart w:id="312" w:name="_Toc157003677"/>
      <w:bookmarkStart w:id="313" w:name="_Toc157004090"/>
      <w:bookmarkStart w:id="314" w:name="_Toc157004503"/>
      <w:bookmarkStart w:id="315" w:name="_Toc157004921"/>
      <w:bookmarkStart w:id="316" w:name="_Toc157006561"/>
      <w:bookmarkStart w:id="317" w:name="_Hlk157001897"/>
      <w:bookmarkEnd w:id="306"/>
      <w:bookmarkEnd w:id="307"/>
      <w:bookmarkEnd w:id="308"/>
      <w:bookmarkEnd w:id="309"/>
      <w:bookmarkEnd w:id="310"/>
      <w:bookmarkEnd w:id="311"/>
      <w:bookmarkEnd w:id="312"/>
      <w:bookmarkEnd w:id="313"/>
      <w:bookmarkEnd w:id="314"/>
      <w:bookmarkEnd w:id="315"/>
      <w:r>
        <w:t>Woonplaatskeuze</w:t>
      </w:r>
      <w:bookmarkEnd w:id="316"/>
    </w:p>
    <w:p w14:paraId="3F38373A" w14:textId="77777777" w:rsidR="00576E9F" w:rsidRPr="000923C3" w:rsidRDefault="00576E9F" w:rsidP="00576E9F">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D4206" w:rsidRPr="000D4206" w14:paraId="13E5E91A" w14:textId="77777777" w:rsidTr="00742157">
        <w:tc>
          <w:tcPr>
            <w:tcW w:w="6771" w:type="dxa"/>
            <w:shd w:val="clear" w:color="auto" w:fill="DEEAF6" w:themeFill="accent1" w:themeFillTint="33"/>
          </w:tcPr>
          <w:p w14:paraId="4874643A" w14:textId="0930AC67" w:rsidR="002A6CAA" w:rsidRPr="000923C3" w:rsidRDefault="002A6CAA"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000000" w:themeColor="text1"/>
                <w:sz w:val="20"/>
              </w:rPr>
            </w:pPr>
            <w:bookmarkStart w:id="318" w:name="_Toc157006562"/>
            <w:r w:rsidRPr="000923C3">
              <w:rPr>
                <w:rFonts w:cs="Arial"/>
                <w:b/>
                <w:bCs/>
                <w:color w:val="000000" w:themeColor="text1"/>
                <w:sz w:val="20"/>
              </w:rPr>
              <w:t>Modeldocument tekst</w:t>
            </w:r>
            <w:bookmarkEnd w:id="318"/>
          </w:p>
        </w:tc>
        <w:tc>
          <w:tcPr>
            <w:tcW w:w="7371" w:type="dxa"/>
            <w:shd w:val="clear" w:color="auto" w:fill="DEEAF6" w:themeFill="accent1" w:themeFillTint="33"/>
          </w:tcPr>
          <w:p w14:paraId="3435ED85" w14:textId="4E5DD9E9" w:rsidR="002A6CAA" w:rsidRPr="000923C3" w:rsidRDefault="002A6CAA" w:rsidP="000923C3">
            <w:pPr>
              <w:rPr>
                <w:b/>
                <w:bCs/>
                <w:color w:val="000000" w:themeColor="text1"/>
                <w:sz w:val="20"/>
              </w:rPr>
            </w:pPr>
            <w:r w:rsidRPr="000923C3">
              <w:rPr>
                <w:b/>
                <w:bCs/>
                <w:color w:val="000000" w:themeColor="text1"/>
                <w:sz w:val="20"/>
              </w:rPr>
              <w:t>Mapping en toelichting</w:t>
            </w:r>
          </w:p>
        </w:tc>
      </w:tr>
      <w:tr w:rsidR="00F70688" w:rsidRPr="00F70688" w14:paraId="6E2EB712" w14:textId="77777777" w:rsidTr="002A6CAA">
        <w:tc>
          <w:tcPr>
            <w:tcW w:w="6771" w:type="dxa"/>
            <w:shd w:val="clear" w:color="auto" w:fill="auto"/>
          </w:tcPr>
          <w:p w14:paraId="19241D5C" w14:textId="77777777" w:rsidR="00DB433B" w:rsidRPr="00CF528D" w:rsidRDefault="00DB433B" w:rsidP="00DB433B">
            <w:pPr>
              <w:suppressAutoHyphens/>
              <w:ind w:left="284" w:hanging="284"/>
              <w:outlineLvl w:val="0"/>
              <w:rPr>
                <w:rFonts w:cs="Arial"/>
                <w:color w:val="800080"/>
                <w:sz w:val="20"/>
                <w:u w:val="single"/>
              </w:rPr>
            </w:pPr>
            <w:bookmarkStart w:id="319" w:name="_Toc157006563"/>
            <w:r w:rsidRPr="00CF528D">
              <w:rPr>
                <w:rFonts w:cs="Arial"/>
                <w:color w:val="800080"/>
                <w:sz w:val="20"/>
                <w:u w:val="single"/>
              </w:rPr>
              <w:t>WOONPLAATS</w:t>
            </w:r>
            <w:bookmarkEnd w:id="319"/>
          </w:p>
          <w:p w14:paraId="19872419" w14:textId="77777777" w:rsidR="00DB433B" w:rsidRPr="00252AB6" w:rsidRDefault="00DB433B" w:rsidP="00DB433B">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1CEE69F" w14:textId="233BD154" w:rsidR="00F70688" w:rsidRPr="002A6CAA" w:rsidRDefault="00F70688"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bCs/>
              </w:rPr>
            </w:pPr>
          </w:p>
        </w:tc>
        <w:tc>
          <w:tcPr>
            <w:tcW w:w="7371" w:type="dxa"/>
            <w:shd w:val="clear" w:color="auto" w:fill="auto"/>
          </w:tcPr>
          <w:p w14:paraId="55EDD3E5" w14:textId="77777777" w:rsidR="00F70688" w:rsidRPr="002A4B22" w:rsidRDefault="00F70688" w:rsidP="00F70688">
            <w:pPr>
              <w:spacing w:before="72"/>
              <w:rPr>
                <w:szCs w:val="18"/>
              </w:rPr>
            </w:pPr>
            <w:r w:rsidRPr="002A4B22">
              <w:rPr>
                <w:szCs w:val="18"/>
              </w:rPr>
              <w:t>Optionele tekst. De woonplaatskeuze is verplicht wanneer één van de personen uit één van de partijen een buitenlands adres heeft (het modeldocument en de stylesheet dwingen dit niet af).</w:t>
            </w:r>
          </w:p>
          <w:p w14:paraId="1FE6D3AE" w14:textId="77777777" w:rsidR="00F70688" w:rsidRPr="002A4B22" w:rsidRDefault="00F70688" w:rsidP="00F70688">
            <w:pPr>
              <w:keepNext/>
              <w:spacing w:before="72"/>
              <w:rPr>
                <w:szCs w:val="18"/>
              </w:rPr>
            </w:pPr>
          </w:p>
          <w:p w14:paraId="75538BBB" w14:textId="77777777" w:rsidR="00F70688" w:rsidRPr="002A4B22" w:rsidRDefault="00F70688" w:rsidP="00F70688">
            <w:pPr>
              <w:keepNext/>
              <w:spacing w:before="72"/>
              <w:rPr>
                <w:szCs w:val="18"/>
              </w:rPr>
            </w:pPr>
            <w:r w:rsidRPr="002A4B22">
              <w:rPr>
                <w:szCs w:val="18"/>
              </w:rPr>
              <w:t>De woonplaatskeuze heeft betrekking op alle comparanten, zowel de geldgever als de geldnemer of hypotheekgever.</w:t>
            </w:r>
          </w:p>
          <w:p w14:paraId="212476C0" w14:textId="77777777" w:rsidR="00F70688" w:rsidRPr="002A4B22" w:rsidRDefault="00F70688" w:rsidP="00F70688">
            <w:pPr>
              <w:keepNext/>
              <w:spacing w:before="72"/>
              <w:rPr>
                <w:szCs w:val="18"/>
              </w:rPr>
            </w:pPr>
          </w:p>
          <w:p w14:paraId="0EEC7A4C" w14:textId="77777777" w:rsidR="00F70688" w:rsidRPr="002A4B22" w:rsidRDefault="00F70688" w:rsidP="00F70688">
            <w:pPr>
              <w:keepNext/>
              <w:rPr>
                <w:szCs w:val="18"/>
                <w:u w:val="single"/>
              </w:rPr>
            </w:pPr>
            <w:r w:rsidRPr="002A4B22">
              <w:rPr>
                <w:szCs w:val="18"/>
                <w:u w:val="single"/>
              </w:rPr>
              <w:t>Mapping:</w:t>
            </w:r>
          </w:p>
          <w:p w14:paraId="211C6138" w14:textId="77777777" w:rsidR="00F70688" w:rsidRPr="002A4B22" w:rsidRDefault="00F70688" w:rsidP="00F70688">
            <w:pPr>
              <w:keepNext/>
              <w:rPr>
                <w:sz w:val="16"/>
                <w:szCs w:val="16"/>
              </w:rPr>
            </w:pPr>
            <w:r w:rsidRPr="002A4B22">
              <w:rPr>
                <w:sz w:val="16"/>
                <w:szCs w:val="16"/>
              </w:rPr>
              <w:t>//IMKAD_AangebodenStuk/tia_TekstKeuze</w:t>
            </w:r>
          </w:p>
          <w:p w14:paraId="58CA703E" w14:textId="77777777" w:rsidR="00F70688" w:rsidRPr="002A4B22" w:rsidRDefault="00F70688" w:rsidP="00F70688">
            <w:pPr>
              <w:keepNext/>
              <w:ind w:left="227"/>
              <w:rPr>
                <w:sz w:val="16"/>
                <w:szCs w:val="16"/>
              </w:rPr>
            </w:pPr>
            <w:r w:rsidRPr="002A4B22">
              <w:rPr>
                <w:sz w:val="16"/>
                <w:szCs w:val="16"/>
              </w:rPr>
              <w:t>./tagNaam(‘k_Woonplaatskeuze’)</w:t>
            </w:r>
          </w:p>
          <w:p w14:paraId="6940DEA0" w14:textId="77777777" w:rsidR="00F70688" w:rsidRPr="002A4B22" w:rsidRDefault="00F70688" w:rsidP="00F70688">
            <w:pPr>
              <w:keepNext/>
              <w:autoSpaceDE w:val="0"/>
              <w:autoSpaceDN w:val="0"/>
              <w:adjustRightInd w:val="0"/>
              <w:ind w:left="227"/>
              <w:rPr>
                <w:i/>
                <w:sz w:val="16"/>
                <w:szCs w:val="16"/>
              </w:rPr>
            </w:pPr>
            <w:r w:rsidRPr="002A4B22">
              <w:rPr>
                <w:sz w:val="16"/>
                <w:szCs w:val="16"/>
              </w:rPr>
              <w:t>./tekst</w:t>
            </w:r>
            <w:r w:rsidRPr="002A4B22">
              <w:rPr>
                <w:i/>
                <w:sz w:val="16"/>
                <w:szCs w:val="16"/>
              </w:rPr>
              <w:t>(met de gekozen tekst zonder de koptekst)</w:t>
            </w:r>
          </w:p>
          <w:p w14:paraId="78A993BC" w14:textId="77777777" w:rsidR="00F70688" w:rsidRPr="002A4B22" w:rsidRDefault="00F70688" w:rsidP="00F70688">
            <w:pPr>
              <w:keepNext/>
              <w:autoSpaceDE w:val="0"/>
              <w:autoSpaceDN w:val="0"/>
              <w:adjustRightInd w:val="0"/>
              <w:rPr>
                <w:i/>
                <w:sz w:val="16"/>
                <w:szCs w:val="16"/>
              </w:rPr>
            </w:pPr>
          </w:p>
          <w:p w14:paraId="39723A2E" w14:textId="1C959DEB" w:rsidR="00F70688" w:rsidRPr="002A6CAA" w:rsidRDefault="00F70688" w:rsidP="00F70688">
            <w:pPr>
              <w:spacing w:before="72"/>
              <w:rPr>
                <w:bCs/>
              </w:rPr>
            </w:pPr>
            <w:r w:rsidRPr="002A4B22">
              <w:rPr>
                <w:i/>
                <w:sz w:val="16"/>
                <w:szCs w:val="16"/>
              </w:rPr>
              <w:t>-de koptekst ‘</w:t>
            </w:r>
            <w:r w:rsidRPr="002A4B22">
              <w:rPr>
                <w:i/>
                <w:sz w:val="16"/>
                <w:szCs w:val="16"/>
                <w:u w:val="single"/>
              </w:rPr>
              <w:t xml:space="preserve">Woonplaatskeuze </w:t>
            </w:r>
            <w:r w:rsidRPr="002A4B22">
              <w:rPr>
                <w:i/>
                <w:sz w:val="16"/>
                <w:szCs w:val="16"/>
              </w:rPr>
              <w:t>’wordt niet in de keuzetekst opgenomen, maar dient getoond te worden als de ‘tekst’ bij de betreffende tagnaam is ingevuld.</w:t>
            </w:r>
          </w:p>
        </w:tc>
      </w:tr>
    </w:tbl>
    <w:p w14:paraId="4AD8D9F0" w14:textId="77777777" w:rsidR="000F550B" w:rsidRDefault="000F550B" w:rsidP="00C14AE7">
      <w:pPr>
        <w:pStyle w:val="Kop2"/>
        <w:tabs>
          <w:tab w:val="clear" w:pos="680"/>
        </w:tabs>
      </w:pPr>
      <w:bookmarkStart w:id="320" w:name="_Toc157003279"/>
      <w:bookmarkStart w:id="321" w:name="_Toc157003697"/>
      <w:bookmarkStart w:id="322" w:name="_Toc157004110"/>
      <w:bookmarkStart w:id="323" w:name="_Toc157004523"/>
      <w:bookmarkStart w:id="324" w:name="_Toc157004941"/>
      <w:bookmarkStart w:id="325" w:name="_Toc157005349"/>
      <w:bookmarkStart w:id="326" w:name="_Toc157005757"/>
      <w:bookmarkStart w:id="327" w:name="_Toc157006170"/>
      <w:bookmarkStart w:id="328" w:name="_Toc157006577"/>
      <w:bookmarkStart w:id="329" w:name="_Toc454288177"/>
      <w:bookmarkStart w:id="330" w:name="_Toc157006578"/>
      <w:bookmarkEnd w:id="320"/>
      <w:bookmarkEnd w:id="321"/>
      <w:bookmarkEnd w:id="322"/>
      <w:bookmarkEnd w:id="323"/>
      <w:bookmarkEnd w:id="324"/>
      <w:bookmarkEnd w:id="325"/>
      <w:bookmarkEnd w:id="326"/>
      <w:bookmarkEnd w:id="327"/>
      <w:bookmarkEnd w:id="328"/>
      <w:r>
        <w:lastRenderedPageBreak/>
        <w:t>Einde kadasterdeel</w:t>
      </w:r>
      <w:bookmarkEnd w:id="329"/>
      <w:bookmarkEnd w:id="330"/>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5A5C1AB0" w14:textId="77777777" w:rsidR="00C80891" w:rsidRDefault="00865E4C" w:rsidP="001754C0">
            <w:pPr>
              <w:rPr>
                <w:szCs w:val="18"/>
              </w:rPr>
            </w:pPr>
            <w:r w:rsidRPr="002A4B22">
              <w:rPr>
                <w:szCs w:val="18"/>
              </w:rPr>
              <w:t xml:space="preserve">Vaste </w:t>
            </w:r>
            <w:r w:rsidR="0000015B" w:rsidRPr="002A4B22">
              <w:rPr>
                <w:szCs w:val="18"/>
              </w:rPr>
              <w:t>tekst.</w:t>
            </w:r>
          </w:p>
          <w:p w14:paraId="42AAD705" w14:textId="77777777" w:rsidR="00D668A6" w:rsidRPr="002A4B22" w:rsidRDefault="00D668A6" w:rsidP="001754C0">
            <w:pPr>
              <w:rPr>
                <w:szCs w:val="18"/>
              </w:rPr>
            </w:pPr>
          </w:p>
        </w:tc>
      </w:tr>
    </w:tbl>
    <w:p w14:paraId="66C6E8ED" w14:textId="746113B1" w:rsidR="0000015B" w:rsidRDefault="00AB0E2C" w:rsidP="00AB0E2C">
      <w:pPr>
        <w:pStyle w:val="Kop2"/>
        <w:rPr>
          <w:lang w:val="en-US"/>
        </w:rPr>
      </w:pPr>
      <w:bookmarkStart w:id="331" w:name="_Toc157003281"/>
      <w:bookmarkStart w:id="332" w:name="_Toc157003699"/>
      <w:bookmarkStart w:id="333" w:name="_Toc157004112"/>
      <w:bookmarkStart w:id="334" w:name="_Toc157004525"/>
      <w:bookmarkStart w:id="335" w:name="_Toc157004943"/>
      <w:bookmarkStart w:id="336" w:name="_Toc157005351"/>
      <w:bookmarkStart w:id="337" w:name="_Toc157005759"/>
      <w:bookmarkStart w:id="338" w:name="_Toc157006172"/>
      <w:bookmarkStart w:id="339" w:name="_Toc157006579"/>
      <w:bookmarkEnd w:id="331"/>
      <w:bookmarkEnd w:id="332"/>
      <w:bookmarkEnd w:id="333"/>
      <w:bookmarkEnd w:id="334"/>
      <w:bookmarkEnd w:id="335"/>
      <w:bookmarkEnd w:id="336"/>
      <w:bookmarkEnd w:id="337"/>
      <w:bookmarkEnd w:id="338"/>
      <w:bookmarkEnd w:id="339"/>
      <w:r w:rsidRPr="00AB0E2C">
        <w:rPr>
          <w:lang w:val="en-US"/>
        </w:rPr>
        <w:t xml:space="preserve"> </w:t>
      </w:r>
      <w:bookmarkStart w:id="340" w:name="_Toc157006580"/>
      <w:r w:rsidRPr="00AB0E2C">
        <w:rPr>
          <w:lang w:val="en-US"/>
        </w:rPr>
        <w:t>Vrije gedeelte</w:t>
      </w:r>
      <w:bookmarkEnd w:id="340"/>
    </w:p>
    <w:p w14:paraId="11DC8704" w14:textId="77777777" w:rsidR="00AB0E2C" w:rsidRPr="00576E9F" w:rsidRDefault="00AB0E2C" w:rsidP="00576E9F">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pPr>
            <w:r w:rsidRPr="002A4B22">
              <w:rPr>
                <w:sz w:val="16"/>
                <w:szCs w:val="16"/>
              </w:rPr>
              <w:t>//IMKAD_Aangebodenstuk/tia_TekstTweedeDeel</w:t>
            </w:r>
          </w:p>
        </w:tc>
      </w:tr>
      <w:bookmarkEnd w:id="317"/>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923174">
      <w:headerReference w:type="default" r:id="rId11"/>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FBDD0" w14:textId="77777777" w:rsidR="00911D9A" w:rsidRDefault="00911D9A">
      <w:r>
        <w:separator/>
      </w:r>
    </w:p>
  </w:endnote>
  <w:endnote w:type="continuationSeparator" w:id="0">
    <w:p w14:paraId="2374646A" w14:textId="77777777" w:rsidR="00911D9A" w:rsidRDefault="0091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8F98D" w14:textId="77777777" w:rsidR="00911D9A" w:rsidRDefault="00911D9A">
      <w:r>
        <w:separator/>
      </w:r>
    </w:p>
  </w:footnote>
  <w:footnote w:type="continuationSeparator" w:id="0">
    <w:p w14:paraId="11901D75" w14:textId="77777777" w:rsidR="00911D9A" w:rsidRDefault="0091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0" w:name="bmLogo_K"/>
  <w:p w14:paraId="1B461EC2" w14:textId="524D8EF5" w:rsidR="00AD02F4" w:rsidRDefault="00AD02F4">
    <w:pPr>
      <w:pStyle w:val="Koptekst"/>
    </w:pPr>
    <w:r>
      <w:rPr>
        <w:noProof/>
        <w:lang w:eastAsia="nl-NL"/>
      </w:rPr>
      <mc:AlternateContent>
        <mc:Choice Requires="wps">
          <w:drawing>
            <wp:anchor distT="0" distB="0" distL="114300" distR="114300" simplePos="0" relativeHeight="251659264" behindDoc="0" locked="0" layoutInCell="1" allowOverlap="1" wp14:anchorId="02E9ADA7" wp14:editId="4CAEEF09">
              <wp:simplePos x="0" y="0"/>
              <wp:positionH relativeFrom="page">
                <wp:posOffset>4730750</wp:posOffset>
              </wp:positionH>
              <wp:positionV relativeFrom="page">
                <wp:posOffset>64770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5685E0F" w14:textId="5569FE6C" w:rsidR="00AD02F4" w:rsidRDefault="00AD02F4" w:rsidP="005C5431">
                          <w:bookmarkStart w:id="11" w:name="_Hlk189482263"/>
                          <w:bookmarkEnd w:id="11"/>
                          <w:r w:rsidDel="00AD02F4">
                            <w:rPr>
                              <w:noProof/>
                            </w:rPr>
                            <w:drawing>
                              <wp:inline distT="0" distB="0" distL="0" distR="0" wp14:anchorId="10F16E63" wp14:editId="1D991BD2">
                                <wp:extent cx="1392555" cy="1212577"/>
                                <wp:effectExtent l="0" t="0" r="0" b="6985"/>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0336" cy="12193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9ADA7" id="_x0000_t202" coordsize="21600,21600" o:spt="202" path="m,l,21600r21600,l21600,xe">
              <v:stroke joinstyle="miter"/>
              <v:path gradientshapeok="t" o:connecttype="rect"/>
            </v:shapetype>
            <v:shape id="Logo" o:spid="_x0000_s1026" type="#_x0000_t202" style="position:absolute;margin-left:372.5pt;margin-top:5.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" fillcolor="white [3201]" stroked="f" strokeweight=".5pt">
              <v:textbox>
                <w:txbxContent>
                  <w:p w14:paraId="75685E0F" w14:textId="5569FE6C" w:rsidR="00AD02F4" w:rsidRDefault="00AD02F4" w:rsidP="005C5431">
                    <w:bookmarkStart w:id="14" w:name="_Hlk189482263"/>
                    <w:bookmarkEnd w:id="14"/>
                    <w:r w:rsidDel="00AD02F4">
                      <w:rPr>
                        <w:noProof/>
                      </w:rPr>
                      <w:drawing>
                        <wp:inline distT="0" distB="0" distL="0" distR="0" wp14:anchorId="10F16E63" wp14:editId="1D991BD2">
                          <wp:extent cx="1392555" cy="1212577"/>
                          <wp:effectExtent l="0" t="0" r="0" b="6985"/>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0336" cy="1219352"/>
                                  </a:xfrm>
                                  <a:prstGeom prst="rect">
                                    <a:avLst/>
                                  </a:prstGeom>
                                  <a:noFill/>
                                  <a:ln>
                                    <a:noFill/>
                                  </a:ln>
                                </pic:spPr>
                              </pic:pic>
                            </a:graphicData>
                          </a:graphic>
                        </wp:inline>
                      </w:drawing>
                    </w:r>
                  </w:p>
                </w:txbxContent>
              </v:textbox>
              <w10:wrap anchorx="page" anchory="page"/>
            </v:shape>
          </w:pict>
        </mc:Fallback>
      </mc:AlternateContent>
    </w:r>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6826" w:tblpY="625"/>
      <w:tblW w:w="0" w:type="auto"/>
      <w:tblCellMar>
        <w:left w:w="70" w:type="dxa"/>
        <w:right w:w="70" w:type="dxa"/>
      </w:tblCellMar>
      <w:tblLook w:val="0000" w:firstRow="0" w:lastRow="0" w:firstColumn="0" w:lastColumn="0" w:noHBand="0" w:noVBand="0"/>
    </w:tblPr>
    <w:tblGrid>
      <w:gridCol w:w="4181"/>
    </w:tblGrid>
    <w:tr w:rsidR="00BE14F0" w14:paraId="2409B44F" w14:textId="77777777" w:rsidTr="00FC7E3B">
      <w:tc>
        <w:tcPr>
          <w:tcW w:w="4181" w:type="dxa"/>
        </w:tcPr>
        <w:p w14:paraId="72C2537C" w14:textId="77777777" w:rsidR="00AF5F3D" w:rsidRPr="00DA4D38" w:rsidRDefault="00AF5F3D" w:rsidP="00BE14F0">
          <w:pPr>
            <w:pStyle w:val="tussenkopje"/>
            <w:spacing w:before="0"/>
            <w:rPr>
              <w:b/>
              <w:bCs/>
            </w:rPr>
          </w:pPr>
          <w:r w:rsidRPr="00DA4D38">
            <w:rPr>
              <w:b/>
              <w:bCs/>
            </w:rPr>
            <w:t>Datum</w:t>
          </w:r>
        </w:p>
      </w:tc>
    </w:tr>
    <w:bookmarkStart w:id="36" w:name="Datum"/>
    <w:tr w:rsidR="00BE14F0" w14:paraId="5C0FA295" w14:textId="77777777" w:rsidTr="00FC7E3B">
      <w:tc>
        <w:tcPr>
          <w:tcW w:w="4181" w:type="dxa"/>
        </w:tcPr>
        <w:p w14:paraId="235702B5" w14:textId="430E1102" w:rsidR="00AF5F3D" w:rsidRDefault="00AF5F3D" w:rsidP="00BE14F0">
          <w:pPr>
            <w:spacing w:line="240" w:lineRule="atLeast"/>
          </w:pPr>
          <w:r>
            <w:fldChar w:fldCharType="begin"/>
          </w:r>
          <w:r>
            <w:instrText xml:space="preserve"> STYLEREF Datumopmaakprofiel\l  \* MERGEFORMAT </w:instrText>
          </w:r>
          <w:r w:rsidR="00BF1540">
            <w:fldChar w:fldCharType="separate"/>
          </w:r>
          <w:r w:rsidR="00F417B9">
            <w:rPr>
              <w:noProof/>
            </w:rPr>
            <w:t>8 september 2025</w:t>
          </w:r>
          <w:r>
            <w:fldChar w:fldCharType="end"/>
          </w:r>
          <w:bookmarkEnd w:id="36"/>
        </w:p>
      </w:tc>
    </w:tr>
    <w:tr w:rsidR="00BE14F0" w14:paraId="63B7E209" w14:textId="77777777" w:rsidTr="00FC7E3B">
      <w:tc>
        <w:tcPr>
          <w:tcW w:w="4181" w:type="dxa"/>
        </w:tcPr>
        <w:p w14:paraId="5EDD1D3F" w14:textId="77777777" w:rsidR="00AF5F3D" w:rsidRPr="00DA4D38" w:rsidRDefault="00AF5F3D" w:rsidP="00DA4D38">
          <w:pPr>
            <w:pStyle w:val="tussenkopje"/>
            <w:spacing w:before="0"/>
            <w:rPr>
              <w:b/>
              <w:bCs/>
            </w:rPr>
          </w:pPr>
          <w:r w:rsidRPr="00DA4D38">
            <w:rPr>
              <w:b/>
              <w:bCs/>
            </w:rPr>
            <w:t>Titel</w:t>
          </w:r>
        </w:p>
      </w:tc>
    </w:tr>
    <w:tr w:rsidR="00BE14F0" w14:paraId="38C91D08" w14:textId="77777777" w:rsidTr="00FC7E3B">
      <w:tc>
        <w:tcPr>
          <w:tcW w:w="4181" w:type="dxa"/>
        </w:tcPr>
        <w:p w14:paraId="20675F8B" w14:textId="1856E82C" w:rsidR="00AF5F3D" w:rsidRPr="00435110" w:rsidRDefault="0014344B" w:rsidP="00BE14F0">
          <w:pPr>
            <w:spacing w:line="240" w:lineRule="atLeast"/>
          </w:pPr>
          <w:fldSimple w:instr=" STYLEREF Titel \* MERGEFORMAT ">
            <w:r w:rsidR="00F417B9">
              <w:rPr>
                <w:noProof/>
              </w:rPr>
              <w:t>Toelichting modeldocument Obvion hypotheek v4.1.0</w:t>
            </w:r>
          </w:fldSimple>
        </w:p>
      </w:tc>
    </w:tr>
    <w:tr w:rsidR="00BE14F0" w14:paraId="35D8AF07" w14:textId="77777777" w:rsidTr="00FC7E3B">
      <w:tc>
        <w:tcPr>
          <w:tcW w:w="4181" w:type="dxa"/>
        </w:tcPr>
        <w:p w14:paraId="166B84F7" w14:textId="77777777" w:rsidR="00AF5F3D" w:rsidRPr="00DA4D38" w:rsidRDefault="00AF5F3D" w:rsidP="00DA4D38">
          <w:pPr>
            <w:pStyle w:val="tussenkopje"/>
            <w:spacing w:before="0"/>
            <w:rPr>
              <w:b/>
              <w:bCs/>
            </w:rPr>
          </w:pPr>
          <w:r w:rsidRPr="00DA4D38">
            <w:rPr>
              <w:b/>
              <w:bCs/>
            </w:rPr>
            <w:t>Versie</w:t>
          </w:r>
        </w:p>
      </w:tc>
    </w:tr>
    <w:bookmarkStart w:id="37" w:name="Versie"/>
    <w:tr w:rsidR="00BE14F0" w14:paraId="50EB32E9" w14:textId="77777777" w:rsidTr="00FC7E3B">
      <w:tc>
        <w:tcPr>
          <w:tcW w:w="4181" w:type="dxa"/>
        </w:tcPr>
        <w:p w14:paraId="54BF7B54" w14:textId="2D67B4CA" w:rsidR="00AF5F3D" w:rsidRDefault="00AF5F3D" w:rsidP="00BE14F0">
          <w:pPr>
            <w:spacing w:line="240" w:lineRule="atLeast"/>
          </w:pPr>
          <w:r>
            <w:fldChar w:fldCharType="begin"/>
          </w:r>
          <w:r>
            <w:instrText xml:space="preserve"> STYLEREF Versie\l  \* MERGEFORMAT </w:instrText>
          </w:r>
          <w:r w:rsidR="00BF1540">
            <w:fldChar w:fldCharType="separate"/>
          </w:r>
          <w:r w:rsidR="00F417B9">
            <w:rPr>
              <w:noProof/>
            </w:rPr>
            <w:t>5.1</w:t>
          </w:r>
          <w:r>
            <w:fldChar w:fldCharType="end"/>
          </w:r>
          <w:bookmarkEnd w:id="37"/>
        </w:p>
      </w:tc>
    </w:tr>
    <w:tr w:rsidR="00BE14F0" w14:paraId="0E454FCA" w14:textId="77777777" w:rsidTr="00FC7E3B">
      <w:tc>
        <w:tcPr>
          <w:tcW w:w="4181" w:type="dxa"/>
        </w:tcPr>
        <w:p w14:paraId="6A0CF5F9" w14:textId="77777777" w:rsidR="00AF5F3D" w:rsidRPr="00DA4D38" w:rsidRDefault="00AF5F3D" w:rsidP="00DA4D38">
          <w:pPr>
            <w:pStyle w:val="tussenkopje"/>
            <w:spacing w:before="0"/>
            <w:rPr>
              <w:b/>
              <w:bCs/>
            </w:rPr>
          </w:pPr>
          <w:r w:rsidRPr="00DA4D38">
            <w:rPr>
              <w:b/>
              <w:bCs/>
            </w:rPr>
            <w:t>Blad</w:t>
          </w:r>
        </w:p>
      </w:tc>
    </w:tr>
    <w:tr w:rsidR="00BE14F0" w14:paraId="2CC2184D" w14:textId="77777777" w:rsidTr="00FC7E3B">
      <w:tc>
        <w:tcPr>
          <w:tcW w:w="4181" w:type="dxa"/>
        </w:tcPr>
        <w:p w14:paraId="1412B54D" w14:textId="60C2E68D"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F417B9">
              <w:rPr>
                <w:noProof/>
              </w:rPr>
              <w:instrText>16</w:instrText>
            </w:r>
          </w:fldSimple>
          <w:r>
            <w:instrText xml:space="preserve"> </w:instrText>
          </w:r>
          <w:r>
            <w:fldChar w:fldCharType="separate"/>
          </w:r>
          <w:r w:rsidR="00F417B9">
            <w:rPr>
              <w:noProof/>
            </w:rPr>
            <w:t>17</w:t>
          </w:r>
          <w:r>
            <w:fldChar w:fldCharType="end"/>
          </w:r>
          <w:r>
            <w:t xml:space="preserve"> </w:t>
          </w:r>
        </w:p>
      </w:tc>
    </w:tr>
  </w:tbl>
  <w:p w14:paraId="2D2B06D5" w14:textId="6D2949F6" w:rsidR="00AF5F3D" w:rsidRDefault="00AF5F3D" w:rsidP="00FC7E3B">
    <w:pPr>
      <w:pStyle w:val="Koptekst"/>
      <w:tabs>
        <w:tab w:val="clear" w:pos="4536"/>
        <w:tab w:val="clear"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11329" w:tblpY="625"/>
      <w:tblW w:w="0" w:type="auto"/>
      <w:tblCellMar>
        <w:left w:w="70" w:type="dxa"/>
        <w:right w:w="70" w:type="dxa"/>
      </w:tblCellMar>
      <w:tblLook w:val="0000" w:firstRow="0" w:lastRow="0" w:firstColumn="0" w:lastColumn="0" w:noHBand="0" w:noVBand="0"/>
    </w:tblPr>
    <w:tblGrid>
      <w:gridCol w:w="4181"/>
    </w:tblGrid>
    <w:tr w:rsidR="00BE14F0" w14:paraId="40233D07" w14:textId="77777777" w:rsidTr="00FC7E3B">
      <w:tc>
        <w:tcPr>
          <w:tcW w:w="4181" w:type="dxa"/>
        </w:tcPr>
        <w:p w14:paraId="744CC4B5" w14:textId="5E98CE9B" w:rsidR="00AF5F3D" w:rsidRDefault="00AF5F3D" w:rsidP="00BE14F0">
          <w:pPr>
            <w:pStyle w:val="tussenkopje"/>
            <w:spacing w:before="0"/>
          </w:pPr>
          <w:r>
            <w:t>Datum</w:t>
          </w:r>
        </w:p>
      </w:tc>
    </w:tr>
    <w:tr w:rsidR="00BE14F0" w14:paraId="6330A690" w14:textId="77777777" w:rsidTr="00FC7E3B">
      <w:tc>
        <w:tcPr>
          <w:tcW w:w="4181" w:type="dxa"/>
        </w:tcPr>
        <w:p w14:paraId="22E91754" w14:textId="0B27B309" w:rsidR="00AF5F3D" w:rsidRDefault="0014344B" w:rsidP="00BE14F0">
          <w:pPr>
            <w:spacing w:line="240" w:lineRule="atLeast"/>
          </w:pPr>
          <w:fldSimple w:instr=" STYLEREF Datumopmaakprofiel\l  \* MERGEFORMAT ">
            <w:r w:rsidR="00F417B9">
              <w:rPr>
                <w:noProof/>
              </w:rPr>
              <w:t>8 september 2025</w:t>
            </w:r>
          </w:fldSimple>
        </w:p>
      </w:tc>
    </w:tr>
    <w:tr w:rsidR="00BE14F0" w14:paraId="3C1E4E02" w14:textId="77777777" w:rsidTr="00FC7E3B">
      <w:tc>
        <w:tcPr>
          <w:tcW w:w="4181" w:type="dxa"/>
        </w:tcPr>
        <w:p w14:paraId="5C72D33A" w14:textId="77777777" w:rsidR="00AF5F3D" w:rsidRDefault="00AF5F3D" w:rsidP="00BE14F0">
          <w:pPr>
            <w:pStyle w:val="tussenkopje"/>
          </w:pPr>
          <w:r>
            <w:t>Titel</w:t>
          </w:r>
        </w:p>
      </w:tc>
    </w:tr>
    <w:tr w:rsidR="00BE14F0" w14:paraId="275EDED1" w14:textId="77777777" w:rsidTr="00FC7E3B">
      <w:tc>
        <w:tcPr>
          <w:tcW w:w="4181" w:type="dxa"/>
        </w:tcPr>
        <w:p w14:paraId="71A378D1" w14:textId="21D769A6" w:rsidR="00AF5F3D" w:rsidRPr="00435110" w:rsidRDefault="0014344B" w:rsidP="00BE14F0">
          <w:pPr>
            <w:spacing w:line="240" w:lineRule="atLeast"/>
          </w:pPr>
          <w:fldSimple w:instr=" STYLEREF Titel \* MERGEFORMAT ">
            <w:r w:rsidR="00F417B9">
              <w:rPr>
                <w:noProof/>
              </w:rPr>
              <w:t>Toelichting modeldocument Obvion hypotheek v4.1.0</w:t>
            </w:r>
          </w:fldSimple>
        </w:p>
      </w:tc>
    </w:tr>
    <w:tr w:rsidR="00BE14F0" w14:paraId="1A4B484C" w14:textId="77777777" w:rsidTr="00FC7E3B">
      <w:tc>
        <w:tcPr>
          <w:tcW w:w="4181" w:type="dxa"/>
        </w:tcPr>
        <w:p w14:paraId="7D96B92F" w14:textId="77777777" w:rsidR="00AF5F3D" w:rsidRDefault="00AF5F3D" w:rsidP="00BE14F0">
          <w:pPr>
            <w:pStyle w:val="tussenkopje"/>
          </w:pPr>
          <w:r>
            <w:t>Versie</w:t>
          </w:r>
        </w:p>
      </w:tc>
    </w:tr>
    <w:tr w:rsidR="00BE14F0" w14:paraId="78CB71A9" w14:textId="77777777" w:rsidTr="00FC7E3B">
      <w:tc>
        <w:tcPr>
          <w:tcW w:w="4181" w:type="dxa"/>
        </w:tcPr>
        <w:p w14:paraId="552147C7" w14:textId="00B93AC2" w:rsidR="00AF5F3D" w:rsidRDefault="0014344B" w:rsidP="00BE14F0">
          <w:pPr>
            <w:spacing w:line="240" w:lineRule="atLeast"/>
          </w:pPr>
          <w:fldSimple w:instr=" STYLEREF Versie\l  \* MERGEFORMAT ">
            <w:r w:rsidR="00F417B9">
              <w:rPr>
                <w:noProof/>
              </w:rPr>
              <w:t>5.1</w:t>
            </w:r>
          </w:fldSimple>
        </w:p>
      </w:tc>
    </w:tr>
    <w:tr w:rsidR="00BE14F0" w14:paraId="7ED2FE9F" w14:textId="77777777" w:rsidTr="00FC7E3B">
      <w:tc>
        <w:tcPr>
          <w:tcW w:w="4181" w:type="dxa"/>
        </w:tcPr>
        <w:p w14:paraId="2FD44E77" w14:textId="77777777" w:rsidR="00AF5F3D" w:rsidRDefault="00AF5F3D" w:rsidP="00BE14F0">
          <w:pPr>
            <w:pStyle w:val="tussenkopje"/>
          </w:pPr>
          <w:r>
            <w:t>Blad</w:t>
          </w:r>
        </w:p>
      </w:tc>
    </w:tr>
    <w:tr w:rsidR="00BE14F0" w14:paraId="4B083F69" w14:textId="77777777" w:rsidTr="00FC7E3B">
      <w:tc>
        <w:tcPr>
          <w:tcW w:w="4181" w:type="dxa"/>
        </w:tcPr>
        <w:p w14:paraId="7F7F2054" w14:textId="3DE9ABBF"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F417B9">
              <w:rPr>
                <w:noProof/>
              </w:rPr>
              <w:instrText>16</w:instrText>
            </w:r>
          </w:fldSimple>
          <w:r>
            <w:instrText xml:space="preserve"> </w:instrText>
          </w:r>
          <w:r>
            <w:fldChar w:fldCharType="separate"/>
          </w:r>
          <w:r w:rsidR="00F417B9">
            <w:rPr>
              <w:noProof/>
            </w:rPr>
            <w:t>17</w:t>
          </w:r>
          <w:r>
            <w:fldChar w:fldCharType="end"/>
          </w:r>
          <w:r>
            <w:t xml:space="preserve"> </w:t>
          </w:r>
        </w:p>
      </w:tc>
    </w:tr>
  </w:tbl>
  <w:p w14:paraId="16757397" w14:textId="117B01DC" w:rsidR="00AF5F3D" w:rsidRDefault="00AF5F3D" w:rsidP="00FC7E3B">
    <w:pPr>
      <w:pStyle w:val="Koptekst"/>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83572967">
    <w:abstractNumId w:val="8"/>
  </w:num>
  <w:num w:numId="2" w16cid:durableId="2142989839">
    <w:abstractNumId w:val="8"/>
  </w:num>
  <w:num w:numId="3" w16cid:durableId="535778098">
    <w:abstractNumId w:val="7"/>
  </w:num>
  <w:num w:numId="4" w16cid:durableId="1297371576">
    <w:abstractNumId w:val="3"/>
  </w:num>
  <w:num w:numId="5" w16cid:durableId="2043552124">
    <w:abstractNumId w:val="0"/>
  </w:num>
  <w:num w:numId="6" w16cid:durableId="701321320">
    <w:abstractNumId w:val="1"/>
  </w:num>
  <w:num w:numId="7" w16cid:durableId="2054502877">
    <w:abstractNumId w:val="9"/>
  </w:num>
  <w:num w:numId="8" w16cid:durableId="1676223293">
    <w:abstractNumId w:val="2"/>
  </w:num>
  <w:num w:numId="9" w16cid:durableId="258218636">
    <w:abstractNumId w:val="6"/>
  </w:num>
  <w:num w:numId="10" w16cid:durableId="371806531">
    <w:abstractNumId w:val="5"/>
  </w:num>
  <w:num w:numId="11" w16cid:durableId="395903343">
    <w:abstractNumId w:val="11"/>
  </w:num>
  <w:num w:numId="12" w16cid:durableId="1837185435">
    <w:abstractNumId w:val="8"/>
  </w:num>
  <w:num w:numId="13" w16cid:durableId="1457531478">
    <w:abstractNumId w:val="8"/>
  </w:num>
  <w:num w:numId="14" w16cid:durableId="2114207359">
    <w:abstractNumId w:val="8"/>
  </w:num>
  <w:num w:numId="15" w16cid:durableId="2020351413">
    <w:abstractNumId w:val="8"/>
  </w:num>
  <w:num w:numId="16" w16cid:durableId="830177107">
    <w:abstractNumId w:val="8"/>
  </w:num>
  <w:num w:numId="17" w16cid:durableId="373312114">
    <w:abstractNumId w:val="8"/>
  </w:num>
  <w:num w:numId="18" w16cid:durableId="564803526">
    <w:abstractNumId w:val="0"/>
  </w:num>
  <w:num w:numId="19" w16cid:durableId="1670400590">
    <w:abstractNumId w:val="0"/>
  </w:num>
  <w:num w:numId="20" w16cid:durableId="1862468876">
    <w:abstractNumId w:val="4"/>
  </w:num>
  <w:num w:numId="21" w16cid:durableId="1882861355">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4D4"/>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479C9"/>
    <w:rsid w:val="00050715"/>
    <w:rsid w:val="0005138B"/>
    <w:rsid w:val="00051F75"/>
    <w:rsid w:val="00052234"/>
    <w:rsid w:val="00052254"/>
    <w:rsid w:val="000523FA"/>
    <w:rsid w:val="00052956"/>
    <w:rsid w:val="00052EA3"/>
    <w:rsid w:val="0005347B"/>
    <w:rsid w:val="00054004"/>
    <w:rsid w:val="000544E7"/>
    <w:rsid w:val="00055A87"/>
    <w:rsid w:val="00055EF9"/>
    <w:rsid w:val="000564E7"/>
    <w:rsid w:val="00056536"/>
    <w:rsid w:val="00056C53"/>
    <w:rsid w:val="00057378"/>
    <w:rsid w:val="000579C5"/>
    <w:rsid w:val="00057A9E"/>
    <w:rsid w:val="000605CD"/>
    <w:rsid w:val="00060B40"/>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3C3"/>
    <w:rsid w:val="0009268D"/>
    <w:rsid w:val="00093CFA"/>
    <w:rsid w:val="00093DCF"/>
    <w:rsid w:val="000955EA"/>
    <w:rsid w:val="000974F6"/>
    <w:rsid w:val="000A01CD"/>
    <w:rsid w:val="000A0356"/>
    <w:rsid w:val="000A0E63"/>
    <w:rsid w:val="000A0EA1"/>
    <w:rsid w:val="000A45F3"/>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206"/>
    <w:rsid w:val="000D4B08"/>
    <w:rsid w:val="000D5E8B"/>
    <w:rsid w:val="000D6CAC"/>
    <w:rsid w:val="000E079F"/>
    <w:rsid w:val="000E0CF2"/>
    <w:rsid w:val="000E0DE1"/>
    <w:rsid w:val="000E2D2E"/>
    <w:rsid w:val="000E4058"/>
    <w:rsid w:val="000E43B2"/>
    <w:rsid w:val="000E4BB4"/>
    <w:rsid w:val="000F0D7F"/>
    <w:rsid w:val="000F0EA5"/>
    <w:rsid w:val="000F1AB4"/>
    <w:rsid w:val="000F550B"/>
    <w:rsid w:val="000F6D2F"/>
    <w:rsid w:val="000F702C"/>
    <w:rsid w:val="000F79A2"/>
    <w:rsid w:val="00101970"/>
    <w:rsid w:val="00102295"/>
    <w:rsid w:val="00106786"/>
    <w:rsid w:val="00106F44"/>
    <w:rsid w:val="001078CB"/>
    <w:rsid w:val="0011065F"/>
    <w:rsid w:val="00110CA7"/>
    <w:rsid w:val="00114244"/>
    <w:rsid w:val="00115C3E"/>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344B"/>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5749"/>
    <w:rsid w:val="001B6420"/>
    <w:rsid w:val="001B7E02"/>
    <w:rsid w:val="001C2750"/>
    <w:rsid w:val="001C4839"/>
    <w:rsid w:val="001C6F72"/>
    <w:rsid w:val="001C722D"/>
    <w:rsid w:val="001C72DF"/>
    <w:rsid w:val="001C77FB"/>
    <w:rsid w:val="001C7DCC"/>
    <w:rsid w:val="001D03C7"/>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0E32"/>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C34"/>
    <w:rsid w:val="00255DE0"/>
    <w:rsid w:val="002606D8"/>
    <w:rsid w:val="002616DF"/>
    <w:rsid w:val="002623DE"/>
    <w:rsid w:val="002624D9"/>
    <w:rsid w:val="0026424A"/>
    <w:rsid w:val="00264552"/>
    <w:rsid w:val="0026511B"/>
    <w:rsid w:val="002654CD"/>
    <w:rsid w:val="0026576D"/>
    <w:rsid w:val="00266366"/>
    <w:rsid w:val="00273437"/>
    <w:rsid w:val="00273BA4"/>
    <w:rsid w:val="0027554A"/>
    <w:rsid w:val="00275FC6"/>
    <w:rsid w:val="00276333"/>
    <w:rsid w:val="002764A9"/>
    <w:rsid w:val="00280B9A"/>
    <w:rsid w:val="002812ED"/>
    <w:rsid w:val="00283475"/>
    <w:rsid w:val="00283C4A"/>
    <w:rsid w:val="00284690"/>
    <w:rsid w:val="00285BAF"/>
    <w:rsid w:val="00286F0E"/>
    <w:rsid w:val="00287C40"/>
    <w:rsid w:val="00287CB3"/>
    <w:rsid w:val="00294DC4"/>
    <w:rsid w:val="00295D48"/>
    <w:rsid w:val="002A010E"/>
    <w:rsid w:val="002A1A93"/>
    <w:rsid w:val="002A3524"/>
    <w:rsid w:val="002A3A2A"/>
    <w:rsid w:val="002A4B22"/>
    <w:rsid w:val="002A4B2B"/>
    <w:rsid w:val="002A4EBD"/>
    <w:rsid w:val="002A61D1"/>
    <w:rsid w:val="002A66ED"/>
    <w:rsid w:val="002A6CAA"/>
    <w:rsid w:val="002A73CA"/>
    <w:rsid w:val="002A78C8"/>
    <w:rsid w:val="002A7BBF"/>
    <w:rsid w:val="002A7EF0"/>
    <w:rsid w:val="002B2C9F"/>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48A"/>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20A"/>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0EC1"/>
    <w:rsid w:val="003311E8"/>
    <w:rsid w:val="003313DD"/>
    <w:rsid w:val="00333AE2"/>
    <w:rsid w:val="00334298"/>
    <w:rsid w:val="00334569"/>
    <w:rsid w:val="00336895"/>
    <w:rsid w:val="00336FD9"/>
    <w:rsid w:val="00337F83"/>
    <w:rsid w:val="00342950"/>
    <w:rsid w:val="003429F5"/>
    <w:rsid w:val="00343045"/>
    <w:rsid w:val="00346394"/>
    <w:rsid w:val="00346D2E"/>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4E43"/>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10E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584"/>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56FA0"/>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61E"/>
    <w:rsid w:val="00481DDE"/>
    <w:rsid w:val="00481ED4"/>
    <w:rsid w:val="00482205"/>
    <w:rsid w:val="00482E89"/>
    <w:rsid w:val="0048327F"/>
    <w:rsid w:val="0048391A"/>
    <w:rsid w:val="00484488"/>
    <w:rsid w:val="004868E4"/>
    <w:rsid w:val="00490150"/>
    <w:rsid w:val="004905BC"/>
    <w:rsid w:val="0049193B"/>
    <w:rsid w:val="00493382"/>
    <w:rsid w:val="00494397"/>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5A78"/>
    <w:rsid w:val="004B6BCA"/>
    <w:rsid w:val="004B6E45"/>
    <w:rsid w:val="004C0C11"/>
    <w:rsid w:val="004C31B3"/>
    <w:rsid w:val="004C431D"/>
    <w:rsid w:val="004C6309"/>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4BB"/>
    <w:rsid w:val="004E7C99"/>
    <w:rsid w:val="004F0BEA"/>
    <w:rsid w:val="004F163F"/>
    <w:rsid w:val="004F29C8"/>
    <w:rsid w:val="004F40D2"/>
    <w:rsid w:val="004F6006"/>
    <w:rsid w:val="004F6658"/>
    <w:rsid w:val="004F7C98"/>
    <w:rsid w:val="00500158"/>
    <w:rsid w:val="00501476"/>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46569"/>
    <w:rsid w:val="005502A2"/>
    <w:rsid w:val="0055443F"/>
    <w:rsid w:val="00554C1F"/>
    <w:rsid w:val="00555525"/>
    <w:rsid w:val="005555A9"/>
    <w:rsid w:val="00557D72"/>
    <w:rsid w:val="0056022E"/>
    <w:rsid w:val="00560389"/>
    <w:rsid w:val="005606FC"/>
    <w:rsid w:val="005608A8"/>
    <w:rsid w:val="00561641"/>
    <w:rsid w:val="005638C7"/>
    <w:rsid w:val="00563964"/>
    <w:rsid w:val="0056417F"/>
    <w:rsid w:val="00564910"/>
    <w:rsid w:val="00564CA5"/>
    <w:rsid w:val="00565CD0"/>
    <w:rsid w:val="0056737C"/>
    <w:rsid w:val="00567733"/>
    <w:rsid w:val="0057194F"/>
    <w:rsid w:val="005734AC"/>
    <w:rsid w:val="00573B44"/>
    <w:rsid w:val="00575DBE"/>
    <w:rsid w:val="00575E7C"/>
    <w:rsid w:val="00576E9F"/>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4A74"/>
    <w:rsid w:val="005E5755"/>
    <w:rsid w:val="005E58C8"/>
    <w:rsid w:val="005E60ED"/>
    <w:rsid w:val="005E62AD"/>
    <w:rsid w:val="005E7E8E"/>
    <w:rsid w:val="005F07D4"/>
    <w:rsid w:val="005F0AD1"/>
    <w:rsid w:val="005F2FEA"/>
    <w:rsid w:val="005F3260"/>
    <w:rsid w:val="005F3F78"/>
    <w:rsid w:val="005F47C4"/>
    <w:rsid w:val="005F63FF"/>
    <w:rsid w:val="005F76D4"/>
    <w:rsid w:val="00600490"/>
    <w:rsid w:val="00602DFD"/>
    <w:rsid w:val="00612C81"/>
    <w:rsid w:val="006132C8"/>
    <w:rsid w:val="006137B5"/>
    <w:rsid w:val="006149A9"/>
    <w:rsid w:val="00614FA5"/>
    <w:rsid w:val="00616CF2"/>
    <w:rsid w:val="00616D7E"/>
    <w:rsid w:val="006174A3"/>
    <w:rsid w:val="00620140"/>
    <w:rsid w:val="006211F3"/>
    <w:rsid w:val="00621C6F"/>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47241"/>
    <w:rsid w:val="006504B4"/>
    <w:rsid w:val="006505B3"/>
    <w:rsid w:val="00650A9D"/>
    <w:rsid w:val="00651E07"/>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300"/>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1A30"/>
    <w:rsid w:val="006D3268"/>
    <w:rsid w:val="006D3C48"/>
    <w:rsid w:val="006D663A"/>
    <w:rsid w:val="006E26A8"/>
    <w:rsid w:val="006E3C6D"/>
    <w:rsid w:val="006E78AB"/>
    <w:rsid w:val="006F1254"/>
    <w:rsid w:val="006F27A9"/>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4E98"/>
    <w:rsid w:val="00715320"/>
    <w:rsid w:val="00716D74"/>
    <w:rsid w:val="00720A13"/>
    <w:rsid w:val="00721ACE"/>
    <w:rsid w:val="007224C4"/>
    <w:rsid w:val="00723052"/>
    <w:rsid w:val="00723E21"/>
    <w:rsid w:val="00724CA2"/>
    <w:rsid w:val="00725F82"/>
    <w:rsid w:val="007260A0"/>
    <w:rsid w:val="0072655F"/>
    <w:rsid w:val="00726BDC"/>
    <w:rsid w:val="00726E71"/>
    <w:rsid w:val="00730F1D"/>
    <w:rsid w:val="007312B4"/>
    <w:rsid w:val="007316B3"/>
    <w:rsid w:val="00732597"/>
    <w:rsid w:val="0073474E"/>
    <w:rsid w:val="00734961"/>
    <w:rsid w:val="00735290"/>
    <w:rsid w:val="007356AC"/>
    <w:rsid w:val="0073637B"/>
    <w:rsid w:val="007363AA"/>
    <w:rsid w:val="00736ED2"/>
    <w:rsid w:val="00737BA7"/>
    <w:rsid w:val="0074002C"/>
    <w:rsid w:val="00740D1F"/>
    <w:rsid w:val="00741213"/>
    <w:rsid w:val="00742157"/>
    <w:rsid w:val="00743795"/>
    <w:rsid w:val="007533B1"/>
    <w:rsid w:val="00754564"/>
    <w:rsid w:val="007554EB"/>
    <w:rsid w:val="00755C3E"/>
    <w:rsid w:val="00761024"/>
    <w:rsid w:val="0076266B"/>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A8"/>
    <w:rsid w:val="007C0DEF"/>
    <w:rsid w:val="007C0E64"/>
    <w:rsid w:val="007C2323"/>
    <w:rsid w:val="007C24B7"/>
    <w:rsid w:val="007C342E"/>
    <w:rsid w:val="007C40F2"/>
    <w:rsid w:val="007D1472"/>
    <w:rsid w:val="007D1C8D"/>
    <w:rsid w:val="007D22F5"/>
    <w:rsid w:val="007D3375"/>
    <w:rsid w:val="007D5E19"/>
    <w:rsid w:val="007E1766"/>
    <w:rsid w:val="007E337C"/>
    <w:rsid w:val="007E384F"/>
    <w:rsid w:val="007E3A85"/>
    <w:rsid w:val="007E4196"/>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6E1"/>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1DCE"/>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A7B9C"/>
    <w:rsid w:val="008B0190"/>
    <w:rsid w:val="008B0F2B"/>
    <w:rsid w:val="008B32CE"/>
    <w:rsid w:val="008B4421"/>
    <w:rsid w:val="008B4CF2"/>
    <w:rsid w:val="008B50A0"/>
    <w:rsid w:val="008B571F"/>
    <w:rsid w:val="008B6518"/>
    <w:rsid w:val="008B6D4D"/>
    <w:rsid w:val="008C022A"/>
    <w:rsid w:val="008C1658"/>
    <w:rsid w:val="008C39DC"/>
    <w:rsid w:val="008C3AB2"/>
    <w:rsid w:val="008C5EE3"/>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58E"/>
    <w:rsid w:val="008E29EC"/>
    <w:rsid w:val="008E3710"/>
    <w:rsid w:val="008E4889"/>
    <w:rsid w:val="008E49AE"/>
    <w:rsid w:val="008E785D"/>
    <w:rsid w:val="008F0647"/>
    <w:rsid w:val="008F0950"/>
    <w:rsid w:val="008F0DBB"/>
    <w:rsid w:val="008F1FDF"/>
    <w:rsid w:val="008F5BF0"/>
    <w:rsid w:val="008F5C75"/>
    <w:rsid w:val="00900234"/>
    <w:rsid w:val="00900625"/>
    <w:rsid w:val="00900C94"/>
    <w:rsid w:val="00902996"/>
    <w:rsid w:val="00902EDD"/>
    <w:rsid w:val="00903477"/>
    <w:rsid w:val="00904BB1"/>
    <w:rsid w:val="00905BA6"/>
    <w:rsid w:val="00905F2E"/>
    <w:rsid w:val="00906CFB"/>
    <w:rsid w:val="0090722A"/>
    <w:rsid w:val="00907259"/>
    <w:rsid w:val="00907AA1"/>
    <w:rsid w:val="009103E1"/>
    <w:rsid w:val="00910DA3"/>
    <w:rsid w:val="00911D9A"/>
    <w:rsid w:val="00912E18"/>
    <w:rsid w:val="00913F97"/>
    <w:rsid w:val="009153C9"/>
    <w:rsid w:val="00922AD1"/>
    <w:rsid w:val="00923174"/>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4D65"/>
    <w:rsid w:val="00945297"/>
    <w:rsid w:val="00945B46"/>
    <w:rsid w:val="009516CA"/>
    <w:rsid w:val="00951C88"/>
    <w:rsid w:val="0095242D"/>
    <w:rsid w:val="00952E2E"/>
    <w:rsid w:val="00953FBA"/>
    <w:rsid w:val="009546C6"/>
    <w:rsid w:val="00957634"/>
    <w:rsid w:val="0095798E"/>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975AA"/>
    <w:rsid w:val="009A0155"/>
    <w:rsid w:val="009A1023"/>
    <w:rsid w:val="009A13AD"/>
    <w:rsid w:val="009A21A5"/>
    <w:rsid w:val="009A3629"/>
    <w:rsid w:val="009A53F9"/>
    <w:rsid w:val="009A7909"/>
    <w:rsid w:val="009B15D1"/>
    <w:rsid w:val="009B1DE1"/>
    <w:rsid w:val="009B5FC8"/>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6CA3"/>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0E2C"/>
    <w:rsid w:val="00AB3619"/>
    <w:rsid w:val="00AB4182"/>
    <w:rsid w:val="00AB4C6A"/>
    <w:rsid w:val="00AB51F1"/>
    <w:rsid w:val="00AC15F5"/>
    <w:rsid w:val="00AC1C0D"/>
    <w:rsid w:val="00AC1CA7"/>
    <w:rsid w:val="00AC242C"/>
    <w:rsid w:val="00AC391E"/>
    <w:rsid w:val="00AC7455"/>
    <w:rsid w:val="00AC7EAD"/>
    <w:rsid w:val="00AD02F4"/>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6089"/>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3EE9"/>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C9E"/>
    <w:rsid w:val="00B56E10"/>
    <w:rsid w:val="00B57422"/>
    <w:rsid w:val="00B57AD5"/>
    <w:rsid w:val="00B60321"/>
    <w:rsid w:val="00B611B5"/>
    <w:rsid w:val="00B61A23"/>
    <w:rsid w:val="00B61F35"/>
    <w:rsid w:val="00B651CE"/>
    <w:rsid w:val="00B67BD7"/>
    <w:rsid w:val="00B70FFC"/>
    <w:rsid w:val="00B71379"/>
    <w:rsid w:val="00B71F4A"/>
    <w:rsid w:val="00B734DA"/>
    <w:rsid w:val="00B7446A"/>
    <w:rsid w:val="00B74916"/>
    <w:rsid w:val="00B755F1"/>
    <w:rsid w:val="00B75A63"/>
    <w:rsid w:val="00B75D8D"/>
    <w:rsid w:val="00B76BFE"/>
    <w:rsid w:val="00B77A6F"/>
    <w:rsid w:val="00B77C3A"/>
    <w:rsid w:val="00B80334"/>
    <w:rsid w:val="00B80742"/>
    <w:rsid w:val="00B80E18"/>
    <w:rsid w:val="00B810B2"/>
    <w:rsid w:val="00B81AC2"/>
    <w:rsid w:val="00B82B46"/>
    <w:rsid w:val="00B82DB8"/>
    <w:rsid w:val="00B83BBD"/>
    <w:rsid w:val="00B92D59"/>
    <w:rsid w:val="00B93B24"/>
    <w:rsid w:val="00B94F44"/>
    <w:rsid w:val="00B95D2F"/>
    <w:rsid w:val="00B95E5B"/>
    <w:rsid w:val="00B973B7"/>
    <w:rsid w:val="00B977A5"/>
    <w:rsid w:val="00BA0BFF"/>
    <w:rsid w:val="00BA160C"/>
    <w:rsid w:val="00BA1EAB"/>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4F0"/>
    <w:rsid w:val="00BE4437"/>
    <w:rsid w:val="00BE53D9"/>
    <w:rsid w:val="00BE6340"/>
    <w:rsid w:val="00BE6AD0"/>
    <w:rsid w:val="00BE726A"/>
    <w:rsid w:val="00BF029E"/>
    <w:rsid w:val="00BF1540"/>
    <w:rsid w:val="00BF1548"/>
    <w:rsid w:val="00BF18B4"/>
    <w:rsid w:val="00BF25DD"/>
    <w:rsid w:val="00BF3565"/>
    <w:rsid w:val="00BF6098"/>
    <w:rsid w:val="00BF6551"/>
    <w:rsid w:val="00BF6BB9"/>
    <w:rsid w:val="00C0203F"/>
    <w:rsid w:val="00C07528"/>
    <w:rsid w:val="00C07899"/>
    <w:rsid w:val="00C10BF2"/>
    <w:rsid w:val="00C10E20"/>
    <w:rsid w:val="00C1144F"/>
    <w:rsid w:val="00C12CC8"/>
    <w:rsid w:val="00C13BE9"/>
    <w:rsid w:val="00C14AE7"/>
    <w:rsid w:val="00C15569"/>
    <w:rsid w:val="00C15CF7"/>
    <w:rsid w:val="00C170F4"/>
    <w:rsid w:val="00C21877"/>
    <w:rsid w:val="00C22D47"/>
    <w:rsid w:val="00C2417A"/>
    <w:rsid w:val="00C26BE6"/>
    <w:rsid w:val="00C2731B"/>
    <w:rsid w:val="00C30BF5"/>
    <w:rsid w:val="00C343A8"/>
    <w:rsid w:val="00C346B8"/>
    <w:rsid w:val="00C34D8A"/>
    <w:rsid w:val="00C35591"/>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AD9"/>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32C"/>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C7F46"/>
    <w:rsid w:val="00CD02CF"/>
    <w:rsid w:val="00CD0B96"/>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5BD"/>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4669"/>
    <w:rsid w:val="00D5570A"/>
    <w:rsid w:val="00D55752"/>
    <w:rsid w:val="00D55DDB"/>
    <w:rsid w:val="00D5660E"/>
    <w:rsid w:val="00D61C6F"/>
    <w:rsid w:val="00D6439C"/>
    <w:rsid w:val="00D668A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7B9"/>
    <w:rsid w:val="00D84FD1"/>
    <w:rsid w:val="00D858B0"/>
    <w:rsid w:val="00D858F1"/>
    <w:rsid w:val="00D85E42"/>
    <w:rsid w:val="00D912FD"/>
    <w:rsid w:val="00D93191"/>
    <w:rsid w:val="00D935DF"/>
    <w:rsid w:val="00D94093"/>
    <w:rsid w:val="00D94578"/>
    <w:rsid w:val="00D946B3"/>
    <w:rsid w:val="00DA2B05"/>
    <w:rsid w:val="00DA2D8A"/>
    <w:rsid w:val="00DA3505"/>
    <w:rsid w:val="00DA3542"/>
    <w:rsid w:val="00DA3B4A"/>
    <w:rsid w:val="00DA4D38"/>
    <w:rsid w:val="00DA5F5F"/>
    <w:rsid w:val="00DA7367"/>
    <w:rsid w:val="00DB024B"/>
    <w:rsid w:val="00DB06FE"/>
    <w:rsid w:val="00DB1969"/>
    <w:rsid w:val="00DB3AF1"/>
    <w:rsid w:val="00DB433B"/>
    <w:rsid w:val="00DB6076"/>
    <w:rsid w:val="00DB69EB"/>
    <w:rsid w:val="00DB7594"/>
    <w:rsid w:val="00DB7EEE"/>
    <w:rsid w:val="00DC12C2"/>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29B0"/>
    <w:rsid w:val="00DF716E"/>
    <w:rsid w:val="00DF73F0"/>
    <w:rsid w:val="00DF7C3E"/>
    <w:rsid w:val="00E01066"/>
    <w:rsid w:val="00E01BE8"/>
    <w:rsid w:val="00E01DA1"/>
    <w:rsid w:val="00E03058"/>
    <w:rsid w:val="00E035F9"/>
    <w:rsid w:val="00E0364C"/>
    <w:rsid w:val="00E03EC6"/>
    <w:rsid w:val="00E04482"/>
    <w:rsid w:val="00E0465D"/>
    <w:rsid w:val="00E05B9C"/>
    <w:rsid w:val="00E106F9"/>
    <w:rsid w:val="00E1071B"/>
    <w:rsid w:val="00E1172D"/>
    <w:rsid w:val="00E118D0"/>
    <w:rsid w:val="00E13CCD"/>
    <w:rsid w:val="00E1645D"/>
    <w:rsid w:val="00E16FAF"/>
    <w:rsid w:val="00E20E39"/>
    <w:rsid w:val="00E21ED4"/>
    <w:rsid w:val="00E23FD7"/>
    <w:rsid w:val="00E24B54"/>
    <w:rsid w:val="00E25068"/>
    <w:rsid w:val="00E253ED"/>
    <w:rsid w:val="00E266AB"/>
    <w:rsid w:val="00E26B32"/>
    <w:rsid w:val="00E2743B"/>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1DF0"/>
    <w:rsid w:val="00EB5734"/>
    <w:rsid w:val="00EB5DA4"/>
    <w:rsid w:val="00EB6720"/>
    <w:rsid w:val="00EB6D63"/>
    <w:rsid w:val="00EB7248"/>
    <w:rsid w:val="00EB7E83"/>
    <w:rsid w:val="00EC1315"/>
    <w:rsid w:val="00EC3AE9"/>
    <w:rsid w:val="00EC51F1"/>
    <w:rsid w:val="00ED0C44"/>
    <w:rsid w:val="00ED11D4"/>
    <w:rsid w:val="00ED1632"/>
    <w:rsid w:val="00ED1833"/>
    <w:rsid w:val="00ED20A1"/>
    <w:rsid w:val="00ED75C4"/>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7B9"/>
    <w:rsid w:val="00F41988"/>
    <w:rsid w:val="00F436F8"/>
    <w:rsid w:val="00F44907"/>
    <w:rsid w:val="00F452C6"/>
    <w:rsid w:val="00F45F65"/>
    <w:rsid w:val="00F50E83"/>
    <w:rsid w:val="00F50F6F"/>
    <w:rsid w:val="00F510A4"/>
    <w:rsid w:val="00F53159"/>
    <w:rsid w:val="00F539BC"/>
    <w:rsid w:val="00F53B19"/>
    <w:rsid w:val="00F53B32"/>
    <w:rsid w:val="00F544D4"/>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0688"/>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69AD"/>
    <w:rsid w:val="00FC7CCE"/>
    <w:rsid w:val="00FC7E3B"/>
    <w:rsid w:val="00FD1381"/>
    <w:rsid w:val="00FD13DF"/>
    <w:rsid w:val="00FD18B0"/>
    <w:rsid w:val="00FD3009"/>
    <w:rsid w:val="00FD42C6"/>
    <w:rsid w:val="00FD752F"/>
    <w:rsid w:val="00FD7D31"/>
    <w:rsid w:val="00FE0E86"/>
    <w:rsid w:val="00FE5B33"/>
    <w:rsid w:val="00FF1A06"/>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D02CF"/>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0D420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D420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styleId="Revisie">
    <w:name w:val="Revision"/>
    <w:hidden/>
    <w:uiPriority w:val="99"/>
    <w:semiHidden/>
    <w:rsid w:val="006F27A9"/>
    <w:rPr>
      <w:rFonts w:ascii="Arial" w:hAnsi="Arial"/>
      <w:snapToGrid w:val="0"/>
      <w:kern w:val="28"/>
      <w:sz w:val="18"/>
      <w:lang w:eastAsia="en-US"/>
    </w:rPr>
  </w:style>
  <w:style w:type="paragraph" w:styleId="Kopvaninhoudsopgave">
    <w:name w:val="TOC Heading"/>
    <w:basedOn w:val="Kop1"/>
    <w:next w:val="Standaard"/>
    <w:uiPriority w:val="39"/>
    <w:unhideWhenUsed/>
    <w:qFormat/>
    <w:rsid w:val="00D935DF"/>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AD02F4"/>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16</Pages>
  <Words>3517</Words>
  <Characters>19347</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22819</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84</cp:revision>
  <cp:lastPrinted>2014-08-22T12:00:00Z</cp:lastPrinted>
  <dcterms:created xsi:type="dcterms:W3CDTF">2020-09-23T08:10:00Z</dcterms:created>
  <dcterms:modified xsi:type="dcterms:W3CDTF">2025-09-08T07:51:00Z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