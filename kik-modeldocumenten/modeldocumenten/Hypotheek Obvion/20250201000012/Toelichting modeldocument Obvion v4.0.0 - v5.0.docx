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AF99D"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3B8AB479" w14:textId="77777777" w:rsidTr="00025AA2">
        <w:trPr>
          <w:gridAfter w:val="1"/>
          <w:wAfter w:w="3544" w:type="dxa"/>
        </w:trPr>
        <w:tc>
          <w:tcPr>
            <w:tcW w:w="5315" w:type="dxa"/>
          </w:tcPr>
          <w:p w14:paraId="6F76CC5B" w14:textId="77777777" w:rsidR="003228A3" w:rsidRDefault="003228A3"/>
        </w:tc>
      </w:tr>
      <w:tr w:rsidR="003228A3" w14:paraId="7F5D7F17" w14:textId="77777777" w:rsidTr="00025AA2">
        <w:trPr>
          <w:gridAfter w:val="1"/>
          <w:wAfter w:w="3544" w:type="dxa"/>
        </w:trPr>
        <w:tc>
          <w:tcPr>
            <w:tcW w:w="5315" w:type="dxa"/>
          </w:tcPr>
          <w:p w14:paraId="533A51B5" w14:textId="77777777" w:rsidR="003228A3" w:rsidRDefault="003228A3"/>
        </w:tc>
      </w:tr>
      <w:tr w:rsidR="003228A3" w:rsidRPr="00343045" w14:paraId="2A41948A" w14:textId="77777777" w:rsidTr="00025AA2">
        <w:trPr>
          <w:gridAfter w:val="1"/>
          <w:wAfter w:w="3544" w:type="dxa"/>
        </w:trPr>
        <w:tc>
          <w:tcPr>
            <w:tcW w:w="5315" w:type="dxa"/>
          </w:tcPr>
          <w:p w14:paraId="40E19C9A" w14:textId="2C95937F" w:rsidR="003228A3" w:rsidRPr="00343045" w:rsidRDefault="00AD02F4">
            <w:pPr>
              <w:pStyle w:val="Eenheid"/>
            </w:pPr>
            <w:bookmarkStart w:id="0" w:name="bmDirectie"/>
            <w:bookmarkEnd w:id="0"/>
            <w:ins w:id="1" w:author="Groot, Karina de" w:date="2025-02-03T13:35:00Z" w16du:dateUtc="2025-02-03T12:35:00Z">
              <w:r w:rsidRPr="00E80392">
                <w:rPr>
                  <w:rStyle w:val="Ondertitel1"/>
                </w:rPr>
                <w:t>Directie Beheer en Ontwikkeling Informatietechnologie</w:t>
              </w:r>
              <w:r>
                <w:rPr>
                  <w:rStyle w:val="Ondertitel1"/>
                </w:rPr>
                <w:t xml:space="preserve"> </w:t>
              </w:r>
              <w:r w:rsidRPr="00E80392">
                <w:rPr>
                  <w:rStyle w:val="Ondertitel1"/>
                </w:rPr>
                <w:t>(BOI)</w:t>
              </w:r>
            </w:ins>
          </w:p>
        </w:tc>
      </w:tr>
      <w:tr w:rsidR="003228A3" w:rsidRPr="00343045" w14:paraId="7495BC57" w14:textId="77777777" w:rsidTr="00025AA2">
        <w:trPr>
          <w:gridAfter w:val="1"/>
          <w:wAfter w:w="3544" w:type="dxa"/>
        </w:trPr>
        <w:tc>
          <w:tcPr>
            <w:tcW w:w="5315" w:type="dxa"/>
          </w:tcPr>
          <w:p w14:paraId="30EC4EBF" w14:textId="339FF6E3" w:rsidR="003228A3" w:rsidRPr="00343045" w:rsidRDefault="003228A3">
            <w:pPr>
              <w:pStyle w:val="Afdeling"/>
              <w:rPr>
                <w:sz w:val="20"/>
                <w:lang w:val="nl-NL"/>
              </w:rPr>
            </w:pPr>
            <w:bookmarkStart w:id="2" w:name="bmAfdeling"/>
            <w:bookmarkEnd w:id="2"/>
          </w:p>
        </w:tc>
      </w:tr>
      <w:tr w:rsidR="003228A3" w:rsidRPr="00343045" w14:paraId="2A67D71E" w14:textId="77777777" w:rsidTr="00025AA2">
        <w:trPr>
          <w:gridAfter w:val="1"/>
          <w:wAfter w:w="3544" w:type="dxa"/>
        </w:trPr>
        <w:tc>
          <w:tcPr>
            <w:tcW w:w="5315" w:type="dxa"/>
          </w:tcPr>
          <w:p w14:paraId="2F675655" w14:textId="77777777" w:rsidR="003228A3" w:rsidRPr="00343045" w:rsidRDefault="003228A3">
            <w:pPr>
              <w:spacing w:before="90"/>
              <w:rPr>
                <w:sz w:val="14"/>
              </w:rPr>
            </w:pPr>
          </w:p>
        </w:tc>
      </w:tr>
      <w:tr w:rsidR="003228A3" w:rsidRPr="00343045" w14:paraId="5F7BA5D8" w14:textId="77777777" w:rsidTr="00025AA2">
        <w:trPr>
          <w:gridAfter w:val="1"/>
          <w:wAfter w:w="3544" w:type="dxa"/>
          <w:trHeight w:val="3804"/>
        </w:trPr>
        <w:tc>
          <w:tcPr>
            <w:tcW w:w="5315" w:type="dxa"/>
            <w:vAlign w:val="bottom"/>
          </w:tcPr>
          <w:p w14:paraId="6CB46460" w14:textId="77777777"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14:paraId="0CCCCC99" w14:textId="77777777" w:rsidTr="00025AA2">
        <w:trPr>
          <w:gridAfter w:val="1"/>
          <w:wAfter w:w="3544" w:type="dxa"/>
          <w:trHeight w:val="135"/>
        </w:trPr>
        <w:tc>
          <w:tcPr>
            <w:tcW w:w="5315" w:type="dxa"/>
          </w:tcPr>
          <w:p w14:paraId="259629C2" w14:textId="47EFE062" w:rsidR="003228A3" w:rsidRPr="00834F63" w:rsidRDefault="003228A3">
            <w:pPr>
              <w:spacing w:before="90"/>
              <w:rPr>
                <w:szCs w:val="18"/>
              </w:rPr>
            </w:pPr>
          </w:p>
        </w:tc>
      </w:tr>
      <w:tr w:rsidR="003228A3" w:rsidRPr="00343045" w14:paraId="3648A35C" w14:textId="77777777" w:rsidTr="00025AA2">
        <w:trPr>
          <w:gridAfter w:val="1"/>
          <w:wAfter w:w="3544" w:type="dxa"/>
          <w:trHeight w:val="181"/>
        </w:trPr>
        <w:tc>
          <w:tcPr>
            <w:tcW w:w="5315" w:type="dxa"/>
          </w:tcPr>
          <w:p w14:paraId="27D1CA3F" w14:textId="77777777" w:rsidR="003228A3" w:rsidRPr="00343045" w:rsidRDefault="003228A3"/>
        </w:tc>
      </w:tr>
      <w:tr w:rsidR="003228A3" w:rsidRPr="00343045" w14:paraId="44CDC894" w14:textId="77777777" w:rsidTr="00025AA2">
        <w:trPr>
          <w:gridAfter w:val="1"/>
          <w:wAfter w:w="3544" w:type="dxa"/>
        </w:trPr>
        <w:tc>
          <w:tcPr>
            <w:tcW w:w="5315" w:type="dxa"/>
          </w:tcPr>
          <w:p w14:paraId="1BAFDD69" w14:textId="0FEF58E4" w:rsidR="003228A3" w:rsidRPr="00343045" w:rsidRDefault="008D0862" w:rsidP="00A77D46">
            <w:pPr>
              <w:pStyle w:val="Titel"/>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612C81">
              <w:rPr>
                <w:lang w:val="nl-NL"/>
              </w:rPr>
              <w:t>Obvion</w:t>
            </w:r>
            <w:r w:rsidR="00286F0E">
              <w:rPr>
                <w:lang w:val="nl-NL"/>
              </w:rPr>
              <w:t xml:space="preserve"> hypotheek</w:t>
            </w:r>
            <w:r w:rsidR="00DC12C2">
              <w:rPr>
                <w:lang w:val="nl-NL"/>
              </w:rPr>
              <w:t xml:space="preserve"> v</w:t>
            </w:r>
            <w:del w:id="5" w:author="Groot, Karina de" w:date="2025-02-03T13:36:00Z" w16du:dateUtc="2025-02-03T12:36:00Z">
              <w:r w:rsidR="00DC12C2" w:rsidDel="00AD02F4">
                <w:rPr>
                  <w:lang w:val="nl-NL"/>
                </w:rPr>
                <w:delText>3</w:delText>
              </w:r>
            </w:del>
            <w:ins w:id="6" w:author="Groot, Karina de" w:date="2025-02-03T13:36:00Z" w16du:dateUtc="2025-02-03T12:36:00Z">
              <w:r w:rsidR="00AD02F4">
                <w:rPr>
                  <w:lang w:val="nl-NL"/>
                </w:rPr>
                <w:t>4</w:t>
              </w:r>
            </w:ins>
            <w:r w:rsidR="00DC12C2">
              <w:rPr>
                <w:lang w:val="nl-NL"/>
              </w:rPr>
              <w:t>.0.0</w:t>
            </w:r>
          </w:p>
        </w:tc>
      </w:tr>
      <w:tr w:rsidR="003228A3" w:rsidRPr="00343045" w14:paraId="56DEFF6D" w14:textId="77777777" w:rsidTr="00025AA2">
        <w:trPr>
          <w:gridAfter w:val="1"/>
          <w:wAfter w:w="3544" w:type="dxa"/>
          <w:trHeight w:val="268"/>
        </w:trPr>
        <w:tc>
          <w:tcPr>
            <w:tcW w:w="5315" w:type="dxa"/>
          </w:tcPr>
          <w:p w14:paraId="2594C1E4" w14:textId="77777777" w:rsidR="003228A3" w:rsidRPr="00343045" w:rsidRDefault="003228A3"/>
        </w:tc>
      </w:tr>
      <w:tr w:rsidR="003228A3" w:rsidRPr="00343045" w14:paraId="60C3331A" w14:textId="77777777" w:rsidTr="00025AA2">
        <w:trPr>
          <w:gridAfter w:val="1"/>
          <w:wAfter w:w="3544" w:type="dxa"/>
          <w:cantSplit/>
          <w:trHeight w:hRule="exact" w:val="275"/>
        </w:trPr>
        <w:tc>
          <w:tcPr>
            <w:tcW w:w="5315" w:type="dxa"/>
            <w:vAlign w:val="bottom"/>
          </w:tcPr>
          <w:p w14:paraId="43F9C9E5" w14:textId="77777777" w:rsidR="003228A3" w:rsidRPr="00343045" w:rsidRDefault="004A1631">
            <w:pPr>
              <w:pStyle w:val="Ondertitel"/>
              <w:spacing w:line="240" w:lineRule="auto"/>
              <w:rPr>
                <w:sz w:val="18"/>
                <w:lang w:val="nl-NL"/>
              </w:rPr>
            </w:pPr>
            <w:bookmarkStart w:id="7" w:name="bmSubtitel"/>
            <w:bookmarkEnd w:id="7"/>
            <w:r w:rsidRPr="00343045">
              <w:rPr>
                <w:sz w:val="18"/>
                <w:lang w:val="nl-NL"/>
              </w:rPr>
              <w:t>Automatische Akteverwerking</w:t>
            </w:r>
          </w:p>
        </w:tc>
      </w:tr>
      <w:tr w:rsidR="003228A3" w:rsidRPr="00343045" w14:paraId="10CA20AD" w14:textId="77777777" w:rsidTr="00025AA2">
        <w:trPr>
          <w:gridAfter w:val="1"/>
          <w:wAfter w:w="3544" w:type="dxa"/>
          <w:cantSplit/>
          <w:trHeight w:hRule="exact" w:val="804"/>
        </w:trPr>
        <w:tc>
          <w:tcPr>
            <w:tcW w:w="5315" w:type="dxa"/>
            <w:vAlign w:val="bottom"/>
          </w:tcPr>
          <w:p w14:paraId="3B8C4F47" w14:textId="77777777" w:rsidR="003228A3" w:rsidRPr="00343045" w:rsidRDefault="003228A3"/>
        </w:tc>
      </w:tr>
      <w:tr w:rsidR="003228A3" w:rsidRPr="00343045" w14:paraId="7CC43B5B" w14:textId="77777777" w:rsidTr="00025AA2">
        <w:trPr>
          <w:gridAfter w:val="1"/>
          <w:wAfter w:w="3544" w:type="dxa"/>
          <w:cantSplit/>
        </w:trPr>
        <w:tc>
          <w:tcPr>
            <w:tcW w:w="5315" w:type="dxa"/>
            <w:vAlign w:val="bottom"/>
          </w:tcPr>
          <w:p w14:paraId="35544412" w14:textId="77777777" w:rsidR="003228A3" w:rsidRPr="000923C3" w:rsidRDefault="00755C3E">
            <w:pPr>
              <w:pStyle w:val="tussenkopje"/>
              <w:rPr>
                <w:b/>
                <w:bCs/>
                <w:lang w:val="nl-NL"/>
              </w:rPr>
            </w:pPr>
            <w:r w:rsidRPr="000923C3">
              <w:rPr>
                <w:b/>
                <w:bCs/>
                <w:lang w:val="nl-NL"/>
              </w:rPr>
              <w:t>Versie</w:t>
            </w:r>
          </w:p>
        </w:tc>
      </w:tr>
      <w:tr w:rsidR="003228A3" w:rsidRPr="00343045" w14:paraId="4063FF6F" w14:textId="77777777" w:rsidTr="00025AA2">
        <w:trPr>
          <w:gridAfter w:val="1"/>
          <w:wAfter w:w="3544" w:type="dxa"/>
          <w:cantSplit/>
        </w:trPr>
        <w:tc>
          <w:tcPr>
            <w:tcW w:w="5315" w:type="dxa"/>
            <w:vAlign w:val="bottom"/>
          </w:tcPr>
          <w:p w14:paraId="0F260394" w14:textId="795DB86E" w:rsidR="002A010E" w:rsidRPr="00343045" w:rsidRDefault="00AD02F4" w:rsidP="008D0862">
            <w:bookmarkStart w:id="8" w:name="bmAuteurs"/>
            <w:bookmarkEnd w:id="8"/>
            <w:ins w:id="9" w:author="Groot, Karina de" w:date="2025-02-03T13:36:00Z" w16du:dateUtc="2025-02-03T12:36:00Z">
              <w:r>
                <w:t>5.0</w:t>
              </w:r>
            </w:ins>
            <w:del w:id="10" w:author="Groot, Karina de" w:date="2025-02-03T13:36:00Z" w16du:dateUtc="2025-02-03T12:36:00Z">
              <w:r w:rsidR="00DC12C2" w:rsidDel="00AD02F4">
                <w:delText>4.0.0</w:delText>
              </w:r>
            </w:del>
          </w:p>
        </w:tc>
      </w:tr>
      <w:tr w:rsidR="003228A3" w:rsidRPr="00343045" w14:paraId="7941F10E" w14:textId="77777777">
        <w:trPr>
          <w:cantSplit/>
          <w:trHeight w:hRule="exact" w:val="246"/>
        </w:trPr>
        <w:tc>
          <w:tcPr>
            <w:tcW w:w="8859" w:type="dxa"/>
            <w:gridSpan w:val="2"/>
            <w:vAlign w:val="bottom"/>
          </w:tcPr>
          <w:p w14:paraId="574B27C7" w14:textId="77777777" w:rsidR="003228A3" w:rsidRPr="00343045" w:rsidRDefault="003228A3"/>
        </w:tc>
      </w:tr>
    </w:tbl>
    <w:p w14:paraId="71C99846" w14:textId="77777777" w:rsidR="003228A3" w:rsidRPr="00343045" w:rsidRDefault="003228A3"/>
    <w:p w14:paraId="149C3588" w14:textId="77777777" w:rsidR="00BE14F0" w:rsidRDefault="00BE14F0">
      <w:pPr>
        <w:sectPr w:rsidR="00BE14F0" w:rsidSect="00923174">
          <w:headerReference w:type="default" r:id="rId8"/>
          <w:pgSz w:w="11906" w:h="16838" w:code="9"/>
          <w:pgMar w:top="3402" w:right="1304" w:bottom="1304" w:left="1814" w:header="567" w:footer="431" w:gutter="0"/>
          <w:cols w:space="708"/>
          <w:formProt w:val="0"/>
        </w:sectPr>
      </w:pPr>
    </w:p>
    <w:p w14:paraId="02B36580" w14:textId="77777777" w:rsidR="005B4409" w:rsidRDefault="005B4409"/>
    <w:tbl>
      <w:tblPr>
        <w:tblW w:w="1418" w:type="dxa"/>
        <w:tblCellMar>
          <w:left w:w="70" w:type="dxa"/>
          <w:right w:w="70" w:type="dxa"/>
        </w:tblCellMar>
        <w:tblLook w:val="0000" w:firstRow="0" w:lastRow="0" w:firstColumn="0" w:lastColumn="0" w:noHBand="0" w:noVBand="0"/>
      </w:tblPr>
      <w:tblGrid>
        <w:gridCol w:w="1418"/>
      </w:tblGrid>
      <w:tr w:rsidR="003228A3" w:rsidRPr="00343045" w14:paraId="1CE5EF01" w14:textId="77777777" w:rsidTr="00FC7E3B">
        <w:trPr>
          <w:trHeight w:hRule="exact" w:val="332"/>
        </w:trPr>
        <w:tc>
          <w:tcPr>
            <w:tcW w:w="1418" w:type="dxa"/>
            <w:vAlign w:val="bottom"/>
          </w:tcPr>
          <w:p w14:paraId="37499500" w14:textId="77777777" w:rsidR="003228A3" w:rsidRPr="00343045" w:rsidRDefault="003228A3">
            <w:pPr>
              <w:pStyle w:val="kopje"/>
              <w:rPr>
                <w:b w:val="0"/>
                <w:bCs/>
              </w:rPr>
            </w:pPr>
            <w:r w:rsidRPr="00343045">
              <w:t>Versiehistorie</w:t>
            </w:r>
          </w:p>
        </w:tc>
      </w:tr>
    </w:tbl>
    <w:p w14:paraId="3C0EC737" w14:textId="77777777" w:rsidR="003228A3" w:rsidRPr="00343045" w:rsidRDefault="003228A3">
      <w:pPr>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5B9DDB1D" w14:textId="77777777" w:rsidTr="00FC7E3B">
        <w:trPr>
          <w:trHeight w:hRule="exact" w:val="281"/>
          <w:tblHeader/>
        </w:trPr>
        <w:tc>
          <w:tcPr>
            <w:tcW w:w="637" w:type="dxa"/>
            <w:vAlign w:val="bottom"/>
          </w:tcPr>
          <w:p w14:paraId="1DFD5842"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B2F9633"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0BA1DB2D"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5B620D1C" w14:textId="77777777" w:rsidR="003228A3" w:rsidRPr="00343045" w:rsidRDefault="003228A3">
            <w:pPr>
              <w:pStyle w:val="tussenkopje"/>
              <w:spacing w:before="0"/>
              <w:rPr>
                <w:lang w:val="nl-NL"/>
              </w:rPr>
            </w:pPr>
            <w:r w:rsidRPr="00343045">
              <w:rPr>
                <w:lang w:val="nl-NL"/>
              </w:rPr>
              <w:t>Opmerking</w:t>
            </w:r>
          </w:p>
        </w:tc>
      </w:tr>
      <w:tr w:rsidR="0085169E" w:rsidRPr="00EB6D63" w14:paraId="23FAA62F" w14:textId="77777777" w:rsidTr="00FC7E3B">
        <w:tc>
          <w:tcPr>
            <w:tcW w:w="637" w:type="dxa"/>
          </w:tcPr>
          <w:p w14:paraId="51EBCF9C" w14:textId="77777777" w:rsidR="0085169E" w:rsidRPr="00EB6D63" w:rsidRDefault="0085169E" w:rsidP="00470FC9">
            <w:pPr>
              <w:rPr>
                <w:rStyle w:val="Versie0"/>
                <w:bCs/>
                <w:sz w:val="16"/>
                <w:szCs w:val="16"/>
              </w:rPr>
            </w:pPr>
            <w:bookmarkStart w:id="15" w:name="bmVersie"/>
            <w:bookmarkEnd w:id="15"/>
            <w:r w:rsidRPr="00EB6D63">
              <w:rPr>
                <w:rStyle w:val="Versie0"/>
                <w:bCs/>
                <w:sz w:val="16"/>
                <w:szCs w:val="16"/>
              </w:rPr>
              <w:t>2.1</w:t>
            </w:r>
          </w:p>
        </w:tc>
        <w:tc>
          <w:tcPr>
            <w:tcW w:w="1560" w:type="dxa"/>
          </w:tcPr>
          <w:p w14:paraId="5E8878F9" w14:textId="77777777" w:rsidR="0085169E" w:rsidRPr="00EB6D63" w:rsidRDefault="0085169E">
            <w:pPr>
              <w:rPr>
                <w:rStyle w:val="Datumopmaakprofiel"/>
                <w:sz w:val="16"/>
                <w:szCs w:val="16"/>
              </w:rPr>
            </w:pPr>
            <w:r w:rsidRPr="00EB6D63">
              <w:rPr>
                <w:rStyle w:val="Datumopmaakprofiel"/>
                <w:sz w:val="16"/>
                <w:szCs w:val="16"/>
              </w:rPr>
              <w:t>23 december 2014</w:t>
            </w:r>
          </w:p>
        </w:tc>
        <w:tc>
          <w:tcPr>
            <w:tcW w:w="1984" w:type="dxa"/>
          </w:tcPr>
          <w:p w14:paraId="3495D87A" w14:textId="77777777" w:rsidR="0085169E" w:rsidRPr="00EB6D63" w:rsidRDefault="0085169E" w:rsidP="00AD6971">
            <w:pPr>
              <w:rPr>
                <w:sz w:val="16"/>
                <w:szCs w:val="16"/>
                <w:lang w:val="en-US"/>
              </w:rPr>
            </w:pPr>
            <w:r w:rsidRPr="00EB6D63">
              <w:rPr>
                <w:sz w:val="16"/>
                <w:szCs w:val="16"/>
                <w:lang w:val="en-US"/>
              </w:rPr>
              <w:t>Kadaster IT/K</w:t>
            </w:r>
            <w:r w:rsidR="001F711F">
              <w:rPr>
                <w:sz w:val="16"/>
                <w:szCs w:val="16"/>
                <w:lang w:val="en-US"/>
              </w:rPr>
              <w:t>I</w:t>
            </w:r>
            <w:r w:rsidRPr="00EB6D63">
              <w:rPr>
                <w:sz w:val="16"/>
                <w:szCs w:val="16"/>
                <w:lang w:val="en-US"/>
              </w:rPr>
              <w:t>W/AV/AA</w:t>
            </w:r>
          </w:p>
        </w:tc>
        <w:tc>
          <w:tcPr>
            <w:tcW w:w="4678" w:type="dxa"/>
          </w:tcPr>
          <w:p w14:paraId="739E88FF" w14:textId="77777777" w:rsidR="0085169E" w:rsidRPr="00EB6D63" w:rsidRDefault="00EB6D63" w:rsidP="00AD6971">
            <w:pPr>
              <w:snapToGrid w:val="0"/>
              <w:rPr>
                <w:sz w:val="16"/>
                <w:szCs w:val="16"/>
              </w:rPr>
            </w:pPr>
            <w:r w:rsidRPr="00EB6D63">
              <w:rPr>
                <w:rFonts w:cs="Arial"/>
                <w:snapToGrid/>
                <w:kern w:val="0"/>
                <w:sz w:val="16"/>
                <w:szCs w:val="16"/>
                <w:lang w:eastAsia="nl-NL"/>
              </w:rPr>
              <w:t xml:space="preserve">CH-61047 </w:t>
            </w:r>
            <w:r w:rsidR="0085169E" w:rsidRPr="00EB6D63">
              <w:rPr>
                <w:sz w:val="16"/>
                <w:szCs w:val="16"/>
              </w:rPr>
              <w:t>Modeldocument v1.3</w:t>
            </w:r>
            <w:r w:rsidRPr="00EB6D63">
              <w:rPr>
                <w:sz w:val="16"/>
                <w:szCs w:val="16"/>
              </w:rPr>
              <w:t xml:space="preserve"> </w:t>
            </w:r>
            <w:r w:rsidR="001F711F">
              <w:rPr>
                <w:sz w:val="16"/>
                <w:szCs w:val="16"/>
              </w:rPr>
              <w:t>–</w:t>
            </w:r>
            <w:r w:rsidRPr="00EB6D63">
              <w:rPr>
                <w:sz w:val="16"/>
                <w:szCs w:val="16"/>
              </w:rPr>
              <w:t xml:space="preserve"> definitief</w:t>
            </w:r>
          </w:p>
        </w:tc>
      </w:tr>
      <w:tr w:rsidR="001F711F" w:rsidRPr="00EB6D63" w14:paraId="33CBB80C" w14:textId="77777777" w:rsidTr="00FC7E3B">
        <w:tc>
          <w:tcPr>
            <w:tcW w:w="637" w:type="dxa"/>
          </w:tcPr>
          <w:p w14:paraId="61C6232D" w14:textId="77777777" w:rsidR="001F711F" w:rsidRPr="00EB6D63" w:rsidRDefault="001F711F" w:rsidP="00470FC9">
            <w:pPr>
              <w:rPr>
                <w:rStyle w:val="Versie0"/>
                <w:bCs/>
                <w:sz w:val="16"/>
                <w:szCs w:val="16"/>
              </w:rPr>
            </w:pPr>
            <w:r>
              <w:rPr>
                <w:rStyle w:val="Versie0"/>
                <w:bCs/>
                <w:sz w:val="16"/>
                <w:szCs w:val="16"/>
              </w:rPr>
              <w:t>2.1.1</w:t>
            </w:r>
          </w:p>
        </w:tc>
        <w:tc>
          <w:tcPr>
            <w:tcW w:w="1560" w:type="dxa"/>
          </w:tcPr>
          <w:p w14:paraId="094067D7" w14:textId="77777777" w:rsidR="001F711F" w:rsidRPr="00EB6D63" w:rsidRDefault="002E52D0">
            <w:pPr>
              <w:rPr>
                <w:rStyle w:val="Datumopmaakprofiel"/>
                <w:sz w:val="16"/>
                <w:szCs w:val="16"/>
              </w:rPr>
            </w:pPr>
            <w:r>
              <w:rPr>
                <w:rStyle w:val="Datumopmaakprofiel"/>
                <w:sz w:val="16"/>
                <w:szCs w:val="16"/>
              </w:rPr>
              <w:t>2</w:t>
            </w:r>
            <w:r w:rsidR="001F711F">
              <w:rPr>
                <w:rStyle w:val="Datumopmaakprofiel"/>
                <w:sz w:val="16"/>
                <w:szCs w:val="16"/>
              </w:rPr>
              <w:t xml:space="preserve"> </w:t>
            </w:r>
            <w:r>
              <w:rPr>
                <w:rStyle w:val="Datumopmaakprofiel"/>
                <w:sz w:val="16"/>
                <w:szCs w:val="16"/>
              </w:rPr>
              <w:t>maart</w:t>
            </w:r>
            <w:r w:rsidR="001F711F">
              <w:rPr>
                <w:rStyle w:val="Datumopmaakprofiel"/>
                <w:sz w:val="16"/>
                <w:szCs w:val="16"/>
              </w:rPr>
              <w:t xml:space="preserve"> 2015</w:t>
            </w:r>
          </w:p>
        </w:tc>
        <w:tc>
          <w:tcPr>
            <w:tcW w:w="1984" w:type="dxa"/>
          </w:tcPr>
          <w:p w14:paraId="06DC6B91" w14:textId="77777777" w:rsidR="001F711F" w:rsidRPr="00EB6D63" w:rsidRDefault="001F711F"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51173F97" w14:textId="77777777" w:rsidR="001F711F" w:rsidRDefault="001F711F" w:rsidP="00AD6971">
            <w:pPr>
              <w:snapToGrid w:val="0"/>
              <w:rPr>
                <w:rFonts w:cs="Arial"/>
                <w:snapToGrid/>
                <w:kern w:val="0"/>
                <w:sz w:val="16"/>
                <w:szCs w:val="16"/>
                <w:lang w:eastAsia="nl-NL"/>
              </w:rPr>
            </w:pPr>
            <w:r>
              <w:rPr>
                <w:rFonts w:cs="Arial"/>
                <w:snapToGrid/>
                <w:kern w:val="0"/>
                <w:sz w:val="16"/>
                <w:szCs w:val="16"/>
                <w:lang w:eastAsia="nl-NL"/>
              </w:rPr>
              <w:t>CH-61047 Modeldocument v1.4 – definitief, wijzigingen:</w:t>
            </w:r>
          </w:p>
          <w:p w14:paraId="03EF5A40"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2.4.1 opmaak ‘geldgever’ aangepast, niet meer onderstreept,</w:t>
            </w:r>
          </w:p>
          <w:p w14:paraId="10660D4A"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2.4.2 Tekstblok Partijnamen in hypotheekakten vervangen door vaste tekst,</w:t>
            </w:r>
            <w:r w:rsidR="006B1016">
              <w:rPr>
                <w:rFonts w:cs="Arial"/>
                <w:snapToGrid/>
                <w:kern w:val="0"/>
                <w:sz w:val="16"/>
                <w:szCs w:val="16"/>
                <w:lang w:eastAsia="nl-NL"/>
              </w:rPr>
              <w:t xml:space="preserve"> </w:t>
            </w:r>
          </w:p>
          <w:p w14:paraId="361880A9" w14:textId="77777777" w:rsidR="003E3D52" w:rsidRDefault="003E3D52" w:rsidP="001F711F">
            <w:pPr>
              <w:snapToGrid w:val="0"/>
              <w:rPr>
                <w:rFonts w:cs="Arial"/>
                <w:snapToGrid/>
                <w:kern w:val="0"/>
                <w:sz w:val="16"/>
                <w:szCs w:val="16"/>
                <w:lang w:eastAsia="nl-NL"/>
              </w:rPr>
            </w:pPr>
            <w:r>
              <w:rPr>
                <w:rFonts w:cs="Arial"/>
                <w:snapToGrid/>
                <w:kern w:val="0"/>
                <w:sz w:val="16"/>
                <w:szCs w:val="16"/>
                <w:lang w:eastAsia="nl-NL"/>
              </w:rPr>
              <w:t xml:space="preserve">- par. 2.9 Tekstblok Overbruggingshypotheek vervangen door </w:t>
            </w:r>
            <w:r w:rsidR="00850854">
              <w:rPr>
                <w:rFonts w:cs="Arial"/>
                <w:snapToGrid/>
                <w:kern w:val="0"/>
                <w:sz w:val="16"/>
                <w:szCs w:val="16"/>
                <w:lang w:eastAsia="nl-NL"/>
              </w:rPr>
              <w:t>een optioneel</w:t>
            </w:r>
            <w:r>
              <w:rPr>
                <w:rFonts w:cs="Arial"/>
                <w:snapToGrid/>
                <w:kern w:val="0"/>
                <w:sz w:val="16"/>
                <w:szCs w:val="16"/>
                <w:lang w:eastAsia="nl-NL"/>
              </w:rPr>
              <w:t xml:space="preserve"> tekst</w:t>
            </w:r>
            <w:r w:rsidR="00850854">
              <w:rPr>
                <w:rFonts w:cs="Arial"/>
                <w:snapToGrid/>
                <w:kern w:val="0"/>
                <w:sz w:val="16"/>
                <w:szCs w:val="16"/>
                <w:lang w:eastAsia="nl-NL"/>
              </w:rPr>
              <w:t>fragment</w:t>
            </w:r>
            <w:r>
              <w:rPr>
                <w:rFonts w:cs="Arial"/>
                <w:snapToGrid/>
                <w:kern w:val="0"/>
                <w:sz w:val="16"/>
                <w:szCs w:val="16"/>
                <w:lang w:eastAsia="nl-NL"/>
              </w:rPr>
              <w:t>,</w:t>
            </w:r>
          </w:p>
          <w:p w14:paraId="650CB6BF" w14:textId="77777777" w:rsidR="00047231" w:rsidRPr="00EB6D63" w:rsidRDefault="00047231" w:rsidP="001F711F">
            <w:pPr>
              <w:snapToGrid w:val="0"/>
              <w:rPr>
                <w:rFonts w:cs="Arial"/>
                <w:snapToGrid/>
                <w:kern w:val="0"/>
                <w:sz w:val="16"/>
                <w:szCs w:val="16"/>
                <w:lang w:eastAsia="nl-NL"/>
              </w:rPr>
            </w:pPr>
            <w:r>
              <w:rPr>
                <w:rFonts w:cs="Arial"/>
                <w:snapToGrid/>
                <w:kern w:val="0"/>
                <w:sz w:val="16"/>
                <w:szCs w:val="16"/>
                <w:lang w:eastAsia="nl-NL"/>
              </w:rPr>
              <w:t>- diverse tekstuele verduidelijkingen.</w:t>
            </w:r>
          </w:p>
        </w:tc>
      </w:tr>
      <w:tr w:rsidR="00025AA2" w:rsidRPr="00EB6D63" w14:paraId="47B8F7E3" w14:textId="77777777" w:rsidTr="00FC7E3B">
        <w:tc>
          <w:tcPr>
            <w:tcW w:w="637" w:type="dxa"/>
          </w:tcPr>
          <w:p w14:paraId="29606519" w14:textId="77777777" w:rsidR="00025AA2" w:rsidRDefault="00025AA2" w:rsidP="00470FC9">
            <w:pPr>
              <w:rPr>
                <w:rStyle w:val="Versie0"/>
                <w:bCs/>
                <w:sz w:val="16"/>
                <w:szCs w:val="16"/>
              </w:rPr>
            </w:pPr>
            <w:r>
              <w:rPr>
                <w:rStyle w:val="Versie0"/>
                <w:bCs/>
                <w:sz w:val="16"/>
                <w:szCs w:val="16"/>
              </w:rPr>
              <w:t>2.2.0</w:t>
            </w:r>
          </w:p>
        </w:tc>
        <w:tc>
          <w:tcPr>
            <w:tcW w:w="1560" w:type="dxa"/>
          </w:tcPr>
          <w:p w14:paraId="72134785" w14:textId="77777777" w:rsidR="00025AA2" w:rsidRDefault="00025AA2" w:rsidP="00025AA2">
            <w:pPr>
              <w:rPr>
                <w:rStyle w:val="Datumopmaakprofiel"/>
                <w:sz w:val="16"/>
                <w:szCs w:val="16"/>
              </w:rPr>
            </w:pPr>
            <w:r>
              <w:rPr>
                <w:rStyle w:val="Datumopmaakprofiel"/>
                <w:sz w:val="16"/>
                <w:szCs w:val="16"/>
              </w:rPr>
              <w:t>9 december 2015</w:t>
            </w:r>
          </w:p>
        </w:tc>
        <w:tc>
          <w:tcPr>
            <w:tcW w:w="1984" w:type="dxa"/>
          </w:tcPr>
          <w:p w14:paraId="68ABB88B" w14:textId="77777777" w:rsidR="00025AA2" w:rsidRPr="00EB6D63" w:rsidRDefault="00025AA2"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ED396D2" w14:textId="77777777" w:rsidR="00025AA2" w:rsidRDefault="00025AA2" w:rsidP="00025AA2">
            <w:pPr>
              <w:snapToGrid w:val="0"/>
              <w:rPr>
                <w:rFonts w:cs="Arial"/>
                <w:snapToGrid/>
                <w:kern w:val="0"/>
                <w:sz w:val="16"/>
                <w:szCs w:val="16"/>
                <w:lang w:eastAsia="nl-NL"/>
              </w:rPr>
            </w:pPr>
            <w:r>
              <w:rPr>
                <w:rFonts w:cs="Arial"/>
                <w:snapToGrid/>
                <w:kern w:val="0"/>
                <w:sz w:val="16"/>
                <w:szCs w:val="16"/>
                <w:lang w:eastAsia="nl-NL"/>
              </w:rPr>
              <w:t>Modeldocument v1.5.0 – definitief:</w:t>
            </w:r>
          </w:p>
          <w:p w14:paraId="364DC677" w14:textId="77777777" w:rsidR="00025AA2" w:rsidRDefault="00025AA2" w:rsidP="00A77D46">
            <w:pPr>
              <w:snapToGrid w:val="0"/>
              <w:rPr>
                <w:rFonts w:cs="Arial"/>
                <w:snapToGrid/>
                <w:kern w:val="0"/>
                <w:sz w:val="16"/>
                <w:szCs w:val="16"/>
                <w:lang w:eastAsia="nl-NL"/>
              </w:rPr>
            </w:pPr>
            <w:r>
              <w:rPr>
                <w:rFonts w:cs="Arial"/>
                <w:snapToGrid/>
                <w:kern w:val="0"/>
                <w:sz w:val="16"/>
                <w:szCs w:val="16"/>
                <w:lang w:eastAsia="nl-NL"/>
              </w:rPr>
              <w:t>AA-2368 par. 2.6 Hypotheekstelling ‘40%’ aangepast naar ‘veertig procent (40%)’</w:t>
            </w:r>
            <w:r w:rsidR="00A77D46">
              <w:rPr>
                <w:rFonts w:cs="Arial"/>
                <w:snapToGrid/>
                <w:kern w:val="0"/>
                <w:sz w:val="16"/>
                <w:szCs w:val="16"/>
                <w:lang w:eastAsia="nl-NL"/>
              </w:rPr>
              <w:t>,</w:t>
            </w:r>
          </w:p>
          <w:p w14:paraId="60C38457" w14:textId="77777777" w:rsidR="00A77D46" w:rsidRDefault="00A77D46" w:rsidP="00A77D46">
            <w:pPr>
              <w:rPr>
                <w:rFonts w:cs="Arial"/>
                <w:snapToGrid/>
                <w:kern w:val="0"/>
                <w:sz w:val="16"/>
                <w:szCs w:val="16"/>
                <w:lang w:eastAsia="nl-NL"/>
              </w:rPr>
            </w:pP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BA3907" w:rsidRPr="00EB6D63" w14:paraId="58264C08" w14:textId="77777777" w:rsidTr="00FC7E3B">
        <w:tc>
          <w:tcPr>
            <w:tcW w:w="637" w:type="dxa"/>
          </w:tcPr>
          <w:p w14:paraId="1E0AAA17" w14:textId="77777777" w:rsidR="00BA3907" w:rsidRDefault="00BA3907" w:rsidP="00470FC9">
            <w:pPr>
              <w:rPr>
                <w:rStyle w:val="Versie0"/>
                <w:bCs/>
                <w:sz w:val="16"/>
                <w:szCs w:val="16"/>
              </w:rPr>
            </w:pPr>
            <w:r>
              <w:rPr>
                <w:rStyle w:val="Versie0"/>
                <w:bCs/>
                <w:sz w:val="16"/>
                <w:szCs w:val="16"/>
              </w:rPr>
              <w:t>2.3.0</w:t>
            </w:r>
          </w:p>
        </w:tc>
        <w:tc>
          <w:tcPr>
            <w:tcW w:w="1560" w:type="dxa"/>
          </w:tcPr>
          <w:p w14:paraId="1A2BFA0B" w14:textId="77777777" w:rsidR="00BA3907" w:rsidRDefault="00BA3907" w:rsidP="00025AA2">
            <w:pPr>
              <w:rPr>
                <w:rStyle w:val="Datumopmaakprofiel"/>
                <w:sz w:val="16"/>
                <w:szCs w:val="16"/>
              </w:rPr>
            </w:pPr>
            <w:r>
              <w:rPr>
                <w:rStyle w:val="Datumopmaakprofiel"/>
                <w:sz w:val="16"/>
                <w:szCs w:val="16"/>
              </w:rPr>
              <w:t>3 maart 2016</w:t>
            </w:r>
          </w:p>
        </w:tc>
        <w:tc>
          <w:tcPr>
            <w:tcW w:w="1984" w:type="dxa"/>
          </w:tcPr>
          <w:p w14:paraId="242428A0" w14:textId="77777777" w:rsidR="00BA3907" w:rsidRPr="00EB6D63" w:rsidRDefault="00BA3907"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A37578C" w14:textId="77777777" w:rsidR="00BA3907" w:rsidRDefault="00BA3907" w:rsidP="00025AA2">
            <w:pPr>
              <w:snapToGrid w:val="0"/>
              <w:rPr>
                <w:rFonts w:cs="Arial"/>
                <w:snapToGrid/>
                <w:kern w:val="0"/>
                <w:sz w:val="16"/>
                <w:szCs w:val="16"/>
                <w:lang w:eastAsia="nl-NL"/>
              </w:rPr>
            </w:pPr>
            <w:r>
              <w:rPr>
                <w:rFonts w:cs="Arial"/>
                <w:snapToGrid/>
                <w:kern w:val="0"/>
                <w:sz w:val="16"/>
                <w:szCs w:val="16"/>
                <w:lang w:eastAsia="nl-NL"/>
              </w:rPr>
              <w:t>AA-2413 Modeldocument v1.6.0: Geen inhoudelijke wijzigingen.</w:t>
            </w:r>
          </w:p>
        </w:tc>
      </w:tr>
      <w:tr w:rsidR="005E4756" w:rsidRPr="00EB6D63" w14:paraId="64EA0CC4" w14:textId="77777777" w:rsidTr="00FC7E3B">
        <w:tc>
          <w:tcPr>
            <w:tcW w:w="637" w:type="dxa"/>
          </w:tcPr>
          <w:p w14:paraId="503FB542" w14:textId="77777777" w:rsidR="005E4756" w:rsidRDefault="005E4756" w:rsidP="00470FC9">
            <w:pPr>
              <w:rPr>
                <w:rStyle w:val="Versie0"/>
                <w:bCs/>
                <w:sz w:val="16"/>
                <w:szCs w:val="16"/>
              </w:rPr>
            </w:pPr>
            <w:r>
              <w:rPr>
                <w:rStyle w:val="Versie0"/>
                <w:bCs/>
                <w:sz w:val="16"/>
                <w:szCs w:val="16"/>
              </w:rPr>
              <w:t>3.0</w:t>
            </w:r>
            <w:r w:rsidR="00EC51F1">
              <w:rPr>
                <w:rStyle w:val="Versie0"/>
                <w:bCs/>
                <w:sz w:val="16"/>
                <w:szCs w:val="16"/>
              </w:rPr>
              <w:t>.0</w:t>
            </w:r>
          </w:p>
        </w:tc>
        <w:tc>
          <w:tcPr>
            <w:tcW w:w="1560" w:type="dxa"/>
          </w:tcPr>
          <w:p w14:paraId="37198376" w14:textId="77777777" w:rsidR="005E4756" w:rsidRDefault="005E4756" w:rsidP="00B31AD5">
            <w:pPr>
              <w:rPr>
                <w:rStyle w:val="Datumopmaakprofiel"/>
                <w:sz w:val="16"/>
                <w:szCs w:val="16"/>
              </w:rPr>
            </w:pPr>
            <w:r>
              <w:rPr>
                <w:rStyle w:val="Datumopmaakprofiel"/>
                <w:sz w:val="16"/>
                <w:szCs w:val="16"/>
              </w:rPr>
              <w:t>2</w:t>
            </w:r>
            <w:r w:rsidR="009C4077">
              <w:rPr>
                <w:rStyle w:val="Datumopmaakprofiel"/>
                <w:sz w:val="16"/>
                <w:szCs w:val="16"/>
              </w:rPr>
              <w:t>9</w:t>
            </w:r>
            <w:r>
              <w:rPr>
                <w:rStyle w:val="Datumopmaakprofiel"/>
                <w:sz w:val="16"/>
                <w:szCs w:val="16"/>
              </w:rPr>
              <w:t xml:space="preserve"> juni 2016</w:t>
            </w:r>
          </w:p>
        </w:tc>
        <w:tc>
          <w:tcPr>
            <w:tcW w:w="1984" w:type="dxa"/>
          </w:tcPr>
          <w:p w14:paraId="68D52194" w14:textId="77777777" w:rsidR="005E4756" w:rsidRPr="00EB6D63" w:rsidRDefault="005E4756" w:rsidP="00AD6971">
            <w:pPr>
              <w:rPr>
                <w:sz w:val="16"/>
                <w:szCs w:val="16"/>
                <w:lang w:val="en-US"/>
              </w:rPr>
            </w:pPr>
            <w:r>
              <w:rPr>
                <w:sz w:val="16"/>
                <w:szCs w:val="16"/>
                <w:lang w:val="en-US"/>
              </w:rPr>
              <w:t>IT/LG/AA</w:t>
            </w:r>
          </w:p>
        </w:tc>
        <w:tc>
          <w:tcPr>
            <w:tcW w:w="4678" w:type="dxa"/>
          </w:tcPr>
          <w:p w14:paraId="53761131" w14:textId="77777777" w:rsidR="004E6747" w:rsidRDefault="005E4756" w:rsidP="004E6747">
            <w:pPr>
              <w:snapToGrid w:val="0"/>
              <w:rPr>
                <w:rFonts w:cs="Arial"/>
                <w:snapToGrid/>
                <w:kern w:val="0"/>
                <w:sz w:val="16"/>
                <w:szCs w:val="16"/>
                <w:lang w:eastAsia="nl-NL"/>
              </w:rPr>
            </w:pPr>
            <w:r w:rsidRPr="005E4756">
              <w:rPr>
                <w:rFonts w:cs="Arial"/>
                <w:snapToGrid/>
                <w:kern w:val="0"/>
                <w:sz w:val="16"/>
                <w:szCs w:val="16"/>
                <w:lang w:eastAsia="nl-NL"/>
              </w:rPr>
              <w:t>MD Obvion nieuw modeldocument v</w:t>
            </w:r>
            <w:r w:rsidR="004E6747">
              <w:rPr>
                <w:rFonts w:cs="Arial"/>
                <w:snapToGrid/>
                <w:kern w:val="0"/>
                <w:sz w:val="16"/>
                <w:szCs w:val="16"/>
                <w:lang w:eastAsia="nl-NL"/>
              </w:rPr>
              <w:t>2.0.0</w:t>
            </w:r>
            <w:r>
              <w:rPr>
                <w:rFonts w:cs="Arial"/>
                <w:snapToGrid/>
                <w:kern w:val="0"/>
                <w:sz w:val="16"/>
                <w:szCs w:val="16"/>
                <w:lang w:eastAsia="nl-NL"/>
              </w:rPr>
              <w:t xml:space="preserve">: </w:t>
            </w:r>
          </w:p>
          <w:p w14:paraId="737E6A40" w14:textId="77777777" w:rsidR="004E6747" w:rsidRDefault="004E6747" w:rsidP="004E6747">
            <w:pPr>
              <w:snapToGrid w:val="0"/>
              <w:rPr>
                <w:rFonts w:cs="Arial"/>
                <w:snapToGrid/>
                <w:kern w:val="0"/>
                <w:sz w:val="16"/>
                <w:szCs w:val="16"/>
                <w:lang w:eastAsia="nl-NL"/>
              </w:rPr>
            </w:pPr>
            <w:r>
              <w:rPr>
                <w:rFonts w:cs="Arial"/>
                <w:snapToGrid/>
                <w:kern w:val="0"/>
                <w:sz w:val="16"/>
                <w:szCs w:val="16"/>
                <w:lang w:eastAsia="nl-NL"/>
              </w:rPr>
              <w:t xml:space="preserve">AA-2855 </w:t>
            </w:r>
            <w:r w:rsidR="005E4756" w:rsidRPr="005E4756">
              <w:rPr>
                <w:rFonts w:cs="Arial"/>
                <w:snapToGrid/>
                <w:kern w:val="0"/>
                <w:sz w:val="16"/>
                <w:szCs w:val="16"/>
                <w:lang w:eastAsia="nl-NL"/>
              </w:rPr>
              <w:t>Keuzetekst ‘SVn Starterslening’ toegevoegd</w:t>
            </w:r>
            <w:r w:rsidR="005E4756">
              <w:rPr>
                <w:rFonts w:cs="Arial"/>
                <w:snapToGrid/>
                <w:kern w:val="0"/>
                <w:sz w:val="16"/>
                <w:szCs w:val="16"/>
                <w:lang w:eastAsia="nl-NL"/>
              </w:rPr>
              <w:t xml:space="preserve">, </w:t>
            </w:r>
            <w:r w:rsidR="005E4756" w:rsidRPr="005E4756">
              <w:rPr>
                <w:rFonts w:cs="Arial"/>
                <w:snapToGrid/>
                <w:kern w:val="0"/>
                <w:sz w:val="16"/>
                <w:szCs w:val="16"/>
                <w:lang w:eastAsia="nl-NL"/>
              </w:rPr>
              <w:t>Offerte heet nu ‘Bindend aanbod’</w:t>
            </w:r>
            <w:r w:rsidR="00CB4E99">
              <w:rPr>
                <w:rFonts w:cs="Arial"/>
                <w:snapToGrid/>
                <w:kern w:val="0"/>
                <w:sz w:val="16"/>
                <w:szCs w:val="16"/>
                <w:lang w:eastAsia="nl-NL"/>
              </w:rPr>
              <w:t>.</w:t>
            </w:r>
            <w:r w:rsidR="00B31AD5">
              <w:rPr>
                <w:rFonts w:cs="Arial"/>
                <w:snapToGrid/>
                <w:kern w:val="0"/>
                <w:sz w:val="16"/>
                <w:szCs w:val="16"/>
                <w:lang w:eastAsia="nl-NL"/>
              </w:rPr>
              <w:t xml:space="preserve"> </w:t>
            </w:r>
          </w:p>
          <w:p w14:paraId="53BF1734" w14:textId="77777777" w:rsidR="005E4756" w:rsidRDefault="00B31AD5" w:rsidP="004E6747">
            <w:pPr>
              <w:snapToGrid w:val="0"/>
              <w:rPr>
                <w:rFonts w:cs="Arial"/>
                <w:snapToGrid/>
                <w:kern w:val="0"/>
                <w:sz w:val="16"/>
                <w:szCs w:val="16"/>
                <w:lang w:eastAsia="nl-NL"/>
              </w:rPr>
            </w:pPr>
            <w:r>
              <w:rPr>
                <w:rFonts w:cs="Arial"/>
                <w:snapToGrid/>
                <w:kern w:val="0"/>
                <w:sz w:val="16"/>
                <w:szCs w:val="16"/>
                <w:lang w:eastAsia="nl-NL"/>
              </w:rPr>
              <w:t xml:space="preserve">AA-2914 </w:t>
            </w:r>
            <w:r w:rsidR="004E6747" w:rsidRPr="004E6747">
              <w:rPr>
                <w:rFonts w:cs="Arial"/>
                <w:snapToGrid/>
                <w:kern w:val="0"/>
                <w:sz w:val="16"/>
                <w:szCs w:val="16"/>
                <w:lang w:eastAsia="nl-NL"/>
              </w:rPr>
              <w:t>Keuzeblok Partijnamen Hypotheekakte</w:t>
            </w:r>
            <w:r w:rsidR="006D3C48">
              <w:rPr>
                <w:rFonts w:cs="Arial"/>
                <w:snapToGrid/>
                <w:kern w:val="0"/>
                <w:sz w:val="16"/>
                <w:szCs w:val="16"/>
                <w:lang w:eastAsia="nl-NL"/>
              </w:rPr>
              <w:t xml:space="preserve"> toegevoegd.</w:t>
            </w:r>
          </w:p>
        </w:tc>
      </w:tr>
      <w:tr w:rsidR="00CF78AF" w:rsidRPr="00EB6D63" w14:paraId="3E0E2752" w14:textId="77777777" w:rsidTr="00FC7E3B">
        <w:tc>
          <w:tcPr>
            <w:tcW w:w="637" w:type="dxa"/>
          </w:tcPr>
          <w:p w14:paraId="305EED88" w14:textId="4A46B44E" w:rsidR="00CF78AF" w:rsidRDefault="00CF78AF" w:rsidP="00470FC9">
            <w:pPr>
              <w:rPr>
                <w:rStyle w:val="Versie0"/>
                <w:bCs/>
                <w:sz w:val="16"/>
                <w:szCs w:val="16"/>
              </w:rPr>
            </w:pPr>
            <w:r>
              <w:rPr>
                <w:rStyle w:val="Versie0"/>
                <w:bCs/>
                <w:sz w:val="16"/>
                <w:szCs w:val="16"/>
              </w:rPr>
              <w:t>3.1.0</w:t>
            </w:r>
          </w:p>
        </w:tc>
        <w:tc>
          <w:tcPr>
            <w:tcW w:w="1560" w:type="dxa"/>
          </w:tcPr>
          <w:p w14:paraId="44CB3620" w14:textId="1813316A" w:rsidR="00CF78AF" w:rsidRDefault="00CF78AF" w:rsidP="00B31AD5">
            <w:pPr>
              <w:rPr>
                <w:rStyle w:val="Datumopmaakprofiel"/>
                <w:sz w:val="16"/>
                <w:szCs w:val="16"/>
              </w:rPr>
            </w:pPr>
            <w:r w:rsidRPr="00CF78AF">
              <w:rPr>
                <w:rStyle w:val="Datumopmaakprofiel"/>
                <w:sz w:val="16"/>
                <w:szCs w:val="16"/>
              </w:rPr>
              <w:t>7 december 2017</w:t>
            </w:r>
          </w:p>
        </w:tc>
        <w:tc>
          <w:tcPr>
            <w:tcW w:w="1984" w:type="dxa"/>
          </w:tcPr>
          <w:p w14:paraId="42E83A8C" w14:textId="1FC6F84C" w:rsidR="00CF78AF" w:rsidRDefault="00CF78AF" w:rsidP="00AD6971">
            <w:pPr>
              <w:rPr>
                <w:sz w:val="16"/>
                <w:szCs w:val="16"/>
                <w:lang w:val="en-US"/>
              </w:rPr>
            </w:pPr>
            <w:r w:rsidRPr="00CF78AF">
              <w:rPr>
                <w:sz w:val="16"/>
                <w:szCs w:val="16"/>
                <w:lang w:val="en-US"/>
              </w:rPr>
              <w:t>IT/LG/AA</w:t>
            </w:r>
          </w:p>
        </w:tc>
        <w:tc>
          <w:tcPr>
            <w:tcW w:w="4678" w:type="dxa"/>
          </w:tcPr>
          <w:p w14:paraId="621AED4A" w14:textId="7DEC2B49" w:rsidR="00CF78AF" w:rsidRPr="005E4756" w:rsidRDefault="00CF78AF" w:rsidP="00B16CC4">
            <w:pPr>
              <w:rPr>
                <w:rFonts w:cs="Arial"/>
                <w:snapToGrid/>
                <w:kern w:val="0"/>
                <w:sz w:val="16"/>
                <w:szCs w:val="16"/>
                <w:lang w:eastAsia="nl-NL"/>
              </w:rPr>
            </w:pPr>
            <w:r w:rsidRPr="00CF78AF">
              <w:rPr>
                <w:rFonts w:cs="Arial"/>
                <w:snapToGrid/>
                <w:kern w:val="0"/>
                <w:sz w:val="16"/>
                <w:szCs w:val="16"/>
                <w:lang w:eastAsia="nl-NL"/>
              </w:rPr>
              <w:t>AA-3613 Modeldocument v</w:t>
            </w:r>
            <w:r w:rsidR="00B16CC4">
              <w:rPr>
                <w:rFonts w:cs="Arial"/>
                <w:snapToGrid/>
                <w:kern w:val="0"/>
                <w:sz w:val="16"/>
                <w:szCs w:val="16"/>
                <w:lang w:eastAsia="nl-NL"/>
              </w:rPr>
              <w:t>2.0.0:</w:t>
            </w:r>
            <w:r w:rsidRPr="00CF78AF">
              <w:rPr>
                <w:rFonts w:cs="Arial"/>
                <w:snapToGrid/>
                <w:kern w:val="0"/>
                <w:sz w:val="16"/>
                <w:szCs w:val="16"/>
                <w:lang w:eastAsia="nl-NL"/>
              </w:rPr>
              <w:t xml:space="preserve"> nieuwste versie tekstblokken Aanhef en Equivalentieverklaring.</w:t>
            </w:r>
          </w:p>
        </w:tc>
      </w:tr>
      <w:tr w:rsidR="0097161C" w:rsidRPr="00EB6D63" w14:paraId="09914F57" w14:textId="77777777" w:rsidTr="00FC7E3B">
        <w:tc>
          <w:tcPr>
            <w:tcW w:w="637" w:type="dxa"/>
          </w:tcPr>
          <w:p w14:paraId="64942602" w14:textId="269D6D3C" w:rsidR="0097161C" w:rsidRDefault="0097161C" w:rsidP="00470FC9">
            <w:pPr>
              <w:rPr>
                <w:rStyle w:val="Versie0"/>
                <w:bCs/>
                <w:sz w:val="16"/>
                <w:szCs w:val="16"/>
              </w:rPr>
            </w:pPr>
            <w:r>
              <w:rPr>
                <w:rStyle w:val="Versie0"/>
                <w:bCs/>
                <w:sz w:val="16"/>
                <w:szCs w:val="16"/>
              </w:rPr>
              <w:t>3.2.0</w:t>
            </w:r>
          </w:p>
        </w:tc>
        <w:tc>
          <w:tcPr>
            <w:tcW w:w="1560" w:type="dxa"/>
          </w:tcPr>
          <w:p w14:paraId="22830234" w14:textId="308E17F1" w:rsidR="0097161C" w:rsidRPr="00CF78AF" w:rsidRDefault="0044662A" w:rsidP="0044662A">
            <w:pPr>
              <w:rPr>
                <w:rStyle w:val="Datumopmaakprofiel"/>
                <w:sz w:val="16"/>
                <w:szCs w:val="16"/>
              </w:rPr>
            </w:pPr>
            <w:r>
              <w:rPr>
                <w:rStyle w:val="Datumopmaakprofiel"/>
                <w:sz w:val="16"/>
                <w:szCs w:val="16"/>
              </w:rPr>
              <w:t>16</w:t>
            </w:r>
            <w:r w:rsidR="0097161C">
              <w:rPr>
                <w:rStyle w:val="Datumopmaakprofiel"/>
                <w:sz w:val="16"/>
                <w:szCs w:val="16"/>
              </w:rPr>
              <w:t xml:space="preserve"> </w:t>
            </w:r>
            <w:r>
              <w:rPr>
                <w:rStyle w:val="Datumopmaakprofiel"/>
                <w:sz w:val="16"/>
                <w:szCs w:val="16"/>
              </w:rPr>
              <w:t>mei</w:t>
            </w:r>
            <w:r w:rsidR="0097161C">
              <w:rPr>
                <w:rStyle w:val="Datumopmaakprofiel"/>
                <w:sz w:val="16"/>
                <w:szCs w:val="16"/>
              </w:rPr>
              <w:t xml:space="preserve"> 2018</w:t>
            </w:r>
          </w:p>
        </w:tc>
        <w:tc>
          <w:tcPr>
            <w:tcW w:w="1984" w:type="dxa"/>
          </w:tcPr>
          <w:p w14:paraId="16F858D0" w14:textId="08355653" w:rsidR="0097161C" w:rsidRPr="00CF78AF" w:rsidRDefault="0097161C" w:rsidP="00AD6971">
            <w:pPr>
              <w:rPr>
                <w:sz w:val="16"/>
                <w:szCs w:val="16"/>
                <w:lang w:val="en-US"/>
              </w:rPr>
            </w:pPr>
            <w:r w:rsidRPr="00CF78AF">
              <w:rPr>
                <w:sz w:val="16"/>
                <w:szCs w:val="16"/>
                <w:lang w:val="en-US"/>
              </w:rPr>
              <w:t>IT/LG/AA</w:t>
            </w:r>
          </w:p>
        </w:tc>
        <w:tc>
          <w:tcPr>
            <w:tcW w:w="4678" w:type="dxa"/>
          </w:tcPr>
          <w:p w14:paraId="30868443" w14:textId="5A0A0BA8" w:rsidR="0097161C" w:rsidRDefault="0097161C" w:rsidP="0097161C">
            <w:pPr>
              <w:rPr>
                <w:sz w:val="16"/>
                <w:szCs w:val="16"/>
              </w:rPr>
            </w:pPr>
            <w:r w:rsidRPr="00F950F2">
              <w:rPr>
                <w:sz w:val="16"/>
                <w:szCs w:val="16"/>
              </w:rPr>
              <w:t>AA-3777</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563957C9" w14:textId="77777777" w:rsidR="0097161C" w:rsidRDefault="0097161C" w:rsidP="0097161C">
            <w:pPr>
              <w:rPr>
                <w:sz w:val="16"/>
                <w:szCs w:val="16"/>
              </w:rPr>
            </w:pPr>
            <w:r w:rsidRPr="00F950F2">
              <w:rPr>
                <w:sz w:val="16"/>
                <w:szCs w:val="16"/>
              </w:rPr>
              <w:t>AA-3748</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073E7D2" w14:textId="732F6151" w:rsidR="0044662A" w:rsidRPr="00AF5F3D" w:rsidRDefault="0044662A" w:rsidP="0097161C">
            <w:pPr>
              <w:rPr>
                <w:snapToGrid/>
                <w:sz w:val="16"/>
                <w:szCs w:val="16"/>
              </w:rPr>
            </w:pPr>
            <w:r>
              <w:rPr>
                <w:sz w:val="16"/>
                <w:szCs w:val="16"/>
              </w:rPr>
              <w:t>AA-3724 Modeldocument v4.6.0 TB Recht: vermelding aantal bij (Eigendom belast met) Opstal, Erfpacht en BP rechten.</w:t>
            </w:r>
          </w:p>
        </w:tc>
      </w:tr>
      <w:tr w:rsidR="00AF5F3D" w:rsidRPr="00EB6D63" w14:paraId="06D77EE6" w14:textId="77777777" w:rsidTr="00FC7E3B">
        <w:tc>
          <w:tcPr>
            <w:tcW w:w="637" w:type="dxa"/>
          </w:tcPr>
          <w:p w14:paraId="6D55EB09" w14:textId="142BF827" w:rsidR="00AF5F3D" w:rsidRDefault="00AF5F3D" w:rsidP="00AF5F3D">
            <w:pPr>
              <w:rPr>
                <w:rStyle w:val="Versie0"/>
                <w:bCs/>
                <w:sz w:val="16"/>
                <w:szCs w:val="16"/>
              </w:rPr>
            </w:pPr>
            <w:r>
              <w:rPr>
                <w:rStyle w:val="Versie0"/>
                <w:bCs/>
                <w:sz w:val="16"/>
                <w:szCs w:val="16"/>
              </w:rPr>
              <w:t>3.3.0</w:t>
            </w:r>
          </w:p>
        </w:tc>
        <w:tc>
          <w:tcPr>
            <w:tcW w:w="1560" w:type="dxa"/>
          </w:tcPr>
          <w:p w14:paraId="1426A957" w14:textId="22AB3ED6" w:rsidR="00AF5F3D" w:rsidRDefault="00AF5F3D" w:rsidP="00AF5F3D">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2A3B25D4" w14:textId="2B738E85" w:rsidR="00AF5F3D" w:rsidRPr="00CF78AF" w:rsidRDefault="00AF5F3D" w:rsidP="00AF5F3D">
            <w:pPr>
              <w:rPr>
                <w:sz w:val="16"/>
                <w:szCs w:val="16"/>
                <w:lang w:val="en-US"/>
              </w:rPr>
            </w:pPr>
            <w:r w:rsidRPr="0043720F">
              <w:rPr>
                <w:rFonts w:ascii="Helvetica" w:hAnsi="Helvetica" w:cs="Helvetica"/>
                <w:sz w:val="16"/>
                <w:szCs w:val="16"/>
                <w:lang w:val="en-GB"/>
              </w:rPr>
              <w:t>IT/LG/AA</w:t>
            </w:r>
          </w:p>
        </w:tc>
        <w:tc>
          <w:tcPr>
            <w:tcW w:w="4678" w:type="dxa"/>
          </w:tcPr>
          <w:p w14:paraId="3A270AD6" w14:textId="1DF8D976" w:rsidR="00AF5F3D" w:rsidRPr="00F950F2" w:rsidRDefault="00AF5F3D" w:rsidP="00AF5F3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v.2.0.0 TB Burgerlijke staat: </w:t>
            </w:r>
            <w:r w:rsidRPr="0043720F">
              <w:rPr>
                <w:rFonts w:cs="Arial"/>
                <w:sz w:val="16"/>
                <w:szCs w:val="16"/>
              </w:rPr>
              <w:t>Terugdraaien issue AA-3777 (Geregistreerd partnerschap).</w:t>
            </w:r>
          </w:p>
        </w:tc>
      </w:tr>
      <w:tr w:rsidR="00C8032C" w:rsidRPr="00EB6D63" w14:paraId="164E46A8" w14:textId="77777777" w:rsidTr="00FC7E3B">
        <w:tc>
          <w:tcPr>
            <w:tcW w:w="637" w:type="dxa"/>
          </w:tcPr>
          <w:p w14:paraId="44FA34BC" w14:textId="16848DA2" w:rsidR="00C8032C" w:rsidRDefault="00C8032C" w:rsidP="00AF5F3D">
            <w:pPr>
              <w:rPr>
                <w:rStyle w:val="Versie0"/>
                <w:bCs/>
                <w:sz w:val="16"/>
                <w:szCs w:val="16"/>
              </w:rPr>
            </w:pPr>
            <w:r>
              <w:rPr>
                <w:rStyle w:val="Versie0"/>
                <w:bCs/>
                <w:sz w:val="16"/>
                <w:szCs w:val="16"/>
              </w:rPr>
              <w:t>3.4.0</w:t>
            </w:r>
          </w:p>
        </w:tc>
        <w:tc>
          <w:tcPr>
            <w:tcW w:w="1560" w:type="dxa"/>
          </w:tcPr>
          <w:p w14:paraId="4DC5DE72" w14:textId="4C0B1B40" w:rsidR="00C8032C" w:rsidRDefault="00C8032C" w:rsidP="00AF5F3D">
            <w:pPr>
              <w:rPr>
                <w:rStyle w:val="Datumopmaakprofiel"/>
                <w:rFonts w:cs="Helvetica"/>
                <w:sz w:val="16"/>
                <w:szCs w:val="16"/>
              </w:rPr>
            </w:pPr>
            <w:r>
              <w:rPr>
                <w:rStyle w:val="Datumopmaakprofiel"/>
                <w:rFonts w:cs="Helvetica"/>
                <w:sz w:val="16"/>
                <w:szCs w:val="16"/>
              </w:rPr>
              <w:t>23 september 2020</w:t>
            </w:r>
          </w:p>
        </w:tc>
        <w:tc>
          <w:tcPr>
            <w:tcW w:w="1984" w:type="dxa"/>
          </w:tcPr>
          <w:p w14:paraId="3AF3A690" w14:textId="08BF6131" w:rsidR="00C8032C" w:rsidRPr="0043720F" w:rsidRDefault="00C8032C" w:rsidP="00AF5F3D">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4678" w:type="dxa"/>
          </w:tcPr>
          <w:p w14:paraId="3049B26A" w14:textId="1AE6CAD7" w:rsidR="00C8032C" w:rsidRPr="000955EA" w:rsidRDefault="00C8032C" w:rsidP="00AF5F3D">
            <w:pPr>
              <w:rPr>
                <w:rFonts w:cs="Arial"/>
                <w:sz w:val="16"/>
                <w:szCs w:val="16"/>
              </w:rPr>
            </w:pPr>
            <w:r w:rsidRPr="000955EA">
              <w:rPr>
                <w:rFonts w:cs="Arial"/>
                <w:sz w:val="16"/>
                <w:szCs w:val="16"/>
              </w:rPr>
              <w:t>V</w:t>
            </w:r>
            <w:r w:rsidRPr="00FC7E3B">
              <w:rPr>
                <w:rFonts w:cs="Arial"/>
                <w:sz w:val="16"/>
                <w:szCs w:val="16"/>
              </w:rPr>
              <w:t>ersienummers verwijderd uit de tabel onder 1.3 Referenties.</w:t>
            </w:r>
          </w:p>
        </w:tc>
      </w:tr>
      <w:tr w:rsidR="000955EA" w:rsidRPr="00EB6D63" w14:paraId="77174410" w14:textId="77777777" w:rsidTr="00FC7E3B">
        <w:tc>
          <w:tcPr>
            <w:tcW w:w="637" w:type="dxa"/>
          </w:tcPr>
          <w:p w14:paraId="75F33FF1" w14:textId="19A6DA8E" w:rsidR="000955EA" w:rsidRDefault="000955EA" w:rsidP="00AF5F3D">
            <w:pPr>
              <w:rPr>
                <w:rStyle w:val="Versie0"/>
                <w:bCs/>
                <w:sz w:val="16"/>
                <w:szCs w:val="16"/>
              </w:rPr>
            </w:pPr>
            <w:r>
              <w:rPr>
                <w:rStyle w:val="Versie0"/>
                <w:bCs/>
                <w:sz w:val="16"/>
                <w:szCs w:val="16"/>
              </w:rPr>
              <w:t>4.0.0</w:t>
            </w:r>
          </w:p>
        </w:tc>
        <w:tc>
          <w:tcPr>
            <w:tcW w:w="1560" w:type="dxa"/>
          </w:tcPr>
          <w:p w14:paraId="0FE907A6" w14:textId="229D43E3" w:rsidR="000955EA" w:rsidRDefault="000955EA" w:rsidP="00AF5F3D">
            <w:pPr>
              <w:rPr>
                <w:rStyle w:val="Datumopmaakprofiel"/>
                <w:rFonts w:cs="Helvetica"/>
                <w:sz w:val="16"/>
                <w:szCs w:val="16"/>
              </w:rPr>
            </w:pPr>
            <w:r>
              <w:rPr>
                <w:rStyle w:val="Datumopmaakprofiel"/>
                <w:rFonts w:cs="Helvetica"/>
                <w:sz w:val="16"/>
                <w:szCs w:val="16"/>
              </w:rPr>
              <w:t>24 januari 2024</w:t>
            </w:r>
          </w:p>
        </w:tc>
        <w:tc>
          <w:tcPr>
            <w:tcW w:w="1984" w:type="dxa"/>
          </w:tcPr>
          <w:p w14:paraId="79D731F5" w14:textId="351B2A3F" w:rsidR="000955EA" w:rsidRDefault="00AD02F4" w:rsidP="00AF5F3D">
            <w:pPr>
              <w:rPr>
                <w:rFonts w:ascii="Helvetica" w:hAnsi="Helvetica" w:cs="Helvetica"/>
                <w:sz w:val="16"/>
                <w:szCs w:val="16"/>
                <w:lang w:val="en-GB"/>
              </w:rPr>
            </w:pPr>
            <w:r>
              <w:t>BOI/BSU2/Team 2/AA</w:t>
            </w:r>
          </w:p>
        </w:tc>
        <w:tc>
          <w:tcPr>
            <w:tcW w:w="4678" w:type="dxa"/>
          </w:tcPr>
          <w:p w14:paraId="5E943A38" w14:textId="77777777" w:rsidR="000955EA" w:rsidRDefault="000955EA" w:rsidP="00AF5F3D">
            <w:pPr>
              <w:rPr>
                <w:rFonts w:cs="Arial"/>
                <w:sz w:val="16"/>
                <w:szCs w:val="16"/>
              </w:rPr>
            </w:pPr>
            <w:r>
              <w:rPr>
                <w:rFonts w:cs="Arial"/>
                <w:sz w:val="16"/>
                <w:szCs w:val="16"/>
              </w:rPr>
              <w:t>AA-6142: Nieuw modeldocument 3.0</w:t>
            </w:r>
            <w:r w:rsidR="00FC7E3B">
              <w:rPr>
                <w:rFonts w:cs="Arial"/>
                <w:sz w:val="16"/>
                <w:szCs w:val="16"/>
              </w:rPr>
              <w:t>.0</w:t>
            </w:r>
            <w:r>
              <w:rPr>
                <w:rFonts w:cs="Arial"/>
                <w:sz w:val="16"/>
                <w:szCs w:val="16"/>
              </w:rPr>
              <w:t xml:space="preserve"> betreft wijzigingen bankmodel</w:t>
            </w:r>
          </w:p>
          <w:p w14:paraId="4FA48F38" w14:textId="7EDC4C00" w:rsidR="00346D2E" w:rsidRDefault="00346D2E" w:rsidP="00AF5F3D">
            <w:pPr>
              <w:rPr>
                <w:rFonts w:cs="Arial"/>
                <w:sz w:val="16"/>
                <w:szCs w:val="16"/>
              </w:rPr>
            </w:pPr>
          </w:p>
        </w:tc>
      </w:tr>
      <w:tr w:rsidR="00AD02F4" w:rsidRPr="00EB6D63" w14:paraId="431B1387" w14:textId="77777777" w:rsidTr="00FC7E3B">
        <w:trPr>
          <w:ins w:id="16" w:author="Groot, Karina de" w:date="2025-02-03T13:43:00Z"/>
        </w:trPr>
        <w:tc>
          <w:tcPr>
            <w:tcW w:w="637" w:type="dxa"/>
          </w:tcPr>
          <w:p w14:paraId="79F57015" w14:textId="70D77FF8" w:rsidR="00AD02F4" w:rsidRDefault="00AD02F4" w:rsidP="00AF5F3D">
            <w:pPr>
              <w:rPr>
                <w:ins w:id="17" w:author="Groot, Karina de" w:date="2025-02-03T13:43:00Z" w16du:dateUtc="2025-02-03T12:43:00Z"/>
                <w:rStyle w:val="Versie0"/>
                <w:bCs/>
                <w:sz w:val="16"/>
                <w:szCs w:val="16"/>
              </w:rPr>
            </w:pPr>
            <w:ins w:id="18" w:author="Groot, Karina de" w:date="2025-02-03T13:43:00Z" w16du:dateUtc="2025-02-03T12:43:00Z">
              <w:r>
                <w:rPr>
                  <w:rStyle w:val="Versie0"/>
                  <w:bCs/>
                  <w:sz w:val="16"/>
                  <w:szCs w:val="16"/>
                </w:rPr>
                <w:t>5.0</w:t>
              </w:r>
            </w:ins>
          </w:p>
        </w:tc>
        <w:tc>
          <w:tcPr>
            <w:tcW w:w="1560" w:type="dxa"/>
          </w:tcPr>
          <w:p w14:paraId="57D9D575" w14:textId="5CA96347" w:rsidR="00AD02F4" w:rsidRDefault="00AD02F4" w:rsidP="00AF5F3D">
            <w:pPr>
              <w:rPr>
                <w:ins w:id="19" w:author="Groot, Karina de" w:date="2025-02-03T13:43:00Z" w16du:dateUtc="2025-02-03T12:43:00Z"/>
                <w:rStyle w:val="Datumopmaakprofiel"/>
                <w:rFonts w:cs="Helvetica"/>
                <w:sz w:val="16"/>
                <w:szCs w:val="16"/>
              </w:rPr>
            </w:pPr>
            <w:ins w:id="20" w:author="Groot, Karina de" w:date="2025-02-03T13:43:00Z" w16du:dateUtc="2025-02-03T12:43:00Z">
              <w:r>
                <w:rPr>
                  <w:rStyle w:val="Datumopmaakprofiel"/>
                  <w:rFonts w:cs="Helvetica"/>
                  <w:sz w:val="16"/>
                  <w:szCs w:val="16"/>
                </w:rPr>
                <w:t>3 februari 2025</w:t>
              </w:r>
            </w:ins>
          </w:p>
        </w:tc>
        <w:tc>
          <w:tcPr>
            <w:tcW w:w="1984" w:type="dxa"/>
          </w:tcPr>
          <w:p w14:paraId="5ADEBED9" w14:textId="4561DEBA" w:rsidR="00AD02F4" w:rsidRDefault="00AD02F4" w:rsidP="00AF5F3D">
            <w:pPr>
              <w:rPr>
                <w:ins w:id="21" w:author="Groot, Karina de" w:date="2025-02-03T13:43:00Z" w16du:dateUtc="2025-02-03T12:43:00Z"/>
              </w:rPr>
            </w:pPr>
            <w:ins w:id="22" w:author="Groot, Karina de" w:date="2025-02-03T13:43:00Z" w16du:dateUtc="2025-02-03T12:43:00Z">
              <w:r>
                <w:t>BOI/BSU2/Team 2/AA</w:t>
              </w:r>
            </w:ins>
          </w:p>
        </w:tc>
        <w:tc>
          <w:tcPr>
            <w:tcW w:w="4678" w:type="dxa"/>
          </w:tcPr>
          <w:p w14:paraId="2E4C6067" w14:textId="3B04C58C" w:rsidR="00AD02F4" w:rsidRDefault="00AD02F4" w:rsidP="00AF5F3D">
            <w:pPr>
              <w:rPr>
                <w:ins w:id="23" w:author="Groot, Karina de" w:date="2025-02-03T13:43:00Z" w16du:dateUtc="2025-02-03T12:43:00Z"/>
                <w:rFonts w:cs="Arial"/>
                <w:sz w:val="16"/>
                <w:szCs w:val="16"/>
              </w:rPr>
            </w:pPr>
            <w:ins w:id="24" w:author="Groot, Karina de" w:date="2025-02-03T13:43:00Z" w16du:dateUtc="2025-02-03T12:43:00Z">
              <w:r>
                <w:rPr>
                  <w:rFonts w:cs="Arial"/>
                  <w:sz w:val="16"/>
                  <w:szCs w:val="16"/>
                </w:rPr>
                <w:t xml:space="preserve">AA-6732: </w:t>
              </w:r>
            </w:ins>
            <w:ins w:id="25" w:author="Groot, Karina de" w:date="2025-02-03T13:44:00Z" w16du:dateUtc="2025-02-03T12:44:00Z">
              <w:r>
                <w:rPr>
                  <w:rFonts w:cs="Arial"/>
                  <w:sz w:val="16"/>
                  <w:szCs w:val="16"/>
                </w:rPr>
                <w:t xml:space="preserve">Het is nu mogelijk de akte genderneutraal op te stellen. De telstblokken zijn hierop aangepast en </w:t>
              </w:r>
            </w:ins>
            <w:ins w:id="26" w:author="Groot, Karina de" w:date="2025-02-06T13:54:00Z" w16du:dateUtc="2025-02-06T12:54:00Z">
              <w:r w:rsidR="002A4EBD">
                <w:rPr>
                  <w:rFonts w:cs="Arial"/>
                  <w:sz w:val="16"/>
                  <w:szCs w:val="16"/>
                </w:rPr>
                <w:t xml:space="preserve">de volgende keuzeteksten zijn toegevoegd: </w:t>
              </w:r>
            </w:ins>
            <w:ins w:id="27" w:author="Groot, Karina de" w:date="2025-02-03T13:44:00Z" w16du:dateUtc="2025-02-03T12:44:00Z">
              <w:r>
                <w:rPr>
                  <w:rFonts w:cs="Arial"/>
                  <w:sz w:val="16"/>
                  <w:szCs w:val="16"/>
                </w:rPr>
                <w:t>‘</w:t>
              </w:r>
              <w:r w:rsidRPr="00EA3A91">
                <w:rPr>
                  <w:sz w:val="16"/>
                  <w:szCs w:val="16"/>
                </w:rPr>
                <w:t>k</w:t>
              </w:r>
              <w:r>
                <w:rPr>
                  <w:sz w:val="16"/>
                  <w:szCs w:val="16"/>
                </w:rPr>
                <w:t>_PersonenVolmacht</w:t>
              </w:r>
              <w:r w:rsidRPr="00EA3A91">
                <w:rPr>
                  <w:sz w:val="16"/>
                  <w:szCs w:val="16"/>
                </w:rPr>
                <w:t>’</w:t>
              </w:r>
            </w:ins>
            <w:ins w:id="28" w:author="Groot, Karina de" w:date="2025-02-06T13:54:00Z" w16du:dateUtc="2025-02-06T12:54:00Z">
              <w:r w:rsidR="002A4EBD">
                <w:rPr>
                  <w:sz w:val="16"/>
                  <w:szCs w:val="16"/>
                </w:rPr>
                <w:t xml:space="preserve">, </w:t>
              </w:r>
            </w:ins>
            <w:ins w:id="29" w:author="Groot, Karina de" w:date="2025-02-06T13:55:00Z" w16du:dateUtc="2025-02-06T12:55:00Z">
              <w:r w:rsidR="002A4EBD">
                <w:rPr>
                  <w:sz w:val="16"/>
                  <w:szCs w:val="16"/>
                </w:rPr>
                <w:t>‘</w:t>
              </w:r>
            </w:ins>
            <w:ins w:id="30" w:author="Groot, Karina de" w:date="2025-02-06T13:54:00Z" w16du:dateUtc="2025-02-06T12:54:00Z">
              <w:r w:rsidR="002A4EBD">
                <w:rPr>
                  <w:sz w:val="16"/>
                  <w:szCs w:val="16"/>
                </w:rPr>
                <w:t>k</w:t>
              </w:r>
            </w:ins>
            <w:ins w:id="31" w:author="Groot, Karina de" w:date="2025-02-06T13:55:00Z" w16du:dateUtc="2025-02-06T12:55:00Z">
              <w:r w:rsidR="002A4EBD">
                <w:rPr>
                  <w:sz w:val="16"/>
                  <w:szCs w:val="16"/>
                </w:rPr>
                <w:t>_PersonenVerklaren’ en ‘k_Verkla</w:t>
              </w:r>
            </w:ins>
            <w:ins w:id="32" w:author="Groot, Karina de" w:date="2025-02-06T14:04:00Z" w16du:dateUtc="2025-02-06T13:04:00Z">
              <w:r w:rsidR="00730F1D">
                <w:rPr>
                  <w:sz w:val="16"/>
                  <w:szCs w:val="16"/>
                </w:rPr>
                <w:t>ren</w:t>
              </w:r>
            </w:ins>
            <w:ins w:id="33" w:author="Groot, Karina de" w:date="2025-02-06T13:55:00Z" w16du:dateUtc="2025-02-06T12:55:00Z">
              <w:r w:rsidR="002A4EBD">
                <w:rPr>
                  <w:sz w:val="16"/>
                  <w:szCs w:val="16"/>
                </w:rPr>
                <w:t>’</w:t>
              </w:r>
            </w:ins>
            <w:ins w:id="34" w:author="Groot, Karina de" w:date="2025-02-03T13:44:00Z" w16du:dateUtc="2025-02-03T12:44:00Z">
              <w:r>
                <w:rPr>
                  <w:sz w:val="16"/>
                  <w:szCs w:val="16"/>
                </w:rPr>
                <w:t>.</w:t>
              </w:r>
            </w:ins>
          </w:p>
        </w:tc>
      </w:tr>
    </w:tbl>
    <w:p w14:paraId="01F8A41B" w14:textId="77777777" w:rsidR="00010AA1" w:rsidRPr="007356AC" w:rsidRDefault="00010AA1"/>
    <w:p w14:paraId="3ABC5EAD" w14:textId="3BB4FA17" w:rsidR="00BE14F0" w:rsidRDefault="00BE14F0">
      <w:r>
        <w:br w:type="page"/>
      </w:r>
    </w:p>
    <w:p w14:paraId="6788D589" w14:textId="2F784B3A" w:rsidR="00BE14F0" w:rsidRDefault="00BE14F0"/>
    <w:p w14:paraId="4D596575" w14:textId="77777777" w:rsidR="003228A3" w:rsidRPr="007356AC" w:rsidRDefault="003228A3"/>
    <w:sdt>
      <w:sdtPr>
        <w:rPr>
          <w:rFonts w:ascii="Arial" w:eastAsia="Times New Roman" w:hAnsi="Arial" w:cs="Times New Roman"/>
          <w:snapToGrid w:val="0"/>
          <w:color w:val="auto"/>
          <w:kern w:val="28"/>
          <w:sz w:val="18"/>
          <w:szCs w:val="20"/>
          <w:lang w:eastAsia="en-US"/>
        </w:rPr>
        <w:id w:val="-462803577"/>
        <w:docPartObj>
          <w:docPartGallery w:val="Table of Contents"/>
          <w:docPartUnique/>
        </w:docPartObj>
      </w:sdtPr>
      <w:sdtEndPr>
        <w:rPr>
          <w:b/>
          <w:bCs/>
        </w:rPr>
      </w:sdtEndPr>
      <w:sdtContent>
        <w:p w14:paraId="58E2AC66" w14:textId="2A1E948E" w:rsidR="000D4206" w:rsidRDefault="000D4206">
          <w:pPr>
            <w:pStyle w:val="Kopvaninhoudsopgave"/>
          </w:pPr>
          <w:r>
            <w:t>Inhoud</w:t>
          </w:r>
        </w:p>
        <w:p w14:paraId="200756C0" w14:textId="560DC678" w:rsidR="000D4206" w:rsidRDefault="000D4206" w:rsidP="000D4206">
          <w:pPr>
            <w:pStyle w:val="Inhopg1"/>
            <w:rPr>
              <w:rFonts w:asciiTheme="minorHAnsi" w:eastAsiaTheme="minorEastAsia" w:hAnsiTheme="minorHAnsi" w:cstheme="minorBidi"/>
              <w:snapToGrid/>
              <w:kern w:val="2"/>
              <w:sz w:val="24"/>
              <w:szCs w:val="24"/>
              <w:lang w:eastAsia="nl-NL"/>
              <w14:ligatures w14:val="standardContextual"/>
            </w:rPr>
          </w:pPr>
          <w:r>
            <w:fldChar w:fldCharType="begin"/>
          </w:r>
          <w:r>
            <w:instrText xml:space="preserve"> TOC \o "1-3" \h \z \u </w:instrText>
          </w:r>
          <w:r>
            <w:fldChar w:fldCharType="separate"/>
          </w:r>
          <w:hyperlink w:anchor="_Toc157006174" w:history="1">
            <w:r w:rsidRPr="002E4679">
              <w:rPr>
                <w:rStyle w:val="Hyperlink"/>
              </w:rPr>
              <w:t>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Inleiding</w:t>
            </w:r>
            <w:r>
              <w:rPr>
                <w:webHidden/>
              </w:rPr>
              <w:tab/>
            </w:r>
            <w:r>
              <w:rPr>
                <w:webHidden/>
              </w:rPr>
              <w:fldChar w:fldCharType="begin"/>
            </w:r>
            <w:r>
              <w:rPr>
                <w:webHidden/>
              </w:rPr>
              <w:instrText xml:space="preserve"> PAGEREF _Toc157006174 \h </w:instrText>
            </w:r>
            <w:r>
              <w:rPr>
                <w:webHidden/>
              </w:rPr>
            </w:r>
            <w:r>
              <w:rPr>
                <w:webHidden/>
              </w:rPr>
              <w:fldChar w:fldCharType="separate"/>
            </w:r>
            <w:r>
              <w:rPr>
                <w:webHidden/>
              </w:rPr>
              <w:t>4</w:t>
            </w:r>
            <w:r>
              <w:rPr>
                <w:webHidden/>
              </w:rPr>
              <w:fldChar w:fldCharType="end"/>
            </w:r>
          </w:hyperlink>
        </w:p>
        <w:p w14:paraId="5497D845" w14:textId="20E8207B"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5" w:history="1">
            <w:r w:rsidRPr="002E4679">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Doel</w:t>
            </w:r>
            <w:r>
              <w:rPr>
                <w:webHidden/>
              </w:rPr>
              <w:tab/>
            </w:r>
            <w:r>
              <w:rPr>
                <w:webHidden/>
              </w:rPr>
              <w:fldChar w:fldCharType="begin"/>
            </w:r>
            <w:r>
              <w:rPr>
                <w:webHidden/>
              </w:rPr>
              <w:instrText xml:space="preserve"> PAGEREF _Toc157006175 \h </w:instrText>
            </w:r>
            <w:r>
              <w:rPr>
                <w:webHidden/>
              </w:rPr>
            </w:r>
            <w:r>
              <w:rPr>
                <w:webHidden/>
              </w:rPr>
              <w:fldChar w:fldCharType="separate"/>
            </w:r>
            <w:r>
              <w:rPr>
                <w:webHidden/>
              </w:rPr>
              <w:t>4</w:t>
            </w:r>
            <w:r>
              <w:rPr>
                <w:webHidden/>
              </w:rPr>
              <w:fldChar w:fldCharType="end"/>
            </w:r>
          </w:hyperlink>
        </w:p>
        <w:p w14:paraId="6050A4B5" w14:textId="4F8D2F83"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6" w:history="1">
            <w:r w:rsidRPr="002E4679">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Algemeen</w:t>
            </w:r>
            <w:r>
              <w:rPr>
                <w:webHidden/>
              </w:rPr>
              <w:tab/>
            </w:r>
            <w:r>
              <w:rPr>
                <w:webHidden/>
              </w:rPr>
              <w:fldChar w:fldCharType="begin"/>
            </w:r>
            <w:r>
              <w:rPr>
                <w:webHidden/>
              </w:rPr>
              <w:instrText xml:space="preserve"> PAGEREF _Toc157006176 \h </w:instrText>
            </w:r>
            <w:r>
              <w:rPr>
                <w:webHidden/>
              </w:rPr>
            </w:r>
            <w:r>
              <w:rPr>
                <w:webHidden/>
              </w:rPr>
              <w:fldChar w:fldCharType="separate"/>
            </w:r>
            <w:r>
              <w:rPr>
                <w:webHidden/>
              </w:rPr>
              <w:t>4</w:t>
            </w:r>
            <w:r>
              <w:rPr>
                <w:webHidden/>
              </w:rPr>
              <w:fldChar w:fldCharType="end"/>
            </w:r>
          </w:hyperlink>
        </w:p>
        <w:p w14:paraId="10CBA533" w14:textId="762CB6C3"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7" w:history="1">
            <w:r w:rsidRPr="002E4679">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Referenties</w:t>
            </w:r>
            <w:r>
              <w:rPr>
                <w:webHidden/>
              </w:rPr>
              <w:tab/>
            </w:r>
            <w:r>
              <w:rPr>
                <w:webHidden/>
              </w:rPr>
              <w:fldChar w:fldCharType="begin"/>
            </w:r>
            <w:r>
              <w:rPr>
                <w:webHidden/>
              </w:rPr>
              <w:instrText xml:space="preserve"> PAGEREF _Toc157006177 \h </w:instrText>
            </w:r>
            <w:r>
              <w:rPr>
                <w:webHidden/>
              </w:rPr>
            </w:r>
            <w:r>
              <w:rPr>
                <w:webHidden/>
              </w:rPr>
              <w:fldChar w:fldCharType="separate"/>
            </w:r>
            <w:r>
              <w:rPr>
                <w:webHidden/>
              </w:rPr>
              <w:t>5</w:t>
            </w:r>
            <w:r>
              <w:rPr>
                <w:webHidden/>
              </w:rPr>
              <w:fldChar w:fldCharType="end"/>
            </w:r>
          </w:hyperlink>
        </w:p>
        <w:p w14:paraId="6F8D4926" w14:textId="4800834B" w:rsidR="000D4206" w:rsidRDefault="000D4206" w:rsidP="000D4206">
          <w:pPr>
            <w:pStyle w:val="Inhopg1"/>
            <w:rPr>
              <w:rFonts w:asciiTheme="minorHAnsi" w:eastAsiaTheme="minorEastAsia" w:hAnsiTheme="minorHAnsi" w:cstheme="minorBidi"/>
              <w:snapToGrid/>
              <w:kern w:val="2"/>
              <w:sz w:val="24"/>
              <w:szCs w:val="24"/>
              <w:lang w:eastAsia="nl-NL"/>
              <w14:ligatures w14:val="standardContextual"/>
            </w:rPr>
          </w:pPr>
          <w:hyperlink w:anchor="_Toc157006178" w:history="1">
            <w:r w:rsidRPr="002E4679">
              <w:rPr>
                <w:rStyle w:val="Hyperlink"/>
              </w:rPr>
              <w:t>2</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Obvion Hypotheekakte</w:t>
            </w:r>
            <w:r>
              <w:rPr>
                <w:webHidden/>
              </w:rPr>
              <w:tab/>
            </w:r>
            <w:r>
              <w:rPr>
                <w:webHidden/>
              </w:rPr>
              <w:fldChar w:fldCharType="begin"/>
            </w:r>
            <w:r>
              <w:rPr>
                <w:webHidden/>
              </w:rPr>
              <w:instrText xml:space="preserve"> PAGEREF _Toc157006178 \h </w:instrText>
            </w:r>
            <w:r>
              <w:rPr>
                <w:webHidden/>
              </w:rPr>
            </w:r>
            <w:r>
              <w:rPr>
                <w:webHidden/>
              </w:rPr>
              <w:fldChar w:fldCharType="separate"/>
            </w:r>
            <w:r>
              <w:rPr>
                <w:webHidden/>
              </w:rPr>
              <w:t>6</w:t>
            </w:r>
            <w:r>
              <w:rPr>
                <w:webHidden/>
              </w:rPr>
              <w:fldChar w:fldCharType="end"/>
            </w:r>
          </w:hyperlink>
        </w:p>
        <w:p w14:paraId="1A3C3CC7" w14:textId="65672D5D"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9" w:history="1">
            <w:r w:rsidRPr="002E4679">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Equivalentieverklaring</w:t>
            </w:r>
            <w:r>
              <w:rPr>
                <w:webHidden/>
              </w:rPr>
              <w:tab/>
            </w:r>
            <w:r>
              <w:rPr>
                <w:webHidden/>
              </w:rPr>
              <w:fldChar w:fldCharType="begin"/>
            </w:r>
            <w:r>
              <w:rPr>
                <w:webHidden/>
              </w:rPr>
              <w:instrText xml:space="preserve"> PAGEREF _Toc157006179 \h </w:instrText>
            </w:r>
            <w:r>
              <w:rPr>
                <w:webHidden/>
              </w:rPr>
            </w:r>
            <w:r>
              <w:rPr>
                <w:webHidden/>
              </w:rPr>
              <w:fldChar w:fldCharType="separate"/>
            </w:r>
            <w:r>
              <w:rPr>
                <w:webHidden/>
              </w:rPr>
              <w:t>6</w:t>
            </w:r>
            <w:r>
              <w:rPr>
                <w:webHidden/>
              </w:rPr>
              <w:fldChar w:fldCharType="end"/>
            </w:r>
          </w:hyperlink>
        </w:p>
        <w:p w14:paraId="13F46F71" w14:textId="41B1078C"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0" w:history="1">
            <w:r w:rsidRPr="002E4679">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Titel</w:t>
            </w:r>
            <w:r>
              <w:rPr>
                <w:webHidden/>
              </w:rPr>
              <w:tab/>
            </w:r>
            <w:r>
              <w:rPr>
                <w:webHidden/>
              </w:rPr>
              <w:fldChar w:fldCharType="begin"/>
            </w:r>
            <w:r>
              <w:rPr>
                <w:webHidden/>
              </w:rPr>
              <w:instrText xml:space="preserve"> PAGEREF _Toc157006180 \h </w:instrText>
            </w:r>
            <w:r>
              <w:rPr>
                <w:webHidden/>
              </w:rPr>
            </w:r>
            <w:r>
              <w:rPr>
                <w:webHidden/>
              </w:rPr>
              <w:fldChar w:fldCharType="separate"/>
            </w:r>
            <w:r>
              <w:rPr>
                <w:webHidden/>
              </w:rPr>
              <w:t>6</w:t>
            </w:r>
            <w:r>
              <w:rPr>
                <w:webHidden/>
              </w:rPr>
              <w:fldChar w:fldCharType="end"/>
            </w:r>
          </w:hyperlink>
        </w:p>
        <w:p w14:paraId="23641107" w14:textId="0B66919B"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1" w:history="1">
            <w:r w:rsidRPr="002E4679">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Aanhef</w:t>
            </w:r>
            <w:r>
              <w:rPr>
                <w:webHidden/>
              </w:rPr>
              <w:tab/>
            </w:r>
            <w:r>
              <w:rPr>
                <w:webHidden/>
              </w:rPr>
              <w:fldChar w:fldCharType="begin"/>
            </w:r>
            <w:r>
              <w:rPr>
                <w:webHidden/>
              </w:rPr>
              <w:instrText xml:space="preserve"> PAGEREF _Toc157006181 \h </w:instrText>
            </w:r>
            <w:r>
              <w:rPr>
                <w:webHidden/>
              </w:rPr>
            </w:r>
            <w:r>
              <w:rPr>
                <w:webHidden/>
              </w:rPr>
              <w:fldChar w:fldCharType="separate"/>
            </w:r>
            <w:r>
              <w:rPr>
                <w:webHidden/>
              </w:rPr>
              <w:t>7</w:t>
            </w:r>
            <w:r>
              <w:rPr>
                <w:webHidden/>
              </w:rPr>
              <w:fldChar w:fldCharType="end"/>
            </w:r>
          </w:hyperlink>
        </w:p>
        <w:p w14:paraId="50EDFE40" w14:textId="01CE317C"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2" w:history="1">
            <w:r w:rsidRPr="002E4679">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Partijen</w:t>
            </w:r>
            <w:r>
              <w:rPr>
                <w:webHidden/>
              </w:rPr>
              <w:tab/>
            </w:r>
            <w:r>
              <w:rPr>
                <w:webHidden/>
              </w:rPr>
              <w:fldChar w:fldCharType="begin"/>
            </w:r>
            <w:r>
              <w:rPr>
                <w:webHidden/>
              </w:rPr>
              <w:instrText xml:space="preserve"> PAGEREF _Toc157006182 \h </w:instrText>
            </w:r>
            <w:r>
              <w:rPr>
                <w:webHidden/>
              </w:rPr>
            </w:r>
            <w:r>
              <w:rPr>
                <w:webHidden/>
              </w:rPr>
              <w:fldChar w:fldCharType="separate"/>
            </w:r>
            <w:r>
              <w:rPr>
                <w:webHidden/>
              </w:rPr>
              <w:t>7</w:t>
            </w:r>
            <w:r>
              <w:rPr>
                <w:webHidden/>
              </w:rPr>
              <w:fldChar w:fldCharType="end"/>
            </w:r>
          </w:hyperlink>
        </w:p>
        <w:p w14:paraId="553FCCBE" w14:textId="46C061F4" w:rsidR="000D4206" w:rsidRDefault="000D4206"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3" w:history="1">
            <w:r w:rsidRPr="002E4679">
              <w:rPr>
                <w:rStyle w:val="Hyperlink"/>
              </w:rPr>
              <w:t>2.4.1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Geldgever</w:t>
            </w:r>
            <w:r>
              <w:rPr>
                <w:webHidden/>
              </w:rPr>
              <w:tab/>
            </w:r>
            <w:r>
              <w:rPr>
                <w:webHidden/>
              </w:rPr>
              <w:fldChar w:fldCharType="begin"/>
            </w:r>
            <w:r>
              <w:rPr>
                <w:webHidden/>
              </w:rPr>
              <w:instrText xml:space="preserve"> PAGEREF _Toc157006183 \h </w:instrText>
            </w:r>
            <w:r>
              <w:rPr>
                <w:webHidden/>
              </w:rPr>
            </w:r>
            <w:r>
              <w:rPr>
                <w:webHidden/>
              </w:rPr>
              <w:fldChar w:fldCharType="separate"/>
            </w:r>
            <w:r>
              <w:rPr>
                <w:webHidden/>
              </w:rPr>
              <w:t>7</w:t>
            </w:r>
            <w:r>
              <w:rPr>
                <w:webHidden/>
              </w:rPr>
              <w:fldChar w:fldCharType="end"/>
            </w:r>
          </w:hyperlink>
        </w:p>
        <w:p w14:paraId="0B9E79A8" w14:textId="46767AEC" w:rsidR="000D4206" w:rsidRDefault="000D4206"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4" w:history="1">
            <w:r w:rsidRPr="002E4679">
              <w:rPr>
                <w:rStyle w:val="Hyperlink"/>
              </w:rPr>
              <w:t>2.4.2</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Geldnemer of hypotheekgever</w:t>
            </w:r>
            <w:r>
              <w:rPr>
                <w:webHidden/>
              </w:rPr>
              <w:tab/>
            </w:r>
            <w:r>
              <w:rPr>
                <w:webHidden/>
              </w:rPr>
              <w:fldChar w:fldCharType="begin"/>
            </w:r>
            <w:r>
              <w:rPr>
                <w:webHidden/>
              </w:rPr>
              <w:instrText xml:space="preserve"> PAGEREF _Toc157006184 \h </w:instrText>
            </w:r>
            <w:r>
              <w:rPr>
                <w:webHidden/>
              </w:rPr>
            </w:r>
            <w:r>
              <w:rPr>
                <w:webHidden/>
              </w:rPr>
              <w:fldChar w:fldCharType="separate"/>
            </w:r>
            <w:r>
              <w:rPr>
                <w:webHidden/>
              </w:rPr>
              <w:t>9</w:t>
            </w:r>
            <w:r>
              <w:rPr>
                <w:webHidden/>
              </w:rPr>
              <w:fldChar w:fldCharType="end"/>
            </w:r>
          </w:hyperlink>
        </w:p>
        <w:p w14:paraId="59ADD355" w14:textId="266E70AD" w:rsidR="000D4206" w:rsidRDefault="000D4206"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5" w:history="1">
            <w:r w:rsidRPr="002E4679">
              <w:rPr>
                <w:rStyle w:val="Hyperlink"/>
              </w:rPr>
              <w:t>2.4.3</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Afsluiting partijen</w:t>
            </w:r>
            <w:r>
              <w:rPr>
                <w:webHidden/>
              </w:rPr>
              <w:tab/>
            </w:r>
            <w:r>
              <w:rPr>
                <w:webHidden/>
              </w:rPr>
              <w:fldChar w:fldCharType="begin"/>
            </w:r>
            <w:r>
              <w:rPr>
                <w:webHidden/>
              </w:rPr>
              <w:instrText xml:space="preserve"> PAGEREF _Toc157006185 \h </w:instrText>
            </w:r>
            <w:r>
              <w:rPr>
                <w:webHidden/>
              </w:rPr>
            </w:r>
            <w:r>
              <w:rPr>
                <w:webHidden/>
              </w:rPr>
              <w:fldChar w:fldCharType="separate"/>
            </w:r>
            <w:r>
              <w:rPr>
                <w:webHidden/>
              </w:rPr>
              <w:t>10</w:t>
            </w:r>
            <w:r>
              <w:rPr>
                <w:webHidden/>
              </w:rPr>
              <w:fldChar w:fldCharType="end"/>
            </w:r>
          </w:hyperlink>
        </w:p>
        <w:p w14:paraId="7C9151A5" w14:textId="15FA23C7"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2" w:history="1">
            <w:r w:rsidRPr="002E4679">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Lening</w:t>
            </w:r>
            <w:r>
              <w:rPr>
                <w:webHidden/>
              </w:rPr>
              <w:tab/>
            </w:r>
            <w:r>
              <w:rPr>
                <w:webHidden/>
              </w:rPr>
              <w:fldChar w:fldCharType="begin"/>
            </w:r>
            <w:r>
              <w:rPr>
                <w:webHidden/>
              </w:rPr>
              <w:instrText xml:space="preserve"> PAGEREF _Toc157006542 \h </w:instrText>
            </w:r>
            <w:r>
              <w:rPr>
                <w:webHidden/>
              </w:rPr>
            </w:r>
            <w:r>
              <w:rPr>
                <w:webHidden/>
              </w:rPr>
              <w:fldChar w:fldCharType="separate"/>
            </w:r>
            <w:r>
              <w:rPr>
                <w:webHidden/>
              </w:rPr>
              <w:t>11</w:t>
            </w:r>
            <w:r>
              <w:rPr>
                <w:webHidden/>
              </w:rPr>
              <w:fldChar w:fldCharType="end"/>
            </w:r>
          </w:hyperlink>
        </w:p>
        <w:p w14:paraId="6DF62B1D" w14:textId="18B4E301"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3" w:history="1">
            <w:r w:rsidRPr="002E4679">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Starterslening</w:t>
            </w:r>
            <w:r>
              <w:rPr>
                <w:webHidden/>
              </w:rPr>
              <w:tab/>
            </w:r>
            <w:r>
              <w:rPr>
                <w:webHidden/>
              </w:rPr>
              <w:fldChar w:fldCharType="begin"/>
            </w:r>
            <w:r>
              <w:rPr>
                <w:webHidden/>
              </w:rPr>
              <w:instrText xml:space="preserve"> PAGEREF _Toc157006543 \h </w:instrText>
            </w:r>
            <w:r>
              <w:rPr>
                <w:webHidden/>
              </w:rPr>
            </w:r>
            <w:r>
              <w:rPr>
                <w:webHidden/>
              </w:rPr>
              <w:fldChar w:fldCharType="separate"/>
            </w:r>
            <w:r>
              <w:rPr>
                <w:webHidden/>
              </w:rPr>
              <w:t>12</w:t>
            </w:r>
            <w:r>
              <w:rPr>
                <w:webHidden/>
              </w:rPr>
              <w:fldChar w:fldCharType="end"/>
            </w:r>
          </w:hyperlink>
        </w:p>
        <w:p w14:paraId="17E0E143" w14:textId="378533E8"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5" w:history="1">
            <w:r w:rsidRPr="002E4679">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Hypotheekstelling</w:t>
            </w:r>
            <w:r>
              <w:rPr>
                <w:webHidden/>
              </w:rPr>
              <w:tab/>
            </w:r>
            <w:r>
              <w:rPr>
                <w:webHidden/>
              </w:rPr>
              <w:fldChar w:fldCharType="begin"/>
            </w:r>
            <w:r>
              <w:rPr>
                <w:webHidden/>
              </w:rPr>
              <w:instrText xml:space="preserve"> PAGEREF _Toc157006545 \h </w:instrText>
            </w:r>
            <w:r>
              <w:rPr>
                <w:webHidden/>
              </w:rPr>
            </w:r>
            <w:r>
              <w:rPr>
                <w:webHidden/>
              </w:rPr>
              <w:fldChar w:fldCharType="separate"/>
            </w:r>
            <w:r>
              <w:rPr>
                <w:webHidden/>
              </w:rPr>
              <w:t>13</w:t>
            </w:r>
            <w:r>
              <w:rPr>
                <w:webHidden/>
              </w:rPr>
              <w:fldChar w:fldCharType="end"/>
            </w:r>
          </w:hyperlink>
        </w:p>
        <w:p w14:paraId="292E8635" w14:textId="6F409FB2"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6" w:history="1">
            <w:r w:rsidRPr="002E4679">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Onderpand</w:t>
            </w:r>
            <w:r>
              <w:rPr>
                <w:webHidden/>
              </w:rPr>
              <w:tab/>
            </w:r>
            <w:r>
              <w:rPr>
                <w:webHidden/>
              </w:rPr>
              <w:fldChar w:fldCharType="begin"/>
            </w:r>
            <w:r>
              <w:rPr>
                <w:webHidden/>
              </w:rPr>
              <w:instrText xml:space="preserve"> PAGEREF _Toc157006546 \h </w:instrText>
            </w:r>
            <w:r>
              <w:rPr>
                <w:webHidden/>
              </w:rPr>
            </w:r>
            <w:r>
              <w:rPr>
                <w:webHidden/>
              </w:rPr>
              <w:fldChar w:fldCharType="separate"/>
            </w:r>
            <w:r>
              <w:rPr>
                <w:webHidden/>
              </w:rPr>
              <w:t>13</w:t>
            </w:r>
            <w:r>
              <w:rPr>
                <w:webHidden/>
              </w:rPr>
              <w:fldChar w:fldCharType="end"/>
            </w:r>
          </w:hyperlink>
        </w:p>
        <w:p w14:paraId="78DF61F0" w14:textId="64B63F69"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56" w:history="1">
            <w:r w:rsidRPr="002E4679">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Overbruggingshypotheek</w:t>
            </w:r>
            <w:r>
              <w:rPr>
                <w:webHidden/>
              </w:rPr>
              <w:tab/>
            </w:r>
            <w:r>
              <w:rPr>
                <w:webHidden/>
              </w:rPr>
              <w:fldChar w:fldCharType="begin"/>
            </w:r>
            <w:r>
              <w:rPr>
                <w:webHidden/>
              </w:rPr>
              <w:instrText xml:space="preserve"> PAGEREF _Toc157006556 \h </w:instrText>
            </w:r>
            <w:r>
              <w:rPr>
                <w:webHidden/>
              </w:rPr>
            </w:r>
            <w:r>
              <w:rPr>
                <w:webHidden/>
              </w:rPr>
              <w:fldChar w:fldCharType="separate"/>
            </w:r>
            <w:r>
              <w:rPr>
                <w:webHidden/>
              </w:rPr>
              <w:t>14</w:t>
            </w:r>
            <w:r>
              <w:rPr>
                <w:webHidden/>
              </w:rPr>
              <w:fldChar w:fldCharType="end"/>
            </w:r>
          </w:hyperlink>
        </w:p>
        <w:p w14:paraId="6F9B8893" w14:textId="4569F4BF"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58" w:history="1">
            <w:r w:rsidRPr="002E4679">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Afsluiting</w:t>
            </w:r>
            <w:r>
              <w:rPr>
                <w:webHidden/>
              </w:rPr>
              <w:tab/>
            </w:r>
            <w:r>
              <w:rPr>
                <w:webHidden/>
              </w:rPr>
              <w:fldChar w:fldCharType="begin"/>
            </w:r>
            <w:r>
              <w:rPr>
                <w:webHidden/>
              </w:rPr>
              <w:instrText xml:space="preserve"> PAGEREF _Toc157006558 \h </w:instrText>
            </w:r>
            <w:r>
              <w:rPr>
                <w:webHidden/>
              </w:rPr>
            </w:r>
            <w:r>
              <w:rPr>
                <w:webHidden/>
              </w:rPr>
              <w:fldChar w:fldCharType="separate"/>
            </w:r>
            <w:r>
              <w:rPr>
                <w:webHidden/>
              </w:rPr>
              <w:t>15</w:t>
            </w:r>
            <w:r>
              <w:rPr>
                <w:webHidden/>
              </w:rPr>
              <w:fldChar w:fldCharType="end"/>
            </w:r>
          </w:hyperlink>
        </w:p>
        <w:p w14:paraId="675A3E55" w14:textId="39CF632B"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61" w:history="1">
            <w:r w:rsidRPr="002E4679">
              <w:rPr>
                <w:rStyle w:val="Hyperlink"/>
              </w:rPr>
              <w:t>2.11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Woonplaatskeuze</w:t>
            </w:r>
            <w:r>
              <w:rPr>
                <w:webHidden/>
              </w:rPr>
              <w:tab/>
            </w:r>
            <w:r>
              <w:rPr>
                <w:webHidden/>
              </w:rPr>
              <w:fldChar w:fldCharType="begin"/>
            </w:r>
            <w:r>
              <w:rPr>
                <w:webHidden/>
              </w:rPr>
              <w:instrText xml:space="preserve"> PAGEREF _Toc157006561 \h </w:instrText>
            </w:r>
            <w:r>
              <w:rPr>
                <w:webHidden/>
              </w:rPr>
            </w:r>
            <w:r>
              <w:rPr>
                <w:webHidden/>
              </w:rPr>
              <w:fldChar w:fldCharType="separate"/>
            </w:r>
            <w:r>
              <w:rPr>
                <w:webHidden/>
              </w:rPr>
              <w:t>15</w:t>
            </w:r>
            <w:r>
              <w:rPr>
                <w:webHidden/>
              </w:rPr>
              <w:fldChar w:fldCharType="end"/>
            </w:r>
          </w:hyperlink>
        </w:p>
        <w:p w14:paraId="150D8D25" w14:textId="72161444"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78" w:history="1">
            <w:r w:rsidRPr="002E4679">
              <w:rPr>
                <w:rStyle w:val="Hyperlink"/>
              </w:rPr>
              <w:t>2.12</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Einde kadasterdeel</w:t>
            </w:r>
            <w:r>
              <w:rPr>
                <w:webHidden/>
              </w:rPr>
              <w:tab/>
            </w:r>
            <w:r>
              <w:rPr>
                <w:webHidden/>
              </w:rPr>
              <w:fldChar w:fldCharType="begin"/>
            </w:r>
            <w:r>
              <w:rPr>
                <w:webHidden/>
              </w:rPr>
              <w:instrText xml:space="preserve"> PAGEREF _Toc157006578 \h </w:instrText>
            </w:r>
            <w:r>
              <w:rPr>
                <w:webHidden/>
              </w:rPr>
            </w:r>
            <w:r>
              <w:rPr>
                <w:webHidden/>
              </w:rPr>
              <w:fldChar w:fldCharType="separate"/>
            </w:r>
            <w:r>
              <w:rPr>
                <w:webHidden/>
              </w:rPr>
              <w:t>16</w:t>
            </w:r>
            <w:r>
              <w:rPr>
                <w:webHidden/>
              </w:rPr>
              <w:fldChar w:fldCharType="end"/>
            </w:r>
          </w:hyperlink>
        </w:p>
        <w:p w14:paraId="43EC936A" w14:textId="35CAF354"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80" w:history="1">
            <w:r w:rsidRPr="002E4679">
              <w:rPr>
                <w:rStyle w:val="Hyperlink"/>
                <w:lang w:val="en-US"/>
              </w:rPr>
              <w:t>2.13</w:t>
            </w:r>
            <w:r>
              <w:rPr>
                <w:rFonts w:asciiTheme="minorHAnsi" w:eastAsiaTheme="minorEastAsia" w:hAnsiTheme="minorHAnsi" w:cstheme="minorBidi"/>
                <w:snapToGrid/>
                <w:kern w:val="2"/>
                <w:sz w:val="24"/>
                <w:szCs w:val="24"/>
                <w:lang w:eastAsia="nl-NL"/>
                <w14:ligatures w14:val="standardContextual"/>
              </w:rPr>
              <w:tab/>
            </w:r>
            <w:r w:rsidRPr="002E4679">
              <w:rPr>
                <w:rStyle w:val="Hyperlink"/>
                <w:lang w:val="en-US"/>
              </w:rPr>
              <w:t>Vrije gedeelte</w:t>
            </w:r>
            <w:r>
              <w:rPr>
                <w:webHidden/>
              </w:rPr>
              <w:tab/>
            </w:r>
            <w:r>
              <w:rPr>
                <w:webHidden/>
              </w:rPr>
              <w:fldChar w:fldCharType="begin"/>
            </w:r>
            <w:r>
              <w:rPr>
                <w:webHidden/>
              </w:rPr>
              <w:instrText xml:space="preserve"> PAGEREF _Toc157006580 \h </w:instrText>
            </w:r>
            <w:r>
              <w:rPr>
                <w:webHidden/>
              </w:rPr>
            </w:r>
            <w:r>
              <w:rPr>
                <w:webHidden/>
              </w:rPr>
              <w:fldChar w:fldCharType="separate"/>
            </w:r>
            <w:r>
              <w:rPr>
                <w:webHidden/>
              </w:rPr>
              <w:t>16</w:t>
            </w:r>
            <w:r>
              <w:rPr>
                <w:webHidden/>
              </w:rPr>
              <w:fldChar w:fldCharType="end"/>
            </w:r>
          </w:hyperlink>
        </w:p>
        <w:p w14:paraId="0AFCA4D1" w14:textId="25D65243" w:rsidR="000D4206" w:rsidRDefault="000D4206">
          <w:r>
            <w:rPr>
              <w:b/>
              <w:bCs/>
            </w:rPr>
            <w:fldChar w:fldCharType="end"/>
          </w:r>
        </w:p>
      </w:sdtContent>
    </w:sdt>
    <w:p w14:paraId="79079902" w14:textId="77777777" w:rsidR="003228A3" w:rsidRPr="00343045" w:rsidRDefault="003228A3"/>
    <w:p w14:paraId="3385EAD9" w14:textId="77777777" w:rsidR="004A1631" w:rsidRPr="00343045" w:rsidRDefault="004A1631" w:rsidP="004A1631">
      <w:pPr>
        <w:pStyle w:val="Kop1"/>
        <w:numPr>
          <w:ilvl w:val="0"/>
          <w:numId w:val="1"/>
        </w:numPr>
        <w:rPr>
          <w:lang w:val="nl-NL"/>
        </w:rPr>
      </w:pPr>
      <w:bookmarkStart w:id="35" w:name="bmStartpunt"/>
      <w:bookmarkStart w:id="36" w:name="_Toc498316301"/>
      <w:bookmarkStart w:id="37" w:name="_Toc20728828"/>
      <w:bookmarkStart w:id="38" w:name="_Toc454288157"/>
      <w:bookmarkStart w:id="39" w:name="_Toc157006174"/>
      <w:bookmarkStart w:id="40" w:name="_Toc179181706"/>
      <w:bookmarkEnd w:id="35"/>
      <w:bookmarkEnd w:id="36"/>
      <w:bookmarkEnd w:id="37"/>
      <w:r w:rsidRPr="00343045">
        <w:rPr>
          <w:lang w:val="nl-NL"/>
        </w:rPr>
        <w:lastRenderedPageBreak/>
        <w:t>Inleiding</w:t>
      </w:r>
      <w:bookmarkEnd w:id="38"/>
      <w:bookmarkEnd w:id="39"/>
    </w:p>
    <w:p w14:paraId="338F60D2" w14:textId="77777777" w:rsidR="00987D5A" w:rsidRPr="00343045" w:rsidRDefault="00987D5A" w:rsidP="00987D5A">
      <w:pPr>
        <w:pStyle w:val="Kop2"/>
        <w:numPr>
          <w:ilvl w:val="1"/>
          <w:numId w:val="1"/>
        </w:numPr>
      </w:pPr>
      <w:bookmarkStart w:id="41" w:name="_Toc196114936"/>
      <w:bookmarkStart w:id="42" w:name="_Toc454288158"/>
      <w:bookmarkStart w:id="43" w:name="_Toc157006175"/>
      <w:r w:rsidRPr="00343045">
        <w:t>Doel</w:t>
      </w:r>
      <w:bookmarkEnd w:id="41"/>
      <w:bookmarkEnd w:id="42"/>
      <w:bookmarkEnd w:id="43"/>
    </w:p>
    <w:p w14:paraId="1E8237E6" w14:textId="77777777" w:rsidR="00F86040" w:rsidRDefault="00F86040" w:rsidP="00987D5A"/>
    <w:p w14:paraId="04A743B5" w14:textId="77777777" w:rsidR="008D0862" w:rsidRDefault="008D0862" w:rsidP="008D0862">
      <w:r w:rsidRPr="00343045">
        <w:t>I</w:t>
      </w:r>
      <w:r>
        <w:t>n dit document wordt beschreven</w:t>
      </w:r>
      <w:r w:rsidRPr="00343045">
        <w:t xml:space="preserve"> hoe het modeldocument voor</w:t>
      </w:r>
      <w:r w:rsidR="00286F0E">
        <w:t xml:space="preserve"> </w:t>
      </w:r>
      <w:r w:rsidR="00A57C37">
        <w:t>Obvion</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1FDD1F5E" w14:textId="77777777" w:rsidR="00987D5A" w:rsidRPr="00343045" w:rsidRDefault="00987D5A" w:rsidP="00987D5A"/>
    <w:p w14:paraId="01091DDD" w14:textId="77777777" w:rsidR="00447EB0" w:rsidRDefault="00447EB0" w:rsidP="00447EB0">
      <w:pPr>
        <w:pStyle w:val="Kop2"/>
        <w:numPr>
          <w:ilvl w:val="1"/>
          <w:numId w:val="1"/>
        </w:numPr>
      </w:pPr>
      <w:bookmarkStart w:id="44" w:name="_Toc212447230"/>
      <w:bookmarkStart w:id="45" w:name="_Toc454288159"/>
      <w:bookmarkStart w:id="46" w:name="_Toc157006176"/>
      <w:bookmarkStart w:id="47" w:name="_Toc196114937"/>
      <w:r w:rsidRPr="00343045">
        <w:t>Algemeen</w:t>
      </w:r>
      <w:bookmarkEnd w:id="44"/>
      <w:bookmarkEnd w:id="45"/>
      <w:bookmarkEnd w:id="46"/>
    </w:p>
    <w:p w14:paraId="55CB4A0D" w14:textId="77777777" w:rsidR="009A53F9" w:rsidRDefault="009A53F9" w:rsidP="009A53F9">
      <w:pPr>
        <w:rPr>
          <w:lang w:val="nl"/>
        </w:rPr>
      </w:pPr>
    </w:p>
    <w:p w14:paraId="72E4B95A" w14:textId="77777777" w:rsidR="009A53F9" w:rsidRDefault="009A53F9" w:rsidP="009A53F9">
      <w:pPr>
        <w:rPr>
          <w:lang w:val="nl"/>
        </w:rPr>
      </w:pPr>
      <w:r>
        <w:rPr>
          <w:lang w:val="nl"/>
        </w:rPr>
        <w:t xml:space="preserve">Voor de beschrijving van het kleurgebruik in </w:t>
      </w:r>
      <w:del w:id="48" w:author="Groot, Karina de" w:date="2025-02-14T08:40:00Z" w16du:dateUtc="2025-02-14T07:40:00Z">
        <w:r w:rsidDel="00482205">
          <w:rPr>
            <w:lang w:val="nl"/>
          </w:rPr>
          <w:delText xml:space="preserve"> </w:delText>
        </w:r>
      </w:del>
      <w:r>
        <w:rPr>
          <w:lang w:val="nl"/>
        </w:rPr>
        <w:t>het modeldocument en de presentatie van bepaalde gegevens zie het document “Tekstblok: algemene afspraken modeldocumenten en tekstblokken”.</w:t>
      </w:r>
    </w:p>
    <w:p w14:paraId="4BA794D3" w14:textId="77777777" w:rsidR="009A53F9" w:rsidRDefault="009A53F9" w:rsidP="009A53F9">
      <w:pPr>
        <w:rPr>
          <w:lang w:val="nl"/>
        </w:rPr>
      </w:pPr>
    </w:p>
    <w:p w14:paraId="7705487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47"/>
    <w:p w14:paraId="20BA6AC1" w14:textId="77777777" w:rsidR="00440164" w:rsidRDefault="00440164" w:rsidP="00A06FC5">
      <w:pPr>
        <w:rPr>
          <w:b/>
        </w:rPr>
      </w:pPr>
    </w:p>
    <w:p w14:paraId="2A9E4076" w14:textId="77777777" w:rsidR="00EF395F" w:rsidRDefault="00EF395F" w:rsidP="00A06FC5">
      <w:r w:rsidRPr="00EF395F">
        <w:t>Aanvullende</w:t>
      </w:r>
      <w:r>
        <w:t xml:space="preserve"> presentatie beschrijving:</w:t>
      </w:r>
    </w:p>
    <w:p w14:paraId="141BBA40"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06C4D264" w14:textId="745AB60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C1315" w:rsidRPr="00482EB5">
        <w:rPr>
          <w:noProof/>
          <w:lang w:eastAsia="nl-NL"/>
        </w:rPr>
        <w:drawing>
          <wp:inline distT="0" distB="0" distL="0" distR="0" wp14:anchorId="50F7EB41" wp14:editId="2BF51606">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7C7EF17" w14:textId="77777777" w:rsidR="002B627D" w:rsidRPr="00440164" w:rsidRDefault="002B627D" w:rsidP="00A06FC5">
      <w:pPr>
        <w:rPr>
          <w:b/>
        </w:rPr>
      </w:pPr>
    </w:p>
    <w:p w14:paraId="44332FD7" w14:textId="77777777" w:rsidR="00BE14F0" w:rsidRDefault="00BE14F0" w:rsidP="00BF18B4">
      <w:pPr>
        <w:pStyle w:val="Kop2"/>
        <w:sectPr w:rsidR="00BE14F0" w:rsidSect="00923174">
          <w:headerReference w:type="default" r:id="rId10"/>
          <w:pgSz w:w="11906" w:h="16838" w:code="9"/>
          <w:pgMar w:top="3402" w:right="1304" w:bottom="1304" w:left="1814" w:header="567" w:footer="431" w:gutter="0"/>
          <w:cols w:space="708"/>
          <w:formProt w:val="0"/>
        </w:sectPr>
      </w:pPr>
      <w:bookmarkStart w:id="51" w:name="_Toc191216332"/>
      <w:bookmarkStart w:id="52" w:name="_Toc191373237"/>
      <w:bookmarkStart w:id="53" w:name="_Toc191216333"/>
      <w:bookmarkStart w:id="54" w:name="_Toc191373238"/>
      <w:bookmarkEnd w:id="51"/>
      <w:bookmarkEnd w:id="52"/>
      <w:bookmarkEnd w:id="53"/>
      <w:bookmarkEnd w:id="54"/>
    </w:p>
    <w:p w14:paraId="5C2C1800" w14:textId="7C465EA7" w:rsidR="00BF18B4" w:rsidRPr="00343045" w:rsidRDefault="00BF18B4" w:rsidP="00BF18B4">
      <w:pPr>
        <w:pStyle w:val="Kop2"/>
      </w:pPr>
      <w:bookmarkStart w:id="55" w:name="_Toc454288160"/>
      <w:bookmarkStart w:id="56" w:name="_Toc157006177"/>
      <w:r w:rsidRPr="00343045">
        <w:lastRenderedPageBreak/>
        <w:t>Referenties</w:t>
      </w:r>
      <w:bookmarkEnd w:id="55"/>
      <w:bookmarkEnd w:id="56"/>
    </w:p>
    <w:p w14:paraId="22A19F41" w14:textId="77777777" w:rsidR="00F86040" w:rsidRDefault="00F86040" w:rsidP="00BF18B4">
      <w:pPr>
        <w:rPr>
          <w:lang w:val="nl"/>
        </w:rPr>
      </w:pPr>
    </w:p>
    <w:p w14:paraId="2D673FA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944"/>
      </w:tblGrid>
      <w:tr w:rsidR="00B77A6F" w:rsidRPr="002A4B22" w14:paraId="6A94BBC7" w14:textId="77777777" w:rsidTr="00D935DF">
        <w:tc>
          <w:tcPr>
            <w:tcW w:w="556" w:type="dxa"/>
            <w:shd w:val="clear" w:color="auto" w:fill="DEEAF6" w:themeFill="accent1" w:themeFillTint="33"/>
          </w:tcPr>
          <w:p w14:paraId="6D00D41C" w14:textId="77777777" w:rsidR="00B77A6F" w:rsidRPr="002A4B22" w:rsidRDefault="00B77A6F" w:rsidP="00BF18B4">
            <w:pPr>
              <w:rPr>
                <w:b/>
                <w:lang w:val="nl"/>
              </w:rPr>
            </w:pPr>
            <w:r w:rsidRPr="002A4B22">
              <w:rPr>
                <w:b/>
                <w:lang w:val="nl"/>
              </w:rPr>
              <w:t>ID</w:t>
            </w:r>
          </w:p>
        </w:tc>
        <w:tc>
          <w:tcPr>
            <w:tcW w:w="7944" w:type="dxa"/>
            <w:shd w:val="clear" w:color="auto" w:fill="DEEAF6" w:themeFill="accent1" w:themeFillTint="33"/>
          </w:tcPr>
          <w:p w14:paraId="53D62118" w14:textId="77777777" w:rsidR="00B77A6F" w:rsidRPr="002A4B22" w:rsidRDefault="00B77A6F" w:rsidP="00BF18B4">
            <w:pPr>
              <w:rPr>
                <w:b/>
                <w:lang w:val="nl"/>
              </w:rPr>
            </w:pPr>
            <w:r w:rsidRPr="002A4B22">
              <w:rPr>
                <w:b/>
                <w:lang w:val="nl"/>
              </w:rPr>
              <w:t>Documentnaam</w:t>
            </w:r>
          </w:p>
        </w:tc>
      </w:tr>
      <w:tr w:rsidR="00B77A6F" w:rsidRPr="002A4B22" w14:paraId="3104B524" w14:textId="77777777" w:rsidTr="00B77A6F">
        <w:tc>
          <w:tcPr>
            <w:tcW w:w="556" w:type="dxa"/>
            <w:shd w:val="clear" w:color="auto" w:fill="auto"/>
          </w:tcPr>
          <w:p w14:paraId="66F4B67B" w14:textId="77777777" w:rsidR="00B77A6F" w:rsidRPr="002A4B22" w:rsidRDefault="00B77A6F" w:rsidP="00BF18B4">
            <w:pPr>
              <w:rPr>
                <w:lang w:val="nl"/>
              </w:rPr>
            </w:pPr>
            <w:r w:rsidRPr="002C7327">
              <w:t>[1]</w:t>
            </w:r>
          </w:p>
        </w:tc>
        <w:tc>
          <w:tcPr>
            <w:tcW w:w="7944" w:type="dxa"/>
            <w:shd w:val="clear" w:color="auto" w:fill="auto"/>
          </w:tcPr>
          <w:p w14:paraId="550969D2" w14:textId="77777777" w:rsidR="00B77A6F" w:rsidRPr="002A4B22" w:rsidRDefault="00B77A6F" w:rsidP="00BF18B4">
            <w:pPr>
              <w:rPr>
                <w:lang w:val="nl"/>
              </w:rPr>
            </w:pPr>
            <w:r w:rsidRPr="00CC0276">
              <w:t xml:space="preserve">Modeldocument </w:t>
            </w:r>
            <w:r>
              <w:t>Obvion hypotheek</w:t>
            </w:r>
          </w:p>
        </w:tc>
      </w:tr>
      <w:tr w:rsidR="00B77A6F" w:rsidRPr="002A4B22" w14:paraId="6602CDCD" w14:textId="77777777" w:rsidTr="00B77A6F">
        <w:tc>
          <w:tcPr>
            <w:tcW w:w="556" w:type="dxa"/>
            <w:shd w:val="clear" w:color="auto" w:fill="auto"/>
          </w:tcPr>
          <w:p w14:paraId="1CA5F056" w14:textId="77777777" w:rsidR="00B77A6F" w:rsidRPr="002A4B22" w:rsidRDefault="00B77A6F" w:rsidP="00BF18B4">
            <w:pPr>
              <w:rPr>
                <w:lang w:val="nl"/>
              </w:rPr>
            </w:pPr>
            <w:r w:rsidRPr="00134AAB">
              <w:t>[2]</w:t>
            </w:r>
          </w:p>
        </w:tc>
        <w:tc>
          <w:tcPr>
            <w:tcW w:w="7944" w:type="dxa"/>
            <w:shd w:val="clear" w:color="auto" w:fill="auto"/>
          </w:tcPr>
          <w:p w14:paraId="2501C6F2" w14:textId="66B11959" w:rsidR="00B77A6F" w:rsidRPr="002A4B22" w:rsidRDefault="00B23EE9" w:rsidP="00BF18B4">
            <w:pPr>
              <w:rPr>
                <w:lang w:val="nl"/>
              </w:rPr>
            </w:pPr>
            <w:r w:rsidRPr="00134AAB">
              <w:t xml:space="preserve">Documentatie standaard tekstblokken: namen van de documenten en de versies daarvan zijn in </w:t>
            </w:r>
            <w:r>
              <w:t xml:space="preserve">de releasenotes </w:t>
            </w:r>
            <w:r w:rsidRPr="00134AAB">
              <w:t>opgenomen</w:t>
            </w:r>
          </w:p>
        </w:tc>
      </w:tr>
      <w:tr w:rsidR="00B77A6F" w:rsidRPr="002A4B22" w14:paraId="5AE2AF89" w14:textId="77777777" w:rsidTr="00B77A6F">
        <w:tc>
          <w:tcPr>
            <w:tcW w:w="556" w:type="dxa"/>
            <w:shd w:val="clear" w:color="auto" w:fill="auto"/>
          </w:tcPr>
          <w:p w14:paraId="149E1907" w14:textId="1FB1BE40" w:rsidR="00B77A6F" w:rsidRPr="002A4B22" w:rsidRDefault="00B77A6F" w:rsidP="00BF18B4">
            <w:pPr>
              <w:rPr>
                <w:lang w:val="nl"/>
              </w:rPr>
            </w:pPr>
            <w:bookmarkStart w:id="57" w:name="AlgemeneAfsprakenDocument"/>
            <w:r>
              <w:t>[3]</w:t>
            </w:r>
            <w:bookmarkEnd w:id="57"/>
          </w:p>
        </w:tc>
        <w:tc>
          <w:tcPr>
            <w:tcW w:w="7944" w:type="dxa"/>
            <w:shd w:val="clear" w:color="auto" w:fill="auto"/>
          </w:tcPr>
          <w:p w14:paraId="1032D612" w14:textId="77777777" w:rsidR="00B77A6F" w:rsidRPr="002A4B22" w:rsidRDefault="00B77A6F" w:rsidP="00BF18B4">
            <w:pPr>
              <w:rPr>
                <w:lang w:val="nl"/>
              </w:rPr>
            </w:pPr>
            <w:r w:rsidRPr="00F04F48">
              <w:t>Tekstblok - Algemene afspraken modeldocumenten en tekstblokken</w:t>
            </w:r>
          </w:p>
        </w:tc>
      </w:tr>
      <w:tr w:rsidR="00B77A6F" w:rsidRPr="002A4B22" w14:paraId="009085E4" w14:textId="77777777" w:rsidTr="00B77A6F">
        <w:tc>
          <w:tcPr>
            <w:tcW w:w="556" w:type="dxa"/>
            <w:shd w:val="clear" w:color="auto" w:fill="auto"/>
          </w:tcPr>
          <w:p w14:paraId="457501F2" w14:textId="34F8E669" w:rsidR="00B77A6F" w:rsidRDefault="00B77A6F" w:rsidP="00BF18B4">
            <w:bookmarkStart w:id="58" w:name="TC"/>
            <w:r>
              <w:t>[</w:t>
            </w:r>
            <w:r w:rsidR="00B23EE9">
              <w:t>4]</w:t>
            </w:r>
            <w:bookmarkEnd w:id="58"/>
          </w:p>
        </w:tc>
        <w:tc>
          <w:tcPr>
            <w:tcW w:w="7944" w:type="dxa"/>
            <w:shd w:val="clear" w:color="auto" w:fill="auto"/>
          </w:tcPr>
          <w:p w14:paraId="34D87F53" w14:textId="77777777" w:rsidR="00B77A6F" w:rsidRDefault="00B77A6F" w:rsidP="00BF18B4">
            <w:r w:rsidRPr="00362DEE">
              <w:t>Toelichting - Comparitie nummering en layout</w:t>
            </w:r>
          </w:p>
        </w:tc>
      </w:tr>
      <w:tr w:rsidR="00B77A6F" w:rsidRPr="002A4B22" w14:paraId="24E0608F" w14:textId="77777777" w:rsidTr="00B77A6F">
        <w:tc>
          <w:tcPr>
            <w:tcW w:w="556" w:type="dxa"/>
            <w:shd w:val="clear" w:color="auto" w:fill="auto"/>
          </w:tcPr>
          <w:p w14:paraId="436D3E84" w14:textId="2394AE00" w:rsidR="00B77A6F" w:rsidRDefault="00B77A6F" w:rsidP="00BF18B4">
            <w:bookmarkStart w:id="59" w:name="XSDStukAlgemeen"/>
            <w:r>
              <w:t>[</w:t>
            </w:r>
            <w:r w:rsidR="00B23EE9">
              <w:t>5</w:t>
            </w:r>
            <w:r>
              <w:t>]</w:t>
            </w:r>
            <w:bookmarkEnd w:id="59"/>
          </w:p>
        </w:tc>
        <w:tc>
          <w:tcPr>
            <w:tcW w:w="7944" w:type="dxa"/>
            <w:shd w:val="clear" w:color="auto" w:fill="auto"/>
          </w:tcPr>
          <w:p w14:paraId="51041AC1" w14:textId="77777777" w:rsidR="00B77A6F" w:rsidRPr="00F04F48" w:rsidRDefault="00B77A6F" w:rsidP="00BF18B4">
            <w:r>
              <w:t xml:space="preserve">Generieke XSD </w:t>
            </w:r>
            <w:r w:rsidRPr="00887623">
              <w:t>StukAlgemeen</w:t>
            </w:r>
          </w:p>
        </w:tc>
      </w:tr>
    </w:tbl>
    <w:p w14:paraId="4EE5053F" w14:textId="77777777" w:rsidR="003743B2" w:rsidRPr="00343045" w:rsidRDefault="003743B2" w:rsidP="00BF18B4">
      <w:pPr>
        <w:rPr>
          <w:lang w:val="nl"/>
        </w:rPr>
      </w:pPr>
    </w:p>
    <w:p w14:paraId="43071DAD" w14:textId="77777777" w:rsidR="008D0862" w:rsidRPr="002C7327" w:rsidRDefault="008D0862" w:rsidP="00075CF1">
      <w:pPr>
        <w:pStyle w:val="streepje"/>
        <w:numPr>
          <w:ilvl w:val="0"/>
          <w:numId w:val="0"/>
        </w:numPr>
        <w:rPr>
          <w:lang w:val="nl-NL"/>
        </w:rPr>
      </w:pPr>
    </w:p>
    <w:p w14:paraId="030A3CE2" w14:textId="77777777" w:rsidR="00075CF1" w:rsidRPr="00134AAB" w:rsidRDefault="00075CF1" w:rsidP="00134AAB">
      <w:pPr>
        <w:pStyle w:val="streepje"/>
        <w:numPr>
          <w:ilvl w:val="0"/>
          <w:numId w:val="0"/>
        </w:numPr>
        <w:rPr>
          <w:lang w:val="nl-NL"/>
        </w:rPr>
      </w:pPr>
    </w:p>
    <w:p w14:paraId="3ACE6512" w14:textId="77777777" w:rsidR="00857117" w:rsidRDefault="00857117" w:rsidP="00857117">
      <w:pPr>
        <w:pStyle w:val="streepje"/>
        <w:numPr>
          <w:ilvl w:val="0"/>
          <w:numId w:val="0"/>
        </w:numPr>
        <w:ind w:left="284" w:hanging="284"/>
      </w:pPr>
    </w:p>
    <w:p w14:paraId="1B083B83" w14:textId="77777777" w:rsidR="00857117" w:rsidRPr="00343045" w:rsidRDefault="00857117" w:rsidP="00857117">
      <w:pPr>
        <w:pStyle w:val="streepje"/>
        <w:numPr>
          <w:ilvl w:val="0"/>
          <w:numId w:val="0"/>
        </w:numPr>
        <w:ind w:left="284" w:hanging="284"/>
        <w:sectPr w:rsidR="00857117" w:rsidRPr="00343045" w:rsidSect="00923174">
          <w:pgSz w:w="11906" w:h="16838" w:code="9"/>
          <w:pgMar w:top="3402" w:right="1304" w:bottom="1304" w:left="1814" w:header="567" w:footer="431" w:gutter="0"/>
          <w:cols w:space="708"/>
          <w:formProt w:val="0"/>
        </w:sectPr>
      </w:pPr>
    </w:p>
    <w:p w14:paraId="25DFBE26" w14:textId="77777777" w:rsidR="008D0862" w:rsidRDefault="00A57C37" w:rsidP="008D0862">
      <w:pPr>
        <w:pStyle w:val="Kop1"/>
        <w:numPr>
          <w:ilvl w:val="0"/>
          <w:numId w:val="1"/>
        </w:numPr>
        <w:rPr>
          <w:lang w:val="nl-NL"/>
        </w:rPr>
      </w:pPr>
      <w:bookmarkStart w:id="60" w:name="_Toc454288161"/>
      <w:bookmarkStart w:id="61" w:name="_Toc157006178"/>
      <w:bookmarkEnd w:id="40"/>
      <w:r>
        <w:rPr>
          <w:lang w:val="nl-NL"/>
        </w:rPr>
        <w:lastRenderedPageBreak/>
        <w:t>Obvion</w:t>
      </w:r>
      <w:r w:rsidR="00286F0E">
        <w:rPr>
          <w:lang w:val="nl-NL"/>
        </w:rPr>
        <w:t xml:space="preserve"> </w:t>
      </w:r>
      <w:r w:rsidR="008D0862">
        <w:rPr>
          <w:lang w:val="nl-NL"/>
        </w:rPr>
        <w:t>Hypotheekakte</w:t>
      </w:r>
      <w:bookmarkEnd w:id="60"/>
      <w:bookmarkEnd w:id="61"/>
    </w:p>
    <w:p w14:paraId="138E7C11" w14:textId="77777777" w:rsidR="008D0862" w:rsidRDefault="008D0862" w:rsidP="008D0862">
      <w:r>
        <w:t xml:space="preserve">In dit hoofdstuk is de structuur van de </w:t>
      </w:r>
      <w:r w:rsidR="00A57C37">
        <w:t>Obvion</w:t>
      </w:r>
      <w:r w:rsidR="00286F0E">
        <w:t xml:space="preserve"> </w:t>
      </w:r>
      <w:r>
        <w:t>hypotheekakte in detail beschreven.</w:t>
      </w:r>
    </w:p>
    <w:p w14:paraId="5C3A5DDC" w14:textId="77777777" w:rsidR="008D0862" w:rsidRPr="0090007F" w:rsidRDefault="008D0862" w:rsidP="008D0862">
      <w:r>
        <w:t>Bij de uitwerking staat ook de mapping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AF5F3D">
        <w:t>[4]</w:t>
      </w:r>
      <w:r w:rsidR="001F711F">
        <w:fldChar w:fldCharType="end"/>
      </w:r>
      <w:r>
        <w:t xml:space="preserve">.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462F97EA"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AE3C16D" w14:textId="77777777" w:rsidR="005606FC" w:rsidRDefault="005606FC" w:rsidP="00AA1E30"/>
    <w:p w14:paraId="7E804F21" w14:textId="77777777" w:rsidR="008D0862" w:rsidRPr="00343045" w:rsidRDefault="00741213" w:rsidP="008D0862">
      <w:pPr>
        <w:pStyle w:val="Kop2"/>
      </w:pPr>
      <w:bookmarkStart w:id="62" w:name="_Toc246925271"/>
      <w:bookmarkStart w:id="63" w:name="_Toc454288162"/>
      <w:bookmarkStart w:id="64" w:name="_Toc157006179"/>
      <w:r>
        <w:t>Equivalentiev</w:t>
      </w:r>
      <w:r w:rsidR="008D0862">
        <w:t>erklaring</w:t>
      </w:r>
      <w:bookmarkEnd w:id="62"/>
      <w:bookmarkEnd w:id="63"/>
      <w:bookmarkEnd w:id="64"/>
    </w:p>
    <w:p w14:paraId="1B68B1B5" w14:textId="77777777" w:rsidR="008D0862" w:rsidRDefault="008D0862" w:rsidP="008D0862"/>
    <w:p w14:paraId="1A762507"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7740D4" w14:textId="77777777" w:rsidR="005217FC" w:rsidRPr="00981826" w:rsidRDefault="005217FC" w:rsidP="008D0862"/>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48"/>
        <w:gridCol w:w="7237"/>
      </w:tblGrid>
      <w:tr w:rsidR="007E4196" w:rsidRPr="00B61A23" w14:paraId="12DAE6CC" w14:textId="77777777" w:rsidTr="00AF6089">
        <w:trPr>
          <w:trHeight w:val="256"/>
        </w:trPr>
        <w:tc>
          <w:tcPr>
            <w:tcW w:w="6648" w:type="dxa"/>
            <w:shd w:val="clear" w:color="auto" w:fill="DEEAF6" w:themeFill="accent1" w:themeFillTint="33"/>
          </w:tcPr>
          <w:p w14:paraId="6E359D84" w14:textId="1AB1B3CF" w:rsidR="007E4196" w:rsidRPr="000923C3" w:rsidRDefault="007E4196" w:rsidP="00AF6089">
            <w:pPr>
              <w:rPr>
                <w:rFonts w:cs="Arial"/>
                <w:b/>
                <w:color w:val="FF0000"/>
                <w:sz w:val="20"/>
                <w:highlight w:val="yellow"/>
                <w:lang w:val="en-US"/>
              </w:rPr>
            </w:pPr>
            <w:r w:rsidRPr="000923C3">
              <w:rPr>
                <w:rFonts w:cs="Arial"/>
                <w:b/>
                <w:color w:val="000000" w:themeColor="text1"/>
                <w:sz w:val="20"/>
                <w:lang w:val="en-US"/>
              </w:rPr>
              <w:t>Modeldocument tekst</w:t>
            </w:r>
          </w:p>
        </w:tc>
        <w:tc>
          <w:tcPr>
            <w:tcW w:w="7237" w:type="dxa"/>
            <w:shd w:val="clear" w:color="auto" w:fill="DEEAF6" w:themeFill="accent1" w:themeFillTint="33"/>
          </w:tcPr>
          <w:p w14:paraId="19E8CBB0" w14:textId="58D11E2C" w:rsidR="007E4196" w:rsidRPr="000923C3" w:rsidRDefault="007E4196" w:rsidP="00AF6089">
            <w:pPr>
              <w:rPr>
                <w:b/>
                <w:sz w:val="20"/>
              </w:rPr>
            </w:pPr>
            <w:r w:rsidRPr="000923C3">
              <w:rPr>
                <w:b/>
                <w:sz w:val="20"/>
              </w:rPr>
              <w:t>Mapping en toelichting</w:t>
            </w:r>
          </w:p>
        </w:tc>
      </w:tr>
      <w:tr w:rsidR="008D0862" w:rsidRPr="002E729C" w14:paraId="4DFE4253" w14:textId="77777777" w:rsidTr="00AF6089">
        <w:tc>
          <w:tcPr>
            <w:tcW w:w="6648" w:type="dxa"/>
            <w:shd w:val="clear" w:color="auto" w:fill="auto"/>
          </w:tcPr>
          <w:p w14:paraId="16FEE334" w14:textId="77777777" w:rsidR="008D0862" w:rsidRPr="000923C3" w:rsidRDefault="008D0862" w:rsidP="00A7152A">
            <w:pPr>
              <w:rPr>
                <w:color w:val="FF0000"/>
                <w:sz w:val="20"/>
              </w:rPr>
            </w:pPr>
            <w:r w:rsidRPr="000923C3">
              <w:rPr>
                <w:rFonts w:cs="Arial"/>
                <w:bCs/>
                <w:color w:val="FF0000"/>
                <w:sz w:val="20"/>
                <w:highlight w:val="yellow"/>
                <w:lang w:val="en-US"/>
              </w:rPr>
              <w:t xml:space="preserve">TEKSTBLOK </w:t>
            </w:r>
            <w:r w:rsidR="00741213" w:rsidRPr="000923C3">
              <w:rPr>
                <w:rFonts w:cs="Arial"/>
                <w:bCs/>
                <w:color w:val="FF0000"/>
                <w:sz w:val="20"/>
                <w:highlight w:val="yellow"/>
                <w:lang w:val="en-US"/>
              </w:rPr>
              <w:t>EQUIVALENTIE</w:t>
            </w:r>
            <w:r w:rsidR="00A06A27" w:rsidRPr="000923C3">
              <w:rPr>
                <w:rFonts w:cs="Arial"/>
                <w:bCs/>
                <w:color w:val="FF0000"/>
                <w:sz w:val="20"/>
                <w:highlight w:val="yellow"/>
                <w:lang w:val="en-US"/>
              </w:rPr>
              <w:t>VERKLARING</w:t>
            </w:r>
            <w:r w:rsidR="000E2D2E" w:rsidRPr="000923C3">
              <w:rPr>
                <w:rFonts w:cs="Arial"/>
                <w:bCs/>
                <w:color w:val="FF0000"/>
                <w:sz w:val="20"/>
                <w:lang w:val="en-US"/>
              </w:rPr>
              <w:t>.</w:t>
            </w:r>
          </w:p>
        </w:tc>
        <w:tc>
          <w:tcPr>
            <w:tcW w:w="7237" w:type="dxa"/>
            <w:shd w:val="clear" w:color="auto" w:fill="auto"/>
          </w:tcPr>
          <w:p w14:paraId="4B5F01BB"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16D2337C" w14:textId="77777777" w:rsidR="00057A9E" w:rsidRDefault="00057A9E" w:rsidP="005217FC"/>
          <w:p w14:paraId="190DD9A4" w14:textId="77777777" w:rsidR="00057A9E" w:rsidRPr="002A4B22" w:rsidRDefault="00057A9E" w:rsidP="005217FC">
            <w:pPr>
              <w:rPr>
                <w:u w:val="single"/>
              </w:rPr>
            </w:pPr>
            <w:r w:rsidRPr="002A4B22">
              <w:rPr>
                <w:u w:val="single"/>
              </w:rPr>
              <w:t>Mapping:</w:t>
            </w:r>
          </w:p>
          <w:p w14:paraId="436327E5" w14:textId="77777777" w:rsidR="00057A9E" w:rsidRPr="003146A3" w:rsidRDefault="00057A9E" w:rsidP="002A4B22">
            <w:pPr>
              <w:autoSpaceDE w:val="0"/>
              <w:autoSpaceDN w:val="0"/>
              <w:adjustRightInd w:val="0"/>
            </w:pPr>
            <w:r w:rsidRPr="002A4B22">
              <w:rPr>
                <w:sz w:val="16"/>
                <w:szCs w:val="16"/>
                <w:lang w:val="nl"/>
              </w:rPr>
              <w:t>-de mapping is opgenomen in het genoemde tekstblok.</w:t>
            </w:r>
          </w:p>
        </w:tc>
      </w:tr>
    </w:tbl>
    <w:p w14:paraId="2E434498" w14:textId="77777777" w:rsidR="00461839" w:rsidRDefault="00461839" w:rsidP="00C81662">
      <w:pPr>
        <w:pStyle w:val="Kop2"/>
      </w:pPr>
      <w:bookmarkStart w:id="65" w:name="_Toc454288163"/>
      <w:bookmarkStart w:id="66" w:name="_Toc157006180"/>
      <w:r>
        <w:t>Titel</w:t>
      </w:r>
      <w:bookmarkEnd w:id="65"/>
      <w:bookmarkEnd w:id="66"/>
    </w:p>
    <w:p w14:paraId="65AB37E9"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AF6089" w:rsidRPr="00B61A23" w14:paraId="1411CD95" w14:textId="77777777" w:rsidTr="00AF6089">
        <w:tc>
          <w:tcPr>
            <w:tcW w:w="2394" w:type="pct"/>
            <w:shd w:val="clear" w:color="auto" w:fill="DEEAF6" w:themeFill="accent1" w:themeFillTint="33"/>
          </w:tcPr>
          <w:p w14:paraId="3A51C252" w14:textId="472DF225" w:rsidR="00AF6089" w:rsidRPr="000923C3" w:rsidRDefault="00AF6089" w:rsidP="00AF6089">
            <w:pPr>
              <w:tabs>
                <w:tab w:val="left" w:pos="-1440"/>
                <w:tab w:val="left" w:pos="-720"/>
              </w:tabs>
              <w:suppressAutoHyphens/>
              <w:rPr>
                <w:b/>
                <w:bCs/>
                <w:color w:val="000000" w:themeColor="text1"/>
                <w:sz w:val="20"/>
              </w:rPr>
            </w:pPr>
            <w:r w:rsidRPr="000923C3">
              <w:rPr>
                <w:rFonts w:cs="Arial"/>
                <w:b/>
                <w:color w:val="000000" w:themeColor="text1"/>
                <w:sz w:val="20"/>
                <w:lang w:val="en-US"/>
              </w:rPr>
              <w:t>Modeldocument tekst</w:t>
            </w:r>
          </w:p>
        </w:tc>
        <w:tc>
          <w:tcPr>
            <w:tcW w:w="2606" w:type="pct"/>
            <w:shd w:val="clear" w:color="auto" w:fill="DEEAF6" w:themeFill="accent1" w:themeFillTint="33"/>
          </w:tcPr>
          <w:p w14:paraId="6D98A57E" w14:textId="73F0C5C6" w:rsidR="00AF6089" w:rsidRPr="000923C3" w:rsidRDefault="00AF6089" w:rsidP="0093783C">
            <w:pPr>
              <w:rPr>
                <w:b/>
                <w:bCs/>
                <w:sz w:val="20"/>
              </w:rPr>
            </w:pPr>
            <w:r w:rsidRPr="000923C3">
              <w:rPr>
                <w:b/>
                <w:bCs/>
                <w:sz w:val="20"/>
              </w:rPr>
              <w:t>Mapping en toelichting</w:t>
            </w:r>
          </w:p>
        </w:tc>
      </w:tr>
      <w:tr w:rsidR="00461839" w:rsidRPr="002E729C" w14:paraId="6CF34A5E" w14:textId="77777777" w:rsidTr="002A4B22">
        <w:tc>
          <w:tcPr>
            <w:tcW w:w="2394" w:type="pct"/>
            <w:shd w:val="clear" w:color="auto" w:fill="auto"/>
          </w:tcPr>
          <w:p w14:paraId="748CC46D" w14:textId="77777777" w:rsidR="00461839" w:rsidRPr="000923C3" w:rsidRDefault="00461839" w:rsidP="002A4B22">
            <w:pPr>
              <w:tabs>
                <w:tab w:val="left" w:pos="-1440"/>
                <w:tab w:val="left" w:pos="-720"/>
              </w:tabs>
              <w:suppressAutoHyphens/>
              <w:rPr>
                <w:rFonts w:ascii="Times New Roman" w:hAnsi="Times New Roman"/>
                <w:color w:val="800080"/>
                <w:sz w:val="20"/>
                <w:highlight w:val="yellow"/>
              </w:rPr>
            </w:pPr>
            <w:r w:rsidRPr="000923C3">
              <w:rPr>
                <w:color w:val="800080"/>
                <w:sz w:val="20"/>
                <w:highlight w:val="yellow"/>
              </w:rPr>
              <w:t>TEKSTBLOK TITEL HYPOTHEEKAKTEN</w:t>
            </w:r>
          </w:p>
        </w:tc>
        <w:tc>
          <w:tcPr>
            <w:tcW w:w="2606" w:type="pct"/>
            <w:shd w:val="clear" w:color="auto" w:fill="auto"/>
          </w:tcPr>
          <w:p w14:paraId="5758812F"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7960BE04" w14:textId="77777777" w:rsidR="00057A9E" w:rsidRPr="002A4B22" w:rsidRDefault="00057A9E" w:rsidP="0093783C">
            <w:pPr>
              <w:rPr>
                <w:szCs w:val="18"/>
              </w:rPr>
            </w:pPr>
          </w:p>
          <w:p w14:paraId="0F668668" w14:textId="77777777" w:rsidR="00057A9E" w:rsidRPr="002A4B22" w:rsidRDefault="00057A9E" w:rsidP="00057A9E">
            <w:pPr>
              <w:rPr>
                <w:u w:val="single"/>
              </w:rPr>
            </w:pPr>
            <w:r w:rsidRPr="002A4B22">
              <w:rPr>
                <w:u w:val="single"/>
              </w:rPr>
              <w:t>Mapping:</w:t>
            </w:r>
          </w:p>
          <w:p w14:paraId="6B3F0D6F" w14:textId="77777777" w:rsidR="00057A9E" w:rsidRPr="002A4B22" w:rsidRDefault="00057A9E" w:rsidP="002A4B22">
            <w:pPr>
              <w:autoSpaceDE w:val="0"/>
              <w:autoSpaceDN w:val="0"/>
              <w:adjustRightInd w:val="0"/>
              <w:rPr>
                <w:szCs w:val="18"/>
              </w:rPr>
            </w:pPr>
            <w:r w:rsidRPr="002A4B22">
              <w:rPr>
                <w:sz w:val="16"/>
                <w:szCs w:val="16"/>
                <w:lang w:val="nl"/>
              </w:rPr>
              <w:t>-de mapping is opgenomen in het genoemde tekstblok.</w:t>
            </w:r>
          </w:p>
        </w:tc>
      </w:tr>
    </w:tbl>
    <w:p w14:paraId="4C78D97B" w14:textId="77777777" w:rsidR="005606FC" w:rsidRPr="00343045" w:rsidRDefault="005606FC" w:rsidP="0082410C">
      <w:pPr>
        <w:pStyle w:val="Kop2"/>
        <w:pageBreakBefore/>
      </w:pPr>
      <w:bookmarkStart w:id="67" w:name="_Toc454288164"/>
      <w:bookmarkStart w:id="68" w:name="_Toc157006181"/>
      <w:r>
        <w:lastRenderedPageBreak/>
        <w:t>Aanhef</w:t>
      </w:r>
      <w:bookmarkEnd w:id="67"/>
      <w:bookmarkEnd w:id="68"/>
    </w:p>
    <w:p w14:paraId="533C1BB9" w14:textId="77777777" w:rsidR="004250DC" w:rsidRPr="00981826" w:rsidRDefault="004250DC" w:rsidP="00981826">
      <w:bookmarkStart w:id="69" w:name="_Toc245786300"/>
      <w:bookmarkEnd w:id="6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AF6089" w:rsidRPr="00B61A23" w14:paraId="04136201" w14:textId="77777777" w:rsidTr="00AF6089">
        <w:tc>
          <w:tcPr>
            <w:tcW w:w="2394" w:type="pct"/>
            <w:shd w:val="clear" w:color="auto" w:fill="DEEAF6" w:themeFill="accent1" w:themeFillTint="33"/>
          </w:tcPr>
          <w:p w14:paraId="68243F5F" w14:textId="4C24D49A" w:rsidR="00AF6089" w:rsidRPr="00B61A23" w:rsidRDefault="00AF6089" w:rsidP="002A4B22">
            <w:pPr>
              <w:tabs>
                <w:tab w:val="left" w:pos="-1440"/>
                <w:tab w:val="left" w:pos="-720"/>
              </w:tabs>
              <w:suppressAutoHyphens/>
              <w:rPr>
                <w:color w:val="FF0000"/>
                <w:sz w:val="20"/>
                <w:highlight w:val="yellow"/>
              </w:rPr>
            </w:pPr>
            <w:r w:rsidRPr="00B61A23">
              <w:rPr>
                <w:rFonts w:cs="Arial"/>
                <w:b/>
                <w:color w:val="000000" w:themeColor="text1"/>
                <w:sz w:val="20"/>
                <w:lang w:val="en-US"/>
              </w:rPr>
              <w:t>Modeldocument tekst</w:t>
            </w:r>
          </w:p>
        </w:tc>
        <w:tc>
          <w:tcPr>
            <w:tcW w:w="2606" w:type="pct"/>
            <w:shd w:val="clear" w:color="auto" w:fill="DEEAF6" w:themeFill="accent1" w:themeFillTint="33"/>
          </w:tcPr>
          <w:p w14:paraId="51A00CAE" w14:textId="57E1FADE" w:rsidR="00AF6089" w:rsidRPr="000923C3" w:rsidRDefault="00AF6089" w:rsidP="002E729C">
            <w:pPr>
              <w:rPr>
                <w:sz w:val="20"/>
              </w:rPr>
            </w:pPr>
            <w:r w:rsidRPr="000923C3">
              <w:rPr>
                <w:b/>
                <w:sz w:val="20"/>
              </w:rPr>
              <w:t>Mapping en toelichting</w:t>
            </w:r>
          </w:p>
        </w:tc>
      </w:tr>
      <w:tr w:rsidR="0021646D" w:rsidRPr="002E729C" w14:paraId="395AC6A0" w14:textId="77777777" w:rsidTr="002A4B22">
        <w:tc>
          <w:tcPr>
            <w:tcW w:w="2394" w:type="pct"/>
            <w:shd w:val="clear" w:color="auto" w:fill="auto"/>
          </w:tcPr>
          <w:p w14:paraId="44007275" w14:textId="77777777" w:rsidR="0021646D" w:rsidRPr="00B56C9E" w:rsidRDefault="00AD091E" w:rsidP="002A4B22">
            <w:pPr>
              <w:tabs>
                <w:tab w:val="left" w:pos="-1440"/>
                <w:tab w:val="left" w:pos="-720"/>
              </w:tabs>
              <w:suppressAutoHyphens/>
              <w:rPr>
                <w:rFonts w:ascii="Times New Roman" w:hAnsi="Times New Roman"/>
                <w:color w:val="FF0000"/>
                <w:sz w:val="20"/>
                <w:highlight w:val="yellow"/>
              </w:rPr>
            </w:pPr>
            <w:r w:rsidRPr="00B56C9E">
              <w:rPr>
                <w:color w:val="FF0000"/>
                <w:sz w:val="20"/>
                <w:highlight w:val="yellow"/>
              </w:rPr>
              <w:t>TEKSTBLOK AANHEF</w:t>
            </w:r>
            <w:r w:rsidR="000E2D2E" w:rsidRPr="00B56C9E">
              <w:rPr>
                <w:rFonts w:ascii="Times New Roman" w:hAnsi="Times New Roman"/>
                <w:color w:val="FF0000"/>
                <w:sz w:val="20"/>
              </w:rPr>
              <w:t>:</w:t>
            </w:r>
          </w:p>
        </w:tc>
        <w:tc>
          <w:tcPr>
            <w:tcW w:w="2606" w:type="pct"/>
            <w:shd w:val="clear" w:color="auto" w:fill="auto"/>
          </w:tcPr>
          <w:p w14:paraId="6033BBB5"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3BB4FA5A" w14:textId="77777777" w:rsidR="00802F16" w:rsidRPr="002A4B22" w:rsidRDefault="00802F16" w:rsidP="002E729C">
            <w:pPr>
              <w:rPr>
                <w:szCs w:val="18"/>
              </w:rPr>
            </w:pPr>
          </w:p>
          <w:p w14:paraId="28F5223E" w14:textId="77777777" w:rsidR="00BE6340" w:rsidRPr="002A4B22" w:rsidRDefault="00BE6340" w:rsidP="00BE6340">
            <w:pPr>
              <w:rPr>
                <w:u w:val="single"/>
              </w:rPr>
            </w:pPr>
            <w:r w:rsidRPr="002A4B22">
              <w:rPr>
                <w:u w:val="single"/>
              </w:rPr>
              <w:t>Mapping:</w:t>
            </w:r>
          </w:p>
          <w:p w14:paraId="5F2F6C4E" w14:textId="77777777" w:rsidR="00802F16" w:rsidRPr="002A4B22" w:rsidRDefault="00BE6340" w:rsidP="002A4B22">
            <w:pPr>
              <w:autoSpaceDE w:val="0"/>
              <w:autoSpaceDN w:val="0"/>
              <w:adjustRightInd w:val="0"/>
              <w:rPr>
                <w:szCs w:val="18"/>
              </w:rPr>
            </w:pPr>
            <w:r w:rsidRPr="002A4B22">
              <w:rPr>
                <w:sz w:val="16"/>
                <w:szCs w:val="16"/>
                <w:lang w:val="nl"/>
              </w:rPr>
              <w:t>-de mapping is opgenomen in het genoemde tekstblok.</w:t>
            </w:r>
          </w:p>
        </w:tc>
      </w:tr>
    </w:tbl>
    <w:p w14:paraId="6A82BD3E" w14:textId="77777777" w:rsidR="00A9324F" w:rsidRPr="002E729C" w:rsidRDefault="00A9324F" w:rsidP="002E729C">
      <w:pPr>
        <w:tabs>
          <w:tab w:val="left" w:pos="6771"/>
        </w:tabs>
        <w:rPr>
          <w:szCs w:val="18"/>
        </w:rPr>
      </w:pPr>
    </w:p>
    <w:p w14:paraId="34A2DA8D" w14:textId="77777777" w:rsidR="00114244" w:rsidRDefault="00900C94" w:rsidP="002E729C">
      <w:pPr>
        <w:pStyle w:val="Kop2"/>
      </w:pPr>
      <w:bookmarkStart w:id="70" w:name="_Toc454288165"/>
      <w:bookmarkStart w:id="71" w:name="_Toc157006182"/>
      <w:bookmarkStart w:id="72" w:name="_Ref182807022"/>
      <w:r>
        <w:t>Partijen</w:t>
      </w:r>
      <w:bookmarkEnd w:id="70"/>
      <w:bookmarkEnd w:id="71"/>
    </w:p>
    <w:p w14:paraId="66A723B2" w14:textId="4EDDC63A"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AF5F3D">
        <w:t>[</w:t>
      </w:r>
      <w:r w:rsidR="00D935DF">
        <w:t>4</w:t>
      </w:r>
      <w:r w:rsidR="00AF5F3D">
        <w:t>]</w:t>
      </w:r>
      <w:r>
        <w:fldChar w:fldCharType="end"/>
      </w:r>
      <w:r>
        <w:t>.</w:t>
      </w:r>
    </w:p>
    <w:p w14:paraId="351140A7" w14:textId="77777777" w:rsidR="00900C94" w:rsidRDefault="004C7DF9" w:rsidP="00900C94">
      <w:pPr>
        <w:pStyle w:val="Kop3"/>
      </w:pPr>
      <w:bookmarkStart w:id="73" w:name="_Toc454288166"/>
      <w:bookmarkStart w:id="74" w:name="_Toc157006183"/>
      <w:r>
        <w:t>Geldgever</w:t>
      </w:r>
      <w:bookmarkEnd w:id="73"/>
      <w:bookmarkEnd w:id="74"/>
    </w:p>
    <w:bookmarkEnd w:id="72"/>
    <w:p w14:paraId="71EA0A1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50A9D" w:rsidRPr="00B61A23" w14:paraId="022CA163" w14:textId="77777777" w:rsidTr="00B56C9E">
        <w:trPr>
          <w:trHeight w:val="125"/>
        </w:trPr>
        <w:tc>
          <w:tcPr>
            <w:tcW w:w="2394" w:type="pct"/>
            <w:shd w:val="clear" w:color="auto" w:fill="DEEAF6" w:themeFill="accent1" w:themeFillTint="33"/>
          </w:tcPr>
          <w:p w14:paraId="3A927391" w14:textId="2F414034" w:rsidR="00650A9D" w:rsidRPr="000923C3" w:rsidRDefault="00650A9D" w:rsidP="00650A9D">
            <w:pPr>
              <w:rPr>
                <w:rFonts w:cs="Arial"/>
                <w:bCs/>
                <w:color w:val="FF0000"/>
                <w:sz w:val="20"/>
                <w:lang w:val="en-US"/>
              </w:rPr>
            </w:pPr>
            <w:r w:rsidRPr="000923C3">
              <w:rPr>
                <w:b/>
                <w:sz w:val="20"/>
              </w:rPr>
              <w:t>Modeldocument tekst</w:t>
            </w:r>
          </w:p>
        </w:tc>
        <w:tc>
          <w:tcPr>
            <w:tcW w:w="2606" w:type="pct"/>
            <w:shd w:val="clear" w:color="auto" w:fill="DEEAF6" w:themeFill="accent1" w:themeFillTint="33"/>
          </w:tcPr>
          <w:p w14:paraId="1F685FB7" w14:textId="10B474A6" w:rsidR="00650A9D" w:rsidRPr="000923C3" w:rsidRDefault="00650A9D" w:rsidP="00650A9D">
            <w:pPr>
              <w:autoSpaceDE w:val="0"/>
              <w:autoSpaceDN w:val="0"/>
              <w:adjustRightInd w:val="0"/>
              <w:rPr>
                <w:snapToGrid/>
                <w:kern w:val="0"/>
                <w:sz w:val="20"/>
                <w:lang w:eastAsia="nl-NL"/>
              </w:rPr>
            </w:pPr>
            <w:r w:rsidRPr="000923C3">
              <w:rPr>
                <w:b/>
                <w:sz w:val="20"/>
              </w:rPr>
              <w:t>Mapping en toelichting</w:t>
            </w:r>
          </w:p>
        </w:tc>
      </w:tr>
      <w:tr w:rsidR="00650A9D" w:rsidRPr="00123774" w14:paraId="6DEB7B71" w14:textId="77777777" w:rsidTr="002A4B22">
        <w:trPr>
          <w:trHeight w:val="125"/>
        </w:trPr>
        <w:tc>
          <w:tcPr>
            <w:tcW w:w="2394" w:type="pct"/>
            <w:shd w:val="clear" w:color="auto" w:fill="auto"/>
          </w:tcPr>
          <w:p w14:paraId="05380565" w14:textId="3873B3CD" w:rsidR="00650A9D" w:rsidRPr="00B56C9E" w:rsidRDefault="00650A9D" w:rsidP="00650A9D">
            <w:pPr>
              <w:rPr>
                <w:color w:val="FF0000"/>
                <w:sz w:val="20"/>
              </w:rPr>
            </w:pPr>
            <w:r w:rsidRPr="00B56C9E">
              <w:rPr>
                <w:rFonts w:cs="Arial"/>
                <w:bCs/>
                <w:color w:val="FF0000"/>
                <w:sz w:val="20"/>
                <w:lang w:val="en-US"/>
              </w:rPr>
              <w:t>1.</w:t>
            </w:r>
          </w:p>
        </w:tc>
        <w:tc>
          <w:tcPr>
            <w:tcW w:w="2606" w:type="pct"/>
            <w:shd w:val="clear" w:color="auto" w:fill="auto"/>
          </w:tcPr>
          <w:p w14:paraId="6DDC9200" w14:textId="77777777" w:rsidR="00650A9D" w:rsidRPr="00527D55" w:rsidRDefault="00650A9D" w:rsidP="00650A9D">
            <w:pPr>
              <w:rPr>
                <w:szCs w:val="18"/>
                <w:lang w:val="nl"/>
              </w:rPr>
            </w:pPr>
            <w:r w:rsidRPr="00194473">
              <w:rPr>
                <w:snapToGrid/>
                <w:szCs w:val="18"/>
              </w:rPr>
              <w:t>V</w:t>
            </w:r>
            <w:r>
              <w:rPr>
                <w:snapToGrid/>
                <w:szCs w:val="18"/>
              </w:rPr>
              <w:t>aste</w:t>
            </w:r>
            <w:r w:rsidRPr="00527D55">
              <w:rPr>
                <w:szCs w:val="18"/>
                <w:lang w:val="nl"/>
              </w:rPr>
              <w:t xml:space="preserve"> tekst.</w:t>
            </w:r>
          </w:p>
          <w:p w14:paraId="41D9F79F" w14:textId="77777777" w:rsidR="00650A9D" w:rsidRDefault="00650A9D" w:rsidP="00650A9D">
            <w:pPr>
              <w:autoSpaceDE w:val="0"/>
              <w:autoSpaceDN w:val="0"/>
              <w:adjustRightInd w:val="0"/>
              <w:rPr>
                <w:sz w:val="16"/>
                <w:szCs w:val="16"/>
                <w:lang w:val="nl"/>
              </w:rPr>
            </w:pPr>
          </w:p>
          <w:p w14:paraId="61FD5EB5" w14:textId="77777777" w:rsidR="00650A9D" w:rsidRPr="00527D55" w:rsidRDefault="00650A9D" w:rsidP="00650A9D">
            <w:pPr>
              <w:autoSpaceDE w:val="0"/>
              <w:autoSpaceDN w:val="0"/>
              <w:adjustRightInd w:val="0"/>
              <w:rPr>
                <w:snapToGrid/>
                <w:kern w:val="0"/>
                <w:szCs w:val="18"/>
                <w:u w:val="single"/>
                <w:lang w:eastAsia="nl-NL"/>
              </w:rPr>
            </w:pPr>
            <w:r w:rsidRPr="00527D55">
              <w:rPr>
                <w:snapToGrid/>
                <w:kern w:val="0"/>
                <w:szCs w:val="18"/>
                <w:u w:val="single"/>
                <w:lang w:eastAsia="nl-NL"/>
              </w:rPr>
              <w:t>Controle backendverwerking voor de hele partij:</w:t>
            </w:r>
          </w:p>
          <w:p w14:paraId="50273EB0" w14:textId="47B66B13" w:rsidR="00650A9D" w:rsidRPr="00FB1425" w:rsidRDefault="00650A9D" w:rsidP="00650A9D">
            <w:pPr>
              <w:autoSpaceDE w:val="0"/>
              <w:autoSpaceDN w:val="0"/>
              <w:adjustRightInd w:val="0"/>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./aanduidingPartij(‘geld</w:t>
            </w:r>
            <w:ins w:id="75" w:author="Groot, Karina de" w:date="2024-04-30T10:36:00Z" w16du:dateUtc="2024-04-30T08:36:00Z">
              <w:r w:rsidR="00C10E20">
                <w:rPr>
                  <w:kern w:val="0"/>
                  <w:sz w:val="16"/>
                  <w:szCs w:val="16"/>
                  <w:lang w:eastAsia="nl-NL"/>
                </w:rPr>
                <w:t>gever</w:t>
              </w:r>
            </w:ins>
            <w:del w:id="76" w:author="Groot, Karina de" w:date="2024-04-30T10:36:00Z" w16du:dateUtc="2024-04-30T08:36:00Z">
              <w:r w:rsidRPr="00FB1425" w:rsidDel="00C10E20">
                <w:rPr>
                  <w:kern w:val="0"/>
                  <w:sz w:val="16"/>
                  <w:szCs w:val="16"/>
                  <w:lang w:eastAsia="nl-NL"/>
                </w:rPr>
                <w:delText>geefster</w:delText>
              </w:r>
            </w:del>
            <w:r w:rsidRPr="00FB1425">
              <w:rPr>
                <w:kern w:val="0"/>
                <w:sz w:val="16"/>
                <w:szCs w:val="16"/>
                <w:lang w:eastAsia="nl-NL"/>
              </w:rPr>
              <w:t>’)</w:t>
            </w:r>
          </w:p>
          <w:p w14:paraId="0C9CC639" w14:textId="77777777" w:rsidR="00650A9D" w:rsidRDefault="00650A9D" w:rsidP="00650A9D">
            <w:pPr>
              <w:autoSpaceDE w:val="0"/>
              <w:autoSpaceDN w:val="0"/>
              <w:adjustRightInd w:val="0"/>
              <w:rPr>
                <w:kern w:val="0"/>
                <w:lang w:eastAsia="nl-NL"/>
              </w:rPr>
            </w:pPr>
          </w:p>
          <w:p w14:paraId="60245C08" w14:textId="408639BC" w:rsidR="00650A9D" w:rsidRPr="002A4B22" w:rsidRDefault="00650A9D" w:rsidP="00650A9D">
            <w:pPr>
              <w:autoSpaceDE w:val="0"/>
              <w:autoSpaceDN w:val="0"/>
              <w:adjustRightInd w:val="0"/>
              <w:rPr>
                <w:rFonts w:cs="Arial"/>
                <w:snapToGrid/>
                <w:kern w:val="0"/>
                <w:sz w:val="16"/>
                <w:szCs w:val="16"/>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650A9D" w:rsidRPr="00123774" w14:paraId="0C5B8D0E" w14:textId="77777777" w:rsidTr="002A4B22">
        <w:trPr>
          <w:trHeight w:val="125"/>
        </w:trPr>
        <w:tc>
          <w:tcPr>
            <w:tcW w:w="2394" w:type="pct"/>
            <w:shd w:val="clear" w:color="auto" w:fill="auto"/>
          </w:tcPr>
          <w:p w14:paraId="4F43420D" w14:textId="376E7C77" w:rsidR="00650A9D" w:rsidRPr="000923C3" w:rsidRDefault="00650A9D" w:rsidP="00650A9D">
            <w:pPr>
              <w:ind w:left="306" w:hanging="22"/>
              <w:rPr>
                <w:rFonts w:cs="Arial"/>
                <w:bCs/>
                <w:color w:val="800080"/>
                <w:sz w:val="20"/>
              </w:rPr>
            </w:pPr>
            <w:r w:rsidRPr="00B56C9E">
              <w:rPr>
                <w:rFonts w:cs="Arial"/>
                <w:bCs/>
                <w:color w:val="FF0000"/>
                <w:sz w:val="20"/>
                <w:highlight w:val="yellow"/>
                <w:lang w:val="en-US"/>
              </w:rPr>
              <w:t>TEKSTBLOK GEVOLMACHTIGDE</w:t>
            </w:r>
            <w:r w:rsidRPr="00B56C9E">
              <w:rPr>
                <w:rFonts w:cs="Arial"/>
                <w:bCs/>
                <w:color w:val="FF0000"/>
                <w:sz w:val="20"/>
                <w:lang w:val="en-US"/>
              </w:rPr>
              <w:t>:</w:t>
            </w:r>
          </w:p>
        </w:tc>
        <w:tc>
          <w:tcPr>
            <w:tcW w:w="2606" w:type="pct"/>
            <w:shd w:val="clear" w:color="auto" w:fill="auto"/>
          </w:tcPr>
          <w:p w14:paraId="0BB86401" w14:textId="77777777" w:rsidR="00650A9D" w:rsidRPr="00DB7FA4" w:rsidRDefault="00650A9D" w:rsidP="00650A9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BE12AD8" w14:textId="77777777" w:rsidR="00650A9D" w:rsidRPr="00DB7FA4" w:rsidRDefault="00650A9D" w:rsidP="00650A9D">
            <w:pPr>
              <w:rPr>
                <w:snapToGrid/>
                <w:kern w:val="0"/>
                <w:lang w:eastAsia="nl-NL"/>
              </w:rPr>
            </w:pPr>
          </w:p>
          <w:p w14:paraId="483567F3" w14:textId="77777777" w:rsidR="00650A9D" w:rsidRPr="00DB7FA4" w:rsidRDefault="00650A9D" w:rsidP="00650A9D">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3E1BA0E" w14:textId="77777777" w:rsidR="00650A9D" w:rsidRDefault="00650A9D" w:rsidP="00650A9D">
            <w:pPr>
              <w:autoSpaceDE w:val="0"/>
              <w:autoSpaceDN w:val="0"/>
              <w:adjustRightInd w:val="0"/>
              <w:rPr>
                <w:snapToGrid/>
                <w:kern w:val="0"/>
                <w:sz w:val="16"/>
                <w:szCs w:val="16"/>
                <w:lang w:eastAsia="nl-NL"/>
              </w:rPr>
            </w:pPr>
            <w:r w:rsidRPr="002E19B9">
              <w:rPr>
                <w:snapToGrid/>
                <w:kern w:val="0"/>
                <w:sz w:val="16"/>
                <w:szCs w:val="16"/>
                <w:lang w:eastAsia="nl-NL"/>
              </w:rPr>
              <w:t>//IMKAD_AangebodenStuk/Partij/Gevolmachtigde</w:t>
            </w:r>
          </w:p>
          <w:p w14:paraId="0409F07D" w14:textId="68BAE331" w:rsidR="00650A9D" w:rsidRPr="002A4B22" w:rsidRDefault="00650A9D" w:rsidP="00650A9D">
            <w:pPr>
              <w:autoSpaceDE w:val="0"/>
              <w:autoSpaceDN w:val="0"/>
              <w:adjustRightInd w:val="0"/>
              <w:rPr>
                <w:szCs w:val="18"/>
                <w:lang w:va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650A9D" w:rsidRPr="00123774" w14:paraId="0950566A" w14:textId="77777777" w:rsidTr="002A4B22">
        <w:trPr>
          <w:trHeight w:val="125"/>
        </w:trPr>
        <w:tc>
          <w:tcPr>
            <w:tcW w:w="2394" w:type="pct"/>
            <w:shd w:val="clear" w:color="auto" w:fill="auto"/>
          </w:tcPr>
          <w:p w14:paraId="2F3F1AEB" w14:textId="24A9AE7C" w:rsidR="00650A9D" w:rsidRPr="00B56C9E" w:rsidRDefault="00650A9D" w:rsidP="00650A9D">
            <w:pPr>
              <w:tabs>
                <w:tab w:val="left" w:pos="-1440"/>
                <w:tab w:val="left" w:pos="-720"/>
              </w:tabs>
              <w:ind w:left="306"/>
              <w:rPr>
                <w:rFonts w:cs="Arial"/>
                <w:bCs/>
                <w:color w:val="FF0000"/>
                <w:sz w:val="20"/>
              </w:rPr>
            </w:pPr>
            <w:r w:rsidRPr="00B56C9E">
              <w:rPr>
                <w:rFonts w:cs="Arial"/>
                <w:color w:val="FF0000"/>
                <w:sz w:val="20"/>
                <w:highlight w:val="yellow"/>
              </w:rPr>
              <w:t>TEKSTBLOK RECHTSPERSOON</w:t>
            </w:r>
            <w:r w:rsidRPr="00B56C9E">
              <w:rPr>
                <w:rFonts w:cs="Arial"/>
                <w:color w:val="FF0000"/>
                <w:sz w:val="20"/>
              </w:rPr>
              <w:t xml:space="preserve"> </w:t>
            </w:r>
          </w:p>
        </w:tc>
        <w:tc>
          <w:tcPr>
            <w:tcW w:w="2606" w:type="pct"/>
            <w:shd w:val="clear" w:color="auto" w:fill="auto"/>
          </w:tcPr>
          <w:p w14:paraId="19A4D4CB" w14:textId="77777777" w:rsidR="00650A9D" w:rsidRDefault="00650A9D" w:rsidP="00650A9D">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609B441E" w14:textId="77777777" w:rsidR="00650A9D" w:rsidRDefault="00650A9D" w:rsidP="00650A9D">
            <w:pPr>
              <w:ind w:left="227"/>
              <w:rPr>
                <w:rFonts w:cs="Arial"/>
                <w:sz w:val="16"/>
                <w:szCs w:val="16"/>
              </w:rPr>
            </w:pPr>
          </w:p>
          <w:p w14:paraId="3F9118BA" w14:textId="77777777" w:rsidR="00650A9D" w:rsidRPr="00FC6ED9" w:rsidRDefault="00650A9D" w:rsidP="00650A9D">
            <w:pPr>
              <w:rPr>
                <w:rFonts w:cs="Arial"/>
                <w:szCs w:val="18"/>
                <w:u w:val="single"/>
              </w:rPr>
            </w:pPr>
            <w:r w:rsidRPr="00FC6ED9">
              <w:rPr>
                <w:rFonts w:cs="Arial"/>
                <w:szCs w:val="18"/>
                <w:u w:val="single"/>
              </w:rPr>
              <w:t>Mapping:</w:t>
            </w:r>
          </w:p>
          <w:p w14:paraId="04AA0361" w14:textId="5E3E2DE8" w:rsidR="00650A9D" w:rsidRPr="00B61F35" w:rsidRDefault="00650A9D" w:rsidP="00650A9D">
            <w:pPr>
              <w:autoSpaceDE w:val="0"/>
              <w:autoSpaceDN w:val="0"/>
              <w:adjustRightInd w:val="0"/>
            </w:pPr>
            <w:r>
              <w:rPr>
                <w:rFonts w:cs="Arial"/>
                <w:sz w:val="16"/>
                <w:szCs w:val="16"/>
              </w:rPr>
              <w:t>-zie tekstblok</w:t>
            </w:r>
          </w:p>
        </w:tc>
      </w:tr>
      <w:tr w:rsidR="00650A9D" w:rsidRPr="00123774" w14:paraId="627FEF6A" w14:textId="77777777" w:rsidTr="002A4B22">
        <w:trPr>
          <w:trHeight w:val="125"/>
        </w:trPr>
        <w:tc>
          <w:tcPr>
            <w:tcW w:w="2394" w:type="pct"/>
            <w:shd w:val="clear" w:color="auto" w:fill="auto"/>
          </w:tcPr>
          <w:p w14:paraId="466387ED" w14:textId="086AEEEB" w:rsidR="00F53B32" w:rsidRDefault="00F53B32" w:rsidP="00F53B32">
            <w:pPr>
              <w:tabs>
                <w:tab w:val="left" w:pos="-1440"/>
                <w:tab w:val="left" w:pos="-720"/>
              </w:tabs>
              <w:suppressAutoHyphens/>
              <w:spacing w:line="276" w:lineRule="auto"/>
              <w:ind w:left="284"/>
            </w:pPr>
            <w:r w:rsidRPr="001F7025">
              <w:rPr>
                <w:rFonts w:cs="Arial"/>
                <w:color w:val="800080"/>
                <w:sz w:val="20"/>
              </w:rPr>
              <w:lastRenderedPageBreak/>
              <w:t xml:space="preserve">(correspondentieadres </w:t>
            </w:r>
            <w:r w:rsidRPr="001F7025">
              <w:rPr>
                <w:color w:val="800080"/>
                <w:sz w:val="20"/>
              </w:rPr>
              <w:t>voor alle aangelegenheden betreffende de</w:t>
            </w:r>
            <w:r>
              <w:rPr>
                <w:color w:val="800080"/>
                <w:sz w:val="20"/>
              </w:rPr>
              <w:t xml:space="preserve"> </w:t>
            </w:r>
            <w:r w:rsidRPr="001F7025">
              <w:rPr>
                <w:color w:val="800080"/>
                <w:sz w:val="20"/>
              </w:rPr>
              <w:t xml:space="preserve">hierna te vermelden </w:t>
            </w:r>
            <w:r w:rsidR="00714E98">
              <w:rPr>
                <w:color w:val="800080"/>
                <w:sz w:val="20"/>
              </w:rPr>
              <w:t>r</w:t>
            </w:r>
            <w:r w:rsidRPr="001F7025">
              <w:rPr>
                <w:color w:val="800080"/>
                <w:sz w:val="20"/>
              </w:rPr>
              <w:t>echtshandelingen</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label</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afdeling</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postcode</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straatnaam</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huisnummer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letter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toevoeging</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 xml:space="preserve"> </w:t>
            </w:r>
            <w:r w:rsidRPr="001F7025">
              <w:rPr>
                <w:rFonts w:cs="Arial"/>
                <w:color w:val="800080"/>
                <w:sz w:val="20"/>
              </w:rPr>
              <w:t xml:space="preserve">/ postbus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postbusnummer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postcode</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regio</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straat</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land</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w:t>
            </w:r>
          </w:p>
          <w:p w14:paraId="34865B0A" w14:textId="5B86FF67" w:rsidR="00650A9D" w:rsidRPr="00194473" w:rsidRDefault="00650A9D" w:rsidP="00275FC6">
            <w:pPr>
              <w:tabs>
                <w:tab w:val="left" w:pos="-1440"/>
                <w:tab w:val="left" w:pos="-720"/>
              </w:tabs>
              <w:ind w:left="306"/>
              <w:rPr>
                <w:rFonts w:cs="Arial"/>
                <w:color w:val="FF0000"/>
                <w:szCs w:val="18"/>
                <w:highlight w:val="yellow"/>
              </w:rPr>
            </w:pPr>
          </w:p>
        </w:tc>
        <w:tc>
          <w:tcPr>
            <w:tcW w:w="2606" w:type="pct"/>
            <w:shd w:val="clear" w:color="auto" w:fill="auto"/>
          </w:tcPr>
          <w:p w14:paraId="167CB482" w14:textId="77777777" w:rsidR="00650A9D" w:rsidRDefault="00650A9D" w:rsidP="00650A9D">
            <w:pPr>
              <w:spacing w:before="72" w:line="276" w:lineRule="auto"/>
              <w:rPr>
                <w:snapToGrid/>
              </w:rPr>
            </w:pPr>
            <w:r>
              <w:t>Optioneel postadres.</w:t>
            </w:r>
          </w:p>
          <w:p w14:paraId="49259CF8" w14:textId="77777777" w:rsidR="00650A9D" w:rsidRDefault="00650A9D" w:rsidP="00650A9D">
            <w:pPr>
              <w:spacing w:line="276" w:lineRule="auto"/>
              <w:rPr>
                <w:color w:val="3366FF"/>
              </w:rPr>
            </w:pPr>
          </w:p>
          <w:p w14:paraId="4303A358" w14:textId="77777777" w:rsidR="00650A9D" w:rsidRDefault="00650A9D" w:rsidP="00650A9D">
            <w:pPr>
              <w:spacing w:line="276"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7D9E4B38" w14:textId="77777777" w:rsidR="00650A9D" w:rsidRDefault="00650A9D" w:rsidP="00650A9D">
            <w:pPr>
              <w:spacing w:line="276" w:lineRule="auto"/>
            </w:pPr>
          </w:p>
          <w:p w14:paraId="3CB8A4E5" w14:textId="77777777" w:rsidR="00650A9D" w:rsidRDefault="00650A9D" w:rsidP="00650A9D">
            <w:pPr>
              <w:spacing w:line="276" w:lineRule="auto"/>
              <w:rPr>
                <w:szCs w:val="18"/>
              </w:rPr>
            </w:pPr>
            <w:r>
              <w:t>Voor het adres moet gekozen worden uit binnenlands adres, postbus adres of buitenlands adres.</w:t>
            </w:r>
          </w:p>
          <w:p w14:paraId="129AC148" w14:textId="77777777" w:rsidR="00650A9D" w:rsidRDefault="00650A9D" w:rsidP="00650A9D">
            <w:pPr>
              <w:spacing w:line="276" w:lineRule="auto"/>
              <w:rPr>
                <w:szCs w:val="18"/>
              </w:rPr>
            </w:pPr>
          </w:p>
          <w:p w14:paraId="55F5A3B3" w14:textId="77777777" w:rsidR="00650A9D" w:rsidRDefault="00650A9D" w:rsidP="00650A9D">
            <w:pPr>
              <w:spacing w:line="276" w:lineRule="auto"/>
              <w:rPr>
                <w:szCs w:val="18"/>
              </w:rPr>
            </w:pPr>
            <w:r>
              <w:rPr>
                <w:szCs w:val="18"/>
              </w:rPr>
              <w:t>Voor plaats en land moet gekozen worden uit een waardelijst.</w:t>
            </w:r>
          </w:p>
          <w:p w14:paraId="4B95DAE0" w14:textId="77777777" w:rsidR="00650A9D" w:rsidRDefault="00650A9D" w:rsidP="00650A9D">
            <w:pPr>
              <w:rPr>
                <w:szCs w:val="18"/>
              </w:rPr>
            </w:pPr>
          </w:p>
          <w:p w14:paraId="4EFA9CD7" w14:textId="77777777" w:rsidR="00650A9D" w:rsidRDefault="00650A9D" w:rsidP="00650A9D">
            <w:pPr>
              <w:pStyle w:val="streepje"/>
              <w:numPr>
                <w:ilvl w:val="0"/>
                <w:numId w:val="0"/>
              </w:numPr>
              <w:ind w:left="284" w:hanging="284"/>
              <w:rPr>
                <w:u w:val="single"/>
                <w:lang w:val="nl-NL"/>
              </w:rPr>
            </w:pPr>
            <w:r>
              <w:rPr>
                <w:u w:val="single"/>
                <w:lang w:val="nl-NL"/>
              </w:rPr>
              <w:t>Mapping:</w:t>
            </w:r>
          </w:p>
          <w:p w14:paraId="7F5FB94C" w14:textId="77777777" w:rsidR="00650A9D" w:rsidRDefault="00650A9D" w:rsidP="00650A9D">
            <w:pPr>
              <w:pStyle w:val="streepje"/>
              <w:numPr>
                <w:ilvl w:val="0"/>
                <w:numId w:val="0"/>
              </w:numPr>
              <w:rPr>
                <w:sz w:val="16"/>
                <w:szCs w:val="16"/>
                <w:lang w:val="nl-NL"/>
              </w:rPr>
            </w:pPr>
            <w:r>
              <w:rPr>
                <w:sz w:val="16"/>
                <w:szCs w:val="16"/>
                <w:lang w:val="nl-NL"/>
              </w:rPr>
              <w:t>//IMKAD_Persoon/IMKAD_PostlocatiePersoon/</w:t>
            </w:r>
          </w:p>
          <w:p w14:paraId="1654869B" w14:textId="77777777" w:rsidR="00650A9D" w:rsidRDefault="00650A9D" w:rsidP="00650A9D">
            <w:pPr>
              <w:pStyle w:val="streepje"/>
              <w:numPr>
                <w:ilvl w:val="0"/>
                <w:numId w:val="0"/>
              </w:numPr>
              <w:ind w:left="227"/>
              <w:rPr>
                <w:sz w:val="14"/>
                <w:szCs w:val="16"/>
                <w:lang w:val="nl-NL"/>
              </w:rPr>
            </w:pPr>
            <w:r>
              <w:rPr>
                <w:sz w:val="16"/>
                <w:lang w:val="nl-NL"/>
              </w:rPr>
              <w:tab/>
              <w:t>./label</w:t>
            </w:r>
          </w:p>
          <w:p w14:paraId="43BCB4A9" w14:textId="77777777" w:rsidR="00650A9D" w:rsidRDefault="00650A9D" w:rsidP="00650A9D">
            <w:pPr>
              <w:ind w:left="227"/>
              <w:rPr>
                <w:sz w:val="16"/>
              </w:rPr>
            </w:pPr>
            <w:r>
              <w:rPr>
                <w:sz w:val="16"/>
              </w:rPr>
              <w:tab/>
              <w:t>./afdeling</w:t>
            </w:r>
          </w:p>
          <w:p w14:paraId="396B94C2" w14:textId="77777777" w:rsidR="00650A9D" w:rsidRDefault="00650A9D" w:rsidP="00650A9D">
            <w:pPr>
              <w:pStyle w:val="streepje"/>
              <w:numPr>
                <w:ilvl w:val="0"/>
                <w:numId w:val="0"/>
              </w:numPr>
              <w:rPr>
                <w:u w:val="single"/>
                <w:lang w:val="nl-NL"/>
              </w:rPr>
            </w:pPr>
          </w:p>
          <w:p w14:paraId="6F369663" w14:textId="77777777" w:rsidR="00650A9D" w:rsidRDefault="00650A9D" w:rsidP="00650A9D">
            <w:pPr>
              <w:pStyle w:val="streepje"/>
              <w:numPr>
                <w:ilvl w:val="0"/>
                <w:numId w:val="0"/>
              </w:numPr>
              <w:rPr>
                <w:u w:val="single"/>
                <w:lang w:val="nl-NL"/>
              </w:rPr>
            </w:pPr>
            <w:r>
              <w:rPr>
                <w:u w:val="single"/>
                <w:lang w:val="nl-NL"/>
              </w:rPr>
              <w:t>Mapping binnenlandsadres:</w:t>
            </w:r>
          </w:p>
          <w:p w14:paraId="1C3451D9" w14:textId="77777777" w:rsidR="00650A9D" w:rsidRDefault="00650A9D" w:rsidP="00650A9D">
            <w:pPr>
              <w:pStyle w:val="streepje"/>
              <w:numPr>
                <w:ilvl w:val="0"/>
                <w:numId w:val="0"/>
              </w:numPr>
              <w:rPr>
                <w:sz w:val="16"/>
                <w:szCs w:val="16"/>
                <w:lang w:val="nl-NL"/>
              </w:rPr>
            </w:pPr>
            <w:r>
              <w:rPr>
                <w:sz w:val="16"/>
                <w:szCs w:val="16"/>
                <w:lang w:val="nl-NL"/>
              </w:rPr>
              <w:t>//IMKAD_Persoon/IMKAD_PostlocatiePersoon/adres/binnenlandsAdres/</w:t>
            </w:r>
          </w:p>
          <w:p w14:paraId="1E34AB4E" w14:textId="77777777" w:rsidR="00650A9D" w:rsidRDefault="00650A9D" w:rsidP="00650A9D">
            <w:pPr>
              <w:ind w:left="227"/>
              <w:rPr>
                <w:sz w:val="16"/>
                <w:szCs w:val="16"/>
              </w:rPr>
            </w:pPr>
            <w:r>
              <w:rPr>
                <w:sz w:val="16"/>
                <w:szCs w:val="16"/>
              </w:rPr>
              <w:tab/>
              <w:t>./BAG_NummerAanduiding/postcode</w:t>
            </w:r>
          </w:p>
          <w:p w14:paraId="659C8F06" w14:textId="77777777" w:rsidR="00650A9D" w:rsidRDefault="00650A9D" w:rsidP="00650A9D">
            <w:pPr>
              <w:ind w:left="227"/>
              <w:rPr>
                <w:sz w:val="16"/>
                <w:szCs w:val="16"/>
              </w:rPr>
            </w:pPr>
            <w:r>
              <w:rPr>
                <w:sz w:val="16"/>
                <w:szCs w:val="16"/>
              </w:rPr>
              <w:tab/>
              <w:t>./BAG_Woonplaats/woonplaatsnaam</w:t>
            </w:r>
          </w:p>
          <w:p w14:paraId="4227C228" w14:textId="77777777" w:rsidR="00650A9D" w:rsidRDefault="00650A9D" w:rsidP="00650A9D">
            <w:pPr>
              <w:ind w:left="227"/>
              <w:rPr>
                <w:sz w:val="16"/>
                <w:szCs w:val="16"/>
              </w:rPr>
            </w:pPr>
            <w:r>
              <w:rPr>
                <w:sz w:val="16"/>
                <w:szCs w:val="16"/>
              </w:rPr>
              <w:tab/>
              <w:t>./BAG_OpenbareRuimte/openbareRuimteNaam</w:t>
            </w:r>
          </w:p>
          <w:p w14:paraId="0A503E5E" w14:textId="77777777" w:rsidR="00650A9D" w:rsidRDefault="00650A9D" w:rsidP="00650A9D">
            <w:pPr>
              <w:ind w:left="227"/>
              <w:rPr>
                <w:sz w:val="16"/>
                <w:szCs w:val="16"/>
              </w:rPr>
            </w:pPr>
            <w:r>
              <w:rPr>
                <w:sz w:val="16"/>
                <w:szCs w:val="16"/>
              </w:rPr>
              <w:tab/>
              <w:t>./BAG_NummerAanduiding/huisnummer</w:t>
            </w:r>
          </w:p>
          <w:p w14:paraId="43755AB7" w14:textId="77777777" w:rsidR="00650A9D" w:rsidRDefault="00650A9D" w:rsidP="00650A9D">
            <w:pPr>
              <w:ind w:left="227"/>
              <w:rPr>
                <w:sz w:val="16"/>
                <w:szCs w:val="16"/>
              </w:rPr>
            </w:pPr>
            <w:r>
              <w:rPr>
                <w:sz w:val="16"/>
                <w:szCs w:val="16"/>
              </w:rPr>
              <w:tab/>
              <w:t>./BAG_NummerAanduiding/huisletter</w:t>
            </w:r>
          </w:p>
          <w:p w14:paraId="0825EBA9" w14:textId="77777777" w:rsidR="00650A9D" w:rsidRDefault="00650A9D" w:rsidP="00650A9D">
            <w:pPr>
              <w:pStyle w:val="streepje"/>
              <w:numPr>
                <w:ilvl w:val="0"/>
                <w:numId w:val="0"/>
              </w:numPr>
              <w:ind w:left="227"/>
              <w:rPr>
                <w:u w:val="single"/>
                <w:lang w:val="nl-NL"/>
              </w:rPr>
            </w:pPr>
            <w:r>
              <w:rPr>
                <w:sz w:val="16"/>
                <w:szCs w:val="16"/>
                <w:lang w:val="nl-NL"/>
              </w:rPr>
              <w:tab/>
              <w:t>./BAG_NummerAanduiding/huisnummertoevoeging</w:t>
            </w:r>
            <w:r>
              <w:rPr>
                <w:u w:val="single"/>
                <w:lang w:val="nl-NL"/>
              </w:rPr>
              <w:t xml:space="preserve"> </w:t>
            </w:r>
          </w:p>
          <w:p w14:paraId="31CE6951" w14:textId="77777777" w:rsidR="00650A9D" w:rsidRDefault="00650A9D" w:rsidP="00650A9D">
            <w:pPr>
              <w:pStyle w:val="streepje"/>
              <w:numPr>
                <w:ilvl w:val="0"/>
                <w:numId w:val="0"/>
              </w:numPr>
              <w:rPr>
                <w:u w:val="single"/>
                <w:lang w:val="nl-NL"/>
              </w:rPr>
            </w:pPr>
          </w:p>
          <w:p w14:paraId="56AB27BC" w14:textId="77777777" w:rsidR="00650A9D" w:rsidRDefault="00650A9D" w:rsidP="00650A9D">
            <w:pPr>
              <w:pStyle w:val="streepje"/>
              <w:numPr>
                <w:ilvl w:val="0"/>
                <w:numId w:val="0"/>
              </w:numPr>
              <w:rPr>
                <w:u w:val="single"/>
                <w:lang w:val="nl-NL"/>
              </w:rPr>
            </w:pPr>
            <w:r>
              <w:rPr>
                <w:u w:val="single"/>
                <w:lang w:val="nl-NL"/>
              </w:rPr>
              <w:t>Mapping buitenlandsadres:</w:t>
            </w:r>
          </w:p>
          <w:p w14:paraId="7F2032EE" w14:textId="77777777" w:rsidR="00650A9D" w:rsidRPr="00201932" w:rsidRDefault="00650A9D" w:rsidP="00650A9D">
            <w:pPr>
              <w:pStyle w:val="streepje"/>
              <w:numPr>
                <w:ilvl w:val="0"/>
                <w:numId w:val="0"/>
              </w:numPr>
              <w:rPr>
                <w:sz w:val="16"/>
                <w:szCs w:val="16"/>
                <w:lang w:val="nl-NL"/>
              </w:rPr>
            </w:pPr>
            <w:r>
              <w:rPr>
                <w:sz w:val="16"/>
                <w:szCs w:val="16"/>
                <w:lang w:val="nl-NL"/>
              </w:rPr>
              <w:t>//IMKAD_Persoon/IMKAD_PostlocatiePersoon/</w:t>
            </w:r>
            <w:r>
              <w:rPr>
                <w:sz w:val="16"/>
                <w:lang w:val="nl-NL"/>
              </w:rPr>
              <w:t>adres/buitenlandsAdres/</w:t>
            </w:r>
          </w:p>
          <w:p w14:paraId="114EDA49" w14:textId="77777777" w:rsidR="00650A9D" w:rsidRDefault="00650A9D" w:rsidP="00650A9D">
            <w:pPr>
              <w:pStyle w:val="streepje"/>
              <w:numPr>
                <w:ilvl w:val="0"/>
                <w:numId w:val="0"/>
              </w:numPr>
              <w:ind w:left="227"/>
              <w:rPr>
                <w:sz w:val="14"/>
                <w:szCs w:val="16"/>
                <w:lang w:val="nl-NL"/>
              </w:rPr>
            </w:pPr>
            <w:r>
              <w:rPr>
                <w:sz w:val="16"/>
                <w:lang w:val="nl-NL"/>
              </w:rPr>
              <w:tab/>
              <w:t>./woonplaats</w:t>
            </w:r>
          </w:p>
          <w:p w14:paraId="1918E5E2" w14:textId="77777777" w:rsidR="00650A9D" w:rsidRDefault="00650A9D" w:rsidP="00650A9D">
            <w:pPr>
              <w:ind w:left="227"/>
              <w:rPr>
                <w:sz w:val="16"/>
              </w:rPr>
            </w:pPr>
            <w:r>
              <w:rPr>
                <w:sz w:val="16"/>
              </w:rPr>
              <w:tab/>
              <w:t xml:space="preserve">./adres </w:t>
            </w:r>
          </w:p>
          <w:p w14:paraId="6B37CDE4" w14:textId="77777777" w:rsidR="00650A9D" w:rsidRPr="00201932" w:rsidRDefault="00650A9D" w:rsidP="00650A9D">
            <w:pPr>
              <w:ind w:left="227"/>
              <w:rPr>
                <w:sz w:val="16"/>
              </w:rPr>
            </w:pPr>
            <w:r>
              <w:rPr>
                <w:sz w:val="16"/>
              </w:rPr>
              <w:tab/>
            </w:r>
            <w:r w:rsidRPr="00201932">
              <w:rPr>
                <w:sz w:val="16"/>
              </w:rPr>
              <w:t>./regio</w:t>
            </w:r>
          </w:p>
          <w:p w14:paraId="56E285E8" w14:textId="77777777" w:rsidR="00650A9D" w:rsidRPr="00201932" w:rsidRDefault="00650A9D" w:rsidP="00650A9D">
            <w:pPr>
              <w:ind w:left="227"/>
              <w:rPr>
                <w:sz w:val="16"/>
              </w:rPr>
            </w:pPr>
            <w:r w:rsidRPr="00201932">
              <w:rPr>
                <w:sz w:val="16"/>
              </w:rPr>
              <w:tab/>
              <w:t>./land</w:t>
            </w:r>
          </w:p>
          <w:p w14:paraId="4B380CA4" w14:textId="77777777" w:rsidR="00650A9D" w:rsidRPr="00201932" w:rsidRDefault="00650A9D" w:rsidP="00650A9D">
            <w:pPr>
              <w:spacing w:before="72"/>
              <w:rPr>
                <w:sz w:val="16"/>
              </w:rPr>
            </w:pPr>
            <w:r w:rsidRPr="00201932">
              <w:rPr>
                <w:u w:val="single"/>
              </w:rPr>
              <w:t>Mapping postbusadres:</w:t>
            </w:r>
          </w:p>
          <w:p w14:paraId="4049D6FB" w14:textId="77777777" w:rsidR="00650A9D" w:rsidRPr="00201932" w:rsidRDefault="00650A9D" w:rsidP="00650A9D">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6BC92822" w14:textId="77777777" w:rsidR="00650A9D" w:rsidRDefault="00650A9D" w:rsidP="00650A9D">
            <w:pPr>
              <w:ind w:left="227"/>
              <w:rPr>
                <w:sz w:val="16"/>
                <w:szCs w:val="16"/>
              </w:rPr>
            </w:pPr>
            <w:r w:rsidRPr="00201932">
              <w:rPr>
                <w:sz w:val="16"/>
                <w:szCs w:val="16"/>
              </w:rPr>
              <w:tab/>
            </w:r>
            <w:r>
              <w:rPr>
                <w:sz w:val="16"/>
                <w:szCs w:val="16"/>
              </w:rPr>
              <w:t>./postbusnummer</w:t>
            </w:r>
          </w:p>
          <w:p w14:paraId="1F158F19" w14:textId="77777777" w:rsidR="00650A9D" w:rsidRDefault="00650A9D" w:rsidP="00650A9D">
            <w:pPr>
              <w:ind w:left="227"/>
              <w:rPr>
                <w:sz w:val="16"/>
                <w:szCs w:val="16"/>
              </w:rPr>
            </w:pPr>
            <w:r>
              <w:rPr>
                <w:sz w:val="16"/>
              </w:rPr>
              <w:tab/>
              <w:t>./</w:t>
            </w:r>
            <w:r>
              <w:rPr>
                <w:sz w:val="16"/>
                <w:szCs w:val="16"/>
              </w:rPr>
              <w:t>postcode</w:t>
            </w:r>
          </w:p>
          <w:p w14:paraId="215F5D03" w14:textId="191F778B" w:rsidR="00650A9D" w:rsidRPr="00846FDB" w:rsidRDefault="00650A9D" w:rsidP="00650A9D">
            <w:pPr>
              <w:rPr>
                <w:rFonts w:cs="Arial"/>
                <w:szCs w:val="18"/>
              </w:rPr>
            </w:pPr>
            <w:r>
              <w:rPr>
                <w:sz w:val="16"/>
                <w:szCs w:val="16"/>
              </w:rPr>
              <w:tab/>
              <w:t>./woonplaatsnaam</w:t>
            </w:r>
          </w:p>
        </w:tc>
      </w:tr>
      <w:tr w:rsidR="00650A9D" w:rsidRPr="00123774" w14:paraId="6412B7EF" w14:textId="77777777" w:rsidTr="002A4B22">
        <w:trPr>
          <w:trHeight w:val="125"/>
        </w:trPr>
        <w:tc>
          <w:tcPr>
            <w:tcW w:w="2394" w:type="pct"/>
            <w:shd w:val="clear" w:color="auto" w:fill="auto"/>
          </w:tcPr>
          <w:p w14:paraId="5B8A200E" w14:textId="3D274848" w:rsidR="00650A9D" w:rsidRPr="00B56C9E" w:rsidRDefault="00650A9D" w:rsidP="00650A9D">
            <w:pPr>
              <w:tabs>
                <w:tab w:val="left" w:pos="-1440"/>
                <w:tab w:val="left" w:pos="-720"/>
              </w:tabs>
              <w:suppressAutoHyphens/>
              <w:spacing w:line="276" w:lineRule="auto"/>
              <w:ind w:left="709" w:hanging="425"/>
              <w:rPr>
                <w:rFonts w:cs="Arial"/>
                <w:color w:val="800080"/>
                <w:sz w:val="20"/>
              </w:rPr>
            </w:pPr>
            <w:r w:rsidRPr="00B56C9E">
              <w:rPr>
                <w:rFonts w:cs="Arial"/>
                <w:snapToGrid/>
                <w:color w:val="FF0000"/>
                <w:kern w:val="0"/>
                <w:sz w:val="20"/>
                <w:lang w:eastAsia="nl-NL"/>
              </w:rPr>
              <w:lastRenderedPageBreak/>
              <w:t>;</w:t>
            </w:r>
          </w:p>
        </w:tc>
        <w:tc>
          <w:tcPr>
            <w:tcW w:w="2606" w:type="pct"/>
            <w:shd w:val="clear" w:color="auto" w:fill="auto"/>
          </w:tcPr>
          <w:p w14:paraId="5CFCAA00" w14:textId="270CC0AF" w:rsidR="00650A9D" w:rsidRDefault="00650A9D" w:rsidP="00650A9D">
            <w:pPr>
              <w:spacing w:before="72" w:line="276" w:lineRule="auto"/>
            </w:pPr>
            <w:r>
              <w:t>Vaste tekst.</w:t>
            </w:r>
          </w:p>
        </w:tc>
      </w:tr>
      <w:tr w:rsidR="00650A9D" w:rsidRPr="00123774" w14:paraId="0D104831" w14:textId="77777777" w:rsidTr="002A4B22">
        <w:trPr>
          <w:trHeight w:val="125"/>
        </w:trPr>
        <w:tc>
          <w:tcPr>
            <w:tcW w:w="2394" w:type="pct"/>
            <w:shd w:val="clear" w:color="auto" w:fill="auto"/>
          </w:tcPr>
          <w:p w14:paraId="506DFEF0" w14:textId="7821BA27" w:rsidR="00650A9D" w:rsidRPr="002E7F50" w:rsidRDefault="00650A9D" w:rsidP="00650A9D">
            <w:pPr>
              <w:tabs>
                <w:tab w:val="left" w:pos="-1440"/>
                <w:tab w:val="left" w:pos="-720"/>
              </w:tabs>
              <w:suppressAutoHyphens/>
              <w:ind w:left="284"/>
              <w:rPr>
                <w:rFonts w:cs="Arial"/>
                <w:bCs/>
                <w:color w:val="FF0000"/>
                <w:sz w:val="20"/>
              </w:rPr>
            </w:pPr>
            <w:r w:rsidRPr="00A05DF0">
              <w:rPr>
                <w:rFonts w:cs="Arial"/>
                <w:color w:val="FF0000"/>
                <w:sz w:val="20"/>
              </w:rPr>
              <w:t xml:space="preserve">hierna te noemen: </w:t>
            </w:r>
            <w:r w:rsidRPr="001A1377">
              <w:rPr>
                <w:rFonts w:cs="Arial"/>
                <w:color w:val="FF0000"/>
                <w:sz w:val="20"/>
              </w:rPr>
              <w:t>geldgever</w:t>
            </w:r>
            <w:r>
              <w:rPr>
                <w:rFonts w:cs="Arial"/>
                <w:color w:val="FF0000"/>
                <w:sz w:val="20"/>
              </w:rPr>
              <w:t xml:space="preserve"> </w:t>
            </w:r>
            <w:r w:rsidRPr="001F7025">
              <w:rPr>
                <w:rFonts w:cs="Arial"/>
                <w:color w:val="7030A0"/>
                <w:sz w:val="20"/>
              </w:rPr>
              <w:t>(waaronder begrepen haar rechtsopvolgers onder algemene en bijzondere titel)</w:t>
            </w:r>
            <w:r w:rsidRPr="00252AB6">
              <w:rPr>
                <w:rFonts w:cs="Arial"/>
                <w:color w:val="FF0000"/>
                <w:sz w:val="20"/>
              </w:rPr>
              <w:t>;</w:t>
            </w:r>
          </w:p>
          <w:p w14:paraId="65082965" w14:textId="77777777" w:rsidR="00650A9D" w:rsidRDefault="00650A9D" w:rsidP="00650A9D">
            <w:pPr>
              <w:tabs>
                <w:tab w:val="left" w:pos="-1440"/>
                <w:tab w:val="left" w:pos="-720"/>
              </w:tabs>
              <w:suppressAutoHyphens/>
              <w:spacing w:line="276" w:lineRule="auto"/>
              <w:ind w:left="709" w:hanging="425"/>
              <w:rPr>
                <w:rFonts w:cs="Arial"/>
                <w:snapToGrid/>
                <w:color w:val="FF0000"/>
                <w:kern w:val="0"/>
                <w:szCs w:val="18"/>
                <w:lang w:eastAsia="nl-NL"/>
              </w:rPr>
            </w:pPr>
          </w:p>
        </w:tc>
        <w:tc>
          <w:tcPr>
            <w:tcW w:w="2606" w:type="pct"/>
            <w:shd w:val="clear" w:color="auto" w:fill="auto"/>
          </w:tcPr>
          <w:p w14:paraId="1DF80F6E" w14:textId="77777777" w:rsidR="00650A9D" w:rsidRDefault="0090722A" w:rsidP="00650A9D">
            <w:pPr>
              <w:spacing w:before="72" w:line="276" w:lineRule="auto"/>
            </w:pPr>
            <w:r>
              <w:t>Vaste tekst met optionele tekst.</w:t>
            </w:r>
          </w:p>
          <w:p w14:paraId="757E2148" w14:textId="1A236E8A" w:rsidR="0090722A" w:rsidRDefault="0090722A" w:rsidP="00650A9D">
            <w:pPr>
              <w:spacing w:before="72" w:line="276" w:lineRule="auto"/>
              <w:rPr>
                <w:rFonts w:cs="Arial"/>
                <w:color w:val="7030A0"/>
                <w:sz w:val="20"/>
              </w:rPr>
            </w:pPr>
            <w:r w:rsidRPr="000923C3">
              <w:rPr>
                <w:u w:val="single"/>
              </w:rPr>
              <w:t>Mapping</w:t>
            </w:r>
            <w:r w:rsidR="00C35591">
              <w:rPr>
                <w:u w:val="single"/>
              </w:rPr>
              <w:t>:</w:t>
            </w:r>
            <w:r>
              <w:t xml:space="preserve"> </w:t>
            </w:r>
            <w:r w:rsidRPr="001F7025">
              <w:rPr>
                <w:rFonts w:cs="Arial"/>
                <w:color w:val="7030A0"/>
                <w:sz w:val="20"/>
              </w:rPr>
              <w:t>(waaronder begrepen</w:t>
            </w:r>
            <w:r>
              <w:rPr>
                <w:rFonts w:cs="Arial"/>
                <w:color w:val="7030A0"/>
                <w:sz w:val="20"/>
              </w:rPr>
              <w:t>…….)</w:t>
            </w:r>
          </w:p>
          <w:p w14:paraId="335E9DF8" w14:textId="5C7A4D56" w:rsidR="0090722A" w:rsidRDefault="0090722A" w:rsidP="00650A9D">
            <w:pPr>
              <w:spacing w:before="72" w:line="276" w:lineRule="auto"/>
              <w:rPr>
                <w:snapToGrid/>
                <w:kern w:val="0"/>
                <w:sz w:val="16"/>
                <w:szCs w:val="16"/>
                <w:lang w:eastAsia="nl-NL"/>
              </w:rPr>
            </w:pP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0923C3">
              <w:rPr>
                <w:snapToGrid/>
                <w:kern w:val="0"/>
                <w:sz w:val="16"/>
                <w:szCs w:val="16"/>
                <w:lang w:eastAsia="nl-NL"/>
              </w:rPr>
              <w:t>tekstKeuze</w:t>
            </w:r>
          </w:p>
          <w:p w14:paraId="366AF6F3" w14:textId="77777777" w:rsidR="0090722A" w:rsidRDefault="0090722A" w:rsidP="0090722A">
            <w:pPr>
              <w:keepNext/>
              <w:ind w:left="227"/>
              <w:rPr>
                <w:sz w:val="16"/>
                <w:szCs w:val="16"/>
              </w:rPr>
            </w:pPr>
            <w:r w:rsidRPr="002A4B22">
              <w:rPr>
                <w:sz w:val="16"/>
                <w:szCs w:val="16"/>
              </w:rPr>
              <w:t>./tagNaam</w:t>
            </w:r>
            <w:r w:rsidRPr="00600490">
              <w:rPr>
                <w:sz w:val="16"/>
                <w:szCs w:val="16"/>
              </w:rPr>
              <w:t>(k_RechtsOpvolgers</w:t>
            </w:r>
            <w:r w:rsidRPr="002A4B22">
              <w:rPr>
                <w:sz w:val="16"/>
                <w:szCs w:val="16"/>
              </w:rPr>
              <w:t>)</w:t>
            </w:r>
          </w:p>
          <w:p w14:paraId="2021638E" w14:textId="1B12AC5C" w:rsidR="0090722A" w:rsidRDefault="0090722A" w:rsidP="000923C3">
            <w:pPr>
              <w:keepNext/>
              <w:ind w:left="227"/>
            </w:pPr>
            <w:r>
              <w:rPr>
                <w:sz w:val="16"/>
                <w:szCs w:val="16"/>
              </w:rPr>
              <w:t>./tekst = (‘true’ = tekst wordt wel getoond; ‘false’ = tekst wordt niet getoond)</w:t>
            </w:r>
          </w:p>
          <w:p w14:paraId="0528E61B" w14:textId="0DEFA926" w:rsidR="0090722A" w:rsidRDefault="0090722A" w:rsidP="00650A9D">
            <w:pPr>
              <w:spacing w:before="72" w:line="276" w:lineRule="auto"/>
            </w:pPr>
          </w:p>
        </w:tc>
      </w:tr>
    </w:tbl>
    <w:p w14:paraId="6A0FE07F" w14:textId="77777777" w:rsidR="00B56E10" w:rsidRPr="00123774" w:rsidRDefault="00B56E10" w:rsidP="004250DC"/>
    <w:p w14:paraId="7E24469E" w14:textId="0A0AFB87" w:rsidR="00715320" w:rsidRDefault="00A4458A" w:rsidP="00900C94">
      <w:pPr>
        <w:pStyle w:val="Kop3"/>
      </w:pPr>
      <w:bookmarkStart w:id="77" w:name="_Ref390268961"/>
      <w:bookmarkStart w:id="78" w:name="_Toc454288167"/>
      <w:bookmarkStart w:id="79" w:name="_Toc157006184"/>
      <w:r>
        <w:t>Geldnemer of h</w:t>
      </w:r>
      <w:r w:rsidR="00286F0E">
        <w:t>ypotheek</w:t>
      </w:r>
      <w:r w:rsidR="00084C0A">
        <w:t>gever</w:t>
      </w:r>
      <w:bookmarkEnd w:id="77"/>
      <w:bookmarkEnd w:id="78"/>
      <w:bookmarkEnd w:id="79"/>
    </w:p>
    <w:p w14:paraId="50B61D79"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00E32" w:rsidRPr="00B61A23" w14:paraId="6889D4AD" w14:textId="77777777" w:rsidTr="00B56C9E">
        <w:trPr>
          <w:trHeight w:val="125"/>
        </w:trPr>
        <w:tc>
          <w:tcPr>
            <w:tcW w:w="2394" w:type="pct"/>
            <w:shd w:val="clear" w:color="auto" w:fill="DEEAF6" w:themeFill="accent1" w:themeFillTint="33"/>
          </w:tcPr>
          <w:p w14:paraId="4B9385CC" w14:textId="31CECF7D" w:rsidR="00200E32" w:rsidRPr="000923C3" w:rsidDel="002E048A" w:rsidRDefault="00200E32" w:rsidP="000E2D2E">
            <w:pPr>
              <w:rPr>
                <w:rFonts w:cs="Arial"/>
                <w:b/>
                <w:bCs/>
                <w:sz w:val="20"/>
              </w:rPr>
            </w:pPr>
            <w:r w:rsidRPr="000923C3">
              <w:rPr>
                <w:rFonts w:cs="Arial"/>
                <w:b/>
                <w:bCs/>
                <w:sz w:val="20"/>
              </w:rPr>
              <w:t>Modeldocument tekst</w:t>
            </w:r>
          </w:p>
        </w:tc>
        <w:tc>
          <w:tcPr>
            <w:tcW w:w="2606" w:type="pct"/>
            <w:shd w:val="clear" w:color="auto" w:fill="DEEAF6" w:themeFill="accent1" w:themeFillTint="33"/>
          </w:tcPr>
          <w:p w14:paraId="7580C81C" w14:textId="2E9B90C9" w:rsidR="00200E32" w:rsidRPr="000923C3" w:rsidRDefault="00200E32" w:rsidP="00E0364C">
            <w:pPr>
              <w:autoSpaceDE w:val="0"/>
              <w:autoSpaceDN w:val="0"/>
              <w:adjustRightInd w:val="0"/>
              <w:rPr>
                <w:b/>
                <w:bCs/>
                <w:snapToGrid/>
                <w:kern w:val="0"/>
                <w:sz w:val="20"/>
                <w:lang w:eastAsia="nl-NL"/>
              </w:rPr>
            </w:pPr>
            <w:r w:rsidRPr="000923C3">
              <w:rPr>
                <w:b/>
                <w:bCs/>
                <w:snapToGrid/>
                <w:kern w:val="0"/>
                <w:sz w:val="20"/>
                <w:lang w:eastAsia="nl-NL"/>
              </w:rPr>
              <w:t>Mapping en toelichting</w:t>
            </w:r>
          </w:p>
        </w:tc>
      </w:tr>
      <w:tr w:rsidR="000E2D2E" w:rsidRPr="00123774" w14:paraId="79ADEAD3" w14:textId="77777777" w:rsidTr="002A4B22">
        <w:trPr>
          <w:trHeight w:val="125"/>
        </w:trPr>
        <w:tc>
          <w:tcPr>
            <w:tcW w:w="2394" w:type="pct"/>
            <w:shd w:val="clear" w:color="auto" w:fill="auto"/>
          </w:tcPr>
          <w:p w14:paraId="75959162" w14:textId="5BAC1123" w:rsidR="000E2D2E" w:rsidRPr="002A4B22" w:rsidRDefault="000E2D2E" w:rsidP="000E2D2E">
            <w:pPr>
              <w:rPr>
                <w:rFonts w:cs="Arial"/>
                <w:bCs/>
                <w:color w:val="FF0000"/>
              </w:rPr>
            </w:pPr>
            <w:r w:rsidRPr="002A4B22">
              <w:rPr>
                <w:rFonts w:cs="Arial"/>
                <w:bCs/>
                <w:color w:val="FF0000"/>
              </w:rPr>
              <w:t>2.</w:t>
            </w:r>
          </w:p>
        </w:tc>
        <w:tc>
          <w:tcPr>
            <w:tcW w:w="2606" w:type="pct"/>
            <w:shd w:val="clear" w:color="auto" w:fill="auto"/>
          </w:tcPr>
          <w:p w14:paraId="7721BBBA" w14:textId="77777777" w:rsidR="00E0364C" w:rsidRPr="00527D55" w:rsidRDefault="00E0364C" w:rsidP="00E0364C">
            <w:pPr>
              <w:autoSpaceDE w:val="0"/>
              <w:autoSpaceDN w:val="0"/>
              <w:adjustRightInd w:val="0"/>
              <w:rPr>
                <w:snapToGrid/>
                <w:kern w:val="0"/>
                <w:szCs w:val="18"/>
                <w:u w:val="single"/>
                <w:lang w:eastAsia="nl-NL"/>
              </w:rPr>
            </w:pPr>
            <w:r w:rsidRPr="00527D55">
              <w:rPr>
                <w:snapToGrid/>
                <w:kern w:val="0"/>
                <w:szCs w:val="18"/>
                <w:u w:val="single"/>
                <w:lang w:eastAsia="nl-NL"/>
              </w:rPr>
              <w:t>Controle backendverwerking voor de hele partij:</w:t>
            </w:r>
          </w:p>
          <w:p w14:paraId="337F116F" w14:textId="77777777" w:rsidR="0026424A" w:rsidRDefault="00E0364C" w:rsidP="00E0364C">
            <w:pPr>
              <w:rPr>
                <w:rFonts w:cs="Arial"/>
                <w:color w:val="000000" w:themeColor="text1"/>
                <w:sz w:val="16"/>
                <w:szCs w:val="16"/>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0923C3">
              <w:rPr>
                <w:rFonts w:cs="Arial"/>
                <w:color w:val="000000" w:themeColor="text1"/>
                <w:sz w:val="16"/>
                <w:szCs w:val="16"/>
              </w:rPr>
              <w:t>geldnemer of hypotheekgever</w:t>
            </w:r>
            <w:r>
              <w:rPr>
                <w:rFonts w:cs="Arial"/>
                <w:color w:val="000000" w:themeColor="text1"/>
                <w:sz w:val="16"/>
                <w:szCs w:val="16"/>
              </w:rPr>
              <w:t>’)</w:t>
            </w:r>
          </w:p>
          <w:p w14:paraId="179AD62B" w14:textId="77777777" w:rsidR="0026424A" w:rsidRDefault="0026424A" w:rsidP="00E0364C">
            <w:pPr>
              <w:rPr>
                <w:rFonts w:cs="Arial"/>
                <w:color w:val="000000" w:themeColor="text1"/>
                <w:sz w:val="16"/>
                <w:szCs w:val="16"/>
              </w:rPr>
            </w:pPr>
          </w:p>
          <w:p w14:paraId="05F7420F" w14:textId="24637C0D" w:rsidR="000E2D2E" w:rsidRPr="002A4B22" w:rsidRDefault="00E0364C" w:rsidP="00E0364C">
            <w:pPr>
              <w:rPr>
                <w:snapToGrid/>
                <w:kern w:val="0"/>
                <w:lang w:eastAsia="nl-NL"/>
              </w:rPr>
            </w:pPr>
            <w:r w:rsidRPr="000923C3">
              <w:rPr>
                <w:rFonts w:cs="Arial"/>
                <w:color w:val="000000" w:themeColor="text1"/>
                <w:sz w:val="16"/>
                <w:szCs w:val="16"/>
              </w:rPr>
              <w:t xml:space="preserve"> </w:t>
            </w: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vreemderr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heekgever</w:t>
            </w:r>
            <w:r w:rsidRPr="007312B4">
              <w:rPr>
                <w:rFonts w:cs="Arial"/>
                <w:sz w:val="16"/>
                <w:szCs w:val="16"/>
              </w:rPr>
              <w:t>-partij"</w:t>
            </w:r>
            <w:r>
              <w:rPr>
                <w:rFonts w:cs="Arial"/>
                <w:sz w:val="16"/>
                <w:szCs w:val="16"/>
              </w:rPr>
              <w:t>]</w:t>
            </w:r>
          </w:p>
        </w:tc>
      </w:tr>
      <w:tr w:rsidR="00715320" w:rsidRPr="00123774" w14:paraId="686D65CD" w14:textId="77777777" w:rsidTr="002A4B22">
        <w:trPr>
          <w:trHeight w:val="125"/>
        </w:trPr>
        <w:tc>
          <w:tcPr>
            <w:tcW w:w="2394" w:type="pct"/>
            <w:shd w:val="clear" w:color="auto" w:fill="auto"/>
          </w:tcPr>
          <w:p w14:paraId="20169565" w14:textId="77777777" w:rsidR="00715320" w:rsidRPr="00B56C9E" w:rsidRDefault="008174B4" w:rsidP="002E048A">
            <w:pPr>
              <w:ind w:left="306"/>
              <w:rPr>
                <w:color w:val="FF0000"/>
                <w:sz w:val="20"/>
              </w:rPr>
            </w:pP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715320" w:rsidRPr="00B56C9E">
              <w:rPr>
                <w:rFonts w:cs="Arial"/>
                <w:bCs/>
                <w:color w:val="800080"/>
                <w:sz w:val="20"/>
                <w:highlight w:val="yellow"/>
              </w:rPr>
              <w:t>TEKSTBLOK GEVOLMACHTIGDE</w:t>
            </w:r>
            <w:r w:rsidR="000E2D2E" w:rsidRPr="00B56C9E">
              <w:rPr>
                <w:rFonts w:cs="Arial"/>
                <w:bCs/>
                <w:color w:val="800080"/>
                <w:sz w:val="20"/>
              </w:rPr>
              <w:t>:</w:t>
            </w:r>
          </w:p>
        </w:tc>
        <w:tc>
          <w:tcPr>
            <w:tcW w:w="2606" w:type="pct"/>
            <w:shd w:val="clear" w:color="auto" w:fill="auto"/>
          </w:tcPr>
          <w:p w14:paraId="1D6DF72B"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1EAFFE4C" w14:textId="77777777" w:rsidR="00624680" w:rsidRPr="002A4B22" w:rsidRDefault="00B46A96" w:rsidP="00B46A96">
            <w:pPr>
              <w:rPr>
                <w:snapToGrid/>
                <w:kern w:val="0"/>
                <w:u w:val="single"/>
                <w:lang w:eastAsia="nl-NL"/>
              </w:rPr>
            </w:pPr>
            <w:r w:rsidRPr="002A4B22">
              <w:rPr>
                <w:snapToGrid/>
                <w:kern w:val="0"/>
                <w:u w:val="single"/>
                <w:lang w:eastAsia="nl-NL"/>
              </w:rPr>
              <w:t>Mapping</w:t>
            </w:r>
            <w:r w:rsidR="00624680" w:rsidRPr="002A4B22">
              <w:rPr>
                <w:snapToGrid/>
                <w:kern w:val="0"/>
                <w:u w:val="single"/>
                <w:lang w:eastAsia="nl-NL"/>
              </w:rPr>
              <w:t xml:space="preserve"> gevolmachtigde:</w:t>
            </w:r>
          </w:p>
          <w:p w14:paraId="60BB5CA2" w14:textId="77777777" w:rsidR="00B82B46" w:rsidRPr="002A4B22" w:rsidRDefault="00B46A96" w:rsidP="002A4B22">
            <w:pPr>
              <w:autoSpaceDE w:val="0"/>
              <w:autoSpaceDN w:val="0"/>
              <w:adjustRightInd w:val="0"/>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/Partij/Gevolmachtigde.</w:t>
            </w:r>
          </w:p>
          <w:p w14:paraId="0EDDA771" w14:textId="77777777" w:rsidR="00BE6340" w:rsidRPr="002A4B22" w:rsidRDefault="00BE6340" w:rsidP="002A4B22">
            <w:pPr>
              <w:autoSpaceDE w:val="0"/>
              <w:autoSpaceDN w:val="0"/>
              <w:adjustRightInd w:val="0"/>
              <w:rPr>
                <w:rFonts w:cs="Arial"/>
                <w:kern w:val="0"/>
                <w:sz w:val="16"/>
                <w:szCs w:val="16"/>
              </w:rPr>
            </w:pPr>
            <w:r w:rsidRPr="002A4B22">
              <w:rPr>
                <w:sz w:val="16"/>
                <w:szCs w:val="16"/>
                <w:lang w:val="nl"/>
              </w:rPr>
              <w:t>-de overige mapping is opgenomen in het genoemde tekstblok.</w:t>
            </w:r>
          </w:p>
        </w:tc>
      </w:tr>
      <w:tr w:rsidR="00741213" w:rsidRPr="00123774" w14:paraId="1833E25A" w14:textId="77777777" w:rsidTr="002A4B22">
        <w:trPr>
          <w:trHeight w:val="125"/>
        </w:trPr>
        <w:tc>
          <w:tcPr>
            <w:tcW w:w="2394" w:type="pct"/>
            <w:shd w:val="clear" w:color="auto" w:fill="auto"/>
          </w:tcPr>
          <w:p w14:paraId="47E75BD0" w14:textId="0FF8CB05" w:rsidR="00741213" w:rsidRPr="00B56C9E" w:rsidRDefault="008174B4" w:rsidP="002E048A">
            <w:pPr>
              <w:ind w:left="306"/>
              <w:rPr>
                <w:rFonts w:ascii="Times New Roman" w:hAnsi="Times New Roman"/>
                <w:color w:val="339966"/>
                <w:sz w:val="20"/>
              </w:rPr>
            </w:pP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E92DB7" w:rsidRPr="00B56C9E">
              <w:rPr>
                <w:rFonts w:ascii="Times New Roman" w:hAnsi="Times New Roman"/>
                <w:sz w:val="20"/>
              </w:rPr>
              <w:t xml:space="preserve"> </w:t>
            </w:r>
            <w:r w:rsidR="00741213" w:rsidRPr="00B56C9E">
              <w:rPr>
                <w:color w:val="800080"/>
                <w:sz w:val="20"/>
              </w:rPr>
              <w:t>a</w:t>
            </w:r>
            <w:r w:rsidR="00CE45CE" w:rsidRPr="00B56C9E">
              <w:rPr>
                <w:color w:val="800080"/>
                <w:sz w:val="20"/>
              </w:rPr>
              <w:t>.</w:t>
            </w:r>
            <w:r w:rsidR="00741213" w:rsidRPr="00B56C9E">
              <w:rPr>
                <w:rFonts w:ascii="Times New Roman" w:hAnsi="Times New Roman"/>
                <w:color w:val="800080"/>
                <w:sz w:val="20"/>
              </w:rPr>
              <w:t xml:space="preserve"> </w:t>
            </w: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741213" w:rsidRPr="00B56C9E">
              <w:rPr>
                <w:color w:val="339966"/>
                <w:sz w:val="20"/>
                <w:highlight w:val="yellow"/>
              </w:rPr>
              <w:t>TEKSTBLOK PARTIJ NATUURLIJK</w:t>
            </w:r>
            <w:r w:rsidR="00C64197" w:rsidRPr="00B56C9E">
              <w:rPr>
                <w:color w:val="339966"/>
                <w:sz w:val="20"/>
                <w:highlight w:val="yellow"/>
              </w:rPr>
              <w:t xml:space="preserve"> PERSOON</w:t>
            </w:r>
            <w:r w:rsidR="005969C8" w:rsidRPr="00B56C9E">
              <w:rPr>
                <w:color w:val="339966"/>
                <w:sz w:val="20"/>
                <w:highlight w:val="yellow"/>
              </w:rPr>
              <w:t xml:space="preserve"> </w:t>
            </w:r>
            <w:r w:rsidR="00C64197" w:rsidRPr="00B56C9E">
              <w:rPr>
                <w:color w:val="339966"/>
                <w:sz w:val="20"/>
                <w:highlight w:val="yellow"/>
              </w:rPr>
              <w:t>/</w:t>
            </w:r>
            <w:r w:rsidR="005969C8" w:rsidRPr="00B56C9E">
              <w:rPr>
                <w:color w:val="339966"/>
                <w:sz w:val="20"/>
                <w:highlight w:val="yellow"/>
              </w:rPr>
              <w:t xml:space="preserve"> </w:t>
            </w:r>
            <w:r w:rsidR="00430AF7" w:rsidRPr="00B56C9E">
              <w:rPr>
                <w:color w:val="339966"/>
                <w:sz w:val="20"/>
                <w:highlight w:val="yellow"/>
              </w:rPr>
              <w:t>TEKSTBLOK PARTIJ</w:t>
            </w:r>
            <w:r w:rsidR="002E048A" w:rsidRPr="00B56C9E">
              <w:rPr>
                <w:color w:val="339966"/>
                <w:sz w:val="20"/>
                <w:highlight w:val="yellow"/>
              </w:rPr>
              <w:t xml:space="preserve"> </w:t>
            </w:r>
            <w:r w:rsidR="00741213" w:rsidRPr="00B56C9E">
              <w:rPr>
                <w:color w:val="339966"/>
                <w:sz w:val="20"/>
                <w:highlight w:val="yellow"/>
              </w:rPr>
              <w:t>NIET NATUURLIJK PERSOON</w:t>
            </w:r>
            <w:r w:rsidR="000E2D2E" w:rsidRPr="00B56C9E">
              <w:rPr>
                <w:rFonts w:cs="Arial"/>
                <w:color w:val="FF0000"/>
                <w:sz w:val="20"/>
              </w:rPr>
              <w:t>;</w:t>
            </w:r>
          </w:p>
          <w:p w14:paraId="11BA1B73" w14:textId="77777777" w:rsidR="00741213" w:rsidRPr="002A4B22" w:rsidRDefault="00741213" w:rsidP="00AF1485">
            <w:pPr>
              <w:rPr>
                <w:rFonts w:cs="Arial"/>
                <w:bCs/>
                <w:color w:val="800080"/>
              </w:rPr>
            </w:pPr>
          </w:p>
        </w:tc>
        <w:tc>
          <w:tcPr>
            <w:tcW w:w="2606" w:type="pct"/>
            <w:shd w:val="clear" w:color="auto" w:fill="auto"/>
          </w:tcPr>
          <w:p w14:paraId="2BBBB8EF"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perso(o)n(en), die tot de partij behoren.</w:t>
            </w:r>
          </w:p>
          <w:p w14:paraId="5BB27E77"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AF5F3D">
              <w:t>[TC]</w:t>
            </w:r>
            <w:r w:rsidR="00900C94">
              <w:fldChar w:fldCharType="end"/>
            </w:r>
            <w:r w:rsidR="00900C94">
              <w:t xml:space="preserve"> voor de nummering van de partijen.</w:t>
            </w:r>
          </w:p>
          <w:p w14:paraId="69AA8CAB" w14:textId="77777777" w:rsidR="00E91932" w:rsidRPr="002A4B22" w:rsidRDefault="00E91932" w:rsidP="00AF1485">
            <w:pPr>
              <w:rPr>
                <w:rFonts w:cs="Arial"/>
                <w:snapToGrid/>
                <w:kern w:val="0"/>
                <w:szCs w:val="18"/>
                <w:lang w:eastAsia="nl-NL"/>
              </w:rPr>
            </w:pPr>
          </w:p>
          <w:p w14:paraId="4EE37C79" w14:textId="77777777" w:rsidR="005608A8" w:rsidRPr="002A4B22" w:rsidRDefault="005608A8" w:rsidP="005608A8">
            <w:pPr>
              <w:rPr>
                <w:szCs w:val="18"/>
                <w:u w:val="single"/>
              </w:rPr>
            </w:pPr>
            <w:r w:rsidRPr="002A4B22">
              <w:rPr>
                <w:szCs w:val="18"/>
                <w:u w:val="single"/>
              </w:rPr>
              <w:t xml:space="preserve">Mapping </w:t>
            </w:r>
            <w:r w:rsidR="00DB7594" w:rsidRPr="002A4B22">
              <w:rPr>
                <w:szCs w:val="18"/>
                <w:u w:val="single"/>
              </w:rPr>
              <w:t>persoon</w:t>
            </w:r>
            <w:r w:rsidRPr="002A4B22">
              <w:rPr>
                <w:szCs w:val="18"/>
                <w:u w:val="single"/>
              </w:rPr>
              <w:t>:</w:t>
            </w:r>
          </w:p>
          <w:p w14:paraId="082B0D92" w14:textId="77777777" w:rsidR="00DB7594" w:rsidRPr="002A4B22" w:rsidRDefault="00DB7594" w:rsidP="002A4B22">
            <w:pPr>
              <w:autoSpaceDE w:val="0"/>
              <w:autoSpaceDN w:val="0"/>
              <w:adjustRightInd w:val="0"/>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14:paraId="76B444D2" w14:textId="77777777" w:rsidR="005608A8" w:rsidRPr="00F04F48" w:rsidRDefault="006C3E37" w:rsidP="002A4B22">
            <w:pPr>
              <w:autoSpaceDE w:val="0"/>
              <w:autoSpaceDN w:val="0"/>
              <w:adjustRightInd w:val="0"/>
            </w:pPr>
            <w:r w:rsidRPr="002A4B22">
              <w:rPr>
                <w:sz w:val="16"/>
                <w:szCs w:val="16"/>
                <w:lang w:val="nl"/>
              </w:rPr>
              <w:t>-d</w:t>
            </w:r>
            <w:r w:rsidR="005608A8" w:rsidRPr="002A4B22">
              <w:rPr>
                <w:sz w:val="16"/>
                <w:szCs w:val="16"/>
                <w:lang w:val="nl"/>
              </w:rPr>
              <w:t>e overige mapping is opgenomen in de genoemde tekstblokken.</w:t>
            </w:r>
            <w:r w:rsidR="005608A8">
              <w:tab/>
            </w:r>
          </w:p>
          <w:p w14:paraId="7CC121A0" w14:textId="77777777" w:rsidR="00E74CA5" w:rsidRPr="002A4B22" w:rsidRDefault="00E74CA5" w:rsidP="002A4B22">
            <w:pPr>
              <w:autoSpaceDE w:val="0"/>
              <w:autoSpaceDN w:val="0"/>
              <w:adjustRightInd w:val="0"/>
              <w:rPr>
                <w:rFonts w:cs="Arial"/>
                <w:snapToGrid/>
                <w:kern w:val="0"/>
                <w:sz w:val="16"/>
                <w:szCs w:val="16"/>
                <w:lang w:eastAsia="nl-NL"/>
              </w:rPr>
            </w:pPr>
          </w:p>
        </w:tc>
      </w:tr>
      <w:tr w:rsidR="008C5EE3" w:rsidRPr="00123774" w14:paraId="30EE17C5" w14:textId="77777777" w:rsidTr="002A4B22">
        <w:trPr>
          <w:trHeight w:val="125"/>
        </w:trPr>
        <w:tc>
          <w:tcPr>
            <w:tcW w:w="2394" w:type="pct"/>
            <w:shd w:val="clear" w:color="auto" w:fill="auto"/>
          </w:tcPr>
          <w:p w14:paraId="0918776A" w14:textId="1B7DB671" w:rsidR="008C5EE3" w:rsidRPr="002A4B22" w:rsidRDefault="008C5EE3" w:rsidP="002E048A">
            <w:pPr>
              <w:ind w:left="306"/>
              <w:rPr>
                <w:rFonts w:cs="Arial"/>
                <w:sz w:val="20"/>
              </w:rPr>
            </w:pPr>
            <w:r w:rsidRPr="00DB0ECD">
              <w:rPr>
                <w:rFonts w:cs="Arial"/>
                <w:color w:val="FF0000"/>
                <w:sz w:val="20"/>
              </w:rPr>
              <w:lastRenderedPageBreak/>
              <w:t xml:space="preserve">hierna </w:t>
            </w:r>
            <w:r w:rsidRPr="000923C3">
              <w:rPr>
                <w:rFonts w:cs="Arial"/>
                <w:color w:val="800080"/>
                <w:sz w:val="20"/>
              </w:rPr>
              <w:t>zowel gezamenlijk als ieder afzonderlijk</w:t>
            </w:r>
            <w:r w:rsidRPr="00DB0ECD">
              <w:rPr>
                <w:rFonts w:cs="Arial"/>
                <w:color w:val="FF0000"/>
                <w:sz w:val="20"/>
              </w:rPr>
              <w:t xml:space="preserve"> te noemen: geldnemer of hypotheekgever</w:t>
            </w:r>
            <w:r>
              <w:rPr>
                <w:rFonts w:cs="Arial"/>
                <w:color w:val="FF0000"/>
                <w:sz w:val="20"/>
              </w:rPr>
              <w:t>;</w:t>
            </w:r>
          </w:p>
        </w:tc>
        <w:tc>
          <w:tcPr>
            <w:tcW w:w="2606" w:type="pct"/>
            <w:shd w:val="clear" w:color="auto" w:fill="auto"/>
          </w:tcPr>
          <w:p w14:paraId="0AA9D8C8" w14:textId="4B62CE14" w:rsidR="008C5EE3" w:rsidRPr="00286F0E" w:rsidRDefault="008C5EE3" w:rsidP="00286F0E">
            <w:r>
              <w:t>Vaste tekst.</w:t>
            </w:r>
            <w:r w:rsidR="00060B40">
              <w:t xml:space="preserve"> </w:t>
            </w:r>
            <w:r w:rsidR="00060B40" w:rsidRPr="00AF2670">
              <w:rPr>
                <w:snapToGrid/>
                <w:szCs w:val="18"/>
              </w:rPr>
              <w:t>De tekst</w:t>
            </w:r>
            <w:r w:rsidR="00060B40">
              <w:rPr>
                <w:snapToGrid/>
                <w:szCs w:val="18"/>
              </w:rPr>
              <w:t xml:space="preserve"> </w:t>
            </w:r>
            <w:r w:rsidR="00060B40" w:rsidRPr="000923C3">
              <w:rPr>
                <w:rFonts w:cs="Arial"/>
                <w:color w:val="800080"/>
                <w:szCs w:val="18"/>
              </w:rPr>
              <w:t>zowel gezamenlijk als ieder afzonderlijk</w:t>
            </w:r>
            <w:r w:rsidR="00060B40" w:rsidRPr="00DB0ECD">
              <w:rPr>
                <w:rFonts w:cs="Arial"/>
                <w:color w:val="FF0000"/>
                <w:sz w:val="20"/>
              </w:rPr>
              <w:t xml:space="preserve"> </w:t>
            </w:r>
            <w:r w:rsidR="00060B40" w:rsidRPr="00AF2670">
              <w:rPr>
                <w:snapToGrid/>
                <w:szCs w:val="18"/>
              </w:rPr>
              <w:t>wordt getoond wanneer de partij bestaat uit meer dan één gerechtigde persoon</w:t>
            </w:r>
          </w:p>
        </w:tc>
      </w:tr>
    </w:tbl>
    <w:p w14:paraId="63E3A262" w14:textId="77777777" w:rsidR="00C15CF7" w:rsidRDefault="00C15CF7" w:rsidP="00D80785">
      <w:pPr>
        <w:tabs>
          <w:tab w:val="left" w:pos="6771"/>
        </w:tabs>
        <w:rPr>
          <w:color w:val="FF0000"/>
          <w:szCs w:val="18"/>
        </w:rPr>
      </w:pPr>
    </w:p>
    <w:p w14:paraId="2ED97C3E" w14:textId="146826D2" w:rsidR="00C15CF7" w:rsidRPr="000923C3" w:rsidRDefault="00C15CF7" w:rsidP="00C15CF7">
      <w:pPr>
        <w:pStyle w:val="Kop3"/>
        <w:rPr>
          <w:sz w:val="20"/>
          <w:szCs w:val="20"/>
        </w:rPr>
      </w:pPr>
      <w:bookmarkStart w:id="80" w:name="_Ref412026922"/>
      <w:bookmarkStart w:id="81" w:name="_Ref412026928"/>
      <w:bookmarkStart w:id="82" w:name="_Ref412026932"/>
      <w:bookmarkStart w:id="83" w:name="_Ref412026938"/>
      <w:bookmarkStart w:id="84" w:name="_Toc454288168"/>
      <w:bookmarkStart w:id="85" w:name="_Toc157006185"/>
      <w:r w:rsidRPr="000923C3">
        <w:rPr>
          <w:sz w:val="20"/>
          <w:szCs w:val="20"/>
        </w:rPr>
        <w:t>Afsluiting partijen</w:t>
      </w:r>
      <w:bookmarkEnd w:id="80"/>
      <w:bookmarkEnd w:id="81"/>
      <w:bookmarkEnd w:id="82"/>
      <w:bookmarkEnd w:id="83"/>
      <w:bookmarkEnd w:id="84"/>
      <w:bookmarkEnd w:id="85"/>
    </w:p>
    <w:p w14:paraId="68802CEA"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EAD6C37" w14:textId="77777777" w:rsidTr="000923C3">
        <w:trPr>
          <w:trHeight w:val="333"/>
        </w:trPr>
        <w:tc>
          <w:tcPr>
            <w:tcW w:w="2394" w:type="pct"/>
            <w:shd w:val="clear" w:color="auto" w:fill="DEEAF6" w:themeFill="accent1" w:themeFillTint="33"/>
          </w:tcPr>
          <w:p w14:paraId="1847F769" w14:textId="163B80E1" w:rsidR="00D80785" w:rsidRPr="000923C3" w:rsidRDefault="00B61A23" w:rsidP="002A4B22">
            <w:pPr>
              <w:tabs>
                <w:tab w:val="left" w:pos="-1440"/>
                <w:tab w:val="left" w:pos="-720"/>
              </w:tabs>
              <w:suppressAutoHyphens/>
              <w:ind w:right="96"/>
              <w:rPr>
                <w:b/>
                <w:bCs/>
                <w:color w:val="000000" w:themeColor="text1"/>
                <w:sz w:val="20"/>
              </w:rPr>
            </w:pPr>
            <w:r w:rsidRPr="000923C3">
              <w:rPr>
                <w:b/>
                <w:bCs/>
                <w:color w:val="000000" w:themeColor="text1"/>
                <w:sz w:val="20"/>
              </w:rPr>
              <w:t>Modeldocument tekst</w:t>
            </w:r>
          </w:p>
        </w:tc>
        <w:tc>
          <w:tcPr>
            <w:tcW w:w="2606" w:type="pct"/>
            <w:shd w:val="clear" w:color="auto" w:fill="DEEAF6" w:themeFill="accent1" w:themeFillTint="33"/>
          </w:tcPr>
          <w:p w14:paraId="021B5C37" w14:textId="406B9FDB" w:rsidR="00057A9E" w:rsidRPr="000923C3" w:rsidRDefault="00B61A23" w:rsidP="002A4B22">
            <w:pPr>
              <w:autoSpaceDE w:val="0"/>
              <w:autoSpaceDN w:val="0"/>
              <w:adjustRightInd w:val="0"/>
              <w:rPr>
                <w:b/>
                <w:bCs/>
                <w:snapToGrid/>
                <w:color w:val="000000" w:themeColor="text1"/>
                <w:kern w:val="0"/>
                <w:sz w:val="20"/>
                <w:lang w:eastAsia="nl-NL"/>
              </w:rPr>
            </w:pPr>
            <w:r w:rsidRPr="000923C3">
              <w:rPr>
                <w:b/>
                <w:bCs/>
                <w:snapToGrid/>
                <w:color w:val="000000" w:themeColor="text1"/>
                <w:kern w:val="0"/>
                <w:sz w:val="20"/>
                <w:lang w:eastAsia="nl-NL"/>
              </w:rPr>
              <w:t>Toelichting en mapping</w:t>
            </w:r>
          </w:p>
        </w:tc>
      </w:tr>
      <w:tr w:rsidR="00B61A23" w:rsidRPr="00123774" w14:paraId="45B3922F" w14:textId="77777777" w:rsidTr="00B61A23">
        <w:trPr>
          <w:trHeight w:val="2460"/>
        </w:trPr>
        <w:tc>
          <w:tcPr>
            <w:tcW w:w="2394" w:type="pct"/>
            <w:shd w:val="clear" w:color="auto" w:fill="auto"/>
          </w:tcPr>
          <w:p w14:paraId="06E1BEE5" w14:textId="60D9E129" w:rsidR="00B61A23" w:rsidRPr="00B61A23" w:rsidRDefault="00B61A23" w:rsidP="002A4B22">
            <w:pPr>
              <w:tabs>
                <w:tab w:val="left" w:pos="-1440"/>
                <w:tab w:val="left" w:pos="-720"/>
              </w:tabs>
              <w:suppressAutoHyphens/>
              <w:ind w:right="96"/>
              <w:rPr>
                <w:color w:val="FF0000"/>
                <w:sz w:val="20"/>
              </w:rPr>
            </w:pPr>
            <w:r w:rsidRPr="001F7025">
              <w:rPr>
                <w:color w:val="FF0000"/>
                <w:sz w:val="20"/>
              </w:rPr>
              <w:t xml:space="preserve">Van het bestaan van de aan de </w:t>
            </w:r>
            <w:ins w:id="86" w:author="Groot, Karina de" w:date="2025-02-03T13:59:00Z" w16du:dateUtc="2025-02-03T12:59:00Z">
              <w:r w:rsidR="00693300" w:rsidRPr="0000397F">
                <w:rPr>
                  <w:rFonts w:cs="Arial"/>
                  <w:color w:val="339966"/>
                  <w:sz w:val="20"/>
                </w:rPr>
                <w:t>comparant</w:t>
              </w:r>
              <w:r w:rsidR="00693300">
                <w:rPr>
                  <w:rFonts w:cs="Arial"/>
                  <w:color w:val="339966"/>
                  <w:sz w:val="20"/>
                </w:rPr>
                <w:t>/comparante/persoon</w:t>
              </w:r>
            </w:ins>
            <w:ins w:id="87" w:author="Groot, Karina de" w:date="2025-02-14T08:27:00Z" w16du:dateUtc="2025-02-14T07:27:00Z">
              <w:r w:rsidR="008E258E">
                <w:rPr>
                  <w:rFonts w:cs="Arial"/>
                  <w:color w:val="339966"/>
                  <w:sz w:val="20"/>
                </w:rPr>
                <w:t xml:space="preserve"> </w:t>
              </w:r>
            </w:ins>
            <w:del w:id="88" w:author="Groot, Karina de" w:date="2025-02-03T13:59:00Z" w16du:dateUtc="2025-02-03T12:59:00Z">
              <w:r w:rsidRPr="001F7025" w:rsidDel="00693300">
                <w:rPr>
                  <w:color w:val="FF0000"/>
                  <w:sz w:val="20"/>
                </w:rPr>
                <w:delText>comparant</w:delText>
              </w:r>
              <w:r w:rsidRPr="001F7025" w:rsidDel="00693300">
                <w:rPr>
                  <w:color w:val="800080"/>
                  <w:sz w:val="20"/>
                </w:rPr>
                <w:delText>e</w:delText>
              </w:r>
              <w:r w:rsidRPr="001F7025" w:rsidDel="00693300">
                <w:rPr>
                  <w:color w:val="FF0000"/>
                  <w:sz w:val="20"/>
                </w:rPr>
                <w:delText xml:space="preserve"> </w:delText>
              </w:r>
            </w:del>
            <w:r w:rsidRPr="001F7025">
              <w:rPr>
                <w:color w:val="FF0000"/>
                <w:sz w:val="20"/>
              </w:rPr>
              <w:t>onder 1 genoemd verleende volmacht is mij, notaris, genoegzaam gebleken.</w:t>
            </w:r>
          </w:p>
        </w:tc>
        <w:tc>
          <w:tcPr>
            <w:tcW w:w="2606" w:type="pct"/>
            <w:shd w:val="clear" w:color="auto" w:fill="auto"/>
          </w:tcPr>
          <w:p w14:paraId="75B41F41" w14:textId="6A556B03" w:rsidR="00B61A23" w:rsidRPr="004D42E8" w:rsidRDefault="00B61A23" w:rsidP="00B61A23">
            <w:r w:rsidRPr="004D42E8">
              <w:t xml:space="preserve">Vaste tekst met </w:t>
            </w:r>
            <w:del w:id="89" w:author="Groot, Karina de" w:date="2025-02-03T13:59:00Z" w16du:dateUtc="2025-02-03T12:59:00Z">
              <w:r w:rsidDel="00693300">
                <w:delText xml:space="preserve">afleidbare </w:delText>
              </w:r>
            </w:del>
            <w:ins w:id="90" w:author="Groot, Karina de" w:date="2025-02-03T13:59:00Z" w16du:dateUtc="2025-02-03T12:59:00Z">
              <w:r w:rsidR="00693300">
                <w:t xml:space="preserve">verplichte </w:t>
              </w:r>
            </w:ins>
            <w:r w:rsidRPr="004D42E8">
              <w:t>keuze</w:t>
            </w:r>
            <w:ins w:id="91" w:author="Groot, Karina de" w:date="2025-02-03T13:59:00Z" w16du:dateUtc="2025-02-03T12:59:00Z">
              <w:r w:rsidR="00693300">
                <w:t>tekst.</w:t>
              </w:r>
            </w:ins>
            <w:del w:id="92" w:author="Groot, Karina de" w:date="2025-02-03T13:59:00Z" w16du:dateUtc="2025-02-03T12:59:00Z">
              <w:r w:rsidRPr="004D42E8" w:rsidDel="00693300">
                <w:delText>:</w:delText>
              </w:r>
            </w:del>
          </w:p>
          <w:p w14:paraId="1A1FFF05" w14:textId="1B532C5C" w:rsidR="00B61A23" w:rsidDel="00693300" w:rsidRDefault="00B61A23" w:rsidP="00B61A23">
            <w:pPr>
              <w:rPr>
                <w:del w:id="93" w:author="Groot, Karina de" w:date="2025-02-03T13:59:00Z" w16du:dateUtc="2025-02-03T12:59:00Z"/>
              </w:rPr>
            </w:pPr>
            <w:del w:id="94" w:author="Groot, Karina de" w:date="2025-02-03T13:59:00Z" w16du:dateUtc="2025-02-03T12:59:00Z">
              <w:r w:rsidRPr="004D42E8" w:rsidDel="00693300">
                <w:delText>‘</w:delText>
              </w:r>
              <w:r w:rsidRPr="002A4B22" w:rsidDel="00693300">
                <w:rPr>
                  <w:color w:val="800080"/>
                </w:rPr>
                <w:delText>e</w:delText>
              </w:r>
              <w:r w:rsidRPr="004D42E8" w:rsidDel="00693300">
                <w:delText xml:space="preserve">’ achter </w:delText>
              </w:r>
              <w:r w:rsidRPr="002A4B22" w:rsidDel="00693300">
                <w:rPr>
                  <w:color w:val="FF0000"/>
                </w:rPr>
                <w:delText>comparant</w:delText>
              </w:r>
              <w:r w:rsidRPr="004D42E8" w:rsidDel="00693300">
                <w:delText xml:space="preserve"> wordt </w:delText>
              </w:r>
              <w:r w:rsidDel="00693300">
                <w:delText>getoond</w:delText>
              </w:r>
              <w:r w:rsidRPr="004D42E8" w:rsidDel="00693300">
                <w:delText xml:space="preserve"> als</w:delText>
              </w:r>
              <w:r w:rsidDel="00693300">
                <w:delText xml:space="preserve"> de gevolmachtigde van de geldgever-partij </w:delText>
              </w:r>
              <w:r w:rsidRPr="004D42E8" w:rsidDel="00693300">
                <w:delText>vrouwelijk is</w:delText>
              </w:r>
              <w:r w:rsidDel="00693300">
                <w:delText>.</w:delText>
              </w:r>
            </w:del>
          </w:p>
          <w:p w14:paraId="588726C6" w14:textId="35A8722A" w:rsidR="00B61A23" w:rsidDel="00693300" w:rsidRDefault="00B61A23" w:rsidP="00B61A23">
            <w:pPr>
              <w:rPr>
                <w:del w:id="95" w:author="Groot, Karina de" w:date="2025-02-03T14:00:00Z" w16du:dateUtc="2025-02-03T13:00:00Z"/>
              </w:rPr>
            </w:pPr>
          </w:p>
          <w:p w14:paraId="42F7EEFF" w14:textId="77777777" w:rsidR="00693300" w:rsidRDefault="00693300" w:rsidP="00B61A23">
            <w:pPr>
              <w:rPr>
                <w:ins w:id="96" w:author="Groot, Karina de" w:date="2025-02-03T14:00:00Z" w16du:dateUtc="2025-02-03T13:00:00Z"/>
              </w:rPr>
            </w:pPr>
          </w:p>
          <w:p w14:paraId="17851A5B" w14:textId="75E99858" w:rsidR="00693300" w:rsidRPr="00015BBB" w:rsidRDefault="00693300">
            <w:pPr>
              <w:spacing w:line="280" w:lineRule="atLeast"/>
              <w:rPr>
                <w:ins w:id="97" w:author="Groot, Karina de" w:date="2025-02-03T14:00:00Z" w16du:dateUtc="2025-02-03T13:00:00Z"/>
                <w:szCs w:val="18"/>
              </w:rPr>
              <w:pPrChange w:id="98" w:author="Groot, Karina de" w:date="2025-02-03T14:00:00Z" w16du:dateUtc="2025-02-03T13:00:00Z">
                <w:pPr>
                  <w:numPr>
                    <w:numId w:val="6"/>
                  </w:numPr>
                  <w:tabs>
                    <w:tab w:val="num" w:pos="587"/>
                  </w:tabs>
                  <w:spacing w:line="280" w:lineRule="atLeast"/>
                  <w:ind w:left="587" w:hanging="360"/>
                </w:pPr>
              </w:pPrChange>
            </w:pPr>
            <w:ins w:id="99" w:author="Groot, Karina de" w:date="2025-02-03T14:00:00Z" w16du:dateUtc="2025-02-03T13:00:00Z">
              <w:r w:rsidRPr="00015BBB">
                <w:rPr>
                  <w:szCs w:val="18"/>
                </w:rPr>
                <w:t>De keuze tussen</w:t>
              </w:r>
              <w:r w:rsidRPr="00365A72">
                <w:rPr>
                  <w:rFonts w:cs="Arial"/>
                  <w:color w:val="339966"/>
                  <w:szCs w:val="18"/>
                </w:rPr>
                <w:t xml:space="preserve"> comparant/comparante/persoon </w:t>
              </w:r>
              <w:r w:rsidRPr="00365A72">
                <w:rPr>
                  <w:rFonts w:cs="Arial"/>
                  <w:szCs w:val="18"/>
                </w:rPr>
                <w:t>is een verplichte gebruikerskeuze</w:t>
              </w:r>
            </w:ins>
          </w:p>
          <w:p w14:paraId="1A392FA1" w14:textId="77777777" w:rsidR="00693300" w:rsidRDefault="00693300" w:rsidP="00B61A23">
            <w:pPr>
              <w:rPr>
                <w:ins w:id="100" w:author="Groot, Karina de" w:date="2025-02-03T14:00:00Z" w16du:dateUtc="2025-02-03T13:00:00Z"/>
              </w:rPr>
            </w:pPr>
          </w:p>
          <w:p w14:paraId="53E77077" w14:textId="39993E48" w:rsidR="00B61A23" w:rsidDel="00693300" w:rsidRDefault="00B61A23" w:rsidP="00B61A23">
            <w:pPr>
              <w:rPr>
                <w:del w:id="101" w:author="Groot, Karina de" w:date="2025-02-03T14:00:00Z" w16du:dateUtc="2025-02-03T13:00:00Z"/>
              </w:rPr>
            </w:pPr>
            <w:del w:id="102" w:author="Groot, Karina de" w:date="2025-02-03T14:00:00Z" w16du:dateUtc="2025-02-03T13:00:00Z">
              <w:r w:rsidDel="00693300">
                <w:delText>Nb. de geldgever partij onder 1 wordt altijd vertegenwoordigd door precies één gevolmachtigde daarom is er geen meervoudsvorm van comparant(e) mogelijk gemaakt ondanks dat dit wel kan voorkomen in tekstblok Gevolmachtigde.</w:delText>
              </w:r>
            </w:del>
          </w:p>
          <w:p w14:paraId="342BF930" w14:textId="77777777" w:rsidR="00693300" w:rsidRPr="00EA3A91" w:rsidRDefault="00693300" w:rsidP="00693300">
            <w:pPr>
              <w:keepNext/>
              <w:rPr>
                <w:ins w:id="103" w:author="Groot, Karina de" w:date="2025-02-03T14:00:00Z" w16du:dateUtc="2025-02-03T13:00:00Z"/>
                <w:szCs w:val="18"/>
                <w:u w:val="single"/>
              </w:rPr>
            </w:pPr>
            <w:ins w:id="104" w:author="Groot, Karina de" w:date="2025-02-03T14:00:00Z" w16du:dateUtc="2025-02-03T13:00:00Z">
              <w:r w:rsidRPr="00EA3A91">
                <w:rPr>
                  <w:szCs w:val="18"/>
                  <w:u w:val="single"/>
                </w:rPr>
                <w:t>Mapping</w:t>
              </w:r>
              <w:r>
                <w:rPr>
                  <w:szCs w:val="18"/>
                  <w:u w:val="single"/>
                </w:rPr>
                <w:t xml:space="preserve"> (dit wijkt af van het bankmodel)</w:t>
              </w:r>
              <w:r w:rsidRPr="00EA3A91">
                <w:rPr>
                  <w:szCs w:val="18"/>
                  <w:u w:val="single"/>
                </w:rPr>
                <w:t>:</w:t>
              </w:r>
            </w:ins>
          </w:p>
          <w:p w14:paraId="16036ED2" w14:textId="77777777" w:rsidR="00693300" w:rsidRPr="00EA3A91" w:rsidRDefault="00693300" w:rsidP="00693300">
            <w:pPr>
              <w:keepNext/>
              <w:rPr>
                <w:ins w:id="105" w:author="Groot, Karina de" w:date="2025-02-03T14:00:00Z" w16du:dateUtc="2025-02-03T13:00:00Z"/>
                <w:sz w:val="16"/>
                <w:szCs w:val="16"/>
              </w:rPr>
            </w:pPr>
            <w:ins w:id="106" w:author="Groot, Karina de" w:date="2025-02-03T14:00:00Z" w16du:dateUtc="2025-02-03T13:00:00Z">
              <w:r w:rsidRPr="00EA3A91">
                <w:rPr>
                  <w:sz w:val="16"/>
                  <w:szCs w:val="16"/>
                </w:rPr>
                <w:t>//IMKAD_AangebodenStuk/</w:t>
              </w:r>
            </w:ins>
          </w:p>
          <w:p w14:paraId="1CBF339A" w14:textId="77777777" w:rsidR="00693300" w:rsidRPr="00EA3A91" w:rsidRDefault="00693300" w:rsidP="00693300">
            <w:pPr>
              <w:keepNext/>
              <w:rPr>
                <w:ins w:id="107" w:author="Groot, Karina de" w:date="2025-02-03T14:00:00Z" w16du:dateUtc="2025-02-03T13:00:00Z"/>
                <w:sz w:val="16"/>
                <w:szCs w:val="16"/>
              </w:rPr>
            </w:pPr>
            <w:ins w:id="108" w:author="Groot, Karina de" w:date="2025-02-03T14:00:00Z" w16du:dateUtc="2025-02-03T13:00:00Z">
              <w:r w:rsidRPr="00EA3A91">
                <w:rPr>
                  <w:sz w:val="16"/>
                  <w:szCs w:val="16"/>
                </w:rPr>
                <w:t>./tia_TekstKeuze/</w:t>
              </w:r>
            </w:ins>
          </w:p>
          <w:p w14:paraId="6E2B4F18" w14:textId="77777777" w:rsidR="00693300" w:rsidRPr="00EA3A91" w:rsidRDefault="00693300" w:rsidP="00693300">
            <w:pPr>
              <w:keepNext/>
              <w:ind w:left="227"/>
              <w:rPr>
                <w:ins w:id="109" w:author="Groot, Karina de" w:date="2025-02-03T14:00:00Z" w16du:dateUtc="2025-02-03T13:00:00Z"/>
                <w:sz w:val="16"/>
                <w:szCs w:val="16"/>
              </w:rPr>
            </w:pPr>
            <w:ins w:id="110" w:author="Groot, Karina de" w:date="2025-02-03T14:00:00Z" w16du:dateUtc="2025-02-03T13:00:00Z">
              <w:r w:rsidRPr="00EA3A91">
                <w:rPr>
                  <w:sz w:val="16"/>
                  <w:szCs w:val="16"/>
                </w:rPr>
                <w:t>./tagNaam(‘k</w:t>
              </w:r>
              <w:r>
                <w:rPr>
                  <w:sz w:val="16"/>
                  <w:szCs w:val="16"/>
                </w:rPr>
                <w:t>_PersonenVolmacht</w:t>
              </w:r>
              <w:r w:rsidRPr="00EA3A91">
                <w:rPr>
                  <w:sz w:val="16"/>
                  <w:szCs w:val="16"/>
                </w:rPr>
                <w:t>’)</w:t>
              </w:r>
            </w:ins>
          </w:p>
          <w:p w14:paraId="0E8635BF" w14:textId="69FCDCA2" w:rsidR="00693300" w:rsidRDefault="00693300" w:rsidP="00693300">
            <w:pPr>
              <w:autoSpaceDE w:val="0"/>
              <w:autoSpaceDN w:val="0"/>
              <w:adjustRightInd w:val="0"/>
              <w:ind w:left="227"/>
              <w:rPr>
                <w:ins w:id="111" w:author="Groot, Karina de" w:date="2025-02-03T14:00:00Z" w16du:dateUtc="2025-02-03T13:00:00Z"/>
                <w:sz w:val="16"/>
                <w:szCs w:val="16"/>
              </w:rPr>
            </w:pPr>
            <w:ins w:id="112" w:author="Groot, Karina de" w:date="2025-02-03T14:00:00Z" w16du:dateUtc="2025-02-03T13:00:00Z">
              <w:r w:rsidRPr="00EA3A91">
                <w:rPr>
                  <w:sz w:val="16"/>
                  <w:szCs w:val="16"/>
                </w:rPr>
                <w:t>./tekst (‘</w:t>
              </w:r>
              <w:r>
                <w:rPr>
                  <w:sz w:val="16"/>
                  <w:szCs w:val="16"/>
                </w:rPr>
                <w:t>comparant</w:t>
              </w:r>
              <w:r w:rsidRPr="00EA3A91">
                <w:rPr>
                  <w:sz w:val="16"/>
                  <w:szCs w:val="16"/>
                </w:rPr>
                <w:t>’</w:t>
              </w:r>
              <w:r>
                <w:rPr>
                  <w:sz w:val="16"/>
                  <w:szCs w:val="16"/>
                </w:rPr>
                <w:t>, ‘comparante’, ‘persoon’</w:t>
              </w:r>
              <w:r w:rsidRPr="00EA3A91">
                <w:rPr>
                  <w:sz w:val="16"/>
                  <w:szCs w:val="16"/>
                </w:rPr>
                <w:t>)</w:t>
              </w:r>
            </w:ins>
          </w:p>
          <w:p w14:paraId="70D26CB4" w14:textId="2D779240" w:rsidR="00B61A23" w:rsidDel="00693300" w:rsidRDefault="00B61A23" w:rsidP="00B61A23">
            <w:pPr>
              <w:rPr>
                <w:del w:id="113" w:author="Groot, Karina de" w:date="2025-02-03T14:00:00Z" w16du:dateUtc="2025-02-03T13:00:00Z"/>
              </w:rPr>
            </w:pPr>
          </w:p>
          <w:p w14:paraId="53A12FAC" w14:textId="2D97DF51" w:rsidR="00B61A23" w:rsidRPr="002A4B22" w:rsidDel="00693300" w:rsidRDefault="00B61A23" w:rsidP="00B61A23">
            <w:pPr>
              <w:autoSpaceDE w:val="0"/>
              <w:autoSpaceDN w:val="0"/>
              <w:adjustRightInd w:val="0"/>
              <w:rPr>
                <w:del w:id="114" w:author="Groot, Karina de" w:date="2025-02-03T14:00:00Z" w16du:dateUtc="2025-02-03T13:00:00Z"/>
                <w:snapToGrid/>
                <w:kern w:val="0"/>
                <w:sz w:val="16"/>
                <w:szCs w:val="16"/>
                <w:lang w:eastAsia="nl-NL"/>
              </w:rPr>
            </w:pPr>
            <w:del w:id="115" w:author="Groot, Karina de" w:date="2025-02-03T14:00:00Z" w16du:dateUtc="2025-02-03T13:00:00Z">
              <w:r w:rsidRPr="002A4B22" w:rsidDel="00693300">
                <w:rPr>
                  <w:snapToGrid/>
                  <w:kern w:val="0"/>
                  <w:u w:val="single"/>
                  <w:lang w:eastAsia="nl-NL"/>
                </w:rPr>
                <w:delText>Mapping geslacht gevolmachtigde geldgever partij:</w:delText>
              </w:r>
            </w:del>
          </w:p>
          <w:p w14:paraId="1D64F910" w14:textId="48C1216C" w:rsidR="00B61A23" w:rsidRPr="004D42E8" w:rsidRDefault="00B61A23" w:rsidP="00B61A23">
            <w:del w:id="116" w:author="Groot, Karina de" w:date="2025-02-03T14:00:00Z" w16du:dateUtc="2025-02-03T13:00:00Z">
              <w:r w:rsidRPr="002A4B22" w:rsidDel="00693300">
                <w:rPr>
                  <w:snapToGrid/>
                  <w:kern w:val="0"/>
                  <w:sz w:val="16"/>
                  <w:szCs w:val="16"/>
                  <w:lang w:eastAsia="nl-NL"/>
                </w:rPr>
                <w:delText>//IMKAD_</w:delText>
              </w:r>
              <w:r w:rsidRPr="002A4B22" w:rsidDel="00693300">
                <w:rPr>
                  <w:rFonts w:cs="Arial"/>
                  <w:snapToGrid/>
                  <w:kern w:val="0"/>
                  <w:sz w:val="16"/>
                  <w:szCs w:val="16"/>
                  <w:lang w:eastAsia="nl-NL"/>
                </w:rPr>
                <w:delText>AangebodenStuk</w:delText>
              </w:r>
              <w:r w:rsidRPr="002A4B22" w:rsidDel="00693300">
                <w:rPr>
                  <w:snapToGrid/>
                  <w:kern w:val="0"/>
                  <w:sz w:val="16"/>
                  <w:szCs w:val="16"/>
                  <w:lang w:eastAsia="nl-NL"/>
                </w:rPr>
                <w:delText xml:space="preserve">/Partij[id geldgever-partij]/Gevolmachtigde/gegevens/persoonGegevens </w:delText>
              </w:r>
              <w:r w:rsidRPr="002A4B22" w:rsidDel="00693300">
                <w:rPr>
                  <w:snapToGrid/>
                  <w:kern w:val="0"/>
                  <w:sz w:val="16"/>
                  <w:szCs w:val="16"/>
                  <w:lang w:eastAsia="nl-NL"/>
                </w:rPr>
                <w:tab/>
                <w:delText>/geslacht</w:delText>
              </w:r>
            </w:del>
          </w:p>
        </w:tc>
      </w:tr>
      <w:tr w:rsidR="00864FC2" w:rsidRPr="00123774" w14:paraId="68E26727" w14:textId="77777777" w:rsidTr="002A4B22">
        <w:trPr>
          <w:trHeight w:val="125"/>
        </w:trPr>
        <w:tc>
          <w:tcPr>
            <w:tcW w:w="2394" w:type="pct"/>
            <w:shd w:val="clear" w:color="auto" w:fill="auto"/>
          </w:tcPr>
          <w:p w14:paraId="56F67049" w14:textId="53CAEE72" w:rsidR="00864FC2" w:rsidRDefault="00F53B3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F7395">
              <w:rPr>
                <w:rFonts w:cs="Arial"/>
                <w:color w:val="FF0000"/>
                <w:sz w:val="20"/>
              </w:rPr>
              <w:t>De comparanten verklaren dat hypotheekgever en geldgever zijn overeengekomen en zo</w:t>
            </w:r>
            <w:r>
              <w:rPr>
                <w:rFonts w:cs="Arial"/>
                <w:color w:val="FF0000"/>
                <w:sz w:val="20"/>
              </w:rPr>
              <w:t xml:space="preserve"> </w:t>
            </w:r>
            <w:r w:rsidRPr="00EF7395">
              <w:rPr>
                <w:rFonts w:cs="Arial"/>
                <w:color w:val="FF0000"/>
                <w:sz w:val="20"/>
              </w:rPr>
              <w:t>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0E1D69B4" w14:textId="77E8BBEC" w:rsidR="00B56C9E" w:rsidRPr="002A4B22" w:rsidRDefault="00B56C9E"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2606" w:type="pct"/>
            <w:shd w:val="clear" w:color="auto" w:fill="auto"/>
          </w:tcPr>
          <w:p w14:paraId="28553BC3" w14:textId="7F1AF188" w:rsidR="00864FC2" w:rsidRPr="000923C3" w:rsidRDefault="00864FC2" w:rsidP="000923C3">
            <w:pPr>
              <w:rPr>
                <w:iCs/>
                <w:sz w:val="16"/>
                <w:szCs w:val="16"/>
              </w:rPr>
            </w:pPr>
            <w:r w:rsidRPr="000974F6">
              <w:t>Vaste tekst</w:t>
            </w:r>
            <w:r w:rsidR="00B56C9E">
              <w:rPr>
                <w:i/>
                <w:sz w:val="16"/>
                <w:szCs w:val="16"/>
              </w:rPr>
              <w:t>.</w:t>
            </w:r>
          </w:p>
        </w:tc>
      </w:tr>
    </w:tbl>
    <w:p w14:paraId="509C2FAA" w14:textId="77777777" w:rsidR="00715320" w:rsidRPr="00123774" w:rsidRDefault="00715320" w:rsidP="00715320"/>
    <w:p w14:paraId="73805926" w14:textId="77777777" w:rsidR="00A03E3E" w:rsidRPr="00343045" w:rsidRDefault="00864FC2" w:rsidP="00A6747B">
      <w:pPr>
        <w:pStyle w:val="Kop2"/>
        <w:pageBreakBefore/>
      </w:pPr>
      <w:bookmarkStart w:id="117" w:name="_Toc157002883"/>
      <w:bookmarkStart w:id="118" w:name="_Toc157003301"/>
      <w:bookmarkStart w:id="119" w:name="_Toc157003714"/>
      <w:bookmarkStart w:id="120" w:name="_Toc157004127"/>
      <w:bookmarkStart w:id="121" w:name="_Toc157004545"/>
      <w:bookmarkStart w:id="122" w:name="_Toc157004958"/>
      <w:bookmarkStart w:id="123" w:name="_Toc157005366"/>
      <w:bookmarkStart w:id="124" w:name="_Toc157005779"/>
      <w:bookmarkStart w:id="125" w:name="_Toc157006186"/>
      <w:bookmarkStart w:id="126" w:name="_Toc157002884"/>
      <w:bookmarkStart w:id="127" w:name="_Toc157003302"/>
      <w:bookmarkStart w:id="128" w:name="_Toc157003715"/>
      <w:bookmarkStart w:id="129" w:name="_Toc157004128"/>
      <w:bookmarkStart w:id="130" w:name="_Toc157004546"/>
      <w:bookmarkStart w:id="131" w:name="_Toc157004959"/>
      <w:bookmarkStart w:id="132" w:name="_Toc157005367"/>
      <w:bookmarkStart w:id="133" w:name="_Toc157005780"/>
      <w:bookmarkStart w:id="134" w:name="_Toc157006187"/>
      <w:bookmarkStart w:id="135" w:name="_Toc157002885"/>
      <w:bookmarkStart w:id="136" w:name="_Toc157003303"/>
      <w:bookmarkStart w:id="137" w:name="_Toc157003716"/>
      <w:bookmarkStart w:id="138" w:name="_Toc157004129"/>
      <w:bookmarkStart w:id="139" w:name="_Toc157004547"/>
      <w:bookmarkStart w:id="140" w:name="_Toc157004960"/>
      <w:bookmarkStart w:id="141" w:name="_Toc157005368"/>
      <w:bookmarkStart w:id="142" w:name="_Toc157005781"/>
      <w:bookmarkStart w:id="143" w:name="_Toc157006188"/>
      <w:bookmarkStart w:id="144" w:name="_Toc157002897"/>
      <w:bookmarkStart w:id="145" w:name="_Toc157003315"/>
      <w:bookmarkStart w:id="146" w:name="_Toc157003728"/>
      <w:bookmarkStart w:id="147" w:name="_Toc157004141"/>
      <w:bookmarkStart w:id="148" w:name="_Toc157004559"/>
      <w:bookmarkStart w:id="149" w:name="_Toc157004972"/>
      <w:bookmarkStart w:id="150" w:name="_Toc157005380"/>
      <w:bookmarkStart w:id="151" w:name="_Toc157005793"/>
      <w:bookmarkStart w:id="152" w:name="_Toc157006200"/>
      <w:bookmarkStart w:id="153" w:name="_Toc157002915"/>
      <w:bookmarkStart w:id="154" w:name="_Toc157003333"/>
      <w:bookmarkStart w:id="155" w:name="_Toc157003746"/>
      <w:bookmarkStart w:id="156" w:name="_Toc157004159"/>
      <w:bookmarkStart w:id="157" w:name="_Toc157004577"/>
      <w:bookmarkStart w:id="158" w:name="_Toc157004990"/>
      <w:bookmarkStart w:id="159" w:name="_Toc157005398"/>
      <w:bookmarkStart w:id="160" w:name="_Toc157005811"/>
      <w:bookmarkStart w:id="161" w:name="_Toc157006218"/>
      <w:bookmarkStart w:id="162" w:name="_Toc157002948"/>
      <w:bookmarkStart w:id="163" w:name="_Toc157003366"/>
      <w:bookmarkStart w:id="164" w:name="_Toc157003779"/>
      <w:bookmarkStart w:id="165" w:name="_Toc157004192"/>
      <w:bookmarkStart w:id="166" w:name="_Toc157004610"/>
      <w:bookmarkStart w:id="167" w:name="_Toc157005023"/>
      <w:bookmarkStart w:id="168" w:name="_Toc157005431"/>
      <w:bookmarkStart w:id="169" w:name="_Toc157005844"/>
      <w:bookmarkStart w:id="170" w:name="_Toc157006251"/>
      <w:bookmarkStart w:id="171" w:name="_Toc157002949"/>
      <w:bookmarkStart w:id="172" w:name="_Toc157003367"/>
      <w:bookmarkStart w:id="173" w:name="_Toc157003780"/>
      <w:bookmarkStart w:id="174" w:name="_Toc157004193"/>
      <w:bookmarkStart w:id="175" w:name="_Toc157004611"/>
      <w:bookmarkStart w:id="176" w:name="_Toc157005024"/>
      <w:bookmarkStart w:id="177" w:name="_Toc157005432"/>
      <w:bookmarkStart w:id="178" w:name="_Toc157005845"/>
      <w:bookmarkStart w:id="179" w:name="_Toc157006252"/>
      <w:bookmarkStart w:id="180" w:name="_Toc157002950"/>
      <w:bookmarkStart w:id="181" w:name="_Toc157003368"/>
      <w:bookmarkStart w:id="182" w:name="_Toc157003781"/>
      <w:bookmarkStart w:id="183" w:name="_Toc157004194"/>
      <w:bookmarkStart w:id="184" w:name="_Toc157004612"/>
      <w:bookmarkStart w:id="185" w:name="_Toc157005025"/>
      <w:bookmarkStart w:id="186" w:name="_Toc157005433"/>
      <w:bookmarkStart w:id="187" w:name="_Toc157005846"/>
      <w:bookmarkStart w:id="188" w:name="_Toc157006253"/>
      <w:bookmarkStart w:id="189" w:name="_Toc157003008"/>
      <w:bookmarkStart w:id="190" w:name="_Toc157003426"/>
      <w:bookmarkStart w:id="191" w:name="_Toc157003839"/>
      <w:bookmarkStart w:id="192" w:name="_Toc157004252"/>
      <w:bookmarkStart w:id="193" w:name="_Toc157004670"/>
      <w:bookmarkStart w:id="194" w:name="_Toc157005083"/>
      <w:bookmarkStart w:id="195" w:name="_Toc157005491"/>
      <w:bookmarkStart w:id="196" w:name="_Toc157005904"/>
      <w:bookmarkStart w:id="197" w:name="_Toc157006311"/>
      <w:bookmarkStart w:id="198" w:name="_Toc157003009"/>
      <w:bookmarkStart w:id="199" w:name="_Toc157003427"/>
      <w:bookmarkStart w:id="200" w:name="_Toc157003840"/>
      <w:bookmarkStart w:id="201" w:name="_Toc157004253"/>
      <w:bookmarkStart w:id="202" w:name="_Toc157004671"/>
      <w:bookmarkStart w:id="203" w:name="_Toc157005084"/>
      <w:bookmarkStart w:id="204" w:name="_Toc157005492"/>
      <w:bookmarkStart w:id="205" w:name="_Toc157005905"/>
      <w:bookmarkStart w:id="206" w:name="_Toc157006312"/>
      <w:bookmarkStart w:id="207" w:name="_Toc157003010"/>
      <w:bookmarkStart w:id="208" w:name="_Toc157003428"/>
      <w:bookmarkStart w:id="209" w:name="_Toc157003841"/>
      <w:bookmarkStart w:id="210" w:name="_Toc157004254"/>
      <w:bookmarkStart w:id="211" w:name="_Toc157004672"/>
      <w:bookmarkStart w:id="212" w:name="_Toc157005085"/>
      <w:bookmarkStart w:id="213" w:name="_Toc157005493"/>
      <w:bookmarkStart w:id="214" w:name="_Toc157005906"/>
      <w:bookmarkStart w:id="215" w:name="_Toc157006313"/>
      <w:bookmarkStart w:id="216" w:name="_Toc157003088"/>
      <w:bookmarkStart w:id="217" w:name="_Toc157003506"/>
      <w:bookmarkStart w:id="218" w:name="_Toc157003919"/>
      <w:bookmarkStart w:id="219" w:name="_Toc157004332"/>
      <w:bookmarkStart w:id="220" w:name="_Toc157004750"/>
      <w:bookmarkStart w:id="221" w:name="_Toc157005163"/>
      <w:bookmarkStart w:id="222" w:name="_Toc157005571"/>
      <w:bookmarkStart w:id="223" w:name="_Toc157005984"/>
      <w:bookmarkStart w:id="224" w:name="_Toc157006391"/>
      <w:bookmarkStart w:id="225" w:name="_Toc157003089"/>
      <w:bookmarkStart w:id="226" w:name="_Toc157003507"/>
      <w:bookmarkStart w:id="227" w:name="_Toc157003920"/>
      <w:bookmarkStart w:id="228" w:name="_Toc157004333"/>
      <w:bookmarkStart w:id="229" w:name="_Toc157004751"/>
      <w:bookmarkStart w:id="230" w:name="_Toc157005164"/>
      <w:bookmarkStart w:id="231" w:name="_Toc157005572"/>
      <w:bookmarkStart w:id="232" w:name="_Toc157005985"/>
      <w:bookmarkStart w:id="233" w:name="_Toc157006392"/>
      <w:bookmarkStart w:id="234" w:name="_Toc157003093"/>
      <w:bookmarkStart w:id="235" w:name="_Toc157003511"/>
      <w:bookmarkStart w:id="236" w:name="_Toc157003924"/>
      <w:bookmarkStart w:id="237" w:name="_Toc157004337"/>
      <w:bookmarkStart w:id="238" w:name="_Toc157004755"/>
      <w:bookmarkStart w:id="239" w:name="_Toc157005168"/>
      <w:bookmarkStart w:id="240" w:name="_Toc157005576"/>
      <w:bookmarkStart w:id="241" w:name="_Toc157005989"/>
      <w:bookmarkStart w:id="242" w:name="_Toc157006396"/>
      <w:bookmarkStart w:id="243" w:name="_Toc157003094"/>
      <w:bookmarkStart w:id="244" w:name="_Toc157003512"/>
      <w:bookmarkStart w:id="245" w:name="_Toc157003925"/>
      <w:bookmarkStart w:id="246" w:name="_Toc157004338"/>
      <w:bookmarkStart w:id="247" w:name="_Toc157004756"/>
      <w:bookmarkStart w:id="248" w:name="_Toc157005169"/>
      <w:bookmarkStart w:id="249" w:name="_Toc157005577"/>
      <w:bookmarkStart w:id="250" w:name="_Toc157005990"/>
      <w:bookmarkStart w:id="251" w:name="_Toc157006397"/>
      <w:bookmarkStart w:id="252" w:name="_Toc157003095"/>
      <w:bookmarkStart w:id="253" w:name="_Toc157003513"/>
      <w:bookmarkStart w:id="254" w:name="_Toc157003926"/>
      <w:bookmarkStart w:id="255" w:name="_Toc157004339"/>
      <w:bookmarkStart w:id="256" w:name="_Toc157004757"/>
      <w:bookmarkStart w:id="257" w:name="_Toc157005170"/>
      <w:bookmarkStart w:id="258" w:name="_Toc157005578"/>
      <w:bookmarkStart w:id="259" w:name="_Toc157005991"/>
      <w:bookmarkStart w:id="260" w:name="_Toc157006398"/>
      <w:bookmarkStart w:id="261" w:name="_Toc157003155"/>
      <w:bookmarkStart w:id="262" w:name="_Toc157003573"/>
      <w:bookmarkStart w:id="263" w:name="_Toc157003986"/>
      <w:bookmarkStart w:id="264" w:name="_Toc157004399"/>
      <w:bookmarkStart w:id="265" w:name="_Toc157004817"/>
      <w:bookmarkStart w:id="266" w:name="_Toc157005230"/>
      <w:bookmarkStart w:id="267" w:name="_Toc157005638"/>
      <w:bookmarkStart w:id="268" w:name="_Toc157006051"/>
      <w:bookmarkStart w:id="269" w:name="_Toc157006458"/>
      <w:bookmarkStart w:id="270" w:name="_Toc157003156"/>
      <w:bookmarkStart w:id="271" w:name="_Toc157003574"/>
      <w:bookmarkStart w:id="272" w:name="_Toc157003987"/>
      <w:bookmarkStart w:id="273" w:name="_Toc157004400"/>
      <w:bookmarkStart w:id="274" w:name="_Toc157004818"/>
      <w:bookmarkStart w:id="275" w:name="_Toc157005231"/>
      <w:bookmarkStart w:id="276" w:name="_Toc157005639"/>
      <w:bookmarkStart w:id="277" w:name="_Toc157006052"/>
      <w:bookmarkStart w:id="278" w:name="_Toc157006459"/>
      <w:bookmarkStart w:id="279" w:name="_Toc157003157"/>
      <w:bookmarkStart w:id="280" w:name="_Toc157003575"/>
      <w:bookmarkStart w:id="281" w:name="_Toc157003988"/>
      <w:bookmarkStart w:id="282" w:name="_Toc157004401"/>
      <w:bookmarkStart w:id="283" w:name="_Toc157004819"/>
      <w:bookmarkStart w:id="284" w:name="_Toc157005232"/>
      <w:bookmarkStart w:id="285" w:name="_Toc157005640"/>
      <w:bookmarkStart w:id="286" w:name="_Toc157006053"/>
      <w:bookmarkStart w:id="287" w:name="_Toc157006460"/>
      <w:bookmarkStart w:id="288" w:name="_Toc157003233"/>
      <w:bookmarkStart w:id="289" w:name="_Toc157003651"/>
      <w:bookmarkStart w:id="290" w:name="_Toc157004064"/>
      <w:bookmarkStart w:id="291" w:name="_Toc157004477"/>
      <w:bookmarkStart w:id="292" w:name="_Toc157004895"/>
      <w:bookmarkStart w:id="293" w:name="_Toc157005308"/>
      <w:bookmarkStart w:id="294" w:name="_Toc157005716"/>
      <w:bookmarkStart w:id="295" w:name="_Toc157006129"/>
      <w:bookmarkStart w:id="296" w:name="_Toc157006536"/>
      <w:bookmarkStart w:id="297" w:name="_Toc157003234"/>
      <w:bookmarkStart w:id="298" w:name="_Toc157003652"/>
      <w:bookmarkStart w:id="299" w:name="_Toc157004065"/>
      <w:bookmarkStart w:id="300" w:name="_Toc157004478"/>
      <w:bookmarkStart w:id="301" w:name="_Toc157004896"/>
      <w:bookmarkStart w:id="302" w:name="_Toc157005309"/>
      <w:bookmarkStart w:id="303" w:name="_Toc157005717"/>
      <w:bookmarkStart w:id="304" w:name="_Toc157006130"/>
      <w:bookmarkStart w:id="305" w:name="_Toc157006537"/>
      <w:bookmarkStart w:id="306" w:name="_Toc157003238"/>
      <w:bookmarkStart w:id="307" w:name="_Toc157003656"/>
      <w:bookmarkStart w:id="308" w:name="_Toc157004069"/>
      <w:bookmarkStart w:id="309" w:name="_Toc157004482"/>
      <w:bookmarkStart w:id="310" w:name="_Toc157004900"/>
      <w:bookmarkStart w:id="311" w:name="_Toc157005313"/>
      <w:bookmarkStart w:id="312" w:name="_Toc157005721"/>
      <w:bookmarkStart w:id="313" w:name="_Toc157006134"/>
      <w:bookmarkStart w:id="314" w:name="_Toc157006541"/>
      <w:bookmarkStart w:id="315" w:name="_Toc454288169"/>
      <w:bookmarkStart w:id="316" w:name="_Toc15700654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lastRenderedPageBreak/>
        <w:t>Lening</w:t>
      </w:r>
      <w:bookmarkEnd w:id="315"/>
      <w:bookmarkEnd w:id="316"/>
    </w:p>
    <w:p w14:paraId="1DE9086F"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79C9" w:rsidRPr="000479C9" w14:paraId="7EA8E98D" w14:textId="77777777" w:rsidTr="000479C9">
        <w:tc>
          <w:tcPr>
            <w:tcW w:w="6771" w:type="dxa"/>
            <w:shd w:val="clear" w:color="auto" w:fill="DEEAF6" w:themeFill="accent1" w:themeFillTint="33"/>
          </w:tcPr>
          <w:p w14:paraId="3135222A" w14:textId="324166B6" w:rsidR="000479C9" w:rsidRPr="000923C3" w:rsidRDefault="000479C9" w:rsidP="000479C9">
            <w:pPr>
              <w:suppressAutoHyphens/>
              <w:rPr>
                <w:rFonts w:eastAsia="Aptos" w:cs="Arial"/>
                <w:b/>
                <w:bCs/>
                <w:snapToGrid/>
                <w:color w:val="000000" w:themeColor="text1"/>
                <w:kern w:val="2"/>
                <w:sz w:val="20"/>
                <w14:ligatures w14:val="standardContextual"/>
              </w:rPr>
            </w:pPr>
            <w:r w:rsidRPr="000479C9">
              <w:rPr>
                <w:rFonts w:eastAsia="Aptos" w:cs="Arial"/>
                <w:b/>
                <w:bCs/>
                <w:snapToGrid/>
                <w:color w:val="000000" w:themeColor="text1"/>
                <w:kern w:val="2"/>
                <w:sz w:val="20"/>
                <w14:ligatures w14:val="standardContextual"/>
              </w:rPr>
              <w:t>Modeldocument tekst</w:t>
            </w:r>
          </w:p>
        </w:tc>
        <w:tc>
          <w:tcPr>
            <w:tcW w:w="7371" w:type="dxa"/>
            <w:shd w:val="clear" w:color="auto" w:fill="DEEAF6" w:themeFill="accent1" w:themeFillTint="33"/>
          </w:tcPr>
          <w:p w14:paraId="5E6C5FED" w14:textId="0E893E0D" w:rsidR="000479C9" w:rsidRPr="000923C3" w:rsidRDefault="000479C9" w:rsidP="000923C3">
            <w:pPr>
              <w:rPr>
                <w:b/>
                <w:bCs/>
                <w:color w:val="000000" w:themeColor="text1"/>
                <w:sz w:val="20"/>
              </w:rPr>
            </w:pPr>
            <w:r w:rsidRPr="000923C3">
              <w:rPr>
                <w:b/>
                <w:bCs/>
                <w:color w:val="000000" w:themeColor="text1"/>
                <w:sz w:val="20"/>
              </w:rPr>
              <w:t>Mapping en toelichting</w:t>
            </w:r>
          </w:p>
        </w:tc>
      </w:tr>
      <w:tr w:rsidR="00E24B54" w:rsidRPr="00343045" w14:paraId="4FE0BF44" w14:textId="77777777" w:rsidTr="002A4B22">
        <w:tc>
          <w:tcPr>
            <w:tcW w:w="6771" w:type="dxa"/>
            <w:shd w:val="clear" w:color="auto" w:fill="auto"/>
          </w:tcPr>
          <w:p w14:paraId="4BA35A8A" w14:textId="77777777" w:rsidR="001D03C7" w:rsidRPr="001F7025" w:rsidRDefault="001D03C7" w:rsidP="001D03C7">
            <w:pPr>
              <w:suppressAutoHyphens/>
              <w:rPr>
                <w:rFonts w:ascii="Aptos" w:eastAsia="Aptos" w:hAnsi="Aptos" w:cs="Arial"/>
                <w:snapToGrid/>
                <w:color w:val="FF0000"/>
                <w:kern w:val="2"/>
                <w:sz w:val="20"/>
                <w:szCs w:val="24"/>
                <w:u w:val="single"/>
                <w14:ligatures w14:val="standardContextual"/>
              </w:rPr>
            </w:pPr>
            <w:r w:rsidRPr="001F7025">
              <w:rPr>
                <w:rFonts w:eastAsia="Aptos" w:cs="Arial"/>
                <w:snapToGrid/>
                <w:color w:val="FF0000"/>
                <w:kern w:val="2"/>
                <w:sz w:val="20"/>
                <w:szCs w:val="24"/>
                <w14:ligatures w14:val="standardContextual"/>
              </w:rPr>
              <w:t>2.</w:t>
            </w:r>
            <w:r>
              <w:rPr>
                <w:rFonts w:eastAsia="Aptos" w:cs="Arial"/>
                <w:snapToGrid/>
                <w:color w:val="FF0000"/>
                <w:kern w:val="2"/>
                <w:sz w:val="20"/>
                <w:szCs w:val="24"/>
                <w14:ligatures w14:val="standardContextual"/>
              </w:rPr>
              <w:t xml:space="preserve"> </w:t>
            </w:r>
            <w:r w:rsidRPr="001F7025">
              <w:rPr>
                <w:rFonts w:eastAsia="Aptos" w:cs="Arial"/>
                <w:snapToGrid/>
                <w:color w:val="FF0000"/>
                <w:kern w:val="2"/>
                <w:sz w:val="20"/>
                <w:szCs w:val="24"/>
                <w:u w:val="single"/>
                <w14:ligatures w14:val="standardContextual"/>
              </w:rPr>
              <w:t>LENING</w:t>
            </w:r>
          </w:p>
          <w:p w14:paraId="54D53819" w14:textId="1C10A812" w:rsidR="001D03C7" w:rsidRDefault="001D03C7" w:rsidP="001D03C7">
            <w:pPr>
              <w:suppressAutoHyphens/>
              <w:ind w:left="284" w:hanging="142"/>
              <w:rPr>
                <w:rFonts w:cs="Arial"/>
                <w:color w:val="FF0000"/>
                <w:sz w:val="20"/>
              </w:rPr>
            </w:pPr>
            <w:r>
              <w:rPr>
                <w:rFonts w:cs="Arial"/>
                <w:color w:val="FF0000"/>
                <w:sz w:val="20"/>
              </w:rPr>
              <w:t xml:space="preserve"> </w:t>
            </w:r>
            <w:r w:rsidRPr="00C20859">
              <w:rPr>
                <w:rFonts w:cs="Arial"/>
                <w:color w:val="FF0000"/>
                <w:sz w:val="20"/>
              </w:rPr>
              <w:t>Geldnemer</w:t>
            </w:r>
            <w:r w:rsidRPr="001F7025">
              <w:rPr>
                <w:rFonts w:cs="Arial"/>
                <w:color w:val="FF0000"/>
                <w:kern w:val="0"/>
                <w:sz w:val="20"/>
                <w:lang w:eastAsia="nl-NL"/>
              </w:rPr>
              <w:t xml:space="preserve"> verklaart ter leen te hebben ontvangen van geldgever en</w:t>
            </w:r>
            <w:r>
              <w:rPr>
                <w:rFonts w:cs="Arial"/>
                <w:color w:val="FF0000"/>
                <w:kern w:val="0"/>
                <w:sz w:val="20"/>
                <w:lang w:eastAsia="nl-NL"/>
              </w:rPr>
              <w:t xml:space="preserve"> </w:t>
            </w:r>
            <w:r w:rsidRPr="001F7025">
              <w:rPr>
                <w:rFonts w:cs="Arial"/>
                <w:color w:val="FF0000"/>
                <w:kern w:val="0"/>
                <w:sz w:val="20"/>
                <w:lang w:eastAsia="nl-NL"/>
              </w:rPr>
              <w:t xml:space="preserve">mitsdien aan geldgever schuldig </w:t>
            </w:r>
            <w:r>
              <w:rPr>
                <w:rFonts w:cs="Arial"/>
                <w:color w:val="FF0000"/>
                <w:sz w:val="20"/>
              </w:rPr>
              <w:t>t</w:t>
            </w:r>
            <w:r w:rsidRPr="001F7025">
              <w:rPr>
                <w:rFonts w:cs="Arial"/>
                <w:color w:val="FF0000"/>
                <w:kern w:val="0"/>
                <w:sz w:val="20"/>
                <w:lang w:eastAsia="nl-NL"/>
              </w:rPr>
              <w:t>e</w:t>
            </w:r>
            <w:r>
              <w:rPr>
                <w:rFonts w:cs="Arial"/>
                <w:color w:val="FF0000"/>
                <w:sz w:val="20"/>
              </w:rPr>
              <w:t xml:space="preserve"> </w:t>
            </w:r>
            <w:r w:rsidRPr="001F7025">
              <w:rPr>
                <w:rFonts w:cs="Arial"/>
                <w:color w:val="FF0000"/>
                <w:kern w:val="0"/>
                <w:sz w:val="20"/>
                <w:lang w:eastAsia="nl-NL"/>
              </w:rPr>
              <w:t xml:space="preserve">zijn 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000000"/>
                <w:sz w:val="20"/>
              </w:rPr>
              <w:t>lening</w:t>
            </w:r>
            <w:r w:rsidRPr="002E7F50">
              <w:rPr>
                <w:rFonts w:cs="Arial"/>
                <w:color w:val="000000"/>
                <w:sz w:val="20"/>
              </w:rPr>
              <w:t>bedrag volu</w:t>
            </w:r>
            <w:r>
              <w:rPr>
                <w:rFonts w:cs="Arial"/>
                <w:color w:val="000000"/>
                <w:sz w:val="20"/>
              </w:rPr>
              <w:t>it in letters (lening</w:t>
            </w:r>
            <w:r w:rsidRPr="002E7F50">
              <w:rPr>
                <w:rFonts w:cs="Arial"/>
                <w:color w:val="000000"/>
                <w:sz w:val="20"/>
              </w:rPr>
              <w:t>bedrag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1F7025">
              <w:rPr>
                <w:rFonts w:cs="Arial"/>
                <w:color w:val="FF0000"/>
                <w:kern w:val="0"/>
                <w:sz w:val="20"/>
                <w:lang w:eastAsia="nl-NL"/>
              </w:rPr>
              <w:t xml:space="preserve"> hierna te noemen:</w:t>
            </w:r>
            <w:r>
              <w:rPr>
                <w:rFonts w:cs="Arial"/>
                <w:color w:val="FF0000"/>
                <w:sz w:val="20"/>
              </w:rPr>
              <w:t xml:space="preserve"> </w:t>
            </w:r>
            <w:r w:rsidRPr="001F7025">
              <w:rPr>
                <w:rFonts w:cs="Arial"/>
                <w:color w:val="FF0000"/>
                <w:kern w:val="0"/>
                <w:sz w:val="20"/>
                <w:lang w:eastAsia="nl-NL"/>
              </w:rPr>
              <w:t>hoofdsom.</w:t>
            </w:r>
          </w:p>
          <w:p w14:paraId="7310B645"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632D71BF" w14:textId="3A9F902D" w:rsidR="00A862F6" w:rsidRPr="00864FC2" w:rsidRDefault="00864FC2" w:rsidP="002A4B22">
            <w:pPr>
              <w:spacing w:before="72"/>
            </w:pPr>
            <w:r>
              <w:t>Vaste tekst</w:t>
            </w:r>
            <w:r w:rsidR="001D03C7">
              <w:t>.</w:t>
            </w:r>
            <w:r w:rsidR="00A862F6">
              <w:t xml:space="preserve"> </w:t>
            </w:r>
          </w:p>
          <w:p w14:paraId="7FAFE947" w14:textId="77777777" w:rsidR="00864FC2" w:rsidRPr="002A4B22" w:rsidRDefault="00864FC2" w:rsidP="002A4B22">
            <w:pPr>
              <w:spacing w:before="72"/>
              <w:rPr>
                <w:u w:val="single"/>
              </w:rPr>
            </w:pPr>
            <w:r w:rsidRPr="002A4B22">
              <w:rPr>
                <w:u w:val="single"/>
              </w:rPr>
              <w:t xml:space="preserve">Mapping </w:t>
            </w:r>
            <w:r w:rsidR="00E64BFC" w:rsidRPr="002A4B22">
              <w:rPr>
                <w:u w:val="single"/>
              </w:rPr>
              <w:t>leningbedrag</w:t>
            </w:r>
            <w:r w:rsidRPr="002A4B22">
              <w:rPr>
                <w:u w:val="single"/>
              </w:rPr>
              <w:t>:</w:t>
            </w:r>
          </w:p>
          <w:p w14:paraId="1A9544CD" w14:textId="77777777" w:rsidR="00B46A96" w:rsidRPr="002A4B22" w:rsidRDefault="00864FC2" w:rsidP="002A4B22">
            <w:pPr>
              <w:keepNext/>
              <w:rPr>
                <w:rFonts w:cs="Arial"/>
                <w:sz w:val="16"/>
                <w:szCs w:val="16"/>
              </w:rPr>
            </w:pPr>
            <w:r w:rsidRPr="002A4B22">
              <w:rPr>
                <w:sz w:val="16"/>
              </w:rPr>
              <w:t>//</w:t>
            </w:r>
            <w:r w:rsidRPr="002A4B22">
              <w:rPr>
                <w:sz w:val="16"/>
                <w:szCs w:val="16"/>
              </w:rPr>
              <w:t>IMKAD</w:t>
            </w:r>
            <w:r w:rsidRPr="002A4B22">
              <w:rPr>
                <w:sz w:val="16"/>
              </w:rPr>
              <w:t xml:space="preserve">_AangebodenStuk/StukdeelHypotheek </w:t>
            </w:r>
            <w:r w:rsidRPr="002A4B22">
              <w:rPr>
                <w:rFonts w:cs="Arial"/>
                <w:sz w:val="16"/>
                <w:szCs w:val="16"/>
              </w:rPr>
              <w:t>[aanduidingHypotheek = niet aanwezig]</w:t>
            </w:r>
          </w:p>
          <w:p w14:paraId="6B7D37A0" w14:textId="77777777" w:rsidR="00864FC2" w:rsidRPr="002A4B22" w:rsidRDefault="00B46A96" w:rsidP="002A4B22">
            <w:pPr>
              <w:keepNext/>
              <w:rPr>
                <w:sz w:val="16"/>
              </w:rPr>
            </w:pPr>
            <w:r w:rsidRPr="002A4B22">
              <w:rPr>
                <w:sz w:val="16"/>
              </w:rPr>
              <w:tab/>
              <w:t>.</w:t>
            </w:r>
            <w:r w:rsidR="00864FC2" w:rsidRPr="002A4B22">
              <w:rPr>
                <w:sz w:val="16"/>
              </w:rPr>
              <w:t>/</w:t>
            </w:r>
            <w:r w:rsidRPr="002A4B22">
              <w:rPr>
                <w:sz w:val="16"/>
              </w:rPr>
              <w:t>bedragLening</w:t>
            </w:r>
            <w:r w:rsidR="00864FC2" w:rsidRPr="002A4B22">
              <w:rPr>
                <w:sz w:val="16"/>
              </w:rPr>
              <w:t>/som</w:t>
            </w:r>
            <w:r w:rsidR="00864FC2" w:rsidRPr="003B6EB8" w:rsidDel="00C46A8C">
              <w:t xml:space="preserve"> </w:t>
            </w:r>
          </w:p>
          <w:p w14:paraId="3DCBD615" w14:textId="77777777" w:rsidR="0085155A" w:rsidRPr="002A4B22" w:rsidRDefault="00864FC2" w:rsidP="002A4B22">
            <w:pPr>
              <w:keepNext/>
              <w:rPr>
                <w:szCs w:val="18"/>
                <w:u w:val="single"/>
              </w:rPr>
            </w:pPr>
            <w:r w:rsidRPr="002A4B22">
              <w:rPr>
                <w:sz w:val="16"/>
              </w:rPr>
              <w:tab/>
            </w:r>
            <w:r w:rsidRPr="002A4B22">
              <w:rPr>
                <w:sz w:val="16"/>
                <w:szCs w:val="16"/>
              </w:rPr>
              <w:t>./</w:t>
            </w:r>
            <w:r w:rsidR="00B46A96" w:rsidRPr="002A4B22">
              <w:rPr>
                <w:sz w:val="16"/>
                <w:szCs w:val="16"/>
              </w:rPr>
              <w:t>bedragLening/</w:t>
            </w:r>
            <w:r w:rsidRPr="002A4B22">
              <w:rPr>
                <w:sz w:val="16"/>
                <w:szCs w:val="16"/>
              </w:rPr>
              <w:t>valuta</w:t>
            </w:r>
          </w:p>
        </w:tc>
      </w:tr>
      <w:tr w:rsidR="00864FC2" w:rsidRPr="00343045" w14:paraId="32C9EE20" w14:textId="77777777" w:rsidTr="002A4B22">
        <w:tc>
          <w:tcPr>
            <w:tcW w:w="6771" w:type="dxa"/>
            <w:shd w:val="clear" w:color="auto" w:fill="auto"/>
          </w:tcPr>
          <w:p w14:paraId="7C167329" w14:textId="7E4067A8" w:rsidR="00864FC2" w:rsidRPr="002A4B22" w:rsidRDefault="00B61A23"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0923C3">
              <w:rPr>
                <w:rFonts w:cs="Arial"/>
                <w:color w:val="FF0000"/>
                <w:szCs w:val="18"/>
              </w:rPr>
              <w:t>3.</w:t>
            </w:r>
            <w:r>
              <w:rPr>
                <w:rFonts w:cs="Arial"/>
                <w:color w:val="FF0000"/>
                <w:szCs w:val="18"/>
                <w:u w:val="single"/>
              </w:rPr>
              <w:t xml:space="preserve"> </w:t>
            </w:r>
            <w:r w:rsidR="00864FC2" w:rsidRPr="002A4B22">
              <w:rPr>
                <w:rFonts w:cs="Arial"/>
                <w:color w:val="FF0000"/>
                <w:szCs w:val="18"/>
                <w:u w:val="single"/>
              </w:rPr>
              <w:t>LENINGGEGEVENS</w:t>
            </w:r>
          </w:p>
          <w:p w14:paraId="6EDECE09" w14:textId="77777777" w:rsidR="00B61A23" w:rsidRPr="00535D18" w:rsidRDefault="00B61A23" w:rsidP="00B61A23">
            <w:pPr>
              <w:numPr>
                <w:ilvl w:val="0"/>
                <w:numId w:val="7"/>
              </w:numPr>
              <w:tabs>
                <w:tab w:val="clear" w:pos="717"/>
                <w:tab w:val="num" w:pos="1091"/>
              </w:tabs>
              <w:suppressAutoHyphens/>
              <w:ind w:left="567" w:hanging="283"/>
              <w:rPr>
                <w:rFonts w:cs="Arial"/>
                <w:color w:val="FF0000"/>
                <w:sz w:val="20"/>
              </w:rPr>
            </w:pPr>
            <w:r w:rsidRPr="00535D18">
              <w:rPr>
                <w:rFonts w:cs="Arial"/>
                <w:color w:val="FF0000"/>
                <w:sz w:val="20"/>
                <w:u w:val="single"/>
              </w:rPr>
              <w:t>Looptijd en aflossing</w:t>
            </w:r>
          </w:p>
          <w:p w14:paraId="7493189E" w14:textId="77777777" w:rsidR="00B61A23" w:rsidRPr="00535D18" w:rsidRDefault="00B61A23" w:rsidP="00B61A23">
            <w:pPr>
              <w:suppressAutoHyphens/>
              <w:ind w:left="567"/>
              <w:rPr>
                <w:rFonts w:cs="Arial"/>
                <w:color w:val="FF0000"/>
                <w:sz w:val="20"/>
              </w:rPr>
            </w:pPr>
            <w:r w:rsidRPr="00535D18">
              <w:rPr>
                <w:rFonts w:cs="Arial"/>
                <w:color w:val="FF0000"/>
                <w:sz w:val="20"/>
              </w:rPr>
              <w:t>De lening heeft een looptijd en een aflossingswijze zoals in het bindend aanbod is bepaald, danwel eventueel nader tussen partijen zal worden overeengekomen.</w:t>
            </w:r>
          </w:p>
          <w:p w14:paraId="4A244E39" w14:textId="77777777" w:rsidR="00B61A23" w:rsidRPr="00535D18" w:rsidRDefault="00B61A23" w:rsidP="00B61A23">
            <w:pPr>
              <w:numPr>
                <w:ilvl w:val="0"/>
                <w:numId w:val="7"/>
              </w:numPr>
              <w:tabs>
                <w:tab w:val="clear" w:pos="717"/>
                <w:tab w:val="num" w:pos="1091"/>
              </w:tabs>
              <w:suppressAutoHyphens/>
              <w:ind w:left="567" w:hanging="283"/>
              <w:rPr>
                <w:rFonts w:cs="Arial"/>
                <w:color w:val="FF0000"/>
                <w:sz w:val="20"/>
              </w:rPr>
            </w:pPr>
            <w:r w:rsidRPr="00535D18">
              <w:rPr>
                <w:rFonts w:cs="Arial"/>
                <w:color w:val="FF0000"/>
                <w:sz w:val="20"/>
                <w:u w:val="single"/>
              </w:rPr>
              <w:t>Rente</w:t>
            </w:r>
          </w:p>
          <w:p w14:paraId="6DD9BF0A" w14:textId="77777777" w:rsidR="00B61A23" w:rsidRPr="00535D18" w:rsidRDefault="00B61A23" w:rsidP="00B61A23">
            <w:pPr>
              <w:suppressAutoHyphens/>
              <w:ind w:left="567"/>
              <w:rPr>
                <w:rFonts w:cs="Arial"/>
                <w:color w:val="FF0000"/>
                <w:sz w:val="20"/>
              </w:rPr>
            </w:pPr>
            <w:r w:rsidRPr="00535D18">
              <w:rPr>
                <w:rFonts w:cs="Arial"/>
                <w:color w:val="FF0000"/>
                <w:sz w:val="20"/>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5582D6C5" w14:textId="77777777" w:rsidR="00B61A23" w:rsidRPr="00535D18" w:rsidRDefault="00B61A23" w:rsidP="00B61A23">
            <w:pPr>
              <w:suppressAutoHyphens/>
              <w:ind w:left="567" w:hanging="283"/>
              <w:rPr>
                <w:rFonts w:cs="Arial"/>
                <w:color w:val="FF0000"/>
                <w:sz w:val="20"/>
              </w:rPr>
            </w:pPr>
            <w:r w:rsidRPr="00535D18">
              <w:rPr>
                <w:rFonts w:cs="Arial"/>
                <w:color w:val="FF0000"/>
                <w:sz w:val="20"/>
              </w:rPr>
              <w:t xml:space="preserve">III. </w:t>
            </w:r>
            <w:r w:rsidRPr="001F7025">
              <w:rPr>
                <w:rFonts w:cs="Arial"/>
                <w:color w:val="FF0000"/>
                <w:sz w:val="20"/>
                <w:u w:val="single"/>
              </w:rPr>
              <w:t>Verhogingen</w:t>
            </w:r>
          </w:p>
          <w:p w14:paraId="17763263" w14:textId="77777777" w:rsidR="00B61A23" w:rsidRPr="00535D18" w:rsidRDefault="00B61A23" w:rsidP="00B61A23">
            <w:pPr>
              <w:suppressAutoHyphens/>
              <w:ind w:left="567" w:hanging="567"/>
              <w:rPr>
                <w:rFonts w:cs="Arial"/>
                <w:color w:val="FF0000"/>
                <w:sz w:val="20"/>
              </w:rPr>
            </w:pPr>
            <w:r w:rsidRPr="00535D18">
              <w:rPr>
                <w:rFonts w:cs="Arial"/>
                <w:color w:val="FF0000"/>
                <w:sz w:val="20"/>
              </w:rPr>
              <w:tab/>
              <w:t>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leningdelen. Bij een verhoging worden op alle leningdelen de op dat moment geldende (nieuwe) Algemene Voorwaarden van geldgever van kracht.</w:t>
            </w:r>
          </w:p>
          <w:p w14:paraId="4212FAF3" w14:textId="77777777" w:rsidR="00422E80" w:rsidRPr="002A4B22" w:rsidRDefault="00422E80" w:rsidP="00B61A23">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6D3203D5" w14:textId="77777777" w:rsidR="00864FC2" w:rsidRPr="00422E80" w:rsidRDefault="00864FC2" w:rsidP="002A4B22">
            <w:pPr>
              <w:spacing w:before="72"/>
            </w:pPr>
            <w:r>
              <w:t>Vaste tekst.</w:t>
            </w:r>
          </w:p>
        </w:tc>
      </w:tr>
      <w:tr w:rsidR="002311A6" w:rsidRPr="00343045" w14:paraId="246DAC49" w14:textId="77777777" w:rsidTr="002A4B22">
        <w:tc>
          <w:tcPr>
            <w:tcW w:w="6771" w:type="dxa"/>
            <w:shd w:val="clear" w:color="auto" w:fill="auto"/>
          </w:tcPr>
          <w:p w14:paraId="33B85FE1" w14:textId="77777777" w:rsidR="00B61A23" w:rsidRPr="00B61A23" w:rsidRDefault="00B61A23" w:rsidP="00B61A23">
            <w:pPr>
              <w:widowControl w:val="0"/>
              <w:suppressAutoHyphens/>
              <w:ind w:firstLine="284"/>
              <w:rPr>
                <w:rFonts w:cs="Arial"/>
                <w:color w:val="FF0000"/>
                <w:sz w:val="20"/>
              </w:rPr>
            </w:pPr>
            <w:r w:rsidRPr="00B61A23">
              <w:rPr>
                <w:rFonts w:cs="Arial"/>
                <w:color w:val="FF0000"/>
                <w:sz w:val="20"/>
              </w:rPr>
              <w:lastRenderedPageBreak/>
              <w:t xml:space="preserve">IV. </w:t>
            </w:r>
            <w:r w:rsidRPr="00B61A23">
              <w:rPr>
                <w:rFonts w:cs="Arial"/>
                <w:color w:val="FF0000"/>
                <w:sz w:val="20"/>
                <w:u w:val="single"/>
              </w:rPr>
              <w:t>Overige bepalingen</w:t>
            </w:r>
          </w:p>
          <w:p w14:paraId="4342FDF3" w14:textId="4E3A7B33" w:rsidR="00B61A23" w:rsidRPr="00B61A23" w:rsidRDefault="00B61A23" w:rsidP="00B61A23">
            <w:pPr>
              <w:suppressAutoHyphens/>
              <w:ind w:left="567" w:hanging="283"/>
              <w:rPr>
                <w:rFonts w:cs="Arial"/>
                <w:color w:val="FF0000"/>
                <w:sz w:val="20"/>
              </w:rPr>
            </w:pPr>
            <w:r w:rsidRPr="00B61A23">
              <w:rPr>
                <w:rFonts w:cs="Arial"/>
                <w:color w:val="FF0000"/>
                <w:sz w:val="20"/>
              </w:rPr>
              <w:tab/>
              <w:t xml:space="preserve">Op deze lening en deze hypotheekakte zijn van toepassing de Algemene Voorwaarden zoals in de aan deze akte gehechte bindend aanbod genoemd. </w:t>
            </w:r>
            <w:ins w:id="317" w:author="Groot, Karina de" w:date="2025-02-06T11:14:00Z" w16du:dateUtc="2025-02-06T10:14:00Z">
              <w:r w:rsidR="00BF3565">
                <w:rPr>
                  <w:rFonts w:cs="Arial"/>
                  <w:color w:val="339966"/>
                  <w:sz w:val="20"/>
                </w:rPr>
                <w:t>C</w:t>
              </w:r>
            </w:ins>
            <w:ins w:id="318" w:author="Groot, Karina de" w:date="2025-02-06T11:12:00Z" w16du:dateUtc="2025-02-06T10:12:00Z">
              <w:r w:rsidR="004E74BB" w:rsidRPr="0000397F">
                <w:rPr>
                  <w:rFonts w:cs="Arial"/>
                  <w:color w:val="339966"/>
                  <w:sz w:val="20"/>
                </w:rPr>
                <w:t>omparant</w:t>
              </w:r>
              <w:r w:rsidR="004E74BB">
                <w:rPr>
                  <w:rFonts w:cs="Arial"/>
                  <w:color w:val="339966"/>
                  <w:sz w:val="20"/>
                </w:rPr>
                <w:t>/</w:t>
              </w:r>
            </w:ins>
            <w:ins w:id="319" w:author="Groot, Karina de" w:date="2025-02-06T11:14:00Z" w16du:dateUtc="2025-02-06T10:14:00Z">
              <w:r w:rsidR="00BF3565">
                <w:rPr>
                  <w:rFonts w:cs="Arial"/>
                  <w:color w:val="339966"/>
                  <w:sz w:val="20"/>
                </w:rPr>
                <w:t>C</w:t>
              </w:r>
            </w:ins>
            <w:ins w:id="320" w:author="Groot, Karina de" w:date="2025-02-06T11:12:00Z" w16du:dateUtc="2025-02-06T10:12:00Z">
              <w:r w:rsidR="004E74BB">
                <w:rPr>
                  <w:rFonts w:cs="Arial"/>
                  <w:color w:val="339966"/>
                  <w:sz w:val="20"/>
                </w:rPr>
                <w:t>omparante/</w:t>
              </w:r>
            </w:ins>
            <w:ins w:id="321" w:author="Groot, Karina de" w:date="2025-02-14T12:20:00Z" w16du:dateUtc="2025-02-14T11:20:00Z">
              <w:r w:rsidR="0014344B">
                <w:rPr>
                  <w:rFonts w:cs="Arial"/>
                  <w:color w:val="339966"/>
                  <w:sz w:val="20"/>
                </w:rPr>
                <w:t>Comparanten/</w:t>
              </w:r>
            </w:ins>
            <w:ins w:id="322" w:author="Groot, Karina de" w:date="2025-02-06T11:14:00Z" w16du:dateUtc="2025-02-06T10:14:00Z">
              <w:r w:rsidR="00BF3565">
                <w:rPr>
                  <w:rFonts w:cs="Arial"/>
                  <w:color w:val="339966"/>
                  <w:sz w:val="20"/>
                </w:rPr>
                <w:t>P</w:t>
              </w:r>
            </w:ins>
            <w:ins w:id="323" w:author="Groot, Karina de" w:date="2025-02-06T11:12:00Z" w16du:dateUtc="2025-02-06T10:12:00Z">
              <w:r w:rsidR="004E74BB">
                <w:rPr>
                  <w:rFonts w:cs="Arial"/>
                  <w:color w:val="339966"/>
                  <w:sz w:val="20"/>
                </w:rPr>
                <w:t>ersoon/</w:t>
              </w:r>
            </w:ins>
            <w:ins w:id="324" w:author="Groot, Karina de" w:date="2025-02-06T11:14:00Z" w16du:dateUtc="2025-02-06T10:14:00Z">
              <w:r w:rsidR="00BF3565">
                <w:rPr>
                  <w:rFonts w:cs="Arial"/>
                  <w:color w:val="339966"/>
                  <w:sz w:val="20"/>
                </w:rPr>
                <w:t>P</w:t>
              </w:r>
            </w:ins>
            <w:ins w:id="325" w:author="Groot, Karina de" w:date="2025-02-06T11:12:00Z" w16du:dateUtc="2025-02-06T10:12:00Z">
              <w:r w:rsidR="004E74BB">
                <w:rPr>
                  <w:rFonts w:cs="Arial"/>
                  <w:color w:val="339966"/>
                  <w:sz w:val="20"/>
                </w:rPr>
                <w:t>ersonen</w:t>
              </w:r>
              <w:r w:rsidR="004E74BB" w:rsidRPr="002E7F50">
                <w:rPr>
                  <w:rFonts w:cs="Arial"/>
                  <w:color w:val="FF0000"/>
                  <w:sz w:val="20"/>
                </w:rPr>
                <w:t xml:space="preserve"> </w:t>
              </w:r>
            </w:ins>
            <w:del w:id="326" w:author="Groot, Karina de" w:date="2025-02-06T11:12:00Z" w16du:dateUtc="2025-02-06T10:12:00Z">
              <w:r w:rsidRPr="00B61A23" w:rsidDel="004E74BB">
                <w:rPr>
                  <w:rFonts w:cs="Arial"/>
                  <w:color w:val="FF0000"/>
                  <w:sz w:val="20"/>
                </w:rPr>
                <w:delText>Comparant</w:delText>
              </w:r>
              <w:r w:rsidRPr="00B61A23" w:rsidDel="004E74BB">
                <w:rPr>
                  <w:rFonts w:cs="Arial"/>
                  <w:color w:val="800080"/>
                  <w:sz w:val="20"/>
                </w:rPr>
                <w:delText>e</w:delText>
              </w:r>
              <w:r w:rsidRPr="00B61A23" w:rsidDel="004E74BB">
                <w:rPr>
                  <w:rFonts w:cs="Arial"/>
                  <w:color w:val="3366FF"/>
                  <w:sz w:val="20"/>
                </w:rPr>
                <w:delText xml:space="preserve">n </w:delText>
              </w:r>
            </w:del>
            <w:r w:rsidRPr="00B61A23">
              <w:rPr>
                <w:rFonts w:cs="Arial"/>
                <w:color w:val="FF0000"/>
                <w:sz w:val="20"/>
              </w:rPr>
              <w:t xml:space="preserve">sub 2 (en/of hypotheekgever) </w:t>
            </w:r>
            <w:r w:rsidRPr="00B61A23">
              <w:rPr>
                <w:rFonts w:cs="Arial"/>
                <w:color w:val="339966"/>
                <w:sz w:val="20"/>
              </w:rPr>
              <w:t>verklaart/verklaren</w:t>
            </w:r>
            <w:r w:rsidRPr="00B61A23">
              <w:rPr>
                <w:rFonts w:cs="Arial"/>
                <w:color w:val="FF0000"/>
                <w:sz w:val="20"/>
              </w:rPr>
              <w:t xml:space="preserve"> een exemplaar van deze Algemene Voorwaarden te hebben ontvangen en met de inhoud daarvan akkoord te gaan.</w:t>
            </w:r>
            <w:r w:rsidRPr="00B61A23">
              <w:rPr>
                <w:rFonts w:ascii="Asap" w:eastAsia="Asap" w:hAnsi="Asap" w:cs="Asap"/>
                <w:snapToGrid/>
                <w:color w:val="58595B"/>
                <w:sz w:val="22"/>
                <w:szCs w:val="22"/>
              </w:rPr>
              <w:t xml:space="preserve"> </w:t>
            </w:r>
            <w:r w:rsidRPr="00B61A23">
              <w:rPr>
                <w:rFonts w:cs="Arial"/>
                <w:color w:val="FF0000"/>
                <w:sz w:val="20"/>
              </w:rPr>
              <w:t>De Algemene Voorwaarden worden geacht woordelijk in deze hypotheekakte te zijn opgenomen en daarmee één geheel te vormen.</w:t>
            </w:r>
          </w:p>
          <w:p w14:paraId="1B1DFCF0"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4DFDDE55" w14:textId="1C19D826" w:rsidR="00900625" w:rsidRPr="004D42E8" w:rsidRDefault="00900625" w:rsidP="00900625">
            <w:r w:rsidRPr="004D42E8">
              <w:t>Vaste tekst met</w:t>
            </w:r>
            <w:ins w:id="327" w:author="Groot, Karina de" w:date="2025-02-06T13:22:00Z" w16du:dateUtc="2025-02-06T12:22:00Z">
              <w:r w:rsidR="004B5A78">
                <w:t xml:space="preserve"> </w:t>
              </w:r>
            </w:ins>
            <w:del w:id="328" w:author="Groot, Karina de" w:date="2025-02-06T13:22:00Z" w16du:dateUtc="2025-02-06T12:22:00Z">
              <w:r w:rsidRPr="004D42E8" w:rsidDel="004B5A78">
                <w:delText xml:space="preserve"> </w:delText>
              </w:r>
              <w:r w:rsidDel="004B5A78">
                <w:delText xml:space="preserve">afleidbare </w:delText>
              </w:r>
              <w:r w:rsidRPr="004D42E8" w:rsidDel="004B5A78">
                <w:delText>keuze</w:delText>
              </w:r>
            </w:del>
            <w:ins w:id="329" w:author="Groot, Karina de" w:date="2025-02-06T13:22:00Z" w16du:dateUtc="2025-02-06T12:22:00Z">
              <w:r w:rsidR="004B5A78">
                <w:t>verplichte keuzeteksten.</w:t>
              </w:r>
            </w:ins>
            <w:r w:rsidRPr="004D42E8">
              <w:t>:</w:t>
            </w:r>
          </w:p>
          <w:p w14:paraId="2257F2EB" w14:textId="16C666D4" w:rsidR="00FF1A06" w:rsidDel="004B5A78" w:rsidRDefault="00FF1A06" w:rsidP="004B5A78">
            <w:pPr>
              <w:rPr>
                <w:del w:id="330" w:author="Groot, Karina de" w:date="2025-02-06T13:23:00Z" w16du:dateUtc="2025-02-06T12:23:00Z"/>
              </w:rPr>
            </w:pPr>
            <w:del w:id="331" w:author="Groot, Karina de" w:date="2025-02-06T13:23:00Z" w16du:dateUtc="2025-02-06T12:23:00Z">
              <w:r w:rsidRPr="004D42E8" w:rsidDel="004B5A78">
                <w:delText>‘</w:delText>
              </w:r>
              <w:r w:rsidRPr="002A4B22" w:rsidDel="004B5A78">
                <w:rPr>
                  <w:rFonts w:cs="Arial"/>
                  <w:color w:val="993366"/>
                  <w:sz w:val="20"/>
                </w:rPr>
                <w:delText>e</w:delText>
              </w:r>
              <w:r w:rsidRPr="004D42E8" w:rsidDel="004B5A78">
                <w:delText xml:space="preserve">’ achter </w:delText>
              </w:r>
              <w:r w:rsidRPr="002A4B22" w:rsidDel="004B5A78">
                <w:rPr>
                  <w:rFonts w:cs="Arial"/>
                  <w:color w:val="FF0000"/>
                  <w:szCs w:val="18"/>
                </w:rPr>
                <w:delText>Comparant</w:delText>
              </w:r>
              <w:r w:rsidRPr="004D42E8" w:rsidDel="004B5A78">
                <w:delText xml:space="preserve"> wordt </w:delText>
              </w:r>
              <w:r w:rsidDel="004B5A78">
                <w:delText>getoond wanneer</w:delText>
              </w:r>
              <w:r w:rsidRPr="004D42E8" w:rsidDel="004B5A78">
                <w:delText>:</w:delText>
              </w:r>
              <w:r w:rsidDel="004B5A78">
                <w:tab/>
              </w:r>
            </w:del>
          </w:p>
          <w:p w14:paraId="71D6B777" w14:textId="77777777" w:rsidR="004B5A78" w:rsidRDefault="004B5A78" w:rsidP="004B5A78">
            <w:pPr>
              <w:rPr>
                <w:ins w:id="332" w:author="Groot, Karina de" w:date="2025-02-06T13:23:00Z" w16du:dateUtc="2025-02-06T12:23:00Z"/>
              </w:rPr>
            </w:pPr>
          </w:p>
          <w:p w14:paraId="0F041708" w14:textId="00937D69" w:rsidR="004B5A78" w:rsidRDefault="004B5A78" w:rsidP="004B5A78">
            <w:pPr>
              <w:rPr>
                <w:ins w:id="333" w:author="Groot, Karina de" w:date="2025-02-06T13:25:00Z" w16du:dateUtc="2025-02-06T12:25:00Z"/>
                <w:rFonts w:cs="Arial"/>
                <w:sz w:val="20"/>
              </w:rPr>
            </w:pPr>
            <w:ins w:id="334" w:author="Groot, Karina de" w:date="2025-02-06T13:23:00Z" w16du:dateUtc="2025-02-06T12:23:00Z">
              <w:r>
                <w:t>Mapping</w:t>
              </w:r>
            </w:ins>
            <w:ins w:id="335" w:author="Groot, Karina de" w:date="2025-02-06T13:24:00Z" w16du:dateUtc="2025-02-06T12:24:00Z">
              <w:r>
                <w:t xml:space="preserve"> </w:t>
              </w:r>
              <w:r w:rsidRPr="004B5A78">
                <w:rPr>
                  <w:rFonts w:cs="Arial"/>
                  <w:color w:val="339966"/>
                  <w:sz w:val="16"/>
                  <w:szCs w:val="16"/>
                  <w:rPrChange w:id="336" w:author="Groot, Karina de" w:date="2025-02-06T13:28:00Z" w16du:dateUtc="2025-02-06T12:28:00Z">
                    <w:rPr>
                      <w:rFonts w:cs="Arial"/>
                      <w:color w:val="339966"/>
                      <w:sz w:val="20"/>
                    </w:rPr>
                  </w:rPrChange>
                </w:rPr>
                <w:t>Comparant/Comparante/Persoon/Personen</w:t>
              </w:r>
            </w:ins>
            <w:ins w:id="337" w:author="Groot, Karina de" w:date="2025-02-06T13:25:00Z" w16du:dateUtc="2025-02-06T12:25:00Z">
              <w:r w:rsidRPr="004B5A78">
                <w:rPr>
                  <w:rFonts w:cs="Arial"/>
                  <w:sz w:val="16"/>
                  <w:szCs w:val="16"/>
                  <w:rPrChange w:id="338" w:author="Groot, Karina de" w:date="2025-02-06T13:28:00Z" w16du:dateUtc="2025-02-06T12:28:00Z">
                    <w:rPr>
                      <w:rFonts w:cs="Arial"/>
                      <w:sz w:val="20"/>
                    </w:rPr>
                  </w:rPrChange>
                </w:rPr>
                <w:t>:</w:t>
              </w:r>
            </w:ins>
          </w:p>
          <w:p w14:paraId="5E6698C3" w14:textId="66BE5098" w:rsidR="004B5A78" w:rsidRDefault="004B5A78" w:rsidP="004B5A78">
            <w:pPr>
              <w:rPr>
                <w:ins w:id="339" w:author="Groot, Karina de" w:date="2025-02-06T13:25:00Z" w16du:dateUtc="2025-02-06T12:25:00Z"/>
                <w:sz w:val="16"/>
                <w:szCs w:val="16"/>
              </w:rPr>
            </w:pPr>
            <w:ins w:id="340" w:author="Groot, Karina de" w:date="2025-02-06T13:26:00Z" w16du:dateUtc="2025-02-06T12:26:00Z">
              <w:r w:rsidRPr="004B5A78">
                <w:rPr>
                  <w:sz w:val="16"/>
                  <w:szCs w:val="16"/>
                </w:rPr>
                <w:t>//IMKAD_AangebodenStuk/StukdeelHypotheek [aanduidingHypotheek = niet aanwezig]</w:t>
              </w:r>
              <w:r>
                <w:rPr>
                  <w:sz w:val="16"/>
                  <w:szCs w:val="16"/>
                </w:rPr>
                <w:t>/</w:t>
              </w:r>
            </w:ins>
            <w:ins w:id="341" w:author="Groot, Karina de" w:date="2025-02-06T13:27:00Z" w16du:dateUtc="2025-02-06T12:27:00Z">
              <w:r>
                <w:rPr>
                  <w:sz w:val="16"/>
                  <w:szCs w:val="16"/>
                </w:rPr>
                <w:t>tekstkeuze/</w:t>
              </w:r>
            </w:ins>
          </w:p>
          <w:p w14:paraId="20FF5E89" w14:textId="69A7294D" w:rsidR="004B5A78" w:rsidRDefault="004B5A78">
            <w:pPr>
              <w:rPr>
                <w:ins w:id="342" w:author="Groot, Karina de" w:date="2025-02-06T13:25:00Z" w16du:dateUtc="2025-02-06T12:25:00Z"/>
                <w:sz w:val="16"/>
                <w:szCs w:val="16"/>
              </w:rPr>
              <w:pPrChange w:id="343" w:author="Groot, Karina de" w:date="2025-02-06T13:27:00Z" w16du:dateUtc="2025-02-06T12:27:00Z">
                <w:pPr>
                  <w:spacing w:before="72"/>
                </w:pPr>
              </w:pPrChange>
            </w:pPr>
            <w:ins w:id="344" w:author="Groot, Karina de" w:date="2025-02-06T13:25:00Z" w16du:dateUtc="2025-02-06T12:25:00Z">
              <w:r>
                <w:rPr>
                  <w:sz w:val="16"/>
                  <w:szCs w:val="16"/>
                </w:rPr>
                <w:t>./tagNaam</w:t>
              </w:r>
            </w:ins>
            <w:ins w:id="345" w:author="Groot, Karina de" w:date="2025-02-06T13:29:00Z" w16du:dateUtc="2025-02-06T12:29:00Z">
              <w:r>
                <w:rPr>
                  <w:sz w:val="16"/>
                  <w:szCs w:val="16"/>
                </w:rPr>
                <w:t xml:space="preserve"> = </w:t>
              </w:r>
            </w:ins>
            <w:ins w:id="346" w:author="Groot, Karina de" w:date="2025-02-06T13:25:00Z" w16du:dateUtc="2025-02-06T12:25:00Z">
              <w:r>
                <w:rPr>
                  <w:sz w:val="16"/>
                  <w:szCs w:val="16"/>
                </w:rPr>
                <w:t>('k</w:t>
              </w:r>
            </w:ins>
            <w:ins w:id="347" w:author="Groot, Karina de" w:date="2025-02-06T13:29:00Z" w16du:dateUtc="2025-02-06T12:29:00Z">
              <w:r>
                <w:rPr>
                  <w:sz w:val="16"/>
                  <w:szCs w:val="16"/>
                </w:rPr>
                <w:t>_PersonenVerklaren</w:t>
              </w:r>
            </w:ins>
            <w:ins w:id="348" w:author="Groot, Karina de" w:date="2025-02-06T13:25:00Z" w16du:dateUtc="2025-02-06T12:25:00Z">
              <w:r>
                <w:rPr>
                  <w:sz w:val="16"/>
                  <w:szCs w:val="16"/>
                </w:rPr>
                <w:t>')</w:t>
              </w:r>
            </w:ins>
          </w:p>
          <w:p w14:paraId="230EEE66" w14:textId="26B213A5" w:rsidR="00FF1A06" w:rsidDel="00CD02CF" w:rsidRDefault="004B5A78" w:rsidP="004B5A78">
            <w:pPr>
              <w:rPr>
                <w:del w:id="349" w:author="Groot, Karina de" w:date="2025-02-06T13:23:00Z" w16du:dateUtc="2025-02-06T12:23:00Z"/>
                <w:sz w:val="16"/>
                <w:szCs w:val="16"/>
              </w:rPr>
            </w:pPr>
            <w:ins w:id="350" w:author="Groot, Karina de" w:date="2025-02-06T13:25:00Z" w16du:dateUtc="2025-02-06T12:25:00Z">
              <w:r>
                <w:rPr>
                  <w:sz w:val="16"/>
                  <w:szCs w:val="16"/>
                </w:rPr>
                <w:t xml:space="preserve">./tekst = </w:t>
              </w:r>
              <w:r w:rsidRPr="004B5A78">
                <w:rPr>
                  <w:sz w:val="16"/>
                  <w:szCs w:val="16"/>
                </w:rPr>
                <w:t>(‘</w:t>
              </w:r>
            </w:ins>
            <w:ins w:id="351" w:author="Groot, Karina de" w:date="2025-02-06T13:43:00Z" w16du:dateUtc="2025-02-06T12:43:00Z">
              <w:r w:rsidR="007C2323">
                <w:rPr>
                  <w:sz w:val="16"/>
                  <w:szCs w:val="16"/>
                </w:rPr>
                <w:t>C</w:t>
              </w:r>
            </w:ins>
            <w:ins w:id="352" w:author="Groot, Karina de" w:date="2025-02-06T13:30:00Z" w16du:dateUtc="2025-02-06T12:30:00Z">
              <w:r w:rsidRPr="004B5A78">
                <w:rPr>
                  <w:rFonts w:cs="Arial"/>
                  <w:sz w:val="16"/>
                  <w:szCs w:val="16"/>
                  <w:rPrChange w:id="353" w:author="Groot, Karina de" w:date="2025-02-06T13:30:00Z" w16du:dateUtc="2025-02-06T12:30:00Z">
                    <w:rPr>
                      <w:rFonts w:cs="Arial"/>
                      <w:color w:val="339966"/>
                      <w:sz w:val="20"/>
                    </w:rPr>
                  </w:rPrChange>
                </w:rPr>
                <w:t>omparant</w:t>
              </w:r>
              <w:r>
                <w:rPr>
                  <w:rFonts w:cs="Arial"/>
                  <w:sz w:val="16"/>
                  <w:szCs w:val="16"/>
                </w:rPr>
                <w:t xml:space="preserve">’, </w:t>
              </w:r>
            </w:ins>
            <w:ins w:id="354" w:author="Groot, Karina de" w:date="2025-02-06T13:31:00Z" w16du:dateUtc="2025-02-06T12:31:00Z">
              <w:r>
                <w:rPr>
                  <w:rFonts w:cs="Arial"/>
                  <w:sz w:val="16"/>
                  <w:szCs w:val="16"/>
                </w:rPr>
                <w:t>‘</w:t>
              </w:r>
            </w:ins>
            <w:ins w:id="355" w:author="Groot, Karina de" w:date="2025-02-06T13:43:00Z" w16du:dateUtc="2025-02-06T12:43:00Z">
              <w:r w:rsidR="007C2323">
                <w:rPr>
                  <w:rFonts w:cs="Arial"/>
                  <w:sz w:val="16"/>
                  <w:szCs w:val="16"/>
                </w:rPr>
                <w:t>C</w:t>
              </w:r>
            </w:ins>
            <w:ins w:id="356" w:author="Groot, Karina de" w:date="2025-02-06T13:30:00Z" w16du:dateUtc="2025-02-06T12:30:00Z">
              <w:r w:rsidRPr="004B5A78">
                <w:rPr>
                  <w:rFonts w:cs="Arial"/>
                  <w:sz w:val="16"/>
                  <w:szCs w:val="16"/>
                  <w:rPrChange w:id="357" w:author="Groot, Karina de" w:date="2025-02-06T13:30:00Z" w16du:dateUtc="2025-02-06T12:30:00Z">
                    <w:rPr>
                      <w:rFonts w:cs="Arial"/>
                      <w:color w:val="339966"/>
                      <w:sz w:val="20"/>
                    </w:rPr>
                  </w:rPrChange>
                </w:rPr>
                <w:t>omparante</w:t>
              </w:r>
            </w:ins>
            <w:ins w:id="358" w:author="Groot, Karina de" w:date="2025-02-06T13:31:00Z" w16du:dateUtc="2025-02-06T12:31:00Z">
              <w:r>
                <w:rPr>
                  <w:rFonts w:cs="Arial"/>
                  <w:sz w:val="16"/>
                  <w:szCs w:val="16"/>
                </w:rPr>
                <w:t>’,</w:t>
              </w:r>
            </w:ins>
            <w:ins w:id="359" w:author="Groot, Karina de" w:date="2025-02-14T12:20:00Z" w16du:dateUtc="2025-02-14T11:20:00Z">
              <w:r w:rsidR="0014344B">
                <w:rPr>
                  <w:rFonts w:cs="Arial"/>
                  <w:sz w:val="16"/>
                  <w:szCs w:val="16"/>
                </w:rPr>
                <w:t xml:space="preserve"> ‘Comparanten’, </w:t>
              </w:r>
            </w:ins>
            <w:ins w:id="360" w:author="Groot, Karina de" w:date="2025-02-06T13:31:00Z" w16du:dateUtc="2025-02-06T12:31:00Z">
              <w:r>
                <w:rPr>
                  <w:rFonts w:cs="Arial"/>
                  <w:sz w:val="16"/>
                  <w:szCs w:val="16"/>
                </w:rPr>
                <w:t xml:space="preserve"> ‘</w:t>
              </w:r>
            </w:ins>
            <w:ins w:id="361" w:author="Groot, Karina de" w:date="2025-02-06T13:43:00Z" w16du:dateUtc="2025-02-06T12:43:00Z">
              <w:r w:rsidR="007C2323">
                <w:rPr>
                  <w:rFonts w:cs="Arial"/>
                  <w:sz w:val="16"/>
                  <w:szCs w:val="16"/>
                </w:rPr>
                <w:t>P</w:t>
              </w:r>
            </w:ins>
            <w:ins w:id="362" w:author="Groot, Karina de" w:date="2025-02-06T13:30:00Z" w16du:dateUtc="2025-02-06T12:30:00Z">
              <w:r w:rsidRPr="004B5A78">
                <w:rPr>
                  <w:rFonts w:cs="Arial"/>
                  <w:sz w:val="16"/>
                  <w:szCs w:val="16"/>
                  <w:rPrChange w:id="363" w:author="Groot, Karina de" w:date="2025-02-06T13:30:00Z" w16du:dateUtc="2025-02-06T12:30:00Z">
                    <w:rPr>
                      <w:rFonts w:cs="Arial"/>
                      <w:color w:val="339966"/>
                      <w:sz w:val="20"/>
                    </w:rPr>
                  </w:rPrChange>
                </w:rPr>
                <w:t>ersoon</w:t>
              </w:r>
            </w:ins>
            <w:ins w:id="364" w:author="Groot, Karina de" w:date="2025-02-06T13:31:00Z" w16du:dateUtc="2025-02-06T12:31:00Z">
              <w:r>
                <w:rPr>
                  <w:rFonts w:cs="Arial"/>
                  <w:sz w:val="16"/>
                  <w:szCs w:val="16"/>
                </w:rPr>
                <w:t>’, ‘</w:t>
              </w:r>
            </w:ins>
            <w:ins w:id="365" w:author="Groot, Karina de" w:date="2025-02-06T13:43:00Z" w16du:dateUtc="2025-02-06T12:43:00Z">
              <w:r w:rsidR="007C2323">
                <w:rPr>
                  <w:rFonts w:cs="Arial"/>
                  <w:sz w:val="16"/>
                  <w:szCs w:val="16"/>
                </w:rPr>
                <w:t>P</w:t>
              </w:r>
            </w:ins>
            <w:ins w:id="366" w:author="Groot, Karina de" w:date="2025-02-06T13:30:00Z" w16du:dateUtc="2025-02-06T12:30:00Z">
              <w:r w:rsidRPr="004B5A78">
                <w:rPr>
                  <w:rFonts w:cs="Arial"/>
                  <w:sz w:val="16"/>
                  <w:szCs w:val="16"/>
                  <w:rPrChange w:id="367" w:author="Groot, Karina de" w:date="2025-02-06T13:30:00Z" w16du:dateUtc="2025-02-06T12:30:00Z">
                    <w:rPr>
                      <w:rFonts w:cs="Arial"/>
                      <w:color w:val="339966"/>
                      <w:sz w:val="20"/>
                    </w:rPr>
                  </w:rPrChange>
                </w:rPr>
                <w:t>ersonen</w:t>
              </w:r>
            </w:ins>
            <w:ins w:id="368" w:author="Groot, Karina de" w:date="2025-02-06T13:31:00Z" w16du:dateUtc="2025-02-06T12:31:00Z">
              <w:r>
                <w:rPr>
                  <w:rFonts w:cs="Arial"/>
                  <w:sz w:val="16"/>
                  <w:szCs w:val="16"/>
                </w:rPr>
                <w:t>’</w:t>
              </w:r>
            </w:ins>
            <w:ins w:id="369" w:author="Groot, Karina de" w:date="2025-02-06T13:25:00Z" w16du:dateUtc="2025-02-06T12:25:00Z">
              <w:r w:rsidRPr="004B5A78">
                <w:rPr>
                  <w:sz w:val="16"/>
                  <w:szCs w:val="16"/>
                </w:rPr>
                <w:t>)</w:t>
              </w:r>
            </w:ins>
            <w:del w:id="370" w:author="Groot, Karina de" w:date="2025-02-06T13:23:00Z" w16du:dateUtc="2025-02-06T12:23:00Z">
              <w:r w:rsidR="00FF1A06" w:rsidDel="004B5A78">
                <w:delText xml:space="preserve">er één gevolmachtigde bij de hypotheekgever-partij is en het geslacht van deze persoon </w:delText>
              </w:r>
              <w:r w:rsidR="00FF1A06" w:rsidRPr="004D42E8" w:rsidDel="004B5A78">
                <w:delText>vrouwelijk is</w:delText>
              </w:r>
              <w:r w:rsidR="00FF1A06" w:rsidDel="004B5A78">
                <w:delText>,</w:delText>
              </w:r>
            </w:del>
          </w:p>
          <w:p w14:paraId="7AF85ED7" w14:textId="77777777" w:rsidR="00CD02CF" w:rsidRDefault="00CD02CF" w:rsidP="004B5A78">
            <w:pPr>
              <w:rPr>
                <w:ins w:id="371" w:author="Groot, Karina de" w:date="2025-02-06T13:32:00Z" w16du:dateUtc="2025-02-06T12:32:00Z"/>
              </w:rPr>
            </w:pPr>
          </w:p>
          <w:p w14:paraId="284468D0" w14:textId="77777777" w:rsidR="00CD02CF" w:rsidRDefault="00CD02CF" w:rsidP="004B5A78">
            <w:pPr>
              <w:rPr>
                <w:ins w:id="372" w:author="Groot, Karina de" w:date="2025-02-06T13:32:00Z" w16du:dateUtc="2025-02-06T12:32:00Z"/>
              </w:rPr>
            </w:pPr>
          </w:p>
          <w:p w14:paraId="3C219D68" w14:textId="497BF06B" w:rsidR="00CD02CF" w:rsidRDefault="00CD02CF" w:rsidP="004B5A78">
            <w:pPr>
              <w:rPr>
                <w:ins w:id="373" w:author="Groot, Karina de" w:date="2025-02-06T13:33:00Z" w16du:dateUtc="2025-02-06T12:33:00Z"/>
                <w:rFonts w:cs="Arial"/>
                <w:sz w:val="16"/>
                <w:szCs w:val="16"/>
              </w:rPr>
            </w:pPr>
            <w:ins w:id="374" w:author="Groot, Karina de" w:date="2025-02-06T13:32:00Z" w16du:dateUtc="2025-02-06T12:32:00Z">
              <w:r>
                <w:t xml:space="preserve">Mapping </w:t>
              </w:r>
              <w:r w:rsidRPr="00CD02CF">
                <w:rPr>
                  <w:rFonts w:cs="Arial"/>
                  <w:color w:val="339966"/>
                  <w:sz w:val="16"/>
                  <w:szCs w:val="16"/>
                  <w:rPrChange w:id="375" w:author="Groot, Karina de" w:date="2025-02-06T13:32:00Z" w16du:dateUtc="2025-02-06T12:32:00Z">
                    <w:rPr>
                      <w:rFonts w:cs="Arial"/>
                      <w:color w:val="339966"/>
                      <w:sz w:val="20"/>
                    </w:rPr>
                  </w:rPrChange>
                </w:rPr>
                <w:t>verklaart/verklaren</w:t>
              </w:r>
            </w:ins>
            <w:ins w:id="376" w:author="Groot, Karina de" w:date="2025-02-06T13:33:00Z" w16du:dateUtc="2025-02-06T12:33:00Z">
              <w:r>
                <w:rPr>
                  <w:rFonts w:cs="Arial"/>
                  <w:sz w:val="16"/>
                  <w:szCs w:val="16"/>
                </w:rPr>
                <w:t>:</w:t>
              </w:r>
            </w:ins>
          </w:p>
          <w:p w14:paraId="00F461DD" w14:textId="77777777" w:rsidR="00CD02CF" w:rsidRDefault="00CD02CF" w:rsidP="00CD02CF">
            <w:pPr>
              <w:rPr>
                <w:ins w:id="377" w:author="Groot, Karina de" w:date="2025-02-06T13:33:00Z" w16du:dateUtc="2025-02-06T12:33:00Z"/>
                <w:sz w:val="16"/>
                <w:szCs w:val="16"/>
              </w:rPr>
            </w:pPr>
            <w:ins w:id="378" w:author="Groot, Karina de" w:date="2025-02-06T13:33:00Z" w16du:dateUtc="2025-02-06T12:33:00Z">
              <w:r w:rsidRPr="004B5A78">
                <w:rPr>
                  <w:sz w:val="16"/>
                  <w:szCs w:val="16"/>
                </w:rPr>
                <w:t>//IMKAD_AangebodenStuk/StukdeelHypotheek [aanduidingHypotheek = niet aanwezig]</w:t>
              </w:r>
              <w:r>
                <w:rPr>
                  <w:sz w:val="16"/>
                  <w:szCs w:val="16"/>
                </w:rPr>
                <w:t>/tekstkeuze/</w:t>
              </w:r>
            </w:ins>
          </w:p>
          <w:p w14:paraId="3A5B07F1" w14:textId="2A3662C6" w:rsidR="00CD02CF" w:rsidRDefault="00CD02CF" w:rsidP="00CD02CF">
            <w:pPr>
              <w:rPr>
                <w:ins w:id="379" w:author="Groot, Karina de" w:date="2025-02-06T13:33:00Z" w16du:dateUtc="2025-02-06T12:33:00Z"/>
                <w:sz w:val="16"/>
                <w:szCs w:val="16"/>
              </w:rPr>
            </w:pPr>
            <w:ins w:id="380" w:author="Groot, Karina de" w:date="2025-02-06T13:33:00Z" w16du:dateUtc="2025-02-06T12:33:00Z">
              <w:r>
                <w:rPr>
                  <w:sz w:val="16"/>
                  <w:szCs w:val="16"/>
                </w:rPr>
                <w:t>./tagNaam = ('k_</w:t>
              </w:r>
            </w:ins>
            <w:ins w:id="381" w:author="Groot, Karina de" w:date="2025-02-06T13:36:00Z" w16du:dateUtc="2025-02-06T12:36:00Z">
              <w:r>
                <w:rPr>
                  <w:sz w:val="16"/>
                  <w:szCs w:val="16"/>
                </w:rPr>
                <w:t>Verkla</w:t>
              </w:r>
            </w:ins>
            <w:ins w:id="382" w:author="Groot, Karina de" w:date="2025-02-06T14:04:00Z" w16du:dateUtc="2025-02-06T13:04:00Z">
              <w:r w:rsidR="00CD0B96">
                <w:rPr>
                  <w:sz w:val="16"/>
                  <w:szCs w:val="16"/>
                </w:rPr>
                <w:t>ren</w:t>
              </w:r>
            </w:ins>
            <w:ins w:id="383" w:author="Groot, Karina de" w:date="2025-02-06T13:36:00Z" w16du:dateUtc="2025-02-06T12:36:00Z">
              <w:r>
                <w:rPr>
                  <w:sz w:val="16"/>
                  <w:szCs w:val="16"/>
                </w:rPr>
                <w:t>’</w:t>
              </w:r>
            </w:ins>
            <w:ins w:id="384" w:author="Groot, Karina de" w:date="2025-02-06T13:33:00Z" w16du:dateUtc="2025-02-06T12:33:00Z">
              <w:r>
                <w:rPr>
                  <w:sz w:val="16"/>
                  <w:szCs w:val="16"/>
                </w:rPr>
                <w:t>)</w:t>
              </w:r>
            </w:ins>
          </w:p>
          <w:p w14:paraId="0B4C0115" w14:textId="5EF6983F" w:rsidR="00CD02CF" w:rsidRPr="00CD02CF" w:rsidRDefault="00CD02CF">
            <w:pPr>
              <w:rPr>
                <w:ins w:id="385" w:author="Groot, Karina de" w:date="2025-02-06T13:32:00Z" w16du:dateUtc="2025-02-06T12:32:00Z"/>
              </w:rPr>
              <w:pPrChange w:id="386" w:author="Groot, Karina de" w:date="2025-02-06T13:23:00Z" w16du:dateUtc="2025-02-06T12:23:00Z">
                <w:pPr>
                  <w:numPr>
                    <w:ilvl w:val="1"/>
                    <w:numId w:val="6"/>
                  </w:numPr>
                  <w:tabs>
                    <w:tab w:val="num" w:pos="1667"/>
                  </w:tabs>
                  <w:ind w:left="1667" w:hanging="360"/>
                </w:pPr>
              </w:pPrChange>
            </w:pPr>
            <w:ins w:id="387" w:author="Groot, Karina de" w:date="2025-02-06T13:33:00Z" w16du:dateUtc="2025-02-06T12:33:00Z">
              <w:r>
                <w:rPr>
                  <w:sz w:val="16"/>
                  <w:szCs w:val="16"/>
                </w:rPr>
                <w:t xml:space="preserve">./tekst = </w:t>
              </w:r>
              <w:r w:rsidRPr="004B5A78">
                <w:rPr>
                  <w:sz w:val="16"/>
                  <w:szCs w:val="16"/>
                </w:rPr>
                <w:t>(‘</w:t>
              </w:r>
            </w:ins>
            <w:ins w:id="388" w:author="Groot, Karina de" w:date="2025-02-06T13:37:00Z" w16du:dateUtc="2025-02-06T12:37:00Z">
              <w:r>
                <w:rPr>
                  <w:rFonts w:cs="Arial"/>
                  <w:sz w:val="16"/>
                  <w:szCs w:val="16"/>
                </w:rPr>
                <w:t>verklaart’, ‘verklaren’</w:t>
              </w:r>
            </w:ins>
            <w:ins w:id="389" w:author="Groot, Karina de" w:date="2025-02-06T13:33:00Z" w16du:dateUtc="2025-02-06T12:33:00Z">
              <w:r w:rsidRPr="004B5A78">
                <w:rPr>
                  <w:sz w:val="16"/>
                  <w:szCs w:val="16"/>
                </w:rPr>
                <w:t>)</w:t>
              </w:r>
            </w:ins>
          </w:p>
          <w:p w14:paraId="0EDC8E68" w14:textId="717FA857" w:rsidR="00FF1A06" w:rsidRPr="004D42E8" w:rsidDel="004B5A78" w:rsidRDefault="00FF1A06">
            <w:pPr>
              <w:rPr>
                <w:del w:id="390" w:author="Groot, Karina de" w:date="2025-02-06T13:23:00Z" w16du:dateUtc="2025-02-06T12:23:00Z"/>
              </w:rPr>
              <w:pPrChange w:id="391" w:author="Groot, Karina de" w:date="2025-02-06T13:23:00Z" w16du:dateUtc="2025-02-06T12:23:00Z">
                <w:pPr>
                  <w:numPr>
                    <w:ilvl w:val="1"/>
                    <w:numId w:val="6"/>
                  </w:numPr>
                  <w:tabs>
                    <w:tab w:val="num" w:pos="1667"/>
                  </w:tabs>
                  <w:ind w:left="1667" w:hanging="360"/>
                </w:pPr>
              </w:pPrChange>
            </w:pPr>
            <w:del w:id="392" w:author="Groot, Karina de" w:date="2025-02-06T13:23:00Z" w16du:dateUtc="2025-02-06T12:23:00Z">
              <w:r w:rsidDel="004B5A78">
                <w:delText>er geen gevolmachtigde bij de hypotheekgever-partij is en de hypotheekgever-partij bevat één vrouwelijke natuurlijk persoon.</w:delText>
              </w:r>
            </w:del>
          </w:p>
          <w:p w14:paraId="3E4FECF8" w14:textId="070A3CCF" w:rsidR="00FF1A06" w:rsidRPr="004D42E8" w:rsidDel="004B5A78" w:rsidRDefault="00FF1A06">
            <w:pPr>
              <w:rPr>
                <w:del w:id="393" w:author="Groot, Karina de" w:date="2025-02-06T13:23:00Z" w16du:dateUtc="2025-02-06T12:23:00Z"/>
              </w:rPr>
              <w:pPrChange w:id="394" w:author="Groot, Karina de" w:date="2025-02-06T13:23:00Z" w16du:dateUtc="2025-02-06T12:23:00Z">
                <w:pPr>
                  <w:numPr>
                    <w:numId w:val="6"/>
                  </w:numPr>
                  <w:tabs>
                    <w:tab w:val="num" w:pos="587"/>
                  </w:tabs>
                  <w:ind w:left="587" w:hanging="360"/>
                </w:pPr>
              </w:pPrChange>
            </w:pPr>
            <w:del w:id="395" w:author="Groot, Karina de" w:date="2025-02-06T13:23:00Z" w16du:dateUtc="2025-02-06T12:23:00Z">
              <w:r w:rsidRPr="002A4B22" w:rsidDel="004B5A78">
                <w:rPr>
                  <w:rFonts w:cs="Arial"/>
                  <w:color w:val="FF0000"/>
                  <w:szCs w:val="18"/>
                </w:rPr>
                <w:delText>Comparant</w:delText>
              </w:r>
              <w:r w:rsidRPr="004D42E8" w:rsidDel="004B5A78">
                <w:delText xml:space="preserve"> wordt </w:delText>
              </w:r>
              <w:r w:rsidDel="004B5A78">
                <w:delText>getoond wanneer</w:delText>
              </w:r>
              <w:r w:rsidRPr="004D42E8" w:rsidDel="004B5A78">
                <w:delText>:</w:delText>
              </w:r>
            </w:del>
          </w:p>
          <w:p w14:paraId="1B42C0FC" w14:textId="51152DDD" w:rsidR="00FF1A06" w:rsidDel="004B5A78" w:rsidRDefault="00FF1A06">
            <w:pPr>
              <w:rPr>
                <w:del w:id="396" w:author="Groot, Karina de" w:date="2025-02-06T13:23:00Z" w16du:dateUtc="2025-02-06T12:23:00Z"/>
              </w:rPr>
              <w:pPrChange w:id="397" w:author="Groot, Karina de" w:date="2025-02-06T13:23:00Z" w16du:dateUtc="2025-02-06T12:23:00Z">
                <w:pPr>
                  <w:numPr>
                    <w:ilvl w:val="1"/>
                    <w:numId w:val="6"/>
                  </w:numPr>
                  <w:tabs>
                    <w:tab w:val="num" w:pos="1667"/>
                  </w:tabs>
                  <w:ind w:left="1667" w:hanging="360"/>
                </w:pPr>
              </w:pPrChange>
            </w:pPr>
            <w:del w:id="398" w:author="Groot, Karina de" w:date="2025-02-06T13:23:00Z" w16du:dateUtc="2025-02-06T12:23:00Z">
              <w:r w:rsidDel="004B5A78">
                <w:delText>er één gevolmachtigde bij de hypotheekgever-partij is en het geslacht van deze gevolmachtigde mannelijk is,</w:delText>
              </w:r>
            </w:del>
          </w:p>
          <w:p w14:paraId="6AF243AF" w14:textId="2D204248" w:rsidR="00FF1A06" w:rsidDel="004B5A78" w:rsidRDefault="00FF1A06">
            <w:pPr>
              <w:rPr>
                <w:del w:id="399" w:author="Groot, Karina de" w:date="2025-02-06T13:23:00Z" w16du:dateUtc="2025-02-06T12:23:00Z"/>
              </w:rPr>
              <w:pPrChange w:id="400" w:author="Groot, Karina de" w:date="2025-02-06T13:23:00Z" w16du:dateUtc="2025-02-06T12:23:00Z">
                <w:pPr>
                  <w:numPr>
                    <w:ilvl w:val="1"/>
                    <w:numId w:val="6"/>
                  </w:numPr>
                  <w:tabs>
                    <w:tab w:val="num" w:pos="1667"/>
                  </w:tabs>
                  <w:ind w:left="1667" w:hanging="360"/>
                </w:pPr>
              </w:pPrChange>
            </w:pPr>
            <w:del w:id="401" w:author="Groot, Karina de" w:date="2025-02-06T13:23:00Z" w16du:dateUtc="2025-02-06T12:23:00Z">
              <w:r w:rsidDel="004B5A78">
                <w:delText>er geen gevolmachtigde bij de hypotheekgever-partij is en de hypotheekgever-partij bevat één mannelijke natuurlijk persoon.</w:delText>
              </w:r>
            </w:del>
          </w:p>
          <w:p w14:paraId="6B1B7CFE" w14:textId="14335DD2" w:rsidR="00FF1A06" w:rsidDel="004B5A78" w:rsidRDefault="00FF1A06">
            <w:pPr>
              <w:rPr>
                <w:del w:id="402" w:author="Groot, Karina de" w:date="2025-02-06T13:23:00Z" w16du:dateUtc="2025-02-06T12:23:00Z"/>
              </w:rPr>
              <w:pPrChange w:id="403" w:author="Groot, Karina de" w:date="2025-02-06T13:23:00Z" w16du:dateUtc="2025-02-06T12:23:00Z">
                <w:pPr>
                  <w:numPr>
                    <w:numId w:val="6"/>
                  </w:numPr>
                  <w:tabs>
                    <w:tab w:val="num" w:pos="587"/>
                  </w:tabs>
                  <w:ind w:left="587" w:hanging="360"/>
                </w:pPr>
              </w:pPrChange>
            </w:pPr>
            <w:del w:id="404" w:author="Groot, Karina de" w:date="2025-02-06T13:23:00Z" w16du:dateUtc="2025-02-06T12:23:00Z">
              <w:r w:rsidRPr="002A4B22" w:rsidDel="004B5A78">
                <w:rPr>
                  <w:rFonts w:cs="Arial"/>
                  <w:color w:val="FF0000"/>
                  <w:szCs w:val="18"/>
                </w:rPr>
                <w:delText>Comparant</w:delText>
              </w:r>
              <w:r w:rsidRPr="002A4B22" w:rsidDel="004B5A78">
                <w:rPr>
                  <w:color w:val="800080"/>
                  <w:szCs w:val="18"/>
                </w:rPr>
                <w:delText>e</w:delText>
              </w:r>
              <w:r w:rsidRPr="002A4B22" w:rsidDel="004B5A78">
                <w:rPr>
                  <w:rFonts w:cs="Arial"/>
                  <w:color w:val="3366FF"/>
                  <w:szCs w:val="18"/>
                </w:rPr>
                <w:delText>n</w:delText>
              </w:r>
              <w:r w:rsidDel="004B5A78">
                <w:delText xml:space="preserve"> wordt getoond in alle andere gevallen (voor de partij verschijnen meerdere natuurlijke personen).</w:delText>
              </w:r>
            </w:del>
          </w:p>
          <w:p w14:paraId="4BE8B75F" w14:textId="11A30028" w:rsidR="00FF1A06" w:rsidDel="004B5A78" w:rsidRDefault="00FF1A06">
            <w:pPr>
              <w:rPr>
                <w:del w:id="405" w:author="Groot, Karina de" w:date="2025-02-06T13:23:00Z" w16du:dateUtc="2025-02-06T12:23:00Z"/>
              </w:rPr>
              <w:pPrChange w:id="406" w:author="Groot, Karina de" w:date="2025-02-06T13:23:00Z" w16du:dateUtc="2025-02-06T12:23:00Z">
                <w:pPr>
                  <w:ind w:left="587"/>
                </w:pPr>
              </w:pPrChange>
            </w:pPr>
          </w:p>
          <w:p w14:paraId="377BD526" w14:textId="39C246DD" w:rsidR="00FF1A06" w:rsidDel="004B5A78" w:rsidRDefault="00FF1A06">
            <w:pPr>
              <w:autoSpaceDE w:val="0"/>
              <w:autoSpaceDN w:val="0"/>
              <w:adjustRightInd w:val="0"/>
              <w:rPr>
                <w:del w:id="407" w:author="Groot, Karina de" w:date="2025-02-06T13:23:00Z" w16du:dateUtc="2025-02-06T12:23:00Z"/>
              </w:rPr>
            </w:pPr>
            <w:del w:id="408" w:author="Groot, Karina de" w:date="2025-02-06T13:23:00Z" w16du:dateUtc="2025-02-06T12:23:00Z">
              <w:r w:rsidDel="004B5A78">
                <w:delText>De keuze voor '</w:delText>
              </w:r>
              <w:r w:rsidRPr="002A4B22" w:rsidDel="004B5A78">
                <w:rPr>
                  <w:color w:val="339966"/>
                </w:rPr>
                <w:delText>verklaart</w:delText>
              </w:r>
              <w:r w:rsidDel="004B5A78">
                <w:delText>' of '</w:delText>
              </w:r>
              <w:r w:rsidRPr="002A4B22" w:rsidDel="004B5A78">
                <w:rPr>
                  <w:color w:val="339966"/>
                </w:rPr>
                <w:delText>verklaren</w:delText>
              </w:r>
              <w:r w:rsidDel="004B5A78">
                <w:delText>' wordt afgeleid van de comparant(en), voor:</w:delText>
              </w:r>
            </w:del>
          </w:p>
          <w:p w14:paraId="24ACE215" w14:textId="1CF1CFEF" w:rsidR="00FF1A06" w:rsidDel="004B5A78" w:rsidRDefault="00FF1A06">
            <w:pPr>
              <w:rPr>
                <w:del w:id="409" w:author="Groot, Karina de" w:date="2025-02-06T13:23:00Z" w16du:dateUtc="2025-02-06T12:23:00Z"/>
              </w:rPr>
              <w:pPrChange w:id="410" w:author="Groot, Karina de" w:date="2025-02-06T13:23:00Z" w16du:dateUtc="2025-02-06T12:23:00Z">
                <w:pPr>
                  <w:numPr>
                    <w:numId w:val="6"/>
                  </w:numPr>
                  <w:tabs>
                    <w:tab w:val="num" w:pos="587"/>
                  </w:tabs>
                  <w:ind w:left="587" w:hanging="360"/>
                </w:pPr>
              </w:pPrChange>
            </w:pPr>
            <w:del w:id="411" w:author="Groot, Karina de" w:date="2025-02-06T13:23:00Z" w16du:dateUtc="2025-02-06T12:23:00Z">
              <w:r w:rsidRPr="002A4B22" w:rsidDel="004B5A78">
                <w:rPr>
                  <w:color w:val="FF0000"/>
                </w:rPr>
                <w:delText>Comparant</w:delText>
              </w:r>
              <w:r w:rsidRPr="00BC7F78" w:rsidDel="004B5A78">
                <w:delText xml:space="preserve"> </w:delText>
              </w:r>
              <w:r w:rsidDel="004B5A78">
                <w:delText xml:space="preserve">of </w:delText>
              </w:r>
              <w:r w:rsidRPr="002A4B22" w:rsidDel="004B5A78">
                <w:rPr>
                  <w:color w:val="FF0000"/>
                </w:rPr>
                <w:delText>Comparant</w:delText>
              </w:r>
              <w:r w:rsidRPr="002A4B22" w:rsidDel="004B5A78">
                <w:rPr>
                  <w:color w:val="800080"/>
                </w:rPr>
                <w:delText>e</w:delText>
              </w:r>
              <w:r w:rsidDel="004B5A78">
                <w:delText xml:space="preserve">: </w:delText>
              </w:r>
              <w:r w:rsidRPr="002A4B22" w:rsidDel="004B5A78">
                <w:rPr>
                  <w:color w:val="339966"/>
                </w:rPr>
                <w:delText>verklaart</w:delText>
              </w:r>
              <w:r w:rsidRPr="00981735" w:rsidDel="004B5A78">
                <w:delText>,</w:delText>
              </w:r>
            </w:del>
          </w:p>
          <w:p w14:paraId="1769F9DA" w14:textId="345F9824" w:rsidR="00FF1A06" w:rsidDel="004B5A78" w:rsidRDefault="00FF1A06">
            <w:pPr>
              <w:rPr>
                <w:del w:id="412" w:author="Groot, Karina de" w:date="2025-02-06T13:23:00Z" w16du:dateUtc="2025-02-06T12:23:00Z"/>
              </w:rPr>
              <w:pPrChange w:id="413" w:author="Groot, Karina de" w:date="2025-02-06T13:23:00Z" w16du:dateUtc="2025-02-06T12:23:00Z">
                <w:pPr>
                  <w:numPr>
                    <w:numId w:val="6"/>
                  </w:numPr>
                  <w:tabs>
                    <w:tab w:val="num" w:pos="587"/>
                  </w:tabs>
                  <w:ind w:left="587" w:hanging="360"/>
                </w:pPr>
              </w:pPrChange>
            </w:pPr>
            <w:del w:id="414" w:author="Groot, Karina de" w:date="2025-02-06T13:23:00Z" w16du:dateUtc="2025-02-06T12:23:00Z">
              <w:r w:rsidRPr="002A4B22" w:rsidDel="004B5A78">
                <w:rPr>
                  <w:color w:val="FF0000"/>
                </w:rPr>
                <w:delText>Comparant</w:delText>
              </w:r>
              <w:r w:rsidRPr="002A4B22" w:rsidDel="004B5A78">
                <w:rPr>
                  <w:color w:val="800080"/>
                </w:rPr>
                <w:delText>en</w:delText>
              </w:r>
              <w:r w:rsidDel="004B5A78">
                <w:delText xml:space="preserve">: </w:delText>
              </w:r>
              <w:r w:rsidRPr="002A4B22" w:rsidDel="004B5A78">
                <w:rPr>
                  <w:color w:val="339966"/>
                </w:rPr>
                <w:delText>verklaren</w:delText>
              </w:r>
              <w:r w:rsidRPr="00981735" w:rsidDel="004B5A78">
                <w:delText>.</w:delText>
              </w:r>
            </w:del>
          </w:p>
          <w:p w14:paraId="775F7739" w14:textId="77777777" w:rsidR="002311A6" w:rsidRDefault="002311A6">
            <w:pPr>
              <w:pPrChange w:id="415" w:author="Groot, Karina de" w:date="2025-02-06T13:23:00Z" w16du:dateUtc="2025-02-06T12:23:00Z">
                <w:pPr>
                  <w:autoSpaceDE w:val="0"/>
                  <w:autoSpaceDN w:val="0"/>
                  <w:adjustRightInd w:val="0"/>
                </w:pPr>
              </w:pPrChange>
            </w:pPr>
          </w:p>
        </w:tc>
      </w:tr>
    </w:tbl>
    <w:p w14:paraId="386A7B1F" w14:textId="77777777" w:rsidR="00FD42C6" w:rsidRPr="00343045" w:rsidRDefault="00FD42C6" w:rsidP="00FD42C6"/>
    <w:p w14:paraId="6802287B" w14:textId="77777777" w:rsidR="005E4756" w:rsidRDefault="005E4756" w:rsidP="005E4756">
      <w:pPr>
        <w:pStyle w:val="Kop2"/>
        <w:rPr>
          <w:lang w:val="nl-NL"/>
        </w:rPr>
      </w:pPr>
      <w:bookmarkStart w:id="416" w:name="_Toc385496545"/>
      <w:bookmarkStart w:id="417" w:name="_Toc265506405"/>
      <w:bookmarkStart w:id="418" w:name="_Toc454288170"/>
      <w:bookmarkStart w:id="419" w:name="_Toc157006543"/>
      <w:r>
        <w:rPr>
          <w:lang w:val="nl-NL"/>
        </w:rPr>
        <w:t>Starterslening</w:t>
      </w:r>
      <w:bookmarkEnd w:id="416"/>
      <w:bookmarkEnd w:id="417"/>
      <w:bookmarkEnd w:id="418"/>
      <w:bookmarkEnd w:id="419"/>
    </w:p>
    <w:p w14:paraId="35D7D6D1" w14:textId="77777777" w:rsidR="005E4756" w:rsidRDefault="005E4756" w:rsidP="005E4756"/>
    <w:p w14:paraId="7AF22117"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rsidRPr="000479C9" w14:paraId="34CC02BD" w14:textId="77777777" w:rsidTr="000923C3">
        <w:tc>
          <w:tcPr>
            <w:tcW w:w="2394"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hideMark/>
          </w:tcPr>
          <w:p w14:paraId="47C05275" w14:textId="25C62A9D" w:rsidR="005E4756" w:rsidRPr="000923C3" w:rsidRDefault="000479C9" w:rsidP="000923C3">
            <w:pPr>
              <w:suppressAutoHyphens/>
              <w:ind w:left="567" w:hanging="120"/>
              <w:rPr>
                <w:rFonts w:cs="Arial"/>
                <w:b/>
                <w:bCs/>
                <w:color w:val="800080"/>
                <w:sz w:val="20"/>
              </w:rPr>
            </w:pPr>
            <w:r w:rsidRPr="000923C3">
              <w:rPr>
                <w:rFonts w:cs="Arial"/>
                <w:b/>
                <w:bCs/>
                <w:color w:val="000000" w:themeColor="text1"/>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0B6B774A" w14:textId="419AF050" w:rsidR="005E4756" w:rsidRPr="000923C3" w:rsidRDefault="000479C9">
            <w:pPr>
              <w:rPr>
                <w:b/>
                <w:bCs/>
                <w:sz w:val="20"/>
              </w:rPr>
            </w:pPr>
            <w:r w:rsidRPr="000923C3">
              <w:rPr>
                <w:b/>
                <w:bCs/>
                <w:sz w:val="20"/>
              </w:rPr>
              <w:t>Mapping en toelichting</w:t>
            </w:r>
          </w:p>
        </w:tc>
      </w:tr>
      <w:tr w:rsidR="000479C9" w14:paraId="23E9B5BA" w14:textId="77777777" w:rsidTr="00A20509">
        <w:tc>
          <w:tcPr>
            <w:tcW w:w="2394" w:type="pct"/>
            <w:tcBorders>
              <w:top w:val="single" w:sz="6" w:space="0" w:color="000000"/>
              <w:left w:val="single" w:sz="6" w:space="0" w:color="000000"/>
              <w:bottom w:val="single" w:sz="6" w:space="0" w:color="000000"/>
              <w:right w:val="single" w:sz="6" w:space="0" w:color="000000"/>
            </w:tcBorders>
          </w:tcPr>
          <w:p w14:paraId="4DFD827F" w14:textId="77777777" w:rsidR="000479C9" w:rsidRPr="00501476" w:rsidRDefault="000479C9" w:rsidP="000479C9">
            <w:pPr>
              <w:tabs>
                <w:tab w:val="left" w:pos="-720"/>
                <w:tab w:val="left" w:pos="0"/>
                <w:tab w:val="left" w:pos="720"/>
              </w:tabs>
              <w:suppressAutoHyphens/>
              <w:ind w:left="374" w:hanging="374"/>
              <w:rPr>
                <w:rFonts w:cs="Arial"/>
                <w:color w:val="800080"/>
                <w:sz w:val="20"/>
                <w:u w:val="single"/>
              </w:rPr>
            </w:pPr>
            <w:r w:rsidRPr="00501476">
              <w:rPr>
                <w:rFonts w:cs="Arial"/>
                <w:color w:val="800080"/>
                <w:sz w:val="20"/>
              </w:rPr>
              <w:t>V.</w:t>
            </w:r>
            <w:r w:rsidRPr="00501476">
              <w:rPr>
                <w:sz w:val="20"/>
              </w:rPr>
              <w:t xml:space="preserve"> </w:t>
            </w:r>
            <w:r w:rsidRPr="00501476">
              <w:rPr>
                <w:sz w:val="20"/>
              </w:rPr>
              <w:tab/>
            </w:r>
            <w:r w:rsidRPr="00501476">
              <w:rPr>
                <w:rFonts w:cs="Arial"/>
                <w:color w:val="800080"/>
                <w:sz w:val="20"/>
                <w:u w:val="single"/>
              </w:rPr>
              <w:t>SVn Starterslening</w:t>
            </w:r>
          </w:p>
          <w:p w14:paraId="5EA39502" w14:textId="1453AD09" w:rsidR="000479C9" w:rsidRPr="00501476" w:rsidRDefault="00E118D0" w:rsidP="000479C9">
            <w:pPr>
              <w:tabs>
                <w:tab w:val="left" w:pos="-720"/>
                <w:tab w:val="left" w:pos="0"/>
                <w:tab w:val="left" w:pos="720"/>
              </w:tabs>
              <w:suppressAutoHyphens/>
              <w:ind w:left="374" w:hanging="374"/>
              <w:rPr>
                <w:rFonts w:cs="Arial"/>
                <w:color w:val="800080"/>
                <w:sz w:val="20"/>
              </w:rPr>
            </w:pPr>
            <w:r>
              <w:rPr>
                <w:rFonts w:cs="Arial"/>
                <w:color w:val="800080"/>
                <w:sz w:val="20"/>
              </w:rPr>
              <w:t xml:space="preserve">       </w:t>
            </w:r>
            <w:r w:rsidR="000479C9" w:rsidRPr="00501476">
              <w:rPr>
                <w:rFonts w:cs="Arial"/>
                <w:color w:val="800080"/>
                <w:sz w:val="20"/>
              </w:rPr>
              <w:t>In verband met de door de Stichting Stimuleringsfonds Volkshuisvesting Nederlandse Gemeenten (SVn) te verstrekken Starterslening, heeft geldgever zich jegens SVn en Stichting Waarborgfonds Eigen Woningen (WEW) verplicht, na het ingaan van de lening geen gelden meer onder verband van de eerste hypotheekstelling ter leen te verstrekken aan de geldnemer. Tevens heeft geldgever zich jegens SVn en WEW verplicht reeds afgeloste bedragen op de lening, onder verband van de eerste hypotheekstelling, niet opnieuw te laten opnemen door de geldnemer. Voormelde verplichtingen rusten op geldgever uitsluitend zolang de bij SVn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0A07915A" w14:textId="77777777" w:rsidR="000479C9" w:rsidRDefault="000479C9" w:rsidP="000479C9">
            <w:pPr>
              <w:rPr>
                <w:u w:val="single"/>
              </w:rPr>
            </w:pPr>
            <w:r>
              <w:rPr>
                <w:lang w:val="nl"/>
              </w:rPr>
              <w:t>Optionele keuzetekst om aan te geven dat een ‘starterslening’ van toepassing is, mag ook weggelaten worden.</w:t>
            </w:r>
          </w:p>
          <w:p w14:paraId="5F5FDCB8" w14:textId="77777777" w:rsidR="000479C9" w:rsidRDefault="000479C9" w:rsidP="000479C9">
            <w:pPr>
              <w:rPr>
                <w:u w:val="single"/>
              </w:rPr>
            </w:pPr>
          </w:p>
          <w:p w14:paraId="7BA3736E" w14:textId="77777777" w:rsidR="000479C9" w:rsidRDefault="000479C9" w:rsidP="000479C9">
            <w:pPr>
              <w:rPr>
                <w:u w:val="single"/>
              </w:rPr>
            </w:pPr>
            <w:r>
              <w:rPr>
                <w:u w:val="single"/>
              </w:rPr>
              <w:t>Mapping:</w:t>
            </w:r>
          </w:p>
          <w:p w14:paraId="48903514" w14:textId="77777777" w:rsidR="000479C9" w:rsidRDefault="000479C9" w:rsidP="000479C9">
            <w:pPr>
              <w:rPr>
                <w:sz w:val="16"/>
                <w:szCs w:val="16"/>
              </w:rPr>
            </w:pPr>
            <w:r>
              <w:rPr>
                <w:sz w:val="16"/>
                <w:szCs w:val="16"/>
              </w:rPr>
              <w:t>//IMKAD_AangebodenStuk/tia_TekstKeuze/</w:t>
            </w:r>
          </w:p>
          <w:p w14:paraId="5F510C51" w14:textId="77777777" w:rsidR="000479C9" w:rsidRDefault="000479C9" w:rsidP="000479C9">
            <w:pPr>
              <w:spacing w:before="72"/>
              <w:rPr>
                <w:sz w:val="16"/>
                <w:szCs w:val="16"/>
              </w:rPr>
            </w:pPr>
            <w:r>
              <w:rPr>
                <w:sz w:val="16"/>
                <w:szCs w:val="16"/>
              </w:rPr>
              <w:t>./tagNaam('k_SVnStarterslening')</w:t>
            </w:r>
          </w:p>
          <w:p w14:paraId="44985B0C" w14:textId="43526747" w:rsidR="000479C9" w:rsidRDefault="000479C9" w:rsidP="000479C9">
            <w:pPr>
              <w:rPr>
                <w:lang w:val="nl"/>
              </w:rPr>
            </w:pPr>
            <w:r>
              <w:rPr>
                <w:sz w:val="16"/>
                <w:szCs w:val="16"/>
              </w:rPr>
              <w:t>./tekst = (‘true’ = tekst wordt wel getoond; ‘false’ = tekst wordt niet getoond)</w:t>
            </w:r>
          </w:p>
        </w:tc>
      </w:tr>
    </w:tbl>
    <w:p w14:paraId="21FD33F0" w14:textId="2E8CB9F8" w:rsidR="00D75B53" w:rsidRPr="00343045" w:rsidRDefault="00115C3E" w:rsidP="00115C3E">
      <w:pPr>
        <w:pStyle w:val="Kop2"/>
      </w:pPr>
      <w:bookmarkStart w:id="420" w:name="_Toc157003241"/>
      <w:bookmarkStart w:id="421" w:name="_Toc157003659"/>
      <w:bookmarkStart w:id="422" w:name="_Toc157004072"/>
      <w:bookmarkStart w:id="423" w:name="_Toc157004485"/>
      <w:bookmarkStart w:id="424" w:name="_Toc157004903"/>
      <w:bookmarkStart w:id="425" w:name="_Toc157005316"/>
      <w:bookmarkStart w:id="426" w:name="_Toc157005724"/>
      <w:bookmarkStart w:id="427" w:name="_Toc157006137"/>
      <w:bookmarkStart w:id="428" w:name="_Toc157006544"/>
      <w:bookmarkStart w:id="429" w:name="_Toc454288171"/>
      <w:bookmarkStart w:id="430" w:name="_Toc157006545"/>
      <w:bookmarkEnd w:id="420"/>
      <w:bookmarkEnd w:id="421"/>
      <w:bookmarkEnd w:id="422"/>
      <w:bookmarkEnd w:id="423"/>
      <w:bookmarkEnd w:id="424"/>
      <w:bookmarkEnd w:id="425"/>
      <w:bookmarkEnd w:id="426"/>
      <w:bookmarkEnd w:id="427"/>
      <w:bookmarkEnd w:id="428"/>
      <w:r>
        <w:lastRenderedPageBreak/>
        <w:t>H</w:t>
      </w:r>
      <w:r w:rsidR="00D75B53">
        <w:t>ypotheek</w:t>
      </w:r>
      <w:r w:rsidR="00BC7F78">
        <w:t>stelling</w:t>
      </w:r>
      <w:bookmarkEnd w:id="429"/>
      <w:bookmarkEnd w:id="430"/>
    </w:p>
    <w:p w14:paraId="09BE3F4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A1EAB" w:rsidRPr="00BA1EAB" w14:paraId="0A1461A8" w14:textId="77777777" w:rsidTr="00BA1EAB">
        <w:tc>
          <w:tcPr>
            <w:tcW w:w="6771" w:type="dxa"/>
            <w:shd w:val="clear" w:color="auto" w:fill="DEEAF6" w:themeFill="accent1" w:themeFillTint="33"/>
          </w:tcPr>
          <w:p w14:paraId="6A08F187" w14:textId="0633E0A5" w:rsidR="00BA1EAB" w:rsidRPr="000923C3" w:rsidRDefault="00BA1EAB" w:rsidP="005E4A74">
            <w:pPr>
              <w:widowControl w:val="0"/>
              <w:suppressAutoHyphens/>
              <w:ind w:left="284" w:hanging="284"/>
              <w:rPr>
                <w:rFonts w:cs="Arial"/>
                <w:b/>
                <w:bCs/>
                <w:color w:val="000000" w:themeColor="text1"/>
                <w:kern w:val="0"/>
                <w:sz w:val="20"/>
                <w:lang w:eastAsia="nl-NL"/>
              </w:rPr>
            </w:pPr>
            <w:r w:rsidRPr="00BA1EAB">
              <w:rPr>
                <w:rFonts w:cs="Arial"/>
                <w:b/>
                <w:bCs/>
                <w:color w:val="000000" w:themeColor="text1"/>
                <w:kern w:val="0"/>
                <w:sz w:val="20"/>
                <w:lang w:eastAsia="nl-NL"/>
              </w:rPr>
              <w:t>Modeldocument tekst</w:t>
            </w:r>
          </w:p>
        </w:tc>
        <w:tc>
          <w:tcPr>
            <w:tcW w:w="7371" w:type="dxa"/>
            <w:shd w:val="clear" w:color="auto" w:fill="DEEAF6" w:themeFill="accent1" w:themeFillTint="33"/>
          </w:tcPr>
          <w:p w14:paraId="7426A853" w14:textId="58C3D953" w:rsidR="00BA1EAB" w:rsidRPr="000923C3" w:rsidRDefault="00BA1EAB" w:rsidP="002A4B22">
            <w:pPr>
              <w:keepNext/>
              <w:rPr>
                <w:b/>
                <w:bCs/>
                <w:color w:val="000000" w:themeColor="text1"/>
                <w:sz w:val="20"/>
              </w:rPr>
            </w:pPr>
            <w:r w:rsidRPr="000923C3">
              <w:rPr>
                <w:b/>
                <w:bCs/>
                <w:color w:val="000000" w:themeColor="text1"/>
                <w:sz w:val="20"/>
              </w:rPr>
              <w:t>Mapping en toelichting</w:t>
            </w:r>
          </w:p>
        </w:tc>
      </w:tr>
      <w:tr w:rsidR="00D75B53" w:rsidRPr="00343045" w14:paraId="6CE084D4" w14:textId="77777777" w:rsidTr="002A4B22">
        <w:tc>
          <w:tcPr>
            <w:tcW w:w="6771" w:type="dxa"/>
            <w:shd w:val="clear" w:color="auto" w:fill="auto"/>
          </w:tcPr>
          <w:p w14:paraId="233932EE" w14:textId="77777777" w:rsidR="005E4A74" w:rsidRPr="005E4A74" w:rsidRDefault="005E4A74" w:rsidP="005E4A74">
            <w:pPr>
              <w:widowControl w:val="0"/>
              <w:suppressAutoHyphens/>
              <w:ind w:left="284" w:hanging="284"/>
              <w:rPr>
                <w:rFonts w:cs="Arial"/>
                <w:color w:val="FF0000"/>
                <w:kern w:val="0"/>
                <w:sz w:val="20"/>
                <w:lang w:eastAsia="nl-NL"/>
              </w:rPr>
            </w:pPr>
            <w:r w:rsidRPr="005E4A74">
              <w:rPr>
                <w:rFonts w:cs="Arial"/>
                <w:color w:val="FF0000"/>
                <w:kern w:val="0"/>
                <w:sz w:val="20"/>
                <w:lang w:eastAsia="nl-NL"/>
              </w:rPr>
              <w:t xml:space="preserve">4. </w:t>
            </w:r>
            <w:r w:rsidRPr="005E4A74">
              <w:rPr>
                <w:rFonts w:cs="Arial"/>
                <w:color w:val="FF0000"/>
                <w:kern w:val="0"/>
                <w:sz w:val="20"/>
                <w:u w:val="single"/>
                <w:lang w:eastAsia="nl-NL"/>
              </w:rPr>
              <w:t>HYPOTHEEKSTELLING</w:t>
            </w:r>
          </w:p>
          <w:p w14:paraId="646397E5" w14:textId="77777777" w:rsidR="005E4A74" w:rsidRPr="005E4A74" w:rsidRDefault="005E4A74" w:rsidP="005E4A74">
            <w:pPr>
              <w:widowControl w:val="0"/>
              <w:suppressAutoHyphens/>
              <w:ind w:left="284"/>
              <w:rPr>
                <w:rFonts w:cs="Arial"/>
                <w:color w:val="FF0000"/>
                <w:kern w:val="0"/>
                <w:sz w:val="20"/>
                <w:lang w:eastAsia="nl-NL"/>
              </w:rPr>
            </w:pPr>
            <w:r w:rsidRPr="005E4A74">
              <w:rPr>
                <w:rFonts w:cs="Arial"/>
                <w:color w:val="FF0000"/>
                <w:kern w:val="0"/>
                <w:sz w:val="20"/>
                <w:lang w:eastAsia="nl-NL"/>
              </w:rPr>
              <w:t>Tot zekerheid voor de terugbetaling van al hetgeen geldgever blijkens zijn administratie nu of in de toekomst van hypotheekgever</w:t>
            </w:r>
            <w:r w:rsidRPr="005E4A74" w:rsidDel="00D30192">
              <w:rPr>
                <w:rFonts w:cs="Arial"/>
                <w:color w:val="FF0000"/>
                <w:kern w:val="0"/>
                <w:sz w:val="20"/>
                <w:lang w:eastAsia="nl-NL"/>
              </w:rPr>
              <w:t xml:space="preserve"> </w:t>
            </w:r>
            <w:r w:rsidRPr="005E4A74">
              <w:rPr>
                <w:rFonts w:cs="Arial"/>
                <w:color w:val="FF0000"/>
                <w:kern w:val="0"/>
                <w:sz w:val="20"/>
                <w:lang w:eastAsia="nl-NL"/>
              </w:rPr>
              <w:t xml:space="preserve">te vorderen heeft of zal hebben uit welke hoofde ook, waaronder met name begrepen maar niet beperkt tot hetgeen geldgever te vorderen heeft of zal hebben op grond van de in deze akte geconstateerde geldlening en (eventueel) nog te verstrekken geldlening(en), de betaling van de verschuldigde rente, vergoedingen en kosten, verleent hypotheekgever tot een bedrag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hypotheekbedrag voluit in letters</w:t>
            </w:r>
            <w:r w:rsidRPr="005E4A74">
              <w:rPr>
                <w:rFonts w:cs="Arial"/>
                <w:color w:val="FF0000"/>
                <w:kern w:val="0"/>
                <w:sz w:val="20"/>
                <w:lang w:eastAsia="nl-NL"/>
              </w:rPr>
              <w:t xml:space="preserve"> </w:t>
            </w:r>
            <w:r w:rsidRPr="005E4A74">
              <w:rPr>
                <w:rFonts w:cs="Arial"/>
                <w:kern w:val="0"/>
                <w:sz w:val="20"/>
                <w:lang w:eastAsia="nl-NL"/>
              </w:rPr>
              <w:t>(hypotheekbedrag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xml:space="preserve">, te vermeerderen met de rente over drie jaren, vergoedingen en kosten, die tezamen worden begroot op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kern w:val="0"/>
                <w:sz w:val="20"/>
                <w:lang w:eastAsia="nl-NL"/>
              </w:rPr>
              <w:t>40% van hypotheekbedrag voluit in letters (40% van 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zijnde veertig procent (40%)</w:t>
            </w:r>
            <w:r w:rsidRPr="005E4A74">
              <w:rPr>
                <w:rFonts w:cs="Arial"/>
                <w:color w:val="7030A0"/>
                <w:kern w:val="0"/>
                <w:sz w:val="20"/>
                <w:lang w:eastAsia="nl-NL"/>
              </w:rPr>
              <w:t xml:space="preserve"> </w:t>
            </w:r>
            <w:r w:rsidRPr="005E4A74">
              <w:rPr>
                <w:rFonts w:cs="Arial"/>
                <w:color w:val="FF0000"/>
                <w:kern w:val="0"/>
                <w:sz w:val="20"/>
                <w:lang w:eastAsia="nl-NL"/>
              </w:rPr>
              <w:t xml:space="preserve">van het hiervoor genoemde bedrag, derhalve in totaal voor een bedrag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1</w:t>
            </w:r>
            <w:r w:rsidRPr="005E4A74">
              <w:rPr>
                <w:rFonts w:cs="Arial"/>
                <w:kern w:val="0"/>
                <w:sz w:val="20"/>
                <w:lang w:eastAsia="nl-NL"/>
              </w:rPr>
              <w:t>40% van hypotheekbedrag voluit in letters (140% van 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xml:space="preserve">, recht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telwoord</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 xml:space="preserve"> </w:t>
            </w:r>
            <w:r w:rsidRPr="005E4A74">
              <w:rPr>
                <w:rFonts w:cs="Arial"/>
                <w:color w:val="FF0000"/>
                <w:kern w:val="0"/>
                <w:sz w:val="20"/>
                <w:lang w:eastAsia="nl-NL"/>
              </w:rPr>
              <w:t>hypotheek op het navolgende registergoed:</w:t>
            </w:r>
          </w:p>
          <w:p w14:paraId="2CB95574" w14:textId="3268C3CD" w:rsidR="00D75B53" w:rsidRPr="002A4B22" w:rsidRDefault="00D75B53"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14:paraId="5D1008D3" w14:textId="77777777" w:rsidR="0053644F" w:rsidRDefault="00450C54" w:rsidP="002A4B22">
            <w:pPr>
              <w:keepNext/>
            </w:pPr>
            <w:r>
              <w:t>Vaste tekst.</w:t>
            </w:r>
          </w:p>
          <w:p w14:paraId="4B2F5DA5" w14:textId="77777777" w:rsidR="00450C54" w:rsidRDefault="00450C54" w:rsidP="002A4B22">
            <w:pPr>
              <w:keepNext/>
            </w:pPr>
          </w:p>
          <w:p w14:paraId="7328585B" w14:textId="77777777" w:rsidR="00693529" w:rsidRPr="002A4B22" w:rsidRDefault="00693529" w:rsidP="002A4B22">
            <w:pPr>
              <w:rPr>
                <w:szCs w:val="18"/>
                <w:u w:val="single"/>
              </w:rPr>
            </w:pPr>
            <w:r w:rsidRPr="002A4B22">
              <w:rPr>
                <w:szCs w:val="18"/>
                <w:u w:val="single"/>
              </w:rPr>
              <w:t>Mapping hypotheekbedrag:</w:t>
            </w:r>
          </w:p>
          <w:p w14:paraId="6DD29DF5" w14:textId="77777777" w:rsidR="00693529" w:rsidRPr="002A4B22" w:rsidRDefault="00693529" w:rsidP="002A4B22">
            <w:pPr>
              <w:rPr>
                <w:sz w:val="16"/>
                <w:szCs w:val="16"/>
              </w:rPr>
            </w:pPr>
            <w:r w:rsidRPr="002A4B22">
              <w:rPr>
                <w:rFonts w:cs="Arial"/>
                <w:sz w:val="16"/>
                <w:szCs w:val="16"/>
              </w:rPr>
              <w:t>//IMKAD_AangebodenStuk/StukdeelHypotheek [aanduidingHypotheek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4402A66E" w14:textId="77777777" w:rsidR="00450C54" w:rsidRPr="002A4B22" w:rsidRDefault="00693529" w:rsidP="002A4B22">
            <w:pPr>
              <w:rPr>
                <w:sz w:val="16"/>
                <w:szCs w:val="16"/>
              </w:rPr>
            </w:pPr>
            <w:r w:rsidRPr="002A4B22">
              <w:rPr>
                <w:sz w:val="16"/>
                <w:szCs w:val="16"/>
              </w:rPr>
              <w:tab/>
              <w:t>./</w:t>
            </w:r>
            <w:r w:rsidR="00BE6AD0" w:rsidRPr="002A4B22">
              <w:rPr>
                <w:sz w:val="16"/>
                <w:szCs w:val="16"/>
              </w:rPr>
              <w:t>hoofdsom/</w:t>
            </w:r>
            <w:r w:rsidRPr="002A4B22">
              <w:rPr>
                <w:sz w:val="16"/>
                <w:szCs w:val="16"/>
              </w:rPr>
              <w:t>valuta</w:t>
            </w:r>
          </w:p>
          <w:p w14:paraId="34B7AF7D" w14:textId="77777777" w:rsidR="00BE6AD0" w:rsidRPr="002A4B22" w:rsidRDefault="00BE6AD0" w:rsidP="002A4B22">
            <w:pPr>
              <w:rPr>
                <w:sz w:val="16"/>
                <w:szCs w:val="16"/>
              </w:rPr>
            </w:pPr>
          </w:p>
          <w:p w14:paraId="05D42CF9" w14:textId="77777777" w:rsidR="00BE6AD0" w:rsidRPr="002A4B22" w:rsidRDefault="00BE6AD0" w:rsidP="002A4B22">
            <w:pPr>
              <w:rPr>
                <w:sz w:val="16"/>
                <w:szCs w:val="16"/>
              </w:rPr>
            </w:pPr>
            <w:r w:rsidRPr="002A4B22">
              <w:rPr>
                <w:szCs w:val="18"/>
                <w:u w:val="single"/>
              </w:rPr>
              <w:t>Mapping 40% van hypotheekbedrag</w:t>
            </w:r>
            <w:r w:rsidR="00B52AF5" w:rsidRPr="002A4B22">
              <w:rPr>
                <w:szCs w:val="18"/>
                <w:u w:val="single"/>
              </w:rPr>
              <w:t>:</w:t>
            </w:r>
            <w:r w:rsidRPr="002A4B22">
              <w:rPr>
                <w:sz w:val="16"/>
                <w:szCs w:val="16"/>
              </w:rPr>
              <w:br/>
            </w:r>
            <w:r w:rsidRPr="002A4B22">
              <w:rPr>
                <w:rFonts w:cs="Arial"/>
                <w:sz w:val="16"/>
                <w:szCs w:val="16"/>
              </w:rPr>
              <w:t>//IMKAD_AangebodenStuk/StukdeelHypotheek [aanduidingHypotheek = niet aanwezig]</w:t>
            </w:r>
          </w:p>
          <w:p w14:paraId="37CE08C6" w14:textId="77777777" w:rsidR="00BE6AD0" w:rsidRPr="002A4B22" w:rsidRDefault="00BE6AD0" w:rsidP="002A4B22">
            <w:pPr>
              <w:rPr>
                <w:sz w:val="16"/>
                <w:szCs w:val="16"/>
              </w:rPr>
            </w:pPr>
            <w:r w:rsidRPr="002A4B22">
              <w:rPr>
                <w:sz w:val="16"/>
                <w:szCs w:val="16"/>
              </w:rPr>
              <w:tab/>
              <w:t>./bedragRente/som</w:t>
            </w:r>
          </w:p>
          <w:p w14:paraId="7633763C" w14:textId="77777777" w:rsidR="00BE6AD0" w:rsidRPr="002A4B22" w:rsidRDefault="00BE6AD0" w:rsidP="002A4B22">
            <w:pPr>
              <w:rPr>
                <w:sz w:val="16"/>
                <w:szCs w:val="16"/>
              </w:rPr>
            </w:pPr>
            <w:r w:rsidRPr="002A4B22">
              <w:rPr>
                <w:sz w:val="16"/>
                <w:szCs w:val="16"/>
              </w:rPr>
              <w:tab/>
              <w:t>./bedragRente/valuta</w:t>
            </w:r>
            <w:r w:rsidRPr="002A4B22">
              <w:rPr>
                <w:sz w:val="16"/>
                <w:szCs w:val="16"/>
              </w:rPr>
              <w:br/>
            </w:r>
            <w:r w:rsidRPr="002A4B22">
              <w:rPr>
                <w:sz w:val="16"/>
                <w:szCs w:val="16"/>
              </w:rPr>
              <w:br/>
            </w:r>
            <w:r w:rsidRPr="002A4B22">
              <w:rPr>
                <w:szCs w:val="18"/>
                <w:u w:val="single"/>
              </w:rPr>
              <w:t>Mapping 140% van hypotheekbedrag</w:t>
            </w:r>
            <w:r w:rsidR="00B52AF5" w:rsidRPr="002A4B22">
              <w:rPr>
                <w:szCs w:val="18"/>
                <w:u w:val="single"/>
              </w:rPr>
              <w:t>:</w:t>
            </w:r>
          </w:p>
          <w:p w14:paraId="2F4BC1A0" w14:textId="77777777" w:rsidR="00BE6AD0" w:rsidRPr="002A4B22" w:rsidRDefault="00BE6AD0" w:rsidP="002A4B22">
            <w:pPr>
              <w:rPr>
                <w:sz w:val="16"/>
                <w:szCs w:val="16"/>
              </w:rPr>
            </w:pPr>
            <w:r w:rsidRPr="002A4B22">
              <w:rPr>
                <w:rFonts w:cs="Arial"/>
                <w:sz w:val="16"/>
                <w:szCs w:val="16"/>
              </w:rPr>
              <w:t>//IMKAD_AangebodenStuk/StukdeelHypotheek [aanduidingHypotheek = niet aanwezig]</w:t>
            </w:r>
          </w:p>
          <w:p w14:paraId="084FEB46" w14:textId="77777777" w:rsidR="00BE6AD0" w:rsidRPr="002A4B22" w:rsidRDefault="00BE6AD0" w:rsidP="002A4B22">
            <w:pPr>
              <w:rPr>
                <w:sz w:val="16"/>
                <w:szCs w:val="16"/>
              </w:rPr>
            </w:pPr>
            <w:r w:rsidRPr="002A4B22">
              <w:rPr>
                <w:sz w:val="16"/>
                <w:szCs w:val="16"/>
              </w:rPr>
              <w:tab/>
              <w:t>./bedragTotaal/som</w:t>
            </w:r>
          </w:p>
          <w:p w14:paraId="7D018F3A" w14:textId="77777777" w:rsidR="00BE6AD0" w:rsidRPr="002A4B22" w:rsidRDefault="00BE6AD0" w:rsidP="002A4B22">
            <w:pPr>
              <w:rPr>
                <w:sz w:val="16"/>
                <w:szCs w:val="16"/>
              </w:rPr>
            </w:pPr>
            <w:r w:rsidRPr="002A4B22">
              <w:rPr>
                <w:sz w:val="16"/>
                <w:szCs w:val="16"/>
              </w:rPr>
              <w:tab/>
              <w:t>./bedragTotaal/valuta</w:t>
            </w:r>
          </w:p>
          <w:p w14:paraId="3FE0AA1E" w14:textId="77777777" w:rsidR="00693529" w:rsidRPr="002A4B22" w:rsidRDefault="00693529" w:rsidP="002A4B22">
            <w:pPr>
              <w:rPr>
                <w:sz w:val="16"/>
                <w:szCs w:val="16"/>
              </w:rPr>
            </w:pPr>
          </w:p>
          <w:p w14:paraId="28EB1917" w14:textId="77777777" w:rsidR="00693529" w:rsidRPr="002A4B22" w:rsidRDefault="00693529" w:rsidP="002A4B22">
            <w:pPr>
              <w:rPr>
                <w:szCs w:val="18"/>
                <w:u w:val="single"/>
              </w:rPr>
            </w:pPr>
            <w:r w:rsidRPr="002A4B22">
              <w:rPr>
                <w:szCs w:val="18"/>
                <w:u w:val="single"/>
              </w:rPr>
              <w:t>Mapping telwoord:</w:t>
            </w:r>
          </w:p>
          <w:p w14:paraId="5E2E592D" w14:textId="77777777" w:rsidR="00693529" w:rsidRPr="002A4B22" w:rsidRDefault="00693529" w:rsidP="002A4B22">
            <w:pPr>
              <w:rPr>
                <w:sz w:val="16"/>
                <w:szCs w:val="16"/>
              </w:rPr>
            </w:pPr>
            <w:r w:rsidRPr="002A4B22">
              <w:rPr>
                <w:rFonts w:cs="Arial"/>
                <w:sz w:val="16"/>
                <w:szCs w:val="16"/>
              </w:rPr>
              <w:t>//IMKAD_AangebodenStuk/StukdeelHypotheek [aanduidingHypotheek = leeg of niet aanwezig]</w:t>
            </w:r>
          </w:p>
          <w:p w14:paraId="331FFAAD" w14:textId="77777777" w:rsidR="00693529" w:rsidRPr="00693529" w:rsidRDefault="00693529" w:rsidP="002A4B22">
            <w:r w:rsidRPr="002A4B22">
              <w:rPr>
                <w:sz w:val="16"/>
                <w:szCs w:val="16"/>
              </w:rPr>
              <w:tab/>
              <w:t>./</w:t>
            </w:r>
            <w:r w:rsidRPr="002A4B22">
              <w:rPr>
                <w:rFonts w:cs="Arial"/>
                <w:sz w:val="16"/>
                <w:szCs w:val="16"/>
              </w:rPr>
              <w:t>rangordeHypotheek</w:t>
            </w:r>
          </w:p>
        </w:tc>
      </w:tr>
    </w:tbl>
    <w:p w14:paraId="7C54ABE1" w14:textId="77777777" w:rsidR="007E7B46" w:rsidRPr="00693529" w:rsidRDefault="007E7B46">
      <w:pPr>
        <w:rPr>
          <w:highlight w:val="yellow"/>
        </w:rPr>
      </w:pPr>
    </w:p>
    <w:p w14:paraId="1CED9141" w14:textId="3F1143AC" w:rsidR="00C80891" w:rsidRDefault="00D935DF" w:rsidP="00D935DF">
      <w:pPr>
        <w:pStyle w:val="Kop2"/>
      </w:pPr>
      <w:bookmarkStart w:id="431" w:name="_Toc157006546"/>
      <w:r w:rsidRPr="00D935DF">
        <w:t>Onderpand</w:t>
      </w:r>
      <w:bookmarkEnd w:id="431"/>
    </w:p>
    <w:p w14:paraId="60EA1F5C"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423584" w14:paraId="17EBF450" w14:textId="77777777" w:rsidTr="000923C3">
        <w:tc>
          <w:tcPr>
            <w:tcW w:w="6771" w:type="dxa"/>
            <w:shd w:val="clear" w:color="auto" w:fill="DEEAF6" w:themeFill="accent1" w:themeFillTint="33"/>
          </w:tcPr>
          <w:p w14:paraId="7EB33012" w14:textId="795590F2" w:rsidR="00C80891" w:rsidRPr="000923C3" w:rsidRDefault="00423584" w:rsidP="000923C3">
            <w:pPr>
              <w:ind w:left="306"/>
              <w:rPr>
                <w:b/>
                <w:bCs/>
                <w:color w:val="FF0000"/>
                <w:sz w:val="20"/>
                <w:u w:val="single"/>
              </w:rPr>
            </w:pPr>
            <w:r w:rsidRPr="000923C3">
              <w:rPr>
                <w:rFonts w:cs="Arial"/>
                <w:b/>
                <w:bCs/>
                <w:color w:val="000000" w:themeColor="text1"/>
                <w:sz w:val="20"/>
              </w:rPr>
              <w:t>Modeldocument tekst</w:t>
            </w:r>
          </w:p>
        </w:tc>
        <w:tc>
          <w:tcPr>
            <w:tcW w:w="7371" w:type="dxa"/>
            <w:shd w:val="clear" w:color="auto" w:fill="DEEAF6" w:themeFill="accent1" w:themeFillTint="33"/>
          </w:tcPr>
          <w:p w14:paraId="278E44A3" w14:textId="6C01A674" w:rsidR="00863CA0" w:rsidRPr="000923C3" w:rsidRDefault="00423584" w:rsidP="002A4B22">
            <w:pPr>
              <w:rPr>
                <w:b/>
                <w:bCs/>
                <w:sz w:val="20"/>
              </w:rPr>
            </w:pPr>
            <w:r w:rsidRPr="000923C3">
              <w:rPr>
                <w:b/>
                <w:bCs/>
                <w:sz w:val="20"/>
                <w:lang w:val="nl"/>
              </w:rPr>
              <w:t>Mapping en toelichting</w:t>
            </w:r>
          </w:p>
        </w:tc>
      </w:tr>
      <w:tr w:rsidR="00423584" w:rsidRPr="00343045" w14:paraId="355969BB" w14:textId="77777777" w:rsidTr="002A4B22">
        <w:tc>
          <w:tcPr>
            <w:tcW w:w="6771" w:type="dxa"/>
            <w:shd w:val="clear" w:color="auto" w:fill="auto"/>
          </w:tcPr>
          <w:p w14:paraId="47EAE06A" w14:textId="0240B805" w:rsidR="00423584" w:rsidRPr="00423584" w:rsidRDefault="00423584" w:rsidP="00423584">
            <w:pPr>
              <w:ind w:left="306"/>
              <w:rPr>
                <w:rFonts w:cs="Arial"/>
                <w:color w:val="FF0000"/>
                <w:sz w:val="20"/>
                <w:highlight w:val="yellow"/>
              </w:rPr>
            </w:pPr>
            <w:r w:rsidRPr="001F7025">
              <w:rPr>
                <w:rFonts w:cs="Arial"/>
                <w:color w:val="FF0000"/>
                <w:sz w:val="20"/>
                <w:highlight w:val="yellow"/>
              </w:rPr>
              <w:t>TEKSTBLOK RECHT</w:t>
            </w:r>
            <w:r w:rsidRPr="001F7025">
              <w:rPr>
                <w:rFonts w:cs="Arial"/>
                <w:color w:val="FF0000"/>
                <w:sz w:val="20"/>
              </w:rPr>
              <w:t xml:space="preserve"> </w:t>
            </w:r>
            <w:r w:rsidRPr="001F7025">
              <w:rPr>
                <w:rFonts w:cs="Arial"/>
                <w:color w:val="FF0000"/>
                <w:sz w:val="20"/>
                <w:highlight w:val="yellow"/>
              </w:rPr>
              <w:t>TEKSTBLOK REGISTERGOED</w:t>
            </w:r>
            <w:r w:rsidRPr="001F7025">
              <w:rPr>
                <w:rFonts w:cs="Arial"/>
                <w:color w:val="FF0000"/>
                <w:sz w:val="20"/>
              </w:rPr>
              <w:t>;</w:t>
            </w:r>
          </w:p>
        </w:tc>
        <w:tc>
          <w:tcPr>
            <w:tcW w:w="7371" w:type="dxa"/>
            <w:shd w:val="clear" w:color="auto" w:fill="auto"/>
          </w:tcPr>
          <w:p w14:paraId="218EDCB1" w14:textId="77777777" w:rsidR="00423584" w:rsidRPr="00124E96" w:rsidRDefault="00423584" w:rsidP="00423584">
            <w:r>
              <w:t xml:space="preserve">Herhalende combinatie van minimaal één TEKSTBLOK RECHT </w:t>
            </w:r>
            <w:r w:rsidRPr="00124E96">
              <w:t>met één TEKSTBLOK REGISTERGOED</w:t>
            </w:r>
            <w:r>
              <w:t>,</w:t>
            </w:r>
            <w:r w:rsidRPr="00124E96">
              <w:t xml:space="preserve"> </w:t>
            </w:r>
            <w:r>
              <w:t>wanneer er meer dan één combinatie wordt getoond dan wordt de tekst per combinatie voorafgegaan door een opvolgende letter</w:t>
            </w:r>
            <w:r w:rsidRPr="002A4B22">
              <w:rPr>
                <w:lang w:val="nl"/>
              </w:rPr>
              <w:t xml:space="preserve"> beginnend bij ‘a.’.</w:t>
            </w:r>
          </w:p>
          <w:p w14:paraId="00B5293A" w14:textId="77777777" w:rsidR="00423584" w:rsidRDefault="00423584" w:rsidP="00423584"/>
          <w:p w14:paraId="40FB4F04" w14:textId="77777777" w:rsidR="00423584" w:rsidRPr="002A4B22" w:rsidRDefault="00423584" w:rsidP="00423584">
            <w:pPr>
              <w:rPr>
                <w:lang w:val="nl"/>
              </w:rPr>
            </w:pPr>
            <w:r>
              <w:t>Van TEKSTBLOK REGISTERGOED zijn alleen de objecten perceel, appartementsrecht, netwerk en schip van toepassing.</w:t>
            </w:r>
            <w:r w:rsidRPr="002A4B22">
              <w:rPr>
                <w:lang w:val="nl"/>
              </w:rPr>
              <w:t xml:space="preserve"> </w:t>
            </w:r>
          </w:p>
          <w:p w14:paraId="04132818" w14:textId="77777777" w:rsidR="00423584" w:rsidRPr="002A4B22" w:rsidRDefault="00423584" w:rsidP="00423584">
            <w:pPr>
              <w:rPr>
                <w:lang w:val="nl"/>
              </w:rPr>
            </w:pPr>
          </w:p>
          <w:p w14:paraId="6DF5E547" w14:textId="77777777" w:rsidR="00423584" w:rsidRPr="002A4B22" w:rsidRDefault="00423584" w:rsidP="00423584">
            <w:pPr>
              <w:rPr>
                <w:u w:val="single"/>
                <w:lang w:val="nl"/>
              </w:rPr>
            </w:pPr>
            <w:r w:rsidRPr="002A4B22">
              <w:rPr>
                <w:u w:val="single"/>
                <w:lang w:val="nl"/>
              </w:rPr>
              <w:lastRenderedPageBreak/>
              <w:t>Mapping recht en registergoed:</w:t>
            </w:r>
          </w:p>
          <w:p w14:paraId="0D69B65A" w14:textId="77777777" w:rsidR="00423584" w:rsidRPr="002A4B22" w:rsidRDefault="00423584" w:rsidP="00423584">
            <w:pPr>
              <w:rPr>
                <w:sz w:val="16"/>
                <w:szCs w:val="16"/>
              </w:rPr>
            </w:pPr>
            <w:r w:rsidRPr="002A4B22">
              <w:rPr>
                <w:sz w:val="16"/>
                <w:szCs w:val="16"/>
              </w:rPr>
              <w:t xml:space="preserve">//IMKAD_AangebodenStuk/StukdeelHypotheek </w:t>
            </w:r>
            <w:r w:rsidRPr="002A4B22">
              <w:rPr>
                <w:rFonts w:cs="Arial"/>
                <w:sz w:val="16"/>
                <w:szCs w:val="16"/>
              </w:rPr>
              <w:t xml:space="preserve">[aanduidingHypotheek = niet aanwezig] </w:t>
            </w:r>
            <w:r w:rsidRPr="002A4B22">
              <w:rPr>
                <w:rFonts w:cs="Arial"/>
                <w:sz w:val="16"/>
                <w:szCs w:val="16"/>
              </w:rPr>
              <w:tab/>
            </w:r>
            <w:r w:rsidRPr="002A4B22">
              <w:rPr>
                <w:sz w:val="16"/>
                <w:szCs w:val="16"/>
              </w:rPr>
              <w:t>/IMKAD_ZakelijkRecht</w:t>
            </w:r>
          </w:p>
          <w:p w14:paraId="18B00FC3" w14:textId="2B85615B" w:rsidR="00423584" w:rsidRDefault="00423584" w:rsidP="00423584">
            <w:r w:rsidRPr="002A4B22">
              <w:rPr>
                <w:sz w:val="16"/>
                <w:szCs w:val="16"/>
                <w:lang w:val="nl"/>
              </w:rPr>
              <w:t>-de overige mapping is opgenomen in het genoemde tekstblokken.</w:t>
            </w:r>
          </w:p>
        </w:tc>
      </w:tr>
      <w:tr w:rsidR="00D935DF" w:rsidRPr="00343045" w14:paraId="2066391A" w14:textId="77777777" w:rsidTr="002A4B22">
        <w:tc>
          <w:tcPr>
            <w:tcW w:w="6771" w:type="dxa"/>
            <w:shd w:val="clear" w:color="auto" w:fill="auto"/>
          </w:tcPr>
          <w:p w14:paraId="78AFE37C" w14:textId="7DA68897" w:rsidR="00D935DF" w:rsidRPr="000923C3" w:rsidRDefault="00D935DF" w:rsidP="008E49AE">
            <w:pPr>
              <w:rPr>
                <w:color w:val="FF0000"/>
                <w:sz w:val="20"/>
                <w:highlight w:val="yellow"/>
              </w:rPr>
            </w:pPr>
            <w:r w:rsidRPr="000923C3">
              <w:rPr>
                <w:color w:val="FF0000"/>
                <w:sz w:val="20"/>
              </w:rPr>
              <w:lastRenderedPageBreak/>
              <w:t>(hierna te noemen onderpand).</w:t>
            </w:r>
          </w:p>
        </w:tc>
        <w:tc>
          <w:tcPr>
            <w:tcW w:w="7371" w:type="dxa"/>
            <w:shd w:val="clear" w:color="auto" w:fill="auto"/>
          </w:tcPr>
          <w:p w14:paraId="670EC4E9" w14:textId="77777777" w:rsidR="00D935DF" w:rsidRDefault="00D935DF" w:rsidP="00D935DF">
            <w:r>
              <w:t>Vaste tekst.</w:t>
            </w:r>
          </w:p>
          <w:p w14:paraId="0EB71325" w14:textId="77777777" w:rsidR="00D935DF" w:rsidRDefault="00D935DF" w:rsidP="00124E96"/>
        </w:tc>
      </w:tr>
    </w:tbl>
    <w:p w14:paraId="7E332FEA" w14:textId="77777777" w:rsidR="002606D8" w:rsidRDefault="002606D8"/>
    <w:p w14:paraId="5F3F2167" w14:textId="77777777" w:rsidR="0054259B" w:rsidRDefault="0054259B" w:rsidP="00BA1EAB">
      <w:pPr>
        <w:pStyle w:val="Kop2"/>
      </w:pPr>
      <w:bookmarkStart w:id="432" w:name="_Toc157003244"/>
      <w:bookmarkStart w:id="433" w:name="_Toc157003662"/>
      <w:bookmarkStart w:id="434" w:name="_Toc157004075"/>
      <w:bookmarkStart w:id="435" w:name="_Toc157004488"/>
      <w:bookmarkStart w:id="436" w:name="_Toc157004906"/>
      <w:bookmarkStart w:id="437" w:name="_Toc157005319"/>
      <w:bookmarkStart w:id="438" w:name="_Toc157005727"/>
      <w:bookmarkStart w:id="439" w:name="_Toc157006140"/>
      <w:bookmarkStart w:id="440" w:name="_Toc157006547"/>
      <w:bookmarkStart w:id="441" w:name="_Ref381015996"/>
      <w:bookmarkStart w:id="442" w:name="_Ref381460432"/>
      <w:bookmarkStart w:id="443" w:name="_Toc454288174"/>
      <w:bookmarkStart w:id="444" w:name="_Toc157006556"/>
      <w:bookmarkEnd w:id="432"/>
      <w:bookmarkEnd w:id="433"/>
      <w:bookmarkEnd w:id="434"/>
      <w:bookmarkEnd w:id="435"/>
      <w:bookmarkEnd w:id="436"/>
      <w:bookmarkEnd w:id="437"/>
      <w:bookmarkEnd w:id="438"/>
      <w:bookmarkEnd w:id="439"/>
      <w:bookmarkEnd w:id="440"/>
      <w:r>
        <w:t>Overbruggingshypotheek</w:t>
      </w:r>
      <w:bookmarkEnd w:id="441"/>
      <w:bookmarkEnd w:id="442"/>
      <w:bookmarkEnd w:id="443"/>
      <w:bookmarkEnd w:id="444"/>
    </w:p>
    <w:p w14:paraId="13F150AD"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8A7B9C" w:rsidRPr="008A7B9C" w14:paraId="37A26C94" w14:textId="77777777" w:rsidTr="000923C3">
        <w:tc>
          <w:tcPr>
            <w:tcW w:w="6978" w:type="dxa"/>
            <w:shd w:val="clear" w:color="auto" w:fill="DEEAF6" w:themeFill="accent1" w:themeFillTint="33"/>
          </w:tcPr>
          <w:p w14:paraId="43FFD29E" w14:textId="1064F110" w:rsidR="008A7B9C" w:rsidRPr="000923C3" w:rsidRDefault="008A7B9C" w:rsidP="00BA1EAB">
            <w:pPr>
              <w:autoSpaceDE w:val="0"/>
              <w:autoSpaceDN w:val="0"/>
              <w:adjustRightInd w:val="0"/>
              <w:ind w:left="284" w:hanging="284"/>
              <w:rPr>
                <w:rFonts w:cs="Arial"/>
                <w:b/>
                <w:bCs/>
                <w:color w:val="000000" w:themeColor="text1"/>
                <w:sz w:val="20"/>
              </w:rPr>
            </w:pPr>
            <w:r w:rsidRPr="008A7B9C">
              <w:rPr>
                <w:rFonts w:cs="Arial"/>
                <w:b/>
                <w:bCs/>
                <w:color w:val="000000" w:themeColor="text1"/>
                <w:sz w:val="20"/>
              </w:rPr>
              <w:t>Modeldocument tekst</w:t>
            </w:r>
          </w:p>
        </w:tc>
        <w:tc>
          <w:tcPr>
            <w:tcW w:w="7164" w:type="dxa"/>
            <w:shd w:val="clear" w:color="auto" w:fill="DEEAF6" w:themeFill="accent1" w:themeFillTint="33"/>
          </w:tcPr>
          <w:p w14:paraId="483FD3A3" w14:textId="73B37C3A" w:rsidR="008A7B9C" w:rsidRPr="000923C3" w:rsidRDefault="008A7B9C" w:rsidP="000923C3">
            <w:pPr>
              <w:rPr>
                <w:b/>
                <w:bCs/>
                <w:color w:val="000000" w:themeColor="text1"/>
                <w:sz w:val="20"/>
              </w:rPr>
            </w:pPr>
            <w:r w:rsidRPr="000923C3">
              <w:rPr>
                <w:b/>
                <w:bCs/>
                <w:color w:val="000000" w:themeColor="text1"/>
                <w:sz w:val="20"/>
              </w:rPr>
              <w:t>Mapping en toelichting</w:t>
            </w:r>
          </w:p>
        </w:tc>
      </w:tr>
      <w:tr w:rsidR="000974F6" w:rsidRPr="00343045" w14:paraId="3B564C5B" w14:textId="77777777" w:rsidTr="000923C3">
        <w:tc>
          <w:tcPr>
            <w:tcW w:w="6978" w:type="dxa"/>
            <w:shd w:val="clear" w:color="auto" w:fill="auto"/>
          </w:tcPr>
          <w:p w14:paraId="26F2396B" w14:textId="77777777" w:rsidR="00BA1EAB" w:rsidRPr="001F7025" w:rsidRDefault="00BA1EAB" w:rsidP="00BA1EAB">
            <w:pPr>
              <w:autoSpaceDE w:val="0"/>
              <w:autoSpaceDN w:val="0"/>
              <w:adjustRightInd w:val="0"/>
              <w:ind w:left="284" w:hanging="284"/>
              <w:rPr>
                <w:rFonts w:cs="Arial"/>
                <w:color w:val="800080"/>
                <w:sz w:val="20"/>
              </w:rPr>
            </w:pPr>
            <w:r w:rsidRPr="001F7025">
              <w:rPr>
                <w:rFonts w:cs="Arial"/>
                <w:color w:val="800080"/>
                <w:sz w:val="20"/>
              </w:rPr>
              <w:t xml:space="preserve">5. </w:t>
            </w:r>
            <w:r w:rsidRPr="001F7025">
              <w:rPr>
                <w:rFonts w:cs="Arial"/>
                <w:color w:val="800080"/>
                <w:sz w:val="20"/>
                <w:u w:val="single"/>
              </w:rPr>
              <w:t>OVERBRUGGINGSHYPOTHEEK</w:t>
            </w:r>
          </w:p>
          <w:p w14:paraId="3591794A" w14:textId="1C76A616" w:rsidR="00BA1EAB" w:rsidRPr="00252AB6" w:rsidRDefault="00BA1EAB" w:rsidP="00BA1EAB">
            <w:pPr>
              <w:autoSpaceDE w:val="0"/>
              <w:autoSpaceDN w:val="0"/>
              <w:adjustRightInd w:val="0"/>
              <w:ind w:left="284"/>
              <w:rPr>
                <w:rFonts w:cs="Arial"/>
                <w:color w:val="800080"/>
                <w:sz w:val="20"/>
              </w:rPr>
            </w:pPr>
            <w:r w:rsidRPr="00252AB6">
              <w:rPr>
                <w:rFonts w:cs="Arial"/>
                <w:color w:val="800080"/>
                <w:sz w:val="20"/>
              </w:rPr>
              <w:t>Voorts verleent geldnemer</w:t>
            </w:r>
            <w:r w:rsidR="00944D65">
              <w:rPr>
                <w:rFonts w:cs="Arial"/>
                <w:color w:val="800080"/>
                <w:sz w:val="20"/>
              </w:rPr>
              <w:t>,</w:t>
            </w:r>
            <w:r w:rsidRPr="00252AB6">
              <w:rPr>
                <w:rFonts w:cs="Arial"/>
                <w:color w:val="800080"/>
                <w:sz w:val="20"/>
              </w:rPr>
              <w:t xml:space="preserve"> tot zekerheid voor de betaling van de schuld als hierboven vermeld bij deze aan geldgever, die van geldnemer</w:t>
            </w:r>
            <w:r w:rsidRPr="001F7025">
              <w:rPr>
                <w:rFonts w:cs="Arial"/>
                <w:color w:val="800080"/>
                <w:sz w:val="20"/>
              </w:rPr>
              <w:t xml:space="preserve"> </w:t>
            </w:r>
            <w:r w:rsidRPr="00252AB6">
              <w:rPr>
                <w:rFonts w:cs="Arial"/>
                <w:color w:val="800080"/>
                <w:sz w:val="20"/>
              </w:rPr>
              <w:t xml:space="preserve">aanvaardt, het recht van </w:t>
            </w:r>
            <w:r w:rsidRPr="000923C3">
              <w:rPr>
                <w:rFonts w:cs="Arial"/>
                <w:color w:val="000000" w:themeColor="text1"/>
                <w:sz w:val="20"/>
              </w:rPr>
              <w:fldChar w:fldCharType="begin"/>
            </w:r>
            <w:r w:rsidRPr="000923C3">
              <w:rPr>
                <w:rFonts w:cs="Arial"/>
                <w:color w:val="000000" w:themeColor="text1"/>
                <w:sz w:val="20"/>
              </w:rPr>
              <w:instrText>MacroButton Nomacro §</w:instrText>
            </w:r>
            <w:r w:rsidRPr="000923C3">
              <w:rPr>
                <w:rFonts w:cs="Arial"/>
                <w:color w:val="000000" w:themeColor="text1"/>
                <w:sz w:val="20"/>
              </w:rPr>
              <w:fldChar w:fldCharType="end"/>
            </w:r>
            <w:r w:rsidRPr="000923C3">
              <w:rPr>
                <w:rFonts w:cs="Arial"/>
                <w:color w:val="000000" w:themeColor="text1"/>
                <w:sz w:val="20"/>
              </w:rPr>
              <w:t>telwoord</w:t>
            </w:r>
            <w:r w:rsidRPr="000923C3">
              <w:rPr>
                <w:rFonts w:cs="Arial"/>
                <w:color w:val="000000" w:themeColor="text1"/>
                <w:sz w:val="20"/>
              </w:rPr>
              <w:fldChar w:fldCharType="begin"/>
            </w:r>
            <w:r w:rsidRPr="000923C3">
              <w:rPr>
                <w:rFonts w:cs="Arial"/>
                <w:color w:val="000000" w:themeColor="text1"/>
                <w:sz w:val="20"/>
              </w:rPr>
              <w:instrText>MacroButton Nomacro §</w:instrText>
            </w:r>
            <w:r w:rsidRPr="000923C3">
              <w:rPr>
                <w:rFonts w:cs="Arial"/>
                <w:color w:val="000000" w:themeColor="text1"/>
                <w:sz w:val="20"/>
              </w:rPr>
              <w:fldChar w:fldCharType="end"/>
            </w:r>
            <w:r w:rsidRPr="00252AB6">
              <w:rPr>
                <w:rFonts w:cs="Arial"/>
                <w:color w:val="800080"/>
                <w:sz w:val="20"/>
              </w:rPr>
              <w:t xml:space="preserve"> hypotheek op het navolgende registergoed:</w:t>
            </w:r>
          </w:p>
          <w:p w14:paraId="349CEF7F" w14:textId="36861331" w:rsidR="000974F6" w:rsidRPr="002A4B22" w:rsidRDefault="000974F6" w:rsidP="002A4B22">
            <w:pPr>
              <w:autoSpaceDE w:val="0"/>
              <w:autoSpaceDN w:val="0"/>
              <w:adjustRightInd w:val="0"/>
              <w:rPr>
                <w:rFonts w:cs="Arial"/>
                <w:color w:val="800080"/>
                <w:szCs w:val="18"/>
              </w:rPr>
            </w:pPr>
          </w:p>
        </w:tc>
        <w:tc>
          <w:tcPr>
            <w:tcW w:w="7164" w:type="dxa"/>
            <w:shd w:val="clear" w:color="auto" w:fill="auto"/>
          </w:tcPr>
          <w:p w14:paraId="039CB714"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7B2C131A" w14:textId="24871870" w:rsidR="008A7B9C" w:rsidRDefault="008A7B9C" w:rsidP="002A4B22">
            <w:pPr>
              <w:spacing w:before="72"/>
            </w:pPr>
            <w:r>
              <w:t>Het gebruik van het rangtelwoord is optioneel.</w:t>
            </w:r>
          </w:p>
          <w:p w14:paraId="1406DA2A" w14:textId="77777777" w:rsidR="00E8566C" w:rsidRPr="002A4B22" w:rsidRDefault="00E8566C" w:rsidP="00E8566C">
            <w:pPr>
              <w:rPr>
                <w:sz w:val="20"/>
                <w:u w:val="single"/>
                <w:lang w:val="nl"/>
              </w:rPr>
            </w:pPr>
          </w:p>
          <w:p w14:paraId="65EC3321" w14:textId="77777777" w:rsidR="003E3D52" w:rsidRPr="002A4B22" w:rsidRDefault="003E3D52" w:rsidP="00E8566C">
            <w:pPr>
              <w:rPr>
                <w:sz w:val="20"/>
                <w:u w:val="single"/>
                <w:lang w:val="nl"/>
              </w:rPr>
            </w:pPr>
            <w:r w:rsidRPr="002A4B22">
              <w:rPr>
                <w:sz w:val="20"/>
                <w:u w:val="single"/>
                <w:lang w:val="nl"/>
              </w:rPr>
              <w:t>Mapping tonen overbruggingshypotheek:</w:t>
            </w:r>
          </w:p>
          <w:p w14:paraId="317269D5" w14:textId="77777777" w:rsidR="003E3D52" w:rsidRPr="002A4B22" w:rsidRDefault="003E3D52" w:rsidP="002A4B22">
            <w:pPr>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0D52D8FD" w14:textId="77777777" w:rsidR="00853AAE" w:rsidRPr="002A4B22" w:rsidRDefault="00853AAE" w:rsidP="002A4B22">
            <w:pPr>
              <w:rPr>
                <w:rFonts w:cs="Arial"/>
                <w:sz w:val="16"/>
                <w:szCs w:val="16"/>
              </w:rPr>
            </w:pPr>
            <w:r w:rsidRPr="002A4B22">
              <w:rPr>
                <w:rFonts w:cs="Arial"/>
                <w:sz w:val="16"/>
                <w:szCs w:val="16"/>
              </w:rPr>
              <w:t>-is aanwezig</w:t>
            </w:r>
          </w:p>
          <w:p w14:paraId="3E5B15C3" w14:textId="77777777" w:rsidR="003E3D52" w:rsidRPr="002A4B22" w:rsidRDefault="003E3D52" w:rsidP="002A4B22">
            <w:pPr>
              <w:rPr>
                <w:rFonts w:cs="Arial"/>
                <w:sz w:val="16"/>
                <w:szCs w:val="16"/>
              </w:rPr>
            </w:pPr>
          </w:p>
          <w:p w14:paraId="7D752D39" w14:textId="77777777" w:rsidR="00853AAE" w:rsidRPr="002A4B22" w:rsidRDefault="00853AAE" w:rsidP="002A4B22">
            <w:pPr>
              <w:pStyle w:val="streepje"/>
              <w:numPr>
                <w:ilvl w:val="0"/>
                <w:numId w:val="0"/>
              </w:numPr>
              <w:rPr>
                <w:lang w:val="nl-NL"/>
              </w:rPr>
            </w:pPr>
            <w:r w:rsidRPr="002A4B22">
              <w:rPr>
                <w:u w:val="single"/>
                <w:lang w:val="nl-NL"/>
              </w:rPr>
              <w:t>Mapping telwoord</w:t>
            </w:r>
            <w:r w:rsidRPr="002A4B22">
              <w:rPr>
                <w:lang w:val="nl-NL"/>
              </w:rPr>
              <w:t>:</w:t>
            </w:r>
          </w:p>
          <w:p w14:paraId="08C75871" w14:textId="77777777" w:rsidR="000974F6" w:rsidRDefault="00853AAE" w:rsidP="002A4B22">
            <w:pPr>
              <w:pStyle w:val="streepje"/>
              <w:numPr>
                <w:ilvl w:val="0"/>
                <w:numId w:val="0"/>
              </w:numPr>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p w14:paraId="1354E809" w14:textId="77777777" w:rsidR="008A7B9C" w:rsidRPr="002A4B22" w:rsidRDefault="008A7B9C" w:rsidP="002A4B22">
            <w:pPr>
              <w:pStyle w:val="streepje"/>
              <w:numPr>
                <w:ilvl w:val="0"/>
                <w:numId w:val="0"/>
              </w:numPr>
              <w:rPr>
                <w:rFonts w:cs="Arial"/>
                <w:sz w:val="16"/>
                <w:szCs w:val="16"/>
              </w:rPr>
            </w:pPr>
          </w:p>
        </w:tc>
      </w:tr>
      <w:tr w:rsidR="00057A9E" w:rsidRPr="00343045" w14:paraId="6EF77458" w14:textId="77777777" w:rsidTr="000923C3">
        <w:tc>
          <w:tcPr>
            <w:tcW w:w="6978" w:type="dxa"/>
            <w:shd w:val="clear" w:color="auto" w:fill="auto"/>
          </w:tcPr>
          <w:p w14:paraId="78BC038A" w14:textId="45EA3796"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0011065F">
              <w:rPr>
                <w:rFonts w:cs="Arial"/>
                <w:color w:val="800080"/>
                <w:szCs w:val="18"/>
              </w:rPr>
              <w:t>;</w:t>
            </w:r>
          </w:p>
        </w:tc>
        <w:tc>
          <w:tcPr>
            <w:tcW w:w="7164" w:type="dxa"/>
            <w:shd w:val="clear" w:color="auto" w:fill="auto"/>
          </w:tcPr>
          <w:p w14:paraId="5FE0C615" w14:textId="5B3FD2CA" w:rsidR="00057A9E" w:rsidRPr="00124E96" w:rsidRDefault="00057A9E" w:rsidP="00057A9E">
            <w:r>
              <w:t xml:space="preserve">Herhalende combinatie van minimaal één TEKSTBLOK RECHT </w:t>
            </w:r>
            <w:r w:rsidRPr="00124E96">
              <w:t>met één TEKSTBLOK REGISTERGOED</w:t>
            </w:r>
            <w:r>
              <w:t xml:space="preserve">, </w:t>
            </w:r>
            <w:r w:rsidR="00A93C75">
              <w:t>wanneer er meer dan één combinatie wordt getoond dan wordt de tekst per combinatie voorafgegaan door een opvolgende letter</w:t>
            </w:r>
            <w:r w:rsidR="00A93C75" w:rsidRPr="002A4B22">
              <w:rPr>
                <w:lang w:val="nl"/>
              </w:rPr>
              <w:t xml:space="preserve"> beginnend bij ‘a.’</w:t>
            </w:r>
            <w:r w:rsidR="00A93C75">
              <w:t>.</w:t>
            </w:r>
          </w:p>
          <w:p w14:paraId="4D1C04B2" w14:textId="77777777" w:rsidR="00057A9E" w:rsidRDefault="00057A9E" w:rsidP="00057A9E"/>
          <w:p w14:paraId="46ECFE2D" w14:textId="77777777" w:rsidR="00057A9E" w:rsidRDefault="00057A9E" w:rsidP="00057A9E">
            <w:r>
              <w:t>Van TEKSTBLOK REGISTERGOED zijn alleen de objecten perceel, appartementsrecht, netwerk en schip van toepassing.</w:t>
            </w:r>
          </w:p>
          <w:p w14:paraId="0CDFD234" w14:textId="77777777" w:rsidR="00057A9E" w:rsidRPr="002A4B22" w:rsidRDefault="00057A9E" w:rsidP="00057A9E">
            <w:pPr>
              <w:rPr>
                <w:lang w:val="nl"/>
              </w:rPr>
            </w:pPr>
          </w:p>
          <w:p w14:paraId="018FBDCE" w14:textId="77777777" w:rsidR="00057A9E" w:rsidRPr="002A4B22" w:rsidRDefault="00057A9E" w:rsidP="00057A9E">
            <w:pPr>
              <w:rPr>
                <w:sz w:val="20"/>
                <w:u w:val="single"/>
                <w:lang w:val="nl"/>
              </w:rPr>
            </w:pPr>
            <w:r w:rsidRPr="002A4B22">
              <w:rPr>
                <w:sz w:val="20"/>
                <w:u w:val="single"/>
                <w:lang w:val="nl"/>
              </w:rPr>
              <w:t>Mapping recht en registergoed:</w:t>
            </w:r>
          </w:p>
          <w:p w14:paraId="0271420F" w14:textId="77777777" w:rsidR="00057A9E" w:rsidRPr="002A4B22" w:rsidRDefault="00057A9E" w:rsidP="002A4B22">
            <w:pPr>
              <w:pStyle w:val="streepje"/>
              <w:numPr>
                <w:ilvl w:val="0"/>
                <w:numId w:val="0"/>
              </w:numPr>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78602547" w14:textId="77777777" w:rsidR="00057A9E" w:rsidRDefault="00BE6340" w:rsidP="002A4B22">
            <w:pPr>
              <w:pStyle w:val="streepje"/>
              <w:numPr>
                <w:ilvl w:val="0"/>
                <w:numId w:val="0"/>
              </w:numPr>
              <w:rPr>
                <w:sz w:val="16"/>
                <w:szCs w:val="16"/>
              </w:rPr>
            </w:pPr>
            <w:r w:rsidRPr="002A4B22">
              <w:rPr>
                <w:sz w:val="16"/>
                <w:szCs w:val="16"/>
              </w:rPr>
              <w:t>-de overige mapping is opgenomen in de genoemde tekstblokken.</w:t>
            </w:r>
          </w:p>
          <w:p w14:paraId="4DFFF218" w14:textId="77777777" w:rsidR="00546569" w:rsidRDefault="00546569" w:rsidP="002A4B22">
            <w:pPr>
              <w:pStyle w:val="streepje"/>
              <w:numPr>
                <w:ilvl w:val="0"/>
                <w:numId w:val="0"/>
              </w:numPr>
            </w:pPr>
          </w:p>
        </w:tc>
      </w:tr>
      <w:tr w:rsidR="00346D2E" w:rsidRPr="00343045" w14:paraId="462208ED" w14:textId="77777777" w:rsidTr="000923C3">
        <w:tc>
          <w:tcPr>
            <w:tcW w:w="6978" w:type="dxa"/>
            <w:shd w:val="clear" w:color="auto" w:fill="auto"/>
          </w:tcPr>
          <w:p w14:paraId="7277EC40" w14:textId="4896273B" w:rsidR="00346D2E" w:rsidRPr="000D4206" w:rsidRDefault="00346D2E" w:rsidP="000923C3">
            <w:pPr>
              <w:suppressAutoHyphens/>
              <w:ind w:left="284"/>
              <w:outlineLvl w:val="0"/>
              <w:rPr>
                <w:rFonts w:cs="Arial"/>
                <w:color w:val="800080"/>
                <w:sz w:val="20"/>
              </w:rPr>
            </w:pPr>
            <w:bookmarkStart w:id="445" w:name="_Toc157006557"/>
            <w:r w:rsidRPr="001F7025">
              <w:rPr>
                <w:rFonts w:cs="Arial"/>
                <w:color w:val="800080"/>
                <w:sz w:val="20"/>
              </w:rPr>
              <w:lastRenderedPageBreak/>
              <w:t>(hierna eveneens te noemen onderpand).</w:t>
            </w:r>
            <w:bookmarkEnd w:id="445"/>
          </w:p>
        </w:tc>
        <w:tc>
          <w:tcPr>
            <w:tcW w:w="7164" w:type="dxa"/>
            <w:shd w:val="clear" w:color="auto" w:fill="auto"/>
          </w:tcPr>
          <w:p w14:paraId="7DAF38C6" w14:textId="6EC7A104" w:rsidR="00346D2E" w:rsidRDefault="00346D2E" w:rsidP="00057A9E">
            <w:r>
              <w:t>Vaste tekst indien overbruggingshypotheek is opgenomen.</w:t>
            </w:r>
          </w:p>
        </w:tc>
      </w:tr>
    </w:tbl>
    <w:p w14:paraId="26373B99" w14:textId="77777777" w:rsidR="00C80891" w:rsidRDefault="00C80891" w:rsidP="000F550B">
      <w:pPr>
        <w:pStyle w:val="Kop2"/>
      </w:pPr>
      <w:bookmarkStart w:id="446" w:name="_Toc454288175"/>
      <w:bookmarkStart w:id="447" w:name="_Toc157006558"/>
      <w:r>
        <w:t>Afsluiting</w:t>
      </w:r>
      <w:bookmarkEnd w:id="446"/>
      <w:bookmarkEnd w:id="447"/>
    </w:p>
    <w:p w14:paraId="2FF61827" w14:textId="77777777" w:rsidR="00C80891" w:rsidRPr="00C80891" w:rsidRDefault="00C80891" w:rsidP="00C80891">
      <w:pPr>
        <w:rPr>
          <w:lang w:val="nl"/>
        </w:rPr>
      </w:pPr>
    </w:p>
    <w:tbl>
      <w:tblPr>
        <w:tblW w:w="143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851"/>
        <w:gridCol w:w="7458"/>
      </w:tblGrid>
      <w:tr w:rsidR="00D668A6" w:rsidRPr="00D668A6" w14:paraId="4F2F4438" w14:textId="77777777" w:rsidTr="000923C3">
        <w:trPr>
          <w:trHeight w:val="192"/>
        </w:trPr>
        <w:tc>
          <w:tcPr>
            <w:tcW w:w="6851" w:type="dxa"/>
            <w:shd w:val="clear" w:color="auto" w:fill="DEEAF6" w:themeFill="accent1" w:themeFillTint="33"/>
          </w:tcPr>
          <w:p w14:paraId="60D5320A" w14:textId="00A2DCCB" w:rsidR="00D668A6" w:rsidRPr="000923C3" w:rsidRDefault="00D668A6" w:rsidP="000F1AB4">
            <w:pPr>
              <w:suppressAutoHyphens/>
              <w:ind w:left="284"/>
              <w:outlineLvl w:val="0"/>
              <w:rPr>
                <w:rFonts w:cs="Arial"/>
                <w:b/>
                <w:bCs/>
                <w:snapToGrid/>
                <w:color w:val="000000" w:themeColor="text1"/>
                <w:sz w:val="20"/>
              </w:rPr>
            </w:pPr>
            <w:bookmarkStart w:id="448" w:name="_Toc157006559"/>
            <w:r w:rsidRPr="00D668A6">
              <w:rPr>
                <w:rFonts w:cs="Arial"/>
                <w:b/>
                <w:bCs/>
                <w:snapToGrid/>
                <w:color w:val="000000" w:themeColor="text1"/>
                <w:sz w:val="20"/>
              </w:rPr>
              <w:t>Modeldocument tekst</w:t>
            </w:r>
            <w:bookmarkEnd w:id="448"/>
          </w:p>
        </w:tc>
        <w:tc>
          <w:tcPr>
            <w:tcW w:w="7458" w:type="dxa"/>
            <w:shd w:val="clear" w:color="auto" w:fill="DEEAF6" w:themeFill="accent1" w:themeFillTint="33"/>
          </w:tcPr>
          <w:p w14:paraId="6DED99B9" w14:textId="76F943E2" w:rsidR="00D668A6" w:rsidRPr="000923C3" w:rsidRDefault="00D668A6" w:rsidP="003E02D2">
            <w:pPr>
              <w:rPr>
                <w:b/>
                <w:bCs/>
                <w:sz w:val="20"/>
              </w:rPr>
            </w:pPr>
            <w:r w:rsidRPr="000923C3">
              <w:rPr>
                <w:b/>
                <w:bCs/>
                <w:sz w:val="20"/>
              </w:rPr>
              <w:t>Mapping en toelichting</w:t>
            </w:r>
          </w:p>
        </w:tc>
      </w:tr>
      <w:tr w:rsidR="00C80891" w:rsidRPr="00343045" w14:paraId="0072DA65" w14:textId="77777777" w:rsidTr="000923C3">
        <w:trPr>
          <w:trHeight w:val="1416"/>
        </w:trPr>
        <w:tc>
          <w:tcPr>
            <w:tcW w:w="6851" w:type="dxa"/>
            <w:shd w:val="clear" w:color="auto" w:fill="auto"/>
          </w:tcPr>
          <w:p w14:paraId="778724A9" w14:textId="7FFC0819" w:rsidR="000F1AB4" w:rsidRPr="00853CA1" w:rsidRDefault="000F1AB4" w:rsidP="000F1AB4">
            <w:pPr>
              <w:suppressAutoHyphens/>
              <w:ind w:left="284"/>
              <w:outlineLvl w:val="0"/>
              <w:rPr>
                <w:rFonts w:cs="Arial"/>
                <w:snapToGrid/>
                <w:color w:val="FF0000"/>
                <w:sz w:val="20"/>
              </w:rPr>
            </w:pPr>
            <w:bookmarkStart w:id="449" w:name="_Toc157006560"/>
            <w:r w:rsidRPr="00853CA1">
              <w:rPr>
                <w:rFonts w:cs="Arial"/>
                <w:snapToGrid/>
                <w:color w:val="FF0000"/>
                <w:sz w:val="20"/>
              </w:rPr>
              <w:t xml:space="preserve">De </w:t>
            </w:r>
            <w:ins w:id="450" w:author="Groot, Karina de" w:date="2025-02-06T11:02:00Z" w16du:dateUtc="2025-02-06T10:02:00Z">
              <w:r w:rsidR="004E74BB" w:rsidRPr="0000397F">
                <w:rPr>
                  <w:rFonts w:cs="Arial"/>
                  <w:color w:val="339966"/>
                  <w:sz w:val="20"/>
                </w:rPr>
                <w:t>comparant</w:t>
              </w:r>
              <w:r w:rsidR="004E74BB">
                <w:rPr>
                  <w:rFonts w:cs="Arial"/>
                  <w:color w:val="339966"/>
                  <w:sz w:val="20"/>
                </w:rPr>
                <w:t>/comparante/persoon</w:t>
              </w:r>
              <w:r w:rsidR="004E74BB" w:rsidRPr="002E7F50">
                <w:rPr>
                  <w:rFonts w:cs="Arial"/>
                  <w:color w:val="FF0000"/>
                  <w:sz w:val="20"/>
                </w:rPr>
                <w:t xml:space="preserve"> </w:t>
              </w:r>
            </w:ins>
            <w:del w:id="451" w:author="Groot, Karina de" w:date="2025-02-06T11:02:00Z" w16du:dateUtc="2025-02-06T10:02:00Z">
              <w:r w:rsidRPr="00853CA1" w:rsidDel="004E74BB">
                <w:rPr>
                  <w:rFonts w:cs="Arial"/>
                  <w:snapToGrid/>
                  <w:color w:val="FF0000"/>
                  <w:sz w:val="20"/>
                </w:rPr>
                <w:delText>comparant</w:delText>
              </w:r>
              <w:r w:rsidDel="004E74BB">
                <w:rPr>
                  <w:rFonts w:cs="Arial"/>
                  <w:snapToGrid/>
                  <w:color w:val="800080"/>
                  <w:sz w:val="20"/>
                </w:rPr>
                <w:delText>e</w:delText>
              </w:r>
              <w:r w:rsidRPr="00853CA1" w:rsidDel="004E74BB">
                <w:rPr>
                  <w:rFonts w:cs="Arial"/>
                  <w:snapToGrid/>
                  <w:color w:val="FF0000"/>
                  <w:sz w:val="20"/>
                </w:rPr>
                <w:delText xml:space="preserve"> </w:delText>
              </w:r>
            </w:del>
            <w:r w:rsidRPr="00853CA1">
              <w:rPr>
                <w:rFonts w:cs="Arial"/>
                <w:snapToGrid/>
                <w:color w:val="FF0000"/>
                <w:sz w:val="20"/>
              </w:rPr>
              <w:t xml:space="preserve">onder 1 genoemd verklaart </w:t>
            </w:r>
            <w:r w:rsidRPr="00C56D65">
              <w:rPr>
                <w:rFonts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cs="Arial"/>
                <w:snapToGrid/>
                <w:color w:val="FF0000"/>
                <w:sz w:val="20"/>
              </w:rPr>
              <w:t xml:space="preserve"> voor en ten behoeve van</w:t>
            </w:r>
            <w:r>
              <w:rPr>
                <w:rFonts w:cs="Arial"/>
                <w:snapToGrid/>
                <w:color w:val="FF0000"/>
                <w:sz w:val="20"/>
              </w:rPr>
              <w:t xml:space="preserve"> </w:t>
            </w:r>
            <w:r w:rsidRPr="00853CA1">
              <w:rPr>
                <w:rFonts w:cs="Arial"/>
                <w:snapToGrid/>
                <w:color w:val="FF0000"/>
                <w:sz w:val="20"/>
              </w:rPr>
              <w:t>geldgever aan te nemen</w:t>
            </w:r>
            <w:r>
              <w:rPr>
                <w:rFonts w:cs="Arial"/>
                <w:snapToGrid/>
                <w:color w:val="FF0000"/>
                <w:sz w:val="20"/>
              </w:rPr>
              <w:t>.</w:t>
            </w:r>
            <w:bookmarkEnd w:id="449"/>
          </w:p>
          <w:p w14:paraId="0F095328" w14:textId="788A0436"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458" w:type="dxa"/>
            <w:shd w:val="clear" w:color="auto" w:fill="auto"/>
          </w:tcPr>
          <w:p w14:paraId="73C7E7D7" w14:textId="6548E88A" w:rsidR="003E02D2" w:rsidRPr="004D42E8" w:rsidRDefault="003E02D2" w:rsidP="003E02D2">
            <w:r w:rsidRPr="004D42E8">
              <w:t>Vaste tekst met</w:t>
            </w:r>
            <w:ins w:id="452" w:author="Groot, Karina de" w:date="2025-02-06T11:12:00Z" w16du:dateUtc="2025-02-06T10:12:00Z">
              <w:r w:rsidR="00BF3565">
                <w:t xml:space="preserve"> een verplichte keuzetekst.</w:t>
              </w:r>
            </w:ins>
            <w:del w:id="453" w:author="Groot, Karina de" w:date="2025-02-06T11:12:00Z" w16du:dateUtc="2025-02-06T10:12:00Z">
              <w:r w:rsidRPr="004D42E8" w:rsidDel="00BF3565">
                <w:delText xml:space="preserve"> </w:delText>
              </w:r>
              <w:r w:rsidR="00A4458A" w:rsidDel="00BF3565">
                <w:delText xml:space="preserve">afleidbare </w:delText>
              </w:r>
              <w:r w:rsidRPr="004D42E8" w:rsidDel="00BF3565">
                <w:delText>keuze</w:delText>
              </w:r>
              <w:r w:rsidR="00A4458A" w:rsidDel="00BF3565">
                <w:delText>.</w:delText>
              </w:r>
            </w:del>
          </w:p>
          <w:p w14:paraId="571619CA" w14:textId="77777777" w:rsidR="00A4458A" w:rsidRDefault="00A4458A" w:rsidP="003E02D2"/>
          <w:p w14:paraId="4E696FF5" w14:textId="40EE06A9" w:rsidR="004E74BB" w:rsidRPr="00015BBB" w:rsidRDefault="004E74BB" w:rsidP="004E74BB">
            <w:pPr>
              <w:spacing w:line="280" w:lineRule="atLeast"/>
              <w:rPr>
                <w:ins w:id="454" w:author="Groot, Karina de" w:date="2025-02-06T11:03:00Z" w16du:dateUtc="2025-02-06T10:03:00Z"/>
                <w:szCs w:val="18"/>
              </w:rPr>
            </w:pPr>
            <w:ins w:id="455" w:author="Groot, Karina de" w:date="2025-02-06T11:03:00Z" w16du:dateUtc="2025-02-06T10:03:00Z">
              <w:r w:rsidRPr="00015BBB">
                <w:rPr>
                  <w:szCs w:val="18"/>
                </w:rPr>
                <w:t>De keuze tussen</w:t>
              </w:r>
              <w:r w:rsidRPr="00365A72">
                <w:rPr>
                  <w:rFonts w:cs="Arial"/>
                  <w:color w:val="339966"/>
                  <w:szCs w:val="18"/>
                </w:rPr>
                <w:t xml:space="preserve"> comparant/comparante/persoon </w:t>
              </w:r>
              <w:r w:rsidRPr="00365A72">
                <w:rPr>
                  <w:rFonts w:cs="Arial"/>
                  <w:szCs w:val="18"/>
                </w:rPr>
                <w:t>is een verplichte gebruikerskeuz</w:t>
              </w:r>
            </w:ins>
            <w:ins w:id="456" w:author="Groot, Karina de" w:date="2025-02-06T11:04:00Z" w16du:dateUtc="2025-02-06T10:04:00Z">
              <w:r>
                <w:rPr>
                  <w:rFonts w:cs="Arial"/>
                  <w:szCs w:val="18"/>
                </w:rPr>
                <w:t>e. Deze keuze is al eerder gemaakt in paragraaf</w:t>
              </w:r>
            </w:ins>
            <w:ins w:id="457" w:author="Groot, Karina de" w:date="2025-02-06T13:44:00Z" w16du:dateUtc="2025-02-06T12:44:00Z">
              <w:r w:rsidR="00494397">
                <w:rPr>
                  <w:rFonts w:cs="Arial"/>
                  <w:szCs w:val="18"/>
                </w:rPr>
                <w:t xml:space="preserve"> 2.4.3</w:t>
              </w:r>
            </w:ins>
            <w:ins w:id="458" w:author="Groot, Karina de" w:date="2025-02-06T13:45:00Z" w16du:dateUtc="2025-02-06T12:45:00Z">
              <w:r w:rsidR="00494397">
                <w:rPr>
                  <w:rFonts w:cs="Arial"/>
                  <w:szCs w:val="18"/>
                </w:rPr>
                <w:t>.</w:t>
              </w:r>
            </w:ins>
          </w:p>
          <w:p w14:paraId="3DF8FA2C" w14:textId="77777777" w:rsidR="004E74BB" w:rsidRDefault="004E74BB" w:rsidP="004E74BB">
            <w:pPr>
              <w:rPr>
                <w:ins w:id="459" w:author="Groot, Karina de" w:date="2025-02-06T11:03:00Z" w16du:dateUtc="2025-02-06T10:03:00Z"/>
              </w:rPr>
            </w:pPr>
          </w:p>
          <w:p w14:paraId="13A2409B" w14:textId="77777777" w:rsidR="004E74BB" w:rsidRPr="00EA3A91" w:rsidRDefault="004E74BB" w:rsidP="004E74BB">
            <w:pPr>
              <w:keepNext/>
              <w:rPr>
                <w:ins w:id="460" w:author="Groot, Karina de" w:date="2025-02-06T11:03:00Z" w16du:dateUtc="2025-02-06T10:03:00Z"/>
                <w:szCs w:val="18"/>
                <w:u w:val="single"/>
              </w:rPr>
            </w:pPr>
            <w:ins w:id="461" w:author="Groot, Karina de" w:date="2025-02-06T11:03:00Z" w16du:dateUtc="2025-02-06T10:03:00Z">
              <w:r w:rsidRPr="00EA3A91">
                <w:rPr>
                  <w:szCs w:val="18"/>
                  <w:u w:val="single"/>
                </w:rPr>
                <w:t>Mapping</w:t>
              </w:r>
              <w:r>
                <w:rPr>
                  <w:szCs w:val="18"/>
                  <w:u w:val="single"/>
                </w:rPr>
                <w:t xml:space="preserve"> (dit wijkt af van het bankmodel)</w:t>
              </w:r>
              <w:r w:rsidRPr="00EA3A91">
                <w:rPr>
                  <w:szCs w:val="18"/>
                  <w:u w:val="single"/>
                </w:rPr>
                <w:t>:</w:t>
              </w:r>
            </w:ins>
          </w:p>
          <w:p w14:paraId="52952CE2" w14:textId="77777777" w:rsidR="004E74BB" w:rsidRPr="00EA3A91" w:rsidRDefault="004E74BB" w:rsidP="004E74BB">
            <w:pPr>
              <w:keepNext/>
              <w:rPr>
                <w:ins w:id="462" w:author="Groot, Karina de" w:date="2025-02-06T11:03:00Z" w16du:dateUtc="2025-02-06T10:03:00Z"/>
                <w:sz w:val="16"/>
                <w:szCs w:val="16"/>
              </w:rPr>
            </w:pPr>
            <w:ins w:id="463" w:author="Groot, Karina de" w:date="2025-02-06T11:03:00Z" w16du:dateUtc="2025-02-06T10:03:00Z">
              <w:r w:rsidRPr="00EA3A91">
                <w:rPr>
                  <w:sz w:val="16"/>
                  <w:szCs w:val="16"/>
                </w:rPr>
                <w:t>//IMKAD_AangebodenStuk/</w:t>
              </w:r>
            </w:ins>
          </w:p>
          <w:p w14:paraId="3FE7CB3E" w14:textId="77777777" w:rsidR="004E74BB" w:rsidRPr="00EA3A91" w:rsidRDefault="004E74BB" w:rsidP="004E74BB">
            <w:pPr>
              <w:keepNext/>
              <w:rPr>
                <w:ins w:id="464" w:author="Groot, Karina de" w:date="2025-02-06T11:03:00Z" w16du:dateUtc="2025-02-06T10:03:00Z"/>
                <w:sz w:val="16"/>
                <w:szCs w:val="16"/>
              </w:rPr>
            </w:pPr>
            <w:ins w:id="465" w:author="Groot, Karina de" w:date="2025-02-06T11:03:00Z" w16du:dateUtc="2025-02-06T10:03:00Z">
              <w:r w:rsidRPr="00EA3A91">
                <w:rPr>
                  <w:sz w:val="16"/>
                  <w:szCs w:val="16"/>
                </w:rPr>
                <w:t>./tia_TekstKeuze/</w:t>
              </w:r>
            </w:ins>
          </w:p>
          <w:p w14:paraId="3A6CEE01" w14:textId="77777777" w:rsidR="004E74BB" w:rsidRPr="00EA3A91" w:rsidRDefault="004E74BB" w:rsidP="004E74BB">
            <w:pPr>
              <w:keepNext/>
              <w:ind w:left="227"/>
              <w:rPr>
                <w:ins w:id="466" w:author="Groot, Karina de" w:date="2025-02-06T11:03:00Z" w16du:dateUtc="2025-02-06T10:03:00Z"/>
                <w:sz w:val="16"/>
                <w:szCs w:val="16"/>
              </w:rPr>
            </w:pPr>
            <w:ins w:id="467" w:author="Groot, Karina de" w:date="2025-02-06T11:03:00Z" w16du:dateUtc="2025-02-06T10:03:00Z">
              <w:r w:rsidRPr="00EA3A91">
                <w:rPr>
                  <w:sz w:val="16"/>
                  <w:szCs w:val="16"/>
                </w:rPr>
                <w:t>./tagNaam(‘k</w:t>
              </w:r>
              <w:r>
                <w:rPr>
                  <w:sz w:val="16"/>
                  <w:szCs w:val="16"/>
                </w:rPr>
                <w:t>_PersonenVolmacht</w:t>
              </w:r>
              <w:r w:rsidRPr="00EA3A91">
                <w:rPr>
                  <w:sz w:val="16"/>
                  <w:szCs w:val="16"/>
                </w:rPr>
                <w:t>’)</w:t>
              </w:r>
            </w:ins>
          </w:p>
          <w:p w14:paraId="7FF36617" w14:textId="3CDB2369" w:rsidR="004E74BB" w:rsidRDefault="004E74BB" w:rsidP="004E74BB">
            <w:pPr>
              <w:autoSpaceDE w:val="0"/>
              <w:autoSpaceDN w:val="0"/>
              <w:adjustRightInd w:val="0"/>
              <w:ind w:left="227"/>
              <w:rPr>
                <w:ins w:id="468" w:author="Groot, Karina de" w:date="2025-02-06T11:03:00Z" w16du:dateUtc="2025-02-06T10:03:00Z"/>
                <w:sz w:val="16"/>
                <w:szCs w:val="16"/>
              </w:rPr>
            </w:pPr>
            <w:ins w:id="469" w:author="Groot, Karina de" w:date="2025-02-06T11:03:00Z" w16du:dateUtc="2025-02-06T10:03:00Z">
              <w:r w:rsidRPr="00EA3A91">
                <w:rPr>
                  <w:sz w:val="16"/>
                  <w:szCs w:val="16"/>
                </w:rPr>
                <w:t>./tekst (‘</w:t>
              </w:r>
              <w:r>
                <w:rPr>
                  <w:sz w:val="16"/>
                  <w:szCs w:val="16"/>
                </w:rPr>
                <w:t>comparant</w:t>
              </w:r>
              <w:r w:rsidRPr="00EA3A91">
                <w:rPr>
                  <w:sz w:val="16"/>
                  <w:szCs w:val="16"/>
                </w:rPr>
                <w:t>’</w:t>
              </w:r>
              <w:r>
                <w:rPr>
                  <w:sz w:val="16"/>
                  <w:szCs w:val="16"/>
                </w:rPr>
                <w:t>, ‘comparante’, ‘persoon’</w:t>
              </w:r>
              <w:r w:rsidRPr="00EA3A91">
                <w:rPr>
                  <w:sz w:val="16"/>
                  <w:szCs w:val="16"/>
                </w:rPr>
                <w:t>)</w:t>
              </w:r>
            </w:ins>
          </w:p>
          <w:p w14:paraId="05E84FCD" w14:textId="273F9CA7" w:rsidR="00A4458A" w:rsidDel="004E74BB" w:rsidRDefault="00A4458A" w:rsidP="003E02D2">
            <w:pPr>
              <w:rPr>
                <w:del w:id="470" w:author="Groot, Karina de" w:date="2025-02-06T11:03:00Z" w16du:dateUtc="2025-02-06T10:03:00Z"/>
              </w:rPr>
            </w:pPr>
            <w:del w:id="471" w:author="Groot, Karina de" w:date="2025-02-06T11:03:00Z" w16du:dateUtc="2025-02-06T10:03:00Z">
              <w:r w:rsidDel="004E74BB">
                <w:delText xml:space="preserve">De afleiding voor </w:delText>
              </w:r>
              <w:r w:rsidRPr="002A4B22" w:rsidDel="004E74BB">
                <w:rPr>
                  <w:color w:val="FF0000"/>
                </w:rPr>
                <w:delText>comparant</w:delText>
              </w:r>
              <w:r w:rsidRPr="002A4B22" w:rsidDel="004E74BB">
                <w:rPr>
                  <w:color w:val="800080"/>
                </w:rPr>
                <w:delText>e</w:delText>
              </w:r>
              <w:r w:rsidR="000F1AB4" w:rsidDel="004E74BB">
                <w:delText xml:space="preserve">: zie </w:delText>
              </w:r>
              <w:r w:rsidRPr="002A4B22" w:rsidDel="004E74BB">
                <w:rPr>
                  <w:sz w:val="16"/>
                  <w:szCs w:val="16"/>
                </w:rPr>
                <w:delText>.</w:delText>
              </w:r>
              <w:r w:rsidR="000F1AB4" w:rsidDel="004E74BB">
                <w:rPr>
                  <w:sz w:val="16"/>
                  <w:szCs w:val="16"/>
                </w:rPr>
                <w:delText>paragraaf 2.4.3</w:delText>
              </w:r>
            </w:del>
          </w:p>
          <w:p w14:paraId="3C4A10CA" w14:textId="77777777" w:rsidR="003E02D2" w:rsidRPr="002A4B22" w:rsidRDefault="003E02D2" w:rsidP="003E02D2">
            <w:pPr>
              <w:rPr>
                <w:szCs w:val="18"/>
              </w:rPr>
            </w:pPr>
          </w:p>
        </w:tc>
      </w:tr>
    </w:tbl>
    <w:p w14:paraId="57057B91" w14:textId="5938EF16" w:rsidR="00576E9F" w:rsidRDefault="00576E9F" w:rsidP="00576E9F">
      <w:pPr>
        <w:pStyle w:val="Kop2"/>
      </w:pPr>
      <w:bookmarkStart w:id="472" w:name="_Toc157003258"/>
      <w:bookmarkStart w:id="473" w:name="_Toc157003676"/>
      <w:bookmarkStart w:id="474" w:name="_Toc157004089"/>
      <w:bookmarkStart w:id="475" w:name="_Toc157004502"/>
      <w:bookmarkStart w:id="476" w:name="_Toc157004920"/>
      <w:bookmarkStart w:id="477" w:name="_Toc157003259"/>
      <w:bookmarkStart w:id="478" w:name="_Toc157003677"/>
      <w:bookmarkStart w:id="479" w:name="_Toc157004090"/>
      <w:bookmarkStart w:id="480" w:name="_Toc157004503"/>
      <w:bookmarkStart w:id="481" w:name="_Toc157004921"/>
      <w:bookmarkStart w:id="482" w:name="_Toc157006561"/>
      <w:bookmarkStart w:id="483" w:name="_Hlk157001897"/>
      <w:bookmarkEnd w:id="472"/>
      <w:bookmarkEnd w:id="473"/>
      <w:bookmarkEnd w:id="474"/>
      <w:bookmarkEnd w:id="475"/>
      <w:bookmarkEnd w:id="476"/>
      <w:bookmarkEnd w:id="477"/>
      <w:bookmarkEnd w:id="478"/>
      <w:bookmarkEnd w:id="479"/>
      <w:bookmarkEnd w:id="480"/>
      <w:bookmarkEnd w:id="481"/>
      <w:r>
        <w:t>Woonplaatskeuze</w:t>
      </w:r>
      <w:bookmarkEnd w:id="482"/>
    </w:p>
    <w:p w14:paraId="3F38373A" w14:textId="77777777" w:rsidR="00576E9F" w:rsidRPr="000923C3" w:rsidRDefault="00576E9F" w:rsidP="00576E9F">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D4206" w:rsidRPr="000D4206" w14:paraId="13E5E91A" w14:textId="77777777" w:rsidTr="00742157">
        <w:tc>
          <w:tcPr>
            <w:tcW w:w="6771" w:type="dxa"/>
            <w:shd w:val="clear" w:color="auto" w:fill="DEEAF6" w:themeFill="accent1" w:themeFillTint="33"/>
          </w:tcPr>
          <w:p w14:paraId="4874643A" w14:textId="0930AC67" w:rsidR="002A6CAA" w:rsidRPr="000923C3" w:rsidRDefault="002A6CAA" w:rsidP="00F706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b/>
                <w:bCs/>
                <w:color w:val="000000" w:themeColor="text1"/>
                <w:sz w:val="20"/>
              </w:rPr>
            </w:pPr>
            <w:bookmarkStart w:id="484" w:name="_Toc157006562"/>
            <w:r w:rsidRPr="000923C3">
              <w:rPr>
                <w:rFonts w:cs="Arial"/>
                <w:b/>
                <w:bCs/>
                <w:color w:val="000000" w:themeColor="text1"/>
                <w:sz w:val="20"/>
              </w:rPr>
              <w:t>Modeldocument tekst</w:t>
            </w:r>
            <w:bookmarkEnd w:id="484"/>
          </w:p>
        </w:tc>
        <w:tc>
          <w:tcPr>
            <w:tcW w:w="7371" w:type="dxa"/>
            <w:shd w:val="clear" w:color="auto" w:fill="DEEAF6" w:themeFill="accent1" w:themeFillTint="33"/>
          </w:tcPr>
          <w:p w14:paraId="3435ED85" w14:textId="4E5DD9E9" w:rsidR="002A6CAA" w:rsidRPr="000923C3" w:rsidRDefault="002A6CAA" w:rsidP="000923C3">
            <w:pPr>
              <w:rPr>
                <w:b/>
                <w:bCs/>
                <w:color w:val="000000" w:themeColor="text1"/>
                <w:sz w:val="20"/>
              </w:rPr>
            </w:pPr>
            <w:r w:rsidRPr="000923C3">
              <w:rPr>
                <w:b/>
                <w:bCs/>
                <w:color w:val="000000" w:themeColor="text1"/>
                <w:sz w:val="20"/>
              </w:rPr>
              <w:t>Mapping en toelichting</w:t>
            </w:r>
          </w:p>
        </w:tc>
      </w:tr>
      <w:tr w:rsidR="00F70688" w:rsidRPr="00F70688" w14:paraId="6E2EB712" w14:textId="77777777" w:rsidTr="002A6CAA">
        <w:tc>
          <w:tcPr>
            <w:tcW w:w="6771" w:type="dxa"/>
            <w:shd w:val="clear" w:color="auto" w:fill="auto"/>
          </w:tcPr>
          <w:p w14:paraId="19241D5C" w14:textId="77777777" w:rsidR="00DB433B" w:rsidRPr="00CF528D" w:rsidRDefault="00DB433B" w:rsidP="00DB433B">
            <w:pPr>
              <w:suppressAutoHyphens/>
              <w:ind w:left="284" w:hanging="284"/>
              <w:outlineLvl w:val="0"/>
              <w:rPr>
                <w:rFonts w:cs="Arial"/>
                <w:color w:val="800080"/>
                <w:sz w:val="20"/>
                <w:u w:val="single"/>
              </w:rPr>
            </w:pPr>
            <w:bookmarkStart w:id="485" w:name="_Toc157006563"/>
            <w:r w:rsidRPr="00CF528D">
              <w:rPr>
                <w:rFonts w:cs="Arial"/>
                <w:color w:val="800080"/>
                <w:sz w:val="20"/>
                <w:u w:val="single"/>
              </w:rPr>
              <w:t>WOONPLAATS</w:t>
            </w:r>
            <w:bookmarkEnd w:id="485"/>
          </w:p>
          <w:p w14:paraId="19872419" w14:textId="77777777" w:rsidR="00DB433B" w:rsidRPr="00252AB6" w:rsidRDefault="00DB433B" w:rsidP="00DB433B">
            <w:pPr>
              <w:suppressAutoHyphens/>
              <w:rPr>
                <w:rFonts w:cs="Arial"/>
                <w:color w:val="800080"/>
                <w:sz w:val="20"/>
              </w:rPr>
            </w:pPr>
            <w:r w:rsidRPr="00252AB6">
              <w:rPr>
                <w:rFonts w:cs="Arial"/>
                <w:color w:val="800080"/>
                <w:sz w:val="20"/>
              </w:rPr>
              <w:t>De comparanten verklaren te dezer zake woonplaats te kiezen ten kantore van de notaris, bewaarder dezer akte.</w:t>
            </w:r>
          </w:p>
          <w:p w14:paraId="41CEE69F" w14:textId="233BD154" w:rsidR="00F70688" w:rsidRPr="002A6CAA" w:rsidRDefault="00F70688" w:rsidP="00F706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bCs/>
              </w:rPr>
            </w:pPr>
          </w:p>
        </w:tc>
        <w:tc>
          <w:tcPr>
            <w:tcW w:w="7371" w:type="dxa"/>
            <w:shd w:val="clear" w:color="auto" w:fill="auto"/>
          </w:tcPr>
          <w:p w14:paraId="55EDD3E5" w14:textId="77777777" w:rsidR="00F70688" w:rsidRPr="002A4B22" w:rsidRDefault="00F70688" w:rsidP="00F70688">
            <w:pPr>
              <w:spacing w:before="72"/>
              <w:rPr>
                <w:szCs w:val="18"/>
              </w:rPr>
            </w:pPr>
            <w:r w:rsidRPr="002A4B22">
              <w:rPr>
                <w:szCs w:val="18"/>
              </w:rPr>
              <w:t>Optionele tekst. De woonplaatskeuze is verplicht wanneer één van de personen uit één van de partijen een buitenlands adres heeft (het modeldocument en de stylesheet dwingen dit niet af).</w:t>
            </w:r>
          </w:p>
          <w:p w14:paraId="1FE6D3AE" w14:textId="77777777" w:rsidR="00F70688" w:rsidRPr="002A4B22" w:rsidRDefault="00F70688" w:rsidP="00F70688">
            <w:pPr>
              <w:keepNext/>
              <w:spacing w:before="72"/>
              <w:rPr>
                <w:szCs w:val="18"/>
              </w:rPr>
            </w:pPr>
          </w:p>
          <w:p w14:paraId="75538BBB" w14:textId="77777777" w:rsidR="00F70688" w:rsidRPr="002A4B22" w:rsidRDefault="00F70688" w:rsidP="00F70688">
            <w:pPr>
              <w:keepNext/>
              <w:spacing w:before="72"/>
              <w:rPr>
                <w:szCs w:val="18"/>
              </w:rPr>
            </w:pPr>
            <w:r w:rsidRPr="002A4B22">
              <w:rPr>
                <w:szCs w:val="18"/>
              </w:rPr>
              <w:t>De woonplaatskeuze heeft betrekking op alle comparanten, zowel de geldgever als de geldnemer of hypotheekgever.</w:t>
            </w:r>
          </w:p>
          <w:p w14:paraId="212476C0" w14:textId="77777777" w:rsidR="00F70688" w:rsidRPr="002A4B22" w:rsidRDefault="00F70688" w:rsidP="00F70688">
            <w:pPr>
              <w:keepNext/>
              <w:spacing w:before="72"/>
              <w:rPr>
                <w:szCs w:val="18"/>
              </w:rPr>
            </w:pPr>
          </w:p>
          <w:p w14:paraId="0EEC7A4C" w14:textId="77777777" w:rsidR="00F70688" w:rsidRPr="002A4B22" w:rsidRDefault="00F70688" w:rsidP="00F70688">
            <w:pPr>
              <w:keepNext/>
              <w:rPr>
                <w:szCs w:val="18"/>
                <w:u w:val="single"/>
              </w:rPr>
            </w:pPr>
            <w:r w:rsidRPr="002A4B22">
              <w:rPr>
                <w:szCs w:val="18"/>
                <w:u w:val="single"/>
              </w:rPr>
              <w:t>Mapping:</w:t>
            </w:r>
          </w:p>
          <w:p w14:paraId="211C6138" w14:textId="77777777" w:rsidR="00F70688" w:rsidRPr="002A4B22" w:rsidRDefault="00F70688" w:rsidP="00F70688">
            <w:pPr>
              <w:keepNext/>
              <w:rPr>
                <w:sz w:val="16"/>
                <w:szCs w:val="16"/>
              </w:rPr>
            </w:pPr>
            <w:r w:rsidRPr="002A4B22">
              <w:rPr>
                <w:sz w:val="16"/>
                <w:szCs w:val="16"/>
              </w:rPr>
              <w:t>//IMKAD_AangebodenStuk/tia_TekstKeuze</w:t>
            </w:r>
          </w:p>
          <w:p w14:paraId="58CA703E" w14:textId="77777777" w:rsidR="00F70688" w:rsidRPr="002A4B22" w:rsidRDefault="00F70688" w:rsidP="00F70688">
            <w:pPr>
              <w:keepNext/>
              <w:ind w:left="227"/>
              <w:rPr>
                <w:sz w:val="16"/>
                <w:szCs w:val="16"/>
              </w:rPr>
            </w:pPr>
            <w:r w:rsidRPr="002A4B22">
              <w:rPr>
                <w:sz w:val="16"/>
                <w:szCs w:val="16"/>
              </w:rPr>
              <w:t>./tagNaam(‘k_Woonplaatskeuze’)</w:t>
            </w:r>
          </w:p>
          <w:p w14:paraId="6940DEA0" w14:textId="77777777" w:rsidR="00F70688" w:rsidRPr="002A4B22" w:rsidRDefault="00F70688" w:rsidP="00F70688">
            <w:pPr>
              <w:keepNext/>
              <w:autoSpaceDE w:val="0"/>
              <w:autoSpaceDN w:val="0"/>
              <w:adjustRightInd w:val="0"/>
              <w:ind w:left="227"/>
              <w:rPr>
                <w:i/>
                <w:sz w:val="16"/>
                <w:szCs w:val="16"/>
              </w:rPr>
            </w:pPr>
            <w:r w:rsidRPr="002A4B22">
              <w:rPr>
                <w:sz w:val="16"/>
                <w:szCs w:val="16"/>
              </w:rPr>
              <w:t>./tekst</w:t>
            </w:r>
            <w:r w:rsidRPr="002A4B22">
              <w:rPr>
                <w:i/>
                <w:sz w:val="16"/>
                <w:szCs w:val="16"/>
              </w:rPr>
              <w:t>(met de gekozen tekst zonder de koptekst)</w:t>
            </w:r>
          </w:p>
          <w:p w14:paraId="78A993BC" w14:textId="77777777" w:rsidR="00F70688" w:rsidRPr="002A4B22" w:rsidRDefault="00F70688" w:rsidP="00F70688">
            <w:pPr>
              <w:keepNext/>
              <w:autoSpaceDE w:val="0"/>
              <w:autoSpaceDN w:val="0"/>
              <w:adjustRightInd w:val="0"/>
              <w:rPr>
                <w:i/>
                <w:sz w:val="16"/>
                <w:szCs w:val="16"/>
              </w:rPr>
            </w:pPr>
          </w:p>
          <w:p w14:paraId="39723A2E" w14:textId="1C959DEB" w:rsidR="00F70688" w:rsidRPr="002A6CAA" w:rsidRDefault="00F70688" w:rsidP="00F70688">
            <w:pPr>
              <w:spacing w:before="72"/>
              <w:rPr>
                <w:bCs/>
              </w:rPr>
            </w:pPr>
            <w:r w:rsidRPr="002A4B22">
              <w:rPr>
                <w:i/>
                <w:sz w:val="16"/>
                <w:szCs w:val="16"/>
              </w:rPr>
              <w:t>-de koptekst ‘</w:t>
            </w:r>
            <w:r w:rsidRPr="002A4B22">
              <w:rPr>
                <w:i/>
                <w:sz w:val="16"/>
                <w:szCs w:val="16"/>
                <w:u w:val="single"/>
              </w:rPr>
              <w:t xml:space="preserve">Woonplaatskeuze </w:t>
            </w:r>
            <w:r w:rsidRPr="002A4B22">
              <w:rPr>
                <w:i/>
                <w:sz w:val="16"/>
                <w:szCs w:val="16"/>
              </w:rPr>
              <w:t>’wordt niet in de keuzetekst opgenomen, maar dient getoond te worden als de ‘tekst’ bij de betreffende tagnaam is ingevuld.</w:t>
            </w:r>
          </w:p>
        </w:tc>
      </w:tr>
    </w:tbl>
    <w:p w14:paraId="4AD8D9F0" w14:textId="77777777" w:rsidR="000F550B" w:rsidRDefault="000F550B" w:rsidP="00C14AE7">
      <w:pPr>
        <w:pStyle w:val="Kop2"/>
        <w:tabs>
          <w:tab w:val="clear" w:pos="680"/>
        </w:tabs>
      </w:pPr>
      <w:bookmarkStart w:id="486" w:name="_Toc157003279"/>
      <w:bookmarkStart w:id="487" w:name="_Toc157003697"/>
      <w:bookmarkStart w:id="488" w:name="_Toc157004110"/>
      <w:bookmarkStart w:id="489" w:name="_Toc157004523"/>
      <w:bookmarkStart w:id="490" w:name="_Toc157004941"/>
      <w:bookmarkStart w:id="491" w:name="_Toc157005349"/>
      <w:bookmarkStart w:id="492" w:name="_Toc157005757"/>
      <w:bookmarkStart w:id="493" w:name="_Toc157006170"/>
      <w:bookmarkStart w:id="494" w:name="_Toc157006577"/>
      <w:bookmarkStart w:id="495" w:name="_Toc454288177"/>
      <w:bookmarkStart w:id="496" w:name="_Toc157006578"/>
      <w:bookmarkEnd w:id="486"/>
      <w:bookmarkEnd w:id="487"/>
      <w:bookmarkEnd w:id="488"/>
      <w:bookmarkEnd w:id="489"/>
      <w:bookmarkEnd w:id="490"/>
      <w:bookmarkEnd w:id="491"/>
      <w:bookmarkEnd w:id="492"/>
      <w:bookmarkEnd w:id="493"/>
      <w:bookmarkEnd w:id="494"/>
      <w:r>
        <w:lastRenderedPageBreak/>
        <w:t>Einde kadasterdeel</w:t>
      </w:r>
      <w:bookmarkEnd w:id="495"/>
      <w:bookmarkEnd w:id="496"/>
    </w:p>
    <w:p w14:paraId="7C2DA3A0"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2F07AB11" w14:textId="77777777" w:rsidTr="002A4B22">
        <w:tc>
          <w:tcPr>
            <w:tcW w:w="6771" w:type="dxa"/>
            <w:shd w:val="clear" w:color="auto" w:fill="auto"/>
          </w:tcPr>
          <w:p w14:paraId="7DEB305A"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5A5C1AB0" w14:textId="77777777" w:rsidR="00C80891" w:rsidRDefault="00865E4C" w:rsidP="001754C0">
            <w:pPr>
              <w:rPr>
                <w:szCs w:val="18"/>
              </w:rPr>
            </w:pPr>
            <w:r w:rsidRPr="002A4B22">
              <w:rPr>
                <w:szCs w:val="18"/>
              </w:rPr>
              <w:t xml:space="preserve">Vaste </w:t>
            </w:r>
            <w:r w:rsidR="0000015B" w:rsidRPr="002A4B22">
              <w:rPr>
                <w:szCs w:val="18"/>
              </w:rPr>
              <w:t>tekst.</w:t>
            </w:r>
          </w:p>
          <w:p w14:paraId="42AAD705" w14:textId="77777777" w:rsidR="00D668A6" w:rsidRPr="002A4B22" w:rsidRDefault="00D668A6" w:rsidP="001754C0">
            <w:pPr>
              <w:rPr>
                <w:szCs w:val="18"/>
              </w:rPr>
            </w:pPr>
          </w:p>
        </w:tc>
      </w:tr>
    </w:tbl>
    <w:p w14:paraId="66C6E8ED" w14:textId="746113B1" w:rsidR="0000015B" w:rsidRDefault="00AB0E2C" w:rsidP="00AB0E2C">
      <w:pPr>
        <w:pStyle w:val="Kop2"/>
        <w:rPr>
          <w:lang w:val="en-US"/>
        </w:rPr>
      </w:pPr>
      <w:bookmarkStart w:id="497" w:name="_Toc157003281"/>
      <w:bookmarkStart w:id="498" w:name="_Toc157003699"/>
      <w:bookmarkStart w:id="499" w:name="_Toc157004112"/>
      <w:bookmarkStart w:id="500" w:name="_Toc157004525"/>
      <w:bookmarkStart w:id="501" w:name="_Toc157004943"/>
      <w:bookmarkStart w:id="502" w:name="_Toc157005351"/>
      <w:bookmarkStart w:id="503" w:name="_Toc157005759"/>
      <w:bookmarkStart w:id="504" w:name="_Toc157006172"/>
      <w:bookmarkStart w:id="505" w:name="_Toc157006579"/>
      <w:bookmarkEnd w:id="497"/>
      <w:bookmarkEnd w:id="498"/>
      <w:bookmarkEnd w:id="499"/>
      <w:bookmarkEnd w:id="500"/>
      <w:bookmarkEnd w:id="501"/>
      <w:bookmarkEnd w:id="502"/>
      <w:bookmarkEnd w:id="503"/>
      <w:bookmarkEnd w:id="504"/>
      <w:bookmarkEnd w:id="505"/>
      <w:r w:rsidRPr="00AB0E2C">
        <w:rPr>
          <w:lang w:val="en-US"/>
        </w:rPr>
        <w:t xml:space="preserve"> </w:t>
      </w:r>
      <w:bookmarkStart w:id="506" w:name="_Toc157006580"/>
      <w:r w:rsidRPr="00AB0E2C">
        <w:rPr>
          <w:lang w:val="en-US"/>
        </w:rPr>
        <w:t>Vrije gedeelte</w:t>
      </w:r>
      <w:bookmarkEnd w:id="506"/>
    </w:p>
    <w:p w14:paraId="11DC8704" w14:textId="77777777" w:rsidR="00AB0E2C" w:rsidRPr="00576E9F" w:rsidRDefault="00AB0E2C" w:rsidP="00576E9F">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69D09B2" w14:textId="77777777" w:rsidTr="002A4B22">
        <w:tc>
          <w:tcPr>
            <w:tcW w:w="6771" w:type="dxa"/>
            <w:shd w:val="clear" w:color="auto" w:fill="auto"/>
          </w:tcPr>
          <w:p w14:paraId="77E2B49F" w14:textId="77777777" w:rsidR="0000015B" w:rsidRPr="002A4B22" w:rsidRDefault="0000015B" w:rsidP="00012F09">
            <w:pPr>
              <w:rPr>
                <w:rFonts w:cs="Arial"/>
                <w:color w:val="999999"/>
              </w:rPr>
            </w:pPr>
          </w:p>
        </w:tc>
        <w:tc>
          <w:tcPr>
            <w:tcW w:w="7371" w:type="dxa"/>
            <w:shd w:val="clear" w:color="auto" w:fill="auto"/>
          </w:tcPr>
          <w:p w14:paraId="4F382083"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37441908" w14:textId="77777777" w:rsidR="0000015B" w:rsidRDefault="0000015B" w:rsidP="002A4B22">
            <w:pPr>
              <w:spacing w:before="72"/>
            </w:pPr>
            <w:r>
              <w:t>De Kadaster stylesheet</w:t>
            </w:r>
            <w:r w:rsidRPr="00343045">
              <w:t xml:space="preserve"> biedt geen ondersteuning voor het invullen van variabelen uit dit tekstdeel.</w:t>
            </w:r>
            <w:r w:rsidRPr="00A10B2A">
              <w:t xml:space="preserve"> </w:t>
            </w:r>
          </w:p>
          <w:p w14:paraId="4A8120C5" w14:textId="77777777" w:rsidR="00266366" w:rsidRDefault="00266366" w:rsidP="002A4B22">
            <w:pPr>
              <w:spacing w:before="72"/>
            </w:pPr>
          </w:p>
          <w:p w14:paraId="56D30FBD" w14:textId="77777777" w:rsidR="00266366" w:rsidRPr="002A4B22" w:rsidRDefault="00266366" w:rsidP="002A4B22">
            <w:pPr>
              <w:spacing w:before="72"/>
              <w:rPr>
                <w:u w:val="single"/>
              </w:rPr>
            </w:pPr>
            <w:r w:rsidRPr="002A4B22">
              <w:rPr>
                <w:u w:val="single"/>
              </w:rPr>
              <w:t>Mapping:</w:t>
            </w:r>
          </w:p>
          <w:p w14:paraId="7A0FAE42" w14:textId="77777777" w:rsidR="00266366" w:rsidRPr="00A10B2A" w:rsidRDefault="00266366" w:rsidP="002A4B22">
            <w:pPr>
              <w:keepNext/>
            </w:pPr>
            <w:r w:rsidRPr="002A4B22">
              <w:rPr>
                <w:sz w:val="16"/>
                <w:szCs w:val="16"/>
              </w:rPr>
              <w:t>//IMKAD_Aangebodenstuk/tia_TekstTweedeDeel</w:t>
            </w:r>
          </w:p>
        </w:tc>
      </w:tr>
      <w:bookmarkEnd w:id="483"/>
    </w:tbl>
    <w:p w14:paraId="1189C4EA" w14:textId="77777777" w:rsidR="00E31BE8" w:rsidRDefault="00E31BE8" w:rsidP="0099378C">
      <w:pPr>
        <w:tabs>
          <w:tab w:val="left" w:pos="-1440"/>
          <w:tab w:val="left" w:pos="-720"/>
          <w:tab w:val="left" w:pos="425"/>
        </w:tabs>
        <w:suppressAutoHyphens/>
      </w:pPr>
    </w:p>
    <w:p w14:paraId="6D53F0EA" w14:textId="77777777" w:rsidR="00E31BE8" w:rsidRPr="008E4889" w:rsidRDefault="00E31BE8" w:rsidP="00B75D8D">
      <w:pPr>
        <w:tabs>
          <w:tab w:val="left" w:pos="-1440"/>
          <w:tab w:val="left" w:pos="-720"/>
          <w:tab w:val="left" w:pos="425"/>
        </w:tabs>
        <w:suppressAutoHyphens/>
      </w:pPr>
    </w:p>
    <w:sectPr w:rsidR="00E31BE8" w:rsidRPr="008E4889" w:rsidSect="00923174">
      <w:headerReference w:type="default" r:id="rId11"/>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CF170" w14:textId="77777777" w:rsidR="00B7446A" w:rsidRDefault="00B7446A">
      <w:r>
        <w:separator/>
      </w:r>
    </w:p>
  </w:endnote>
  <w:endnote w:type="continuationSeparator" w:id="0">
    <w:p w14:paraId="27360C01" w14:textId="77777777" w:rsidR="00B7446A" w:rsidRDefault="00B7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98872" w14:textId="77777777" w:rsidR="00B7446A" w:rsidRDefault="00B7446A">
      <w:r>
        <w:separator/>
      </w:r>
    </w:p>
  </w:footnote>
  <w:footnote w:type="continuationSeparator" w:id="0">
    <w:p w14:paraId="21916FC7" w14:textId="77777777" w:rsidR="00B7446A" w:rsidRDefault="00B74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61EC2" w14:textId="524D8EF5" w:rsidR="00AD02F4" w:rsidRDefault="00AD02F4">
    <w:pPr>
      <w:pStyle w:val="Koptekst"/>
    </w:pPr>
    <w:bookmarkStart w:id="11" w:name="bmLogo_K"/>
    <w:ins w:id="12" w:author="Groot, Karina de" w:date="2025-02-03T13:37:00Z" w16du:dateUtc="2025-02-03T12:37:00Z">
      <w:r>
        <w:rPr>
          <w:noProof/>
          <w:lang w:eastAsia="nl-NL"/>
        </w:rPr>
        <mc:AlternateContent>
          <mc:Choice Requires="wps">
            <w:drawing>
              <wp:anchor distT="0" distB="0" distL="114300" distR="114300" simplePos="0" relativeHeight="251659264" behindDoc="0" locked="0" layoutInCell="1" allowOverlap="1" wp14:anchorId="02E9ADA7" wp14:editId="4CAEEF09">
                <wp:simplePos x="0" y="0"/>
                <wp:positionH relativeFrom="page">
                  <wp:posOffset>4730750</wp:posOffset>
                </wp:positionH>
                <wp:positionV relativeFrom="page">
                  <wp:posOffset>64770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5685E0F" w14:textId="5569FE6C" w:rsidR="00AD02F4" w:rsidRDefault="00AD02F4" w:rsidP="005C5431">
                            <w:bookmarkStart w:id="13" w:name="_Hlk189482263"/>
                            <w:bookmarkEnd w:id="13"/>
                            <w:r w:rsidDel="00AD02F4">
                              <w:rPr>
                                <w:noProof/>
                              </w:rPr>
                              <w:drawing>
                                <wp:inline distT="0" distB="0" distL="0" distR="0" wp14:anchorId="10F16E63" wp14:editId="1D991BD2">
                                  <wp:extent cx="1392555" cy="1212577"/>
                                  <wp:effectExtent l="0" t="0" r="0" b="6985"/>
                                  <wp:docPr id="2"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0336" cy="12193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9ADA7" id="_x0000_t202" coordsize="21600,21600" o:spt="202" path="m,l,21600r21600,l21600,xe">
                <v:stroke joinstyle="miter"/>
                <v:path gradientshapeok="t" o:connecttype="rect"/>
              </v:shapetype>
              <v:shape id="Logo" o:spid="_x0000_s1026" type="#_x0000_t202" style="position:absolute;margin-left:372.5pt;margin-top:5.1pt;width:131.55pt;height:10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" fillcolor="white [3201]" stroked="f" strokeweight=".5pt">
                <v:textbox>
                  <w:txbxContent>
                    <w:p w14:paraId="75685E0F" w14:textId="5569FE6C" w:rsidR="00AD02F4" w:rsidRDefault="00AD02F4" w:rsidP="005C5431">
                      <w:bookmarkStart w:id="14" w:name="_Hlk189482263"/>
                      <w:bookmarkEnd w:id="14"/>
                      <w:r w:rsidDel="00AD02F4">
                        <w:rPr>
                          <w:noProof/>
                        </w:rPr>
                        <w:drawing>
                          <wp:inline distT="0" distB="0" distL="0" distR="0" wp14:anchorId="10F16E63" wp14:editId="1D991BD2">
                            <wp:extent cx="1392555" cy="1212577"/>
                            <wp:effectExtent l="0" t="0" r="0" b="6985"/>
                            <wp:docPr id="2"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0336" cy="1219352"/>
                                    </a:xfrm>
                                    <a:prstGeom prst="rect">
                                      <a:avLst/>
                                    </a:prstGeom>
                                    <a:noFill/>
                                    <a:ln>
                                      <a:noFill/>
                                    </a:ln>
                                  </pic:spPr>
                                </pic:pic>
                              </a:graphicData>
                            </a:graphic>
                          </wp:inline>
                        </w:drawing>
                      </w:r>
                    </w:p>
                  </w:txbxContent>
                </v:textbox>
                <w10:wrap anchorx="page" anchory="page"/>
              </v:shape>
            </w:pict>
          </mc:Fallback>
        </mc:AlternateContent>
      </w:r>
    </w:ins>
    <w:bookmarkEnd w:id="1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6826" w:tblpY="625"/>
      <w:tblW w:w="0" w:type="auto"/>
      <w:tblCellMar>
        <w:left w:w="70" w:type="dxa"/>
        <w:right w:w="70" w:type="dxa"/>
      </w:tblCellMar>
      <w:tblLook w:val="0000" w:firstRow="0" w:lastRow="0" w:firstColumn="0" w:lastColumn="0" w:noHBand="0" w:noVBand="0"/>
    </w:tblPr>
    <w:tblGrid>
      <w:gridCol w:w="4181"/>
    </w:tblGrid>
    <w:tr w:rsidR="00BE14F0" w14:paraId="2409B44F" w14:textId="77777777" w:rsidTr="00FC7E3B">
      <w:tc>
        <w:tcPr>
          <w:tcW w:w="4181" w:type="dxa"/>
        </w:tcPr>
        <w:p w14:paraId="72C2537C" w14:textId="77777777" w:rsidR="00AF5F3D" w:rsidRPr="00DA4D38" w:rsidRDefault="00AF5F3D" w:rsidP="00BE14F0">
          <w:pPr>
            <w:pStyle w:val="tussenkopje"/>
            <w:spacing w:before="0"/>
            <w:rPr>
              <w:b/>
              <w:bCs/>
            </w:rPr>
          </w:pPr>
          <w:r w:rsidRPr="00DA4D38">
            <w:rPr>
              <w:b/>
              <w:bCs/>
            </w:rPr>
            <w:t>Datum</w:t>
          </w:r>
        </w:p>
      </w:tc>
    </w:tr>
    <w:bookmarkStart w:id="49" w:name="Datum"/>
    <w:tr w:rsidR="00BE14F0" w14:paraId="5C0FA295" w14:textId="77777777" w:rsidTr="00FC7E3B">
      <w:tc>
        <w:tcPr>
          <w:tcW w:w="4181" w:type="dxa"/>
        </w:tcPr>
        <w:p w14:paraId="235702B5" w14:textId="5075AE8F" w:rsidR="00AF5F3D" w:rsidRDefault="00AF5F3D" w:rsidP="00BE14F0">
          <w:pPr>
            <w:spacing w:line="240" w:lineRule="atLeast"/>
          </w:pPr>
          <w:r>
            <w:fldChar w:fldCharType="begin"/>
          </w:r>
          <w:r>
            <w:instrText xml:space="preserve"> STYLEREF Datumopmaakprofiel\l  \* MERGEFORMAT </w:instrText>
          </w:r>
          <w:r>
            <w:fldChar w:fldCharType="separate"/>
          </w:r>
          <w:r w:rsidR="0014344B">
            <w:rPr>
              <w:noProof/>
            </w:rPr>
            <w:t>3 februari 2025</w:t>
          </w:r>
          <w:r>
            <w:fldChar w:fldCharType="end"/>
          </w:r>
          <w:bookmarkEnd w:id="49"/>
        </w:p>
      </w:tc>
    </w:tr>
    <w:tr w:rsidR="00BE14F0" w14:paraId="63B7E209" w14:textId="77777777" w:rsidTr="00FC7E3B">
      <w:tc>
        <w:tcPr>
          <w:tcW w:w="4181" w:type="dxa"/>
        </w:tcPr>
        <w:p w14:paraId="5EDD1D3F" w14:textId="77777777" w:rsidR="00AF5F3D" w:rsidRPr="00DA4D38" w:rsidRDefault="00AF5F3D" w:rsidP="00DA4D38">
          <w:pPr>
            <w:pStyle w:val="tussenkopje"/>
            <w:spacing w:before="0"/>
            <w:rPr>
              <w:b/>
              <w:bCs/>
            </w:rPr>
          </w:pPr>
          <w:r w:rsidRPr="00DA4D38">
            <w:rPr>
              <w:b/>
              <w:bCs/>
            </w:rPr>
            <w:t>Titel</w:t>
          </w:r>
        </w:p>
      </w:tc>
    </w:tr>
    <w:tr w:rsidR="00BE14F0" w14:paraId="38C91D08" w14:textId="77777777" w:rsidTr="00FC7E3B">
      <w:tc>
        <w:tcPr>
          <w:tcW w:w="4181" w:type="dxa"/>
        </w:tcPr>
        <w:p w14:paraId="20675F8B" w14:textId="6E325279" w:rsidR="00AF5F3D" w:rsidRPr="00435110" w:rsidRDefault="00651E07" w:rsidP="00BE14F0">
          <w:pPr>
            <w:spacing w:line="240" w:lineRule="atLeast"/>
          </w:pPr>
          <w:fldSimple w:instr=" STYLEREF Titel \* MERGEFORMAT ">
            <w:r w:rsidR="0014344B">
              <w:rPr>
                <w:noProof/>
              </w:rPr>
              <w:t>Toelichting modeldocument Obvion hypotheek v4.0.0</w:t>
            </w:r>
          </w:fldSimple>
        </w:p>
      </w:tc>
    </w:tr>
    <w:tr w:rsidR="00BE14F0" w14:paraId="35D8AF07" w14:textId="77777777" w:rsidTr="00FC7E3B">
      <w:tc>
        <w:tcPr>
          <w:tcW w:w="4181" w:type="dxa"/>
        </w:tcPr>
        <w:p w14:paraId="166B84F7" w14:textId="77777777" w:rsidR="00AF5F3D" w:rsidRPr="00DA4D38" w:rsidRDefault="00AF5F3D" w:rsidP="00DA4D38">
          <w:pPr>
            <w:pStyle w:val="tussenkopje"/>
            <w:spacing w:before="0"/>
            <w:rPr>
              <w:b/>
              <w:bCs/>
            </w:rPr>
          </w:pPr>
          <w:r w:rsidRPr="00DA4D38">
            <w:rPr>
              <w:b/>
              <w:bCs/>
            </w:rPr>
            <w:t>Versie</w:t>
          </w:r>
        </w:p>
      </w:tc>
    </w:tr>
    <w:bookmarkStart w:id="50" w:name="Versie"/>
    <w:tr w:rsidR="00BE14F0" w14:paraId="50EB32E9" w14:textId="77777777" w:rsidTr="00FC7E3B">
      <w:tc>
        <w:tcPr>
          <w:tcW w:w="4181" w:type="dxa"/>
        </w:tcPr>
        <w:p w14:paraId="54BF7B54" w14:textId="6CCE65FC" w:rsidR="00AF5F3D" w:rsidRDefault="00AF5F3D" w:rsidP="00BE14F0">
          <w:pPr>
            <w:spacing w:line="240" w:lineRule="atLeast"/>
          </w:pPr>
          <w:r>
            <w:fldChar w:fldCharType="begin"/>
          </w:r>
          <w:r>
            <w:instrText xml:space="preserve"> STYLEREF Versie\l  \* MERGEFORMAT </w:instrText>
          </w:r>
          <w:r>
            <w:fldChar w:fldCharType="separate"/>
          </w:r>
          <w:r w:rsidR="0014344B">
            <w:rPr>
              <w:noProof/>
            </w:rPr>
            <w:t>5.0</w:t>
          </w:r>
          <w:r>
            <w:fldChar w:fldCharType="end"/>
          </w:r>
          <w:bookmarkEnd w:id="50"/>
        </w:p>
      </w:tc>
    </w:tr>
    <w:tr w:rsidR="00BE14F0" w14:paraId="0E454FCA" w14:textId="77777777" w:rsidTr="00FC7E3B">
      <w:tc>
        <w:tcPr>
          <w:tcW w:w="4181" w:type="dxa"/>
        </w:tcPr>
        <w:p w14:paraId="6A0CF5F9" w14:textId="77777777" w:rsidR="00AF5F3D" w:rsidRPr="00DA4D38" w:rsidRDefault="00AF5F3D" w:rsidP="00DA4D38">
          <w:pPr>
            <w:pStyle w:val="tussenkopje"/>
            <w:spacing w:before="0"/>
            <w:rPr>
              <w:b/>
              <w:bCs/>
            </w:rPr>
          </w:pPr>
          <w:r w:rsidRPr="00DA4D38">
            <w:rPr>
              <w:b/>
              <w:bCs/>
            </w:rPr>
            <w:t>Blad</w:t>
          </w:r>
        </w:p>
      </w:tc>
    </w:tr>
    <w:tr w:rsidR="00BE14F0" w14:paraId="2CC2184D" w14:textId="77777777" w:rsidTr="00FC7E3B">
      <w:tc>
        <w:tcPr>
          <w:tcW w:w="4181" w:type="dxa"/>
        </w:tcPr>
        <w:p w14:paraId="1412B54D" w14:textId="7CF6446B" w:rsidR="00AF5F3D" w:rsidRDefault="00AF5F3D" w:rsidP="00BE14F0">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fldSimple w:instr=" NUMPAGES   \* MERGEFORMAT ">
            <w:r w:rsidR="0014344B">
              <w:rPr>
                <w:noProof/>
              </w:rPr>
              <w:instrText>16</w:instrText>
            </w:r>
          </w:fldSimple>
          <w:r>
            <w:instrText xml:space="preserve"> </w:instrText>
          </w:r>
          <w:r>
            <w:fldChar w:fldCharType="separate"/>
          </w:r>
          <w:r w:rsidR="0014344B">
            <w:rPr>
              <w:noProof/>
            </w:rPr>
            <w:t>17</w:t>
          </w:r>
          <w:r>
            <w:fldChar w:fldCharType="end"/>
          </w:r>
          <w:r>
            <w:t xml:space="preserve"> </w:t>
          </w:r>
        </w:p>
      </w:tc>
    </w:tr>
  </w:tbl>
  <w:p w14:paraId="2D2B06D5" w14:textId="6D2949F6" w:rsidR="00AF5F3D" w:rsidRDefault="00AF5F3D" w:rsidP="00FC7E3B">
    <w:pPr>
      <w:pStyle w:val="Koptekst"/>
      <w:tabs>
        <w:tab w:val="clear" w:pos="4536"/>
        <w:tab w:val="clear" w:pos="907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11329" w:tblpY="625"/>
      <w:tblW w:w="0" w:type="auto"/>
      <w:tblCellMar>
        <w:left w:w="70" w:type="dxa"/>
        <w:right w:w="70" w:type="dxa"/>
      </w:tblCellMar>
      <w:tblLook w:val="0000" w:firstRow="0" w:lastRow="0" w:firstColumn="0" w:lastColumn="0" w:noHBand="0" w:noVBand="0"/>
    </w:tblPr>
    <w:tblGrid>
      <w:gridCol w:w="4181"/>
    </w:tblGrid>
    <w:tr w:rsidR="00BE14F0" w14:paraId="40233D07" w14:textId="77777777" w:rsidTr="00FC7E3B">
      <w:tc>
        <w:tcPr>
          <w:tcW w:w="4181" w:type="dxa"/>
        </w:tcPr>
        <w:p w14:paraId="744CC4B5" w14:textId="5E98CE9B" w:rsidR="00AF5F3D" w:rsidRDefault="00AF5F3D" w:rsidP="00BE14F0">
          <w:pPr>
            <w:pStyle w:val="tussenkopje"/>
            <w:spacing w:before="0"/>
          </w:pPr>
          <w:r>
            <w:t>Datum</w:t>
          </w:r>
        </w:p>
      </w:tc>
    </w:tr>
    <w:tr w:rsidR="00BE14F0" w14:paraId="6330A690" w14:textId="77777777" w:rsidTr="00FC7E3B">
      <w:tc>
        <w:tcPr>
          <w:tcW w:w="4181" w:type="dxa"/>
        </w:tcPr>
        <w:p w14:paraId="22E91754" w14:textId="4888926A" w:rsidR="00AF5F3D" w:rsidRDefault="00651E07" w:rsidP="00BE14F0">
          <w:pPr>
            <w:spacing w:line="240" w:lineRule="atLeast"/>
          </w:pPr>
          <w:fldSimple w:instr=" STYLEREF Datumopmaakprofiel\l  \* MERGEFORMAT ">
            <w:r w:rsidR="0014344B">
              <w:rPr>
                <w:noProof/>
              </w:rPr>
              <w:t>3 februari 2025</w:t>
            </w:r>
          </w:fldSimple>
        </w:p>
      </w:tc>
    </w:tr>
    <w:tr w:rsidR="00BE14F0" w14:paraId="3C1E4E02" w14:textId="77777777" w:rsidTr="00FC7E3B">
      <w:tc>
        <w:tcPr>
          <w:tcW w:w="4181" w:type="dxa"/>
        </w:tcPr>
        <w:p w14:paraId="5C72D33A" w14:textId="77777777" w:rsidR="00AF5F3D" w:rsidRDefault="00AF5F3D" w:rsidP="00BE14F0">
          <w:pPr>
            <w:pStyle w:val="tussenkopje"/>
          </w:pPr>
          <w:r>
            <w:t>Titel</w:t>
          </w:r>
        </w:p>
      </w:tc>
    </w:tr>
    <w:tr w:rsidR="00BE14F0" w14:paraId="275EDED1" w14:textId="77777777" w:rsidTr="00FC7E3B">
      <w:tc>
        <w:tcPr>
          <w:tcW w:w="4181" w:type="dxa"/>
        </w:tcPr>
        <w:p w14:paraId="71A378D1" w14:textId="6D93D4B5" w:rsidR="00AF5F3D" w:rsidRPr="00435110" w:rsidRDefault="00651E07" w:rsidP="00BE14F0">
          <w:pPr>
            <w:spacing w:line="240" w:lineRule="atLeast"/>
          </w:pPr>
          <w:fldSimple w:instr=" STYLEREF Titel \* MERGEFORMAT ">
            <w:r w:rsidR="0014344B">
              <w:rPr>
                <w:noProof/>
              </w:rPr>
              <w:t>Toelichting modeldocument Obvion hypotheek v4.0.0</w:t>
            </w:r>
          </w:fldSimple>
        </w:p>
      </w:tc>
    </w:tr>
    <w:tr w:rsidR="00BE14F0" w14:paraId="1A4B484C" w14:textId="77777777" w:rsidTr="00FC7E3B">
      <w:tc>
        <w:tcPr>
          <w:tcW w:w="4181" w:type="dxa"/>
        </w:tcPr>
        <w:p w14:paraId="7D96B92F" w14:textId="77777777" w:rsidR="00AF5F3D" w:rsidRDefault="00AF5F3D" w:rsidP="00BE14F0">
          <w:pPr>
            <w:pStyle w:val="tussenkopje"/>
          </w:pPr>
          <w:r>
            <w:t>Versie</w:t>
          </w:r>
        </w:p>
      </w:tc>
    </w:tr>
    <w:tr w:rsidR="00BE14F0" w14:paraId="78CB71A9" w14:textId="77777777" w:rsidTr="00FC7E3B">
      <w:tc>
        <w:tcPr>
          <w:tcW w:w="4181" w:type="dxa"/>
        </w:tcPr>
        <w:p w14:paraId="552147C7" w14:textId="4575C571" w:rsidR="00AF5F3D" w:rsidRDefault="00651E07" w:rsidP="00BE14F0">
          <w:pPr>
            <w:spacing w:line="240" w:lineRule="atLeast"/>
          </w:pPr>
          <w:fldSimple w:instr=" STYLEREF Versie\l  \* MERGEFORMAT ">
            <w:r w:rsidR="0014344B">
              <w:rPr>
                <w:noProof/>
              </w:rPr>
              <w:t>5.0</w:t>
            </w:r>
          </w:fldSimple>
        </w:p>
      </w:tc>
    </w:tr>
    <w:tr w:rsidR="00BE14F0" w14:paraId="7ED2FE9F" w14:textId="77777777" w:rsidTr="00FC7E3B">
      <w:tc>
        <w:tcPr>
          <w:tcW w:w="4181" w:type="dxa"/>
        </w:tcPr>
        <w:p w14:paraId="2FD44E77" w14:textId="77777777" w:rsidR="00AF5F3D" w:rsidRDefault="00AF5F3D" w:rsidP="00BE14F0">
          <w:pPr>
            <w:pStyle w:val="tussenkopje"/>
          </w:pPr>
          <w:r>
            <w:t>Blad</w:t>
          </w:r>
        </w:p>
      </w:tc>
    </w:tr>
    <w:tr w:rsidR="00BE14F0" w14:paraId="4B083F69" w14:textId="77777777" w:rsidTr="00FC7E3B">
      <w:tc>
        <w:tcPr>
          <w:tcW w:w="4181" w:type="dxa"/>
        </w:tcPr>
        <w:p w14:paraId="7F7F2054" w14:textId="6F3C824E" w:rsidR="00AF5F3D" w:rsidRDefault="00AF5F3D" w:rsidP="00BE14F0">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fldSimple w:instr=" NUMPAGES   \* MERGEFORMAT ">
            <w:r w:rsidR="0014344B">
              <w:rPr>
                <w:noProof/>
              </w:rPr>
              <w:instrText>16</w:instrText>
            </w:r>
          </w:fldSimple>
          <w:r>
            <w:instrText xml:space="preserve"> </w:instrText>
          </w:r>
          <w:r>
            <w:fldChar w:fldCharType="separate"/>
          </w:r>
          <w:r w:rsidR="0014344B">
            <w:rPr>
              <w:noProof/>
            </w:rPr>
            <w:t>17</w:t>
          </w:r>
          <w:r>
            <w:fldChar w:fldCharType="end"/>
          </w:r>
          <w:r>
            <w:t xml:space="preserve"> </w:t>
          </w:r>
        </w:p>
      </w:tc>
    </w:tr>
  </w:tbl>
  <w:p w14:paraId="16757397" w14:textId="117B01DC" w:rsidR="00AF5F3D" w:rsidRDefault="00AF5F3D" w:rsidP="00FC7E3B">
    <w:pPr>
      <w:pStyle w:val="Koptekst"/>
      <w:tabs>
        <w:tab w:val="clear" w:pos="4536"/>
        <w:tab w:val="clear"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83572967">
    <w:abstractNumId w:val="8"/>
  </w:num>
  <w:num w:numId="2" w16cid:durableId="2142989839">
    <w:abstractNumId w:val="8"/>
  </w:num>
  <w:num w:numId="3" w16cid:durableId="535778098">
    <w:abstractNumId w:val="7"/>
  </w:num>
  <w:num w:numId="4" w16cid:durableId="1297371576">
    <w:abstractNumId w:val="3"/>
  </w:num>
  <w:num w:numId="5" w16cid:durableId="2043552124">
    <w:abstractNumId w:val="0"/>
  </w:num>
  <w:num w:numId="6" w16cid:durableId="701321320">
    <w:abstractNumId w:val="1"/>
  </w:num>
  <w:num w:numId="7" w16cid:durableId="2054502877">
    <w:abstractNumId w:val="9"/>
  </w:num>
  <w:num w:numId="8" w16cid:durableId="1676223293">
    <w:abstractNumId w:val="2"/>
  </w:num>
  <w:num w:numId="9" w16cid:durableId="258218636">
    <w:abstractNumId w:val="6"/>
  </w:num>
  <w:num w:numId="10" w16cid:durableId="371806531">
    <w:abstractNumId w:val="5"/>
  </w:num>
  <w:num w:numId="11" w16cid:durableId="395903343">
    <w:abstractNumId w:val="11"/>
  </w:num>
  <w:num w:numId="12" w16cid:durableId="1837185435">
    <w:abstractNumId w:val="8"/>
  </w:num>
  <w:num w:numId="13" w16cid:durableId="1457531478">
    <w:abstractNumId w:val="8"/>
  </w:num>
  <w:num w:numId="14" w16cid:durableId="2114207359">
    <w:abstractNumId w:val="8"/>
  </w:num>
  <w:num w:numId="15" w16cid:durableId="2020351413">
    <w:abstractNumId w:val="8"/>
  </w:num>
  <w:num w:numId="16" w16cid:durableId="830177107">
    <w:abstractNumId w:val="8"/>
  </w:num>
  <w:num w:numId="17" w16cid:durableId="373312114">
    <w:abstractNumId w:val="8"/>
  </w:num>
  <w:num w:numId="18" w16cid:durableId="564803526">
    <w:abstractNumId w:val="0"/>
  </w:num>
  <w:num w:numId="19" w16cid:durableId="1670400590">
    <w:abstractNumId w:val="0"/>
  </w:num>
  <w:num w:numId="20" w16cid:durableId="1862468876">
    <w:abstractNumId w:val="4"/>
  </w:num>
  <w:num w:numId="21" w16cid:durableId="1882861355">
    <w:abstractNumId w:val="1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4D4"/>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479C9"/>
    <w:rsid w:val="00050715"/>
    <w:rsid w:val="0005138B"/>
    <w:rsid w:val="00051F75"/>
    <w:rsid w:val="00052234"/>
    <w:rsid w:val="00052254"/>
    <w:rsid w:val="000523FA"/>
    <w:rsid w:val="00052956"/>
    <w:rsid w:val="00052EA3"/>
    <w:rsid w:val="0005347B"/>
    <w:rsid w:val="00054004"/>
    <w:rsid w:val="000544E7"/>
    <w:rsid w:val="00055A87"/>
    <w:rsid w:val="00055EF9"/>
    <w:rsid w:val="000564E7"/>
    <w:rsid w:val="00056536"/>
    <w:rsid w:val="00056C53"/>
    <w:rsid w:val="00057378"/>
    <w:rsid w:val="000579C5"/>
    <w:rsid w:val="00057A9E"/>
    <w:rsid w:val="000605CD"/>
    <w:rsid w:val="00060B40"/>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4B38"/>
    <w:rsid w:val="00075CF1"/>
    <w:rsid w:val="00076DC4"/>
    <w:rsid w:val="00077617"/>
    <w:rsid w:val="00077A26"/>
    <w:rsid w:val="00082A23"/>
    <w:rsid w:val="00083121"/>
    <w:rsid w:val="00084C0A"/>
    <w:rsid w:val="00085E96"/>
    <w:rsid w:val="0008708F"/>
    <w:rsid w:val="00090725"/>
    <w:rsid w:val="000911E2"/>
    <w:rsid w:val="000923C3"/>
    <w:rsid w:val="0009268D"/>
    <w:rsid w:val="00093CFA"/>
    <w:rsid w:val="00093DCF"/>
    <w:rsid w:val="000955EA"/>
    <w:rsid w:val="000974F6"/>
    <w:rsid w:val="000A01CD"/>
    <w:rsid w:val="000A0356"/>
    <w:rsid w:val="000A0E63"/>
    <w:rsid w:val="000A0EA1"/>
    <w:rsid w:val="000A45F3"/>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206"/>
    <w:rsid w:val="000D4B08"/>
    <w:rsid w:val="000D5E8B"/>
    <w:rsid w:val="000D6CAC"/>
    <w:rsid w:val="000E079F"/>
    <w:rsid w:val="000E0CF2"/>
    <w:rsid w:val="000E0DE1"/>
    <w:rsid w:val="000E2D2E"/>
    <w:rsid w:val="000E4058"/>
    <w:rsid w:val="000E43B2"/>
    <w:rsid w:val="000E4BB4"/>
    <w:rsid w:val="000F0D7F"/>
    <w:rsid w:val="000F0EA5"/>
    <w:rsid w:val="000F1AB4"/>
    <w:rsid w:val="000F550B"/>
    <w:rsid w:val="000F6D2F"/>
    <w:rsid w:val="000F702C"/>
    <w:rsid w:val="000F79A2"/>
    <w:rsid w:val="00101970"/>
    <w:rsid w:val="00102295"/>
    <w:rsid w:val="00106786"/>
    <w:rsid w:val="00106F44"/>
    <w:rsid w:val="001078CB"/>
    <w:rsid w:val="0011065F"/>
    <w:rsid w:val="00110CA7"/>
    <w:rsid w:val="00114244"/>
    <w:rsid w:val="00115C3E"/>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344B"/>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7E83"/>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51D6"/>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5749"/>
    <w:rsid w:val="001B6420"/>
    <w:rsid w:val="001B7E02"/>
    <w:rsid w:val="001C2750"/>
    <w:rsid w:val="001C4839"/>
    <w:rsid w:val="001C6F72"/>
    <w:rsid w:val="001C722D"/>
    <w:rsid w:val="001C72DF"/>
    <w:rsid w:val="001C77FB"/>
    <w:rsid w:val="001C7DCC"/>
    <w:rsid w:val="001D03C7"/>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0E32"/>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0B8C"/>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C34"/>
    <w:rsid w:val="00255DE0"/>
    <w:rsid w:val="002606D8"/>
    <w:rsid w:val="002616DF"/>
    <w:rsid w:val="002623DE"/>
    <w:rsid w:val="002624D9"/>
    <w:rsid w:val="0026424A"/>
    <w:rsid w:val="00264552"/>
    <w:rsid w:val="0026511B"/>
    <w:rsid w:val="002654CD"/>
    <w:rsid w:val="0026576D"/>
    <w:rsid w:val="00266366"/>
    <w:rsid w:val="00273437"/>
    <w:rsid w:val="00273BA4"/>
    <w:rsid w:val="0027554A"/>
    <w:rsid w:val="00275FC6"/>
    <w:rsid w:val="00276333"/>
    <w:rsid w:val="002764A9"/>
    <w:rsid w:val="00280B9A"/>
    <w:rsid w:val="002812ED"/>
    <w:rsid w:val="00283475"/>
    <w:rsid w:val="00283C4A"/>
    <w:rsid w:val="00284690"/>
    <w:rsid w:val="00285BAF"/>
    <w:rsid w:val="00286F0E"/>
    <w:rsid w:val="00287C40"/>
    <w:rsid w:val="00287CB3"/>
    <w:rsid w:val="00294DC4"/>
    <w:rsid w:val="00295D48"/>
    <w:rsid w:val="002A010E"/>
    <w:rsid w:val="002A1A93"/>
    <w:rsid w:val="002A3524"/>
    <w:rsid w:val="002A3A2A"/>
    <w:rsid w:val="002A4B22"/>
    <w:rsid w:val="002A4B2B"/>
    <w:rsid w:val="002A4EBD"/>
    <w:rsid w:val="002A61D1"/>
    <w:rsid w:val="002A66ED"/>
    <w:rsid w:val="002A6CAA"/>
    <w:rsid w:val="002A73CA"/>
    <w:rsid w:val="002A78C8"/>
    <w:rsid w:val="002A7BBF"/>
    <w:rsid w:val="002A7EF0"/>
    <w:rsid w:val="002B2C9F"/>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48A"/>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20A"/>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0EC1"/>
    <w:rsid w:val="003311E8"/>
    <w:rsid w:val="003313DD"/>
    <w:rsid w:val="00333AE2"/>
    <w:rsid w:val="00334298"/>
    <w:rsid w:val="00334569"/>
    <w:rsid w:val="00336895"/>
    <w:rsid w:val="00336FD9"/>
    <w:rsid w:val="00337F83"/>
    <w:rsid w:val="00342950"/>
    <w:rsid w:val="003429F5"/>
    <w:rsid w:val="00343045"/>
    <w:rsid w:val="00346394"/>
    <w:rsid w:val="00346D2E"/>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4E43"/>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10E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584"/>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662A"/>
    <w:rsid w:val="004471D6"/>
    <w:rsid w:val="00447EB0"/>
    <w:rsid w:val="00450C54"/>
    <w:rsid w:val="00451113"/>
    <w:rsid w:val="00455CB3"/>
    <w:rsid w:val="00456E66"/>
    <w:rsid w:val="00456FA0"/>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61E"/>
    <w:rsid w:val="00481DDE"/>
    <w:rsid w:val="00481ED4"/>
    <w:rsid w:val="00482205"/>
    <w:rsid w:val="00482E89"/>
    <w:rsid w:val="0048327F"/>
    <w:rsid w:val="0048391A"/>
    <w:rsid w:val="00484488"/>
    <w:rsid w:val="004868E4"/>
    <w:rsid w:val="00490150"/>
    <w:rsid w:val="004905BC"/>
    <w:rsid w:val="0049193B"/>
    <w:rsid w:val="00493382"/>
    <w:rsid w:val="00494397"/>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5A78"/>
    <w:rsid w:val="004B6BCA"/>
    <w:rsid w:val="004B6E45"/>
    <w:rsid w:val="004C0C11"/>
    <w:rsid w:val="004C31B3"/>
    <w:rsid w:val="004C431D"/>
    <w:rsid w:val="004C6309"/>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4BB"/>
    <w:rsid w:val="004E7C99"/>
    <w:rsid w:val="004F0BEA"/>
    <w:rsid w:val="004F163F"/>
    <w:rsid w:val="004F29C8"/>
    <w:rsid w:val="004F40D2"/>
    <w:rsid w:val="004F6006"/>
    <w:rsid w:val="004F6658"/>
    <w:rsid w:val="004F7C98"/>
    <w:rsid w:val="00500158"/>
    <w:rsid w:val="00501476"/>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46569"/>
    <w:rsid w:val="005502A2"/>
    <w:rsid w:val="0055443F"/>
    <w:rsid w:val="00554C1F"/>
    <w:rsid w:val="00555525"/>
    <w:rsid w:val="005555A9"/>
    <w:rsid w:val="00557D72"/>
    <w:rsid w:val="0056022E"/>
    <w:rsid w:val="00560389"/>
    <w:rsid w:val="005606FC"/>
    <w:rsid w:val="005608A8"/>
    <w:rsid w:val="00561641"/>
    <w:rsid w:val="005638C7"/>
    <w:rsid w:val="00563964"/>
    <w:rsid w:val="0056417F"/>
    <w:rsid w:val="00564910"/>
    <w:rsid w:val="00564CA5"/>
    <w:rsid w:val="00565CD0"/>
    <w:rsid w:val="0056737C"/>
    <w:rsid w:val="00567733"/>
    <w:rsid w:val="0057194F"/>
    <w:rsid w:val="005734AC"/>
    <w:rsid w:val="00573B44"/>
    <w:rsid w:val="00575DBE"/>
    <w:rsid w:val="00575E7C"/>
    <w:rsid w:val="00576E9F"/>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2220"/>
    <w:rsid w:val="005C59D8"/>
    <w:rsid w:val="005C63A5"/>
    <w:rsid w:val="005C6D02"/>
    <w:rsid w:val="005D5CAA"/>
    <w:rsid w:val="005D5EB8"/>
    <w:rsid w:val="005D66F2"/>
    <w:rsid w:val="005D6866"/>
    <w:rsid w:val="005D7EC4"/>
    <w:rsid w:val="005E12E7"/>
    <w:rsid w:val="005E1382"/>
    <w:rsid w:val="005E45C1"/>
    <w:rsid w:val="005E4756"/>
    <w:rsid w:val="005E4A74"/>
    <w:rsid w:val="005E5755"/>
    <w:rsid w:val="005E58C8"/>
    <w:rsid w:val="005E60ED"/>
    <w:rsid w:val="005E62AD"/>
    <w:rsid w:val="005E7E8E"/>
    <w:rsid w:val="005F07D4"/>
    <w:rsid w:val="005F0AD1"/>
    <w:rsid w:val="005F2FEA"/>
    <w:rsid w:val="005F3260"/>
    <w:rsid w:val="005F3F78"/>
    <w:rsid w:val="005F47C4"/>
    <w:rsid w:val="005F63FF"/>
    <w:rsid w:val="005F76D4"/>
    <w:rsid w:val="00600490"/>
    <w:rsid w:val="00602DFD"/>
    <w:rsid w:val="00612C81"/>
    <w:rsid w:val="006132C8"/>
    <w:rsid w:val="006137B5"/>
    <w:rsid w:val="006149A9"/>
    <w:rsid w:val="00614FA5"/>
    <w:rsid w:val="00616CF2"/>
    <w:rsid w:val="00616D7E"/>
    <w:rsid w:val="006174A3"/>
    <w:rsid w:val="00620140"/>
    <w:rsid w:val="006211F3"/>
    <w:rsid w:val="00621C6F"/>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47241"/>
    <w:rsid w:val="006504B4"/>
    <w:rsid w:val="006505B3"/>
    <w:rsid w:val="00650A9D"/>
    <w:rsid w:val="00651E07"/>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300"/>
    <w:rsid w:val="00693529"/>
    <w:rsid w:val="006935BD"/>
    <w:rsid w:val="006947F3"/>
    <w:rsid w:val="00696D9D"/>
    <w:rsid w:val="006A0719"/>
    <w:rsid w:val="006A2B59"/>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1A30"/>
    <w:rsid w:val="006D3268"/>
    <w:rsid w:val="006D3C48"/>
    <w:rsid w:val="006D663A"/>
    <w:rsid w:val="006E26A8"/>
    <w:rsid w:val="006E3C6D"/>
    <w:rsid w:val="006E78AB"/>
    <w:rsid w:val="006F1254"/>
    <w:rsid w:val="006F27A9"/>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4E98"/>
    <w:rsid w:val="00715320"/>
    <w:rsid w:val="00716D74"/>
    <w:rsid w:val="00720A13"/>
    <w:rsid w:val="00721ACE"/>
    <w:rsid w:val="007224C4"/>
    <w:rsid w:val="00723052"/>
    <w:rsid w:val="00723E21"/>
    <w:rsid w:val="00724CA2"/>
    <w:rsid w:val="00725F82"/>
    <w:rsid w:val="007260A0"/>
    <w:rsid w:val="0072655F"/>
    <w:rsid w:val="00726BDC"/>
    <w:rsid w:val="00726E71"/>
    <w:rsid w:val="00730F1D"/>
    <w:rsid w:val="007312B4"/>
    <w:rsid w:val="007316B3"/>
    <w:rsid w:val="00732597"/>
    <w:rsid w:val="0073474E"/>
    <w:rsid w:val="00734961"/>
    <w:rsid w:val="00735290"/>
    <w:rsid w:val="007356AC"/>
    <w:rsid w:val="0073637B"/>
    <w:rsid w:val="007363AA"/>
    <w:rsid w:val="00736ED2"/>
    <w:rsid w:val="00737BA7"/>
    <w:rsid w:val="0074002C"/>
    <w:rsid w:val="00740D1F"/>
    <w:rsid w:val="00741213"/>
    <w:rsid w:val="00742157"/>
    <w:rsid w:val="00743795"/>
    <w:rsid w:val="007533B1"/>
    <w:rsid w:val="00754564"/>
    <w:rsid w:val="007554EB"/>
    <w:rsid w:val="00755C3E"/>
    <w:rsid w:val="00761024"/>
    <w:rsid w:val="0076266B"/>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323"/>
    <w:rsid w:val="007C24B7"/>
    <w:rsid w:val="007C342E"/>
    <w:rsid w:val="007C40F2"/>
    <w:rsid w:val="007D1472"/>
    <w:rsid w:val="007D1C8D"/>
    <w:rsid w:val="007D22F5"/>
    <w:rsid w:val="007D3375"/>
    <w:rsid w:val="007D5E19"/>
    <w:rsid w:val="007E1766"/>
    <w:rsid w:val="007E337C"/>
    <w:rsid w:val="007E384F"/>
    <w:rsid w:val="007E3A85"/>
    <w:rsid w:val="007E4196"/>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6E1"/>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2AC"/>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6AAA"/>
    <w:rsid w:val="00887860"/>
    <w:rsid w:val="00887E2F"/>
    <w:rsid w:val="008904B7"/>
    <w:rsid w:val="00890B4B"/>
    <w:rsid w:val="00891073"/>
    <w:rsid w:val="00891650"/>
    <w:rsid w:val="00891DCE"/>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A7B9C"/>
    <w:rsid w:val="008B0190"/>
    <w:rsid w:val="008B0F2B"/>
    <w:rsid w:val="008B32CE"/>
    <w:rsid w:val="008B4421"/>
    <w:rsid w:val="008B4CF2"/>
    <w:rsid w:val="008B50A0"/>
    <w:rsid w:val="008B571F"/>
    <w:rsid w:val="008B6518"/>
    <w:rsid w:val="008B6D4D"/>
    <w:rsid w:val="008C022A"/>
    <w:rsid w:val="008C1658"/>
    <w:rsid w:val="008C39DC"/>
    <w:rsid w:val="008C3AB2"/>
    <w:rsid w:val="008C5EE3"/>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58E"/>
    <w:rsid w:val="008E29EC"/>
    <w:rsid w:val="008E3710"/>
    <w:rsid w:val="008E4889"/>
    <w:rsid w:val="008E49AE"/>
    <w:rsid w:val="008E785D"/>
    <w:rsid w:val="008F0647"/>
    <w:rsid w:val="008F0950"/>
    <w:rsid w:val="008F0DBB"/>
    <w:rsid w:val="008F1FDF"/>
    <w:rsid w:val="008F5BF0"/>
    <w:rsid w:val="008F5C75"/>
    <w:rsid w:val="00900234"/>
    <w:rsid w:val="00900625"/>
    <w:rsid w:val="00900C94"/>
    <w:rsid w:val="00902EDD"/>
    <w:rsid w:val="00903477"/>
    <w:rsid w:val="00904BB1"/>
    <w:rsid w:val="00905BA6"/>
    <w:rsid w:val="00905F2E"/>
    <w:rsid w:val="00906CFB"/>
    <w:rsid w:val="0090722A"/>
    <w:rsid w:val="00907259"/>
    <w:rsid w:val="00907AA1"/>
    <w:rsid w:val="009103E1"/>
    <w:rsid w:val="00910DA3"/>
    <w:rsid w:val="00912E18"/>
    <w:rsid w:val="00913F97"/>
    <w:rsid w:val="009153C9"/>
    <w:rsid w:val="00922AD1"/>
    <w:rsid w:val="00923174"/>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4D65"/>
    <w:rsid w:val="00945297"/>
    <w:rsid w:val="00945B46"/>
    <w:rsid w:val="009516CA"/>
    <w:rsid w:val="00951C88"/>
    <w:rsid w:val="0095242D"/>
    <w:rsid w:val="00952E2E"/>
    <w:rsid w:val="00953FBA"/>
    <w:rsid w:val="009546C6"/>
    <w:rsid w:val="00957634"/>
    <w:rsid w:val="0095798E"/>
    <w:rsid w:val="00957AA9"/>
    <w:rsid w:val="00960C13"/>
    <w:rsid w:val="0096239F"/>
    <w:rsid w:val="00963592"/>
    <w:rsid w:val="00963CAF"/>
    <w:rsid w:val="00964DC8"/>
    <w:rsid w:val="00966198"/>
    <w:rsid w:val="00967C22"/>
    <w:rsid w:val="00967F72"/>
    <w:rsid w:val="0097071F"/>
    <w:rsid w:val="00970BF3"/>
    <w:rsid w:val="009712DC"/>
    <w:rsid w:val="0097161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975AA"/>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253"/>
    <w:rsid w:val="00A17517"/>
    <w:rsid w:val="00A176EE"/>
    <w:rsid w:val="00A2016A"/>
    <w:rsid w:val="00A20509"/>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6CA3"/>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0E2C"/>
    <w:rsid w:val="00AB3619"/>
    <w:rsid w:val="00AB4182"/>
    <w:rsid w:val="00AB4C6A"/>
    <w:rsid w:val="00AB51F1"/>
    <w:rsid w:val="00AC15F5"/>
    <w:rsid w:val="00AC1C0D"/>
    <w:rsid w:val="00AC1CA7"/>
    <w:rsid w:val="00AC242C"/>
    <w:rsid w:val="00AC391E"/>
    <w:rsid w:val="00AC7455"/>
    <w:rsid w:val="00AC7EAD"/>
    <w:rsid w:val="00AD02F4"/>
    <w:rsid w:val="00AD0366"/>
    <w:rsid w:val="00AD091E"/>
    <w:rsid w:val="00AD0C0B"/>
    <w:rsid w:val="00AD2810"/>
    <w:rsid w:val="00AD31C0"/>
    <w:rsid w:val="00AD4645"/>
    <w:rsid w:val="00AD53AD"/>
    <w:rsid w:val="00AD6971"/>
    <w:rsid w:val="00AD706A"/>
    <w:rsid w:val="00AD775A"/>
    <w:rsid w:val="00AD78E4"/>
    <w:rsid w:val="00AE1F33"/>
    <w:rsid w:val="00AE7522"/>
    <w:rsid w:val="00AF1485"/>
    <w:rsid w:val="00AF26BC"/>
    <w:rsid w:val="00AF2DB4"/>
    <w:rsid w:val="00AF4AC3"/>
    <w:rsid w:val="00AF5C22"/>
    <w:rsid w:val="00AF5F3D"/>
    <w:rsid w:val="00AF6089"/>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6CC4"/>
    <w:rsid w:val="00B17C14"/>
    <w:rsid w:val="00B23EE9"/>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26E2"/>
    <w:rsid w:val="00B52AF5"/>
    <w:rsid w:val="00B5508E"/>
    <w:rsid w:val="00B56C9E"/>
    <w:rsid w:val="00B56E10"/>
    <w:rsid w:val="00B57422"/>
    <w:rsid w:val="00B57AD5"/>
    <w:rsid w:val="00B60321"/>
    <w:rsid w:val="00B611B5"/>
    <w:rsid w:val="00B61A23"/>
    <w:rsid w:val="00B61F35"/>
    <w:rsid w:val="00B651CE"/>
    <w:rsid w:val="00B67BD7"/>
    <w:rsid w:val="00B70FFC"/>
    <w:rsid w:val="00B71379"/>
    <w:rsid w:val="00B71F4A"/>
    <w:rsid w:val="00B734DA"/>
    <w:rsid w:val="00B7446A"/>
    <w:rsid w:val="00B74916"/>
    <w:rsid w:val="00B755F1"/>
    <w:rsid w:val="00B75A63"/>
    <w:rsid w:val="00B75D8D"/>
    <w:rsid w:val="00B76BFE"/>
    <w:rsid w:val="00B77A6F"/>
    <w:rsid w:val="00B77C3A"/>
    <w:rsid w:val="00B80334"/>
    <w:rsid w:val="00B80742"/>
    <w:rsid w:val="00B80E18"/>
    <w:rsid w:val="00B810B2"/>
    <w:rsid w:val="00B81AC2"/>
    <w:rsid w:val="00B82B46"/>
    <w:rsid w:val="00B82DB8"/>
    <w:rsid w:val="00B83BBD"/>
    <w:rsid w:val="00B92D59"/>
    <w:rsid w:val="00B93B24"/>
    <w:rsid w:val="00B94F44"/>
    <w:rsid w:val="00B95D2F"/>
    <w:rsid w:val="00B95E5B"/>
    <w:rsid w:val="00B973B7"/>
    <w:rsid w:val="00B977A5"/>
    <w:rsid w:val="00BA0BFF"/>
    <w:rsid w:val="00BA160C"/>
    <w:rsid w:val="00BA1EAB"/>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14F0"/>
    <w:rsid w:val="00BE4437"/>
    <w:rsid w:val="00BE53D9"/>
    <w:rsid w:val="00BE6340"/>
    <w:rsid w:val="00BE6AD0"/>
    <w:rsid w:val="00BE726A"/>
    <w:rsid w:val="00BF029E"/>
    <w:rsid w:val="00BF1548"/>
    <w:rsid w:val="00BF18B4"/>
    <w:rsid w:val="00BF25DD"/>
    <w:rsid w:val="00BF3565"/>
    <w:rsid w:val="00BF6098"/>
    <w:rsid w:val="00BF6551"/>
    <w:rsid w:val="00BF6BB9"/>
    <w:rsid w:val="00C0203F"/>
    <w:rsid w:val="00C07528"/>
    <w:rsid w:val="00C07899"/>
    <w:rsid w:val="00C10BF2"/>
    <w:rsid w:val="00C10E20"/>
    <w:rsid w:val="00C1144F"/>
    <w:rsid w:val="00C12CC8"/>
    <w:rsid w:val="00C13BE9"/>
    <w:rsid w:val="00C14AE7"/>
    <w:rsid w:val="00C15569"/>
    <w:rsid w:val="00C15CF7"/>
    <w:rsid w:val="00C170F4"/>
    <w:rsid w:val="00C21877"/>
    <w:rsid w:val="00C22D47"/>
    <w:rsid w:val="00C2417A"/>
    <w:rsid w:val="00C26BE6"/>
    <w:rsid w:val="00C2731B"/>
    <w:rsid w:val="00C30BF5"/>
    <w:rsid w:val="00C343A8"/>
    <w:rsid w:val="00C346B8"/>
    <w:rsid w:val="00C34D8A"/>
    <w:rsid w:val="00C35591"/>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AD9"/>
    <w:rsid w:val="00C64D37"/>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32C"/>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C7F46"/>
    <w:rsid w:val="00CD02CF"/>
    <w:rsid w:val="00CD0B96"/>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8A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5BD"/>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4669"/>
    <w:rsid w:val="00D5570A"/>
    <w:rsid w:val="00D55752"/>
    <w:rsid w:val="00D55DDB"/>
    <w:rsid w:val="00D5660E"/>
    <w:rsid w:val="00D61C6F"/>
    <w:rsid w:val="00D6439C"/>
    <w:rsid w:val="00D668A6"/>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7B9"/>
    <w:rsid w:val="00D84FD1"/>
    <w:rsid w:val="00D858B0"/>
    <w:rsid w:val="00D858F1"/>
    <w:rsid w:val="00D85E42"/>
    <w:rsid w:val="00D912FD"/>
    <w:rsid w:val="00D93191"/>
    <w:rsid w:val="00D935DF"/>
    <w:rsid w:val="00D94093"/>
    <w:rsid w:val="00D94578"/>
    <w:rsid w:val="00D946B3"/>
    <w:rsid w:val="00DA2B05"/>
    <w:rsid w:val="00DA2D8A"/>
    <w:rsid w:val="00DA3505"/>
    <w:rsid w:val="00DA3542"/>
    <w:rsid w:val="00DA3B4A"/>
    <w:rsid w:val="00DA4D38"/>
    <w:rsid w:val="00DA5F5F"/>
    <w:rsid w:val="00DA7367"/>
    <w:rsid w:val="00DB024B"/>
    <w:rsid w:val="00DB06FE"/>
    <w:rsid w:val="00DB1969"/>
    <w:rsid w:val="00DB3AF1"/>
    <w:rsid w:val="00DB433B"/>
    <w:rsid w:val="00DB6076"/>
    <w:rsid w:val="00DB69EB"/>
    <w:rsid w:val="00DB7594"/>
    <w:rsid w:val="00DB7EEE"/>
    <w:rsid w:val="00DC12C2"/>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29B0"/>
    <w:rsid w:val="00DF716E"/>
    <w:rsid w:val="00DF73F0"/>
    <w:rsid w:val="00DF7C3E"/>
    <w:rsid w:val="00E01066"/>
    <w:rsid w:val="00E01BE8"/>
    <w:rsid w:val="00E01DA1"/>
    <w:rsid w:val="00E03058"/>
    <w:rsid w:val="00E035F9"/>
    <w:rsid w:val="00E0364C"/>
    <w:rsid w:val="00E03EC6"/>
    <w:rsid w:val="00E04482"/>
    <w:rsid w:val="00E0465D"/>
    <w:rsid w:val="00E05B9C"/>
    <w:rsid w:val="00E106F9"/>
    <w:rsid w:val="00E1071B"/>
    <w:rsid w:val="00E1172D"/>
    <w:rsid w:val="00E118D0"/>
    <w:rsid w:val="00E13CCD"/>
    <w:rsid w:val="00E1645D"/>
    <w:rsid w:val="00E16FAF"/>
    <w:rsid w:val="00E20E39"/>
    <w:rsid w:val="00E21ED4"/>
    <w:rsid w:val="00E23FD7"/>
    <w:rsid w:val="00E24B54"/>
    <w:rsid w:val="00E25068"/>
    <w:rsid w:val="00E253ED"/>
    <w:rsid w:val="00E266AB"/>
    <w:rsid w:val="00E26B32"/>
    <w:rsid w:val="00E2743B"/>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1DF0"/>
    <w:rsid w:val="00EB5734"/>
    <w:rsid w:val="00EB5DA4"/>
    <w:rsid w:val="00EB6720"/>
    <w:rsid w:val="00EB6D63"/>
    <w:rsid w:val="00EB7248"/>
    <w:rsid w:val="00EB7E83"/>
    <w:rsid w:val="00EC1315"/>
    <w:rsid w:val="00EC3AE9"/>
    <w:rsid w:val="00EC51F1"/>
    <w:rsid w:val="00ED0C44"/>
    <w:rsid w:val="00ED11D4"/>
    <w:rsid w:val="00ED1632"/>
    <w:rsid w:val="00ED1833"/>
    <w:rsid w:val="00ED20A1"/>
    <w:rsid w:val="00ED75C4"/>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3B32"/>
    <w:rsid w:val="00F544D4"/>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0688"/>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69AD"/>
    <w:rsid w:val="00FC7CCE"/>
    <w:rsid w:val="00FC7E3B"/>
    <w:rsid w:val="00FD1381"/>
    <w:rsid w:val="00FD13DF"/>
    <w:rsid w:val="00FD18B0"/>
    <w:rsid w:val="00FD3009"/>
    <w:rsid w:val="00FD42C6"/>
    <w:rsid w:val="00FD752F"/>
    <w:rsid w:val="00FD7D31"/>
    <w:rsid w:val="00FE0E86"/>
    <w:rsid w:val="00FE5B33"/>
    <w:rsid w:val="00FF1A06"/>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027442"/>
  <w15:chartTrackingRefBased/>
  <w15:docId w15:val="{8DB260B2-6C34-43B0-990F-FDC4F51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CD02CF"/>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0D420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D4206"/>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pPr>
    <w:rPr>
      <w:rFonts w:ascii="Courier New" w:hAnsi="Courier New"/>
      <w:kern w:val="0"/>
      <w:sz w:val="20"/>
      <w:lang w:eastAsia="nl-NL"/>
    </w:rPr>
  </w:style>
  <w:style w:type="paragraph" w:styleId="Ballontekst">
    <w:name w:val="Balloon Text"/>
    <w:basedOn w:val="Standaard"/>
    <w:semiHidden/>
    <w:rsid w:val="00E445ED"/>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textAlignment w:val="baseline"/>
    </w:pPr>
    <w:rPr>
      <w:rFonts w:ascii="Essent Proforma" w:hAnsi="Essent Proforma"/>
      <w:b/>
      <w:bCs/>
      <w:snapToGrid/>
      <w:kern w:val="0"/>
      <w:sz w:val="23"/>
      <w:szCs w:val="24"/>
      <w:lang w:val="en-GB" w:eastAsia="nl-NL"/>
    </w:rPr>
  </w:style>
  <w:style w:type="paragraph" w:styleId="Revisie">
    <w:name w:val="Revision"/>
    <w:hidden/>
    <w:uiPriority w:val="99"/>
    <w:semiHidden/>
    <w:rsid w:val="006F27A9"/>
    <w:rPr>
      <w:rFonts w:ascii="Arial" w:hAnsi="Arial"/>
      <w:snapToGrid w:val="0"/>
      <w:kern w:val="28"/>
      <w:sz w:val="18"/>
      <w:lang w:eastAsia="en-US"/>
    </w:rPr>
  </w:style>
  <w:style w:type="paragraph" w:styleId="Kopvaninhoudsopgave">
    <w:name w:val="TOC Heading"/>
    <w:basedOn w:val="Kop1"/>
    <w:next w:val="Standaard"/>
    <w:uiPriority w:val="39"/>
    <w:unhideWhenUsed/>
    <w:qFormat/>
    <w:rsid w:val="00D935DF"/>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customStyle="1" w:styleId="Ondertitel1">
    <w:name w:val="Ondertitel1"/>
    <w:rsid w:val="00AD02F4"/>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20121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548A-0053-424A-9B57-5953697B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16</Pages>
  <Words>3717</Words>
  <Characters>20445</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24114</CharactersWithSpaces>
  <SharedDoc>false</SharedDoc>
  <HLinks>
    <vt:vector size="132" baseType="variant">
      <vt:variant>
        <vt:i4>2031673</vt:i4>
      </vt:variant>
      <vt:variant>
        <vt:i4>131</vt:i4>
      </vt:variant>
      <vt:variant>
        <vt:i4>0</vt:i4>
      </vt:variant>
      <vt:variant>
        <vt:i4>5</vt:i4>
      </vt:variant>
      <vt:variant>
        <vt:lpwstr/>
      </vt:variant>
      <vt:variant>
        <vt:lpwstr>_Toc454288178</vt:lpwstr>
      </vt:variant>
      <vt:variant>
        <vt:i4>2031673</vt:i4>
      </vt:variant>
      <vt:variant>
        <vt:i4>125</vt:i4>
      </vt:variant>
      <vt:variant>
        <vt:i4>0</vt:i4>
      </vt:variant>
      <vt:variant>
        <vt:i4>5</vt:i4>
      </vt:variant>
      <vt:variant>
        <vt:lpwstr/>
      </vt:variant>
      <vt:variant>
        <vt:lpwstr>_Toc454288177</vt:lpwstr>
      </vt:variant>
      <vt:variant>
        <vt:i4>2031673</vt:i4>
      </vt:variant>
      <vt:variant>
        <vt:i4>119</vt:i4>
      </vt:variant>
      <vt:variant>
        <vt:i4>0</vt:i4>
      </vt:variant>
      <vt:variant>
        <vt:i4>5</vt:i4>
      </vt:variant>
      <vt:variant>
        <vt:lpwstr/>
      </vt:variant>
      <vt:variant>
        <vt:lpwstr>_Toc454288176</vt:lpwstr>
      </vt:variant>
      <vt:variant>
        <vt:i4>2031673</vt:i4>
      </vt:variant>
      <vt:variant>
        <vt:i4>113</vt:i4>
      </vt:variant>
      <vt:variant>
        <vt:i4>0</vt:i4>
      </vt:variant>
      <vt:variant>
        <vt:i4>5</vt:i4>
      </vt:variant>
      <vt:variant>
        <vt:lpwstr/>
      </vt:variant>
      <vt:variant>
        <vt:lpwstr>_Toc454288175</vt:lpwstr>
      </vt:variant>
      <vt:variant>
        <vt:i4>2031673</vt:i4>
      </vt:variant>
      <vt:variant>
        <vt:i4>107</vt:i4>
      </vt:variant>
      <vt:variant>
        <vt:i4>0</vt:i4>
      </vt:variant>
      <vt:variant>
        <vt:i4>5</vt:i4>
      </vt:variant>
      <vt:variant>
        <vt:lpwstr/>
      </vt:variant>
      <vt:variant>
        <vt:lpwstr>_Toc454288174</vt:lpwstr>
      </vt:variant>
      <vt:variant>
        <vt:i4>2031673</vt:i4>
      </vt:variant>
      <vt:variant>
        <vt:i4>101</vt:i4>
      </vt:variant>
      <vt:variant>
        <vt:i4>0</vt:i4>
      </vt:variant>
      <vt:variant>
        <vt:i4>5</vt:i4>
      </vt:variant>
      <vt:variant>
        <vt:lpwstr/>
      </vt:variant>
      <vt:variant>
        <vt:lpwstr>_Toc454288173</vt:lpwstr>
      </vt:variant>
      <vt:variant>
        <vt:i4>2031673</vt:i4>
      </vt:variant>
      <vt:variant>
        <vt:i4>95</vt:i4>
      </vt:variant>
      <vt:variant>
        <vt:i4>0</vt:i4>
      </vt:variant>
      <vt:variant>
        <vt:i4>5</vt:i4>
      </vt:variant>
      <vt:variant>
        <vt:lpwstr/>
      </vt:variant>
      <vt:variant>
        <vt:lpwstr>_Toc454288172</vt:lpwstr>
      </vt:variant>
      <vt:variant>
        <vt:i4>2031673</vt:i4>
      </vt:variant>
      <vt:variant>
        <vt:i4>89</vt:i4>
      </vt:variant>
      <vt:variant>
        <vt:i4>0</vt:i4>
      </vt:variant>
      <vt:variant>
        <vt:i4>5</vt:i4>
      </vt:variant>
      <vt:variant>
        <vt:lpwstr/>
      </vt:variant>
      <vt:variant>
        <vt:lpwstr>_Toc454288171</vt:lpwstr>
      </vt:variant>
      <vt:variant>
        <vt:i4>2031673</vt:i4>
      </vt:variant>
      <vt:variant>
        <vt:i4>83</vt:i4>
      </vt:variant>
      <vt:variant>
        <vt:i4>0</vt:i4>
      </vt:variant>
      <vt:variant>
        <vt:i4>5</vt:i4>
      </vt:variant>
      <vt:variant>
        <vt:lpwstr/>
      </vt:variant>
      <vt:variant>
        <vt:lpwstr>_Toc454288170</vt:lpwstr>
      </vt:variant>
      <vt:variant>
        <vt:i4>1966137</vt:i4>
      </vt:variant>
      <vt:variant>
        <vt:i4>77</vt:i4>
      </vt:variant>
      <vt:variant>
        <vt:i4>0</vt:i4>
      </vt:variant>
      <vt:variant>
        <vt:i4>5</vt:i4>
      </vt:variant>
      <vt:variant>
        <vt:lpwstr/>
      </vt:variant>
      <vt:variant>
        <vt:lpwstr>_Toc454288169</vt:lpwstr>
      </vt:variant>
      <vt:variant>
        <vt:i4>1966137</vt:i4>
      </vt:variant>
      <vt:variant>
        <vt:i4>71</vt:i4>
      </vt:variant>
      <vt:variant>
        <vt:i4>0</vt:i4>
      </vt:variant>
      <vt:variant>
        <vt:i4>5</vt:i4>
      </vt:variant>
      <vt:variant>
        <vt:lpwstr/>
      </vt:variant>
      <vt:variant>
        <vt:lpwstr>_Toc454288168</vt:lpwstr>
      </vt:variant>
      <vt:variant>
        <vt:i4>1966137</vt:i4>
      </vt:variant>
      <vt:variant>
        <vt:i4>65</vt:i4>
      </vt:variant>
      <vt:variant>
        <vt:i4>0</vt:i4>
      </vt:variant>
      <vt:variant>
        <vt:i4>5</vt:i4>
      </vt:variant>
      <vt:variant>
        <vt:lpwstr/>
      </vt:variant>
      <vt:variant>
        <vt:lpwstr>_Toc454288167</vt:lpwstr>
      </vt:variant>
      <vt:variant>
        <vt:i4>1966137</vt:i4>
      </vt:variant>
      <vt:variant>
        <vt:i4>59</vt:i4>
      </vt:variant>
      <vt:variant>
        <vt:i4>0</vt:i4>
      </vt:variant>
      <vt:variant>
        <vt:i4>5</vt:i4>
      </vt:variant>
      <vt:variant>
        <vt:lpwstr/>
      </vt:variant>
      <vt:variant>
        <vt:lpwstr>_Toc454288166</vt:lpwstr>
      </vt:variant>
      <vt:variant>
        <vt:i4>1966137</vt:i4>
      </vt:variant>
      <vt:variant>
        <vt:i4>53</vt:i4>
      </vt:variant>
      <vt:variant>
        <vt:i4>0</vt:i4>
      </vt:variant>
      <vt:variant>
        <vt:i4>5</vt:i4>
      </vt:variant>
      <vt:variant>
        <vt:lpwstr/>
      </vt:variant>
      <vt:variant>
        <vt:lpwstr>_Toc454288165</vt:lpwstr>
      </vt:variant>
      <vt:variant>
        <vt:i4>1966137</vt:i4>
      </vt:variant>
      <vt:variant>
        <vt:i4>47</vt:i4>
      </vt:variant>
      <vt:variant>
        <vt:i4>0</vt:i4>
      </vt:variant>
      <vt:variant>
        <vt:i4>5</vt:i4>
      </vt:variant>
      <vt:variant>
        <vt:lpwstr/>
      </vt:variant>
      <vt:variant>
        <vt:lpwstr>_Toc454288164</vt:lpwstr>
      </vt:variant>
      <vt:variant>
        <vt:i4>1966137</vt:i4>
      </vt:variant>
      <vt:variant>
        <vt:i4>41</vt:i4>
      </vt:variant>
      <vt:variant>
        <vt:i4>0</vt:i4>
      </vt:variant>
      <vt:variant>
        <vt:i4>5</vt:i4>
      </vt:variant>
      <vt:variant>
        <vt:lpwstr/>
      </vt:variant>
      <vt:variant>
        <vt:lpwstr>_Toc454288163</vt:lpwstr>
      </vt:variant>
      <vt:variant>
        <vt:i4>1966137</vt:i4>
      </vt:variant>
      <vt:variant>
        <vt:i4>35</vt:i4>
      </vt:variant>
      <vt:variant>
        <vt:i4>0</vt:i4>
      </vt:variant>
      <vt:variant>
        <vt:i4>5</vt:i4>
      </vt:variant>
      <vt:variant>
        <vt:lpwstr/>
      </vt:variant>
      <vt:variant>
        <vt:lpwstr>_Toc454288162</vt:lpwstr>
      </vt:variant>
      <vt:variant>
        <vt:i4>1966137</vt:i4>
      </vt:variant>
      <vt:variant>
        <vt:i4>29</vt:i4>
      </vt:variant>
      <vt:variant>
        <vt:i4>0</vt:i4>
      </vt:variant>
      <vt:variant>
        <vt:i4>5</vt:i4>
      </vt:variant>
      <vt:variant>
        <vt:lpwstr/>
      </vt:variant>
      <vt:variant>
        <vt:lpwstr>_Toc454288161</vt:lpwstr>
      </vt:variant>
      <vt:variant>
        <vt:i4>1966137</vt:i4>
      </vt:variant>
      <vt:variant>
        <vt:i4>23</vt:i4>
      </vt:variant>
      <vt:variant>
        <vt:i4>0</vt:i4>
      </vt:variant>
      <vt:variant>
        <vt:i4>5</vt:i4>
      </vt:variant>
      <vt:variant>
        <vt:lpwstr/>
      </vt:variant>
      <vt:variant>
        <vt:lpwstr>_Toc454288160</vt:lpwstr>
      </vt:variant>
      <vt:variant>
        <vt:i4>1900601</vt:i4>
      </vt:variant>
      <vt:variant>
        <vt:i4>17</vt:i4>
      </vt:variant>
      <vt:variant>
        <vt:i4>0</vt:i4>
      </vt:variant>
      <vt:variant>
        <vt:i4>5</vt:i4>
      </vt:variant>
      <vt:variant>
        <vt:lpwstr/>
      </vt:variant>
      <vt:variant>
        <vt:lpwstr>_Toc454288159</vt:lpwstr>
      </vt:variant>
      <vt:variant>
        <vt:i4>1900601</vt:i4>
      </vt:variant>
      <vt:variant>
        <vt:i4>11</vt:i4>
      </vt:variant>
      <vt:variant>
        <vt:i4>0</vt:i4>
      </vt:variant>
      <vt:variant>
        <vt:i4>5</vt:i4>
      </vt:variant>
      <vt:variant>
        <vt:lpwstr/>
      </vt:variant>
      <vt:variant>
        <vt:lpwstr>_Toc454288158</vt:lpwstr>
      </vt:variant>
      <vt:variant>
        <vt:i4>1900601</vt:i4>
      </vt:variant>
      <vt:variant>
        <vt:i4>5</vt:i4>
      </vt:variant>
      <vt:variant>
        <vt:i4>0</vt:i4>
      </vt:variant>
      <vt:variant>
        <vt:i4>5</vt:i4>
      </vt:variant>
      <vt:variant>
        <vt:lpwstr/>
      </vt:variant>
      <vt:variant>
        <vt:lpwstr>_Toc454288157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80</cp:revision>
  <cp:lastPrinted>2014-08-22T12:00:00Z</cp:lastPrinted>
  <dcterms:created xsi:type="dcterms:W3CDTF">2020-09-23T08:10:00Z</dcterms:created>
  <dcterms:modified xsi:type="dcterms:W3CDTF">2025-02-14T11:20:00Z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