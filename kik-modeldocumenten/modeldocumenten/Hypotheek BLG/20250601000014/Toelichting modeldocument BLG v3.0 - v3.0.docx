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33A75"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14:paraId="19BCA417" w14:textId="77777777">
        <w:trPr>
          <w:gridAfter w:val="1"/>
          <w:wAfter w:w="3686" w:type="dxa"/>
        </w:trPr>
        <w:tc>
          <w:tcPr>
            <w:tcW w:w="5173" w:type="dxa"/>
          </w:tcPr>
          <w:p w14:paraId="53B6753E" w14:textId="77777777" w:rsidR="003228A3" w:rsidRDefault="003228A3"/>
        </w:tc>
      </w:tr>
      <w:tr w:rsidR="003228A3" w14:paraId="2FBE03C1" w14:textId="77777777">
        <w:trPr>
          <w:gridAfter w:val="1"/>
          <w:wAfter w:w="3686" w:type="dxa"/>
        </w:trPr>
        <w:tc>
          <w:tcPr>
            <w:tcW w:w="5173" w:type="dxa"/>
          </w:tcPr>
          <w:p w14:paraId="74EFD4A7" w14:textId="77777777" w:rsidR="003228A3" w:rsidRDefault="003228A3"/>
        </w:tc>
      </w:tr>
      <w:tr w:rsidR="003228A3" w:rsidRPr="00343045" w14:paraId="2B516D5A" w14:textId="77777777">
        <w:trPr>
          <w:gridAfter w:val="1"/>
          <w:wAfter w:w="3686" w:type="dxa"/>
        </w:trPr>
        <w:tc>
          <w:tcPr>
            <w:tcW w:w="5173" w:type="dxa"/>
          </w:tcPr>
          <w:p w14:paraId="27A2CAF9" w14:textId="77777777" w:rsidR="003228A3" w:rsidRPr="00343045" w:rsidRDefault="003228A3">
            <w:pPr>
              <w:pStyle w:val="Eenheid"/>
            </w:pPr>
            <w:bookmarkStart w:id="0" w:name="bmDirectie"/>
            <w:bookmarkEnd w:id="0"/>
          </w:p>
        </w:tc>
      </w:tr>
      <w:tr w:rsidR="00311105" w:rsidRPr="00343045" w14:paraId="4E8AFBB4" w14:textId="77777777">
        <w:trPr>
          <w:gridAfter w:val="1"/>
          <w:wAfter w:w="3686" w:type="dxa"/>
        </w:trPr>
        <w:tc>
          <w:tcPr>
            <w:tcW w:w="5173" w:type="dxa"/>
          </w:tcPr>
          <w:p w14:paraId="6DDCE6B1" w14:textId="3380045F" w:rsidR="00311105" w:rsidRPr="00343045" w:rsidRDefault="00311105" w:rsidP="00311105">
            <w:pPr>
              <w:pStyle w:val="Afdeling"/>
              <w:rPr>
                <w:sz w:val="20"/>
                <w:lang w:val="nl-NL"/>
              </w:rPr>
            </w:pPr>
            <w:bookmarkStart w:id="1" w:name="bmAfdeling"/>
            <w:bookmarkEnd w:id="1"/>
            <w:r w:rsidRPr="00E80392">
              <w:rPr>
                <w:rStyle w:val="Ondertitel1"/>
              </w:rPr>
              <w:t>Directie Beheer en Ontwikkeling Informatietechnologie</w:t>
            </w:r>
            <w:r>
              <w:rPr>
                <w:rStyle w:val="Ondertitel1"/>
              </w:rPr>
              <w:t xml:space="preserve"> </w:t>
            </w:r>
            <w:r w:rsidRPr="00E80392">
              <w:rPr>
                <w:rStyle w:val="Ondertitel1"/>
              </w:rPr>
              <w:t>(BOI)</w:t>
            </w:r>
          </w:p>
        </w:tc>
      </w:tr>
      <w:tr w:rsidR="00311105" w:rsidRPr="00343045" w14:paraId="6B5EF959" w14:textId="77777777">
        <w:trPr>
          <w:gridAfter w:val="1"/>
          <w:wAfter w:w="3686" w:type="dxa"/>
        </w:trPr>
        <w:tc>
          <w:tcPr>
            <w:tcW w:w="5173" w:type="dxa"/>
          </w:tcPr>
          <w:p w14:paraId="44E6F558" w14:textId="77777777" w:rsidR="00311105" w:rsidRPr="00343045" w:rsidRDefault="00311105" w:rsidP="00311105">
            <w:pPr>
              <w:spacing w:before="90"/>
              <w:rPr>
                <w:sz w:val="14"/>
              </w:rPr>
            </w:pPr>
          </w:p>
        </w:tc>
      </w:tr>
      <w:tr w:rsidR="00311105" w:rsidRPr="00343045" w14:paraId="0BC97BF5" w14:textId="77777777">
        <w:trPr>
          <w:gridAfter w:val="1"/>
          <w:wAfter w:w="3686" w:type="dxa"/>
          <w:trHeight w:val="3804"/>
        </w:trPr>
        <w:tc>
          <w:tcPr>
            <w:tcW w:w="5173" w:type="dxa"/>
            <w:vAlign w:val="bottom"/>
          </w:tcPr>
          <w:p w14:paraId="3590B701" w14:textId="77777777" w:rsidR="00311105" w:rsidRPr="00343045" w:rsidRDefault="00311105" w:rsidP="00311105">
            <w:pPr>
              <w:pStyle w:val="Vertrouwelijk"/>
              <w:framePr w:wrap="auto" w:vAnchor="margin" w:hAnchor="text" w:xAlign="left" w:yAlign="inline"/>
              <w:spacing w:before="200" w:line="240" w:lineRule="auto"/>
            </w:pPr>
            <w:bookmarkStart w:id="2" w:name="bmVertrouwelijk"/>
            <w:bookmarkEnd w:id="2"/>
          </w:p>
        </w:tc>
      </w:tr>
      <w:tr w:rsidR="00311105" w:rsidRPr="00343045" w14:paraId="1587CF9D" w14:textId="77777777">
        <w:trPr>
          <w:gridAfter w:val="1"/>
          <w:wAfter w:w="3686" w:type="dxa"/>
          <w:trHeight w:val="135"/>
        </w:trPr>
        <w:tc>
          <w:tcPr>
            <w:tcW w:w="5173" w:type="dxa"/>
          </w:tcPr>
          <w:p w14:paraId="4BA50A45" w14:textId="1B603B18" w:rsidR="00311105" w:rsidRPr="00DC7652" w:rsidRDefault="00311105" w:rsidP="00311105">
            <w:pPr>
              <w:spacing w:before="90"/>
              <w:rPr>
                <w:szCs w:val="18"/>
              </w:rPr>
            </w:pPr>
          </w:p>
        </w:tc>
      </w:tr>
      <w:tr w:rsidR="00311105" w:rsidRPr="00343045" w14:paraId="732C39D7" w14:textId="77777777">
        <w:trPr>
          <w:gridAfter w:val="1"/>
          <w:wAfter w:w="3686" w:type="dxa"/>
          <w:trHeight w:val="181"/>
        </w:trPr>
        <w:tc>
          <w:tcPr>
            <w:tcW w:w="5173" w:type="dxa"/>
          </w:tcPr>
          <w:p w14:paraId="163465A5" w14:textId="77777777" w:rsidR="00311105" w:rsidRPr="00343045" w:rsidRDefault="00311105" w:rsidP="00311105"/>
        </w:tc>
      </w:tr>
      <w:tr w:rsidR="00311105" w:rsidRPr="00343045" w14:paraId="476DD1DE" w14:textId="77777777">
        <w:trPr>
          <w:gridAfter w:val="1"/>
          <w:wAfter w:w="3686" w:type="dxa"/>
        </w:trPr>
        <w:tc>
          <w:tcPr>
            <w:tcW w:w="5173" w:type="dxa"/>
          </w:tcPr>
          <w:p w14:paraId="02B3D137" w14:textId="272D558E" w:rsidR="00311105" w:rsidRPr="00343045" w:rsidRDefault="00311105" w:rsidP="00311105">
            <w:pPr>
              <w:pStyle w:val="Titel"/>
              <w:spacing w:line="240" w:lineRule="auto"/>
              <w:rPr>
                <w:lang w:val="nl-NL"/>
              </w:rPr>
            </w:pPr>
            <w:bookmarkStart w:id="3" w:name="bmTitel"/>
            <w:bookmarkEnd w:id="3"/>
            <w:r w:rsidRPr="00343045">
              <w:rPr>
                <w:lang w:val="nl-NL"/>
              </w:rPr>
              <w:t>Toelichting model</w:t>
            </w:r>
            <w:r>
              <w:rPr>
                <w:lang w:val="nl-NL"/>
              </w:rPr>
              <w:t>document BLG hypotheek</w:t>
            </w:r>
            <w:ins w:id="4" w:author="Groot, Karina de" w:date="2025-06-02T10:36:00Z" w16du:dateUtc="2025-06-02T08:36:00Z">
              <w:r>
                <w:rPr>
                  <w:lang w:val="nl-NL"/>
                </w:rPr>
                <w:t xml:space="preserve"> v3.0</w:t>
              </w:r>
            </w:ins>
          </w:p>
        </w:tc>
      </w:tr>
      <w:tr w:rsidR="00311105" w:rsidRPr="00343045" w14:paraId="6C6A311B" w14:textId="77777777">
        <w:trPr>
          <w:gridAfter w:val="1"/>
          <w:wAfter w:w="3686" w:type="dxa"/>
          <w:trHeight w:val="268"/>
        </w:trPr>
        <w:tc>
          <w:tcPr>
            <w:tcW w:w="5173" w:type="dxa"/>
          </w:tcPr>
          <w:p w14:paraId="5B1915E7" w14:textId="77777777" w:rsidR="00311105" w:rsidRPr="00343045" w:rsidRDefault="00311105" w:rsidP="00311105"/>
        </w:tc>
      </w:tr>
      <w:tr w:rsidR="00311105" w:rsidRPr="00343045" w14:paraId="0B8BA5BD" w14:textId="77777777">
        <w:trPr>
          <w:gridAfter w:val="1"/>
          <w:wAfter w:w="3686" w:type="dxa"/>
          <w:cantSplit/>
          <w:trHeight w:hRule="exact" w:val="275"/>
        </w:trPr>
        <w:tc>
          <w:tcPr>
            <w:tcW w:w="5173" w:type="dxa"/>
            <w:vAlign w:val="bottom"/>
          </w:tcPr>
          <w:p w14:paraId="40EAD21E" w14:textId="77777777" w:rsidR="00311105" w:rsidRPr="00343045" w:rsidRDefault="00311105" w:rsidP="00311105">
            <w:pPr>
              <w:pStyle w:val="Subtitel"/>
            </w:pPr>
            <w:bookmarkStart w:id="5" w:name="bmSubtitel"/>
            <w:bookmarkEnd w:id="5"/>
            <w:r w:rsidRPr="00343045">
              <w:t>Automatische Akteverwerking</w:t>
            </w:r>
          </w:p>
        </w:tc>
      </w:tr>
      <w:tr w:rsidR="00311105" w:rsidRPr="00343045" w14:paraId="54A067E5" w14:textId="77777777">
        <w:trPr>
          <w:gridAfter w:val="1"/>
          <w:wAfter w:w="3686" w:type="dxa"/>
          <w:cantSplit/>
          <w:trHeight w:hRule="exact" w:val="804"/>
        </w:trPr>
        <w:tc>
          <w:tcPr>
            <w:tcW w:w="5173" w:type="dxa"/>
            <w:vAlign w:val="bottom"/>
          </w:tcPr>
          <w:p w14:paraId="0761F92A" w14:textId="77777777" w:rsidR="00311105" w:rsidRPr="00343045" w:rsidRDefault="00311105" w:rsidP="00311105"/>
        </w:tc>
      </w:tr>
      <w:tr w:rsidR="00311105" w:rsidRPr="00343045" w14:paraId="330FDCC2" w14:textId="77777777">
        <w:trPr>
          <w:gridAfter w:val="1"/>
          <w:wAfter w:w="3686" w:type="dxa"/>
          <w:cantSplit/>
        </w:trPr>
        <w:tc>
          <w:tcPr>
            <w:tcW w:w="5173" w:type="dxa"/>
            <w:vAlign w:val="bottom"/>
          </w:tcPr>
          <w:p w14:paraId="28BE9967" w14:textId="77777777" w:rsidR="00311105" w:rsidRPr="00343045" w:rsidRDefault="00311105" w:rsidP="00311105">
            <w:pPr>
              <w:pStyle w:val="tussenkopje"/>
              <w:rPr>
                <w:lang w:val="nl-NL"/>
              </w:rPr>
            </w:pPr>
            <w:r>
              <w:rPr>
                <w:lang w:val="nl-NL"/>
              </w:rPr>
              <w:t>Versie</w:t>
            </w:r>
          </w:p>
        </w:tc>
      </w:tr>
      <w:tr w:rsidR="00311105" w:rsidRPr="00343045" w14:paraId="241E82E2" w14:textId="77777777">
        <w:trPr>
          <w:gridAfter w:val="1"/>
          <w:wAfter w:w="3686" w:type="dxa"/>
          <w:cantSplit/>
        </w:trPr>
        <w:tc>
          <w:tcPr>
            <w:tcW w:w="5173" w:type="dxa"/>
            <w:vAlign w:val="bottom"/>
          </w:tcPr>
          <w:p w14:paraId="0294DE3D" w14:textId="1DB4CAB4" w:rsidR="00311105" w:rsidRPr="00343045" w:rsidRDefault="00311105" w:rsidP="00311105">
            <w:bookmarkStart w:id="6" w:name="bmAuteurs"/>
            <w:bookmarkEnd w:id="6"/>
            <w:ins w:id="7" w:author="Groot, Karina de" w:date="2025-06-02T10:36:00Z" w16du:dateUtc="2025-06-02T08:36:00Z">
              <w:r>
                <w:t>3.0</w:t>
              </w:r>
            </w:ins>
            <w:del w:id="8" w:author="Groot, Karina de" w:date="2025-06-02T10:36:00Z" w16du:dateUtc="2025-06-02T08:36:00Z">
              <w:r w:rsidDel="00311105">
                <w:fldChar w:fldCharType="begin"/>
              </w:r>
              <w:r w:rsidDel="00311105">
                <w:delInstrText xml:space="preserve"> REF Versie \h </w:delInstrText>
              </w:r>
              <w:r w:rsidDel="00311105">
                <w:fldChar w:fldCharType="separate"/>
              </w:r>
              <w:r w:rsidDel="00311105">
                <w:rPr>
                  <w:noProof/>
                </w:rPr>
                <w:delText>2.5.0</w:delText>
              </w:r>
              <w:r w:rsidDel="00311105">
                <w:fldChar w:fldCharType="end"/>
              </w:r>
            </w:del>
          </w:p>
        </w:tc>
      </w:tr>
      <w:tr w:rsidR="00311105" w:rsidRPr="00343045" w14:paraId="47649434" w14:textId="77777777">
        <w:trPr>
          <w:cantSplit/>
          <w:trHeight w:hRule="exact" w:val="246"/>
        </w:trPr>
        <w:tc>
          <w:tcPr>
            <w:tcW w:w="8859" w:type="dxa"/>
            <w:gridSpan w:val="2"/>
            <w:vAlign w:val="bottom"/>
          </w:tcPr>
          <w:p w14:paraId="418FDED6" w14:textId="77777777" w:rsidR="00311105" w:rsidRPr="00343045" w:rsidRDefault="00311105" w:rsidP="00311105"/>
        </w:tc>
      </w:tr>
    </w:tbl>
    <w:p w14:paraId="78966E45" w14:textId="77777777" w:rsidR="003228A3" w:rsidRPr="00343045" w:rsidRDefault="003228A3"/>
    <w:p w14:paraId="3E115609" w14:textId="77777777" w:rsidR="003228A3" w:rsidRPr="00343045" w:rsidRDefault="003228A3">
      <w:pPr>
        <w:sectPr w:rsidR="003228A3" w:rsidRPr="00343045">
          <w:headerReference w:type="first" r:id="rId8"/>
          <w:footerReference w:type="first" r:id="rId9"/>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9568" w:type="dxa"/>
        <w:tblCellMar>
          <w:left w:w="70" w:type="dxa"/>
          <w:right w:w="70" w:type="dxa"/>
        </w:tblCellMar>
        <w:tblLook w:val="0000" w:firstRow="0" w:lastRow="0" w:firstColumn="0" w:lastColumn="0" w:noHBand="0" w:noVBand="0"/>
      </w:tblPr>
      <w:tblGrid>
        <w:gridCol w:w="5173"/>
        <w:gridCol w:w="3686"/>
        <w:gridCol w:w="709"/>
      </w:tblGrid>
      <w:tr w:rsidR="003228A3" w:rsidRPr="00343045" w14:paraId="3D1F8E42" w14:textId="77777777">
        <w:trPr>
          <w:gridAfter w:val="2"/>
          <w:wAfter w:w="4395" w:type="dxa"/>
        </w:trPr>
        <w:tc>
          <w:tcPr>
            <w:tcW w:w="5173" w:type="dxa"/>
          </w:tcPr>
          <w:p w14:paraId="3A1E729C" w14:textId="77777777" w:rsidR="003228A3" w:rsidRPr="00343045" w:rsidRDefault="003228A3"/>
        </w:tc>
      </w:tr>
      <w:tr w:rsidR="003228A3" w:rsidRPr="00343045" w14:paraId="0D2D9535" w14:textId="77777777">
        <w:trPr>
          <w:gridAfter w:val="2"/>
          <w:wAfter w:w="4395" w:type="dxa"/>
        </w:trPr>
        <w:tc>
          <w:tcPr>
            <w:tcW w:w="5173" w:type="dxa"/>
          </w:tcPr>
          <w:p w14:paraId="7EA14DAB" w14:textId="77777777" w:rsidR="003228A3" w:rsidRPr="00343045" w:rsidRDefault="003228A3"/>
        </w:tc>
      </w:tr>
      <w:tr w:rsidR="003228A3" w:rsidRPr="00343045" w14:paraId="2BA0760F" w14:textId="77777777">
        <w:trPr>
          <w:gridAfter w:val="2"/>
          <w:wAfter w:w="4395" w:type="dxa"/>
        </w:trPr>
        <w:tc>
          <w:tcPr>
            <w:tcW w:w="5173" w:type="dxa"/>
          </w:tcPr>
          <w:p w14:paraId="28C1BDF0" w14:textId="77777777" w:rsidR="003228A3" w:rsidRPr="00343045" w:rsidRDefault="003228A3">
            <w:pPr>
              <w:rPr>
                <w:b/>
                <w:bCs/>
                <w:sz w:val="20"/>
              </w:rPr>
            </w:pPr>
          </w:p>
        </w:tc>
      </w:tr>
      <w:tr w:rsidR="003228A3" w:rsidRPr="00343045" w14:paraId="6A909B2A" w14:textId="77777777">
        <w:trPr>
          <w:gridAfter w:val="2"/>
          <w:wAfter w:w="4395" w:type="dxa"/>
        </w:trPr>
        <w:tc>
          <w:tcPr>
            <w:tcW w:w="5173" w:type="dxa"/>
          </w:tcPr>
          <w:p w14:paraId="45DDD712" w14:textId="77777777"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965124">
              <w:rPr>
                <w:b/>
                <w:bCs/>
                <w:noProof/>
                <w:sz w:val="20"/>
              </w:rPr>
              <w:t>IT-Services</w:t>
            </w:r>
            <w:r w:rsidRPr="00343045">
              <w:rPr>
                <w:b/>
                <w:bCs/>
                <w:sz w:val="20"/>
              </w:rPr>
              <w:fldChar w:fldCharType="end"/>
            </w:r>
          </w:p>
        </w:tc>
      </w:tr>
      <w:tr w:rsidR="003228A3" w:rsidRPr="00343045" w14:paraId="5C8428DB" w14:textId="77777777">
        <w:trPr>
          <w:gridAfter w:val="2"/>
          <w:wAfter w:w="4395" w:type="dxa"/>
        </w:trPr>
        <w:tc>
          <w:tcPr>
            <w:tcW w:w="5173" w:type="dxa"/>
          </w:tcPr>
          <w:p w14:paraId="489D7AFD" w14:textId="77777777" w:rsidR="003228A3" w:rsidRPr="00343045" w:rsidRDefault="003228A3"/>
        </w:tc>
      </w:tr>
      <w:tr w:rsidR="003228A3" w:rsidRPr="00343045" w14:paraId="4FFBDABE" w14:textId="77777777">
        <w:trPr>
          <w:gridAfter w:val="2"/>
          <w:wAfter w:w="4395" w:type="dxa"/>
          <w:trHeight w:val="3958"/>
        </w:trPr>
        <w:tc>
          <w:tcPr>
            <w:tcW w:w="5173" w:type="dxa"/>
            <w:vAlign w:val="bottom"/>
          </w:tcPr>
          <w:p w14:paraId="55203771" w14:textId="77777777" w:rsidR="003228A3" w:rsidRPr="00343045" w:rsidRDefault="003228A3"/>
        </w:tc>
      </w:tr>
      <w:tr w:rsidR="003228A3" w:rsidRPr="00343045" w14:paraId="7F20D78A" w14:textId="77777777">
        <w:trPr>
          <w:trHeight w:val="448"/>
        </w:trPr>
        <w:tc>
          <w:tcPr>
            <w:tcW w:w="9568" w:type="dxa"/>
            <w:gridSpan w:val="3"/>
          </w:tcPr>
          <w:p w14:paraId="0C038C0F" w14:textId="77777777" w:rsidR="003228A3" w:rsidRPr="00343045" w:rsidRDefault="003228A3"/>
        </w:tc>
      </w:tr>
      <w:tr w:rsidR="003228A3" w:rsidRPr="00343045" w14:paraId="6CD08F74" w14:textId="77777777">
        <w:trPr>
          <w:gridAfter w:val="2"/>
          <w:wAfter w:w="4395" w:type="dxa"/>
          <w:trHeight w:val="181"/>
        </w:trPr>
        <w:tc>
          <w:tcPr>
            <w:tcW w:w="5173" w:type="dxa"/>
          </w:tcPr>
          <w:p w14:paraId="29F9BCE6" w14:textId="77777777" w:rsidR="003228A3" w:rsidRPr="00343045" w:rsidRDefault="003228A3" w:rsidP="00A72F93">
            <w:r w:rsidRPr="00343045">
              <w:rPr>
                <w:b/>
                <w:bCs/>
                <w:sz w:val="20"/>
              </w:rPr>
              <w:fldChar w:fldCharType="begin"/>
            </w:r>
            <w:r w:rsidRPr="00343045">
              <w:rPr>
                <w:b/>
                <w:bCs/>
                <w:sz w:val="20"/>
              </w:rPr>
              <w:instrText xml:space="preserve"> STYLEREF Titel \* MERGEFORMAT </w:instrText>
            </w:r>
            <w:r w:rsidRPr="00343045">
              <w:rPr>
                <w:b/>
                <w:bCs/>
                <w:sz w:val="20"/>
              </w:rPr>
              <w:fldChar w:fldCharType="separate"/>
            </w:r>
            <w:r w:rsidR="00965124">
              <w:rPr>
                <w:b/>
                <w:bCs/>
                <w:noProof/>
                <w:sz w:val="20"/>
              </w:rPr>
              <w:t>Toelichting modeldocument BLG hypotheek</w:t>
            </w:r>
            <w:r w:rsidRPr="00343045">
              <w:rPr>
                <w:b/>
                <w:bCs/>
                <w:sz w:val="20"/>
              </w:rPr>
              <w:fldChar w:fldCharType="end"/>
            </w:r>
          </w:p>
        </w:tc>
      </w:tr>
      <w:tr w:rsidR="003228A3" w:rsidRPr="00343045" w14:paraId="1205C284" w14:textId="77777777">
        <w:trPr>
          <w:gridAfter w:val="2"/>
          <w:wAfter w:w="4395" w:type="dxa"/>
        </w:trPr>
        <w:tc>
          <w:tcPr>
            <w:tcW w:w="5173" w:type="dxa"/>
          </w:tcPr>
          <w:p w14:paraId="181C556C" w14:textId="77777777" w:rsidR="003228A3" w:rsidRPr="00343045" w:rsidRDefault="003228A3"/>
        </w:tc>
      </w:tr>
      <w:tr w:rsidR="003228A3" w:rsidRPr="00343045" w14:paraId="6C3BF685" w14:textId="77777777">
        <w:trPr>
          <w:gridAfter w:val="2"/>
          <w:wAfter w:w="4395" w:type="dxa"/>
          <w:trHeight w:val="268"/>
        </w:trPr>
        <w:tc>
          <w:tcPr>
            <w:tcW w:w="5173" w:type="dxa"/>
          </w:tcPr>
          <w:p w14:paraId="0203F0DD" w14:textId="77777777" w:rsidR="003228A3" w:rsidRPr="00343045" w:rsidRDefault="003228A3" w:rsidP="00B6769D">
            <w:r w:rsidRPr="00343045">
              <w:fldChar w:fldCharType="begin"/>
            </w:r>
            <w:r w:rsidRPr="00343045">
              <w:instrText xml:space="preserve"> STYLEREF </w:instrText>
            </w:r>
            <w:r w:rsidR="00B6769D">
              <w:instrText>Sub</w:instrText>
            </w:r>
            <w:r w:rsidRPr="00343045">
              <w:instrText xml:space="preserve">titel \* MERGEFORMAT </w:instrText>
            </w:r>
            <w:r w:rsidRPr="00343045">
              <w:fldChar w:fldCharType="separate"/>
            </w:r>
            <w:r w:rsidR="00965124" w:rsidRPr="00965124">
              <w:rPr>
                <w:b/>
                <w:bCs/>
                <w:noProof/>
              </w:rPr>
              <w:t>Automatische Akteverwerking</w:t>
            </w:r>
            <w:r w:rsidRPr="00343045">
              <w:fldChar w:fldCharType="end"/>
            </w:r>
          </w:p>
        </w:tc>
      </w:tr>
      <w:tr w:rsidR="003228A3" w:rsidRPr="00343045" w14:paraId="2079F176" w14:textId="77777777">
        <w:trPr>
          <w:gridAfter w:val="2"/>
          <w:wAfter w:w="4395" w:type="dxa"/>
          <w:trHeight w:hRule="exact" w:val="345"/>
        </w:trPr>
        <w:tc>
          <w:tcPr>
            <w:tcW w:w="5173" w:type="dxa"/>
            <w:vAlign w:val="bottom"/>
          </w:tcPr>
          <w:p w14:paraId="536D3AE9" w14:textId="77777777" w:rsidR="003228A3" w:rsidRPr="00343045" w:rsidRDefault="003228A3"/>
        </w:tc>
      </w:tr>
      <w:tr w:rsidR="003228A3" w:rsidRPr="00343045" w14:paraId="4E6068DF" w14:textId="77777777">
        <w:trPr>
          <w:gridAfter w:val="2"/>
          <w:wAfter w:w="4395" w:type="dxa"/>
          <w:trHeight w:hRule="exact" w:val="333"/>
        </w:trPr>
        <w:tc>
          <w:tcPr>
            <w:tcW w:w="5173" w:type="dxa"/>
            <w:vAlign w:val="bottom"/>
          </w:tcPr>
          <w:p w14:paraId="0130F62A" w14:textId="77777777" w:rsidR="003228A3" w:rsidRPr="00343045" w:rsidRDefault="003228A3">
            <w:pPr>
              <w:pStyle w:val="kopje"/>
            </w:pPr>
            <w:r w:rsidRPr="00343045">
              <w:t>Opdrachtgever</w:t>
            </w:r>
          </w:p>
        </w:tc>
      </w:tr>
      <w:tr w:rsidR="003228A3" w:rsidRPr="00343045" w14:paraId="28C7363D" w14:textId="77777777">
        <w:trPr>
          <w:gridAfter w:val="2"/>
          <w:wAfter w:w="4395" w:type="dxa"/>
          <w:trHeight w:val="244"/>
        </w:trPr>
        <w:tc>
          <w:tcPr>
            <w:tcW w:w="5173" w:type="dxa"/>
            <w:vAlign w:val="bottom"/>
          </w:tcPr>
          <w:p w14:paraId="63A41504" w14:textId="2A55DB2F" w:rsidR="003228A3" w:rsidRPr="00343045" w:rsidRDefault="00BB5BDC">
            <w:bookmarkStart w:id="9" w:name="bmOpdrachtgever"/>
            <w:bookmarkEnd w:id="9"/>
            <w:r>
              <w:t>ODR</w:t>
            </w:r>
          </w:p>
        </w:tc>
      </w:tr>
      <w:tr w:rsidR="003228A3" w:rsidRPr="00343045" w14:paraId="11AD3B3C" w14:textId="77777777">
        <w:trPr>
          <w:gridAfter w:val="2"/>
          <w:wAfter w:w="4395" w:type="dxa"/>
          <w:trHeight w:hRule="exact" w:val="313"/>
        </w:trPr>
        <w:tc>
          <w:tcPr>
            <w:tcW w:w="5173" w:type="dxa"/>
            <w:vAlign w:val="bottom"/>
          </w:tcPr>
          <w:p w14:paraId="7D787854" w14:textId="77777777" w:rsidR="003228A3" w:rsidRPr="00343045" w:rsidRDefault="003228A3">
            <w:pPr>
              <w:pStyle w:val="kopje"/>
            </w:pPr>
            <w:r w:rsidRPr="00343045">
              <w:t>Status</w:t>
            </w:r>
          </w:p>
        </w:tc>
      </w:tr>
      <w:tr w:rsidR="003228A3" w:rsidRPr="00343045" w14:paraId="7588E6D2" w14:textId="77777777">
        <w:trPr>
          <w:gridAfter w:val="2"/>
          <w:wAfter w:w="4395" w:type="dxa"/>
          <w:trHeight w:val="244"/>
        </w:trPr>
        <w:tc>
          <w:tcPr>
            <w:tcW w:w="5173" w:type="dxa"/>
            <w:vAlign w:val="bottom"/>
          </w:tcPr>
          <w:p w14:paraId="3DC62512" w14:textId="77777777" w:rsidR="003228A3" w:rsidRPr="00343045" w:rsidRDefault="005B4764">
            <w:bookmarkStart w:id="10" w:name="bmStatus"/>
            <w:bookmarkEnd w:id="10"/>
            <w:r>
              <w:t>Definitief</w:t>
            </w:r>
          </w:p>
        </w:tc>
      </w:tr>
      <w:tr w:rsidR="003228A3" w:rsidRPr="00343045" w14:paraId="09089A06" w14:textId="77777777">
        <w:trPr>
          <w:gridAfter w:val="2"/>
          <w:wAfter w:w="4395" w:type="dxa"/>
          <w:trHeight w:hRule="exact" w:val="332"/>
        </w:trPr>
        <w:tc>
          <w:tcPr>
            <w:tcW w:w="5173" w:type="dxa"/>
            <w:vAlign w:val="bottom"/>
          </w:tcPr>
          <w:p w14:paraId="200C0AD7" w14:textId="097BCF58" w:rsidR="003228A3" w:rsidRPr="00343045" w:rsidRDefault="003228A3">
            <w:pPr>
              <w:pStyle w:val="kopje"/>
            </w:pPr>
          </w:p>
        </w:tc>
      </w:tr>
      <w:tr w:rsidR="003228A3" w:rsidRPr="00343045" w14:paraId="4AE661B6" w14:textId="77777777">
        <w:trPr>
          <w:gridAfter w:val="2"/>
          <w:wAfter w:w="4395" w:type="dxa"/>
          <w:trHeight w:val="238"/>
        </w:trPr>
        <w:tc>
          <w:tcPr>
            <w:tcW w:w="5173" w:type="dxa"/>
            <w:vAlign w:val="bottom"/>
          </w:tcPr>
          <w:p w14:paraId="2A098956" w14:textId="77777777" w:rsidR="003228A3" w:rsidRPr="00343045" w:rsidRDefault="003228A3">
            <w:bookmarkStart w:id="11" w:name="bmVerspreiding"/>
            <w:bookmarkEnd w:id="11"/>
          </w:p>
        </w:tc>
      </w:tr>
      <w:tr w:rsidR="003228A3" w:rsidRPr="00343045" w14:paraId="32B27F99" w14:textId="77777777">
        <w:trPr>
          <w:gridAfter w:val="1"/>
          <w:wAfter w:w="709" w:type="dxa"/>
          <w:trHeight w:hRule="exact" w:val="246"/>
        </w:trPr>
        <w:tc>
          <w:tcPr>
            <w:tcW w:w="8859" w:type="dxa"/>
            <w:gridSpan w:val="2"/>
            <w:vAlign w:val="bottom"/>
          </w:tcPr>
          <w:p w14:paraId="033F692C" w14:textId="77777777" w:rsidR="003228A3" w:rsidRPr="00343045" w:rsidRDefault="003228A3"/>
        </w:tc>
      </w:tr>
    </w:tbl>
    <w:p w14:paraId="04D5D66C" w14:textId="77777777" w:rsidR="005B4409" w:rsidRDefault="005B4409"/>
    <w:p w14:paraId="1A8F9C71" w14:textId="77777777" w:rsidR="005B4409" w:rsidRDefault="005B4409">
      <w:r>
        <w:br w:type="page"/>
      </w:r>
    </w:p>
    <w:tbl>
      <w:tblPr>
        <w:tblW w:w="5173" w:type="dxa"/>
        <w:tblCellMar>
          <w:left w:w="70" w:type="dxa"/>
          <w:right w:w="70" w:type="dxa"/>
        </w:tblCellMar>
        <w:tblLook w:val="0000" w:firstRow="0" w:lastRow="0" w:firstColumn="0" w:lastColumn="0" w:noHBand="0" w:noVBand="0"/>
      </w:tblPr>
      <w:tblGrid>
        <w:gridCol w:w="5173"/>
      </w:tblGrid>
      <w:tr w:rsidR="003228A3" w:rsidRPr="00343045" w14:paraId="225C8602" w14:textId="77777777">
        <w:trPr>
          <w:trHeight w:hRule="exact" w:val="332"/>
        </w:trPr>
        <w:tc>
          <w:tcPr>
            <w:tcW w:w="5173" w:type="dxa"/>
            <w:vAlign w:val="bottom"/>
          </w:tcPr>
          <w:p w14:paraId="12715F2A" w14:textId="77777777" w:rsidR="003228A3" w:rsidRPr="00343045" w:rsidRDefault="003228A3">
            <w:pPr>
              <w:pStyle w:val="kopje"/>
              <w:rPr>
                <w:b w:val="0"/>
                <w:bCs/>
              </w:rPr>
            </w:pPr>
            <w:r w:rsidRPr="00343045">
              <w:lastRenderedPageBreak/>
              <w:t>Versiehistorie</w:t>
            </w:r>
          </w:p>
        </w:tc>
      </w:tr>
    </w:tbl>
    <w:p w14:paraId="528DB399"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4E8F3C69" w14:textId="77777777" w:rsidTr="00C235B8">
        <w:trPr>
          <w:trHeight w:hRule="exact" w:val="281"/>
          <w:tblHeader/>
        </w:trPr>
        <w:tc>
          <w:tcPr>
            <w:tcW w:w="637" w:type="dxa"/>
            <w:vAlign w:val="bottom"/>
          </w:tcPr>
          <w:p w14:paraId="212FC941"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41487FD4"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155CD138"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24D305B8" w14:textId="77777777" w:rsidR="003228A3" w:rsidRPr="00343045" w:rsidRDefault="003228A3">
            <w:pPr>
              <w:pStyle w:val="tussenkopje"/>
              <w:spacing w:before="0"/>
              <w:rPr>
                <w:lang w:val="nl-NL"/>
              </w:rPr>
            </w:pPr>
            <w:r w:rsidRPr="00343045">
              <w:rPr>
                <w:lang w:val="nl-NL"/>
              </w:rPr>
              <w:t>Opmerking</w:t>
            </w:r>
          </w:p>
        </w:tc>
      </w:tr>
      <w:tr w:rsidR="00EE0940" w:rsidRPr="00EE0940" w14:paraId="622EC211" w14:textId="77777777" w:rsidTr="001B4A7B">
        <w:tc>
          <w:tcPr>
            <w:tcW w:w="637" w:type="dxa"/>
          </w:tcPr>
          <w:p w14:paraId="680D5671" w14:textId="77777777" w:rsidR="00EE0940" w:rsidRDefault="00EE0940" w:rsidP="001B4A7B">
            <w:pPr>
              <w:pStyle w:val="Subtitel"/>
              <w:spacing w:line="280" w:lineRule="exact"/>
              <w:rPr>
                <w:rStyle w:val="Versie0"/>
                <w:bCs/>
                <w:sz w:val="16"/>
              </w:rPr>
            </w:pPr>
            <w:bookmarkStart w:id="12" w:name="bmVersie"/>
            <w:bookmarkEnd w:id="12"/>
            <w:r>
              <w:rPr>
                <w:rStyle w:val="Versie0"/>
                <w:bCs/>
                <w:sz w:val="16"/>
              </w:rPr>
              <w:t>2.0.0</w:t>
            </w:r>
          </w:p>
        </w:tc>
        <w:tc>
          <w:tcPr>
            <w:tcW w:w="1560" w:type="dxa"/>
          </w:tcPr>
          <w:p w14:paraId="62BA2622" w14:textId="77777777" w:rsidR="00EE0940" w:rsidRDefault="004D116B" w:rsidP="004D116B">
            <w:pPr>
              <w:rPr>
                <w:rStyle w:val="Datumopmaakprofiel"/>
                <w:sz w:val="16"/>
                <w:szCs w:val="16"/>
              </w:rPr>
            </w:pPr>
            <w:r>
              <w:rPr>
                <w:rStyle w:val="Datumopmaakprofiel"/>
                <w:sz w:val="16"/>
                <w:szCs w:val="16"/>
              </w:rPr>
              <w:t>12</w:t>
            </w:r>
            <w:r w:rsidR="00EE0940">
              <w:rPr>
                <w:rStyle w:val="Datumopmaakprofiel"/>
                <w:sz w:val="16"/>
                <w:szCs w:val="16"/>
              </w:rPr>
              <w:t xml:space="preserve"> november 2015</w:t>
            </w:r>
          </w:p>
        </w:tc>
        <w:tc>
          <w:tcPr>
            <w:tcW w:w="1984" w:type="dxa"/>
          </w:tcPr>
          <w:p w14:paraId="1A55D493" w14:textId="77777777" w:rsidR="00EE0940" w:rsidRDefault="00EE0940" w:rsidP="001B4A7B">
            <w:pPr>
              <w:rPr>
                <w:sz w:val="16"/>
                <w:szCs w:val="16"/>
                <w:lang w:val="en-US"/>
              </w:rPr>
            </w:pPr>
            <w:r>
              <w:rPr>
                <w:sz w:val="16"/>
                <w:szCs w:val="16"/>
                <w:lang w:val="en-US"/>
              </w:rPr>
              <w:t>Kadaster IT/KIW/AV/A</w:t>
            </w:r>
            <w:r w:rsidR="0060283A">
              <w:rPr>
                <w:sz w:val="16"/>
                <w:szCs w:val="16"/>
                <w:lang w:val="en-US"/>
              </w:rPr>
              <w:t>A</w:t>
            </w:r>
          </w:p>
        </w:tc>
        <w:tc>
          <w:tcPr>
            <w:tcW w:w="5387" w:type="dxa"/>
          </w:tcPr>
          <w:p w14:paraId="69C8C64B" w14:textId="77777777" w:rsidR="00EE0940" w:rsidRDefault="00EE0940" w:rsidP="00B03A91">
            <w:pPr>
              <w:snapToGrid w:val="0"/>
              <w:rPr>
                <w:sz w:val="16"/>
                <w:szCs w:val="16"/>
              </w:rPr>
            </w:pPr>
            <w:r w:rsidRPr="00EE0940">
              <w:rPr>
                <w:sz w:val="16"/>
                <w:szCs w:val="16"/>
              </w:rPr>
              <w:t xml:space="preserve">AA-2264 Modeldocument BLG v2.0.0 </w:t>
            </w:r>
            <w:r>
              <w:rPr>
                <w:sz w:val="16"/>
                <w:szCs w:val="16"/>
              </w:rPr>
              <w:t>-</w:t>
            </w:r>
            <w:r w:rsidRPr="00EE0940">
              <w:rPr>
                <w:sz w:val="16"/>
                <w:szCs w:val="16"/>
              </w:rPr>
              <w:t xml:space="preserve"> definitief:</w:t>
            </w:r>
          </w:p>
          <w:p w14:paraId="566C229B" w14:textId="77777777" w:rsidR="004625CC" w:rsidRDefault="00EE0940" w:rsidP="00EE0940">
            <w:pPr>
              <w:snapToGrid w:val="0"/>
              <w:rPr>
                <w:sz w:val="16"/>
                <w:szCs w:val="16"/>
              </w:rPr>
            </w:pPr>
            <w:r w:rsidRPr="00EE0940">
              <w:rPr>
                <w:sz w:val="16"/>
                <w:szCs w:val="16"/>
              </w:rPr>
              <w:t>-</w:t>
            </w:r>
            <w:r>
              <w:rPr>
                <w:sz w:val="16"/>
                <w:szCs w:val="16"/>
              </w:rPr>
              <w:t xml:space="preserve"> par. 2.4.2 Tekstblok Rechtspersoon opgenomen en het correspondentieadres met alle mogelijkheden</w:t>
            </w:r>
            <w:r w:rsidR="004625CC">
              <w:rPr>
                <w:sz w:val="16"/>
                <w:szCs w:val="16"/>
              </w:rPr>
              <w:t>,</w:t>
            </w:r>
          </w:p>
          <w:p w14:paraId="0D787BB7" w14:textId="77777777" w:rsidR="00EE0940" w:rsidRPr="00EE0940" w:rsidRDefault="004625CC" w:rsidP="00EE0940">
            <w:pPr>
              <w:snapToGrid w:val="0"/>
              <w:rPr>
                <w:sz w:val="16"/>
                <w:szCs w:val="16"/>
              </w:rPr>
            </w:pPr>
            <w:r>
              <w:rPr>
                <w:sz w:val="16"/>
                <w:szCs w:val="16"/>
              </w:rPr>
              <w:t>- par. 2.5 mapping leningbedrag overbruggingslening aangepast</w:t>
            </w:r>
            <w:r w:rsidR="0060283A">
              <w:rPr>
                <w:sz w:val="16"/>
                <w:szCs w:val="16"/>
              </w:rPr>
              <w:t>.</w:t>
            </w:r>
          </w:p>
        </w:tc>
      </w:tr>
      <w:tr w:rsidR="0060283A" w:rsidRPr="0060283A" w14:paraId="59E433C1" w14:textId="77777777" w:rsidTr="001B4A7B">
        <w:tc>
          <w:tcPr>
            <w:tcW w:w="637" w:type="dxa"/>
          </w:tcPr>
          <w:p w14:paraId="36D7F4EC" w14:textId="77777777" w:rsidR="0060283A" w:rsidRDefault="0060283A" w:rsidP="001B4A7B">
            <w:pPr>
              <w:pStyle w:val="Subtitel"/>
              <w:spacing w:line="280" w:lineRule="exact"/>
              <w:rPr>
                <w:rStyle w:val="Versie0"/>
                <w:bCs/>
                <w:sz w:val="16"/>
              </w:rPr>
            </w:pPr>
            <w:r>
              <w:rPr>
                <w:rStyle w:val="Versie0"/>
                <w:bCs/>
                <w:sz w:val="16"/>
              </w:rPr>
              <w:t>2.0.1</w:t>
            </w:r>
          </w:p>
        </w:tc>
        <w:tc>
          <w:tcPr>
            <w:tcW w:w="1560" w:type="dxa"/>
          </w:tcPr>
          <w:p w14:paraId="15DBC70C" w14:textId="77777777" w:rsidR="0060283A" w:rsidRDefault="0060283A" w:rsidP="004D116B">
            <w:pPr>
              <w:rPr>
                <w:rStyle w:val="Datumopmaakprofiel"/>
                <w:sz w:val="16"/>
                <w:szCs w:val="16"/>
              </w:rPr>
            </w:pPr>
            <w:r>
              <w:rPr>
                <w:rStyle w:val="Datumopmaakprofiel"/>
                <w:sz w:val="16"/>
                <w:szCs w:val="16"/>
              </w:rPr>
              <w:t>6 januari 2016</w:t>
            </w:r>
          </w:p>
        </w:tc>
        <w:tc>
          <w:tcPr>
            <w:tcW w:w="1984" w:type="dxa"/>
          </w:tcPr>
          <w:p w14:paraId="2B6FCB83" w14:textId="77777777" w:rsidR="0060283A" w:rsidRDefault="0060283A" w:rsidP="001B4A7B">
            <w:pPr>
              <w:rPr>
                <w:sz w:val="16"/>
                <w:szCs w:val="16"/>
                <w:lang w:val="en-US"/>
              </w:rPr>
            </w:pPr>
            <w:r>
              <w:rPr>
                <w:sz w:val="16"/>
                <w:szCs w:val="16"/>
                <w:lang w:val="en-US"/>
              </w:rPr>
              <w:t>Kadaster IT/KIW/AV/AA</w:t>
            </w:r>
          </w:p>
        </w:tc>
        <w:tc>
          <w:tcPr>
            <w:tcW w:w="5387" w:type="dxa"/>
          </w:tcPr>
          <w:p w14:paraId="7ADF243F" w14:textId="77777777" w:rsidR="0060283A" w:rsidRDefault="0060283A" w:rsidP="0060283A">
            <w:pPr>
              <w:snapToGrid w:val="0"/>
              <w:rPr>
                <w:sz w:val="16"/>
                <w:szCs w:val="16"/>
              </w:rPr>
            </w:pPr>
            <w:r w:rsidRPr="00EE0940">
              <w:rPr>
                <w:sz w:val="16"/>
                <w:szCs w:val="16"/>
              </w:rPr>
              <w:t>AA-2</w:t>
            </w:r>
            <w:r>
              <w:rPr>
                <w:sz w:val="16"/>
                <w:szCs w:val="16"/>
              </w:rPr>
              <w:t>389</w:t>
            </w:r>
            <w:r w:rsidRPr="00EE0940">
              <w:rPr>
                <w:sz w:val="16"/>
                <w:szCs w:val="16"/>
              </w:rPr>
              <w:t xml:space="preserve"> Modeldocument BLG v2.</w:t>
            </w:r>
            <w:r w:rsidR="00A5321B">
              <w:rPr>
                <w:sz w:val="16"/>
                <w:szCs w:val="16"/>
              </w:rPr>
              <w:t>1</w:t>
            </w:r>
            <w:r w:rsidRPr="00EE0940">
              <w:rPr>
                <w:sz w:val="16"/>
                <w:szCs w:val="16"/>
              </w:rPr>
              <w:t xml:space="preserve">.0 </w:t>
            </w:r>
            <w:r>
              <w:rPr>
                <w:sz w:val="16"/>
                <w:szCs w:val="16"/>
              </w:rPr>
              <w:t>-</w:t>
            </w:r>
            <w:r w:rsidRPr="00EE0940">
              <w:rPr>
                <w:sz w:val="16"/>
                <w:szCs w:val="16"/>
              </w:rPr>
              <w:t xml:space="preserve"> definitief:</w:t>
            </w:r>
          </w:p>
          <w:p w14:paraId="5D7E85E9" w14:textId="77777777" w:rsidR="0060283A" w:rsidRPr="0060283A" w:rsidRDefault="0060283A" w:rsidP="00AC296F">
            <w:pPr>
              <w:snapToGrid w:val="0"/>
              <w:rPr>
                <w:sz w:val="16"/>
                <w:szCs w:val="16"/>
              </w:rPr>
            </w:pPr>
            <w:r w:rsidRPr="0060283A">
              <w:rPr>
                <w:sz w:val="16"/>
                <w:szCs w:val="16"/>
              </w:rPr>
              <w:t>-</w:t>
            </w:r>
            <w:r>
              <w:rPr>
                <w:sz w:val="16"/>
                <w:szCs w:val="16"/>
              </w:rPr>
              <w:t xml:space="preserve"> par. </w:t>
            </w:r>
            <w:r w:rsidR="00AC296F">
              <w:rPr>
                <w:sz w:val="16"/>
                <w:szCs w:val="16"/>
              </w:rPr>
              <w:t xml:space="preserve">2.5 Lening en 2.8 Overbruggingshypotheek, </w:t>
            </w:r>
            <w:r>
              <w:rPr>
                <w:sz w:val="16"/>
                <w:szCs w:val="16"/>
              </w:rPr>
              <w:t>overbruggingslening en overbruggings</w:t>
            </w:r>
            <w:r w:rsidR="00AC296F">
              <w:rPr>
                <w:sz w:val="16"/>
                <w:szCs w:val="16"/>
              </w:rPr>
              <w:t>hypotheek worden beide wel of niet getoond, tekstuele aanpassing.</w:t>
            </w:r>
          </w:p>
        </w:tc>
      </w:tr>
      <w:tr w:rsidR="00F74E7E" w:rsidRPr="0060283A" w14:paraId="6CF47F01" w14:textId="77777777" w:rsidTr="001B4A7B">
        <w:tc>
          <w:tcPr>
            <w:tcW w:w="637" w:type="dxa"/>
          </w:tcPr>
          <w:p w14:paraId="22A25379" w14:textId="77777777" w:rsidR="00F74E7E" w:rsidRDefault="00F74E7E" w:rsidP="001B4A7B">
            <w:pPr>
              <w:pStyle w:val="Subtitel"/>
              <w:spacing w:line="280" w:lineRule="exact"/>
              <w:rPr>
                <w:rStyle w:val="Versie0"/>
                <w:bCs/>
                <w:sz w:val="16"/>
              </w:rPr>
            </w:pPr>
            <w:r>
              <w:rPr>
                <w:rStyle w:val="Versie0"/>
                <w:bCs/>
                <w:sz w:val="16"/>
              </w:rPr>
              <w:t>2.1.0</w:t>
            </w:r>
          </w:p>
        </w:tc>
        <w:tc>
          <w:tcPr>
            <w:tcW w:w="1560" w:type="dxa"/>
          </w:tcPr>
          <w:p w14:paraId="48691310" w14:textId="77777777" w:rsidR="00F74E7E" w:rsidRDefault="00F74E7E" w:rsidP="004D116B">
            <w:pPr>
              <w:rPr>
                <w:rStyle w:val="Datumopmaakprofiel"/>
                <w:sz w:val="16"/>
                <w:szCs w:val="16"/>
              </w:rPr>
            </w:pPr>
            <w:r>
              <w:rPr>
                <w:rStyle w:val="Datumopmaakprofiel"/>
                <w:sz w:val="16"/>
                <w:szCs w:val="16"/>
              </w:rPr>
              <w:t>3 maart 2016</w:t>
            </w:r>
          </w:p>
        </w:tc>
        <w:tc>
          <w:tcPr>
            <w:tcW w:w="1984" w:type="dxa"/>
          </w:tcPr>
          <w:p w14:paraId="020D18F2" w14:textId="77777777" w:rsidR="00F74E7E" w:rsidRDefault="00F74E7E" w:rsidP="001B4A7B">
            <w:pPr>
              <w:rPr>
                <w:sz w:val="16"/>
                <w:szCs w:val="16"/>
                <w:lang w:val="en-US"/>
              </w:rPr>
            </w:pPr>
            <w:r>
              <w:rPr>
                <w:sz w:val="16"/>
                <w:szCs w:val="16"/>
                <w:lang w:val="en-US"/>
              </w:rPr>
              <w:t>Kadaster IT/KIW/AV/AA</w:t>
            </w:r>
          </w:p>
        </w:tc>
        <w:tc>
          <w:tcPr>
            <w:tcW w:w="5387" w:type="dxa"/>
          </w:tcPr>
          <w:p w14:paraId="4B829E02" w14:textId="77777777" w:rsidR="00F74E7E" w:rsidRPr="00EE0940" w:rsidRDefault="00F74E7E" w:rsidP="0060283A">
            <w:pPr>
              <w:snapToGrid w:val="0"/>
              <w:rPr>
                <w:sz w:val="16"/>
                <w:szCs w:val="16"/>
              </w:rPr>
            </w:pPr>
            <w:r>
              <w:rPr>
                <w:sz w:val="16"/>
                <w:szCs w:val="16"/>
              </w:rPr>
              <w:t>AA-2413 Modeldocument v2.2.0: Geen inhoudelijke wijzigingen.</w:t>
            </w:r>
          </w:p>
        </w:tc>
      </w:tr>
      <w:tr w:rsidR="00D53D45" w:rsidRPr="0060283A" w14:paraId="5F65F559" w14:textId="77777777" w:rsidTr="001B4A7B">
        <w:tc>
          <w:tcPr>
            <w:tcW w:w="637" w:type="dxa"/>
          </w:tcPr>
          <w:p w14:paraId="7AB936C1" w14:textId="77777777" w:rsidR="00D53D45" w:rsidRDefault="00D53D45" w:rsidP="00D53D45">
            <w:pPr>
              <w:pStyle w:val="Subtitel"/>
              <w:spacing w:line="280" w:lineRule="exact"/>
              <w:rPr>
                <w:rStyle w:val="Versie0"/>
                <w:bCs/>
                <w:sz w:val="16"/>
              </w:rPr>
            </w:pPr>
            <w:r>
              <w:rPr>
                <w:rStyle w:val="Versie0"/>
                <w:bCs/>
                <w:sz w:val="16"/>
              </w:rPr>
              <w:t>2.1.1</w:t>
            </w:r>
          </w:p>
        </w:tc>
        <w:tc>
          <w:tcPr>
            <w:tcW w:w="1560" w:type="dxa"/>
          </w:tcPr>
          <w:p w14:paraId="2E7691CF" w14:textId="77777777" w:rsidR="00D53D45" w:rsidRDefault="00D53D45" w:rsidP="00D53D45">
            <w:pPr>
              <w:rPr>
                <w:rStyle w:val="Datumopmaakprofiel"/>
                <w:sz w:val="16"/>
                <w:szCs w:val="16"/>
              </w:rPr>
            </w:pPr>
            <w:r>
              <w:rPr>
                <w:rStyle w:val="Datumopmaakprofiel"/>
                <w:sz w:val="16"/>
                <w:szCs w:val="16"/>
              </w:rPr>
              <w:t>30 november 2016</w:t>
            </w:r>
          </w:p>
        </w:tc>
        <w:tc>
          <w:tcPr>
            <w:tcW w:w="1984" w:type="dxa"/>
          </w:tcPr>
          <w:p w14:paraId="15C48A3E" w14:textId="77777777" w:rsidR="00D53D45" w:rsidRDefault="00D53D45" w:rsidP="00D53D45">
            <w:pPr>
              <w:rPr>
                <w:sz w:val="16"/>
                <w:szCs w:val="16"/>
                <w:lang w:val="en-US"/>
              </w:rPr>
            </w:pPr>
            <w:r>
              <w:rPr>
                <w:sz w:val="16"/>
                <w:szCs w:val="16"/>
                <w:lang w:val="en-US"/>
              </w:rPr>
              <w:t>Kadaster IT/KIW/AV/AA</w:t>
            </w:r>
          </w:p>
        </w:tc>
        <w:tc>
          <w:tcPr>
            <w:tcW w:w="5387" w:type="dxa"/>
          </w:tcPr>
          <w:p w14:paraId="2FF83069" w14:textId="77777777" w:rsidR="00D53D45" w:rsidRDefault="00D53D45" w:rsidP="00D53D45">
            <w:pPr>
              <w:snapToGrid w:val="0"/>
              <w:rPr>
                <w:sz w:val="16"/>
                <w:szCs w:val="16"/>
              </w:rPr>
            </w:pPr>
            <w:r w:rsidRPr="004F4B3A">
              <w:rPr>
                <w:sz w:val="16"/>
                <w:szCs w:val="16"/>
              </w:rPr>
              <w:t>AA-3145</w:t>
            </w:r>
            <w:r>
              <w:rPr>
                <w:sz w:val="16"/>
                <w:szCs w:val="16"/>
              </w:rPr>
              <w:t xml:space="preserve"> Modeldocument v2.2.1: </w:t>
            </w:r>
            <w:r w:rsidRPr="004F4B3A">
              <w:rPr>
                <w:sz w:val="16"/>
                <w:szCs w:val="16"/>
              </w:rPr>
              <w:t>Fusie Volksbank | Aanpassing BLG, SNS en RegioBank</w:t>
            </w:r>
            <w:r>
              <w:rPr>
                <w:sz w:val="16"/>
                <w:szCs w:val="16"/>
              </w:rPr>
              <w:t>. Nieuw modeldocument zonder functionele wijziging voor BLG.</w:t>
            </w:r>
          </w:p>
        </w:tc>
      </w:tr>
      <w:tr w:rsidR="00D53D45" w:rsidRPr="0060283A" w14:paraId="5FCE8A12" w14:textId="77777777" w:rsidTr="001B4A7B">
        <w:tc>
          <w:tcPr>
            <w:tcW w:w="637" w:type="dxa"/>
          </w:tcPr>
          <w:p w14:paraId="658242ED" w14:textId="77777777" w:rsidR="00D53D45" w:rsidRDefault="00D53D45" w:rsidP="00D53D45">
            <w:pPr>
              <w:pStyle w:val="Subtitel"/>
              <w:spacing w:line="280" w:lineRule="exact"/>
              <w:rPr>
                <w:rStyle w:val="Versie0"/>
                <w:bCs/>
                <w:sz w:val="16"/>
              </w:rPr>
            </w:pPr>
            <w:r>
              <w:rPr>
                <w:rStyle w:val="Versie0"/>
                <w:bCs/>
                <w:sz w:val="16"/>
              </w:rPr>
              <w:t>2.2.0</w:t>
            </w:r>
          </w:p>
        </w:tc>
        <w:tc>
          <w:tcPr>
            <w:tcW w:w="1560" w:type="dxa"/>
          </w:tcPr>
          <w:p w14:paraId="514E7801" w14:textId="77777777" w:rsidR="00D53D45" w:rsidRDefault="00D53D45" w:rsidP="00D53D45">
            <w:pPr>
              <w:rPr>
                <w:rStyle w:val="Datumopmaakprofiel"/>
                <w:sz w:val="16"/>
                <w:szCs w:val="16"/>
              </w:rPr>
            </w:pPr>
            <w:r w:rsidRPr="00D21705">
              <w:rPr>
                <w:rStyle w:val="Datumopmaakprofiel"/>
                <w:sz w:val="16"/>
                <w:szCs w:val="16"/>
              </w:rPr>
              <w:t>7 december 2017</w:t>
            </w:r>
          </w:p>
        </w:tc>
        <w:tc>
          <w:tcPr>
            <w:tcW w:w="1984" w:type="dxa"/>
          </w:tcPr>
          <w:p w14:paraId="4A5EAC82" w14:textId="77777777" w:rsidR="00D53D45" w:rsidRDefault="00D53D45" w:rsidP="00D53D45">
            <w:pPr>
              <w:rPr>
                <w:sz w:val="16"/>
                <w:szCs w:val="16"/>
                <w:lang w:val="en-US"/>
              </w:rPr>
            </w:pPr>
            <w:r w:rsidRPr="00D21705">
              <w:rPr>
                <w:sz w:val="16"/>
                <w:szCs w:val="16"/>
                <w:lang w:val="en-US"/>
              </w:rPr>
              <w:t>IT/LG/AA</w:t>
            </w:r>
          </w:p>
        </w:tc>
        <w:tc>
          <w:tcPr>
            <w:tcW w:w="5387" w:type="dxa"/>
          </w:tcPr>
          <w:p w14:paraId="2D0CD184" w14:textId="77777777" w:rsidR="00D53D45" w:rsidRPr="004F4B3A" w:rsidRDefault="00D53D45" w:rsidP="00D53D45">
            <w:pPr>
              <w:snapToGrid w:val="0"/>
              <w:rPr>
                <w:sz w:val="16"/>
                <w:szCs w:val="16"/>
              </w:rPr>
            </w:pPr>
            <w:r w:rsidRPr="00D21705">
              <w:rPr>
                <w:sz w:val="16"/>
                <w:szCs w:val="16"/>
              </w:rPr>
              <w:t>AA-3613 Modeldocument v</w:t>
            </w:r>
            <w:r>
              <w:rPr>
                <w:sz w:val="16"/>
                <w:szCs w:val="16"/>
              </w:rPr>
              <w:t>2.2.1</w:t>
            </w:r>
            <w:r w:rsidRPr="00D21705">
              <w:rPr>
                <w:sz w:val="16"/>
                <w:szCs w:val="16"/>
              </w:rPr>
              <w:t>: nieuwste versie tekstblokken Aanhef en Equivalentieverklaring.</w:t>
            </w:r>
          </w:p>
        </w:tc>
      </w:tr>
      <w:tr w:rsidR="00C43243" w:rsidRPr="0060283A" w14:paraId="0845A3C8" w14:textId="77777777" w:rsidTr="002667E4">
        <w:trPr>
          <w:trHeight w:val="80"/>
        </w:trPr>
        <w:tc>
          <w:tcPr>
            <w:tcW w:w="637" w:type="dxa"/>
          </w:tcPr>
          <w:p w14:paraId="1193BB92" w14:textId="77777777" w:rsidR="00C43243" w:rsidRDefault="00C43243" w:rsidP="00D53D45">
            <w:pPr>
              <w:pStyle w:val="Subtitel"/>
              <w:spacing w:line="280" w:lineRule="exact"/>
              <w:rPr>
                <w:rStyle w:val="Versie0"/>
                <w:bCs/>
                <w:sz w:val="16"/>
              </w:rPr>
            </w:pPr>
            <w:r>
              <w:rPr>
                <w:rStyle w:val="Versie0"/>
                <w:bCs/>
                <w:sz w:val="16"/>
              </w:rPr>
              <w:t>2.3.0</w:t>
            </w:r>
          </w:p>
        </w:tc>
        <w:tc>
          <w:tcPr>
            <w:tcW w:w="1560" w:type="dxa"/>
          </w:tcPr>
          <w:p w14:paraId="6B8F7A25" w14:textId="77777777" w:rsidR="00C43243" w:rsidRPr="00D21705" w:rsidRDefault="00C43243" w:rsidP="00341248">
            <w:pPr>
              <w:rPr>
                <w:rStyle w:val="Datumopmaakprofiel"/>
                <w:sz w:val="16"/>
                <w:szCs w:val="16"/>
              </w:rPr>
            </w:pPr>
            <w:r>
              <w:rPr>
                <w:rStyle w:val="Datumopmaakprofiel"/>
                <w:sz w:val="16"/>
                <w:szCs w:val="16"/>
              </w:rPr>
              <w:t xml:space="preserve">14 </w:t>
            </w:r>
            <w:r w:rsidR="00341248">
              <w:rPr>
                <w:rStyle w:val="Datumopmaakprofiel"/>
                <w:sz w:val="16"/>
                <w:szCs w:val="16"/>
              </w:rPr>
              <w:t>maart</w:t>
            </w:r>
            <w:r>
              <w:rPr>
                <w:rStyle w:val="Datumopmaakprofiel"/>
                <w:sz w:val="16"/>
                <w:szCs w:val="16"/>
              </w:rPr>
              <w:t xml:space="preserve"> 2018</w:t>
            </w:r>
          </w:p>
        </w:tc>
        <w:tc>
          <w:tcPr>
            <w:tcW w:w="1984" w:type="dxa"/>
          </w:tcPr>
          <w:p w14:paraId="7A4DE0CA" w14:textId="77777777" w:rsidR="00C43243" w:rsidRPr="00C43243" w:rsidRDefault="00C43243" w:rsidP="00D53D45">
            <w:pPr>
              <w:rPr>
                <w:b/>
                <w:sz w:val="16"/>
                <w:szCs w:val="16"/>
                <w:lang w:val="en-US"/>
              </w:rPr>
            </w:pPr>
            <w:r w:rsidRPr="00D21705">
              <w:rPr>
                <w:sz w:val="16"/>
                <w:szCs w:val="16"/>
                <w:lang w:val="en-US"/>
              </w:rPr>
              <w:t>IT/LG/AA</w:t>
            </w:r>
          </w:p>
        </w:tc>
        <w:tc>
          <w:tcPr>
            <w:tcW w:w="5387" w:type="dxa"/>
          </w:tcPr>
          <w:p w14:paraId="18B58F42" w14:textId="77777777" w:rsidR="00C43243" w:rsidRPr="00D21705" w:rsidRDefault="00C43243" w:rsidP="00C43243">
            <w:pPr>
              <w:snapToGrid w:val="0"/>
              <w:rPr>
                <w:sz w:val="16"/>
                <w:szCs w:val="16"/>
              </w:rPr>
            </w:pPr>
            <w:r w:rsidRPr="00C43243">
              <w:rPr>
                <w:sz w:val="16"/>
                <w:szCs w:val="16"/>
              </w:rPr>
              <w:t>AA-3749</w:t>
            </w:r>
            <w:r>
              <w:rPr>
                <w:sz w:val="16"/>
                <w:szCs w:val="16"/>
              </w:rPr>
              <w:t xml:space="preserve">: </w:t>
            </w:r>
            <w:r w:rsidRPr="00D21705">
              <w:rPr>
                <w:sz w:val="16"/>
                <w:szCs w:val="16"/>
              </w:rPr>
              <w:t>Modeldocument v</w:t>
            </w:r>
            <w:r>
              <w:rPr>
                <w:sz w:val="16"/>
                <w:szCs w:val="16"/>
              </w:rPr>
              <w:t>2.2.1:</w:t>
            </w:r>
            <w:r w:rsidR="00574B03">
              <w:rPr>
                <w:sz w:val="16"/>
                <w:szCs w:val="16"/>
              </w:rPr>
              <w:t xml:space="preserve"> </w:t>
            </w:r>
            <w:r w:rsidRPr="00C43243">
              <w:rPr>
                <w:sz w:val="16"/>
                <w:szCs w:val="16"/>
              </w:rPr>
              <w:t xml:space="preserve"> </w:t>
            </w:r>
            <w:r w:rsidR="00341248">
              <w:rPr>
                <w:sz w:val="16"/>
                <w:szCs w:val="16"/>
              </w:rPr>
              <w:t>par. 2.6</w:t>
            </w:r>
            <w:r w:rsidR="00574B03">
              <w:rPr>
                <w:sz w:val="16"/>
                <w:szCs w:val="16"/>
              </w:rPr>
              <w:t xml:space="preserve"> tekstaanpassing m.b.t. de offerte.</w:t>
            </w:r>
          </w:p>
        </w:tc>
      </w:tr>
      <w:tr w:rsidR="003D3E47" w:rsidRPr="0060283A" w14:paraId="6CB17C4C" w14:textId="77777777" w:rsidTr="002667E4">
        <w:trPr>
          <w:trHeight w:val="80"/>
        </w:trPr>
        <w:tc>
          <w:tcPr>
            <w:tcW w:w="637" w:type="dxa"/>
          </w:tcPr>
          <w:p w14:paraId="72A8EA19" w14:textId="77777777" w:rsidR="003D3E47" w:rsidRDefault="003D3E47" w:rsidP="00D53D45">
            <w:pPr>
              <w:pStyle w:val="Subtitel"/>
              <w:spacing w:line="280" w:lineRule="exact"/>
              <w:rPr>
                <w:rStyle w:val="Versie0"/>
                <w:bCs/>
                <w:sz w:val="16"/>
              </w:rPr>
            </w:pPr>
            <w:r>
              <w:rPr>
                <w:rStyle w:val="Versie0"/>
                <w:bCs/>
                <w:sz w:val="16"/>
              </w:rPr>
              <w:t>2.4.0</w:t>
            </w:r>
          </w:p>
        </w:tc>
        <w:tc>
          <w:tcPr>
            <w:tcW w:w="1560" w:type="dxa"/>
          </w:tcPr>
          <w:p w14:paraId="5529B4FF" w14:textId="77777777" w:rsidR="003D3E47" w:rsidRDefault="003D3E47" w:rsidP="0024059E">
            <w:pPr>
              <w:rPr>
                <w:rStyle w:val="Datumopmaakprofiel"/>
                <w:sz w:val="16"/>
                <w:szCs w:val="16"/>
              </w:rPr>
            </w:pPr>
            <w:r>
              <w:rPr>
                <w:rStyle w:val="Datumopmaakprofiel"/>
                <w:sz w:val="16"/>
                <w:szCs w:val="16"/>
              </w:rPr>
              <w:t>1</w:t>
            </w:r>
            <w:r w:rsidR="0024059E">
              <w:rPr>
                <w:rStyle w:val="Datumopmaakprofiel"/>
                <w:sz w:val="16"/>
                <w:szCs w:val="16"/>
              </w:rPr>
              <w:t>6</w:t>
            </w:r>
            <w:r>
              <w:rPr>
                <w:rStyle w:val="Datumopmaakprofiel"/>
                <w:sz w:val="16"/>
                <w:szCs w:val="16"/>
              </w:rPr>
              <w:t xml:space="preserve"> </w:t>
            </w:r>
            <w:r w:rsidR="0024059E">
              <w:rPr>
                <w:rStyle w:val="Datumopmaakprofiel"/>
                <w:sz w:val="16"/>
                <w:szCs w:val="16"/>
              </w:rPr>
              <w:t>mei</w:t>
            </w:r>
            <w:r>
              <w:rPr>
                <w:rStyle w:val="Datumopmaakprofiel"/>
                <w:sz w:val="16"/>
                <w:szCs w:val="16"/>
              </w:rPr>
              <w:t xml:space="preserve"> 2018</w:t>
            </w:r>
          </w:p>
        </w:tc>
        <w:tc>
          <w:tcPr>
            <w:tcW w:w="1984" w:type="dxa"/>
          </w:tcPr>
          <w:p w14:paraId="3C11747A" w14:textId="77777777" w:rsidR="003D3E47" w:rsidRPr="00D21705" w:rsidRDefault="003D3E47" w:rsidP="00D53D45">
            <w:pPr>
              <w:rPr>
                <w:sz w:val="16"/>
                <w:szCs w:val="16"/>
                <w:lang w:val="en-US"/>
              </w:rPr>
            </w:pPr>
            <w:r w:rsidRPr="00D21705">
              <w:rPr>
                <w:sz w:val="16"/>
                <w:szCs w:val="16"/>
                <w:lang w:val="en-US"/>
              </w:rPr>
              <w:t>IT/LG/AA</w:t>
            </w:r>
          </w:p>
        </w:tc>
        <w:tc>
          <w:tcPr>
            <w:tcW w:w="5387" w:type="dxa"/>
          </w:tcPr>
          <w:p w14:paraId="04AE3DFF" w14:textId="77777777" w:rsidR="003D3E47" w:rsidRDefault="003D3E47" w:rsidP="003D3E47">
            <w:pPr>
              <w:rPr>
                <w:sz w:val="16"/>
                <w:szCs w:val="16"/>
              </w:rPr>
            </w:pPr>
            <w:r w:rsidRPr="00F950F2">
              <w:rPr>
                <w:sz w:val="16"/>
                <w:szCs w:val="16"/>
              </w:rPr>
              <w:t>AA-3777</w:t>
            </w:r>
            <w:r>
              <w:rPr>
                <w:sz w:val="16"/>
                <w:szCs w:val="16"/>
              </w:rPr>
              <w:t xml:space="preserve"> </w:t>
            </w:r>
            <w:r w:rsidRPr="007D165A">
              <w:rPr>
                <w:sz w:val="16"/>
                <w:szCs w:val="16"/>
              </w:rPr>
              <w:t>Modeldocument v</w:t>
            </w:r>
            <w:r w:rsidR="004D1155">
              <w:rPr>
                <w:sz w:val="16"/>
                <w:szCs w:val="16"/>
              </w:rPr>
              <w:t>2.2.2</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2B8D12AA" w14:textId="77777777" w:rsidR="003D3E47" w:rsidRDefault="003D3E47" w:rsidP="004D1155">
            <w:pPr>
              <w:snapToGrid w:val="0"/>
              <w:rPr>
                <w:sz w:val="16"/>
                <w:szCs w:val="16"/>
              </w:rPr>
            </w:pPr>
            <w:r w:rsidRPr="00F950F2">
              <w:rPr>
                <w:sz w:val="16"/>
                <w:szCs w:val="16"/>
              </w:rPr>
              <w:t>AA-3748</w:t>
            </w:r>
            <w:r>
              <w:rPr>
                <w:sz w:val="16"/>
                <w:szCs w:val="16"/>
              </w:rPr>
              <w:t xml:space="preserve"> </w:t>
            </w:r>
            <w:r w:rsidRPr="007D165A">
              <w:rPr>
                <w:sz w:val="16"/>
                <w:szCs w:val="16"/>
              </w:rPr>
              <w:t>Modeldocument v</w:t>
            </w:r>
            <w:r w:rsidR="004D1155">
              <w:rPr>
                <w:sz w:val="16"/>
                <w:szCs w:val="16"/>
              </w:rPr>
              <w:t>2.2.2</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E11D1FB" w14:textId="77777777" w:rsidR="0024059E" w:rsidRPr="0002487B" w:rsidRDefault="0024059E" w:rsidP="0002487B">
            <w:pPr>
              <w:rPr>
                <w:snapToGrid/>
                <w:sz w:val="16"/>
                <w:szCs w:val="16"/>
              </w:rPr>
            </w:pPr>
            <w:r>
              <w:rPr>
                <w:sz w:val="16"/>
                <w:szCs w:val="16"/>
              </w:rPr>
              <w:t>AA-3724 Modeldocument v4.6.0 TB Recht: vermelding aantal bij (Eigendom belast met) Opstal, Erfpacht en BP rechten.</w:t>
            </w:r>
          </w:p>
        </w:tc>
      </w:tr>
      <w:tr w:rsidR="0002487B" w:rsidRPr="0060283A" w14:paraId="5B6C8E7D" w14:textId="77777777" w:rsidTr="002667E4">
        <w:trPr>
          <w:trHeight w:val="80"/>
        </w:trPr>
        <w:tc>
          <w:tcPr>
            <w:tcW w:w="637" w:type="dxa"/>
          </w:tcPr>
          <w:p w14:paraId="6FFA61F3" w14:textId="77777777" w:rsidR="0002487B" w:rsidRDefault="0002487B" w:rsidP="0002487B">
            <w:pPr>
              <w:pStyle w:val="Subtitel"/>
              <w:spacing w:line="280" w:lineRule="exact"/>
              <w:rPr>
                <w:rStyle w:val="Versie0"/>
                <w:bCs/>
                <w:sz w:val="16"/>
              </w:rPr>
            </w:pPr>
            <w:r>
              <w:rPr>
                <w:rStyle w:val="Versie0"/>
                <w:rFonts w:cs="Helvetica"/>
                <w:sz w:val="16"/>
              </w:rPr>
              <w:t>2.5.0</w:t>
            </w:r>
          </w:p>
        </w:tc>
        <w:tc>
          <w:tcPr>
            <w:tcW w:w="1560" w:type="dxa"/>
          </w:tcPr>
          <w:p w14:paraId="738C884F" w14:textId="77777777" w:rsidR="0002487B" w:rsidRDefault="0002487B" w:rsidP="0002487B">
            <w:pPr>
              <w:rPr>
                <w:rStyle w:val="Datumopmaakprofiel"/>
                <w:sz w:val="16"/>
                <w:szCs w:val="16"/>
              </w:rPr>
            </w:pPr>
            <w:r w:rsidRPr="0043720F">
              <w:rPr>
                <w:rStyle w:val="Datumopmaakprofiel"/>
                <w:rFonts w:cs="Helvetica"/>
                <w:sz w:val="16"/>
                <w:szCs w:val="16"/>
              </w:rPr>
              <w:t>12 juni 2018</w:t>
            </w:r>
          </w:p>
        </w:tc>
        <w:tc>
          <w:tcPr>
            <w:tcW w:w="1984" w:type="dxa"/>
          </w:tcPr>
          <w:p w14:paraId="7156213A" w14:textId="77777777" w:rsidR="0002487B" w:rsidRDefault="0002487B" w:rsidP="0002487B">
            <w:pPr>
              <w:rPr>
                <w:sz w:val="16"/>
                <w:szCs w:val="16"/>
                <w:lang w:val="en-US"/>
              </w:rPr>
            </w:pPr>
            <w:r w:rsidRPr="0043720F">
              <w:rPr>
                <w:rFonts w:ascii="Helvetica" w:hAnsi="Helvetica" w:cs="Helvetica"/>
                <w:sz w:val="16"/>
                <w:szCs w:val="16"/>
                <w:lang w:val="en-GB"/>
              </w:rPr>
              <w:t>IT/LG/AA</w:t>
            </w:r>
          </w:p>
        </w:tc>
        <w:tc>
          <w:tcPr>
            <w:tcW w:w="5387" w:type="dxa"/>
          </w:tcPr>
          <w:p w14:paraId="1045A8E2" w14:textId="77777777" w:rsidR="0002487B" w:rsidRPr="00F950F2" w:rsidRDefault="0002487B" w:rsidP="0002487B">
            <w:pPr>
              <w:rPr>
                <w:sz w:val="16"/>
                <w:szCs w:val="16"/>
              </w:rPr>
            </w:pPr>
            <w:r w:rsidRPr="0043720F">
              <w:rPr>
                <w:rFonts w:cs="Arial"/>
                <w:sz w:val="16"/>
                <w:szCs w:val="16"/>
              </w:rPr>
              <w:t>AA-4025 Terugdraaien issue AA-3777 (Geregistreerd partnerschap).</w:t>
            </w:r>
          </w:p>
        </w:tc>
      </w:tr>
      <w:tr w:rsidR="003E7677" w:rsidRPr="0060283A" w14:paraId="4734F44D" w14:textId="77777777" w:rsidTr="002667E4">
        <w:trPr>
          <w:trHeight w:val="80"/>
          <w:ins w:id="13" w:author="Groot, Karina de" w:date="2025-06-02T10:37:00Z" w16du:dateUtc="2025-06-02T08:37:00Z"/>
        </w:trPr>
        <w:tc>
          <w:tcPr>
            <w:tcW w:w="637" w:type="dxa"/>
          </w:tcPr>
          <w:p w14:paraId="2B655DF4" w14:textId="5AC610FE" w:rsidR="003E7677" w:rsidRDefault="003E7677" w:rsidP="0002487B">
            <w:pPr>
              <w:pStyle w:val="Subtitel"/>
              <w:spacing w:line="280" w:lineRule="exact"/>
              <w:rPr>
                <w:ins w:id="14" w:author="Groot, Karina de" w:date="2025-06-02T10:37:00Z" w16du:dateUtc="2025-06-02T08:37:00Z"/>
                <w:rStyle w:val="Versie0"/>
                <w:rFonts w:cs="Helvetica"/>
                <w:sz w:val="16"/>
              </w:rPr>
            </w:pPr>
            <w:ins w:id="15" w:author="Groot, Karina de" w:date="2025-06-02T10:37:00Z" w16du:dateUtc="2025-06-02T08:37:00Z">
              <w:r>
                <w:rPr>
                  <w:rStyle w:val="Versie0"/>
                  <w:rFonts w:cs="Helvetica"/>
                  <w:sz w:val="16"/>
                </w:rPr>
                <w:t>3.0</w:t>
              </w:r>
            </w:ins>
          </w:p>
        </w:tc>
        <w:tc>
          <w:tcPr>
            <w:tcW w:w="1560" w:type="dxa"/>
          </w:tcPr>
          <w:p w14:paraId="6AD2277D" w14:textId="7B494755" w:rsidR="003E7677" w:rsidRPr="0043720F" w:rsidRDefault="003E7677" w:rsidP="0002487B">
            <w:pPr>
              <w:rPr>
                <w:ins w:id="16" w:author="Groot, Karina de" w:date="2025-06-02T10:37:00Z" w16du:dateUtc="2025-06-02T08:37:00Z"/>
                <w:rStyle w:val="Datumopmaakprofiel"/>
                <w:rFonts w:cs="Helvetica"/>
                <w:sz w:val="16"/>
                <w:szCs w:val="16"/>
              </w:rPr>
            </w:pPr>
            <w:ins w:id="17" w:author="Groot, Karina de" w:date="2025-06-02T10:38:00Z" w16du:dateUtc="2025-06-02T08:38:00Z">
              <w:r>
                <w:rPr>
                  <w:rStyle w:val="Datumopmaakprofiel"/>
                  <w:rFonts w:cs="Helvetica"/>
                  <w:sz w:val="16"/>
                  <w:szCs w:val="16"/>
                </w:rPr>
                <w:t>2 juni 2025</w:t>
              </w:r>
            </w:ins>
          </w:p>
        </w:tc>
        <w:tc>
          <w:tcPr>
            <w:tcW w:w="1984" w:type="dxa"/>
          </w:tcPr>
          <w:p w14:paraId="1B41DC0D" w14:textId="70FE3BED" w:rsidR="003E7677" w:rsidRPr="0043720F" w:rsidRDefault="003E7677" w:rsidP="0002487B">
            <w:pPr>
              <w:rPr>
                <w:ins w:id="18" w:author="Groot, Karina de" w:date="2025-06-02T10:37:00Z" w16du:dateUtc="2025-06-02T08:37:00Z"/>
                <w:rFonts w:ascii="Helvetica" w:hAnsi="Helvetica" w:cs="Helvetica"/>
                <w:sz w:val="16"/>
                <w:szCs w:val="16"/>
                <w:lang w:val="en-GB"/>
              </w:rPr>
            </w:pPr>
            <w:ins w:id="19" w:author="Groot, Karina de" w:date="2025-06-02T10:38:00Z" w16du:dateUtc="2025-06-02T08:38:00Z">
              <w:r>
                <w:rPr>
                  <w:rFonts w:ascii="Helvetica" w:hAnsi="Helvetica" w:cs="Helvetica"/>
                  <w:sz w:val="16"/>
                  <w:szCs w:val="16"/>
                  <w:lang w:val="en-GB"/>
                </w:rPr>
                <w:t>BOI/BSU2/Team2/AA</w:t>
              </w:r>
            </w:ins>
          </w:p>
        </w:tc>
        <w:tc>
          <w:tcPr>
            <w:tcW w:w="5387" w:type="dxa"/>
          </w:tcPr>
          <w:p w14:paraId="48A39917" w14:textId="50E406A2" w:rsidR="003E7677" w:rsidRPr="0043720F" w:rsidRDefault="003E7677" w:rsidP="0002487B">
            <w:pPr>
              <w:rPr>
                <w:ins w:id="20" w:author="Groot, Karina de" w:date="2025-06-02T10:37:00Z" w16du:dateUtc="2025-06-02T08:37:00Z"/>
                <w:rFonts w:cs="Arial"/>
                <w:sz w:val="16"/>
                <w:szCs w:val="16"/>
              </w:rPr>
            </w:pPr>
            <w:ins w:id="21" w:author="Groot, Karina de" w:date="2025-06-02T10:38:00Z" w16du:dateUtc="2025-06-02T08:38:00Z">
              <w:r>
                <w:rPr>
                  <w:rFonts w:cs="Arial"/>
                  <w:sz w:val="16"/>
                  <w:szCs w:val="16"/>
                </w:rPr>
                <w:t>AA-7851: Geen inhoudelijke wijzigingen. Alleen versie modeld</w:t>
              </w:r>
            </w:ins>
            <w:ins w:id="22" w:author="Groot, Karina de" w:date="2025-06-02T10:39:00Z" w16du:dateUtc="2025-06-02T08:39:00Z">
              <w:r>
                <w:rPr>
                  <w:rFonts w:cs="Arial"/>
                  <w:sz w:val="16"/>
                  <w:szCs w:val="16"/>
                </w:rPr>
                <w:t>ocument aangepast</w:t>
              </w:r>
            </w:ins>
          </w:p>
        </w:tc>
      </w:tr>
    </w:tbl>
    <w:p w14:paraId="6EA32793" w14:textId="77777777" w:rsidR="00010AA1" w:rsidRPr="0060283A" w:rsidRDefault="00010AA1"/>
    <w:p w14:paraId="04322E43" w14:textId="77777777" w:rsidR="003228A3" w:rsidRPr="0060283A" w:rsidRDefault="003228A3">
      <w:pPr>
        <w:sectPr w:rsidR="003228A3" w:rsidRPr="0060283A">
          <w:headerReference w:type="default" r:id="rId10"/>
          <w:footerReference w:type="default" r:id="rId11"/>
          <w:pgSz w:w="11906" w:h="16838" w:code="9"/>
          <w:pgMar w:top="2977" w:right="1304" w:bottom="1304" w:left="1814" w:header="567" w:footer="431" w:gutter="0"/>
          <w:pgNumType w:start="3"/>
          <w:cols w:space="708"/>
          <w:formProt w:val="0"/>
        </w:sectPr>
      </w:pPr>
    </w:p>
    <w:p w14:paraId="14257D8F" w14:textId="77777777" w:rsidR="003228A3" w:rsidRPr="0060283A" w:rsidRDefault="003228A3"/>
    <w:p w14:paraId="7D4E99C8" w14:textId="77777777" w:rsidR="003228A3" w:rsidRPr="00343045" w:rsidRDefault="003228A3" w:rsidP="003D3E47">
      <w:pPr>
        <w:pStyle w:val="Koptekst"/>
        <w:tabs>
          <w:tab w:val="clear" w:pos="4536"/>
          <w:tab w:val="clear" w:pos="9072"/>
          <w:tab w:val="center" w:pos="4394"/>
        </w:tabs>
        <w:rPr>
          <w:b/>
          <w:bCs w:val="0"/>
        </w:rPr>
      </w:pPr>
      <w:r w:rsidRPr="00343045">
        <w:rPr>
          <w:b/>
          <w:bCs w:val="0"/>
        </w:rPr>
        <w:t>Inhoudsopgave</w:t>
      </w:r>
      <w:r w:rsidR="003D3E47">
        <w:rPr>
          <w:b/>
          <w:bCs w:val="0"/>
        </w:rPr>
        <w:tab/>
      </w:r>
    </w:p>
    <w:p w14:paraId="4B6E8EC2" w14:textId="77777777" w:rsidR="003228A3" w:rsidRPr="00343045" w:rsidRDefault="003228A3"/>
    <w:bookmarkStart w:id="27" w:name="bmInhoudsopgave"/>
    <w:bookmarkEnd w:id="27"/>
    <w:p w14:paraId="6B67811D" w14:textId="77777777" w:rsidR="00C43243"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04451" w:history="1">
        <w:r w:rsidR="00C43243" w:rsidRPr="00B07C9F">
          <w:rPr>
            <w:rStyle w:val="Hyperlink"/>
          </w:rPr>
          <w:t>1</w:t>
        </w:r>
        <w:r w:rsidR="00C43243">
          <w:rPr>
            <w:rFonts w:asciiTheme="minorHAnsi" w:eastAsiaTheme="minorEastAsia" w:hAnsiTheme="minorHAnsi" w:cstheme="minorBidi"/>
            <w:b w:val="0"/>
            <w:bCs w:val="0"/>
            <w:snapToGrid/>
            <w:kern w:val="0"/>
            <w:sz w:val="22"/>
            <w:szCs w:val="22"/>
            <w:lang w:eastAsia="nl-NL"/>
          </w:rPr>
          <w:tab/>
        </w:r>
        <w:r w:rsidR="00C43243" w:rsidRPr="00B07C9F">
          <w:rPr>
            <w:rStyle w:val="Hyperlink"/>
          </w:rPr>
          <w:t>Inleiding</w:t>
        </w:r>
        <w:r w:rsidR="00C43243">
          <w:rPr>
            <w:webHidden/>
          </w:rPr>
          <w:tab/>
        </w:r>
        <w:r w:rsidR="00C43243">
          <w:rPr>
            <w:webHidden/>
          </w:rPr>
          <w:fldChar w:fldCharType="begin"/>
        </w:r>
        <w:r w:rsidR="00C43243">
          <w:rPr>
            <w:webHidden/>
          </w:rPr>
          <w:instrText xml:space="preserve"> PAGEREF _Toc508804451 \h </w:instrText>
        </w:r>
        <w:r w:rsidR="00C43243">
          <w:rPr>
            <w:webHidden/>
          </w:rPr>
        </w:r>
        <w:r w:rsidR="00C43243">
          <w:rPr>
            <w:webHidden/>
          </w:rPr>
          <w:fldChar w:fldCharType="separate"/>
        </w:r>
        <w:r w:rsidR="00965124">
          <w:rPr>
            <w:webHidden/>
          </w:rPr>
          <w:t>6</w:t>
        </w:r>
        <w:r w:rsidR="00C43243">
          <w:rPr>
            <w:webHidden/>
          </w:rPr>
          <w:fldChar w:fldCharType="end"/>
        </w:r>
      </w:hyperlink>
    </w:p>
    <w:p w14:paraId="7CD1312A" w14:textId="77777777" w:rsidR="00C43243" w:rsidRDefault="00C43243">
      <w:pPr>
        <w:pStyle w:val="Inhopg2"/>
        <w:rPr>
          <w:rFonts w:asciiTheme="minorHAnsi" w:eastAsiaTheme="minorEastAsia" w:hAnsiTheme="minorHAnsi" w:cstheme="minorBidi"/>
          <w:snapToGrid/>
          <w:kern w:val="0"/>
          <w:sz w:val="22"/>
          <w:szCs w:val="22"/>
          <w:lang w:eastAsia="nl-NL"/>
        </w:rPr>
      </w:pPr>
      <w:hyperlink w:anchor="_Toc508804452" w:history="1">
        <w:r w:rsidRPr="00B07C9F">
          <w:rPr>
            <w:rStyle w:val="Hyperlink"/>
          </w:rPr>
          <w:t>1.1</w:t>
        </w:r>
        <w:r>
          <w:rPr>
            <w:rFonts w:asciiTheme="minorHAnsi" w:eastAsiaTheme="minorEastAsia" w:hAnsiTheme="minorHAnsi" w:cstheme="minorBidi"/>
            <w:snapToGrid/>
            <w:kern w:val="0"/>
            <w:sz w:val="22"/>
            <w:szCs w:val="22"/>
            <w:lang w:eastAsia="nl-NL"/>
          </w:rPr>
          <w:tab/>
        </w:r>
        <w:r w:rsidRPr="00B07C9F">
          <w:rPr>
            <w:rStyle w:val="Hyperlink"/>
          </w:rPr>
          <w:t>Doel</w:t>
        </w:r>
        <w:r>
          <w:rPr>
            <w:webHidden/>
          </w:rPr>
          <w:tab/>
        </w:r>
        <w:r>
          <w:rPr>
            <w:webHidden/>
          </w:rPr>
          <w:fldChar w:fldCharType="begin"/>
        </w:r>
        <w:r>
          <w:rPr>
            <w:webHidden/>
          </w:rPr>
          <w:instrText xml:space="preserve"> PAGEREF _Toc508804452 \h </w:instrText>
        </w:r>
        <w:r>
          <w:rPr>
            <w:webHidden/>
          </w:rPr>
        </w:r>
        <w:r>
          <w:rPr>
            <w:webHidden/>
          </w:rPr>
          <w:fldChar w:fldCharType="separate"/>
        </w:r>
        <w:r w:rsidR="00965124">
          <w:rPr>
            <w:webHidden/>
          </w:rPr>
          <w:t>6</w:t>
        </w:r>
        <w:r>
          <w:rPr>
            <w:webHidden/>
          </w:rPr>
          <w:fldChar w:fldCharType="end"/>
        </w:r>
      </w:hyperlink>
    </w:p>
    <w:p w14:paraId="00580D60" w14:textId="77777777" w:rsidR="00C43243" w:rsidRDefault="00C43243">
      <w:pPr>
        <w:pStyle w:val="Inhopg2"/>
        <w:rPr>
          <w:rFonts w:asciiTheme="minorHAnsi" w:eastAsiaTheme="minorEastAsia" w:hAnsiTheme="minorHAnsi" w:cstheme="minorBidi"/>
          <w:snapToGrid/>
          <w:kern w:val="0"/>
          <w:sz w:val="22"/>
          <w:szCs w:val="22"/>
          <w:lang w:eastAsia="nl-NL"/>
        </w:rPr>
      </w:pPr>
      <w:hyperlink w:anchor="_Toc508804453" w:history="1">
        <w:r w:rsidRPr="00B07C9F">
          <w:rPr>
            <w:rStyle w:val="Hyperlink"/>
          </w:rPr>
          <w:t>1.2</w:t>
        </w:r>
        <w:r>
          <w:rPr>
            <w:rFonts w:asciiTheme="minorHAnsi" w:eastAsiaTheme="minorEastAsia" w:hAnsiTheme="minorHAnsi" w:cstheme="minorBidi"/>
            <w:snapToGrid/>
            <w:kern w:val="0"/>
            <w:sz w:val="22"/>
            <w:szCs w:val="22"/>
            <w:lang w:eastAsia="nl-NL"/>
          </w:rPr>
          <w:tab/>
        </w:r>
        <w:r w:rsidRPr="00B07C9F">
          <w:rPr>
            <w:rStyle w:val="Hyperlink"/>
          </w:rPr>
          <w:t>Algemeen</w:t>
        </w:r>
        <w:r>
          <w:rPr>
            <w:webHidden/>
          </w:rPr>
          <w:tab/>
        </w:r>
        <w:r>
          <w:rPr>
            <w:webHidden/>
          </w:rPr>
          <w:fldChar w:fldCharType="begin"/>
        </w:r>
        <w:r>
          <w:rPr>
            <w:webHidden/>
          </w:rPr>
          <w:instrText xml:space="preserve"> PAGEREF _Toc508804453 \h </w:instrText>
        </w:r>
        <w:r>
          <w:rPr>
            <w:webHidden/>
          </w:rPr>
        </w:r>
        <w:r>
          <w:rPr>
            <w:webHidden/>
          </w:rPr>
          <w:fldChar w:fldCharType="separate"/>
        </w:r>
        <w:r w:rsidR="00965124">
          <w:rPr>
            <w:webHidden/>
          </w:rPr>
          <w:t>6</w:t>
        </w:r>
        <w:r>
          <w:rPr>
            <w:webHidden/>
          </w:rPr>
          <w:fldChar w:fldCharType="end"/>
        </w:r>
      </w:hyperlink>
    </w:p>
    <w:p w14:paraId="4D05CBC1" w14:textId="77777777" w:rsidR="00C43243" w:rsidRDefault="00C43243">
      <w:pPr>
        <w:pStyle w:val="Inhopg2"/>
        <w:rPr>
          <w:rFonts w:asciiTheme="minorHAnsi" w:eastAsiaTheme="minorEastAsia" w:hAnsiTheme="minorHAnsi" w:cstheme="minorBidi"/>
          <w:snapToGrid/>
          <w:kern w:val="0"/>
          <w:sz w:val="22"/>
          <w:szCs w:val="22"/>
          <w:lang w:eastAsia="nl-NL"/>
        </w:rPr>
      </w:pPr>
      <w:hyperlink w:anchor="_Toc508804454" w:history="1">
        <w:r w:rsidRPr="00B07C9F">
          <w:rPr>
            <w:rStyle w:val="Hyperlink"/>
          </w:rPr>
          <w:t>1.3</w:t>
        </w:r>
        <w:r>
          <w:rPr>
            <w:rFonts w:asciiTheme="minorHAnsi" w:eastAsiaTheme="minorEastAsia" w:hAnsiTheme="minorHAnsi" w:cstheme="minorBidi"/>
            <w:snapToGrid/>
            <w:kern w:val="0"/>
            <w:sz w:val="22"/>
            <w:szCs w:val="22"/>
            <w:lang w:eastAsia="nl-NL"/>
          </w:rPr>
          <w:tab/>
        </w:r>
        <w:r w:rsidRPr="00B07C9F">
          <w:rPr>
            <w:rStyle w:val="Hyperlink"/>
          </w:rPr>
          <w:t>Referenties</w:t>
        </w:r>
        <w:r>
          <w:rPr>
            <w:webHidden/>
          </w:rPr>
          <w:tab/>
        </w:r>
        <w:r>
          <w:rPr>
            <w:webHidden/>
          </w:rPr>
          <w:fldChar w:fldCharType="begin"/>
        </w:r>
        <w:r>
          <w:rPr>
            <w:webHidden/>
          </w:rPr>
          <w:instrText xml:space="preserve"> PAGEREF _Toc508804454 \h </w:instrText>
        </w:r>
        <w:r>
          <w:rPr>
            <w:webHidden/>
          </w:rPr>
        </w:r>
        <w:r>
          <w:rPr>
            <w:webHidden/>
          </w:rPr>
          <w:fldChar w:fldCharType="separate"/>
        </w:r>
        <w:r w:rsidR="00965124">
          <w:rPr>
            <w:webHidden/>
          </w:rPr>
          <w:t>7</w:t>
        </w:r>
        <w:r>
          <w:rPr>
            <w:webHidden/>
          </w:rPr>
          <w:fldChar w:fldCharType="end"/>
        </w:r>
      </w:hyperlink>
    </w:p>
    <w:p w14:paraId="72668793" w14:textId="77777777" w:rsidR="00C43243" w:rsidRDefault="00C43243">
      <w:pPr>
        <w:pStyle w:val="Inhopg1"/>
        <w:rPr>
          <w:rFonts w:asciiTheme="minorHAnsi" w:eastAsiaTheme="minorEastAsia" w:hAnsiTheme="minorHAnsi" w:cstheme="minorBidi"/>
          <w:b w:val="0"/>
          <w:bCs w:val="0"/>
          <w:snapToGrid/>
          <w:kern w:val="0"/>
          <w:sz w:val="22"/>
          <w:szCs w:val="22"/>
          <w:lang w:eastAsia="nl-NL"/>
        </w:rPr>
      </w:pPr>
      <w:hyperlink w:anchor="_Toc508804455" w:history="1">
        <w:r w:rsidRPr="00B07C9F">
          <w:rPr>
            <w:rStyle w:val="Hyperlink"/>
          </w:rPr>
          <w:t>2</w:t>
        </w:r>
        <w:r>
          <w:rPr>
            <w:rFonts w:asciiTheme="minorHAnsi" w:eastAsiaTheme="minorEastAsia" w:hAnsiTheme="minorHAnsi" w:cstheme="minorBidi"/>
            <w:b w:val="0"/>
            <w:bCs w:val="0"/>
            <w:snapToGrid/>
            <w:kern w:val="0"/>
            <w:sz w:val="22"/>
            <w:szCs w:val="22"/>
            <w:lang w:eastAsia="nl-NL"/>
          </w:rPr>
          <w:tab/>
        </w:r>
        <w:r w:rsidRPr="00B07C9F">
          <w:rPr>
            <w:rStyle w:val="Hyperlink"/>
          </w:rPr>
          <w:t>BLG Hypotheekakte</w:t>
        </w:r>
        <w:r>
          <w:rPr>
            <w:webHidden/>
          </w:rPr>
          <w:tab/>
        </w:r>
        <w:r>
          <w:rPr>
            <w:webHidden/>
          </w:rPr>
          <w:fldChar w:fldCharType="begin"/>
        </w:r>
        <w:r>
          <w:rPr>
            <w:webHidden/>
          </w:rPr>
          <w:instrText xml:space="preserve"> PAGEREF _Toc508804455 \h </w:instrText>
        </w:r>
        <w:r>
          <w:rPr>
            <w:webHidden/>
          </w:rPr>
        </w:r>
        <w:r>
          <w:rPr>
            <w:webHidden/>
          </w:rPr>
          <w:fldChar w:fldCharType="separate"/>
        </w:r>
        <w:r w:rsidR="00965124">
          <w:rPr>
            <w:webHidden/>
          </w:rPr>
          <w:t>8</w:t>
        </w:r>
        <w:r>
          <w:rPr>
            <w:webHidden/>
          </w:rPr>
          <w:fldChar w:fldCharType="end"/>
        </w:r>
      </w:hyperlink>
    </w:p>
    <w:p w14:paraId="626C002C" w14:textId="77777777" w:rsidR="00C43243" w:rsidRDefault="00C43243">
      <w:pPr>
        <w:pStyle w:val="Inhopg2"/>
        <w:rPr>
          <w:rFonts w:asciiTheme="minorHAnsi" w:eastAsiaTheme="minorEastAsia" w:hAnsiTheme="minorHAnsi" w:cstheme="minorBidi"/>
          <w:snapToGrid/>
          <w:kern w:val="0"/>
          <w:sz w:val="22"/>
          <w:szCs w:val="22"/>
          <w:lang w:eastAsia="nl-NL"/>
        </w:rPr>
      </w:pPr>
      <w:hyperlink w:anchor="_Toc508804456" w:history="1">
        <w:r w:rsidRPr="00B07C9F">
          <w:rPr>
            <w:rStyle w:val="Hyperlink"/>
          </w:rPr>
          <w:t>2.1</w:t>
        </w:r>
        <w:r>
          <w:rPr>
            <w:rFonts w:asciiTheme="minorHAnsi" w:eastAsiaTheme="minorEastAsia" w:hAnsiTheme="minorHAnsi" w:cstheme="minorBidi"/>
            <w:snapToGrid/>
            <w:kern w:val="0"/>
            <w:sz w:val="22"/>
            <w:szCs w:val="22"/>
            <w:lang w:eastAsia="nl-NL"/>
          </w:rPr>
          <w:tab/>
        </w:r>
        <w:r w:rsidRPr="00B07C9F">
          <w:rPr>
            <w:rStyle w:val="Hyperlink"/>
          </w:rPr>
          <w:t>Equivalentieverklaring</w:t>
        </w:r>
        <w:r>
          <w:rPr>
            <w:webHidden/>
          </w:rPr>
          <w:tab/>
        </w:r>
        <w:r>
          <w:rPr>
            <w:webHidden/>
          </w:rPr>
          <w:fldChar w:fldCharType="begin"/>
        </w:r>
        <w:r>
          <w:rPr>
            <w:webHidden/>
          </w:rPr>
          <w:instrText xml:space="preserve"> PAGEREF _Toc508804456 \h </w:instrText>
        </w:r>
        <w:r>
          <w:rPr>
            <w:webHidden/>
          </w:rPr>
        </w:r>
        <w:r>
          <w:rPr>
            <w:webHidden/>
          </w:rPr>
          <w:fldChar w:fldCharType="separate"/>
        </w:r>
        <w:r w:rsidR="00965124">
          <w:rPr>
            <w:webHidden/>
          </w:rPr>
          <w:t>8</w:t>
        </w:r>
        <w:r>
          <w:rPr>
            <w:webHidden/>
          </w:rPr>
          <w:fldChar w:fldCharType="end"/>
        </w:r>
      </w:hyperlink>
    </w:p>
    <w:p w14:paraId="644F75DE" w14:textId="77777777" w:rsidR="00C43243" w:rsidRDefault="00C43243">
      <w:pPr>
        <w:pStyle w:val="Inhopg2"/>
        <w:rPr>
          <w:rFonts w:asciiTheme="minorHAnsi" w:eastAsiaTheme="minorEastAsia" w:hAnsiTheme="minorHAnsi" w:cstheme="minorBidi"/>
          <w:snapToGrid/>
          <w:kern w:val="0"/>
          <w:sz w:val="22"/>
          <w:szCs w:val="22"/>
          <w:lang w:eastAsia="nl-NL"/>
        </w:rPr>
      </w:pPr>
      <w:hyperlink w:anchor="_Toc508804457" w:history="1">
        <w:r w:rsidRPr="00B07C9F">
          <w:rPr>
            <w:rStyle w:val="Hyperlink"/>
          </w:rPr>
          <w:t>2.2</w:t>
        </w:r>
        <w:r>
          <w:rPr>
            <w:rFonts w:asciiTheme="minorHAnsi" w:eastAsiaTheme="minorEastAsia" w:hAnsiTheme="minorHAnsi" w:cstheme="minorBidi"/>
            <w:snapToGrid/>
            <w:kern w:val="0"/>
            <w:sz w:val="22"/>
            <w:szCs w:val="22"/>
            <w:lang w:eastAsia="nl-NL"/>
          </w:rPr>
          <w:tab/>
        </w:r>
        <w:r w:rsidRPr="00B07C9F">
          <w:rPr>
            <w:rStyle w:val="Hyperlink"/>
          </w:rPr>
          <w:t>Titel</w:t>
        </w:r>
        <w:r>
          <w:rPr>
            <w:webHidden/>
          </w:rPr>
          <w:tab/>
        </w:r>
        <w:r>
          <w:rPr>
            <w:webHidden/>
          </w:rPr>
          <w:fldChar w:fldCharType="begin"/>
        </w:r>
        <w:r>
          <w:rPr>
            <w:webHidden/>
          </w:rPr>
          <w:instrText xml:space="preserve"> PAGEREF _Toc508804457 \h </w:instrText>
        </w:r>
        <w:r>
          <w:rPr>
            <w:webHidden/>
          </w:rPr>
        </w:r>
        <w:r>
          <w:rPr>
            <w:webHidden/>
          </w:rPr>
          <w:fldChar w:fldCharType="separate"/>
        </w:r>
        <w:r w:rsidR="00965124">
          <w:rPr>
            <w:webHidden/>
          </w:rPr>
          <w:t>8</w:t>
        </w:r>
        <w:r>
          <w:rPr>
            <w:webHidden/>
          </w:rPr>
          <w:fldChar w:fldCharType="end"/>
        </w:r>
      </w:hyperlink>
    </w:p>
    <w:p w14:paraId="5769B657" w14:textId="77777777" w:rsidR="00C43243" w:rsidRDefault="00C43243">
      <w:pPr>
        <w:pStyle w:val="Inhopg2"/>
        <w:rPr>
          <w:rFonts w:asciiTheme="minorHAnsi" w:eastAsiaTheme="minorEastAsia" w:hAnsiTheme="minorHAnsi" w:cstheme="minorBidi"/>
          <w:snapToGrid/>
          <w:kern w:val="0"/>
          <w:sz w:val="22"/>
          <w:szCs w:val="22"/>
          <w:lang w:eastAsia="nl-NL"/>
        </w:rPr>
      </w:pPr>
      <w:hyperlink w:anchor="_Toc508804458" w:history="1">
        <w:r w:rsidRPr="00B07C9F">
          <w:rPr>
            <w:rStyle w:val="Hyperlink"/>
          </w:rPr>
          <w:t>2.3</w:t>
        </w:r>
        <w:r>
          <w:rPr>
            <w:rFonts w:asciiTheme="minorHAnsi" w:eastAsiaTheme="minorEastAsia" w:hAnsiTheme="minorHAnsi" w:cstheme="minorBidi"/>
            <w:snapToGrid/>
            <w:kern w:val="0"/>
            <w:sz w:val="22"/>
            <w:szCs w:val="22"/>
            <w:lang w:eastAsia="nl-NL"/>
          </w:rPr>
          <w:tab/>
        </w:r>
        <w:r w:rsidRPr="00B07C9F">
          <w:rPr>
            <w:rStyle w:val="Hyperlink"/>
          </w:rPr>
          <w:t>Aanhef</w:t>
        </w:r>
        <w:r>
          <w:rPr>
            <w:webHidden/>
          </w:rPr>
          <w:tab/>
        </w:r>
        <w:r>
          <w:rPr>
            <w:webHidden/>
          </w:rPr>
          <w:fldChar w:fldCharType="begin"/>
        </w:r>
        <w:r>
          <w:rPr>
            <w:webHidden/>
          </w:rPr>
          <w:instrText xml:space="preserve"> PAGEREF _Toc508804458 \h </w:instrText>
        </w:r>
        <w:r>
          <w:rPr>
            <w:webHidden/>
          </w:rPr>
        </w:r>
        <w:r>
          <w:rPr>
            <w:webHidden/>
          </w:rPr>
          <w:fldChar w:fldCharType="separate"/>
        </w:r>
        <w:r w:rsidR="00965124">
          <w:rPr>
            <w:webHidden/>
          </w:rPr>
          <w:t>9</w:t>
        </w:r>
        <w:r>
          <w:rPr>
            <w:webHidden/>
          </w:rPr>
          <w:fldChar w:fldCharType="end"/>
        </w:r>
      </w:hyperlink>
    </w:p>
    <w:p w14:paraId="0D8508A4" w14:textId="77777777" w:rsidR="00C43243" w:rsidRDefault="00C43243">
      <w:pPr>
        <w:pStyle w:val="Inhopg2"/>
        <w:rPr>
          <w:rFonts w:asciiTheme="minorHAnsi" w:eastAsiaTheme="minorEastAsia" w:hAnsiTheme="minorHAnsi" w:cstheme="minorBidi"/>
          <w:snapToGrid/>
          <w:kern w:val="0"/>
          <w:sz w:val="22"/>
          <w:szCs w:val="22"/>
          <w:lang w:eastAsia="nl-NL"/>
        </w:rPr>
      </w:pPr>
      <w:hyperlink w:anchor="_Toc508804459" w:history="1">
        <w:r w:rsidRPr="00B07C9F">
          <w:rPr>
            <w:rStyle w:val="Hyperlink"/>
          </w:rPr>
          <w:t>2.4</w:t>
        </w:r>
        <w:r>
          <w:rPr>
            <w:rFonts w:asciiTheme="minorHAnsi" w:eastAsiaTheme="minorEastAsia" w:hAnsiTheme="minorHAnsi" w:cstheme="minorBidi"/>
            <w:snapToGrid/>
            <w:kern w:val="0"/>
            <w:sz w:val="22"/>
            <w:szCs w:val="22"/>
            <w:lang w:eastAsia="nl-NL"/>
          </w:rPr>
          <w:tab/>
        </w:r>
        <w:r w:rsidRPr="00B07C9F">
          <w:rPr>
            <w:rStyle w:val="Hyperlink"/>
          </w:rPr>
          <w:t>Partijen</w:t>
        </w:r>
        <w:r>
          <w:rPr>
            <w:webHidden/>
          </w:rPr>
          <w:tab/>
        </w:r>
        <w:r>
          <w:rPr>
            <w:webHidden/>
          </w:rPr>
          <w:fldChar w:fldCharType="begin"/>
        </w:r>
        <w:r>
          <w:rPr>
            <w:webHidden/>
          </w:rPr>
          <w:instrText xml:space="preserve"> PAGEREF _Toc508804459 \h </w:instrText>
        </w:r>
        <w:r>
          <w:rPr>
            <w:webHidden/>
          </w:rPr>
        </w:r>
        <w:r>
          <w:rPr>
            <w:webHidden/>
          </w:rPr>
          <w:fldChar w:fldCharType="separate"/>
        </w:r>
        <w:r w:rsidR="00965124">
          <w:rPr>
            <w:webHidden/>
          </w:rPr>
          <w:t>9</w:t>
        </w:r>
        <w:r>
          <w:rPr>
            <w:webHidden/>
          </w:rPr>
          <w:fldChar w:fldCharType="end"/>
        </w:r>
      </w:hyperlink>
    </w:p>
    <w:p w14:paraId="43A937AC" w14:textId="77777777" w:rsidR="00C43243" w:rsidRDefault="00C43243">
      <w:pPr>
        <w:pStyle w:val="Inhopg3"/>
        <w:rPr>
          <w:rFonts w:asciiTheme="minorHAnsi" w:eastAsiaTheme="minorEastAsia" w:hAnsiTheme="minorHAnsi" w:cstheme="minorBidi"/>
          <w:snapToGrid/>
          <w:kern w:val="0"/>
          <w:sz w:val="22"/>
          <w:szCs w:val="22"/>
          <w:lang w:eastAsia="nl-NL"/>
        </w:rPr>
      </w:pPr>
      <w:hyperlink w:anchor="_Toc508804460" w:history="1">
        <w:r w:rsidRPr="00B07C9F">
          <w:rPr>
            <w:rStyle w:val="Hyperlink"/>
          </w:rPr>
          <w:t>2.4.1</w:t>
        </w:r>
        <w:r>
          <w:rPr>
            <w:rFonts w:asciiTheme="minorHAnsi" w:eastAsiaTheme="minorEastAsia" w:hAnsiTheme="minorHAnsi" w:cstheme="minorBidi"/>
            <w:snapToGrid/>
            <w:kern w:val="0"/>
            <w:sz w:val="22"/>
            <w:szCs w:val="22"/>
            <w:lang w:eastAsia="nl-NL"/>
          </w:rPr>
          <w:tab/>
        </w:r>
        <w:r w:rsidRPr="00B07C9F">
          <w:rPr>
            <w:rStyle w:val="Hyperlink"/>
          </w:rPr>
          <w:t>Geldnemer</w:t>
        </w:r>
        <w:r>
          <w:rPr>
            <w:webHidden/>
          </w:rPr>
          <w:tab/>
        </w:r>
        <w:r>
          <w:rPr>
            <w:webHidden/>
          </w:rPr>
          <w:fldChar w:fldCharType="begin"/>
        </w:r>
        <w:r>
          <w:rPr>
            <w:webHidden/>
          </w:rPr>
          <w:instrText xml:space="preserve"> PAGEREF _Toc508804460 \h </w:instrText>
        </w:r>
        <w:r>
          <w:rPr>
            <w:webHidden/>
          </w:rPr>
        </w:r>
        <w:r>
          <w:rPr>
            <w:webHidden/>
          </w:rPr>
          <w:fldChar w:fldCharType="separate"/>
        </w:r>
        <w:r w:rsidR="00965124">
          <w:rPr>
            <w:webHidden/>
          </w:rPr>
          <w:t>9</w:t>
        </w:r>
        <w:r>
          <w:rPr>
            <w:webHidden/>
          </w:rPr>
          <w:fldChar w:fldCharType="end"/>
        </w:r>
      </w:hyperlink>
    </w:p>
    <w:p w14:paraId="4DC98EE3" w14:textId="77777777" w:rsidR="00C43243" w:rsidRDefault="00C43243">
      <w:pPr>
        <w:pStyle w:val="Inhopg3"/>
        <w:rPr>
          <w:rFonts w:asciiTheme="minorHAnsi" w:eastAsiaTheme="minorEastAsia" w:hAnsiTheme="minorHAnsi" w:cstheme="minorBidi"/>
          <w:snapToGrid/>
          <w:kern w:val="0"/>
          <w:sz w:val="22"/>
          <w:szCs w:val="22"/>
          <w:lang w:eastAsia="nl-NL"/>
        </w:rPr>
      </w:pPr>
      <w:hyperlink w:anchor="_Toc508804461" w:history="1">
        <w:r w:rsidRPr="00B07C9F">
          <w:rPr>
            <w:rStyle w:val="Hyperlink"/>
          </w:rPr>
          <w:t>2.4.2</w:t>
        </w:r>
        <w:r>
          <w:rPr>
            <w:rFonts w:asciiTheme="minorHAnsi" w:eastAsiaTheme="minorEastAsia" w:hAnsiTheme="minorHAnsi" w:cstheme="minorBidi"/>
            <w:snapToGrid/>
            <w:kern w:val="0"/>
            <w:sz w:val="22"/>
            <w:szCs w:val="22"/>
            <w:lang w:eastAsia="nl-NL"/>
          </w:rPr>
          <w:tab/>
        </w:r>
        <w:r w:rsidRPr="00B07C9F">
          <w:rPr>
            <w:rStyle w:val="Hyperlink"/>
          </w:rPr>
          <w:t>Hypotheekbank</w:t>
        </w:r>
        <w:r>
          <w:rPr>
            <w:webHidden/>
          </w:rPr>
          <w:tab/>
        </w:r>
        <w:r>
          <w:rPr>
            <w:webHidden/>
          </w:rPr>
          <w:fldChar w:fldCharType="begin"/>
        </w:r>
        <w:r>
          <w:rPr>
            <w:webHidden/>
          </w:rPr>
          <w:instrText xml:space="preserve"> PAGEREF _Toc508804461 \h </w:instrText>
        </w:r>
        <w:r>
          <w:rPr>
            <w:webHidden/>
          </w:rPr>
        </w:r>
        <w:r>
          <w:rPr>
            <w:webHidden/>
          </w:rPr>
          <w:fldChar w:fldCharType="separate"/>
        </w:r>
        <w:r w:rsidR="00965124">
          <w:rPr>
            <w:webHidden/>
          </w:rPr>
          <w:t>11</w:t>
        </w:r>
        <w:r>
          <w:rPr>
            <w:webHidden/>
          </w:rPr>
          <w:fldChar w:fldCharType="end"/>
        </w:r>
      </w:hyperlink>
    </w:p>
    <w:p w14:paraId="487B664B" w14:textId="77777777" w:rsidR="00C43243" w:rsidRDefault="00C43243">
      <w:pPr>
        <w:pStyle w:val="Inhopg2"/>
        <w:rPr>
          <w:rFonts w:asciiTheme="minorHAnsi" w:eastAsiaTheme="minorEastAsia" w:hAnsiTheme="minorHAnsi" w:cstheme="minorBidi"/>
          <w:snapToGrid/>
          <w:kern w:val="0"/>
          <w:sz w:val="22"/>
          <w:szCs w:val="22"/>
          <w:lang w:eastAsia="nl-NL"/>
        </w:rPr>
      </w:pPr>
      <w:hyperlink w:anchor="_Toc508804462" w:history="1">
        <w:r w:rsidRPr="00B07C9F">
          <w:rPr>
            <w:rStyle w:val="Hyperlink"/>
          </w:rPr>
          <w:t>2.5</w:t>
        </w:r>
        <w:r>
          <w:rPr>
            <w:rFonts w:asciiTheme="minorHAnsi" w:eastAsiaTheme="minorEastAsia" w:hAnsiTheme="minorHAnsi" w:cstheme="minorBidi"/>
            <w:snapToGrid/>
            <w:kern w:val="0"/>
            <w:sz w:val="22"/>
            <w:szCs w:val="22"/>
            <w:lang w:eastAsia="nl-NL"/>
          </w:rPr>
          <w:tab/>
        </w:r>
        <w:r w:rsidRPr="00B07C9F">
          <w:rPr>
            <w:rStyle w:val="Hyperlink"/>
          </w:rPr>
          <w:t>Lening</w:t>
        </w:r>
        <w:r>
          <w:rPr>
            <w:webHidden/>
          </w:rPr>
          <w:tab/>
        </w:r>
        <w:r>
          <w:rPr>
            <w:webHidden/>
          </w:rPr>
          <w:fldChar w:fldCharType="begin"/>
        </w:r>
        <w:r>
          <w:rPr>
            <w:webHidden/>
          </w:rPr>
          <w:instrText xml:space="preserve"> PAGEREF _Toc508804462 \h </w:instrText>
        </w:r>
        <w:r>
          <w:rPr>
            <w:webHidden/>
          </w:rPr>
        </w:r>
        <w:r>
          <w:rPr>
            <w:webHidden/>
          </w:rPr>
          <w:fldChar w:fldCharType="separate"/>
        </w:r>
        <w:r w:rsidR="00965124">
          <w:rPr>
            <w:webHidden/>
          </w:rPr>
          <w:t>13</w:t>
        </w:r>
        <w:r>
          <w:rPr>
            <w:webHidden/>
          </w:rPr>
          <w:fldChar w:fldCharType="end"/>
        </w:r>
      </w:hyperlink>
    </w:p>
    <w:p w14:paraId="41101E31" w14:textId="77777777" w:rsidR="00C43243" w:rsidRDefault="00C43243">
      <w:pPr>
        <w:pStyle w:val="Inhopg2"/>
        <w:rPr>
          <w:rFonts w:asciiTheme="minorHAnsi" w:eastAsiaTheme="minorEastAsia" w:hAnsiTheme="minorHAnsi" w:cstheme="minorBidi"/>
          <w:snapToGrid/>
          <w:kern w:val="0"/>
          <w:sz w:val="22"/>
          <w:szCs w:val="22"/>
          <w:lang w:eastAsia="nl-NL"/>
        </w:rPr>
      </w:pPr>
      <w:hyperlink w:anchor="_Toc508804463" w:history="1">
        <w:r w:rsidRPr="00B07C9F">
          <w:rPr>
            <w:rStyle w:val="Hyperlink"/>
          </w:rPr>
          <w:t>2.6</w:t>
        </w:r>
        <w:r>
          <w:rPr>
            <w:rFonts w:asciiTheme="minorHAnsi" w:eastAsiaTheme="minorEastAsia" w:hAnsiTheme="minorHAnsi" w:cstheme="minorBidi"/>
            <w:snapToGrid/>
            <w:kern w:val="0"/>
            <w:sz w:val="22"/>
            <w:szCs w:val="22"/>
            <w:lang w:eastAsia="nl-NL"/>
          </w:rPr>
          <w:tab/>
        </w:r>
        <w:r w:rsidRPr="00B07C9F">
          <w:rPr>
            <w:rStyle w:val="Hyperlink"/>
          </w:rPr>
          <w:t>Vestiging hypotheekrecht</w:t>
        </w:r>
        <w:r>
          <w:rPr>
            <w:webHidden/>
          </w:rPr>
          <w:tab/>
        </w:r>
        <w:r>
          <w:rPr>
            <w:webHidden/>
          </w:rPr>
          <w:fldChar w:fldCharType="begin"/>
        </w:r>
        <w:r>
          <w:rPr>
            <w:webHidden/>
          </w:rPr>
          <w:instrText xml:space="preserve"> PAGEREF _Toc508804463 \h </w:instrText>
        </w:r>
        <w:r>
          <w:rPr>
            <w:webHidden/>
          </w:rPr>
        </w:r>
        <w:r>
          <w:rPr>
            <w:webHidden/>
          </w:rPr>
          <w:fldChar w:fldCharType="separate"/>
        </w:r>
        <w:r w:rsidR="00965124">
          <w:rPr>
            <w:webHidden/>
          </w:rPr>
          <w:t>14</w:t>
        </w:r>
        <w:r>
          <w:rPr>
            <w:webHidden/>
          </w:rPr>
          <w:fldChar w:fldCharType="end"/>
        </w:r>
      </w:hyperlink>
    </w:p>
    <w:p w14:paraId="22631A90" w14:textId="77777777" w:rsidR="00C43243" w:rsidRDefault="00C43243">
      <w:pPr>
        <w:pStyle w:val="Inhopg2"/>
        <w:rPr>
          <w:rFonts w:asciiTheme="minorHAnsi" w:eastAsiaTheme="minorEastAsia" w:hAnsiTheme="minorHAnsi" w:cstheme="minorBidi"/>
          <w:snapToGrid/>
          <w:kern w:val="0"/>
          <w:sz w:val="22"/>
          <w:szCs w:val="22"/>
          <w:lang w:eastAsia="nl-NL"/>
        </w:rPr>
      </w:pPr>
      <w:hyperlink w:anchor="_Toc508804464" w:history="1">
        <w:r w:rsidRPr="00B07C9F">
          <w:rPr>
            <w:rStyle w:val="Hyperlink"/>
          </w:rPr>
          <w:t>2.7</w:t>
        </w:r>
        <w:r>
          <w:rPr>
            <w:rFonts w:asciiTheme="minorHAnsi" w:eastAsiaTheme="minorEastAsia" w:hAnsiTheme="minorHAnsi" w:cstheme="minorBidi"/>
            <w:snapToGrid/>
            <w:kern w:val="0"/>
            <w:sz w:val="22"/>
            <w:szCs w:val="22"/>
            <w:lang w:eastAsia="nl-NL"/>
          </w:rPr>
          <w:tab/>
        </w:r>
        <w:r w:rsidRPr="00B07C9F">
          <w:rPr>
            <w:rStyle w:val="Hyperlink"/>
          </w:rPr>
          <w:t>Onderpand</w:t>
        </w:r>
        <w:r>
          <w:rPr>
            <w:webHidden/>
          </w:rPr>
          <w:tab/>
        </w:r>
        <w:r>
          <w:rPr>
            <w:webHidden/>
          </w:rPr>
          <w:fldChar w:fldCharType="begin"/>
        </w:r>
        <w:r>
          <w:rPr>
            <w:webHidden/>
          </w:rPr>
          <w:instrText xml:space="preserve"> PAGEREF _Toc508804464 \h </w:instrText>
        </w:r>
        <w:r>
          <w:rPr>
            <w:webHidden/>
          </w:rPr>
        </w:r>
        <w:r>
          <w:rPr>
            <w:webHidden/>
          </w:rPr>
          <w:fldChar w:fldCharType="separate"/>
        </w:r>
        <w:r w:rsidR="00965124">
          <w:rPr>
            <w:webHidden/>
          </w:rPr>
          <w:t>16</w:t>
        </w:r>
        <w:r>
          <w:rPr>
            <w:webHidden/>
          </w:rPr>
          <w:fldChar w:fldCharType="end"/>
        </w:r>
      </w:hyperlink>
    </w:p>
    <w:p w14:paraId="4EFEDB35" w14:textId="77777777" w:rsidR="00C43243" w:rsidRDefault="00C43243">
      <w:pPr>
        <w:pStyle w:val="Inhopg2"/>
        <w:rPr>
          <w:rFonts w:asciiTheme="minorHAnsi" w:eastAsiaTheme="minorEastAsia" w:hAnsiTheme="minorHAnsi" w:cstheme="minorBidi"/>
          <w:snapToGrid/>
          <w:kern w:val="0"/>
          <w:sz w:val="22"/>
          <w:szCs w:val="22"/>
          <w:lang w:eastAsia="nl-NL"/>
        </w:rPr>
      </w:pPr>
      <w:hyperlink w:anchor="_Toc508804465" w:history="1">
        <w:r w:rsidRPr="00B07C9F">
          <w:rPr>
            <w:rStyle w:val="Hyperlink"/>
          </w:rPr>
          <w:t>2.8</w:t>
        </w:r>
        <w:r>
          <w:rPr>
            <w:rFonts w:asciiTheme="minorHAnsi" w:eastAsiaTheme="minorEastAsia" w:hAnsiTheme="minorHAnsi" w:cstheme="minorBidi"/>
            <w:snapToGrid/>
            <w:kern w:val="0"/>
            <w:sz w:val="22"/>
            <w:szCs w:val="22"/>
            <w:lang w:eastAsia="nl-NL"/>
          </w:rPr>
          <w:tab/>
        </w:r>
        <w:r w:rsidRPr="00B07C9F">
          <w:rPr>
            <w:rStyle w:val="Hyperlink"/>
          </w:rPr>
          <w:t>Overbruggingshypotheek</w:t>
        </w:r>
        <w:r>
          <w:rPr>
            <w:webHidden/>
          </w:rPr>
          <w:tab/>
        </w:r>
        <w:r>
          <w:rPr>
            <w:webHidden/>
          </w:rPr>
          <w:fldChar w:fldCharType="begin"/>
        </w:r>
        <w:r>
          <w:rPr>
            <w:webHidden/>
          </w:rPr>
          <w:instrText xml:space="preserve"> PAGEREF _Toc508804465 \h </w:instrText>
        </w:r>
        <w:r>
          <w:rPr>
            <w:webHidden/>
          </w:rPr>
        </w:r>
        <w:r>
          <w:rPr>
            <w:webHidden/>
          </w:rPr>
          <w:fldChar w:fldCharType="separate"/>
        </w:r>
        <w:r w:rsidR="00965124">
          <w:rPr>
            <w:webHidden/>
          </w:rPr>
          <w:t>17</w:t>
        </w:r>
        <w:r>
          <w:rPr>
            <w:webHidden/>
          </w:rPr>
          <w:fldChar w:fldCharType="end"/>
        </w:r>
      </w:hyperlink>
    </w:p>
    <w:p w14:paraId="222C5261" w14:textId="77777777" w:rsidR="00C43243" w:rsidRDefault="00C43243">
      <w:pPr>
        <w:pStyle w:val="Inhopg2"/>
        <w:rPr>
          <w:rFonts w:asciiTheme="minorHAnsi" w:eastAsiaTheme="minorEastAsia" w:hAnsiTheme="minorHAnsi" w:cstheme="minorBidi"/>
          <w:snapToGrid/>
          <w:kern w:val="0"/>
          <w:sz w:val="22"/>
          <w:szCs w:val="22"/>
          <w:lang w:eastAsia="nl-NL"/>
        </w:rPr>
      </w:pPr>
      <w:hyperlink w:anchor="_Toc508804466" w:history="1">
        <w:r w:rsidRPr="00B07C9F">
          <w:rPr>
            <w:rStyle w:val="Hyperlink"/>
          </w:rPr>
          <w:t>2.9</w:t>
        </w:r>
        <w:r>
          <w:rPr>
            <w:rFonts w:asciiTheme="minorHAnsi" w:eastAsiaTheme="minorEastAsia" w:hAnsiTheme="minorHAnsi" w:cstheme="minorBidi"/>
            <w:snapToGrid/>
            <w:kern w:val="0"/>
            <w:sz w:val="22"/>
            <w:szCs w:val="22"/>
            <w:lang w:eastAsia="nl-NL"/>
          </w:rPr>
          <w:tab/>
        </w:r>
        <w:r w:rsidRPr="00B07C9F">
          <w:rPr>
            <w:rStyle w:val="Hyperlink"/>
          </w:rPr>
          <w:t>Afsluiting</w:t>
        </w:r>
        <w:r>
          <w:rPr>
            <w:webHidden/>
          </w:rPr>
          <w:tab/>
        </w:r>
        <w:r>
          <w:rPr>
            <w:webHidden/>
          </w:rPr>
          <w:fldChar w:fldCharType="begin"/>
        </w:r>
        <w:r>
          <w:rPr>
            <w:webHidden/>
          </w:rPr>
          <w:instrText xml:space="preserve"> PAGEREF _Toc508804466 \h </w:instrText>
        </w:r>
        <w:r>
          <w:rPr>
            <w:webHidden/>
          </w:rPr>
        </w:r>
        <w:r>
          <w:rPr>
            <w:webHidden/>
          </w:rPr>
          <w:fldChar w:fldCharType="separate"/>
        </w:r>
        <w:r w:rsidR="00965124">
          <w:rPr>
            <w:webHidden/>
          </w:rPr>
          <w:t>18</w:t>
        </w:r>
        <w:r>
          <w:rPr>
            <w:webHidden/>
          </w:rPr>
          <w:fldChar w:fldCharType="end"/>
        </w:r>
      </w:hyperlink>
    </w:p>
    <w:p w14:paraId="196109B7" w14:textId="77777777" w:rsidR="00C43243" w:rsidRDefault="00C43243">
      <w:pPr>
        <w:pStyle w:val="Inhopg2"/>
        <w:rPr>
          <w:rFonts w:asciiTheme="minorHAnsi" w:eastAsiaTheme="minorEastAsia" w:hAnsiTheme="minorHAnsi" w:cstheme="minorBidi"/>
          <w:snapToGrid/>
          <w:kern w:val="0"/>
          <w:sz w:val="22"/>
          <w:szCs w:val="22"/>
          <w:lang w:eastAsia="nl-NL"/>
        </w:rPr>
      </w:pPr>
      <w:hyperlink w:anchor="_Toc508804467" w:history="1">
        <w:r w:rsidRPr="00B07C9F">
          <w:rPr>
            <w:rStyle w:val="Hyperlink"/>
          </w:rPr>
          <w:t>2.10</w:t>
        </w:r>
        <w:r>
          <w:rPr>
            <w:rFonts w:asciiTheme="minorHAnsi" w:eastAsiaTheme="minorEastAsia" w:hAnsiTheme="minorHAnsi" w:cstheme="minorBidi"/>
            <w:snapToGrid/>
            <w:kern w:val="0"/>
            <w:sz w:val="22"/>
            <w:szCs w:val="22"/>
            <w:lang w:eastAsia="nl-NL"/>
          </w:rPr>
          <w:tab/>
        </w:r>
        <w:r w:rsidRPr="00B07C9F">
          <w:rPr>
            <w:rStyle w:val="Hyperlink"/>
          </w:rPr>
          <w:t>Woonplaatskeuze</w:t>
        </w:r>
        <w:r>
          <w:rPr>
            <w:webHidden/>
          </w:rPr>
          <w:tab/>
        </w:r>
        <w:r>
          <w:rPr>
            <w:webHidden/>
          </w:rPr>
          <w:fldChar w:fldCharType="begin"/>
        </w:r>
        <w:r>
          <w:rPr>
            <w:webHidden/>
          </w:rPr>
          <w:instrText xml:space="preserve"> PAGEREF _Toc508804467 \h </w:instrText>
        </w:r>
        <w:r>
          <w:rPr>
            <w:webHidden/>
          </w:rPr>
        </w:r>
        <w:r>
          <w:rPr>
            <w:webHidden/>
          </w:rPr>
          <w:fldChar w:fldCharType="separate"/>
        </w:r>
        <w:r w:rsidR="00965124">
          <w:rPr>
            <w:webHidden/>
          </w:rPr>
          <w:t>19</w:t>
        </w:r>
        <w:r>
          <w:rPr>
            <w:webHidden/>
          </w:rPr>
          <w:fldChar w:fldCharType="end"/>
        </w:r>
      </w:hyperlink>
    </w:p>
    <w:p w14:paraId="3ABE66FB" w14:textId="77777777" w:rsidR="00C43243" w:rsidRDefault="00C43243">
      <w:pPr>
        <w:pStyle w:val="Inhopg2"/>
        <w:rPr>
          <w:rFonts w:asciiTheme="minorHAnsi" w:eastAsiaTheme="minorEastAsia" w:hAnsiTheme="minorHAnsi" w:cstheme="minorBidi"/>
          <w:snapToGrid/>
          <w:kern w:val="0"/>
          <w:sz w:val="22"/>
          <w:szCs w:val="22"/>
          <w:lang w:eastAsia="nl-NL"/>
        </w:rPr>
      </w:pPr>
      <w:hyperlink w:anchor="_Toc508804468" w:history="1">
        <w:r w:rsidRPr="00B07C9F">
          <w:rPr>
            <w:rStyle w:val="Hyperlink"/>
          </w:rPr>
          <w:t>2.11</w:t>
        </w:r>
        <w:r>
          <w:rPr>
            <w:rFonts w:asciiTheme="minorHAnsi" w:eastAsiaTheme="minorEastAsia" w:hAnsiTheme="minorHAnsi" w:cstheme="minorBidi"/>
            <w:snapToGrid/>
            <w:kern w:val="0"/>
            <w:sz w:val="22"/>
            <w:szCs w:val="22"/>
            <w:lang w:eastAsia="nl-NL"/>
          </w:rPr>
          <w:tab/>
        </w:r>
        <w:r w:rsidRPr="00B07C9F">
          <w:rPr>
            <w:rStyle w:val="Hyperlink"/>
          </w:rPr>
          <w:t>Einde kadasterdeel</w:t>
        </w:r>
        <w:r>
          <w:rPr>
            <w:webHidden/>
          </w:rPr>
          <w:tab/>
        </w:r>
        <w:r>
          <w:rPr>
            <w:webHidden/>
          </w:rPr>
          <w:fldChar w:fldCharType="begin"/>
        </w:r>
        <w:r>
          <w:rPr>
            <w:webHidden/>
          </w:rPr>
          <w:instrText xml:space="preserve"> PAGEREF _Toc508804468 \h </w:instrText>
        </w:r>
        <w:r>
          <w:rPr>
            <w:webHidden/>
          </w:rPr>
        </w:r>
        <w:r>
          <w:rPr>
            <w:webHidden/>
          </w:rPr>
          <w:fldChar w:fldCharType="separate"/>
        </w:r>
        <w:r w:rsidR="00965124">
          <w:rPr>
            <w:webHidden/>
          </w:rPr>
          <w:t>20</w:t>
        </w:r>
        <w:r>
          <w:rPr>
            <w:webHidden/>
          </w:rPr>
          <w:fldChar w:fldCharType="end"/>
        </w:r>
      </w:hyperlink>
    </w:p>
    <w:p w14:paraId="3581792F" w14:textId="77777777" w:rsidR="00C43243" w:rsidRDefault="00C43243">
      <w:pPr>
        <w:pStyle w:val="Inhopg2"/>
        <w:rPr>
          <w:rFonts w:asciiTheme="minorHAnsi" w:eastAsiaTheme="minorEastAsia" w:hAnsiTheme="minorHAnsi" w:cstheme="minorBidi"/>
          <w:snapToGrid/>
          <w:kern w:val="0"/>
          <w:sz w:val="22"/>
          <w:szCs w:val="22"/>
          <w:lang w:eastAsia="nl-NL"/>
        </w:rPr>
      </w:pPr>
      <w:hyperlink w:anchor="_Toc508804469" w:history="1">
        <w:r w:rsidRPr="00B07C9F">
          <w:rPr>
            <w:rStyle w:val="Hyperlink"/>
          </w:rPr>
          <w:t>2.12</w:t>
        </w:r>
        <w:r>
          <w:rPr>
            <w:rFonts w:asciiTheme="minorHAnsi" w:eastAsiaTheme="minorEastAsia" w:hAnsiTheme="minorHAnsi" w:cstheme="minorBidi"/>
            <w:snapToGrid/>
            <w:kern w:val="0"/>
            <w:sz w:val="22"/>
            <w:szCs w:val="22"/>
            <w:lang w:eastAsia="nl-NL"/>
          </w:rPr>
          <w:tab/>
        </w:r>
        <w:r w:rsidRPr="00B07C9F">
          <w:rPr>
            <w:rStyle w:val="Hyperlink"/>
          </w:rPr>
          <w:t>Vrije gedeelte</w:t>
        </w:r>
        <w:r>
          <w:rPr>
            <w:webHidden/>
          </w:rPr>
          <w:tab/>
        </w:r>
        <w:r>
          <w:rPr>
            <w:webHidden/>
          </w:rPr>
          <w:fldChar w:fldCharType="begin"/>
        </w:r>
        <w:r>
          <w:rPr>
            <w:webHidden/>
          </w:rPr>
          <w:instrText xml:space="preserve"> PAGEREF _Toc508804469 \h </w:instrText>
        </w:r>
        <w:r>
          <w:rPr>
            <w:webHidden/>
          </w:rPr>
        </w:r>
        <w:r>
          <w:rPr>
            <w:webHidden/>
          </w:rPr>
          <w:fldChar w:fldCharType="separate"/>
        </w:r>
        <w:r w:rsidR="00965124">
          <w:rPr>
            <w:webHidden/>
          </w:rPr>
          <w:t>21</w:t>
        </w:r>
        <w:r>
          <w:rPr>
            <w:webHidden/>
          </w:rPr>
          <w:fldChar w:fldCharType="end"/>
        </w:r>
      </w:hyperlink>
    </w:p>
    <w:p w14:paraId="4312DD49" w14:textId="77777777" w:rsidR="003228A3" w:rsidRPr="00343045" w:rsidRDefault="004A1631">
      <w:r w:rsidRPr="00343045">
        <w:fldChar w:fldCharType="end"/>
      </w:r>
    </w:p>
    <w:p w14:paraId="45C011DC" w14:textId="77777777" w:rsidR="003228A3" w:rsidRPr="00343045" w:rsidRDefault="003228A3"/>
    <w:p w14:paraId="747A04AD" w14:textId="77777777" w:rsidR="004A1631" w:rsidRPr="00343045" w:rsidRDefault="004A1631" w:rsidP="004A1631">
      <w:pPr>
        <w:pStyle w:val="Kop1"/>
        <w:numPr>
          <w:ilvl w:val="0"/>
          <w:numId w:val="1"/>
        </w:numPr>
        <w:rPr>
          <w:lang w:val="nl-NL"/>
        </w:rPr>
      </w:pPr>
      <w:bookmarkStart w:id="28" w:name="bmStartpunt"/>
      <w:bookmarkStart w:id="29" w:name="_Toc498316301"/>
      <w:bookmarkStart w:id="30" w:name="_Toc20728828"/>
      <w:bookmarkStart w:id="31" w:name="_Toc508804451"/>
      <w:bookmarkStart w:id="32" w:name="_Toc179181706"/>
      <w:bookmarkEnd w:id="28"/>
      <w:bookmarkEnd w:id="29"/>
      <w:bookmarkEnd w:id="30"/>
      <w:r w:rsidRPr="00343045">
        <w:rPr>
          <w:lang w:val="nl-NL"/>
        </w:rPr>
        <w:lastRenderedPageBreak/>
        <w:t>Inleiding</w:t>
      </w:r>
      <w:bookmarkEnd w:id="31"/>
    </w:p>
    <w:p w14:paraId="0812664C" w14:textId="77777777" w:rsidR="00987D5A" w:rsidRPr="00343045" w:rsidRDefault="00987D5A" w:rsidP="00987D5A">
      <w:pPr>
        <w:pStyle w:val="Kop2"/>
        <w:numPr>
          <w:ilvl w:val="1"/>
          <w:numId w:val="1"/>
        </w:numPr>
      </w:pPr>
      <w:bookmarkStart w:id="33" w:name="_Toc196114936"/>
      <w:bookmarkStart w:id="34" w:name="_Toc508804452"/>
      <w:r w:rsidRPr="00343045">
        <w:t>Doel</w:t>
      </w:r>
      <w:bookmarkEnd w:id="33"/>
      <w:bookmarkEnd w:id="34"/>
    </w:p>
    <w:p w14:paraId="44EB386B" w14:textId="77777777" w:rsidR="008D0862" w:rsidRDefault="008D0862" w:rsidP="008D0862">
      <w:r w:rsidRPr="00343045">
        <w:t>I</w:t>
      </w:r>
      <w:r>
        <w:t>n dit document wordt beschreven</w:t>
      </w:r>
      <w:r w:rsidRPr="00343045">
        <w:t xml:space="preserve"> hoe het modeldocument voor</w:t>
      </w:r>
      <w:r w:rsidR="00286F0E">
        <w:t xml:space="preserve"> </w:t>
      </w:r>
      <w:r w:rsidR="00C25EEA">
        <w:t>BLG</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0EE02D4D" w14:textId="77777777" w:rsidR="00987D5A" w:rsidRPr="00343045" w:rsidRDefault="00987D5A" w:rsidP="00987D5A"/>
    <w:p w14:paraId="4936A0F0" w14:textId="77777777" w:rsidR="00447EB0" w:rsidRDefault="00447EB0" w:rsidP="00447EB0">
      <w:pPr>
        <w:pStyle w:val="Kop2"/>
        <w:numPr>
          <w:ilvl w:val="1"/>
          <w:numId w:val="1"/>
        </w:numPr>
      </w:pPr>
      <w:bookmarkStart w:id="35" w:name="_Toc212447230"/>
      <w:bookmarkStart w:id="36" w:name="_Toc508804453"/>
      <w:bookmarkStart w:id="37" w:name="_Toc196114937"/>
      <w:r w:rsidRPr="00343045">
        <w:t>Algemeen</w:t>
      </w:r>
      <w:bookmarkEnd w:id="35"/>
      <w:bookmarkEnd w:id="36"/>
    </w:p>
    <w:p w14:paraId="4FC8F958"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6C127CDB" w14:textId="77777777" w:rsidR="009A53F9" w:rsidRDefault="009A53F9" w:rsidP="009A53F9">
      <w:pPr>
        <w:rPr>
          <w:lang w:val="nl"/>
        </w:rPr>
      </w:pPr>
    </w:p>
    <w:p w14:paraId="1C4CE03C"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37"/>
    <w:p w14:paraId="4C432F3E" w14:textId="77777777" w:rsidR="00440164" w:rsidRDefault="00440164" w:rsidP="00A06FC5">
      <w:pPr>
        <w:rPr>
          <w:b/>
        </w:rPr>
      </w:pPr>
    </w:p>
    <w:p w14:paraId="4878485F" w14:textId="77777777" w:rsidR="00EF395F" w:rsidRDefault="00EF395F" w:rsidP="00A06FC5">
      <w:r w:rsidRPr="00EF395F">
        <w:t>Aanvullende</w:t>
      </w:r>
      <w:r>
        <w:t xml:space="preserve"> presentatie beschrijving:</w:t>
      </w:r>
    </w:p>
    <w:p w14:paraId="497D3F1A"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64EA9312" w14:textId="77777777"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B5BD3" w:rsidRPr="00482EB5">
        <w:rPr>
          <w:noProof/>
          <w:lang w:eastAsia="nl-NL"/>
        </w:rPr>
        <w:drawing>
          <wp:inline distT="0" distB="0" distL="0" distR="0" wp14:anchorId="52A84E78" wp14:editId="1DD7366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16191673" w14:textId="77777777" w:rsidR="002B627D" w:rsidRPr="00440164" w:rsidRDefault="002B627D" w:rsidP="00A06FC5">
      <w:pPr>
        <w:rPr>
          <w:b/>
        </w:rPr>
      </w:pPr>
    </w:p>
    <w:p w14:paraId="5B7EE562" w14:textId="77777777" w:rsidR="00BF18B4" w:rsidRPr="00343045" w:rsidRDefault="00BF18B4" w:rsidP="00056C54">
      <w:pPr>
        <w:pStyle w:val="Kop2"/>
        <w:pageBreakBefore/>
      </w:pPr>
      <w:bookmarkStart w:id="38" w:name="_Toc191216332"/>
      <w:bookmarkStart w:id="39" w:name="_Toc191373237"/>
      <w:bookmarkStart w:id="40" w:name="_Toc191216333"/>
      <w:bookmarkStart w:id="41" w:name="_Toc191373238"/>
      <w:bookmarkStart w:id="42" w:name="_Toc508804454"/>
      <w:bookmarkEnd w:id="38"/>
      <w:bookmarkEnd w:id="39"/>
      <w:bookmarkEnd w:id="40"/>
      <w:bookmarkEnd w:id="41"/>
      <w:r w:rsidRPr="00343045">
        <w:lastRenderedPageBreak/>
        <w:t>Referenties</w:t>
      </w:r>
      <w:bookmarkEnd w:id="42"/>
    </w:p>
    <w:p w14:paraId="2E32D5DE"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094"/>
      </w:tblGrid>
      <w:tr w:rsidR="00D048E0" w:rsidRPr="00DB7FA4" w14:paraId="3D859D44" w14:textId="77777777" w:rsidTr="00D048E0">
        <w:tc>
          <w:tcPr>
            <w:tcW w:w="556" w:type="dxa"/>
            <w:shd w:val="clear" w:color="auto" w:fill="CCCCCC"/>
          </w:tcPr>
          <w:p w14:paraId="6F436363" w14:textId="77777777" w:rsidR="00D048E0" w:rsidRPr="00DB7FA4" w:rsidRDefault="00D048E0" w:rsidP="00BF18B4">
            <w:pPr>
              <w:rPr>
                <w:b/>
                <w:lang w:val="nl"/>
              </w:rPr>
            </w:pPr>
            <w:r w:rsidRPr="00DB7FA4">
              <w:rPr>
                <w:b/>
                <w:lang w:val="nl"/>
              </w:rPr>
              <w:t>ID</w:t>
            </w:r>
          </w:p>
        </w:tc>
        <w:tc>
          <w:tcPr>
            <w:tcW w:w="7094" w:type="dxa"/>
            <w:shd w:val="clear" w:color="auto" w:fill="CCCCCC"/>
          </w:tcPr>
          <w:p w14:paraId="0748C095" w14:textId="77777777" w:rsidR="00D048E0" w:rsidRPr="00DB7FA4" w:rsidRDefault="00D048E0" w:rsidP="00BF18B4">
            <w:pPr>
              <w:rPr>
                <w:b/>
                <w:lang w:val="nl"/>
              </w:rPr>
            </w:pPr>
            <w:r w:rsidRPr="00DB7FA4">
              <w:rPr>
                <w:b/>
                <w:lang w:val="nl"/>
              </w:rPr>
              <w:t>Documentnaam</w:t>
            </w:r>
          </w:p>
        </w:tc>
      </w:tr>
      <w:tr w:rsidR="00D048E0" w:rsidRPr="00DB7FA4" w14:paraId="4701B319" w14:textId="77777777" w:rsidTr="00D048E0">
        <w:tc>
          <w:tcPr>
            <w:tcW w:w="556" w:type="dxa"/>
            <w:shd w:val="clear" w:color="auto" w:fill="auto"/>
          </w:tcPr>
          <w:p w14:paraId="49EF1604" w14:textId="77777777" w:rsidR="00D048E0" w:rsidRPr="00DB7FA4" w:rsidRDefault="00D048E0" w:rsidP="00BF18B4">
            <w:pPr>
              <w:rPr>
                <w:lang w:val="nl"/>
              </w:rPr>
            </w:pPr>
            <w:r w:rsidRPr="002C7327">
              <w:t>[1]</w:t>
            </w:r>
          </w:p>
        </w:tc>
        <w:tc>
          <w:tcPr>
            <w:tcW w:w="7094" w:type="dxa"/>
            <w:shd w:val="clear" w:color="auto" w:fill="auto"/>
          </w:tcPr>
          <w:p w14:paraId="742C68E6" w14:textId="77777777" w:rsidR="00D048E0" w:rsidRPr="00DB7FA4" w:rsidRDefault="00D048E0" w:rsidP="00C25EEA">
            <w:pPr>
              <w:rPr>
                <w:lang w:val="nl"/>
              </w:rPr>
            </w:pPr>
            <w:r w:rsidRPr="00CC0276">
              <w:t xml:space="preserve">Modeldocument </w:t>
            </w:r>
            <w:r>
              <w:t>BLG hypotheek</w:t>
            </w:r>
          </w:p>
        </w:tc>
      </w:tr>
      <w:tr w:rsidR="00D048E0" w:rsidRPr="00DB7FA4" w14:paraId="4330237D" w14:textId="77777777" w:rsidTr="00D048E0">
        <w:tc>
          <w:tcPr>
            <w:tcW w:w="556" w:type="dxa"/>
            <w:shd w:val="clear" w:color="auto" w:fill="auto"/>
          </w:tcPr>
          <w:p w14:paraId="27409462" w14:textId="77777777" w:rsidR="00D048E0" w:rsidRPr="00DB7FA4" w:rsidRDefault="00D048E0" w:rsidP="00BF18B4">
            <w:pPr>
              <w:rPr>
                <w:lang w:val="nl"/>
              </w:rPr>
            </w:pPr>
            <w:r w:rsidRPr="00134AAB">
              <w:t>[2]</w:t>
            </w:r>
          </w:p>
        </w:tc>
        <w:tc>
          <w:tcPr>
            <w:tcW w:w="7094" w:type="dxa"/>
            <w:shd w:val="clear" w:color="auto" w:fill="auto"/>
          </w:tcPr>
          <w:p w14:paraId="73894652" w14:textId="05ABBCAA" w:rsidR="00D048E0" w:rsidRPr="00DB7FA4" w:rsidRDefault="00D048E0" w:rsidP="00BF18B4">
            <w:pPr>
              <w:rPr>
                <w:lang w:val="nl"/>
              </w:rPr>
            </w:pPr>
            <w:r w:rsidRPr="00134AAB">
              <w:t xml:space="preserve">Documentatie standaard tekstblokken: namen van de documenten en de versies daarvan zijn in </w:t>
            </w:r>
            <w:r>
              <w:t xml:space="preserve">de releasenotes </w:t>
            </w:r>
            <w:r w:rsidRPr="00134AAB">
              <w:t>opgenomen</w:t>
            </w:r>
          </w:p>
        </w:tc>
      </w:tr>
      <w:tr w:rsidR="00D048E0" w:rsidRPr="00DB7FA4" w14:paraId="4BA76420" w14:textId="77777777" w:rsidTr="00D048E0">
        <w:tc>
          <w:tcPr>
            <w:tcW w:w="556" w:type="dxa"/>
            <w:shd w:val="clear" w:color="auto" w:fill="auto"/>
          </w:tcPr>
          <w:p w14:paraId="28CE5CBC" w14:textId="2D23A6CE" w:rsidR="00D048E0" w:rsidRPr="00DB7FA4" w:rsidRDefault="00D048E0" w:rsidP="00BF18B4">
            <w:pPr>
              <w:rPr>
                <w:lang w:val="nl"/>
              </w:rPr>
            </w:pPr>
            <w:bookmarkStart w:id="43" w:name="AlgemeneAfsprakenDocument"/>
            <w:r>
              <w:t>[3]</w:t>
            </w:r>
            <w:bookmarkEnd w:id="43"/>
          </w:p>
        </w:tc>
        <w:tc>
          <w:tcPr>
            <w:tcW w:w="7094" w:type="dxa"/>
            <w:shd w:val="clear" w:color="auto" w:fill="auto"/>
          </w:tcPr>
          <w:p w14:paraId="0FC86879" w14:textId="77777777" w:rsidR="00D048E0" w:rsidRPr="00DB7FA4" w:rsidRDefault="00D048E0" w:rsidP="00BF18B4">
            <w:pPr>
              <w:rPr>
                <w:lang w:val="nl"/>
              </w:rPr>
            </w:pPr>
            <w:r w:rsidRPr="00F04F48">
              <w:t>Tekstblok - Algemene afspraken modeldocumenten en tekstblokken</w:t>
            </w:r>
          </w:p>
        </w:tc>
      </w:tr>
      <w:tr w:rsidR="00D048E0" w:rsidRPr="00DB7FA4" w14:paraId="02F0F3AC" w14:textId="77777777" w:rsidTr="00D048E0">
        <w:tc>
          <w:tcPr>
            <w:tcW w:w="556" w:type="dxa"/>
            <w:shd w:val="clear" w:color="auto" w:fill="auto"/>
          </w:tcPr>
          <w:p w14:paraId="6FB90BBE" w14:textId="79ED910D" w:rsidR="00D048E0" w:rsidRDefault="00D048E0" w:rsidP="00BF18B4">
            <w:bookmarkStart w:id="44" w:name="TC"/>
            <w:r>
              <w:t>[TC]</w:t>
            </w:r>
            <w:bookmarkEnd w:id="44"/>
          </w:p>
        </w:tc>
        <w:tc>
          <w:tcPr>
            <w:tcW w:w="7094" w:type="dxa"/>
            <w:shd w:val="clear" w:color="auto" w:fill="auto"/>
          </w:tcPr>
          <w:p w14:paraId="29047C59" w14:textId="77777777" w:rsidR="00D048E0" w:rsidRDefault="00D048E0" w:rsidP="00BF18B4">
            <w:r w:rsidRPr="00362DEE">
              <w:t>Toelichting - Comparitie nummering en layout</w:t>
            </w:r>
          </w:p>
        </w:tc>
      </w:tr>
      <w:tr w:rsidR="00D048E0" w:rsidRPr="00DB7FA4" w14:paraId="61FB060F" w14:textId="77777777" w:rsidTr="00D048E0">
        <w:tc>
          <w:tcPr>
            <w:tcW w:w="556" w:type="dxa"/>
            <w:shd w:val="clear" w:color="auto" w:fill="auto"/>
          </w:tcPr>
          <w:p w14:paraId="70C0B1BF" w14:textId="77777777" w:rsidR="00D048E0" w:rsidRDefault="00D048E0" w:rsidP="00BF18B4">
            <w:r>
              <w:t>[4]</w:t>
            </w:r>
          </w:p>
        </w:tc>
        <w:tc>
          <w:tcPr>
            <w:tcW w:w="7094" w:type="dxa"/>
            <w:shd w:val="clear" w:color="auto" w:fill="auto"/>
          </w:tcPr>
          <w:p w14:paraId="2B6FE94C" w14:textId="77777777" w:rsidR="00D048E0" w:rsidRPr="00F04F48" w:rsidRDefault="00D048E0" w:rsidP="00BF18B4">
            <w:r>
              <w:t xml:space="preserve">Generieke XSD </w:t>
            </w:r>
            <w:r w:rsidRPr="00887623">
              <w:t>StukAlgemeen</w:t>
            </w:r>
          </w:p>
        </w:tc>
      </w:tr>
    </w:tbl>
    <w:p w14:paraId="762460FC" w14:textId="77777777" w:rsidR="003743B2" w:rsidRPr="00343045" w:rsidRDefault="003743B2" w:rsidP="00BF18B4">
      <w:pPr>
        <w:rPr>
          <w:lang w:val="nl"/>
        </w:rPr>
      </w:pPr>
    </w:p>
    <w:p w14:paraId="6CA9A732" w14:textId="77777777" w:rsidR="008D0862" w:rsidRPr="002C7327" w:rsidRDefault="008D0862" w:rsidP="00075CF1">
      <w:pPr>
        <w:pStyle w:val="streepje"/>
        <w:numPr>
          <w:ilvl w:val="0"/>
          <w:numId w:val="0"/>
        </w:numPr>
        <w:rPr>
          <w:lang w:val="nl-NL"/>
        </w:rPr>
      </w:pPr>
    </w:p>
    <w:p w14:paraId="4380088C" w14:textId="77777777" w:rsidR="00075CF1" w:rsidRPr="00134AAB" w:rsidRDefault="00075CF1" w:rsidP="00134AAB">
      <w:pPr>
        <w:pStyle w:val="streepje"/>
        <w:numPr>
          <w:ilvl w:val="0"/>
          <w:numId w:val="0"/>
        </w:numPr>
        <w:rPr>
          <w:lang w:val="nl-NL"/>
        </w:rPr>
      </w:pPr>
    </w:p>
    <w:p w14:paraId="21D4C58B" w14:textId="77777777" w:rsidR="00857117" w:rsidRDefault="00857117" w:rsidP="00857117">
      <w:pPr>
        <w:pStyle w:val="streepje"/>
        <w:numPr>
          <w:ilvl w:val="0"/>
          <w:numId w:val="0"/>
        </w:numPr>
        <w:ind w:left="284" w:hanging="284"/>
      </w:pPr>
    </w:p>
    <w:p w14:paraId="7AAB216F"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122EAB85" w14:textId="77777777" w:rsidR="008D0862" w:rsidRDefault="00C25EEA" w:rsidP="008D0862">
      <w:pPr>
        <w:pStyle w:val="Kop1"/>
        <w:numPr>
          <w:ilvl w:val="0"/>
          <w:numId w:val="1"/>
        </w:numPr>
        <w:rPr>
          <w:lang w:val="nl-NL"/>
        </w:rPr>
      </w:pPr>
      <w:bookmarkStart w:id="47" w:name="_Toc508804455"/>
      <w:bookmarkEnd w:id="32"/>
      <w:r>
        <w:rPr>
          <w:lang w:val="nl-NL"/>
        </w:rPr>
        <w:lastRenderedPageBreak/>
        <w:t>BLG</w:t>
      </w:r>
      <w:r w:rsidR="00286F0E">
        <w:rPr>
          <w:lang w:val="nl-NL"/>
        </w:rPr>
        <w:t xml:space="preserve"> </w:t>
      </w:r>
      <w:r w:rsidR="008D0862">
        <w:rPr>
          <w:lang w:val="nl-NL"/>
        </w:rPr>
        <w:t>Hypotheekakte</w:t>
      </w:r>
      <w:bookmarkEnd w:id="47"/>
    </w:p>
    <w:p w14:paraId="2376BB1A" w14:textId="77777777" w:rsidR="008D0862" w:rsidRDefault="008D0862" w:rsidP="008D0862">
      <w:r>
        <w:t xml:space="preserve">In dit hoofdstuk is de structuur van de </w:t>
      </w:r>
      <w:r w:rsidR="00B6769D">
        <w:t>BLG</w:t>
      </w:r>
      <w:r w:rsidR="00286F0E">
        <w:t xml:space="preserve"> </w:t>
      </w:r>
      <w:r>
        <w:t>hypotheekakte in detail beschreven.</w:t>
      </w:r>
    </w:p>
    <w:p w14:paraId="1CF4874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6BF55B91"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3EC6C828" w14:textId="77777777" w:rsidR="005606FC" w:rsidRDefault="005606FC" w:rsidP="00AA1E30"/>
    <w:p w14:paraId="6AF97162" w14:textId="77777777" w:rsidR="008D0862" w:rsidRPr="00343045" w:rsidRDefault="00741213" w:rsidP="008D0862">
      <w:pPr>
        <w:pStyle w:val="Kop2"/>
      </w:pPr>
      <w:bookmarkStart w:id="48" w:name="_Toc246925271"/>
      <w:bookmarkStart w:id="49" w:name="_Toc508804456"/>
      <w:r>
        <w:t>Equivalentiev</w:t>
      </w:r>
      <w:r w:rsidR="008D0862">
        <w:t>erklaring</w:t>
      </w:r>
      <w:bookmarkEnd w:id="48"/>
      <w:bookmarkEnd w:id="49"/>
    </w:p>
    <w:p w14:paraId="7E7FA80C" w14:textId="77777777" w:rsidR="008D0862" w:rsidRDefault="008D0862" w:rsidP="008D0862"/>
    <w:p w14:paraId="025EC07C"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080B0CB9"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3950466C" w14:textId="77777777" w:rsidTr="00DB7FA4">
        <w:tc>
          <w:tcPr>
            <w:tcW w:w="2394" w:type="pct"/>
            <w:shd w:val="clear" w:color="auto" w:fill="auto"/>
          </w:tcPr>
          <w:p w14:paraId="2AF3C71D" w14:textId="77777777" w:rsidR="008D0862" w:rsidRPr="00EC7955" w:rsidRDefault="008D0862" w:rsidP="00A7152A">
            <w:pPr>
              <w:rPr>
                <w:color w:val="FF0000"/>
                <w:szCs w:val="18"/>
              </w:rPr>
            </w:pPr>
            <w:r w:rsidRPr="00EC7955">
              <w:rPr>
                <w:rFonts w:cs="Arial"/>
                <w:bCs/>
                <w:color w:val="FF0000"/>
                <w:szCs w:val="18"/>
                <w:highlight w:val="yellow"/>
                <w:lang w:val="en-US"/>
              </w:rPr>
              <w:t xml:space="preserve">TEKSTBLOK </w:t>
            </w:r>
            <w:r w:rsidR="00741213" w:rsidRPr="00EC7955">
              <w:rPr>
                <w:rFonts w:cs="Arial"/>
                <w:bCs/>
                <w:color w:val="FF0000"/>
                <w:szCs w:val="18"/>
                <w:highlight w:val="yellow"/>
                <w:lang w:val="en-US"/>
              </w:rPr>
              <w:t>EQUIVALENTIE</w:t>
            </w:r>
            <w:r w:rsidR="00A06A27" w:rsidRPr="00EC7955">
              <w:rPr>
                <w:rFonts w:cs="Arial"/>
                <w:bCs/>
                <w:color w:val="FF0000"/>
                <w:szCs w:val="18"/>
                <w:highlight w:val="yellow"/>
                <w:lang w:val="en-US"/>
              </w:rPr>
              <w:t>VERKLARING</w:t>
            </w:r>
            <w:r w:rsidR="000E2D2E" w:rsidRPr="00EC7955">
              <w:rPr>
                <w:rFonts w:cs="Arial"/>
                <w:bCs/>
                <w:color w:val="FF0000"/>
                <w:szCs w:val="18"/>
                <w:lang w:val="en-US"/>
              </w:rPr>
              <w:t>.</w:t>
            </w:r>
          </w:p>
        </w:tc>
        <w:tc>
          <w:tcPr>
            <w:tcW w:w="2606" w:type="pct"/>
            <w:shd w:val="clear" w:color="auto" w:fill="auto"/>
          </w:tcPr>
          <w:p w14:paraId="652A6CF4"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27A2BDE6" w14:textId="77777777" w:rsidR="00025A52" w:rsidRDefault="00025A52" w:rsidP="005217FC"/>
          <w:p w14:paraId="295BD5E8" w14:textId="77777777" w:rsidR="00025A52" w:rsidRPr="00025A52" w:rsidRDefault="00025A52" w:rsidP="00025A52">
            <w:pPr>
              <w:rPr>
                <w:snapToGrid/>
                <w:u w:val="single"/>
              </w:rPr>
            </w:pPr>
            <w:r w:rsidRPr="00025A52">
              <w:rPr>
                <w:snapToGrid/>
                <w:u w:val="single"/>
              </w:rPr>
              <w:t>Mapping:</w:t>
            </w:r>
          </w:p>
          <w:p w14:paraId="4329E558"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57AA74D3" w14:textId="77777777" w:rsidR="00461839" w:rsidRDefault="00461839" w:rsidP="00C81662">
      <w:pPr>
        <w:pStyle w:val="Kop2"/>
      </w:pPr>
      <w:bookmarkStart w:id="50" w:name="_Toc508804457"/>
      <w:r>
        <w:t>Titel</w:t>
      </w:r>
      <w:bookmarkEnd w:id="50"/>
    </w:p>
    <w:p w14:paraId="4150A974" w14:textId="77777777"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DB7FA4" w14:paraId="356EED24" w14:textId="77777777" w:rsidTr="00DB7FA4">
        <w:tc>
          <w:tcPr>
            <w:tcW w:w="6771" w:type="dxa"/>
            <w:shd w:val="clear" w:color="auto" w:fill="auto"/>
          </w:tcPr>
          <w:p w14:paraId="4E81A912" w14:textId="77777777" w:rsidR="00461839" w:rsidRPr="00DB7FA4" w:rsidRDefault="00461839" w:rsidP="0093783C">
            <w:pPr>
              <w:rPr>
                <w:b/>
              </w:rPr>
            </w:pPr>
            <w:r w:rsidRPr="00DB7FA4">
              <w:rPr>
                <w:b/>
              </w:rPr>
              <w:t>Modeldocument tekst</w:t>
            </w:r>
          </w:p>
        </w:tc>
        <w:tc>
          <w:tcPr>
            <w:tcW w:w="7371" w:type="dxa"/>
            <w:shd w:val="clear" w:color="auto" w:fill="auto"/>
          </w:tcPr>
          <w:p w14:paraId="5F4000E3" w14:textId="77777777" w:rsidR="00461839" w:rsidRPr="00DB7FA4" w:rsidRDefault="00461839" w:rsidP="0093783C">
            <w:pPr>
              <w:rPr>
                <w:b/>
              </w:rPr>
            </w:pPr>
            <w:r w:rsidRPr="00DB7FA4">
              <w:rPr>
                <w:b/>
              </w:rPr>
              <w:t>Toelichting</w:t>
            </w:r>
          </w:p>
        </w:tc>
      </w:tr>
    </w:tbl>
    <w:p w14:paraId="7B8C4E66" w14:textId="77777777" w:rsidR="00DB7FA4" w:rsidRPr="00DB7FA4" w:rsidRDefault="00DB7FA4" w:rsidP="00DB7FA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08EFE5BC" w14:textId="77777777" w:rsidTr="00DB7FA4">
        <w:tc>
          <w:tcPr>
            <w:tcW w:w="2394" w:type="pct"/>
            <w:shd w:val="clear" w:color="auto" w:fill="auto"/>
          </w:tcPr>
          <w:p w14:paraId="50A89477" w14:textId="77777777" w:rsidR="00461839" w:rsidRPr="00EC7955" w:rsidRDefault="00461839" w:rsidP="00DB7FA4">
            <w:pPr>
              <w:tabs>
                <w:tab w:val="left" w:pos="-1440"/>
                <w:tab w:val="left" w:pos="-720"/>
              </w:tabs>
              <w:suppressAutoHyphens/>
              <w:rPr>
                <w:rFonts w:ascii="Times New Roman" w:hAnsi="Times New Roman"/>
                <w:color w:val="800080"/>
                <w:szCs w:val="18"/>
                <w:highlight w:val="yellow"/>
              </w:rPr>
            </w:pPr>
            <w:r w:rsidRPr="00EC7955">
              <w:rPr>
                <w:color w:val="800080"/>
                <w:szCs w:val="18"/>
                <w:highlight w:val="yellow"/>
              </w:rPr>
              <w:t>TEKSTBLOK TITEL HYPOTHEEKAKTEN</w:t>
            </w:r>
          </w:p>
        </w:tc>
        <w:tc>
          <w:tcPr>
            <w:tcW w:w="2606" w:type="pct"/>
            <w:shd w:val="clear" w:color="auto" w:fill="auto"/>
          </w:tcPr>
          <w:p w14:paraId="6E548B58"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3C72A14F" w14:textId="77777777" w:rsidR="00461839" w:rsidRDefault="00461839" w:rsidP="0093783C">
            <w:pPr>
              <w:rPr>
                <w:szCs w:val="18"/>
              </w:rPr>
            </w:pPr>
          </w:p>
          <w:p w14:paraId="14A334BC" w14:textId="77777777" w:rsidR="00025A52" w:rsidRPr="00025A52" w:rsidRDefault="00025A52" w:rsidP="00025A52">
            <w:pPr>
              <w:rPr>
                <w:snapToGrid/>
                <w:u w:val="single"/>
              </w:rPr>
            </w:pPr>
            <w:r w:rsidRPr="00025A52">
              <w:rPr>
                <w:snapToGrid/>
                <w:u w:val="single"/>
              </w:rPr>
              <w:lastRenderedPageBreak/>
              <w:t>Mapping:</w:t>
            </w:r>
          </w:p>
          <w:p w14:paraId="542ACC63"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764D02C2" w14:textId="77777777" w:rsidR="005606FC" w:rsidRPr="00343045" w:rsidRDefault="005606FC" w:rsidP="0082410C">
      <w:pPr>
        <w:pStyle w:val="Kop2"/>
        <w:pageBreakBefore/>
      </w:pPr>
      <w:bookmarkStart w:id="51" w:name="_Toc508804458"/>
      <w:r>
        <w:lastRenderedPageBreak/>
        <w:t>Aanhef</w:t>
      </w:r>
      <w:bookmarkEnd w:id="5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50DDD9D9" w14:textId="77777777" w:rsidTr="00DB7FA4">
        <w:tc>
          <w:tcPr>
            <w:tcW w:w="2394" w:type="pct"/>
            <w:shd w:val="clear" w:color="auto" w:fill="auto"/>
          </w:tcPr>
          <w:p w14:paraId="036FC5CA" w14:textId="77777777" w:rsidR="0021646D" w:rsidRPr="00EC7955" w:rsidRDefault="00AD091E" w:rsidP="00DB7FA4">
            <w:pPr>
              <w:tabs>
                <w:tab w:val="left" w:pos="-1440"/>
                <w:tab w:val="left" w:pos="-720"/>
              </w:tabs>
              <w:suppressAutoHyphens/>
              <w:rPr>
                <w:rFonts w:ascii="Times New Roman" w:hAnsi="Times New Roman"/>
                <w:color w:val="FF0000"/>
                <w:szCs w:val="18"/>
                <w:highlight w:val="yellow"/>
              </w:rPr>
            </w:pPr>
            <w:bookmarkStart w:id="52" w:name="_Toc245786300"/>
            <w:bookmarkEnd w:id="52"/>
            <w:r w:rsidRPr="00EC7955">
              <w:rPr>
                <w:color w:val="FF0000"/>
                <w:szCs w:val="18"/>
                <w:highlight w:val="yellow"/>
              </w:rPr>
              <w:t>TEKSTBLOK AANHEF</w:t>
            </w:r>
            <w:r w:rsidR="000E2D2E" w:rsidRPr="00EC7955">
              <w:rPr>
                <w:rFonts w:ascii="Times New Roman" w:hAnsi="Times New Roman"/>
                <w:color w:val="FF0000"/>
                <w:szCs w:val="18"/>
              </w:rPr>
              <w:t>:</w:t>
            </w:r>
          </w:p>
        </w:tc>
        <w:tc>
          <w:tcPr>
            <w:tcW w:w="2606" w:type="pct"/>
            <w:shd w:val="clear" w:color="auto" w:fill="auto"/>
          </w:tcPr>
          <w:p w14:paraId="72038CD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D3F896D" w14:textId="77777777" w:rsidR="00025A52" w:rsidRDefault="00025A52" w:rsidP="002E729C">
            <w:pPr>
              <w:rPr>
                <w:szCs w:val="18"/>
              </w:rPr>
            </w:pPr>
          </w:p>
          <w:p w14:paraId="5987C262" w14:textId="77777777" w:rsidR="00025A52" w:rsidRPr="00025A52" w:rsidRDefault="00025A52" w:rsidP="00025A52">
            <w:pPr>
              <w:rPr>
                <w:snapToGrid/>
                <w:u w:val="single"/>
              </w:rPr>
            </w:pPr>
            <w:r w:rsidRPr="00025A52">
              <w:rPr>
                <w:snapToGrid/>
                <w:u w:val="single"/>
              </w:rPr>
              <w:t>Mapping:</w:t>
            </w:r>
          </w:p>
          <w:p w14:paraId="483914C0"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9FB3A56" w14:textId="77777777" w:rsidR="00A9324F" w:rsidRPr="002E729C" w:rsidRDefault="00A9324F" w:rsidP="002E729C">
      <w:pPr>
        <w:tabs>
          <w:tab w:val="left" w:pos="6771"/>
        </w:tabs>
        <w:rPr>
          <w:szCs w:val="18"/>
        </w:rPr>
      </w:pPr>
    </w:p>
    <w:p w14:paraId="65F9F3A5" w14:textId="77777777" w:rsidR="00114244" w:rsidRDefault="00900C94" w:rsidP="002E729C">
      <w:pPr>
        <w:pStyle w:val="Kop2"/>
      </w:pPr>
      <w:bookmarkStart w:id="53" w:name="_Toc508804459"/>
      <w:bookmarkStart w:id="54" w:name="_Ref182807022"/>
      <w:r>
        <w:t>Partijen</w:t>
      </w:r>
      <w:bookmarkEnd w:id="53"/>
    </w:p>
    <w:p w14:paraId="4104EB31" w14:textId="77777777"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965124">
        <w:t>[TC]</w:t>
      </w:r>
      <w:r>
        <w:fldChar w:fldCharType="end"/>
      </w:r>
      <w:r>
        <w:t>.</w:t>
      </w:r>
    </w:p>
    <w:p w14:paraId="74BF8001" w14:textId="77777777" w:rsidR="00915E27" w:rsidRDefault="00025A52" w:rsidP="00915E27">
      <w:pPr>
        <w:pStyle w:val="Kop3"/>
      </w:pPr>
      <w:bookmarkStart w:id="55" w:name="_Toc427054420"/>
      <w:bookmarkStart w:id="56" w:name="_Ref410742880"/>
      <w:bookmarkStart w:id="57" w:name="_Toc508804460"/>
      <w:bookmarkEnd w:id="55"/>
      <w:r>
        <w:t>G</w:t>
      </w:r>
      <w:bookmarkEnd w:id="56"/>
      <w:r>
        <w:t>eldnemer</w:t>
      </w:r>
      <w:bookmarkEnd w:id="5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14:paraId="139ED981" w14:textId="77777777" w:rsidTr="00DB7FA4">
        <w:trPr>
          <w:trHeight w:val="125"/>
        </w:trPr>
        <w:tc>
          <w:tcPr>
            <w:tcW w:w="2394" w:type="pct"/>
            <w:shd w:val="clear" w:color="auto" w:fill="auto"/>
          </w:tcPr>
          <w:p w14:paraId="719E91F5" w14:textId="77777777" w:rsidR="00915E27" w:rsidRPr="00EC7955" w:rsidRDefault="00627268" w:rsidP="00C856B0">
            <w:pPr>
              <w:rPr>
                <w:rFonts w:cs="Arial"/>
                <w:bCs/>
                <w:color w:val="FF0000"/>
                <w:szCs w:val="18"/>
              </w:rPr>
            </w:pPr>
            <w:r w:rsidRPr="00EC7955">
              <w:rPr>
                <w:rFonts w:cs="Arial"/>
                <w:color w:val="FF0000"/>
                <w:szCs w:val="18"/>
              </w:rPr>
              <w:t>1</w:t>
            </w:r>
            <w:r w:rsidR="00915E27" w:rsidRPr="00EC7955">
              <w:rPr>
                <w:rFonts w:cs="Arial"/>
                <w:bCs/>
                <w:color w:val="FF0000"/>
                <w:szCs w:val="18"/>
              </w:rPr>
              <w:t>.</w:t>
            </w:r>
          </w:p>
        </w:tc>
        <w:tc>
          <w:tcPr>
            <w:tcW w:w="2606" w:type="pct"/>
            <w:shd w:val="clear" w:color="auto" w:fill="auto"/>
          </w:tcPr>
          <w:p w14:paraId="6B525DE9" w14:textId="77777777" w:rsidR="00915E27" w:rsidRDefault="00D906BB" w:rsidP="00B03A91">
            <w:pPr>
              <w:rPr>
                <w:snapToGrid/>
              </w:rPr>
            </w:pPr>
            <w:r w:rsidRPr="005D1106">
              <w:rPr>
                <w:snapToGrid/>
              </w:rPr>
              <w:t>De gegevens van de</w:t>
            </w:r>
            <w:r>
              <w:rPr>
                <w:snapToGrid/>
              </w:rPr>
              <w:t xml:space="preserve"> personen die een rol spelen binnen de</w:t>
            </w:r>
            <w:r w:rsidRPr="005D1106">
              <w:rPr>
                <w:snapToGrid/>
              </w:rPr>
              <w:t xml:space="preserve"> </w:t>
            </w:r>
            <w:r>
              <w:rPr>
                <w:snapToGrid/>
              </w:rPr>
              <w:t>geldnemer</w:t>
            </w:r>
            <w:r w:rsidRPr="005D1106">
              <w:rPr>
                <w:snapToGrid/>
              </w:rPr>
              <w:t xml:space="preserve"> partij.</w:t>
            </w:r>
          </w:p>
          <w:p w14:paraId="51E9A1DD" w14:textId="77777777" w:rsidR="00D35805" w:rsidRDefault="00D35805" w:rsidP="00B03A91">
            <w:pPr>
              <w:rPr>
                <w:snapToGrid/>
              </w:rPr>
            </w:pPr>
          </w:p>
          <w:p w14:paraId="0AF37C9F" w14:textId="77777777" w:rsidR="00D35805" w:rsidRPr="00AF2670" w:rsidRDefault="00D35805" w:rsidP="00D35805">
            <w:pPr>
              <w:rPr>
                <w:snapToGrid/>
                <w:u w:val="single"/>
              </w:rPr>
            </w:pPr>
            <w:r w:rsidRPr="00AF2670">
              <w:rPr>
                <w:snapToGrid/>
                <w:u w:val="single"/>
              </w:rPr>
              <w:t>Mapping geldnemer partij:</w:t>
            </w:r>
          </w:p>
          <w:p w14:paraId="3A00915D" w14:textId="77777777" w:rsidR="00D35805" w:rsidRPr="00AF2670" w:rsidRDefault="00D35805" w:rsidP="00D35805">
            <w:pPr>
              <w:autoSpaceDE w:val="0"/>
              <w:autoSpaceDN w:val="0"/>
              <w:adjustRightInd w:val="0"/>
              <w:spacing w:line="240" w:lineRule="auto"/>
              <w:rPr>
                <w:rFonts w:cs="Arial"/>
                <w:snapToGrid/>
                <w:sz w:val="16"/>
                <w:szCs w:val="16"/>
              </w:rPr>
            </w:pPr>
            <w:r w:rsidRPr="00AF2670">
              <w:rPr>
                <w:rFonts w:cs="Arial"/>
                <w:snapToGrid/>
                <w:sz w:val="16"/>
                <w:szCs w:val="16"/>
              </w:rPr>
              <w:t>De geldnemer</w:t>
            </w:r>
            <w:r>
              <w:rPr>
                <w:rFonts w:cs="Arial"/>
                <w:snapToGrid/>
                <w:sz w:val="16"/>
                <w:szCs w:val="16"/>
              </w:rPr>
              <w:t xml:space="preserve"> </w:t>
            </w:r>
            <w:r w:rsidRPr="00AF2670">
              <w:rPr>
                <w:rFonts w:cs="Arial"/>
                <w:snapToGrid/>
                <w:sz w:val="16"/>
                <w:szCs w:val="16"/>
              </w:rPr>
              <w:t>partij is vastgelegd als vervreemder bij het StukdeelHypotheek:</w:t>
            </w:r>
          </w:p>
          <w:p w14:paraId="42D58011" w14:textId="77777777" w:rsidR="00D35805" w:rsidRPr="00DB7FA4" w:rsidRDefault="00D35805" w:rsidP="00FF426B">
            <w:pPr>
              <w:autoSpaceDE w:val="0"/>
              <w:autoSpaceDN w:val="0"/>
              <w:adjustRightInd w:val="0"/>
              <w:spacing w:line="240" w:lineRule="auto"/>
              <w:rPr>
                <w:snapToGrid/>
                <w:kern w:val="0"/>
                <w:lang w:eastAsia="nl-NL"/>
              </w:rPr>
            </w:pPr>
            <w:r w:rsidRPr="00AF2670">
              <w:rPr>
                <w:rFonts w:cs="Arial"/>
                <w:snapToGrid/>
                <w:sz w:val="16"/>
                <w:szCs w:val="16"/>
              </w:rPr>
              <w:t>//IMKAD_</w:t>
            </w:r>
            <w:r w:rsidRPr="00FF426B">
              <w:rPr>
                <w:rFonts w:cs="Arial"/>
                <w:snapToGrid/>
                <w:kern w:val="0"/>
                <w:sz w:val="16"/>
                <w:szCs w:val="16"/>
                <w:lang w:eastAsia="nl-NL"/>
              </w:rPr>
              <w:t>AangebodenStuk</w:t>
            </w:r>
            <w:r w:rsidRPr="00AF2670">
              <w:rPr>
                <w:rFonts w:cs="Arial"/>
                <w:snapToGrid/>
                <w:sz w:val="16"/>
                <w:szCs w:val="16"/>
              </w:rPr>
              <w:t xml:space="preserve">/StukdeelHypotheek [aanduidingHypotheek = niet aanwezig] </w:t>
            </w:r>
            <w:r w:rsidR="00B03A91">
              <w:rPr>
                <w:rFonts w:cs="Arial"/>
                <w:snapToGrid/>
                <w:sz w:val="16"/>
                <w:szCs w:val="16"/>
              </w:rPr>
              <w:tab/>
            </w:r>
            <w:r w:rsidRPr="00AF2670">
              <w:rPr>
                <w:rFonts w:cs="Arial"/>
                <w:snapToGrid/>
                <w:sz w:val="16"/>
                <w:szCs w:val="16"/>
              </w:rPr>
              <w:t>/vervreemderRechtRef [</w:t>
            </w:r>
            <w:r w:rsidRPr="00AF2670">
              <w:rPr>
                <w:rFonts w:cs="Arial"/>
                <w:snapToGrid/>
                <w:kern w:val="0"/>
                <w:sz w:val="16"/>
                <w:szCs w:val="16"/>
                <w:lang w:eastAsia="nl-NL"/>
              </w:rPr>
              <w:t>xlink:href="#id geldnemer</w:t>
            </w:r>
            <w:r>
              <w:rPr>
                <w:rFonts w:cs="Arial"/>
                <w:snapToGrid/>
                <w:kern w:val="0"/>
                <w:sz w:val="16"/>
                <w:szCs w:val="16"/>
                <w:lang w:eastAsia="nl-NL"/>
              </w:rPr>
              <w:t xml:space="preserve"> </w:t>
            </w:r>
            <w:r w:rsidRPr="00AF2670">
              <w:rPr>
                <w:rFonts w:cs="Arial"/>
                <w:snapToGrid/>
                <w:kern w:val="0"/>
                <w:sz w:val="16"/>
                <w:szCs w:val="16"/>
                <w:lang w:eastAsia="nl-NL"/>
              </w:rPr>
              <w:t>partij"]</w:t>
            </w:r>
          </w:p>
        </w:tc>
      </w:tr>
      <w:tr w:rsidR="00915E27" w:rsidRPr="00123774" w14:paraId="2DBA7994" w14:textId="77777777" w:rsidTr="00DB7FA4">
        <w:trPr>
          <w:trHeight w:val="125"/>
        </w:trPr>
        <w:tc>
          <w:tcPr>
            <w:tcW w:w="2394" w:type="pct"/>
            <w:shd w:val="clear" w:color="auto" w:fill="auto"/>
          </w:tcPr>
          <w:p w14:paraId="500AEEB9" w14:textId="77777777" w:rsidR="00915E27" w:rsidRPr="00DB7FA4" w:rsidRDefault="00915E27" w:rsidP="00EC7955">
            <w:pPr>
              <w:rPr>
                <w:color w:val="FF0000"/>
              </w:rPr>
            </w:pPr>
            <w:r w:rsidRPr="00DB7FA4">
              <w:rPr>
                <w:rFonts w:cs="Arial"/>
                <w:bCs/>
                <w:color w:val="800080"/>
                <w:highlight w:val="yellow"/>
              </w:rPr>
              <w:t>TEKSTBLOK GEVOLMACHTIGDE</w:t>
            </w:r>
            <w:r w:rsidRPr="00DB7FA4">
              <w:rPr>
                <w:rFonts w:cs="Arial"/>
                <w:bCs/>
                <w:color w:val="800080"/>
              </w:rPr>
              <w:t>:</w:t>
            </w:r>
          </w:p>
        </w:tc>
        <w:tc>
          <w:tcPr>
            <w:tcW w:w="2606" w:type="pct"/>
            <w:shd w:val="clear" w:color="auto" w:fill="auto"/>
          </w:tcPr>
          <w:p w14:paraId="4E750646" w14:textId="77777777" w:rsidR="00915E27" w:rsidRPr="00DB7FA4" w:rsidRDefault="00915E27" w:rsidP="00C856B0">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7A7E87D0" w14:textId="77777777" w:rsidR="00915E27" w:rsidRDefault="00915E27" w:rsidP="00C856B0">
            <w:pPr>
              <w:rPr>
                <w:snapToGrid/>
                <w:kern w:val="0"/>
                <w:lang w:eastAsia="nl-NL"/>
              </w:rPr>
            </w:pPr>
          </w:p>
          <w:p w14:paraId="632D3557" w14:textId="77777777" w:rsidR="00915E27" w:rsidRPr="00DB7FA4" w:rsidRDefault="00915E27" w:rsidP="00C856B0">
            <w:pPr>
              <w:rPr>
                <w:snapToGrid/>
                <w:kern w:val="0"/>
                <w:u w:val="single"/>
                <w:lang w:eastAsia="nl-NL"/>
              </w:rPr>
            </w:pPr>
            <w:r w:rsidRPr="00DB7FA4">
              <w:rPr>
                <w:snapToGrid/>
                <w:kern w:val="0"/>
                <w:u w:val="single"/>
                <w:lang w:eastAsia="nl-NL"/>
              </w:rPr>
              <w:t>Mapping</w:t>
            </w:r>
            <w:r w:rsidR="00025A52">
              <w:rPr>
                <w:snapToGrid/>
                <w:kern w:val="0"/>
                <w:u w:val="single"/>
                <w:lang w:eastAsia="nl-NL"/>
              </w:rPr>
              <w:t xml:space="preserve"> gevolmachtigde</w:t>
            </w:r>
            <w:r w:rsidRPr="00DB7FA4">
              <w:rPr>
                <w:snapToGrid/>
                <w:kern w:val="0"/>
                <w:u w:val="single"/>
                <w:lang w:eastAsia="nl-NL"/>
              </w:rPr>
              <w:t>:</w:t>
            </w:r>
          </w:p>
          <w:p w14:paraId="58643155"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16C564D8" w14:textId="77777777" w:rsidR="00915E27" w:rsidRPr="00DB7FA4" w:rsidRDefault="00B2701B" w:rsidP="0039599F">
            <w:pPr>
              <w:autoSpaceDE w:val="0"/>
              <w:autoSpaceDN w:val="0"/>
              <w:adjustRightInd w:val="0"/>
              <w:spacing w:line="240" w:lineRule="auto"/>
              <w:rPr>
                <w:rFonts w:cs="Arial"/>
                <w:kern w:val="0"/>
                <w:sz w:val="16"/>
                <w:szCs w:val="16"/>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r w:rsidR="00915E27" w:rsidRPr="00DB7FA4">
              <w:rPr>
                <w:snapToGrid/>
                <w:kern w:val="0"/>
                <w:sz w:val="16"/>
                <w:szCs w:val="16"/>
                <w:lang w:eastAsia="nl-NL"/>
              </w:rPr>
              <w:t xml:space="preserve"> </w:t>
            </w:r>
          </w:p>
        </w:tc>
      </w:tr>
      <w:tr w:rsidR="00915E27" w:rsidRPr="00123774" w14:paraId="0200BF23" w14:textId="77777777" w:rsidTr="00DB7FA4">
        <w:trPr>
          <w:trHeight w:val="125"/>
        </w:trPr>
        <w:tc>
          <w:tcPr>
            <w:tcW w:w="2394" w:type="pct"/>
            <w:shd w:val="clear" w:color="auto" w:fill="auto"/>
          </w:tcPr>
          <w:p w14:paraId="65D6E4B3" w14:textId="77777777" w:rsidR="00915E27" w:rsidRPr="00DB7FA4" w:rsidRDefault="00915E27" w:rsidP="00DB7FA4">
            <w:pPr>
              <w:ind w:firstLine="300"/>
              <w:rPr>
                <w:rFonts w:ascii="Times New Roman" w:hAnsi="Times New Roman"/>
                <w:color w:val="339966"/>
              </w:rPr>
            </w:pPr>
            <w:r w:rsidRPr="00DB7FA4">
              <w:rPr>
                <w:rFonts w:cs="Arial"/>
                <w:sz w:val="20"/>
              </w:rPr>
              <w:fldChar w:fldCharType="begin"/>
            </w:r>
            <w:r w:rsidRPr="00DB7FA4">
              <w:rPr>
                <w:rFonts w:cs="Arial"/>
                <w:sz w:val="20"/>
              </w:rPr>
              <w:instrText>MacroButton Nomacro §</w:instrText>
            </w:r>
            <w:r w:rsidRPr="00DB7FA4">
              <w:rPr>
                <w:rFonts w:cs="Arial"/>
                <w:sz w:val="20"/>
              </w:rPr>
              <w:fldChar w:fldCharType="end"/>
            </w:r>
            <w:r w:rsidRPr="00DB7FA4">
              <w:rPr>
                <w:rFonts w:ascii="Times New Roman" w:hAnsi="Times New Roman"/>
              </w:rPr>
              <w:t xml:space="preserve"> </w:t>
            </w:r>
            <w:r w:rsidRPr="00DB7FA4">
              <w:rPr>
                <w:color w:val="800080"/>
              </w:rPr>
              <w:t>a.</w:t>
            </w:r>
            <w:r w:rsidRPr="00DB7FA4">
              <w:rPr>
                <w:rFonts w:ascii="Times New Roman" w:hAnsi="Times New Roman"/>
                <w:color w:val="800080"/>
              </w:rPr>
              <w:t xml:space="preserve"> </w:t>
            </w:r>
            <w:r w:rsidRPr="00DB7FA4">
              <w:rPr>
                <w:rFonts w:cs="Arial"/>
                <w:sz w:val="20"/>
              </w:rPr>
              <w:fldChar w:fldCharType="begin"/>
            </w:r>
            <w:r w:rsidRPr="00DB7FA4">
              <w:rPr>
                <w:rFonts w:cs="Arial"/>
                <w:sz w:val="20"/>
              </w:rPr>
              <w:instrText>MacroButton Nomacro §</w:instrText>
            </w:r>
            <w:r w:rsidRPr="00DB7FA4">
              <w:rPr>
                <w:rFonts w:cs="Arial"/>
                <w:sz w:val="20"/>
              </w:rPr>
              <w:fldChar w:fldCharType="end"/>
            </w:r>
            <w:r w:rsidRPr="00DB7FA4">
              <w:rPr>
                <w:color w:val="339966"/>
                <w:highlight w:val="yellow"/>
              </w:rPr>
              <w:t>TEKSTBLOK PARTIJ NATUURLIJK PERSOON / TEKSTBLOK PARTIJ</w:t>
            </w:r>
            <w:r w:rsidRPr="00252022">
              <w:rPr>
                <w:color w:val="339966"/>
              </w:rPr>
              <w:tab/>
            </w:r>
            <w:r w:rsidRPr="00252022">
              <w:rPr>
                <w:color w:val="339966"/>
              </w:rPr>
              <w:tab/>
            </w:r>
            <w:r w:rsidRPr="00252022">
              <w:rPr>
                <w:color w:val="339966"/>
              </w:rPr>
              <w:tab/>
              <w:t xml:space="preserve"> </w:t>
            </w:r>
            <w:r w:rsidRPr="00DB7FA4">
              <w:rPr>
                <w:color w:val="339966"/>
                <w:highlight w:val="yellow"/>
              </w:rPr>
              <w:t>NIET NATUURLIJK PERSOON</w:t>
            </w:r>
            <w:r w:rsidRPr="00DB7FA4">
              <w:rPr>
                <w:rFonts w:cs="Arial"/>
                <w:color w:val="FF0000"/>
              </w:rPr>
              <w:t>;</w:t>
            </w:r>
          </w:p>
          <w:p w14:paraId="0010A13D" w14:textId="77777777" w:rsidR="00915E27" w:rsidRPr="00DB7FA4" w:rsidRDefault="00915E27" w:rsidP="00C856B0">
            <w:pPr>
              <w:rPr>
                <w:rFonts w:cs="Arial"/>
                <w:bCs/>
                <w:color w:val="800080"/>
              </w:rPr>
            </w:pPr>
          </w:p>
        </w:tc>
        <w:tc>
          <w:tcPr>
            <w:tcW w:w="2606" w:type="pct"/>
            <w:shd w:val="clear" w:color="auto" w:fill="auto"/>
          </w:tcPr>
          <w:p w14:paraId="19065E74" w14:textId="77777777" w:rsidR="00915E27" w:rsidRDefault="00915E27" w:rsidP="00C856B0">
            <w:r w:rsidRPr="00286F0E">
              <w:lastRenderedPageBreak/>
              <w:t>Verplichte keuze uit 2 tekstblokken met de gegevens van de perso(o)n(en), die tot de partij behoren.</w:t>
            </w:r>
            <w:r w:rsidR="00025A52">
              <w:t xml:space="preserve"> </w:t>
            </w:r>
            <w:r>
              <w:t xml:space="preserve">Er moet minimaal één tekstblok ingevuld worden. Er mogen meerdere </w:t>
            </w:r>
            <w:r>
              <w:lastRenderedPageBreak/>
              <w:t xml:space="preserve">dezelfde of verschillende tekstblokken na elkaar vermeld worden. Alle combinaties zijn toegestaan.  Zie </w:t>
            </w:r>
            <w:r>
              <w:fldChar w:fldCharType="begin"/>
            </w:r>
            <w:r>
              <w:instrText xml:space="preserve"> REF TC \h </w:instrText>
            </w:r>
            <w:r>
              <w:fldChar w:fldCharType="separate"/>
            </w:r>
            <w:r w:rsidR="00965124">
              <w:t>[TC]</w:t>
            </w:r>
            <w:r>
              <w:fldChar w:fldCharType="end"/>
            </w:r>
            <w:r>
              <w:t xml:space="preserve"> voor de nummering van de partijen.</w:t>
            </w:r>
          </w:p>
          <w:p w14:paraId="246251F3" w14:textId="77777777" w:rsidR="00915E27" w:rsidRDefault="00915E27" w:rsidP="00C856B0">
            <w:pPr>
              <w:rPr>
                <w:rFonts w:cs="Arial"/>
                <w:snapToGrid/>
                <w:kern w:val="0"/>
                <w:szCs w:val="18"/>
                <w:lang w:eastAsia="nl-NL"/>
              </w:rPr>
            </w:pPr>
          </w:p>
          <w:p w14:paraId="6AEE952F" w14:textId="77777777" w:rsidR="00915E27" w:rsidRPr="00DB7FA4" w:rsidRDefault="00915E27" w:rsidP="00C856B0">
            <w:pPr>
              <w:rPr>
                <w:szCs w:val="18"/>
                <w:u w:val="single"/>
              </w:rPr>
            </w:pPr>
            <w:r w:rsidRPr="00DB7FA4">
              <w:rPr>
                <w:szCs w:val="18"/>
                <w:u w:val="single"/>
              </w:rPr>
              <w:t>Mapping persoon:</w:t>
            </w:r>
          </w:p>
          <w:p w14:paraId="5DDE25C2"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2E5B5CB8" w14:textId="77777777" w:rsidR="00915E27" w:rsidRPr="00DB7FA4" w:rsidRDefault="00025A52"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915E27" w:rsidRPr="00123774" w14:paraId="429D9A7F" w14:textId="77777777" w:rsidTr="00DB7FA4">
        <w:trPr>
          <w:trHeight w:val="125"/>
        </w:trPr>
        <w:tc>
          <w:tcPr>
            <w:tcW w:w="2394" w:type="pct"/>
            <w:shd w:val="clear" w:color="auto" w:fill="auto"/>
          </w:tcPr>
          <w:p w14:paraId="71B14F58" w14:textId="77777777" w:rsidR="00915E27" w:rsidRPr="00EC7955" w:rsidRDefault="00C25EEA" w:rsidP="00CF73FD">
            <w:pPr>
              <w:ind w:left="301"/>
              <w:rPr>
                <w:rFonts w:cs="Arial"/>
                <w:color w:val="800080"/>
                <w:szCs w:val="18"/>
              </w:rPr>
            </w:pPr>
            <w:r w:rsidRPr="00EC7955">
              <w:rPr>
                <w:rFonts w:cs="Arial"/>
                <w:color w:val="800080"/>
                <w:szCs w:val="18"/>
              </w:rPr>
              <w:lastRenderedPageBreak/>
              <w:t>elkander over en weer toestemming verlenende als bedoeld in artikel 1:88 van het Burgerlijk Wetboek,</w:t>
            </w:r>
          </w:p>
        </w:tc>
        <w:tc>
          <w:tcPr>
            <w:tcW w:w="2606" w:type="pct"/>
            <w:shd w:val="clear" w:color="auto" w:fill="auto"/>
          </w:tcPr>
          <w:p w14:paraId="3A3DD490" w14:textId="77777777" w:rsidR="00915E27" w:rsidRDefault="00826D92" w:rsidP="00025A52">
            <w:pPr>
              <w:rPr>
                <w:szCs w:val="18"/>
              </w:rPr>
            </w:pPr>
            <w:r w:rsidRPr="00025A52">
              <w:rPr>
                <w:snapToGrid/>
                <w:szCs w:val="18"/>
              </w:rPr>
              <w:t>Optionele</w:t>
            </w:r>
            <w:r>
              <w:rPr>
                <w:szCs w:val="18"/>
              </w:rPr>
              <w:t xml:space="preserve"> tekst, </w:t>
            </w:r>
            <w:r w:rsidR="00AF2670">
              <w:rPr>
                <w:szCs w:val="18"/>
              </w:rPr>
              <w:t xml:space="preserve">wanneer deze tekst getoond wordt dan moet </w:t>
            </w:r>
            <w:r w:rsidR="00025A52">
              <w:rPr>
                <w:szCs w:val="18"/>
              </w:rPr>
              <w:t>de tekst afgesloten worden met een komma ‘,’.</w:t>
            </w:r>
            <w:r>
              <w:rPr>
                <w:szCs w:val="18"/>
              </w:rPr>
              <w:t xml:space="preserve"> </w:t>
            </w:r>
          </w:p>
          <w:p w14:paraId="711070F3" w14:textId="77777777" w:rsidR="0039599F" w:rsidRDefault="0039599F" w:rsidP="0039599F">
            <w:pPr>
              <w:autoSpaceDE w:val="0"/>
              <w:autoSpaceDN w:val="0"/>
              <w:adjustRightInd w:val="0"/>
              <w:spacing w:line="240" w:lineRule="auto"/>
              <w:rPr>
                <w:szCs w:val="18"/>
              </w:rPr>
            </w:pPr>
          </w:p>
          <w:p w14:paraId="1ECA15E9" w14:textId="77777777" w:rsidR="00025A52" w:rsidRPr="00AF2670" w:rsidRDefault="00025A52" w:rsidP="00025A52">
            <w:pPr>
              <w:rPr>
                <w:snapToGrid/>
                <w:u w:val="single"/>
              </w:rPr>
            </w:pPr>
            <w:r w:rsidRPr="00AF2670">
              <w:rPr>
                <w:snapToGrid/>
                <w:u w:val="single"/>
              </w:rPr>
              <w:t>Mapping geldnemer partij:</w:t>
            </w:r>
          </w:p>
          <w:p w14:paraId="49B75A65" w14:textId="77777777" w:rsidR="00025A52" w:rsidRDefault="00025A52" w:rsidP="00025A52">
            <w:pPr>
              <w:autoSpaceDE w:val="0"/>
              <w:autoSpaceDN w:val="0"/>
              <w:adjustRightInd w:val="0"/>
              <w:spacing w:line="240" w:lineRule="auto"/>
              <w:rPr>
                <w:snapToGrid/>
                <w:kern w:val="0"/>
                <w:sz w:val="16"/>
                <w:szCs w:val="16"/>
                <w:lang w:eastAsia="nl-NL"/>
              </w:rPr>
            </w:pPr>
            <w:r w:rsidRPr="00025A52">
              <w:rPr>
                <w:snapToGrid/>
                <w:kern w:val="0"/>
                <w:sz w:val="16"/>
                <w:szCs w:val="16"/>
                <w:lang w:eastAsia="nl-NL"/>
              </w:rPr>
              <w:t xml:space="preserve">-zie onderstaande </w:t>
            </w:r>
            <w:r w:rsidRPr="00025A52">
              <w:rPr>
                <w:rFonts w:cs="Arial"/>
                <w:snapToGrid/>
                <w:kern w:val="0"/>
                <w:sz w:val="16"/>
                <w:szCs w:val="16"/>
                <w:lang w:eastAsia="nl-NL"/>
              </w:rPr>
              <w:t>mapping</w:t>
            </w:r>
            <w:r w:rsidRPr="00025A52">
              <w:rPr>
                <w:snapToGrid/>
                <w:kern w:val="0"/>
                <w:sz w:val="16"/>
                <w:szCs w:val="16"/>
                <w:lang w:eastAsia="nl-NL"/>
              </w:rPr>
              <w:t xml:space="preserve"> geldnemer partij </w:t>
            </w:r>
          </w:p>
          <w:p w14:paraId="1A13AADD" w14:textId="77777777" w:rsidR="00025A52" w:rsidRDefault="00025A52" w:rsidP="0039599F">
            <w:pPr>
              <w:autoSpaceDE w:val="0"/>
              <w:autoSpaceDN w:val="0"/>
              <w:adjustRightInd w:val="0"/>
              <w:spacing w:line="240" w:lineRule="auto"/>
              <w:rPr>
                <w:szCs w:val="18"/>
              </w:rPr>
            </w:pPr>
          </w:p>
          <w:p w14:paraId="7F8E8F69" w14:textId="77777777" w:rsidR="00244480" w:rsidRPr="00DB7FA4" w:rsidRDefault="00244480" w:rsidP="00244480">
            <w:pPr>
              <w:keepNext/>
              <w:rPr>
                <w:szCs w:val="18"/>
                <w:u w:val="single"/>
              </w:rPr>
            </w:pPr>
            <w:r w:rsidRPr="00DB7FA4">
              <w:rPr>
                <w:szCs w:val="18"/>
                <w:u w:val="single"/>
              </w:rPr>
              <w:t>Mapping:</w:t>
            </w:r>
          </w:p>
          <w:p w14:paraId="1B20B904" w14:textId="77777777" w:rsidR="00244480" w:rsidRPr="00DB7FA4" w:rsidRDefault="00025A52" w:rsidP="00244480">
            <w:pPr>
              <w:autoSpaceDE w:val="0"/>
              <w:autoSpaceDN w:val="0"/>
              <w:adjustRightInd w:val="0"/>
              <w:spacing w:line="240" w:lineRule="auto"/>
              <w:rPr>
                <w:sz w:val="16"/>
                <w:szCs w:val="16"/>
              </w:rPr>
            </w:pPr>
            <w:r>
              <w:rPr>
                <w:rFonts w:cs="Arial"/>
                <w:kern w:val="0"/>
                <w:sz w:val="16"/>
                <w:szCs w:val="16"/>
                <w:lang w:eastAsia="nl-NL"/>
              </w:rPr>
              <w:t>/</w:t>
            </w:r>
            <w:r w:rsidR="00244480">
              <w:rPr>
                <w:rFonts w:cs="Arial"/>
                <w:kern w:val="0"/>
                <w:sz w:val="16"/>
                <w:szCs w:val="16"/>
                <w:lang w:eastAsia="nl-NL"/>
              </w:rPr>
              <w:t>/Partij</w:t>
            </w:r>
            <w:r w:rsidR="00244480" w:rsidRPr="00DB7FA4">
              <w:rPr>
                <w:sz w:val="16"/>
                <w:szCs w:val="16"/>
              </w:rPr>
              <w:t>/tekstKeuze</w:t>
            </w:r>
          </w:p>
          <w:p w14:paraId="51668A52" w14:textId="77777777" w:rsidR="00244480" w:rsidRPr="00DB7FA4" w:rsidRDefault="00244480" w:rsidP="00244480">
            <w:pPr>
              <w:keepNext/>
              <w:spacing w:line="240" w:lineRule="auto"/>
              <w:ind w:left="227"/>
              <w:rPr>
                <w:sz w:val="16"/>
                <w:szCs w:val="16"/>
              </w:rPr>
            </w:pPr>
            <w:r w:rsidRPr="00DB7FA4">
              <w:rPr>
                <w:sz w:val="16"/>
                <w:szCs w:val="16"/>
              </w:rPr>
              <w:t>./tagNaam(k_</w:t>
            </w:r>
            <w:r>
              <w:rPr>
                <w:sz w:val="16"/>
                <w:szCs w:val="16"/>
              </w:rPr>
              <w:t>ToestemmingPartners</w:t>
            </w:r>
            <w:r w:rsidRPr="00DB7FA4">
              <w:rPr>
                <w:sz w:val="16"/>
                <w:szCs w:val="16"/>
              </w:rPr>
              <w:t>)</w:t>
            </w:r>
          </w:p>
          <w:p w14:paraId="65D54AA5" w14:textId="77777777" w:rsidR="0039599F" w:rsidRPr="00DB7FA4" w:rsidRDefault="00244480" w:rsidP="00244480">
            <w:pPr>
              <w:keepNext/>
              <w:spacing w:line="240" w:lineRule="auto"/>
              <w:ind w:left="227"/>
              <w:rPr>
                <w:sz w:val="16"/>
                <w:szCs w:val="16"/>
              </w:rPr>
            </w:pPr>
            <w:r w:rsidRPr="00DB7FA4">
              <w:rPr>
                <w:sz w:val="16"/>
                <w:szCs w:val="16"/>
              </w:rPr>
              <w:t>./tekst</w:t>
            </w:r>
            <w:r w:rsidRPr="00DB7FA4">
              <w:rPr>
                <w:i/>
                <w:sz w:val="16"/>
                <w:szCs w:val="16"/>
              </w:rPr>
              <w:t>(</w:t>
            </w:r>
            <w:r w:rsidR="00826D92" w:rsidRPr="00826D92">
              <w:rPr>
                <w:rFonts w:cs="Arial"/>
                <w:sz w:val="16"/>
                <w:szCs w:val="16"/>
              </w:rPr>
              <w:t>elkander over en weer toestemming verlenende als bedoeld in artikel 1:88 van het Burgerlijk Wetboek</w:t>
            </w:r>
            <w:r w:rsidRPr="00DB7FA4">
              <w:rPr>
                <w:i/>
                <w:sz w:val="16"/>
                <w:szCs w:val="16"/>
              </w:rPr>
              <w:t>)</w:t>
            </w:r>
          </w:p>
        </w:tc>
      </w:tr>
      <w:tr w:rsidR="00333843" w:rsidRPr="00123774" w14:paraId="002B8D88" w14:textId="77777777" w:rsidTr="00DB7FA4">
        <w:trPr>
          <w:trHeight w:val="125"/>
        </w:trPr>
        <w:tc>
          <w:tcPr>
            <w:tcW w:w="2394" w:type="pct"/>
            <w:shd w:val="clear" w:color="auto" w:fill="auto"/>
          </w:tcPr>
          <w:p w14:paraId="333CCBF6" w14:textId="77777777" w:rsidR="00333843" w:rsidRPr="00EC7955" w:rsidRDefault="00333843" w:rsidP="00333843">
            <w:pPr>
              <w:ind w:left="301"/>
              <w:rPr>
                <w:rFonts w:cs="Arial"/>
                <w:color w:val="800080"/>
                <w:szCs w:val="18"/>
              </w:rPr>
            </w:pPr>
            <w:r w:rsidRPr="00EC7955">
              <w:rPr>
                <w:rFonts w:cs="Arial"/>
                <w:snapToGrid/>
                <w:color w:val="FF0000"/>
                <w:kern w:val="0"/>
                <w:szCs w:val="18"/>
                <w:lang w:eastAsia="nl-NL"/>
              </w:rPr>
              <w:t xml:space="preserve">hierna </w:t>
            </w:r>
            <w:r w:rsidRPr="00EC7955">
              <w:rPr>
                <w:rFonts w:cs="Arial"/>
                <w:color w:val="800080"/>
                <w:szCs w:val="18"/>
              </w:rPr>
              <w:t>(tezamen)</w:t>
            </w:r>
            <w:r w:rsidRPr="00EC7955">
              <w:rPr>
                <w:rFonts w:cs="Arial"/>
                <w:snapToGrid/>
                <w:color w:val="FF0000"/>
                <w:kern w:val="0"/>
                <w:szCs w:val="18"/>
                <w:lang w:eastAsia="nl-NL"/>
              </w:rPr>
              <w:t xml:space="preserve"> te noemen </w:t>
            </w:r>
            <w:r w:rsidR="00247F0D" w:rsidRPr="00EC7955">
              <w:rPr>
                <w:rFonts w:cs="Arial"/>
                <w:snapToGrid/>
                <w:color w:val="FF0000"/>
                <w:kern w:val="0"/>
                <w:szCs w:val="18"/>
                <w:lang w:eastAsia="nl-NL"/>
              </w:rPr>
              <w:t>‘</w:t>
            </w:r>
            <w:r w:rsidRPr="00EC7955">
              <w:rPr>
                <w:rFonts w:cs="Arial"/>
                <w:snapToGrid/>
                <w:color w:val="FF0000"/>
                <w:kern w:val="0"/>
                <w:szCs w:val="18"/>
                <w:lang w:eastAsia="nl-NL"/>
              </w:rPr>
              <w:t>geldnemer</w:t>
            </w:r>
            <w:r w:rsidR="00247F0D" w:rsidRPr="00EC7955">
              <w:rPr>
                <w:rFonts w:cs="Arial"/>
                <w:snapToGrid/>
                <w:color w:val="FF0000"/>
                <w:kern w:val="0"/>
                <w:szCs w:val="18"/>
                <w:lang w:eastAsia="nl-NL"/>
              </w:rPr>
              <w:t>’</w:t>
            </w:r>
            <w:r w:rsidRPr="00EC7955">
              <w:rPr>
                <w:rFonts w:cs="Arial"/>
                <w:snapToGrid/>
                <w:color w:val="FF0000"/>
                <w:kern w:val="0"/>
                <w:szCs w:val="18"/>
                <w:lang w:eastAsia="nl-NL"/>
              </w:rPr>
              <w:t>;</w:t>
            </w:r>
          </w:p>
        </w:tc>
        <w:tc>
          <w:tcPr>
            <w:tcW w:w="2606" w:type="pct"/>
            <w:shd w:val="clear" w:color="auto" w:fill="auto"/>
          </w:tcPr>
          <w:p w14:paraId="3E695D55" w14:textId="77777777"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 </w:t>
            </w:r>
            <w:r w:rsidRPr="00025A52">
              <w:rPr>
                <w:snapToGrid/>
                <w:color w:val="800080"/>
                <w:szCs w:val="18"/>
              </w:rPr>
              <w:t>(tezamen)</w:t>
            </w:r>
            <w:r w:rsidRPr="00AF2670">
              <w:rPr>
                <w:snapToGrid/>
                <w:szCs w:val="18"/>
              </w:rPr>
              <w:t xml:space="preserve"> wordt getoond wanneer de partij bestaat uit meer dan één gerechtigde persoon.</w:t>
            </w:r>
          </w:p>
          <w:p w14:paraId="6B2E4BDC" w14:textId="77777777" w:rsidR="00AF2670" w:rsidRPr="00AF2670" w:rsidRDefault="00AF2670" w:rsidP="00AF2670">
            <w:pPr>
              <w:rPr>
                <w:snapToGrid/>
                <w:u w:val="single"/>
              </w:rPr>
            </w:pPr>
          </w:p>
          <w:p w14:paraId="6A2129C9" w14:textId="77777777" w:rsidR="00AF2670" w:rsidRPr="00AF2670" w:rsidRDefault="00AF2670" w:rsidP="00AF2670">
            <w:pPr>
              <w:rPr>
                <w:snapToGrid/>
                <w:szCs w:val="18"/>
                <w:u w:val="single"/>
              </w:rPr>
            </w:pPr>
            <w:r w:rsidRPr="00AF2670">
              <w:rPr>
                <w:snapToGrid/>
                <w:kern w:val="0"/>
                <w:u w:val="single"/>
                <w:lang w:eastAsia="nl-NL"/>
              </w:rPr>
              <w:t xml:space="preserve">Mapping </w:t>
            </w:r>
            <w:r>
              <w:rPr>
                <w:snapToGrid/>
                <w:kern w:val="0"/>
                <w:u w:val="single"/>
                <w:lang w:eastAsia="nl-NL"/>
              </w:rPr>
              <w:t>(tezamen)</w:t>
            </w:r>
            <w:r w:rsidRPr="00AF2670">
              <w:rPr>
                <w:snapToGrid/>
                <w:kern w:val="0"/>
                <w:u w:val="single"/>
                <w:lang w:eastAsia="nl-NL"/>
              </w:rPr>
              <w:t>:</w:t>
            </w:r>
          </w:p>
          <w:p w14:paraId="154CEF65"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geldnemer partij] </w:t>
            </w:r>
          </w:p>
          <w:p w14:paraId="4388B455"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6E7AF505"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7E16C057"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49DDCFCD"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D79D199"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256ACA87"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p>
          <w:p w14:paraId="0CE85EC2" w14:textId="77777777" w:rsidR="00AF2670" w:rsidRPr="00AF2670" w:rsidRDefault="00AF2670" w:rsidP="00AF2670">
            <w:pPr>
              <w:rPr>
                <w:snapToGrid/>
                <w:u w:val="single"/>
              </w:rPr>
            </w:pPr>
            <w:r w:rsidRPr="00AF2670">
              <w:rPr>
                <w:snapToGrid/>
                <w:u w:val="single"/>
              </w:rPr>
              <w:t>Mapping aanduiding geldnemer partij:</w:t>
            </w:r>
          </w:p>
          <w:p w14:paraId="4987F76B" w14:textId="77777777" w:rsidR="00AF2670" w:rsidRDefault="00AF2670" w:rsidP="00AF2670">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/Partij[id geldnemer</w:t>
            </w:r>
            <w:r>
              <w:rPr>
                <w:rFonts w:cs="Arial"/>
                <w:snapToGrid/>
                <w:kern w:val="0"/>
                <w:sz w:val="16"/>
                <w:szCs w:val="16"/>
                <w:lang w:eastAsia="nl-NL"/>
              </w:rPr>
              <w:t xml:space="preserve"> </w:t>
            </w:r>
            <w:r w:rsidRPr="00AF2670">
              <w:rPr>
                <w:rFonts w:cs="Arial"/>
                <w:snapToGrid/>
                <w:kern w:val="0"/>
                <w:sz w:val="16"/>
                <w:szCs w:val="16"/>
                <w:lang w:eastAsia="nl-NL"/>
              </w:rPr>
              <w:t>partij]/aanduidingPartij ‘geldnemer’</w:t>
            </w:r>
          </w:p>
        </w:tc>
      </w:tr>
    </w:tbl>
    <w:p w14:paraId="21E13CBA" w14:textId="77777777" w:rsidR="00915E27" w:rsidRDefault="00915E27" w:rsidP="0054259B"/>
    <w:p w14:paraId="58E36664" w14:textId="77777777" w:rsidR="00900C94" w:rsidRDefault="009D5D2C" w:rsidP="00900C94">
      <w:pPr>
        <w:pStyle w:val="Kop3"/>
      </w:pPr>
      <w:bookmarkStart w:id="58" w:name="_Toc508804461"/>
      <w:r>
        <w:lastRenderedPageBreak/>
        <w:t>Hypotheekb</w:t>
      </w:r>
      <w:r w:rsidR="00900C94">
        <w:t>ank</w:t>
      </w:r>
      <w:bookmarkEnd w:id="58"/>
    </w:p>
    <w:bookmarkEnd w:id="54"/>
    <w:p w14:paraId="26DBE2BF"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4BBC3457" w14:textId="77777777" w:rsidTr="00DB7FA4">
        <w:trPr>
          <w:trHeight w:val="125"/>
        </w:trPr>
        <w:tc>
          <w:tcPr>
            <w:tcW w:w="2394" w:type="pct"/>
            <w:shd w:val="clear" w:color="auto" w:fill="auto"/>
          </w:tcPr>
          <w:p w14:paraId="5C9679C0" w14:textId="77777777" w:rsidR="000E2D2E" w:rsidRPr="00DB7FA4" w:rsidRDefault="00627268" w:rsidP="008C42AB">
            <w:pPr>
              <w:rPr>
                <w:rFonts w:cs="Arial"/>
                <w:bCs/>
                <w:color w:val="FF0000"/>
                <w:lang w:val="en-US"/>
              </w:rPr>
            </w:pPr>
            <w:r w:rsidRPr="00DB7FA4">
              <w:rPr>
                <w:rFonts w:cs="Arial"/>
                <w:bCs/>
                <w:color w:val="FF0000"/>
                <w:lang w:val="en-US"/>
              </w:rPr>
              <w:t>2</w:t>
            </w:r>
            <w:r w:rsidR="000E2D2E" w:rsidRPr="00DB7FA4">
              <w:rPr>
                <w:rFonts w:cs="Arial"/>
                <w:bCs/>
                <w:color w:val="FF0000"/>
                <w:lang w:val="en-US"/>
              </w:rPr>
              <w:t>.</w:t>
            </w:r>
          </w:p>
        </w:tc>
        <w:tc>
          <w:tcPr>
            <w:tcW w:w="2606" w:type="pct"/>
            <w:shd w:val="clear" w:color="auto" w:fill="auto"/>
          </w:tcPr>
          <w:p w14:paraId="13C995B7" w14:textId="77777777" w:rsidR="00ED6699" w:rsidRPr="00FF426B" w:rsidRDefault="00ED6699" w:rsidP="00252022">
            <w:pPr>
              <w:spacing w:before="72"/>
              <w:rPr>
                <w:snapToGrid/>
              </w:rPr>
            </w:pPr>
            <w:r w:rsidRPr="00FF426B">
              <w:rPr>
                <w:snapToGrid/>
              </w:rPr>
              <w:t xml:space="preserve">De </w:t>
            </w:r>
            <w:r w:rsidR="000A461C" w:rsidRPr="00252022">
              <w:t>gegevens</w:t>
            </w:r>
            <w:r w:rsidR="000A461C" w:rsidRPr="00FF426B">
              <w:rPr>
                <w:snapToGrid/>
              </w:rPr>
              <w:t xml:space="preserve"> van de</w:t>
            </w:r>
            <w:r w:rsidR="000A461C">
              <w:rPr>
                <w:snapToGrid/>
              </w:rPr>
              <w:t xml:space="preserve"> personen die een rol spelen binnen de</w:t>
            </w:r>
            <w:r w:rsidR="000A461C" w:rsidRPr="00FF426B">
              <w:rPr>
                <w:snapToGrid/>
              </w:rPr>
              <w:t xml:space="preserve"> </w:t>
            </w:r>
            <w:r w:rsidRPr="00FF426B">
              <w:rPr>
                <w:snapToGrid/>
              </w:rPr>
              <w:t>hypotheekbank partij</w:t>
            </w:r>
            <w:r w:rsidR="000A461C" w:rsidRPr="00FF426B">
              <w:rPr>
                <w:snapToGrid/>
              </w:rPr>
              <w:t>.</w:t>
            </w:r>
          </w:p>
          <w:p w14:paraId="37815497" w14:textId="77777777" w:rsidR="00ED6699" w:rsidRDefault="00ED6699" w:rsidP="00ED6699">
            <w:pPr>
              <w:rPr>
                <w:snapToGrid/>
                <w:u w:val="single"/>
              </w:rPr>
            </w:pPr>
          </w:p>
          <w:p w14:paraId="7796E6CA" w14:textId="77777777" w:rsidR="00ED6699" w:rsidRPr="00AF2670" w:rsidRDefault="00ED6699" w:rsidP="00ED6699">
            <w:pPr>
              <w:rPr>
                <w:snapToGrid/>
                <w:u w:val="single"/>
              </w:rPr>
            </w:pPr>
            <w:r w:rsidRPr="00AF2670">
              <w:rPr>
                <w:snapToGrid/>
                <w:u w:val="single"/>
              </w:rPr>
              <w:t xml:space="preserve">Mapping </w:t>
            </w:r>
            <w:r>
              <w:rPr>
                <w:snapToGrid/>
                <w:u w:val="single"/>
              </w:rPr>
              <w:t>hypotheekbank</w:t>
            </w:r>
            <w:r w:rsidRPr="00AF2670">
              <w:rPr>
                <w:snapToGrid/>
                <w:u w:val="single"/>
              </w:rPr>
              <w:t xml:space="preserve"> partij:</w:t>
            </w:r>
          </w:p>
          <w:p w14:paraId="7320CD97" w14:textId="77777777" w:rsidR="00ED6699" w:rsidRPr="00AF2670" w:rsidRDefault="00ED6699" w:rsidP="00ED669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hypotheekbank </w:t>
            </w:r>
            <w:r w:rsidRPr="00AF2670">
              <w:rPr>
                <w:rFonts w:cs="Arial"/>
                <w:snapToGrid/>
                <w:sz w:val="16"/>
                <w:szCs w:val="16"/>
              </w:rPr>
              <w:t>partij is vastgelegd als ver</w:t>
            </w:r>
            <w:r>
              <w:rPr>
                <w:rFonts w:cs="Arial"/>
                <w:snapToGrid/>
                <w:sz w:val="16"/>
                <w:szCs w:val="16"/>
              </w:rPr>
              <w:t>krijger</w:t>
            </w:r>
            <w:r w:rsidRPr="00AF2670">
              <w:rPr>
                <w:rFonts w:cs="Arial"/>
                <w:snapToGrid/>
                <w:sz w:val="16"/>
                <w:szCs w:val="16"/>
              </w:rPr>
              <w:t xml:space="preserve"> bij het StukdeelHypotheek:</w:t>
            </w:r>
          </w:p>
          <w:p w14:paraId="4C7BFD96" w14:textId="77777777" w:rsidR="000E2D2E" w:rsidRPr="00DB7FA4" w:rsidRDefault="00ED6699" w:rsidP="00ED6699">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 xml:space="preserve">/StukdeelHypotheek [aanduidingHypotheek = niet aanwezig] </w:t>
            </w:r>
            <w:r w:rsidR="00CB4AFC">
              <w:rPr>
                <w:rFonts w:cs="Arial"/>
                <w:snapToGrid/>
                <w:sz w:val="16"/>
                <w:szCs w:val="16"/>
              </w:rPr>
              <w:tab/>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hypotheekbank </w:t>
            </w:r>
            <w:r w:rsidRPr="00AF2670">
              <w:rPr>
                <w:rFonts w:cs="Arial"/>
                <w:snapToGrid/>
                <w:kern w:val="0"/>
                <w:sz w:val="16"/>
                <w:szCs w:val="16"/>
                <w:lang w:eastAsia="nl-NL"/>
              </w:rPr>
              <w:t>partij"]</w:t>
            </w:r>
          </w:p>
        </w:tc>
      </w:tr>
      <w:tr w:rsidR="00F04E20" w:rsidRPr="00123774" w14:paraId="7444CC9C" w14:textId="77777777" w:rsidTr="00DB7FA4">
        <w:trPr>
          <w:trHeight w:val="125"/>
        </w:trPr>
        <w:tc>
          <w:tcPr>
            <w:tcW w:w="2394" w:type="pct"/>
            <w:shd w:val="clear" w:color="auto" w:fill="auto"/>
          </w:tcPr>
          <w:p w14:paraId="0E30C713" w14:textId="77777777" w:rsidR="00F04E20" w:rsidRPr="00DB7FA4" w:rsidRDefault="00F04E20" w:rsidP="008C42AB">
            <w:pPr>
              <w:ind w:left="301"/>
              <w:rPr>
                <w:color w:val="FF0000"/>
              </w:rPr>
            </w:pPr>
            <w:r w:rsidRPr="00DB7FA4">
              <w:rPr>
                <w:rFonts w:cs="Arial"/>
                <w:bCs/>
                <w:color w:val="FF0000"/>
                <w:highlight w:val="yellow"/>
                <w:lang w:val="en-US"/>
              </w:rPr>
              <w:t>TEKSTBLOK GEVOLMACHTIGDE</w:t>
            </w:r>
            <w:r w:rsidR="000E2D2E" w:rsidRPr="00DB7FA4">
              <w:rPr>
                <w:rFonts w:cs="Arial"/>
                <w:bCs/>
                <w:color w:val="FF0000"/>
                <w:lang w:val="en-US"/>
              </w:rPr>
              <w:t>:</w:t>
            </w:r>
          </w:p>
        </w:tc>
        <w:tc>
          <w:tcPr>
            <w:tcW w:w="2606" w:type="pct"/>
            <w:shd w:val="clear" w:color="auto" w:fill="auto"/>
          </w:tcPr>
          <w:p w14:paraId="0051D2BD" w14:textId="77777777" w:rsidR="00A57C37" w:rsidRPr="00DB7FA4" w:rsidRDefault="00A57C37" w:rsidP="00252022">
            <w:pPr>
              <w:spacing w:before="72"/>
              <w:rPr>
                <w:snapToGrid/>
                <w:kern w:val="0"/>
                <w:lang w:eastAsia="nl-NL"/>
              </w:rPr>
            </w:pPr>
            <w:r w:rsidRPr="00DB7FA4">
              <w:rPr>
                <w:snapToGrid/>
                <w:kern w:val="0"/>
                <w:lang w:eastAsia="nl-NL"/>
              </w:rPr>
              <w:t xml:space="preserve">Dit </w:t>
            </w:r>
            <w:r w:rsidRPr="00252022">
              <w:t>tekstblok</w:t>
            </w:r>
            <w:r w:rsidRPr="00DB7FA4">
              <w:rPr>
                <w:snapToGrid/>
                <w:kern w:val="0"/>
                <w:lang w:eastAsia="nl-NL"/>
              </w:rPr>
              <w:t xml:space="preserve"> is verplicht omdat er altijd een gevolmachtigde optreedt in naam van de bank</w:t>
            </w:r>
            <w:r w:rsidR="00C235B8">
              <w:rPr>
                <w:snapToGrid/>
                <w:kern w:val="0"/>
                <w:lang w:eastAsia="nl-NL"/>
              </w:rPr>
              <w:t xml:space="preserve"> en wordt </w:t>
            </w:r>
            <w:r w:rsidR="00CC69FE" w:rsidRPr="00DB7FA4">
              <w:rPr>
                <w:snapToGrid/>
                <w:kern w:val="0"/>
                <w:lang w:eastAsia="nl-NL"/>
              </w:rPr>
              <w:t xml:space="preserve">één keer </w:t>
            </w:r>
            <w:r w:rsidR="00C235B8">
              <w:rPr>
                <w:snapToGrid/>
                <w:kern w:val="0"/>
                <w:lang w:eastAsia="nl-NL"/>
              </w:rPr>
              <w:t>getoond</w:t>
            </w:r>
            <w:r w:rsidR="00CC69FE" w:rsidRPr="00DB7FA4">
              <w:rPr>
                <w:snapToGrid/>
                <w:kern w:val="0"/>
                <w:lang w:eastAsia="nl-NL"/>
              </w:rPr>
              <w:t>.</w:t>
            </w:r>
          </w:p>
          <w:p w14:paraId="5E0E3DED" w14:textId="77777777" w:rsidR="00A57C37" w:rsidRPr="00DB7FA4" w:rsidRDefault="00A57C37" w:rsidP="00A57C37">
            <w:pPr>
              <w:rPr>
                <w:snapToGrid/>
                <w:kern w:val="0"/>
                <w:lang w:eastAsia="nl-NL"/>
              </w:rPr>
            </w:pPr>
          </w:p>
          <w:p w14:paraId="636A9FD0" w14:textId="77777777" w:rsidR="00A57C37" w:rsidRPr="00DB7FA4" w:rsidRDefault="00A57C37" w:rsidP="00A57C37">
            <w:pPr>
              <w:rPr>
                <w:snapToGrid/>
                <w:kern w:val="0"/>
                <w:u w:val="single"/>
                <w:lang w:eastAsia="nl-NL"/>
              </w:rPr>
            </w:pPr>
            <w:r w:rsidRPr="00DB7FA4">
              <w:rPr>
                <w:snapToGrid/>
                <w:kern w:val="0"/>
                <w:u w:val="single"/>
                <w:lang w:eastAsia="nl-NL"/>
              </w:rPr>
              <w:t>Mapping</w:t>
            </w:r>
            <w:r w:rsidR="00846FDB">
              <w:rPr>
                <w:snapToGrid/>
                <w:kern w:val="0"/>
                <w:u w:val="single"/>
                <w:lang w:eastAsia="nl-NL"/>
              </w:rPr>
              <w:t xml:space="preserve"> gevolmachtigde</w:t>
            </w:r>
            <w:r w:rsidRPr="00DB7FA4">
              <w:rPr>
                <w:snapToGrid/>
                <w:kern w:val="0"/>
                <w:u w:val="single"/>
                <w:lang w:eastAsia="nl-NL"/>
              </w:rPr>
              <w:t>:</w:t>
            </w:r>
          </w:p>
          <w:p w14:paraId="0C81DA50" w14:textId="77777777" w:rsidR="002E19B9" w:rsidRDefault="00A57C37" w:rsidP="00DB7FA4">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6CA0EA2E" w14:textId="77777777" w:rsidR="00B82B46" w:rsidRPr="002E19B9" w:rsidRDefault="002E19B9"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344BB" w:rsidRPr="00123774" w14:paraId="73C17F7F" w14:textId="77777777" w:rsidTr="00CC765A">
        <w:trPr>
          <w:trHeight w:val="125"/>
        </w:trPr>
        <w:tc>
          <w:tcPr>
            <w:tcW w:w="2394" w:type="pct"/>
            <w:shd w:val="clear" w:color="auto" w:fill="auto"/>
          </w:tcPr>
          <w:p w14:paraId="0E6A7E14" w14:textId="77777777" w:rsidR="009344BB" w:rsidRPr="00252022" w:rsidRDefault="009344BB" w:rsidP="00CC765A">
            <w:pPr>
              <w:ind w:left="301"/>
              <w:rPr>
                <w:rFonts w:cs="Arial"/>
                <w:bCs/>
                <w:color w:val="800080"/>
                <w:szCs w:val="18"/>
              </w:rPr>
            </w:pPr>
            <w:r w:rsidRPr="00252022">
              <w:rPr>
                <w:rFonts w:cs="Arial"/>
                <w:color w:val="FF0000"/>
                <w:szCs w:val="18"/>
                <w:highlight w:val="yellow"/>
              </w:rPr>
              <w:t>TEKSTBLOK RECHTSPERSOON</w:t>
            </w:r>
            <w:r w:rsidRPr="00252022">
              <w:rPr>
                <w:rFonts w:cs="Arial"/>
                <w:color w:val="FF0000"/>
                <w:szCs w:val="18"/>
              </w:rPr>
              <w:t xml:space="preserve"> </w:t>
            </w:r>
          </w:p>
        </w:tc>
        <w:tc>
          <w:tcPr>
            <w:tcW w:w="2606" w:type="pct"/>
            <w:shd w:val="clear" w:color="auto" w:fill="auto"/>
          </w:tcPr>
          <w:p w14:paraId="26736D0E" w14:textId="77777777" w:rsidR="009344BB" w:rsidRDefault="009344BB" w:rsidP="00252022">
            <w:pPr>
              <w:spacing w:before="72"/>
              <w:rPr>
                <w:rFonts w:cs="Arial"/>
                <w:szCs w:val="18"/>
              </w:rPr>
            </w:pPr>
            <w:r w:rsidRPr="00252022">
              <w:t>Verplicht</w:t>
            </w:r>
            <w:r>
              <w:rPr>
                <w:rFonts w:cs="Arial"/>
                <w:szCs w:val="18"/>
              </w:rPr>
              <w:t xml:space="preserve"> tekstblok met de gegevens van de hypotheekbank. </w:t>
            </w:r>
          </w:p>
          <w:p w14:paraId="352B76DF" w14:textId="77777777" w:rsidR="009344BB" w:rsidRDefault="009344BB" w:rsidP="00CC765A">
            <w:pPr>
              <w:autoSpaceDE w:val="0"/>
              <w:autoSpaceDN w:val="0"/>
              <w:adjustRightInd w:val="0"/>
              <w:spacing w:line="240" w:lineRule="auto"/>
              <w:rPr>
                <w:rFonts w:cs="Arial"/>
                <w:szCs w:val="18"/>
              </w:rPr>
            </w:pPr>
          </w:p>
          <w:p w14:paraId="5F7C191C" w14:textId="77777777" w:rsidR="009344BB" w:rsidRDefault="009344BB" w:rsidP="00CC765A">
            <w:pPr>
              <w:spacing w:line="240" w:lineRule="auto"/>
              <w:ind w:left="227"/>
              <w:rPr>
                <w:rFonts w:cs="Arial"/>
                <w:sz w:val="16"/>
                <w:szCs w:val="16"/>
              </w:rPr>
            </w:pPr>
          </w:p>
          <w:p w14:paraId="36DC27AE" w14:textId="77777777" w:rsidR="009344BB" w:rsidRPr="00FC6ED9" w:rsidRDefault="009344BB" w:rsidP="00CC765A">
            <w:pPr>
              <w:spacing w:line="240" w:lineRule="auto"/>
              <w:rPr>
                <w:rFonts w:cs="Arial"/>
                <w:szCs w:val="18"/>
                <w:u w:val="single"/>
              </w:rPr>
            </w:pPr>
            <w:r w:rsidRPr="00FC6ED9">
              <w:rPr>
                <w:rFonts w:cs="Arial"/>
                <w:szCs w:val="18"/>
                <w:u w:val="single"/>
              </w:rPr>
              <w:t>Mapping:</w:t>
            </w:r>
          </w:p>
          <w:p w14:paraId="36EB1641" w14:textId="77777777" w:rsidR="009344BB" w:rsidRPr="00DB7FA4" w:rsidRDefault="009344BB" w:rsidP="00CC765A">
            <w:pPr>
              <w:spacing w:line="240" w:lineRule="auto"/>
              <w:rPr>
                <w:rFonts w:cs="Arial"/>
                <w:sz w:val="16"/>
                <w:szCs w:val="16"/>
              </w:rPr>
            </w:pPr>
            <w:r>
              <w:rPr>
                <w:rFonts w:cs="Arial"/>
                <w:sz w:val="16"/>
                <w:szCs w:val="16"/>
              </w:rPr>
              <w:t>-zie tekstblok</w:t>
            </w:r>
          </w:p>
        </w:tc>
      </w:tr>
      <w:tr w:rsidR="009344BB" w:rsidRPr="00123774" w14:paraId="108C6851" w14:textId="77777777" w:rsidTr="00CC765A">
        <w:trPr>
          <w:trHeight w:val="125"/>
        </w:trPr>
        <w:tc>
          <w:tcPr>
            <w:tcW w:w="2394" w:type="pct"/>
            <w:shd w:val="clear" w:color="auto" w:fill="auto"/>
          </w:tcPr>
          <w:p w14:paraId="61451AB4" w14:textId="77777777" w:rsidR="009344BB" w:rsidRPr="00EC7955" w:rsidRDefault="009344BB" w:rsidP="00CC765A">
            <w:pPr>
              <w:tabs>
                <w:tab w:val="left" w:pos="-1440"/>
                <w:tab w:val="left" w:pos="-720"/>
              </w:tabs>
              <w:suppressAutoHyphens/>
              <w:ind w:left="709" w:hanging="425"/>
              <w:rPr>
                <w:color w:val="800080"/>
                <w:szCs w:val="18"/>
              </w:rPr>
            </w:pPr>
            <w:r w:rsidRPr="00EC7955">
              <w:rPr>
                <w:rFonts w:cs="Arial"/>
                <w:color w:val="800080"/>
                <w:szCs w:val="18"/>
              </w:rPr>
              <w:t xml:space="preserve">(correspondentieadres </w:t>
            </w:r>
            <w:r w:rsidRPr="00EC7955">
              <w:rPr>
                <w:color w:val="800080"/>
                <w:szCs w:val="18"/>
              </w:rPr>
              <w:t>voor alle aangelegenheden betreffende de</w:t>
            </w:r>
          </w:p>
          <w:p w14:paraId="331E5710" w14:textId="77777777" w:rsidR="009344BB" w:rsidRPr="00EC7955" w:rsidRDefault="009344BB" w:rsidP="00CC765A">
            <w:pPr>
              <w:tabs>
                <w:tab w:val="left" w:pos="-1440"/>
                <w:tab w:val="left" w:pos="-720"/>
              </w:tabs>
              <w:suppressAutoHyphens/>
              <w:ind w:left="709" w:hanging="425"/>
              <w:rPr>
                <w:rFonts w:cs="Arial"/>
                <w:color w:val="3366FF"/>
                <w:szCs w:val="18"/>
              </w:rPr>
            </w:pPr>
            <w:r w:rsidRPr="00EC7955">
              <w:rPr>
                <w:color w:val="800080"/>
                <w:szCs w:val="18"/>
              </w:rPr>
              <w:t>hierna te vermelden rechtshandelingen</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label</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afdeling</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 xml:space="preserve">, </w:t>
            </w:r>
          </w:p>
          <w:p w14:paraId="2DFEDB54" w14:textId="77777777"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straatnaam</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huisnummer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letter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p>
          <w:p w14:paraId="2530E92E" w14:textId="77777777"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toevoeging</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 xml:space="preserve"> </w:t>
            </w:r>
            <w:r w:rsidRPr="00EC7955">
              <w:rPr>
                <w:rFonts w:cs="Arial"/>
                <w:color w:val="800080"/>
                <w:szCs w:val="18"/>
              </w:rPr>
              <w:t xml:space="preserve">/ postbus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postbusnummer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 </w:t>
            </w:r>
          </w:p>
          <w:p w14:paraId="606E3E02" w14:textId="77777777" w:rsidR="009344BB" w:rsidRPr="00BF6AC8" w:rsidRDefault="009344BB" w:rsidP="00CC765A">
            <w:pPr>
              <w:tabs>
                <w:tab w:val="left" w:pos="-1440"/>
                <w:tab w:val="left" w:pos="-720"/>
              </w:tabs>
              <w:suppressAutoHyphens/>
              <w:ind w:left="709" w:hanging="425"/>
              <w:rPr>
                <w:rFonts w:cs="Arial"/>
                <w:snapToGrid/>
                <w:color w:val="FF0000"/>
                <w:kern w:val="0"/>
                <w:sz w:val="20"/>
                <w:lang w:eastAsia="nl-NL"/>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regio</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straat</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land</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w:t>
            </w:r>
          </w:p>
        </w:tc>
        <w:tc>
          <w:tcPr>
            <w:tcW w:w="2606" w:type="pct"/>
            <w:shd w:val="clear" w:color="auto" w:fill="auto"/>
          </w:tcPr>
          <w:p w14:paraId="004DCAB1" w14:textId="77777777" w:rsidR="009344BB" w:rsidRDefault="009344BB" w:rsidP="00CC765A">
            <w:pPr>
              <w:spacing w:before="72"/>
              <w:rPr>
                <w:snapToGrid/>
              </w:rPr>
            </w:pPr>
            <w:r>
              <w:t>Optioneel postadres.</w:t>
            </w:r>
          </w:p>
          <w:p w14:paraId="4365945C" w14:textId="77777777" w:rsidR="009344BB" w:rsidRDefault="009344BB" w:rsidP="00CC765A">
            <w:pPr>
              <w:rPr>
                <w:color w:val="3366FF"/>
              </w:rPr>
            </w:pPr>
          </w:p>
          <w:p w14:paraId="2AF95FC5" w14:textId="77777777" w:rsidR="009344BB" w:rsidRDefault="009344BB" w:rsidP="00CC765A">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3BDBE255" w14:textId="77777777" w:rsidR="009344BB" w:rsidRDefault="009344BB" w:rsidP="00CC765A"/>
          <w:p w14:paraId="7D86A194" w14:textId="77777777" w:rsidR="009344BB" w:rsidRDefault="009344BB" w:rsidP="00CC765A">
            <w:pPr>
              <w:rPr>
                <w:szCs w:val="18"/>
              </w:rPr>
            </w:pPr>
            <w:r>
              <w:t>Voor het adres moet gekozen worden uit binnenlands adres, postbus adres of buitenlands adres.</w:t>
            </w:r>
          </w:p>
          <w:p w14:paraId="30F1AEA4" w14:textId="77777777" w:rsidR="009344BB" w:rsidRDefault="009344BB" w:rsidP="00CC765A">
            <w:pPr>
              <w:rPr>
                <w:szCs w:val="18"/>
              </w:rPr>
            </w:pPr>
          </w:p>
          <w:p w14:paraId="42C5976E" w14:textId="77777777" w:rsidR="009344BB" w:rsidRDefault="009344BB" w:rsidP="00CC765A">
            <w:pPr>
              <w:rPr>
                <w:szCs w:val="18"/>
              </w:rPr>
            </w:pPr>
            <w:r>
              <w:rPr>
                <w:szCs w:val="18"/>
              </w:rPr>
              <w:t>Voor plaats en land moet gekozen worden uit een waardelijst.</w:t>
            </w:r>
          </w:p>
          <w:p w14:paraId="314F263C" w14:textId="77777777" w:rsidR="009344BB" w:rsidRDefault="009344BB" w:rsidP="00CC765A">
            <w:pPr>
              <w:spacing w:line="240" w:lineRule="auto"/>
              <w:rPr>
                <w:szCs w:val="18"/>
              </w:rPr>
            </w:pPr>
          </w:p>
          <w:p w14:paraId="447AAC61" w14:textId="77777777" w:rsidR="009344BB" w:rsidRDefault="009344BB" w:rsidP="00CC765A">
            <w:pPr>
              <w:pStyle w:val="streepje"/>
              <w:numPr>
                <w:ilvl w:val="0"/>
                <w:numId w:val="0"/>
              </w:numPr>
              <w:spacing w:line="240" w:lineRule="auto"/>
              <w:ind w:left="284" w:hanging="284"/>
              <w:rPr>
                <w:u w:val="single"/>
                <w:lang w:val="nl-NL"/>
              </w:rPr>
            </w:pPr>
            <w:r>
              <w:rPr>
                <w:u w:val="single"/>
                <w:lang w:val="nl-NL"/>
              </w:rPr>
              <w:lastRenderedPageBreak/>
              <w:t>Mapping:</w:t>
            </w:r>
          </w:p>
          <w:p w14:paraId="3133E440" w14:textId="77777777" w:rsidR="009344BB" w:rsidRDefault="009344BB" w:rsidP="00CC765A">
            <w:pPr>
              <w:pStyle w:val="streepje"/>
              <w:numPr>
                <w:ilvl w:val="0"/>
                <w:numId w:val="0"/>
              </w:numPr>
              <w:spacing w:line="240" w:lineRule="auto"/>
              <w:rPr>
                <w:sz w:val="16"/>
                <w:szCs w:val="16"/>
                <w:lang w:val="nl-NL"/>
              </w:rPr>
            </w:pPr>
            <w:r>
              <w:rPr>
                <w:sz w:val="16"/>
                <w:szCs w:val="16"/>
                <w:lang w:val="nl-NL"/>
              </w:rPr>
              <w:t>//IMKAD_Persoon/IMKAD_PostlocatiePersoon/</w:t>
            </w:r>
          </w:p>
          <w:p w14:paraId="2EC82B04" w14:textId="77777777" w:rsidR="009344BB" w:rsidRDefault="009344BB" w:rsidP="00CC765A">
            <w:pPr>
              <w:pStyle w:val="streepje"/>
              <w:numPr>
                <w:ilvl w:val="0"/>
                <w:numId w:val="0"/>
              </w:numPr>
              <w:spacing w:line="240" w:lineRule="auto"/>
              <w:ind w:left="227"/>
              <w:rPr>
                <w:sz w:val="14"/>
                <w:szCs w:val="16"/>
                <w:lang w:val="nl-NL"/>
              </w:rPr>
            </w:pPr>
            <w:r>
              <w:rPr>
                <w:sz w:val="16"/>
                <w:lang w:val="nl-NL"/>
              </w:rPr>
              <w:tab/>
              <w:t>./label</w:t>
            </w:r>
          </w:p>
          <w:p w14:paraId="50270208" w14:textId="77777777" w:rsidR="009344BB" w:rsidRDefault="009344BB" w:rsidP="00CC765A">
            <w:pPr>
              <w:spacing w:line="240" w:lineRule="auto"/>
              <w:ind w:left="227"/>
              <w:rPr>
                <w:sz w:val="16"/>
              </w:rPr>
            </w:pPr>
            <w:r>
              <w:rPr>
                <w:sz w:val="16"/>
              </w:rPr>
              <w:tab/>
              <w:t>./afdeling</w:t>
            </w:r>
          </w:p>
          <w:p w14:paraId="0385D4FC" w14:textId="77777777" w:rsidR="009344BB" w:rsidRDefault="009344BB" w:rsidP="00CC765A">
            <w:pPr>
              <w:pStyle w:val="streepje"/>
              <w:numPr>
                <w:ilvl w:val="0"/>
                <w:numId w:val="0"/>
              </w:numPr>
              <w:rPr>
                <w:u w:val="single"/>
                <w:lang w:val="nl-NL"/>
              </w:rPr>
            </w:pPr>
          </w:p>
          <w:p w14:paraId="4048867D" w14:textId="77777777" w:rsidR="009344BB" w:rsidRDefault="009344BB" w:rsidP="00CC765A">
            <w:pPr>
              <w:pStyle w:val="streepje"/>
              <w:numPr>
                <w:ilvl w:val="0"/>
                <w:numId w:val="0"/>
              </w:numPr>
              <w:rPr>
                <w:u w:val="single"/>
                <w:lang w:val="nl-NL"/>
              </w:rPr>
            </w:pPr>
            <w:r>
              <w:rPr>
                <w:u w:val="single"/>
                <w:lang w:val="nl-NL"/>
              </w:rPr>
              <w:t>Mapping binnenlandsadres:</w:t>
            </w:r>
          </w:p>
          <w:p w14:paraId="395C3311" w14:textId="77777777" w:rsidR="009344BB" w:rsidRDefault="009344BB" w:rsidP="00CC765A">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211FDBDC" w14:textId="77777777" w:rsidR="009344BB" w:rsidRDefault="009344BB" w:rsidP="00CC765A">
            <w:pPr>
              <w:spacing w:line="240" w:lineRule="auto"/>
              <w:ind w:left="227"/>
              <w:rPr>
                <w:sz w:val="16"/>
                <w:szCs w:val="16"/>
              </w:rPr>
            </w:pPr>
            <w:r>
              <w:rPr>
                <w:sz w:val="16"/>
                <w:szCs w:val="16"/>
              </w:rPr>
              <w:tab/>
              <w:t>./BAG_NummerAanduiding/postcode</w:t>
            </w:r>
          </w:p>
          <w:p w14:paraId="5E4241BD" w14:textId="77777777" w:rsidR="009344BB" w:rsidRDefault="009344BB" w:rsidP="00CC765A">
            <w:pPr>
              <w:spacing w:line="240" w:lineRule="auto"/>
              <w:ind w:left="227"/>
              <w:rPr>
                <w:sz w:val="16"/>
                <w:szCs w:val="16"/>
              </w:rPr>
            </w:pPr>
            <w:r>
              <w:rPr>
                <w:sz w:val="16"/>
                <w:szCs w:val="16"/>
              </w:rPr>
              <w:tab/>
              <w:t>./BAG_Woonplaats/woonplaatsnaam</w:t>
            </w:r>
          </w:p>
          <w:p w14:paraId="2EE0E00E" w14:textId="77777777" w:rsidR="009344BB" w:rsidRDefault="009344BB" w:rsidP="00CC765A">
            <w:pPr>
              <w:spacing w:line="240" w:lineRule="auto"/>
              <w:ind w:left="227"/>
              <w:rPr>
                <w:sz w:val="16"/>
                <w:szCs w:val="16"/>
              </w:rPr>
            </w:pPr>
            <w:r>
              <w:rPr>
                <w:sz w:val="16"/>
                <w:szCs w:val="16"/>
              </w:rPr>
              <w:tab/>
              <w:t>./BAG_OpenbareRuimte/openbareRuimteNaam</w:t>
            </w:r>
          </w:p>
          <w:p w14:paraId="04003E40" w14:textId="77777777" w:rsidR="009344BB" w:rsidRDefault="009344BB" w:rsidP="00CC765A">
            <w:pPr>
              <w:spacing w:line="240" w:lineRule="auto"/>
              <w:ind w:left="227"/>
              <w:rPr>
                <w:sz w:val="16"/>
                <w:szCs w:val="16"/>
              </w:rPr>
            </w:pPr>
            <w:r>
              <w:rPr>
                <w:sz w:val="16"/>
                <w:szCs w:val="16"/>
              </w:rPr>
              <w:tab/>
              <w:t>./BAG_NummerAanduiding/huisnummer</w:t>
            </w:r>
          </w:p>
          <w:p w14:paraId="1860C377" w14:textId="77777777" w:rsidR="009344BB" w:rsidRDefault="009344BB" w:rsidP="00CC765A">
            <w:pPr>
              <w:spacing w:line="240" w:lineRule="auto"/>
              <w:ind w:left="227"/>
              <w:rPr>
                <w:sz w:val="16"/>
                <w:szCs w:val="16"/>
              </w:rPr>
            </w:pPr>
            <w:r>
              <w:rPr>
                <w:sz w:val="16"/>
                <w:szCs w:val="16"/>
              </w:rPr>
              <w:tab/>
              <w:t>./BAG_NummerAanduiding/huisletter</w:t>
            </w:r>
          </w:p>
          <w:p w14:paraId="53377822" w14:textId="77777777" w:rsidR="009344BB" w:rsidRDefault="009344BB" w:rsidP="00CC765A">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12088A45" w14:textId="77777777" w:rsidR="009344BB" w:rsidRDefault="009344BB" w:rsidP="00CC765A">
            <w:pPr>
              <w:pStyle w:val="streepje"/>
              <w:numPr>
                <w:ilvl w:val="0"/>
                <w:numId w:val="0"/>
              </w:numPr>
              <w:rPr>
                <w:u w:val="single"/>
                <w:lang w:val="nl-NL"/>
              </w:rPr>
            </w:pPr>
          </w:p>
          <w:p w14:paraId="6CAD2B57" w14:textId="77777777" w:rsidR="009344BB" w:rsidRDefault="009344BB" w:rsidP="00CC765A">
            <w:pPr>
              <w:pStyle w:val="streepje"/>
              <w:numPr>
                <w:ilvl w:val="0"/>
                <w:numId w:val="0"/>
              </w:numPr>
              <w:rPr>
                <w:u w:val="single"/>
                <w:lang w:val="nl-NL"/>
              </w:rPr>
            </w:pPr>
            <w:r>
              <w:rPr>
                <w:u w:val="single"/>
                <w:lang w:val="nl-NL"/>
              </w:rPr>
              <w:t>Mapping buitenlandsadres:</w:t>
            </w:r>
          </w:p>
          <w:p w14:paraId="4A64A43D" w14:textId="77777777" w:rsidR="009344BB" w:rsidRPr="00201932" w:rsidRDefault="009344BB" w:rsidP="00CC765A">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11FD86EA" w14:textId="77777777" w:rsidR="009344BB" w:rsidRDefault="009344BB" w:rsidP="00CC765A">
            <w:pPr>
              <w:pStyle w:val="streepje"/>
              <w:numPr>
                <w:ilvl w:val="0"/>
                <w:numId w:val="0"/>
              </w:numPr>
              <w:spacing w:line="240" w:lineRule="auto"/>
              <w:ind w:left="227"/>
              <w:rPr>
                <w:sz w:val="14"/>
                <w:szCs w:val="16"/>
                <w:lang w:val="nl-NL"/>
              </w:rPr>
            </w:pPr>
            <w:r>
              <w:rPr>
                <w:sz w:val="16"/>
                <w:lang w:val="nl-NL"/>
              </w:rPr>
              <w:tab/>
              <w:t>./woonplaats</w:t>
            </w:r>
          </w:p>
          <w:p w14:paraId="462D6ED0" w14:textId="77777777" w:rsidR="009344BB" w:rsidRDefault="009344BB" w:rsidP="00CC765A">
            <w:pPr>
              <w:spacing w:line="240" w:lineRule="auto"/>
              <w:ind w:left="227"/>
              <w:rPr>
                <w:sz w:val="16"/>
              </w:rPr>
            </w:pPr>
            <w:r>
              <w:rPr>
                <w:sz w:val="16"/>
              </w:rPr>
              <w:tab/>
              <w:t xml:space="preserve">./adres </w:t>
            </w:r>
          </w:p>
          <w:p w14:paraId="5800F70E" w14:textId="77777777" w:rsidR="009344BB" w:rsidRPr="00201932" w:rsidRDefault="009344BB" w:rsidP="00CC765A">
            <w:pPr>
              <w:spacing w:line="240" w:lineRule="auto"/>
              <w:ind w:left="227"/>
              <w:rPr>
                <w:sz w:val="16"/>
              </w:rPr>
            </w:pPr>
            <w:r>
              <w:rPr>
                <w:sz w:val="16"/>
              </w:rPr>
              <w:tab/>
            </w:r>
            <w:r w:rsidRPr="00201932">
              <w:rPr>
                <w:sz w:val="16"/>
              </w:rPr>
              <w:t>./regio</w:t>
            </w:r>
          </w:p>
          <w:p w14:paraId="3812B797" w14:textId="77777777" w:rsidR="009344BB" w:rsidRPr="00201932" w:rsidRDefault="009344BB" w:rsidP="00CC765A">
            <w:pPr>
              <w:spacing w:line="240" w:lineRule="auto"/>
              <w:ind w:left="227"/>
              <w:rPr>
                <w:sz w:val="16"/>
              </w:rPr>
            </w:pPr>
            <w:r w:rsidRPr="00201932">
              <w:rPr>
                <w:sz w:val="16"/>
              </w:rPr>
              <w:tab/>
              <w:t>./land</w:t>
            </w:r>
          </w:p>
          <w:p w14:paraId="4119FE16" w14:textId="77777777" w:rsidR="009344BB" w:rsidRPr="00201932" w:rsidRDefault="009344BB" w:rsidP="00CC765A">
            <w:pPr>
              <w:spacing w:before="72"/>
              <w:rPr>
                <w:sz w:val="16"/>
              </w:rPr>
            </w:pPr>
            <w:r w:rsidRPr="00201932">
              <w:rPr>
                <w:u w:val="single"/>
              </w:rPr>
              <w:t>Mapping postbusadres:</w:t>
            </w:r>
          </w:p>
          <w:p w14:paraId="1D3570DB" w14:textId="77777777" w:rsidR="009344BB" w:rsidRPr="00201932" w:rsidRDefault="009344BB" w:rsidP="00CC765A">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26373363" w14:textId="77777777" w:rsidR="009344BB" w:rsidRDefault="009344BB" w:rsidP="00CC765A">
            <w:pPr>
              <w:spacing w:line="240" w:lineRule="auto"/>
              <w:ind w:left="227"/>
              <w:rPr>
                <w:sz w:val="16"/>
                <w:szCs w:val="16"/>
              </w:rPr>
            </w:pPr>
            <w:r w:rsidRPr="00201932">
              <w:rPr>
                <w:sz w:val="16"/>
                <w:szCs w:val="16"/>
              </w:rPr>
              <w:tab/>
            </w:r>
            <w:r>
              <w:rPr>
                <w:sz w:val="16"/>
                <w:szCs w:val="16"/>
              </w:rPr>
              <w:t>./postbusnummer</w:t>
            </w:r>
          </w:p>
          <w:p w14:paraId="2EBB2ECA" w14:textId="77777777" w:rsidR="009344BB" w:rsidRDefault="009344BB" w:rsidP="00CC765A">
            <w:pPr>
              <w:spacing w:line="240" w:lineRule="auto"/>
              <w:ind w:left="227"/>
              <w:rPr>
                <w:sz w:val="16"/>
                <w:szCs w:val="16"/>
              </w:rPr>
            </w:pPr>
            <w:r>
              <w:rPr>
                <w:sz w:val="16"/>
              </w:rPr>
              <w:tab/>
              <w:t>./</w:t>
            </w:r>
            <w:r>
              <w:rPr>
                <w:sz w:val="16"/>
                <w:szCs w:val="16"/>
              </w:rPr>
              <w:t>postcode</w:t>
            </w:r>
          </w:p>
          <w:p w14:paraId="5DFEBC58" w14:textId="77777777" w:rsidR="009344BB" w:rsidRDefault="009344BB" w:rsidP="00CC765A">
            <w:pPr>
              <w:spacing w:line="240" w:lineRule="auto"/>
              <w:ind w:left="227"/>
            </w:pPr>
            <w:r>
              <w:rPr>
                <w:sz w:val="16"/>
                <w:szCs w:val="16"/>
              </w:rPr>
              <w:tab/>
              <w:t>./woonplaatsnaam</w:t>
            </w:r>
          </w:p>
        </w:tc>
      </w:tr>
      <w:tr w:rsidR="009344BB" w:rsidRPr="00123774" w14:paraId="683302B9" w14:textId="77777777" w:rsidTr="00CC765A">
        <w:trPr>
          <w:trHeight w:val="125"/>
        </w:trPr>
        <w:tc>
          <w:tcPr>
            <w:tcW w:w="2394" w:type="pct"/>
            <w:shd w:val="clear" w:color="auto" w:fill="auto"/>
          </w:tcPr>
          <w:p w14:paraId="758AB7ED" w14:textId="77777777" w:rsidR="009344BB" w:rsidRPr="00EC7955" w:rsidRDefault="00031696" w:rsidP="00CC765A">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65BEEA65" w14:textId="77777777" w:rsidR="009344BB" w:rsidRDefault="009344BB" w:rsidP="00252022">
            <w:r>
              <w:t>Vaste tekst.</w:t>
            </w:r>
          </w:p>
        </w:tc>
      </w:tr>
      <w:tr w:rsidR="00286F0E" w:rsidRPr="00123774" w14:paraId="33A98497" w14:textId="77777777" w:rsidTr="00DB7FA4">
        <w:trPr>
          <w:trHeight w:val="125"/>
        </w:trPr>
        <w:tc>
          <w:tcPr>
            <w:tcW w:w="2394" w:type="pct"/>
            <w:shd w:val="clear" w:color="auto" w:fill="auto"/>
          </w:tcPr>
          <w:p w14:paraId="07FC71D7" w14:textId="77777777" w:rsidR="00EC7955" w:rsidRDefault="005B41ED" w:rsidP="00EC7955">
            <w:pPr>
              <w:rPr>
                <w:rFonts w:cs="Arial"/>
                <w:color w:val="FF0000"/>
                <w:szCs w:val="18"/>
              </w:rPr>
            </w:pPr>
            <w:r>
              <w:rPr>
                <w:rFonts w:cs="Arial"/>
                <w:color w:val="FF0000"/>
                <w:sz w:val="20"/>
              </w:rPr>
              <w:tab/>
            </w:r>
            <w:r w:rsidR="00BF2892" w:rsidRPr="00EC7955">
              <w:rPr>
                <w:rFonts w:cs="Arial"/>
                <w:color w:val="FF0000"/>
                <w:szCs w:val="18"/>
              </w:rPr>
              <w:t xml:space="preserve">hierna zowel </w:t>
            </w:r>
            <w:r w:rsidR="004D006B" w:rsidRPr="00EC7955">
              <w:rPr>
                <w:rFonts w:cs="Arial"/>
                <w:szCs w:val="18"/>
              </w:rPr>
              <w:fldChar w:fldCharType="begin"/>
            </w:r>
            <w:r w:rsidR="004D006B" w:rsidRPr="00EC7955">
              <w:rPr>
                <w:rFonts w:cs="Arial"/>
                <w:szCs w:val="18"/>
              </w:rPr>
              <w:instrText>MacroButton Nomacro §</w:instrText>
            </w:r>
            <w:r w:rsidR="004D006B" w:rsidRPr="00EC7955">
              <w:rPr>
                <w:rFonts w:cs="Arial"/>
                <w:szCs w:val="18"/>
              </w:rPr>
              <w:fldChar w:fldCharType="end"/>
            </w:r>
            <w:r w:rsidR="004D006B" w:rsidRPr="00EC7955">
              <w:rPr>
                <w:rFonts w:cs="Arial"/>
                <w:szCs w:val="18"/>
              </w:rPr>
              <w:t>naam</w:t>
            </w:r>
            <w:r w:rsidR="004D006B" w:rsidRPr="00EC7955">
              <w:rPr>
                <w:rFonts w:cs="Arial"/>
                <w:szCs w:val="18"/>
              </w:rPr>
              <w:fldChar w:fldCharType="begin"/>
            </w:r>
            <w:r w:rsidR="004D006B" w:rsidRPr="00EC7955">
              <w:rPr>
                <w:rFonts w:cs="Arial"/>
                <w:szCs w:val="18"/>
              </w:rPr>
              <w:instrText>MacroButton Nomacro §</w:instrText>
            </w:r>
            <w:r w:rsidR="004D006B" w:rsidRPr="00EC7955">
              <w:rPr>
                <w:rFonts w:cs="Arial"/>
                <w:szCs w:val="18"/>
              </w:rPr>
              <w:fldChar w:fldCharType="end"/>
            </w:r>
            <w:r w:rsidR="004D006B" w:rsidRPr="00EC7955">
              <w:rPr>
                <w:rFonts w:cs="Arial"/>
                <w:szCs w:val="18"/>
              </w:rPr>
              <w:t xml:space="preserve"> </w:t>
            </w:r>
            <w:r w:rsidR="00BF2892" w:rsidRPr="00EC7955">
              <w:rPr>
                <w:rFonts w:cs="Arial"/>
                <w:color w:val="FF0000"/>
                <w:szCs w:val="18"/>
              </w:rPr>
              <w:t>als haar rechtsopvolgers onder algemene of bijzondere</w:t>
            </w:r>
          </w:p>
          <w:p w14:paraId="7AA7F787" w14:textId="77777777" w:rsidR="00286F0E" w:rsidRPr="00EC7955" w:rsidRDefault="00EC7955" w:rsidP="00EC7955">
            <w:pPr>
              <w:rPr>
                <w:rFonts w:cs="Arial"/>
                <w:color w:val="339966"/>
                <w:szCs w:val="18"/>
              </w:rPr>
            </w:pPr>
            <w:r>
              <w:rPr>
                <w:rFonts w:cs="Arial"/>
                <w:color w:val="FF0000"/>
                <w:szCs w:val="18"/>
              </w:rPr>
              <w:tab/>
            </w:r>
            <w:r w:rsidR="00BF2892" w:rsidRPr="00EC7955">
              <w:rPr>
                <w:rFonts w:cs="Arial"/>
                <w:color w:val="FF0000"/>
                <w:szCs w:val="18"/>
              </w:rPr>
              <w:t xml:space="preserve">titel te noemen: ‘de </w:t>
            </w:r>
            <w:r w:rsidR="004D006B" w:rsidRPr="00EC7955">
              <w:rPr>
                <w:rFonts w:cs="Arial"/>
                <w:color w:val="FF0000"/>
                <w:szCs w:val="18"/>
              </w:rPr>
              <w:t>hypotheek</w:t>
            </w:r>
            <w:r w:rsidR="00BF2892" w:rsidRPr="00EC7955">
              <w:rPr>
                <w:rFonts w:cs="Arial"/>
                <w:color w:val="FF0000"/>
                <w:szCs w:val="18"/>
              </w:rPr>
              <w:t>bank’</w:t>
            </w:r>
            <w:r w:rsidR="00915E27" w:rsidRPr="00EC7955">
              <w:rPr>
                <w:rFonts w:cs="Arial"/>
                <w:bCs/>
                <w:color w:val="FF0000"/>
                <w:szCs w:val="18"/>
              </w:rPr>
              <w:t>.</w:t>
            </w:r>
          </w:p>
        </w:tc>
        <w:tc>
          <w:tcPr>
            <w:tcW w:w="2606" w:type="pct"/>
            <w:shd w:val="clear" w:color="auto" w:fill="auto"/>
          </w:tcPr>
          <w:p w14:paraId="18CFFF9D" w14:textId="77777777" w:rsidR="00286F0E" w:rsidRDefault="00560B72" w:rsidP="00560B72">
            <w:r>
              <w:t xml:space="preserve">Vaste </w:t>
            </w:r>
            <w:r w:rsidR="00B61F35" w:rsidRPr="00B61F35">
              <w:t>tekst</w:t>
            </w:r>
            <w:r w:rsidR="00846FDB">
              <w:t>.</w:t>
            </w:r>
          </w:p>
          <w:p w14:paraId="7E8DF064" w14:textId="77777777" w:rsidR="00846FDB" w:rsidRDefault="00846FDB" w:rsidP="00560B72"/>
          <w:p w14:paraId="264C1BAC" w14:textId="77777777" w:rsidR="00560B72" w:rsidRPr="00560B72" w:rsidRDefault="00560B72" w:rsidP="00560B72">
            <w:pPr>
              <w:rPr>
                <w:u w:val="single"/>
              </w:rPr>
            </w:pPr>
            <w:r w:rsidRPr="00560B72">
              <w:rPr>
                <w:u w:val="single"/>
              </w:rPr>
              <w:t>Mapping</w:t>
            </w:r>
            <w:r w:rsidR="00846FDB">
              <w:rPr>
                <w:u w:val="single"/>
              </w:rPr>
              <w:t xml:space="preserve"> naam</w:t>
            </w:r>
            <w:r w:rsidRPr="00560B72">
              <w:rPr>
                <w:u w:val="single"/>
              </w:rPr>
              <w:t>:</w:t>
            </w:r>
          </w:p>
          <w:p w14:paraId="50CE6C53" w14:textId="77777777" w:rsidR="0070234C" w:rsidRPr="0013774C" w:rsidRDefault="00A301CB" w:rsidP="0070234C">
            <w:pPr>
              <w:spacing w:line="240" w:lineRule="auto"/>
              <w:rPr>
                <w:rFonts w:cs="Arial"/>
                <w:snapToGrid/>
                <w:sz w:val="16"/>
                <w:szCs w:val="16"/>
              </w:rPr>
            </w:pPr>
            <w:r w:rsidRPr="002E19B9">
              <w:rPr>
                <w:snapToGrid/>
                <w:kern w:val="0"/>
                <w:sz w:val="16"/>
                <w:szCs w:val="16"/>
                <w:lang w:eastAsia="nl-NL"/>
              </w:rPr>
              <w:t>//IMKAD_AangebodenStuk/Partij</w:t>
            </w:r>
            <w:r w:rsidR="0070234C" w:rsidRPr="0013774C">
              <w:rPr>
                <w:snapToGrid/>
                <w:sz w:val="16"/>
                <w:szCs w:val="16"/>
              </w:rPr>
              <w:t>/IMKAD_Persoon/tia_Gegevens/NHR_Rechtspersoon/</w:t>
            </w:r>
          </w:p>
          <w:p w14:paraId="1A1E9A00" w14:textId="77777777" w:rsidR="00560B72" w:rsidRDefault="0070234C" w:rsidP="0070234C">
            <w:pPr>
              <w:spacing w:line="240" w:lineRule="auto"/>
              <w:ind w:left="227"/>
              <w:rPr>
                <w:snapToGrid/>
                <w:sz w:val="16"/>
                <w:szCs w:val="16"/>
              </w:rPr>
            </w:pPr>
            <w:r w:rsidRPr="0013774C">
              <w:rPr>
                <w:snapToGrid/>
                <w:sz w:val="16"/>
                <w:szCs w:val="16"/>
              </w:rPr>
              <w:t>./statutaireNaam</w:t>
            </w:r>
          </w:p>
          <w:p w14:paraId="2306B06B" w14:textId="77777777" w:rsidR="009D5D2C" w:rsidRPr="00AF2670" w:rsidRDefault="009D5D2C" w:rsidP="009D5D2C">
            <w:pPr>
              <w:autoSpaceDE w:val="0"/>
              <w:autoSpaceDN w:val="0"/>
              <w:adjustRightInd w:val="0"/>
              <w:spacing w:line="240" w:lineRule="auto"/>
              <w:rPr>
                <w:rFonts w:cs="Arial"/>
                <w:snapToGrid/>
                <w:kern w:val="0"/>
                <w:szCs w:val="18"/>
                <w:lang w:eastAsia="nl-NL"/>
              </w:rPr>
            </w:pPr>
          </w:p>
          <w:p w14:paraId="52AAB81C" w14:textId="77777777" w:rsidR="009D5D2C" w:rsidRPr="00AF2670" w:rsidRDefault="009D5D2C" w:rsidP="009D5D2C">
            <w:pPr>
              <w:rPr>
                <w:snapToGrid/>
                <w:u w:val="single"/>
              </w:rPr>
            </w:pPr>
            <w:r w:rsidRPr="00AF2670">
              <w:rPr>
                <w:snapToGrid/>
                <w:u w:val="single"/>
              </w:rPr>
              <w:t>Mapping aanduiding</w:t>
            </w:r>
            <w:r>
              <w:rPr>
                <w:snapToGrid/>
                <w:u w:val="single"/>
              </w:rPr>
              <w:t xml:space="preserve"> hypotheekbank</w:t>
            </w:r>
            <w:r w:rsidRPr="00AF2670">
              <w:rPr>
                <w:snapToGrid/>
                <w:u w:val="single"/>
              </w:rPr>
              <w:t xml:space="preserve"> partij:</w:t>
            </w:r>
          </w:p>
          <w:p w14:paraId="7A65EFB2" w14:textId="77777777" w:rsidR="009D5D2C" w:rsidRPr="00584C9C" w:rsidRDefault="009D5D2C" w:rsidP="009D5D2C">
            <w:pPr>
              <w:spacing w:line="240" w:lineRule="auto"/>
              <w:rPr>
                <w:snapToGrid/>
                <w:sz w:val="16"/>
                <w:szCs w:val="16"/>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 xml:space="preserve">hypotheekbank </w:t>
            </w:r>
            <w:r w:rsidRPr="00AF2670">
              <w:rPr>
                <w:rFonts w:cs="Arial"/>
                <w:snapToGrid/>
                <w:kern w:val="0"/>
                <w:sz w:val="16"/>
                <w:szCs w:val="16"/>
                <w:lang w:eastAsia="nl-NL"/>
              </w:rPr>
              <w:t>partij]/aanduidingPartij ‘</w:t>
            </w:r>
            <w:r>
              <w:rPr>
                <w:rFonts w:cs="Arial"/>
                <w:snapToGrid/>
                <w:kern w:val="0"/>
                <w:sz w:val="16"/>
                <w:szCs w:val="16"/>
                <w:lang w:eastAsia="nl-NL"/>
              </w:rPr>
              <w:t>de hypotheekbank</w:t>
            </w:r>
            <w:r w:rsidRPr="00AF2670">
              <w:rPr>
                <w:rFonts w:cs="Arial"/>
                <w:snapToGrid/>
                <w:kern w:val="0"/>
                <w:sz w:val="16"/>
                <w:szCs w:val="16"/>
                <w:lang w:eastAsia="nl-NL"/>
              </w:rPr>
              <w:t>’</w:t>
            </w:r>
          </w:p>
        </w:tc>
      </w:tr>
    </w:tbl>
    <w:p w14:paraId="09505154" w14:textId="77777777" w:rsidR="00C15CF7" w:rsidRDefault="0070234C" w:rsidP="001D61D1">
      <w:pPr>
        <w:pStyle w:val="Kop2"/>
        <w:pageBreakBefore/>
      </w:pPr>
      <w:bookmarkStart w:id="59" w:name="_Ref439839677"/>
      <w:bookmarkStart w:id="60" w:name="_Toc508804462"/>
      <w:r>
        <w:lastRenderedPageBreak/>
        <w:t>Lening</w:t>
      </w:r>
      <w:bookmarkEnd w:id="59"/>
      <w:bookmarkEnd w:id="6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6DB2AD86" w14:textId="77777777" w:rsidTr="00DB7FA4">
        <w:trPr>
          <w:trHeight w:val="125"/>
        </w:trPr>
        <w:tc>
          <w:tcPr>
            <w:tcW w:w="2394" w:type="pct"/>
            <w:shd w:val="clear" w:color="auto" w:fill="auto"/>
          </w:tcPr>
          <w:p w14:paraId="694CA708" w14:textId="77777777" w:rsidR="00D80785" w:rsidRPr="00C15196" w:rsidRDefault="001D61D1" w:rsidP="00C43243">
            <w:pPr>
              <w:tabs>
                <w:tab w:val="left" w:pos="-1440"/>
                <w:tab w:val="left" w:pos="-720"/>
              </w:tabs>
              <w:suppressAutoHyphens/>
              <w:rPr>
                <w:color w:val="FF0000"/>
                <w:szCs w:val="18"/>
              </w:rPr>
            </w:pPr>
            <w:r w:rsidRPr="00C15196">
              <w:rPr>
                <w:rFonts w:cs="Arial"/>
                <w:color w:val="FF0000"/>
                <w:szCs w:val="18"/>
              </w:rPr>
              <w:t xml:space="preserve">De comparanten verklaarden, dat door de hypotheekbank aan de geldnemer overeenkomstig een </w:t>
            </w:r>
            <w:r w:rsidR="00C43243" w:rsidRPr="00C15196">
              <w:rPr>
                <w:rFonts w:cs="Arial"/>
                <w:color w:val="FF0000"/>
                <w:szCs w:val="18"/>
              </w:rPr>
              <w:t xml:space="preserve">tussen hen gesloten overeenkomst van geldlening - welke overeenkomst is omschreven in de door geldnemer geaccepteerde offerte van de hypotheekbank onder nummer </w:t>
            </w:r>
            <w:r w:rsidR="00C43243" w:rsidRPr="00C15196">
              <w:rPr>
                <w:rFonts w:cs="Arial"/>
                <w:szCs w:val="18"/>
              </w:rPr>
              <w:fldChar w:fldCharType="begin"/>
            </w:r>
            <w:r w:rsidR="00C43243" w:rsidRPr="00C15196">
              <w:rPr>
                <w:rFonts w:cs="Arial"/>
                <w:szCs w:val="18"/>
              </w:rPr>
              <w:instrText>MacroButton Nomacro §</w:instrText>
            </w:r>
            <w:r w:rsidR="00C43243" w:rsidRPr="00C15196">
              <w:rPr>
                <w:rFonts w:cs="Arial"/>
                <w:szCs w:val="18"/>
              </w:rPr>
              <w:fldChar w:fldCharType="end"/>
            </w:r>
            <w:r w:rsidR="00C43243" w:rsidRPr="00C15196">
              <w:rPr>
                <w:rFonts w:cs="Arial"/>
                <w:szCs w:val="18"/>
              </w:rPr>
              <w:t>offertenummer</w:t>
            </w:r>
            <w:r w:rsidR="00C43243" w:rsidRPr="00C15196">
              <w:rPr>
                <w:rFonts w:cs="Arial"/>
                <w:szCs w:val="18"/>
              </w:rPr>
              <w:fldChar w:fldCharType="begin"/>
            </w:r>
            <w:r w:rsidR="00C43243" w:rsidRPr="00C15196">
              <w:rPr>
                <w:rFonts w:cs="Arial"/>
                <w:szCs w:val="18"/>
              </w:rPr>
              <w:instrText>MacroButton Nomacro §</w:instrText>
            </w:r>
            <w:r w:rsidR="00C43243" w:rsidRPr="00C15196">
              <w:rPr>
                <w:rFonts w:cs="Arial"/>
                <w:szCs w:val="18"/>
              </w:rPr>
              <w:fldChar w:fldCharType="end"/>
            </w:r>
            <w:r w:rsidRPr="00C15196">
              <w:rPr>
                <w:rFonts w:cs="Arial"/>
                <w:color w:val="FF0000"/>
                <w:szCs w:val="18"/>
              </w:rPr>
              <w:t xml:space="preserve"> </w:t>
            </w:r>
            <w:r w:rsidR="00C43243" w:rsidRPr="00C15196">
              <w:rPr>
                <w:rFonts w:cs="Arial"/>
                <w:color w:val="FF0000"/>
                <w:szCs w:val="18"/>
              </w:rPr>
              <w:t xml:space="preserve">- </w:t>
            </w:r>
            <w:r w:rsidRPr="00C15196">
              <w:rPr>
                <w:rFonts w:cs="Arial"/>
                <w:color w:val="FF0000"/>
                <w:szCs w:val="18"/>
              </w:rPr>
              <w:t xml:space="preserve">met ingang van heden een lening is verstrekt van </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szCs w:val="18"/>
              </w:rPr>
              <w:t>leningbedrag voluit in letters (leningbedrag in cijfers)</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color w:val="800080"/>
                <w:szCs w:val="18"/>
              </w:rPr>
              <w:t>, en een overbruggingslening van</w:t>
            </w:r>
            <w:r w:rsidRPr="00C15196">
              <w:rPr>
                <w:rFonts w:cs="Arial"/>
                <w:color w:val="993366"/>
                <w:szCs w:val="18"/>
              </w:rPr>
              <w:t xml:space="preserve"> </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szCs w:val="18"/>
              </w:rPr>
              <w:t xml:space="preserve"> leningbedrag voluit in letters (leningbedrag in cijfers)</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color w:val="993366"/>
                <w:szCs w:val="18"/>
              </w:rPr>
              <w:t xml:space="preserve"> </w:t>
            </w:r>
            <w:r w:rsidRPr="00C15196">
              <w:rPr>
                <w:rFonts w:cs="Arial"/>
                <w:color w:val="FF0000"/>
                <w:szCs w:val="18"/>
              </w:rPr>
              <w:t>(waarvoor de geldnemer aan de hypotheekbank kwijting verleent en welk bedrag hij aan de hypotheekbank wettig -</w:t>
            </w:r>
            <w:r w:rsidR="005B41ED" w:rsidRPr="00C15196">
              <w:rPr>
                <w:rFonts w:cs="Arial"/>
                <w:color w:val="FF0000"/>
                <w:szCs w:val="18"/>
              </w:rPr>
              <w:t xml:space="preserve"> </w:t>
            </w:r>
            <w:r w:rsidRPr="00C15196">
              <w:rPr>
                <w:rFonts w:cs="Arial"/>
                <w:color w:val="FF0000"/>
                <w:szCs w:val="18"/>
              </w:rPr>
              <w:t>en als er meerdere geldnemers zijn: hoofdelijk - schuldig is) waarbij hij zich heeft verplicht tot het vestigen ten behoeve van de hypotheekbank van recht van hypotheek en pand op de in deze akte omschreven registergoederen/zaken, met inachtneming van de hierna vermelde voorwaarden.</w:t>
            </w:r>
            <w:r w:rsidRPr="00C15196">
              <w:rPr>
                <w:color w:val="FF0000"/>
                <w:szCs w:val="18"/>
              </w:rPr>
              <w:t xml:space="preserve"> </w:t>
            </w:r>
          </w:p>
        </w:tc>
        <w:tc>
          <w:tcPr>
            <w:tcW w:w="2606" w:type="pct"/>
            <w:shd w:val="clear" w:color="auto" w:fill="auto"/>
          </w:tcPr>
          <w:p w14:paraId="3CB0BB7E" w14:textId="77777777" w:rsidR="00D80785" w:rsidRDefault="00D80785" w:rsidP="002E46E1">
            <w:r w:rsidRPr="004D42E8">
              <w:t>Vaste tekst</w:t>
            </w:r>
            <w:r w:rsidR="00EA5C67">
              <w:t xml:space="preserve">, waarbij de </w:t>
            </w:r>
            <w:r w:rsidR="00584C9C">
              <w:t xml:space="preserve">afleidbare </w:t>
            </w:r>
            <w:r w:rsidR="00EA5C67">
              <w:t>keuzetekst</w:t>
            </w:r>
            <w:r w:rsidR="00EA5C67" w:rsidRPr="00FE3E18">
              <w:t xml:space="preserve"> </w:t>
            </w:r>
            <w:r w:rsidR="001D61D1" w:rsidRPr="004D116B">
              <w:rPr>
                <w:rFonts w:cs="Arial"/>
                <w:color w:val="800080"/>
                <w:szCs w:val="18"/>
              </w:rPr>
              <w:t xml:space="preserve">, en een overbruggingslening van </w:t>
            </w:r>
            <w:r w:rsidR="001D61D1" w:rsidRPr="004D116B">
              <w:rPr>
                <w:rFonts w:cs="Arial"/>
                <w:szCs w:val="18"/>
              </w:rPr>
              <w:fldChar w:fldCharType="begin"/>
            </w:r>
            <w:r w:rsidR="001D61D1" w:rsidRPr="004D116B">
              <w:rPr>
                <w:rFonts w:cs="Arial"/>
                <w:szCs w:val="18"/>
              </w:rPr>
              <w:instrText>MacroButton Nomacro §</w:instrText>
            </w:r>
            <w:r w:rsidR="001D61D1" w:rsidRPr="004D116B">
              <w:rPr>
                <w:rFonts w:cs="Arial"/>
                <w:szCs w:val="18"/>
              </w:rPr>
              <w:fldChar w:fldCharType="end"/>
            </w:r>
            <w:r w:rsidR="001D61D1" w:rsidRPr="004D116B">
              <w:rPr>
                <w:rFonts w:cs="Arial"/>
                <w:szCs w:val="18"/>
              </w:rPr>
              <w:t>leningbedrag voluit in letters (leningbedrag in cijfers)</w:t>
            </w:r>
            <w:r w:rsidR="009344BB" w:rsidRPr="004D116B">
              <w:rPr>
                <w:rFonts w:cs="Arial"/>
                <w:szCs w:val="18"/>
              </w:rPr>
              <w:fldChar w:fldCharType="begin"/>
            </w:r>
            <w:r w:rsidR="009344BB" w:rsidRPr="004D116B">
              <w:rPr>
                <w:rFonts w:cs="Arial"/>
                <w:szCs w:val="18"/>
              </w:rPr>
              <w:instrText>MacroButton Nomacro §</w:instrText>
            </w:r>
            <w:r w:rsidR="009344BB" w:rsidRPr="004D116B">
              <w:rPr>
                <w:rFonts w:cs="Arial"/>
                <w:szCs w:val="18"/>
              </w:rPr>
              <w:fldChar w:fldCharType="end"/>
            </w:r>
            <w:r w:rsidR="0075769C">
              <w:t xml:space="preserve"> alleen wordt getoond indien </w:t>
            </w:r>
            <w:r w:rsidR="001D61D1">
              <w:t>het bedrag</w:t>
            </w:r>
            <w:r w:rsidR="0075769C">
              <w:t xml:space="preserve"> </w:t>
            </w:r>
            <w:r w:rsidR="001D61D1">
              <w:t xml:space="preserve">voor de overbruggingslening </w:t>
            </w:r>
            <w:r w:rsidR="0075769C">
              <w:t>voorkomt</w:t>
            </w:r>
            <w:r w:rsidR="00AC296F">
              <w:t xml:space="preserve"> (de overbruggingshypotheek moet dan ook getoond worden, zie par. </w:t>
            </w:r>
            <w:r w:rsidR="00AC296F">
              <w:fldChar w:fldCharType="begin"/>
            </w:r>
            <w:r w:rsidR="00AC296F">
              <w:instrText xml:space="preserve"> REF _Ref381015996 \r \h </w:instrText>
            </w:r>
            <w:r w:rsidR="00AC296F">
              <w:fldChar w:fldCharType="separate"/>
            </w:r>
            <w:r w:rsidR="00965124">
              <w:t>2.8</w:t>
            </w:r>
            <w:r w:rsidR="00AC296F">
              <w:fldChar w:fldCharType="end"/>
            </w:r>
            <w:r w:rsidR="00AC296F">
              <w:t xml:space="preserve"> Overbruggingshypotheek)</w:t>
            </w:r>
            <w:r w:rsidR="0075769C">
              <w:t>.</w:t>
            </w:r>
          </w:p>
          <w:p w14:paraId="6315A597" w14:textId="77777777" w:rsidR="0075769C" w:rsidRDefault="0075769C" w:rsidP="002E46E1"/>
          <w:p w14:paraId="507E835F" w14:textId="77777777" w:rsidR="001D61D1" w:rsidRDefault="001D61D1" w:rsidP="001D61D1">
            <w:pPr>
              <w:spacing w:before="72"/>
            </w:pPr>
            <w:r>
              <w:t>Het lening</w:t>
            </w:r>
            <w:r w:rsidRPr="00BF6B9A">
              <w:t xml:space="preserve">bedrag </w:t>
            </w:r>
            <w:r>
              <w:t xml:space="preserve">en </w:t>
            </w:r>
            <w:r w:rsidR="004625CC">
              <w:t>het lening</w:t>
            </w:r>
            <w:r>
              <w:t xml:space="preserve">bedrag </w:t>
            </w:r>
            <w:r w:rsidR="00584C9C">
              <w:t>o</w:t>
            </w:r>
            <w:r>
              <w:t xml:space="preserve">verbruggingslening wordt </w:t>
            </w:r>
            <w:r w:rsidRPr="00BF6B9A">
              <w:t>ui</w:t>
            </w:r>
            <w:r>
              <w:t>t</w:t>
            </w:r>
            <w:r w:rsidRPr="00BF6B9A">
              <w:t>gesch</w:t>
            </w:r>
            <w:r>
              <w:t>reven getoond, gevolgd door het b</w:t>
            </w:r>
            <w:r w:rsidRPr="00BF6B9A">
              <w:t>e</w:t>
            </w:r>
            <w:r>
              <w:t>drag in cijfers, tussen haakjes.</w:t>
            </w:r>
          </w:p>
          <w:p w14:paraId="2082B479" w14:textId="77777777" w:rsidR="00584C9C" w:rsidRPr="00864FC2" w:rsidRDefault="00584C9C" w:rsidP="001D61D1">
            <w:pPr>
              <w:spacing w:before="72"/>
            </w:pPr>
          </w:p>
          <w:p w14:paraId="51523B15" w14:textId="77777777" w:rsidR="001D61D1" w:rsidRPr="00DB7FA4" w:rsidRDefault="001D61D1" w:rsidP="001D61D1">
            <w:pPr>
              <w:spacing w:before="72"/>
              <w:rPr>
                <w:u w:val="single"/>
              </w:rPr>
            </w:pPr>
            <w:r w:rsidRPr="00DB7FA4">
              <w:rPr>
                <w:u w:val="single"/>
              </w:rPr>
              <w:t xml:space="preserve">Mapping </w:t>
            </w:r>
            <w:r>
              <w:rPr>
                <w:u w:val="single"/>
              </w:rPr>
              <w:t>lening</w:t>
            </w:r>
            <w:r w:rsidRPr="00DB7FA4">
              <w:rPr>
                <w:u w:val="single"/>
              </w:rPr>
              <w:t>bedrag:</w:t>
            </w:r>
          </w:p>
          <w:p w14:paraId="5AB16626" w14:textId="77777777" w:rsidR="001D61D1" w:rsidRPr="00DB7FA4" w:rsidRDefault="001D61D1" w:rsidP="00584C9C">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62A8B19E" w14:textId="77777777" w:rsidR="001D61D1" w:rsidRPr="00DB7FA4" w:rsidRDefault="001D61D1" w:rsidP="00584C9C">
            <w:pPr>
              <w:spacing w:line="240" w:lineRule="auto"/>
              <w:rPr>
                <w:sz w:val="16"/>
              </w:rPr>
            </w:pPr>
            <w:r w:rsidRPr="00DB7FA4">
              <w:rPr>
                <w:sz w:val="16"/>
              </w:rPr>
              <w:tab/>
              <w:t>./</w:t>
            </w:r>
            <w:r w:rsidRPr="00584C9C">
              <w:rPr>
                <w:snapToGrid/>
                <w:kern w:val="0"/>
                <w:sz w:val="16"/>
                <w:szCs w:val="16"/>
                <w:lang w:eastAsia="nl-NL"/>
              </w:rPr>
              <w:t>bedragLening</w:t>
            </w:r>
            <w:r w:rsidRPr="00DB7FA4">
              <w:rPr>
                <w:sz w:val="16"/>
              </w:rPr>
              <w:t>/som</w:t>
            </w:r>
            <w:r w:rsidRPr="003B6EB8" w:rsidDel="00C46A8C">
              <w:t xml:space="preserve"> </w:t>
            </w:r>
          </w:p>
          <w:p w14:paraId="7CB2F73A" w14:textId="77777777" w:rsidR="001D61D1" w:rsidRDefault="001D61D1" w:rsidP="001D61D1">
            <w:pPr>
              <w:keepNext/>
              <w:spacing w:line="240" w:lineRule="auto"/>
              <w:rPr>
                <w:sz w:val="16"/>
                <w:szCs w:val="16"/>
              </w:rPr>
            </w:pPr>
            <w:r w:rsidRPr="00DB7FA4">
              <w:rPr>
                <w:sz w:val="16"/>
              </w:rPr>
              <w:tab/>
            </w:r>
            <w:r w:rsidRPr="00DB7FA4">
              <w:rPr>
                <w:sz w:val="16"/>
                <w:szCs w:val="16"/>
              </w:rPr>
              <w:t>./bedragLening/valuta</w:t>
            </w:r>
          </w:p>
          <w:p w14:paraId="78C35D6F" w14:textId="77777777" w:rsidR="00584C9C" w:rsidRDefault="00584C9C" w:rsidP="001D61D1">
            <w:pPr>
              <w:keepNext/>
              <w:spacing w:line="240" w:lineRule="auto"/>
              <w:rPr>
                <w:sz w:val="16"/>
                <w:szCs w:val="16"/>
              </w:rPr>
            </w:pPr>
          </w:p>
          <w:p w14:paraId="79E464C8" w14:textId="77777777" w:rsidR="00584C9C" w:rsidRDefault="00584C9C" w:rsidP="001D61D1">
            <w:pPr>
              <w:keepNext/>
              <w:spacing w:line="240" w:lineRule="auto"/>
              <w:rPr>
                <w:sz w:val="16"/>
                <w:szCs w:val="16"/>
              </w:rPr>
            </w:pPr>
            <w:r w:rsidRPr="00DB7FA4">
              <w:rPr>
                <w:u w:val="single"/>
              </w:rPr>
              <w:t xml:space="preserve">Mapping </w:t>
            </w:r>
            <w:r>
              <w:rPr>
                <w:u w:val="single"/>
              </w:rPr>
              <w:t>bedrag overbruggingslening</w:t>
            </w:r>
            <w:r w:rsidRPr="00DB7FA4">
              <w:rPr>
                <w:u w:val="single"/>
              </w:rPr>
              <w:t>:</w:t>
            </w:r>
          </w:p>
          <w:p w14:paraId="49FB376E" w14:textId="77777777" w:rsidR="00584C9C" w:rsidRPr="00DB7FA4" w:rsidRDefault="00584C9C" w:rsidP="00584C9C">
            <w:pPr>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4625CC">
              <w:rPr>
                <w:rFonts w:cs="Arial"/>
                <w:sz w:val="16"/>
                <w:szCs w:val="16"/>
              </w:rPr>
              <w:t>overbruggingshypotheek</w:t>
            </w:r>
            <w:r w:rsidRPr="00DB7FA4">
              <w:rPr>
                <w:rFonts w:cs="Arial"/>
                <w:sz w:val="16"/>
                <w:szCs w:val="16"/>
              </w:rPr>
              <w:t>]</w:t>
            </w:r>
          </w:p>
          <w:p w14:paraId="458A4AA8" w14:textId="77777777" w:rsidR="001D61D1" w:rsidRPr="00DB7FA4" w:rsidRDefault="001D61D1" w:rsidP="001D61D1">
            <w:pPr>
              <w:keepNext/>
              <w:spacing w:line="240" w:lineRule="auto"/>
              <w:rPr>
                <w:sz w:val="16"/>
                <w:szCs w:val="16"/>
              </w:rPr>
            </w:pPr>
            <w:r>
              <w:rPr>
                <w:sz w:val="16"/>
                <w:szCs w:val="16"/>
              </w:rPr>
              <w:tab/>
              <w:t>./</w:t>
            </w:r>
            <w:r w:rsidR="004625CC">
              <w:rPr>
                <w:sz w:val="16"/>
                <w:szCs w:val="16"/>
              </w:rPr>
              <w:t>bedragLening</w:t>
            </w:r>
            <w:r>
              <w:rPr>
                <w:sz w:val="16"/>
                <w:szCs w:val="16"/>
              </w:rPr>
              <w:t>/som</w:t>
            </w:r>
          </w:p>
          <w:p w14:paraId="655EE4BF" w14:textId="77777777" w:rsidR="0075769C" w:rsidRDefault="001D61D1" w:rsidP="004625CC">
            <w:pPr>
              <w:keepNext/>
              <w:spacing w:line="240" w:lineRule="auto"/>
              <w:rPr>
                <w:sz w:val="16"/>
                <w:szCs w:val="16"/>
              </w:rPr>
            </w:pPr>
            <w:r>
              <w:tab/>
            </w:r>
            <w:r w:rsidRPr="001D61D1">
              <w:rPr>
                <w:sz w:val="16"/>
                <w:szCs w:val="16"/>
              </w:rPr>
              <w:t>./</w:t>
            </w:r>
            <w:r w:rsidR="004625CC" w:rsidRPr="001D61D1">
              <w:rPr>
                <w:sz w:val="16"/>
                <w:szCs w:val="16"/>
              </w:rPr>
              <w:t>bedrag</w:t>
            </w:r>
            <w:r w:rsidR="004625CC">
              <w:rPr>
                <w:sz w:val="16"/>
                <w:szCs w:val="16"/>
              </w:rPr>
              <w:t>L</w:t>
            </w:r>
            <w:r w:rsidR="004625CC" w:rsidRPr="001D61D1">
              <w:rPr>
                <w:sz w:val="16"/>
                <w:szCs w:val="16"/>
              </w:rPr>
              <w:t>ening</w:t>
            </w:r>
            <w:r w:rsidRPr="001D61D1">
              <w:rPr>
                <w:sz w:val="16"/>
                <w:szCs w:val="16"/>
              </w:rPr>
              <w:t>/valuta</w:t>
            </w:r>
          </w:p>
          <w:p w14:paraId="047A6BCD" w14:textId="77777777" w:rsidR="00574B03" w:rsidRDefault="00574B03" w:rsidP="004625CC">
            <w:pPr>
              <w:keepNext/>
              <w:spacing w:line="240" w:lineRule="auto"/>
              <w:rPr>
                <w:sz w:val="16"/>
                <w:szCs w:val="16"/>
              </w:rPr>
            </w:pPr>
          </w:p>
          <w:p w14:paraId="678646FA" w14:textId="77777777" w:rsidR="00574B03" w:rsidRPr="005C0C20" w:rsidRDefault="00574B03" w:rsidP="00574B03">
            <w:pPr>
              <w:rPr>
                <w:u w:val="single"/>
              </w:rPr>
            </w:pPr>
            <w:r w:rsidRPr="005C0C20">
              <w:rPr>
                <w:u w:val="single"/>
              </w:rPr>
              <w:t>Mapping:</w:t>
            </w:r>
          </w:p>
          <w:p w14:paraId="255DC4CE" w14:textId="77777777" w:rsidR="00574B03" w:rsidRPr="001C66AC" w:rsidRDefault="00574B03" w:rsidP="00574B03">
            <w:pPr>
              <w:spacing w:line="240" w:lineRule="auto"/>
              <w:rPr>
                <w:sz w:val="16"/>
                <w:szCs w:val="16"/>
              </w:rPr>
            </w:pPr>
            <w:r>
              <w:rPr>
                <w:sz w:val="16"/>
                <w:szCs w:val="16"/>
              </w:rPr>
              <w:t>/</w:t>
            </w:r>
            <w:r w:rsidRPr="001C66AC">
              <w:rPr>
                <w:sz w:val="16"/>
                <w:szCs w:val="16"/>
              </w:rPr>
              <w:t>/IMKAD_AangebodenStuk/tia_TekstKeuze</w:t>
            </w:r>
            <w:r>
              <w:rPr>
                <w:sz w:val="16"/>
                <w:szCs w:val="16"/>
              </w:rPr>
              <w:t>/</w:t>
            </w:r>
          </w:p>
          <w:p w14:paraId="1953E077" w14:textId="77777777" w:rsidR="00574B03" w:rsidRPr="001C66AC" w:rsidRDefault="00574B03" w:rsidP="00574B03">
            <w:pPr>
              <w:spacing w:line="240" w:lineRule="auto"/>
              <w:rPr>
                <w:sz w:val="16"/>
                <w:szCs w:val="16"/>
              </w:rPr>
            </w:pPr>
            <w:r>
              <w:rPr>
                <w:sz w:val="16"/>
                <w:szCs w:val="16"/>
              </w:rPr>
              <w:t>./tagNaam(‘k_Offertenummer</w:t>
            </w:r>
            <w:r w:rsidRPr="001C66AC">
              <w:rPr>
                <w:sz w:val="16"/>
                <w:szCs w:val="16"/>
              </w:rPr>
              <w:t>’)</w:t>
            </w:r>
          </w:p>
          <w:p w14:paraId="41D6EF9A" w14:textId="77777777" w:rsidR="00574B03" w:rsidRPr="00D80785" w:rsidRDefault="00574B03" w:rsidP="00574B03">
            <w:pPr>
              <w:keepNext/>
              <w:spacing w:line="240" w:lineRule="auto"/>
            </w:pPr>
            <w:r w:rsidRPr="00F27D04">
              <w:rPr>
                <w:sz w:val="16"/>
                <w:szCs w:val="16"/>
              </w:rPr>
              <w:t>./te</w:t>
            </w:r>
            <w:r>
              <w:rPr>
                <w:sz w:val="16"/>
                <w:szCs w:val="16"/>
              </w:rPr>
              <w:t>kst(</w:t>
            </w:r>
            <w:r w:rsidRPr="00DA1B2E">
              <w:rPr>
                <w:i/>
                <w:sz w:val="16"/>
                <w:szCs w:val="16"/>
              </w:rPr>
              <w:t>met de gekozen tekst</w:t>
            </w:r>
            <w:r w:rsidRPr="00F27D04">
              <w:rPr>
                <w:sz w:val="16"/>
                <w:szCs w:val="16"/>
              </w:rPr>
              <w:t>)</w:t>
            </w:r>
          </w:p>
        </w:tc>
      </w:tr>
    </w:tbl>
    <w:p w14:paraId="7AB7F1ED" w14:textId="77777777" w:rsidR="00301055" w:rsidRPr="00794F7E" w:rsidRDefault="00301055" w:rsidP="00301055"/>
    <w:p w14:paraId="7DC901DC" w14:textId="77777777" w:rsidR="00A03E3E" w:rsidRPr="00B97244" w:rsidRDefault="000B3BE7" w:rsidP="003638D8">
      <w:pPr>
        <w:pStyle w:val="Kop2"/>
        <w:pageBreakBefore/>
      </w:pPr>
      <w:bookmarkStart w:id="61" w:name="_Toc508804463"/>
      <w:r>
        <w:lastRenderedPageBreak/>
        <w:t>Vestiging hypotheekrecht</w:t>
      </w:r>
      <w:bookmarkEnd w:id="6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14:paraId="05F67A19" w14:textId="77777777" w:rsidTr="00DB7FA4">
        <w:tc>
          <w:tcPr>
            <w:tcW w:w="6771" w:type="dxa"/>
            <w:shd w:val="clear" w:color="auto" w:fill="auto"/>
          </w:tcPr>
          <w:p w14:paraId="2359635D" w14:textId="77777777" w:rsidR="000B3BE7" w:rsidRPr="00EC7955" w:rsidRDefault="001D61D1" w:rsidP="009344BB">
            <w:pPr>
              <w:tabs>
                <w:tab w:val="left" w:pos="-1440"/>
                <w:tab w:val="left" w:pos="-720"/>
              </w:tabs>
              <w:suppressAutoHyphens/>
              <w:rPr>
                <w:rFonts w:cs="Arial"/>
                <w:color w:val="FF0000"/>
                <w:szCs w:val="18"/>
              </w:rPr>
            </w:pPr>
            <w:r w:rsidRPr="00EC7955">
              <w:rPr>
                <w:rFonts w:cs="Arial"/>
                <w:color w:val="FF0000"/>
                <w:szCs w:val="18"/>
              </w:rPr>
              <w:t>Tot zekerheid voor de betaling van elke huidige of toekomstige schuld van de geldnemer aan de hypotheekbank op grond van deze lening en/of van in de toekomst door hem met de hypotheekbank overeen te komen leningen, of op grond van andere rechtsverhoudingen tussen beiden:</w:t>
            </w:r>
          </w:p>
        </w:tc>
        <w:tc>
          <w:tcPr>
            <w:tcW w:w="7371" w:type="dxa"/>
            <w:shd w:val="clear" w:color="auto" w:fill="auto"/>
          </w:tcPr>
          <w:p w14:paraId="3745A5CD" w14:textId="77777777" w:rsidR="000B3BE7" w:rsidRPr="00DB7FA4" w:rsidRDefault="000B3BE7" w:rsidP="00584C9C">
            <w:pPr>
              <w:spacing w:before="72"/>
              <w:rPr>
                <w:sz w:val="16"/>
                <w:szCs w:val="16"/>
              </w:rPr>
            </w:pPr>
            <w:r w:rsidRPr="00B13D63">
              <w:t>Vaste</w:t>
            </w:r>
            <w:r>
              <w:t xml:space="preserve"> </w:t>
            </w:r>
            <w:r w:rsidR="001D61D1">
              <w:t>tekst.</w:t>
            </w:r>
          </w:p>
        </w:tc>
      </w:tr>
      <w:tr w:rsidR="00E24B54" w:rsidRPr="00343045" w14:paraId="4F0C709A" w14:textId="77777777" w:rsidTr="00DB7FA4">
        <w:tc>
          <w:tcPr>
            <w:tcW w:w="6771" w:type="dxa"/>
            <w:shd w:val="clear" w:color="auto" w:fill="auto"/>
          </w:tcPr>
          <w:p w14:paraId="5BB6D5A4" w14:textId="77777777" w:rsidR="00E24B54" w:rsidRPr="00EC7955" w:rsidRDefault="001D61D1" w:rsidP="001D61D1">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color w:val="FF0000"/>
                <w:szCs w:val="18"/>
              </w:rPr>
            </w:pPr>
            <w:r w:rsidRPr="00EC7955">
              <w:rPr>
                <w:rFonts w:cs="Arial"/>
                <w:color w:val="FF0000"/>
                <w:szCs w:val="18"/>
              </w:rPr>
              <w:t>voor de hoofdsom</w:t>
            </w:r>
            <w:r w:rsidRPr="00EC7955">
              <w:rPr>
                <w:rFonts w:cs="Arial"/>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hypotheekbedrag voluit in letters (hypotheekbedrag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FF0000"/>
                <w:szCs w:val="18"/>
              </w:rPr>
              <w:t>;</w:t>
            </w:r>
          </w:p>
        </w:tc>
        <w:tc>
          <w:tcPr>
            <w:tcW w:w="7371" w:type="dxa"/>
            <w:shd w:val="clear" w:color="auto" w:fill="auto"/>
          </w:tcPr>
          <w:p w14:paraId="102ED623" w14:textId="77777777" w:rsidR="00864FC2" w:rsidRDefault="00864FC2" w:rsidP="00584C9C">
            <w:pPr>
              <w:spacing w:before="72"/>
            </w:pPr>
            <w:r>
              <w:t>Vaste tekst.</w:t>
            </w:r>
            <w:r w:rsidR="00A33B2A">
              <w:t xml:space="preserve"> </w:t>
            </w:r>
            <w:r>
              <w:t xml:space="preserve">Het </w:t>
            </w:r>
            <w:r w:rsidR="00642AD2">
              <w:t>hypotheek</w:t>
            </w:r>
            <w:r w:rsidRPr="00BF6B9A">
              <w:t xml:space="preserve">bedrag </w:t>
            </w:r>
            <w:r>
              <w:t xml:space="preserve">wordt </w:t>
            </w:r>
            <w:r w:rsidRPr="00BF6B9A">
              <w:t>ui</w:t>
            </w:r>
            <w:r>
              <w:t>t</w:t>
            </w:r>
            <w:r w:rsidRPr="00BF6B9A">
              <w:t>gesch</w:t>
            </w:r>
            <w:r>
              <w:t>reven getoond, gevolgd door het b</w:t>
            </w:r>
            <w:r w:rsidRPr="00BF6B9A">
              <w:t>e</w:t>
            </w:r>
            <w:r>
              <w:t>drag in cijfers</w:t>
            </w:r>
            <w:r w:rsidR="002C3665">
              <w:t>,</w:t>
            </w:r>
            <w:r w:rsidR="00056C54">
              <w:t xml:space="preserve"> tussen haakjes.</w:t>
            </w:r>
          </w:p>
          <w:p w14:paraId="6FD9C338" w14:textId="77777777" w:rsidR="00584C9C" w:rsidRPr="00864FC2" w:rsidRDefault="00584C9C" w:rsidP="00584C9C">
            <w:pPr>
              <w:spacing w:before="72"/>
            </w:pPr>
          </w:p>
          <w:p w14:paraId="102338A1" w14:textId="77777777" w:rsidR="00864FC2" w:rsidRPr="00DB7FA4" w:rsidRDefault="00864FC2" w:rsidP="00DB7FA4">
            <w:pPr>
              <w:spacing w:before="72"/>
              <w:rPr>
                <w:u w:val="single"/>
              </w:rPr>
            </w:pPr>
            <w:r w:rsidRPr="00DB7FA4">
              <w:rPr>
                <w:u w:val="single"/>
              </w:rPr>
              <w:t>Mapping hypotheekbedrag:</w:t>
            </w:r>
          </w:p>
          <w:p w14:paraId="32402093" w14:textId="77777777" w:rsidR="00B46A96" w:rsidRPr="00DB7FA4" w:rsidRDefault="00864FC2" w:rsidP="00584C9C">
            <w:pPr>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5A1FA4" w:rsidRPr="00DB7FA4">
              <w:rPr>
                <w:rFonts w:cs="Arial"/>
                <w:sz w:val="16"/>
                <w:szCs w:val="16"/>
              </w:rPr>
              <w:t xml:space="preserve">leeg of </w:t>
            </w:r>
            <w:r w:rsidRPr="00DB7FA4">
              <w:rPr>
                <w:rFonts w:cs="Arial"/>
                <w:sz w:val="16"/>
                <w:szCs w:val="16"/>
              </w:rPr>
              <w:t>niet aanwezig]</w:t>
            </w:r>
          </w:p>
          <w:p w14:paraId="612E880F" w14:textId="77777777" w:rsidR="00864FC2" w:rsidRPr="00DB7FA4" w:rsidRDefault="00B46A96" w:rsidP="00A33B2A">
            <w:pPr>
              <w:spacing w:line="240" w:lineRule="auto"/>
              <w:rPr>
                <w:sz w:val="16"/>
              </w:rPr>
            </w:pPr>
            <w:r w:rsidRPr="00DB7FA4">
              <w:rPr>
                <w:sz w:val="16"/>
              </w:rPr>
              <w:tab/>
              <w:t>.</w:t>
            </w:r>
            <w:r w:rsidR="00864FC2" w:rsidRPr="00DB7FA4">
              <w:rPr>
                <w:sz w:val="16"/>
              </w:rPr>
              <w:t>/</w:t>
            </w:r>
            <w:r w:rsidR="00B97244">
              <w:rPr>
                <w:sz w:val="16"/>
                <w:szCs w:val="16"/>
              </w:rPr>
              <w:t>hoofdsom</w:t>
            </w:r>
            <w:r w:rsidR="00864FC2" w:rsidRPr="00DB7FA4">
              <w:rPr>
                <w:sz w:val="16"/>
              </w:rPr>
              <w:t>/som</w:t>
            </w:r>
            <w:r w:rsidR="00864FC2" w:rsidRPr="003B6EB8" w:rsidDel="00C46A8C">
              <w:t xml:space="preserve"> </w:t>
            </w:r>
          </w:p>
          <w:p w14:paraId="51268D6D" w14:textId="77777777" w:rsidR="00B52B03" w:rsidRPr="00642AD2" w:rsidRDefault="00864FC2" w:rsidP="00B97244">
            <w:pPr>
              <w:keepNext/>
              <w:spacing w:line="240" w:lineRule="auto"/>
              <w:rPr>
                <w:sz w:val="16"/>
                <w:szCs w:val="16"/>
              </w:rPr>
            </w:pPr>
            <w:r w:rsidRPr="00DB7FA4">
              <w:rPr>
                <w:sz w:val="16"/>
              </w:rPr>
              <w:tab/>
            </w:r>
            <w:r w:rsidRPr="00DB7FA4">
              <w:rPr>
                <w:sz w:val="16"/>
                <w:szCs w:val="16"/>
              </w:rPr>
              <w:t>./</w:t>
            </w:r>
            <w:r w:rsidR="00B97244">
              <w:rPr>
                <w:sz w:val="16"/>
                <w:szCs w:val="16"/>
              </w:rPr>
              <w:t>hoofdsom</w:t>
            </w:r>
            <w:r w:rsidR="00B46A96" w:rsidRPr="00DB7FA4">
              <w:rPr>
                <w:sz w:val="16"/>
                <w:szCs w:val="16"/>
              </w:rPr>
              <w:t>/</w:t>
            </w:r>
            <w:r w:rsidRPr="00DB7FA4">
              <w:rPr>
                <w:sz w:val="16"/>
                <w:szCs w:val="16"/>
              </w:rPr>
              <w:t>valuta</w:t>
            </w:r>
          </w:p>
        </w:tc>
      </w:tr>
      <w:tr w:rsidR="00864FC2" w:rsidRPr="00343045" w14:paraId="2A95E32F" w14:textId="77777777" w:rsidTr="00DB7FA4">
        <w:tc>
          <w:tcPr>
            <w:tcW w:w="6771" w:type="dxa"/>
            <w:shd w:val="clear" w:color="auto" w:fill="auto"/>
          </w:tcPr>
          <w:p w14:paraId="2B48B444" w14:textId="77777777" w:rsidR="00234413" w:rsidRPr="00EC7955" w:rsidRDefault="00642AD2" w:rsidP="00DB7FA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rPr>
            </w:pPr>
            <w:r w:rsidRPr="00EC7955">
              <w:rPr>
                <w:rFonts w:cs="Arial"/>
                <w:color w:val="FF0000"/>
                <w:szCs w:val="18"/>
              </w:rPr>
              <w:t xml:space="preserve">voor daarover verschuldigde renten voor een periode van drie jaren en voor eventuele boeten en door de hypotheekbank te maken kosten, tezamen tot een bedrag van vijfenveertig procent (45%) van de hoofdsom, zijnde </w:t>
            </w:r>
            <w:r w:rsidR="00234413" w:rsidRPr="00EC7955">
              <w:rPr>
                <w:rFonts w:cs="Arial"/>
                <w:color w:val="000000"/>
                <w:szCs w:val="18"/>
              </w:rPr>
              <w:fldChar w:fldCharType="begin"/>
            </w:r>
            <w:r w:rsidR="00234413" w:rsidRPr="00EC7955">
              <w:rPr>
                <w:rFonts w:cs="Arial"/>
                <w:color w:val="000000"/>
                <w:szCs w:val="18"/>
              </w:rPr>
              <w:instrText>MacroButton Nomacro §</w:instrText>
            </w:r>
            <w:r w:rsidR="00234413" w:rsidRPr="00EC7955">
              <w:rPr>
                <w:rFonts w:cs="Arial"/>
                <w:color w:val="000000"/>
                <w:szCs w:val="18"/>
              </w:rPr>
              <w:fldChar w:fldCharType="end"/>
            </w:r>
            <w:r w:rsidRPr="00EC7955">
              <w:rPr>
                <w:rFonts w:cs="Arial"/>
                <w:color w:val="000000"/>
                <w:szCs w:val="18"/>
              </w:rPr>
              <w:t>4</w:t>
            </w:r>
            <w:r w:rsidR="00234413" w:rsidRPr="00EC7955">
              <w:rPr>
                <w:rFonts w:cs="Arial"/>
                <w:szCs w:val="18"/>
              </w:rPr>
              <w:t>5% van hypotheekbedrag voluit in letters (</w:t>
            </w:r>
            <w:r w:rsidRPr="00EC7955">
              <w:rPr>
                <w:rFonts w:cs="Arial"/>
                <w:szCs w:val="18"/>
              </w:rPr>
              <w:t>4</w:t>
            </w:r>
            <w:r w:rsidR="00234413" w:rsidRPr="00EC7955">
              <w:rPr>
                <w:rFonts w:cs="Arial"/>
                <w:szCs w:val="18"/>
              </w:rPr>
              <w:t>5% van hypotheekbedrag in cijfers)</w:t>
            </w:r>
            <w:r w:rsidR="00234413" w:rsidRPr="00EC7955">
              <w:rPr>
                <w:rFonts w:cs="Arial"/>
                <w:color w:val="000000"/>
                <w:szCs w:val="18"/>
              </w:rPr>
              <w:fldChar w:fldCharType="begin"/>
            </w:r>
            <w:r w:rsidR="00234413" w:rsidRPr="00EC7955">
              <w:rPr>
                <w:rFonts w:cs="Arial"/>
                <w:color w:val="000000"/>
                <w:szCs w:val="18"/>
              </w:rPr>
              <w:instrText>MacroButton Nomacro §</w:instrText>
            </w:r>
            <w:r w:rsidR="00234413" w:rsidRPr="00EC7955">
              <w:rPr>
                <w:rFonts w:cs="Arial"/>
                <w:color w:val="000000"/>
                <w:szCs w:val="18"/>
              </w:rPr>
              <w:fldChar w:fldCharType="end"/>
            </w:r>
            <w:r w:rsidR="00F4135C" w:rsidRPr="00EC7955">
              <w:rPr>
                <w:rFonts w:cs="Arial"/>
                <w:color w:val="FF0000"/>
                <w:szCs w:val="18"/>
              </w:rPr>
              <w:t>,</w:t>
            </w:r>
          </w:p>
          <w:p w14:paraId="1F3852E5" w14:textId="77777777" w:rsidR="00422E80" w:rsidRPr="00EC7955" w:rsidRDefault="00422E80" w:rsidP="00DB7FA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7371" w:type="dxa"/>
            <w:shd w:val="clear" w:color="auto" w:fill="auto"/>
          </w:tcPr>
          <w:p w14:paraId="4ED0EBE3" w14:textId="77777777" w:rsidR="00864FC2" w:rsidRDefault="00B13D63" w:rsidP="00584C9C">
            <w:pPr>
              <w:spacing w:before="72"/>
            </w:pPr>
            <w:r>
              <w:t>Vaste tekst. Het hypotheek</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FF6555B" w14:textId="77777777" w:rsidR="00584C9C" w:rsidRPr="00A33B2A" w:rsidRDefault="00584C9C" w:rsidP="00584C9C">
            <w:pPr>
              <w:spacing w:before="72"/>
              <w:rPr>
                <w:snapToGrid/>
                <w:u w:val="single"/>
              </w:rPr>
            </w:pPr>
          </w:p>
          <w:p w14:paraId="6835617E" w14:textId="77777777" w:rsidR="00A33B2A" w:rsidRPr="00A33B2A" w:rsidRDefault="00234413" w:rsidP="00A33B2A">
            <w:pPr>
              <w:spacing w:before="72"/>
              <w:rPr>
                <w:u w:val="single"/>
              </w:rPr>
            </w:pPr>
            <w:r w:rsidRPr="00A33B2A">
              <w:rPr>
                <w:u w:val="single"/>
              </w:rPr>
              <w:t>Mapping '</w:t>
            </w:r>
            <w:r w:rsidR="00642AD2" w:rsidRPr="00A33B2A">
              <w:rPr>
                <w:u w:val="single"/>
              </w:rPr>
              <w:t>4</w:t>
            </w:r>
            <w:r w:rsidRPr="00A33B2A">
              <w:rPr>
                <w:u w:val="single"/>
              </w:rPr>
              <w:t>5% van hypotheekbedrag'</w:t>
            </w:r>
          </w:p>
          <w:p w14:paraId="62EA0C04" w14:textId="77777777" w:rsidR="00234413" w:rsidRPr="00DB7FA4" w:rsidRDefault="00234413" w:rsidP="00DB7FA4">
            <w:pPr>
              <w:spacing w:line="240" w:lineRule="auto"/>
              <w:rPr>
                <w:sz w:val="16"/>
                <w:szCs w:val="16"/>
              </w:rPr>
            </w:pPr>
            <w:r w:rsidRPr="00DB7FA4">
              <w:rPr>
                <w:rFonts w:cs="Arial"/>
                <w:sz w:val="16"/>
                <w:szCs w:val="16"/>
              </w:rPr>
              <w:t xml:space="preserve">//IMKAD_AangebodenStuk/StukdeelHypotheek [aanduidingHypotheek = </w:t>
            </w:r>
            <w:r w:rsidR="00CC69FE" w:rsidRPr="00DB7FA4">
              <w:rPr>
                <w:rFonts w:cs="Arial"/>
                <w:sz w:val="16"/>
                <w:szCs w:val="16"/>
              </w:rPr>
              <w:t xml:space="preserve">leeg of  </w:t>
            </w:r>
            <w:r w:rsidRPr="00DB7FA4">
              <w:rPr>
                <w:rFonts w:cs="Arial"/>
                <w:sz w:val="16"/>
                <w:szCs w:val="16"/>
              </w:rPr>
              <w:t>niet aanwezig]</w:t>
            </w:r>
          </w:p>
          <w:p w14:paraId="47DBEF36" w14:textId="77777777" w:rsidR="00234413" w:rsidRPr="00DB7FA4" w:rsidRDefault="00234413" w:rsidP="00DB7FA4">
            <w:pPr>
              <w:spacing w:line="240" w:lineRule="auto"/>
              <w:rPr>
                <w:sz w:val="16"/>
                <w:szCs w:val="16"/>
              </w:rPr>
            </w:pPr>
            <w:r w:rsidRPr="00DB7FA4">
              <w:rPr>
                <w:sz w:val="16"/>
                <w:szCs w:val="16"/>
              </w:rPr>
              <w:tab/>
              <w:t>./bedragRente/som</w:t>
            </w:r>
          </w:p>
          <w:p w14:paraId="5B74CAD3" w14:textId="77777777" w:rsidR="00234413" w:rsidRPr="00422E80" w:rsidRDefault="00234413" w:rsidP="00B97244">
            <w:pPr>
              <w:spacing w:line="240" w:lineRule="auto"/>
            </w:pPr>
            <w:r w:rsidRPr="00DB7FA4">
              <w:rPr>
                <w:sz w:val="16"/>
                <w:szCs w:val="16"/>
              </w:rPr>
              <w:tab/>
              <w:t>./bedragRente/valuta</w:t>
            </w:r>
          </w:p>
        </w:tc>
      </w:tr>
      <w:tr w:rsidR="00915E27" w:rsidRPr="00343045" w14:paraId="1CB4BA5F" w14:textId="77777777" w:rsidTr="00DB7FA4">
        <w:tc>
          <w:tcPr>
            <w:tcW w:w="6771" w:type="dxa"/>
            <w:shd w:val="clear" w:color="auto" w:fill="auto"/>
          </w:tcPr>
          <w:p w14:paraId="53395671" w14:textId="77777777" w:rsidR="00915E27" w:rsidRPr="00EC7955" w:rsidRDefault="009344BB" w:rsidP="00EC7955">
            <w:pPr>
              <w:tabs>
                <w:tab w:val="left" w:pos="-1440"/>
                <w:tab w:val="left" w:pos="-720"/>
              </w:tabs>
              <w:suppressAutoHyphens/>
              <w:rPr>
                <w:rFonts w:cs="Arial"/>
                <w:color w:val="FF0000"/>
                <w:szCs w:val="18"/>
              </w:rPr>
            </w:pPr>
            <w:r w:rsidRPr="00EC7955">
              <w:rPr>
                <w:rFonts w:cs="Arial"/>
                <w:color w:val="FF0000"/>
                <w:szCs w:val="18"/>
              </w:rPr>
              <w:t xml:space="preserve">verklaarde de geldnemer tot het totaalbedrag van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145% van hypotheekbedrag voluit in letters (145% van hypotheekbedrag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FF0000"/>
                <w:szCs w:val="18"/>
              </w:rPr>
              <w:t xml:space="preserve"> recht van </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telwoord</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 xml:space="preserve"> hypotheek te verlenen aan de hypotheekbank op het hierna te omschrijven onderpand:</w:t>
            </w:r>
          </w:p>
        </w:tc>
        <w:tc>
          <w:tcPr>
            <w:tcW w:w="7371" w:type="dxa"/>
            <w:shd w:val="clear" w:color="auto" w:fill="auto"/>
          </w:tcPr>
          <w:p w14:paraId="59B61B1F" w14:textId="77777777" w:rsidR="00B13D63" w:rsidRDefault="00B13D63" w:rsidP="00584C9C">
            <w:pPr>
              <w:spacing w:before="72"/>
              <w:rPr>
                <w:snapToGrid/>
                <w:lang w:val="nl"/>
              </w:rPr>
            </w:pPr>
            <w:r>
              <w:t>Vaste tekst</w:t>
            </w:r>
            <w:r w:rsidRPr="00A33B2A">
              <w:t xml:space="preserve">, waarbij telwoord optioneel is. </w:t>
            </w:r>
            <w:r>
              <w:t>Het hypotheek</w:t>
            </w:r>
            <w:r w:rsidRPr="00BF6B9A">
              <w:t xml:space="preserve">bedrag </w:t>
            </w:r>
            <w:r>
              <w:t xml:space="preserve">wordt </w:t>
            </w:r>
            <w:r w:rsidRPr="00BF6B9A">
              <w:t>ui</w:t>
            </w:r>
            <w:r>
              <w:t>t</w:t>
            </w:r>
            <w:r w:rsidRPr="00BF6B9A">
              <w:t>gesch</w:t>
            </w:r>
            <w:r>
              <w:t>reven getoond, gevolgd door het b</w:t>
            </w:r>
            <w:r w:rsidRPr="00BF6B9A">
              <w:t>e</w:t>
            </w:r>
            <w:r>
              <w:t xml:space="preserve">drag in cijfers, tussen haakjes. </w:t>
            </w:r>
            <w:r w:rsidRPr="00A33B2A">
              <w:t>Wanneer het telwoord niet in de akte moet worden vermeld dan wordt deze variabele niet opgenomen in het essentialiabestand. Deze variabele wordt als getal in het essentialiabestand opgenomen maar als tekst in de akte</w:t>
            </w:r>
            <w:r w:rsidRPr="00A33B2A">
              <w:rPr>
                <w:snapToGrid/>
                <w:lang w:val="nl"/>
              </w:rPr>
              <w:t>.</w:t>
            </w:r>
          </w:p>
          <w:p w14:paraId="3A3B4795" w14:textId="77777777" w:rsidR="00584C9C" w:rsidRDefault="00584C9C" w:rsidP="00584C9C">
            <w:pPr>
              <w:spacing w:before="72"/>
              <w:rPr>
                <w:sz w:val="16"/>
                <w:szCs w:val="16"/>
              </w:rPr>
            </w:pPr>
          </w:p>
          <w:p w14:paraId="0F35F85F" w14:textId="77777777" w:rsidR="00915E27" w:rsidRPr="00B97244" w:rsidRDefault="00915E27" w:rsidP="00B97244">
            <w:pPr>
              <w:spacing w:before="72"/>
              <w:rPr>
                <w:u w:val="single"/>
              </w:rPr>
            </w:pPr>
            <w:r w:rsidRPr="00B97244">
              <w:rPr>
                <w:u w:val="single"/>
              </w:rPr>
              <w:t>Mapping '1</w:t>
            </w:r>
            <w:r w:rsidR="00B97244" w:rsidRPr="00B97244">
              <w:rPr>
                <w:u w:val="single"/>
              </w:rPr>
              <w:t>4</w:t>
            </w:r>
            <w:r w:rsidRPr="00B97244">
              <w:rPr>
                <w:u w:val="single"/>
              </w:rPr>
              <w:t>5% van hypotheekbedrag'</w:t>
            </w:r>
          </w:p>
          <w:p w14:paraId="248614CD" w14:textId="77777777" w:rsidR="00915E27" w:rsidRPr="00DB7FA4" w:rsidRDefault="00915E27" w:rsidP="00DB7FA4">
            <w:pPr>
              <w:spacing w:line="240" w:lineRule="auto"/>
              <w:rPr>
                <w:sz w:val="16"/>
                <w:szCs w:val="16"/>
              </w:rPr>
            </w:pPr>
            <w:r w:rsidRPr="00DB7FA4">
              <w:rPr>
                <w:rFonts w:cs="Arial"/>
                <w:sz w:val="16"/>
                <w:szCs w:val="16"/>
              </w:rPr>
              <w:t>//IMKAD_AangebodenStuk/StukdeelHypotheek [aanduidingHypotheek = leeg of niet aanwezig]</w:t>
            </w:r>
          </w:p>
          <w:p w14:paraId="46D8D078" w14:textId="77777777" w:rsidR="00915E27" w:rsidRPr="00DB7FA4" w:rsidRDefault="00915E27" w:rsidP="00DB7FA4">
            <w:pPr>
              <w:spacing w:line="240" w:lineRule="auto"/>
              <w:rPr>
                <w:sz w:val="16"/>
                <w:szCs w:val="16"/>
              </w:rPr>
            </w:pPr>
            <w:r w:rsidRPr="00DB7FA4">
              <w:rPr>
                <w:sz w:val="16"/>
                <w:szCs w:val="16"/>
              </w:rPr>
              <w:lastRenderedPageBreak/>
              <w:tab/>
              <w:t>./bedragTotaal/som</w:t>
            </w:r>
          </w:p>
          <w:p w14:paraId="06C256D3" w14:textId="77777777" w:rsidR="00915E27" w:rsidRPr="00DB7FA4" w:rsidRDefault="00915E27" w:rsidP="00DB7FA4">
            <w:pPr>
              <w:spacing w:line="240" w:lineRule="auto"/>
              <w:rPr>
                <w:sz w:val="16"/>
                <w:szCs w:val="16"/>
              </w:rPr>
            </w:pPr>
            <w:r w:rsidRPr="00DB7FA4">
              <w:rPr>
                <w:sz w:val="16"/>
                <w:szCs w:val="16"/>
              </w:rPr>
              <w:tab/>
              <w:t>./bedragTotaal/valuta</w:t>
            </w:r>
          </w:p>
          <w:p w14:paraId="68899E36" w14:textId="77777777" w:rsidR="00915E27" w:rsidRPr="00B97244" w:rsidRDefault="00915E27" w:rsidP="00B97244">
            <w:pPr>
              <w:spacing w:before="72"/>
              <w:rPr>
                <w:u w:val="single"/>
              </w:rPr>
            </w:pPr>
            <w:r w:rsidRPr="00B97244">
              <w:rPr>
                <w:u w:val="single"/>
              </w:rPr>
              <w:t>Mapping telwoord:</w:t>
            </w:r>
          </w:p>
          <w:p w14:paraId="02877B5A" w14:textId="77777777" w:rsidR="00915E27" w:rsidRPr="00DB7FA4" w:rsidRDefault="00915E27" w:rsidP="00DB7FA4">
            <w:pPr>
              <w:spacing w:line="240" w:lineRule="auto"/>
              <w:rPr>
                <w:sz w:val="16"/>
                <w:szCs w:val="16"/>
              </w:rPr>
            </w:pPr>
            <w:r w:rsidRPr="00DB7FA4">
              <w:rPr>
                <w:rFonts w:cs="Arial"/>
                <w:sz w:val="16"/>
                <w:szCs w:val="16"/>
              </w:rPr>
              <w:t>//IMKAD_AangebodenStuk/StukdeelHypotheek [aanduidingHypotheek = leeg of niet aanwezig]</w:t>
            </w:r>
          </w:p>
          <w:p w14:paraId="2293D73B" w14:textId="77777777" w:rsidR="00915E27" w:rsidRDefault="00915E27" w:rsidP="00B13D63">
            <w:pPr>
              <w:spacing w:line="240" w:lineRule="auto"/>
            </w:pPr>
            <w:r w:rsidRPr="00DB7FA4">
              <w:rPr>
                <w:sz w:val="16"/>
                <w:szCs w:val="16"/>
              </w:rPr>
              <w:tab/>
              <w:t>./</w:t>
            </w:r>
            <w:r w:rsidRPr="00B13D63">
              <w:rPr>
                <w:sz w:val="16"/>
                <w:szCs w:val="16"/>
              </w:rPr>
              <w:t>rangordeHypotheek</w:t>
            </w:r>
          </w:p>
        </w:tc>
      </w:tr>
    </w:tbl>
    <w:p w14:paraId="5C5E8103" w14:textId="77777777" w:rsidR="00407923" w:rsidRDefault="00407923" w:rsidP="00145092"/>
    <w:p w14:paraId="30883A44" w14:textId="77777777" w:rsidR="00C80891" w:rsidRDefault="00C80891" w:rsidP="00B13D63">
      <w:pPr>
        <w:pStyle w:val="Kop2"/>
        <w:pageBreakBefore/>
      </w:pPr>
      <w:bookmarkStart w:id="62" w:name="_Toc508804464"/>
      <w:r>
        <w:lastRenderedPageBreak/>
        <w:t>Onderpand</w:t>
      </w:r>
      <w:bookmarkEnd w:id="6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42D51B6" w14:textId="77777777" w:rsidTr="00DB7FA4">
        <w:tc>
          <w:tcPr>
            <w:tcW w:w="6771" w:type="dxa"/>
            <w:shd w:val="clear" w:color="auto" w:fill="auto"/>
          </w:tcPr>
          <w:p w14:paraId="753004F0" w14:textId="77777777" w:rsidR="00C80891" w:rsidRPr="00DB7FA4" w:rsidRDefault="00D23C77" w:rsidP="00056C54">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A721EC">
              <w:rPr>
                <w:rFonts w:ascii="Times New Roman" w:hAnsi="Times New Roman"/>
                <w:color w:val="FF0000"/>
                <w:szCs w:val="18"/>
              </w:rPr>
              <w:t>.</w:t>
            </w:r>
          </w:p>
        </w:tc>
        <w:tc>
          <w:tcPr>
            <w:tcW w:w="7371" w:type="dxa"/>
            <w:shd w:val="clear" w:color="auto" w:fill="auto"/>
          </w:tcPr>
          <w:p w14:paraId="4E3A5AE8" w14:textId="77777777"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w:t>
            </w:r>
            <w:r w:rsidR="00002261" w:rsidRPr="00124E96">
              <w:t xml:space="preserve"> </w:t>
            </w:r>
            <w:r w:rsidRPr="00DB7FA4">
              <w:rPr>
                <w:lang w:val="nl"/>
              </w:rPr>
              <w:t>Er moet minimaal één combinatie recht/registergoed zijn, er kunnen er meerdere zijn.</w:t>
            </w:r>
          </w:p>
          <w:p w14:paraId="2FBE4987" w14:textId="77777777" w:rsidR="00002261" w:rsidRDefault="00002261" w:rsidP="001754C0"/>
          <w:p w14:paraId="32179251" w14:textId="77777777" w:rsidR="006C772B" w:rsidRPr="00DB7FA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DB7FA4">
              <w:rPr>
                <w:lang w:val="nl"/>
              </w:rPr>
              <w:t xml:space="preserve"> </w:t>
            </w:r>
          </w:p>
          <w:p w14:paraId="4D54F1D6" w14:textId="77777777" w:rsidR="00077617" w:rsidRDefault="00077617" w:rsidP="001754C0">
            <w:pPr>
              <w:rPr>
                <w:lang w:val="nl"/>
              </w:rPr>
            </w:pPr>
          </w:p>
          <w:p w14:paraId="4ECE725D" w14:textId="77777777" w:rsidR="00A721EC" w:rsidRDefault="00A721EC" w:rsidP="001754C0">
            <w:pPr>
              <w:rPr>
                <w:lang w:val="nl"/>
              </w:rPr>
            </w:pPr>
            <w:r>
              <w:rPr>
                <w:lang w:val="nl"/>
              </w:rPr>
              <w:t>Bij meer combinaties TEKSTBLOK RECHT en REGISTERGOED wordt de laatste combinatie afgesloten met een punt ‘.’ en de andere combinaties met een puntkomma ‘;’.</w:t>
            </w:r>
          </w:p>
          <w:p w14:paraId="61062888" w14:textId="77777777" w:rsidR="00A721EC" w:rsidRPr="00DB7FA4" w:rsidRDefault="00A721EC" w:rsidP="001754C0">
            <w:pPr>
              <w:rPr>
                <w:lang w:val="nl"/>
              </w:rPr>
            </w:pPr>
          </w:p>
          <w:p w14:paraId="444DE5F0" w14:textId="77777777" w:rsidR="00077617" w:rsidRPr="00DB7FA4" w:rsidRDefault="00077617" w:rsidP="001754C0">
            <w:pPr>
              <w:rPr>
                <w:u w:val="single"/>
                <w:lang w:val="nl"/>
              </w:rPr>
            </w:pPr>
            <w:r w:rsidRPr="00DB7FA4">
              <w:rPr>
                <w:u w:val="single"/>
                <w:lang w:val="nl"/>
              </w:rPr>
              <w:t>Mapping:</w:t>
            </w:r>
          </w:p>
          <w:p w14:paraId="7B7AFDAD" w14:textId="77777777" w:rsidR="006C772B" w:rsidRPr="00DB7FA4" w:rsidRDefault="00077617" w:rsidP="00DB7FA4">
            <w:pPr>
              <w:spacing w:line="240" w:lineRule="auto"/>
              <w:rPr>
                <w:sz w:val="16"/>
                <w:szCs w:val="16"/>
              </w:rPr>
            </w:pPr>
            <w:r w:rsidRPr="00DB7FA4">
              <w:rPr>
                <w:sz w:val="16"/>
                <w:szCs w:val="16"/>
              </w:rPr>
              <w:t>//IMKAD_AangebodenStuk/Stukdeel</w:t>
            </w:r>
            <w:r w:rsidR="00892DF9" w:rsidRPr="00DB7FA4">
              <w:rPr>
                <w:sz w:val="16"/>
                <w:szCs w:val="16"/>
              </w:rPr>
              <w:t>Hypotheek</w:t>
            </w:r>
            <w:r w:rsidR="007723BF" w:rsidRPr="00DB7FA4">
              <w:rPr>
                <w:sz w:val="16"/>
                <w:szCs w:val="16"/>
              </w:rPr>
              <w:t xml:space="preserve"> </w:t>
            </w:r>
            <w:r w:rsidR="007723BF" w:rsidRPr="00DB7FA4">
              <w:rPr>
                <w:rFonts w:cs="Arial"/>
                <w:sz w:val="16"/>
                <w:szCs w:val="16"/>
              </w:rPr>
              <w:t xml:space="preserve">[aanduidingHypotheek = </w:t>
            </w:r>
            <w:r w:rsidR="00287CB3" w:rsidRPr="00DB7FA4">
              <w:rPr>
                <w:rFonts w:cs="Arial"/>
                <w:sz w:val="16"/>
                <w:szCs w:val="16"/>
              </w:rPr>
              <w:t>niet aanwezig</w:t>
            </w:r>
            <w:r w:rsidR="007723BF" w:rsidRPr="00DB7FA4">
              <w:rPr>
                <w:rFonts w:cs="Arial"/>
                <w:sz w:val="16"/>
                <w:szCs w:val="16"/>
              </w:rPr>
              <w:t xml:space="preserve">] </w:t>
            </w:r>
            <w:r w:rsidR="00863CA0" w:rsidRPr="00DB7FA4">
              <w:rPr>
                <w:rFonts w:cs="Arial"/>
                <w:sz w:val="16"/>
                <w:szCs w:val="16"/>
              </w:rPr>
              <w:tab/>
            </w:r>
            <w:r w:rsidRPr="00DB7FA4">
              <w:rPr>
                <w:sz w:val="16"/>
                <w:szCs w:val="16"/>
              </w:rPr>
              <w:t>/IMKAD_ZakelijkRecht</w:t>
            </w:r>
          </w:p>
          <w:p w14:paraId="3862DFB7" w14:textId="77777777" w:rsidR="00863CA0" w:rsidRPr="00943EC1" w:rsidRDefault="00863CA0" w:rsidP="00DB7FA4">
            <w:pPr>
              <w:spacing w:line="240" w:lineRule="auto"/>
            </w:pPr>
            <w:r w:rsidRPr="00DB7FA4">
              <w:rPr>
                <w:sz w:val="16"/>
                <w:szCs w:val="16"/>
              </w:rPr>
              <w:t>-zie tekstblokken voor de verdere mapping</w:t>
            </w:r>
          </w:p>
        </w:tc>
      </w:tr>
    </w:tbl>
    <w:p w14:paraId="19A491FB" w14:textId="77777777" w:rsidR="002606D8" w:rsidRDefault="002606D8"/>
    <w:p w14:paraId="5980FC02" w14:textId="77777777" w:rsidR="0054259B" w:rsidRDefault="0054259B" w:rsidP="00B13D63">
      <w:pPr>
        <w:pStyle w:val="Kop2"/>
        <w:pageBreakBefore/>
      </w:pPr>
      <w:bookmarkStart w:id="63" w:name="_Ref381015996"/>
      <w:bookmarkStart w:id="64" w:name="_Ref381460432"/>
      <w:bookmarkStart w:id="65" w:name="_Toc508804465"/>
      <w:r>
        <w:lastRenderedPageBreak/>
        <w:t>Overbruggingshypotheek</w:t>
      </w:r>
      <w:bookmarkEnd w:id="63"/>
      <w:bookmarkEnd w:id="64"/>
      <w:bookmarkEnd w:id="6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14:paraId="4CC27BA8" w14:textId="77777777" w:rsidTr="00DB7FA4">
        <w:tc>
          <w:tcPr>
            <w:tcW w:w="6771" w:type="dxa"/>
            <w:shd w:val="clear" w:color="auto" w:fill="auto"/>
          </w:tcPr>
          <w:p w14:paraId="4450D0E9" w14:textId="77777777" w:rsidR="000974F6" w:rsidRPr="00EC7955" w:rsidRDefault="000974F6" w:rsidP="00DB7FA4">
            <w:pPr>
              <w:autoSpaceDE w:val="0"/>
              <w:autoSpaceDN w:val="0"/>
              <w:adjustRightInd w:val="0"/>
              <w:rPr>
                <w:rFonts w:cs="Arial"/>
                <w:color w:val="800080"/>
                <w:szCs w:val="18"/>
              </w:rPr>
            </w:pPr>
            <w:r w:rsidRPr="00EC7955">
              <w:rPr>
                <w:rFonts w:cs="Arial"/>
                <w:color w:val="800080"/>
                <w:szCs w:val="18"/>
                <w:highlight w:val="yellow"/>
              </w:rPr>
              <w:t>TEKSTBLOK OVERBRUGGINGSHYPOTHEEK</w:t>
            </w:r>
            <w:r w:rsidR="006F3BC1" w:rsidRPr="00EC7955">
              <w:rPr>
                <w:rFonts w:cs="Arial"/>
                <w:color w:val="800080"/>
                <w:szCs w:val="18"/>
              </w:rPr>
              <w:t>.</w:t>
            </w:r>
          </w:p>
        </w:tc>
        <w:tc>
          <w:tcPr>
            <w:tcW w:w="7371" w:type="dxa"/>
            <w:shd w:val="clear" w:color="auto" w:fill="auto"/>
          </w:tcPr>
          <w:p w14:paraId="6B6B61F8" w14:textId="77777777" w:rsidR="006A799E" w:rsidRDefault="00056C54" w:rsidP="00DB7FA4">
            <w:pPr>
              <w:spacing w:before="72"/>
            </w:pPr>
            <w:r>
              <w:t>Optioneel tekstblok</w:t>
            </w:r>
            <w:r w:rsidR="00AC296F">
              <w:t xml:space="preserve">, wordt samen met de overbruggingslening wel of niet getoond, zie par. </w:t>
            </w:r>
            <w:r w:rsidR="00AC296F">
              <w:fldChar w:fldCharType="begin"/>
            </w:r>
            <w:r w:rsidR="00AC296F">
              <w:instrText xml:space="preserve"> REF _Ref439839677 \r \h </w:instrText>
            </w:r>
            <w:r w:rsidR="00AC296F">
              <w:fldChar w:fldCharType="separate"/>
            </w:r>
            <w:r w:rsidR="00965124">
              <w:t>2.5</w:t>
            </w:r>
            <w:r w:rsidR="00AC296F">
              <w:fldChar w:fldCharType="end"/>
            </w:r>
            <w:r w:rsidR="00AC296F">
              <w:t xml:space="preserve"> Lening</w:t>
            </w:r>
            <w:r>
              <w:t>.</w:t>
            </w:r>
          </w:p>
          <w:p w14:paraId="119A5371" w14:textId="77777777" w:rsidR="006A799E" w:rsidRPr="00DB7FA4" w:rsidRDefault="006A799E" w:rsidP="006A799E">
            <w:pPr>
              <w:rPr>
                <w:sz w:val="20"/>
                <w:u w:val="single"/>
                <w:lang w:val="nl"/>
              </w:rPr>
            </w:pPr>
          </w:p>
          <w:p w14:paraId="687FE2B3" w14:textId="77777777" w:rsidR="00E8566C" w:rsidRPr="00DB7FA4" w:rsidRDefault="00E8566C" w:rsidP="006A799E">
            <w:pPr>
              <w:rPr>
                <w:sz w:val="20"/>
                <w:u w:val="single"/>
                <w:lang w:val="nl"/>
              </w:rPr>
            </w:pPr>
            <w:r>
              <w:t xml:space="preserve">De aanduiding voor de verkrijgende </w:t>
            </w:r>
            <w:r w:rsidR="00525C39">
              <w:t xml:space="preserve">en vervreemdende </w:t>
            </w:r>
            <w:r>
              <w:t xml:space="preserve">partij die in </w:t>
            </w:r>
            <w:r w:rsidR="00584C9C">
              <w:t>het</w:t>
            </w:r>
            <w:r>
              <w:t xml:space="preserve"> tekstblok getoond wordt moet hetzelfde zijn als de aanduiding die in </w:t>
            </w:r>
            <w:r w:rsidR="00525C39">
              <w:t xml:space="preserve">dit </w:t>
            </w:r>
            <w:r>
              <w:t>modeldocument getoond wordt. Dit is voor elk modeldocument verschillend en daarom is de tekst voor deze tekstkeuze hier opgenomen.</w:t>
            </w:r>
          </w:p>
          <w:p w14:paraId="0D28E644" w14:textId="77777777" w:rsidR="00E8566C" w:rsidRPr="00DB7FA4" w:rsidRDefault="00E8566C" w:rsidP="00E8566C">
            <w:pPr>
              <w:rPr>
                <w:sz w:val="20"/>
                <w:u w:val="single"/>
                <w:lang w:val="nl"/>
              </w:rPr>
            </w:pPr>
          </w:p>
          <w:p w14:paraId="75166E21" w14:textId="77777777" w:rsidR="006A799E" w:rsidRPr="00DB7FA4" w:rsidRDefault="006A799E" w:rsidP="006A799E">
            <w:pPr>
              <w:rPr>
                <w:sz w:val="20"/>
                <w:u w:val="single"/>
                <w:lang w:val="nl"/>
              </w:rPr>
            </w:pPr>
            <w:r w:rsidRPr="00DB7FA4">
              <w:rPr>
                <w:sz w:val="20"/>
                <w:u w:val="single"/>
                <w:lang w:val="nl"/>
              </w:rPr>
              <w:t>Mapping</w:t>
            </w:r>
            <w:r w:rsidR="00525C39">
              <w:rPr>
                <w:sz w:val="20"/>
                <w:u w:val="single"/>
                <w:lang w:val="nl"/>
              </w:rPr>
              <w:t xml:space="preserve"> partij aanduiding verkrijger</w:t>
            </w:r>
            <w:r w:rsidRPr="00DB7FA4">
              <w:rPr>
                <w:sz w:val="20"/>
                <w:u w:val="single"/>
                <w:lang w:val="nl"/>
              </w:rPr>
              <w:t>:</w:t>
            </w:r>
          </w:p>
          <w:p w14:paraId="788BE75D" w14:textId="77777777" w:rsidR="006A799E" w:rsidRPr="00DB7FA4" w:rsidRDefault="006A799E" w:rsidP="00DB7FA4">
            <w:pPr>
              <w:spacing w:line="240" w:lineRule="auto"/>
              <w:rPr>
                <w:u w:val="single"/>
              </w:rPr>
            </w:pPr>
            <w:r w:rsidRPr="00DB7FA4">
              <w:rPr>
                <w:rFonts w:cs="Arial"/>
                <w:sz w:val="16"/>
                <w:szCs w:val="16"/>
              </w:rPr>
              <w:t>//</w:t>
            </w:r>
            <w:r w:rsidRPr="00DB7FA4">
              <w:rPr>
                <w:sz w:val="16"/>
                <w:szCs w:val="16"/>
              </w:rPr>
              <w:t>IMKAD</w:t>
            </w:r>
            <w:r w:rsidRPr="00DB7FA4">
              <w:rPr>
                <w:rFonts w:cs="Arial"/>
                <w:sz w:val="16"/>
                <w:szCs w:val="16"/>
              </w:rPr>
              <w:t>_</w:t>
            </w:r>
            <w:r w:rsidRPr="00DB7FA4">
              <w:rPr>
                <w:sz w:val="16"/>
                <w:szCs w:val="16"/>
              </w:rPr>
              <w:t>AangebodenStuk</w:t>
            </w:r>
            <w:r w:rsidRPr="00DB7FA4">
              <w:rPr>
                <w:rFonts w:cs="Arial"/>
                <w:sz w:val="16"/>
                <w:szCs w:val="16"/>
              </w:rPr>
              <w:t>/</w:t>
            </w:r>
            <w:r w:rsidRPr="00DB7FA4">
              <w:rPr>
                <w:sz w:val="16"/>
                <w:szCs w:val="16"/>
                <w:lang w:val="nl"/>
              </w:rPr>
              <w:t>StukdeelHypotheek</w:t>
            </w:r>
            <w:r w:rsidRPr="00DB7FA4">
              <w:rPr>
                <w:rFonts w:cs="Arial"/>
                <w:sz w:val="16"/>
                <w:szCs w:val="16"/>
              </w:rPr>
              <w:t xml:space="preserve"> [aanduidingHypotheek = ‘overbruggingshypotheek’]</w:t>
            </w:r>
          </w:p>
          <w:p w14:paraId="2A37D2E6" w14:textId="77777777" w:rsidR="00E8566C" w:rsidRPr="00DB7FA4" w:rsidRDefault="00E8566C" w:rsidP="00DB7FA4">
            <w:pPr>
              <w:spacing w:line="240" w:lineRule="auto"/>
              <w:rPr>
                <w:sz w:val="16"/>
                <w:szCs w:val="16"/>
              </w:rPr>
            </w:pPr>
            <w:r w:rsidRPr="00DB7FA4">
              <w:rPr>
                <w:sz w:val="16"/>
                <w:szCs w:val="16"/>
              </w:rPr>
              <w:tab/>
              <w:t>./tekstkeuze/</w:t>
            </w:r>
          </w:p>
          <w:p w14:paraId="3AA27BA0" w14:textId="77777777" w:rsidR="00E8566C" w:rsidRPr="00DB7FA4" w:rsidRDefault="00E8566C" w:rsidP="00DB7FA4">
            <w:pPr>
              <w:spacing w:line="240" w:lineRule="auto"/>
              <w:rPr>
                <w:sz w:val="16"/>
                <w:szCs w:val="16"/>
              </w:rPr>
            </w:pPr>
            <w:r w:rsidRPr="00DB7FA4">
              <w:rPr>
                <w:sz w:val="16"/>
                <w:szCs w:val="16"/>
              </w:rPr>
              <w:tab/>
            </w:r>
            <w:r w:rsidRPr="00DB7FA4">
              <w:rPr>
                <w:sz w:val="16"/>
                <w:szCs w:val="16"/>
              </w:rPr>
              <w:tab/>
              <w:t>./tagNaam(k_VerkrijgerOverbrugging)</w:t>
            </w:r>
          </w:p>
          <w:p w14:paraId="066D7A34" w14:textId="77777777" w:rsidR="00E8566C" w:rsidRPr="00DB7FA4" w:rsidRDefault="00E8566C" w:rsidP="00DB7FA4">
            <w:pPr>
              <w:spacing w:line="240" w:lineRule="auto"/>
              <w:rPr>
                <w:sz w:val="16"/>
                <w:szCs w:val="16"/>
              </w:rPr>
            </w:pPr>
            <w:r w:rsidRPr="00DB7FA4">
              <w:rPr>
                <w:sz w:val="16"/>
                <w:szCs w:val="16"/>
              </w:rPr>
              <w:tab/>
            </w:r>
            <w:r w:rsidRPr="00DB7FA4">
              <w:rPr>
                <w:sz w:val="16"/>
                <w:szCs w:val="16"/>
              </w:rPr>
              <w:tab/>
              <w:t>./tekst (‘</w:t>
            </w:r>
            <w:r w:rsidR="008B0A93" w:rsidRPr="00DB7FA4">
              <w:rPr>
                <w:sz w:val="16"/>
                <w:szCs w:val="16"/>
              </w:rPr>
              <w:t xml:space="preserve">de </w:t>
            </w:r>
            <w:r w:rsidR="00ED0AF4">
              <w:rPr>
                <w:sz w:val="16"/>
                <w:szCs w:val="16"/>
              </w:rPr>
              <w:t>hypotheek</w:t>
            </w:r>
            <w:r w:rsidR="008B0A93" w:rsidRPr="00DB7FA4">
              <w:rPr>
                <w:sz w:val="16"/>
                <w:szCs w:val="16"/>
              </w:rPr>
              <w:t>bank</w:t>
            </w:r>
            <w:r w:rsidR="00CA5888" w:rsidRPr="00DB7FA4">
              <w:rPr>
                <w:sz w:val="16"/>
                <w:szCs w:val="16"/>
              </w:rPr>
              <w:t>'</w:t>
            </w:r>
            <w:r w:rsidRPr="00DB7FA4">
              <w:rPr>
                <w:sz w:val="16"/>
                <w:szCs w:val="16"/>
              </w:rPr>
              <w:t>)</w:t>
            </w:r>
          </w:p>
          <w:p w14:paraId="30F5BE89" w14:textId="77777777" w:rsidR="000974F6" w:rsidRDefault="009C4D4E" w:rsidP="00DB7FA4">
            <w:pPr>
              <w:spacing w:line="240" w:lineRule="auto"/>
              <w:rPr>
                <w:sz w:val="16"/>
                <w:szCs w:val="16"/>
                <w:lang w:val="nl"/>
              </w:rPr>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p w14:paraId="5E9B5699" w14:textId="77777777" w:rsidR="00525C39" w:rsidRDefault="00525C39" w:rsidP="00DB7FA4">
            <w:pPr>
              <w:spacing w:line="240" w:lineRule="auto"/>
              <w:rPr>
                <w:sz w:val="16"/>
                <w:szCs w:val="16"/>
                <w:lang w:val="nl"/>
              </w:rPr>
            </w:pPr>
          </w:p>
          <w:p w14:paraId="08561AB4" w14:textId="77777777" w:rsidR="00525C39" w:rsidRPr="00DB7FA4" w:rsidRDefault="00525C39" w:rsidP="00525C39">
            <w:pPr>
              <w:rPr>
                <w:sz w:val="20"/>
                <w:u w:val="single"/>
                <w:lang w:val="nl"/>
              </w:rPr>
            </w:pPr>
            <w:r w:rsidRPr="00DB7FA4">
              <w:rPr>
                <w:sz w:val="20"/>
                <w:u w:val="single"/>
                <w:lang w:val="nl"/>
              </w:rPr>
              <w:t>Mapping</w:t>
            </w:r>
            <w:r>
              <w:rPr>
                <w:sz w:val="20"/>
                <w:u w:val="single"/>
                <w:lang w:val="nl"/>
              </w:rPr>
              <w:t xml:space="preserve"> partij aanduiding vervreemder</w:t>
            </w:r>
            <w:r w:rsidRPr="00DB7FA4">
              <w:rPr>
                <w:sz w:val="20"/>
                <w:u w:val="single"/>
                <w:lang w:val="nl"/>
              </w:rPr>
              <w:t>:</w:t>
            </w:r>
          </w:p>
          <w:p w14:paraId="6A4B2D2D" w14:textId="77777777" w:rsidR="00525C39" w:rsidRPr="00DB7FA4" w:rsidRDefault="00525C39" w:rsidP="00525C39">
            <w:pPr>
              <w:spacing w:line="240" w:lineRule="auto"/>
              <w:rPr>
                <w:u w:val="single"/>
              </w:rPr>
            </w:pPr>
            <w:r w:rsidRPr="00DB7FA4">
              <w:rPr>
                <w:rFonts w:cs="Arial"/>
                <w:sz w:val="16"/>
                <w:szCs w:val="16"/>
              </w:rPr>
              <w:t>//</w:t>
            </w:r>
            <w:r w:rsidRPr="00DB7FA4">
              <w:rPr>
                <w:sz w:val="16"/>
                <w:szCs w:val="16"/>
              </w:rPr>
              <w:t>IMKAD</w:t>
            </w:r>
            <w:r w:rsidRPr="00DB7FA4">
              <w:rPr>
                <w:rFonts w:cs="Arial"/>
                <w:sz w:val="16"/>
                <w:szCs w:val="16"/>
              </w:rPr>
              <w:t>_</w:t>
            </w:r>
            <w:r w:rsidRPr="00DB7FA4">
              <w:rPr>
                <w:sz w:val="16"/>
                <w:szCs w:val="16"/>
              </w:rPr>
              <w:t>AangebodenStuk</w:t>
            </w:r>
            <w:r w:rsidRPr="00DB7FA4">
              <w:rPr>
                <w:rFonts w:cs="Arial"/>
                <w:sz w:val="16"/>
                <w:szCs w:val="16"/>
              </w:rPr>
              <w:t>/</w:t>
            </w:r>
            <w:r w:rsidRPr="00DB7FA4">
              <w:rPr>
                <w:sz w:val="16"/>
                <w:szCs w:val="16"/>
                <w:lang w:val="nl"/>
              </w:rPr>
              <w:t>StukdeelHypotheek</w:t>
            </w:r>
            <w:r w:rsidRPr="00DB7FA4">
              <w:rPr>
                <w:rFonts w:cs="Arial"/>
                <w:sz w:val="16"/>
                <w:szCs w:val="16"/>
              </w:rPr>
              <w:t xml:space="preserve"> [aanduidingHypotheek = ‘overbruggingshypotheek’]</w:t>
            </w:r>
          </w:p>
          <w:p w14:paraId="6111039E" w14:textId="77777777" w:rsidR="00525C39" w:rsidRPr="00DB7FA4" w:rsidRDefault="00525C39" w:rsidP="00525C39">
            <w:pPr>
              <w:spacing w:line="240" w:lineRule="auto"/>
              <w:rPr>
                <w:sz w:val="16"/>
                <w:szCs w:val="16"/>
              </w:rPr>
            </w:pPr>
            <w:r w:rsidRPr="00DB7FA4">
              <w:rPr>
                <w:sz w:val="16"/>
                <w:szCs w:val="16"/>
              </w:rPr>
              <w:tab/>
              <w:t>./tekstkeuze/</w:t>
            </w:r>
          </w:p>
          <w:p w14:paraId="64C4B04B" w14:textId="77777777" w:rsidR="00525C39" w:rsidRPr="00DB7FA4" w:rsidRDefault="00525C39" w:rsidP="00525C39">
            <w:pPr>
              <w:spacing w:line="240" w:lineRule="auto"/>
              <w:rPr>
                <w:sz w:val="16"/>
                <w:szCs w:val="16"/>
              </w:rPr>
            </w:pPr>
            <w:r w:rsidRPr="00DB7FA4">
              <w:rPr>
                <w:sz w:val="16"/>
                <w:szCs w:val="16"/>
              </w:rPr>
              <w:tab/>
            </w:r>
            <w:r w:rsidRPr="00DB7FA4">
              <w:rPr>
                <w:sz w:val="16"/>
                <w:szCs w:val="16"/>
              </w:rPr>
              <w:tab/>
              <w:t>./tagNaam(k_Ver</w:t>
            </w:r>
            <w:r>
              <w:rPr>
                <w:sz w:val="16"/>
                <w:szCs w:val="16"/>
              </w:rPr>
              <w:t>vreemder</w:t>
            </w:r>
            <w:r w:rsidRPr="00DB7FA4">
              <w:rPr>
                <w:sz w:val="16"/>
                <w:szCs w:val="16"/>
              </w:rPr>
              <w:t>Overbrugging)</w:t>
            </w:r>
          </w:p>
          <w:p w14:paraId="68AC1CAA" w14:textId="77777777" w:rsidR="00525C39" w:rsidRPr="00DB7FA4" w:rsidRDefault="00525C39" w:rsidP="00525C39">
            <w:pPr>
              <w:spacing w:line="240" w:lineRule="auto"/>
              <w:rPr>
                <w:sz w:val="16"/>
                <w:szCs w:val="16"/>
              </w:rPr>
            </w:pPr>
            <w:r w:rsidRPr="00DB7FA4">
              <w:rPr>
                <w:sz w:val="16"/>
                <w:szCs w:val="16"/>
              </w:rPr>
              <w:tab/>
            </w:r>
            <w:r w:rsidRPr="00DB7FA4">
              <w:rPr>
                <w:sz w:val="16"/>
                <w:szCs w:val="16"/>
              </w:rPr>
              <w:tab/>
              <w:t>./tekst (‘</w:t>
            </w:r>
            <w:r>
              <w:rPr>
                <w:sz w:val="16"/>
                <w:szCs w:val="16"/>
              </w:rPr>
              <w:t>geldnemer</w:t>
            </w:r>
            <w:r w:rsidRPr="00DB7FA4">
              <w:rPr>
                <w:sz w:val="16"/>
                <w:szCs w:val="16"/>
              </w:rPr>
              <w:t>')</w:t>
            </w:r>
          </w:p>
          <w:p w14:paraId="2DD4836B" w14:textId="77777777" w:rsidR="00525C39" w:rsidRDefault="00525C39" w:rsidP="00525C39">
            <w:pPr>
              <w:spacing w:line="240" w:lineRule="auto"/>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tc>
      </w:tr>
    </w:tbl>
    <w:p w14:paraId="5C0EC96D" w14:textId="77777777" w:rsidR="00C80891" w:rsidRDefault="00C80891" w:rsidP="00145092"/>
    <w:p w14:paraId="3E523BEE" w14:textId="77777777" w:rsidR="00C80891" w:rsidRDefault="00C80891" w:rsidP="00B13D63">
      <w:pPr>
        <w:pStyle w:val="Kop2"/>
        <w:pageBreakBefore/>
      </w:pPr>
      <w:bookmarkStart w:id="66" w:name="_Toc508804466"/>
      <w:r>
        <w:lastRenderedPageBreak/>
        <w:t>Afsluiting</w:t>
      </w:r>
      <w:bookmarkEnd w:id="6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08DF1625" w14:textId="77777777" w:rsidTr="00DB7FA4">
        <w:tc>
          <w:tcPr>
            <w:tcW w:w="6771" w:type="dxa"/>
            <w:shd w:val="clear" w:color="auto" w:fill="auto"/>
          </w:tcPr>
          <w:p w14:paraId="73D1F16D" w14:textId="77777777" w:rsidR="00C80891" w:rsidRPr="00EC7955" w:rsidRDefault="00B13D63"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EC7955">
              <w:rPr>
                <w:rFonts w:cs="Arial"/>
                <w:color w:val="FF0000"/>
                <w:szCs w:val="18"/>
              </w:rPr>
              <w:t>De comparant onder 2 verklaarde deze rechten van hypotheek en pand namens de hypotheekbank aan te nemen.</w:t>
            </w:r>
          </w:p>
        </w:tc>
        <w:tc>
          <w:tcPr>
            <w:tcW w:w="7371" w:type="dxa"/>
            <w:shd w:val="clear" w:color="auto" w:fill="auto"/>
          </w:tcPr>
          <w:p w14:paraId="5827C5E0" w14:textId="77777777" w:rsidR="003E02D2" w:rsidRPr="00DB7FA4" w:rsidRDefault="003E02D2" w:rsidP="003E02D2">
            <w:pPr>
              <w:rPr>
                <w:szCs w:val="18"/>
              </w:rPr>
            </w:pPr>
            <w:r w:rsidRPr="004D42E8">
              <w:t>Vaste tekst</w:t>
            </w:r>
            <w:r w:rsidR="00056C54">
              <w:t>.</w:t>
            </w:r>
          </w:p>
        </w:tc>
      </w:tr>
    </w:tbl>
    <w:p w14:paraId="71612EE7" w14:textId="77777777" w:rsidR="0082293D" w:rsidRDefault="0082293D" w:rsidP="00D70CF4">
      <w:pPr>
        <w:pStyle w:val="Kop2"/>
        <w:pageBreakBefore/>
      </w:pPr>
      <w:bookmarkStart w:id="67" w:name="_Toc508804467"/>
      <w:r>
        <w:lastRenderedPageBreak/>
        <w:t>Woonplaatskeuze</w:t>
      </w:r>
      <w:bookmarkEnd w:id="6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1CF6B87A" w14:textId="77777777" w:rsidTr="00DB7FA4">
        <w:tc>
          <w:tcPr>
            <w:tcW w:w="6771" w:type="dxa"/>
            <w:shd w:val="clear" w:color="auto" w:fill="auto"/>
          </w:tcPr>
          <w:p w14:paraId="38514D3A" w14:textId="77777777" w:rsidR="00C80891" w:rsidRPr="00EC7955" w:rsidRDefault="00B13D63" w:rsidP="00EC795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800080"/>
                <w:szCs w:val="18"/>
              </w:rPr>
            </w:pPr>
            <w:r w:rsidRPr="00EC7955">
              <w:rPr>
                <w:rFonts w:cs="Arial"/>
                <w:color w:val="800080"/>
                <w:szCs w:val="18"/>
              </w:rPr>
              <w:t>De comparanten verklaarden ook voor daden van executie, woonplaats te kiezen ten kantore van de notaris, bewaarder van deze akte.</w:t>
            </w:r>
          </w:p>
        </w:tc>
        <w:tc>
          <w:tcPr>
            <w:tcW w:w="7371" w:type="dxa"/>
            <w:shd w:val="clear" w:color="auto" w:fill="auto"/>
          </w:tcPr>
          <w:p w14:paraId="220C86E9" w14:textId="77777777" w:rsidR="006C772B" w:rsidRPr="00DB7FA4" w:rsidRDefault="00865E4C" w:rsidP="00B13D63">
            <w:pPr>
              <w:spacing w:before="72"/>
              <w:rPr>
                <w:szCs w:val="18"/>
              </w:rPr>
            </w:pPr>
            <w:r w:rsidRPr="00DB7FA4">
              <w:rPr>
                <w:szCs w:val="18"/>
              </w:rPr>
              <w:t xml:space="preserve">Optionele tekst. </w:t>
            </w:r>
            <w:r w:rsidR="006C772B" w:rsidRPr="00DB7FA4">
              <w:rPr>
                <w:szCs w:val="18"/>
              </w:rPr>
              <w:t>De woonplaatskeuze heeft betrekking op alle comparanten, zowel de hypotheeknemer als de hypotheekgever.</w:t>
            </w:r>
            <w:r w:rsidR="00774E07">
              <w:rPr>
                <w:szCs w:val="18"/>
              </w:rPr>
              <w:t xml:space="preserve"> Wanneer deze tekst getoond wordt dan wordt deze afgesloten met een punt ‘.’.</w:t>
            </w:r>
          </w:p>
          <w:p w14:paraId="55A04E24" w14:textId="77777777" w:rsidR="001B48BB" w:rsidRPr="00DB7FA4" w:rsidRDefault="001B48BB" w:rsidP="00DB7FA4">
            <w:pPr>
              <w:keepNext/>
              <w:spacing w:before="72"/>
              <w:rPr>
                <w:szCs w:val="18"/>
              </w:rPr>
            </w:pPr>
          </w:p>
          <w:p w14:paraId="01E2AF72" w14:textId="77777777" w:rsidR="001B48BB" w:rsidRPr="00DB7FA4" w:rsidRDefault="001B48BB" w:rsidP="00DB7FA4">
            <w:pPr>
              <w:keepNext/>
              <w:rPr>
                <w:szCs w:val="18"/>
                <w:u w:val="single"/>
              </w:rPr>
            </w:pPr>
            <w:r w:rsidRPr="00DB7FA4">
              <w:rPr>
                <w:szCs w:val="18"/>
                <w:u w:val="single"/>
              </w:rPr>
              <w:t>Mapping:</w:t>
            </w:r>
          </w:p>
          <w:p w14:paraId="70715F42" w14:textId="77777777" w:rsidR="001B48BB" w:rsidRPr="00DB7FA4" w:rsidRDefault="001B48BB" w:rsidP="00DB7FA4">
            <w:pPr>
              <w:keepNext/>
              <w:spacing w:line="240" w:lineRule="auto"/>
              <w:rPr>
                <w:sz w:val="16"/>
                <w:szCs w:val="16"/>
              </w:rPr>
            </w:pPr>
            <w:r w:rsidRPr="00DB7FA4">
              <w:rPr>
                <w:sz w:val="16"/>
                <w:szCs w:val="16"/>
              </w:rPr>
              <w:t>//IMKAD_AangebodenStuk/tia_TekstKeuze</w:t>
            </w:r>
          </w:p>
          <w:p w14:paraId="486065AF" w14:textId="77777777" w:rsidR="001B48BB" w:rsidRPr="00DB7FA4" w:rsidRDefault="001B48BB" w:rsidP="00DB7FA4">
            <w:pPr>
              <w:keepNext/>
              <w:spacing w:line="240" w:lineRule="auto"/>
              <w:ind w:left="227"/>
              <w:rPr>
                <w:sz w:val="16"/>
                <w:szCs w:val="16"/>
              </w:rPr>
            </w:pPr>
            <w:r w:rsidRPr="00DB7FA4">
              <w:rPr>
                <w:sz w:val="16"/>
                <w:szCs w:val="16"/>
              </w:rPr>
              <w:t>./tagNaam(‘k_Woonplaatskeuze’)</w:t>
            </w:r>
          </w:p>
          <w:p w14:paraId="3529BAF9" w14:textId="77777777" w:rsidR="00C80891" w:rsidRPr="00DB7FA4" w:rsidRDefault="001B48BB" w:rsidP="00B13D63">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584C9C" w:rsidRPr="00584C9C">
              <w:rPr>
                <w:rFonts w:cs="Arial"/>
                <w:snapToGrid/>
                <w:kern w:val="0"/>
                <w:sz w:val="16"/>
                <w:szCs w:val="16"/>
                <w:lang w:eastAsia="nl-NL"/>
              </w:rPr>
              <w:t>De comparanten verklaarden ook voor daden van executie, woonplaats te kiezen ten kantore van de notaris, bewaarder van deze akte</w:t>
            </w:r>
            <w:r w:rsidRPr="00584C9C">
              <w:rPr>
                <w:i/>
                <w:sz w:val="16"/>
                <w:szCs w:val="16"/>
              </w:rPr>
              <w:t>)</w:t>
            </w:r>
          </w:p>
        </w:tc>
      </w:tr>
    </w:tbl>
    <w:p w14:paraId="400FE7E1" w14:textId="77777777" w:rsidR="0082293D" w:rsidRDefault="0082293D" w:rsidP="0082293D">
      <w:pPr>
        <w:pStyle w:val="Kop2"/>
        <w:pageBreakBefore/>
        <w:numPr>
          <w:ilvl w:val="1"/>
          <w:numId w:val="1"/>
        </w:numPr>
      </w:pPr>
      <w:bookmarkStart w:id="68" w:name="_Toc508804468"/>
      <w:r>
        <w:lastRenderedPageBreak/>
        <w:t xml:space="preserve">Einde </w:t>
      </w:r>
      <w:r w:rsidRPr="0082293D">
        <w:rPr>
          <w:lang w:val="nl-NL"/>
        </w:rPr>
        <w:t>kadasterdeel</w:t>
      </w:r>
      <w:bookmarkEnd w:id="6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08FBB4EE" w14:textId="77777777" w:rsidTr="00DB7FA4">
        <w:tc>
          <w:tcPr>
            <w:tcW w:w="6771" w:type="dxa"/>
            <w:shd w:val="clear" w:color="auto" w:fill="auto"/>
          </w:tcPr>
          <w:p w14:paraId="3D3F681F" w14:textId="77777777" w:rsidR="00C80891" w:rsidRPr="00DB7FA4" w:rsidRDefault="00D23C77"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DB7FA4">
              <w:rPr>
                <w:color w:val="FF0000"/>
                <w:szCs w:val="18"/>
              </w:rPr>
              <w:t>EINDE KADASTERDEEL</w:t>
            </w:r>
          </w:p>
        </w:tc>
        <w:tc>
          <w:tcPr>
            <w:tcW w:w="7371" w:type="dxa"/>
            <w:shd w:val="clear" w:color="auto" w:fill="auto"/>
          </w:tcPr>
          <w:p w14:paraId="448A4EBE" w14:textId="77777777" w:rsidR="00C80891" w:rsidRPr="00DB7FA4" w:rsidRDefault="00865E4C" w:rsidP="001754C0">
            <w:pPr>
              <w:rPr>
                <w:szCs w:val="18"/>
              </w:rPr>
            </w:pPr>
            <w:r w:rsidRPr="00DB7FA4">
              <w:rPr>
                <w:szCs w:val="18"/>
              </w:rPr>
              <w:t xml:space="preserve">Vaste </w:t>
            </w:r>
            <w:r w:rsidR="0000015B" w:rsidRPr="00DB7FA4">
              <w:rPr>
                <w:szCs w:val="18"/>
              </w:rPr>
              <w:t>tekst.</w:t>
            </w:r>
          </w:p>
        </w:tc>
      </w:tr>
    </w:tbl>
    <w:p w14:paraId="3B58C323" w14:textId="77777777" w:rsidR="00C80891" w:rsidRDefault="00C80891" w:rsidP="00145092"/>
    <w:p w14:paraId="5742E3CA" w14:textId="77777777" w:rsidR="0000015B" w:rsidRPr="00B13D63" w:rsidRDefault="0000015B" w:rsidP="00B13D63">
      <w:pPr>
        <w:pStyle w:val="Kop2"/>
        <w:pageBreakBefore/>
        <w:numPr>
          <w:ilvl w:val="1"/>
          <w:numId w:val="1"/>
        </w:numPr>
        <w:rPr>
          <w:lang w:val="nl-NL"/>
        </w:rPr>
      </w:pPr>
      <w:bookmarkStart w:id="69" w:name="_Toc248216324"/>
      <w:bookmarkStart w:id="70" w:name="_Toc508804469"/>
      <w:r w:rsidRPr="00B13D63">
        <w:rPr>
          <w:lang w:val="nl-NL"/>
        </w:rPr>
        <w:lastRenderedPageBreak/>
        <w:t>Vrije gedeelte</w:t>
      </w:r>
      <w:bookmarkEnd w:id="69"/>
      <w:bookmarkEnd w:id="7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350BF4DD" w14:textId="77777777" w:rsidTr="00DB7FA4">
        <w:tc>
          <w:tcPr>
            <w:tcW w:w="6771" w:type="dxa"/>
            <w:shd w:val="clear" w:color="auto" w:fill="auto"/>
          </w:tcPr>
          <w:p w14:paraId="3C29A090" w14:textId="77777777" w:rsidR="0000015B" w:rsidRPr="00DB7FA4" w:rsidRDefault="0000015B" w:rsidP="00012F09">
            <w:pPr>
              <w:rPr>
                <w:rFonts w:cs="Arial"/>
                <w:color w:val="999999"/>
              </w:rPr>
            </w:pPr>
          </w:p>
        </w:tc>
        <w:tc>
          <w:tcPr>
            <w:tcW w:w="7371" w:type="dxa"/>
            <w:shd w:val="clear" w:color="auto" w:fill="auto"/>
          </w:tcPr>
          <w:p w14:paraId="24018889"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69DFA989" w14:textId="77777777" w:rsidR="00266366" w:rsidRDefault="00266366" w:rsidP="00DB7FA4">
            <w:pPr>
              <w:spacing w:before="72"/>
            </w:pPr>
          </w:p>
          <w:p w14:paraId="4477EEB2" w14:textId="77777777" w:rsidR="00266366" w:rsidRPr="00DB7FA4" w:rsidRDefault="00266366" w:rsidP="00DB7FA4">
            <w:pPr>
              <w:spacing w:before="72"/>
              <w:rPr>
                <w:u w:val="single"/>
              </w:rPr>
            </w:pPr>
            <w:r w:rsidRPr="00DB7FA4">
              <w:rPr>
                <w:u w:val="single"/>
              </w:rPr>
              <w:t>Mapping:</w:t>
            </w:r>
          </w:p>
          <w:p w14:paraId="480CFB27" w14:textId="77777777" w:rsidR="00266366" w:rsidRPr="00A10B2A" w:rsidRDefault="00266366" w:rsidP="00DB7FA4">
            <w:pPr>
              <w:keepNext/>
              <w:spacing w:line="240" w:lineRule="auto"/>
            </w:pPr>
            <w:r w:rsidRPr="00DB7FA4">
              <w:rPr>
                <w:sz w:val="16"/>
                <w:szCs w:val="16"/>
              </w:rPr>
              <w:t>//IMKAD_Aangebodenstuk/tia_TekstTweedeDeel</w:t>
            </w:r>
          </w:p>
        </w:tc>
      </w:tr>
    </w:tbl>
    <w:p w14:paraId="26BD9921"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0E08D" w14:textId="77777777" w:rsidR="00C8794E" w:rsidRDefault="00C8794E">
      <w:r>
        <w:separator/>
      </w:r>
    </w:p>
  </w:endnote>
  <w:endnote w:type="continuationSeparator" w:id="0">
    <w:p w14:paraId="5B56669D" w14:textId="77777777" w:rsidR="00C8794E" w:rsidRDefault="00C87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FF675" w14:textId="72FD0C36" w:rsidR="0002487B" w:rsidRDefault="0002487B">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1D80" w14:textId="77777777" w:rsidR="0002487B" w:rsidRDefault="000248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F24F8" w14:textId="77777777" w:rsidR="00C8794E" w:rsidRDefault="00C8794E">
      <w:r>
        <w:separator/>
      </w:r>
    </w:p>
  </w:footnote>
  <w:footnote w:type="continuationSeparator" w:id="0">
    <w:p w14:paraId="542C21E5" w14:textId="77777777" w:rsidR="00C8794E" w:rsidRDefault="00C87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EEF4D" w14:textId="4F427829" w:rsidR="004A67A0" w:rsidRDefault="004A67A0">
    <w:pPr>
      <w:pStyle w:val="Koptekst"/>
    </w:pPr>
    <w:r>
      <w:rPr>
        <w:noProof/>
        <w:snapToGrid/>
        <w:lang w:eastAsia="nl-NL"/>
      </w:rPr>
      <w:drawing>
        <wp:anchor distT="0" distB="0" distL="114300" distR="114300" simplePos="0" relativeHeight="251657216" behindDoc="1" locked="0" layoutInCell="1" allowOverlap="1" wp14:anchorId="6522C655" wp14:editId="327954D3">
          <wp:simplePos x="0" y="0"/>
          <wp:positionH relativeFrom="column">
            <wp:posOffset>2999105</wp:posOffset>
          </wp:positionH>
          <wp:positionV relativeFrom="paragraph">
            <wp:posOffset>113030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2487B" w14:paraId="3623163C" w14:textId="77777777">
      <w:tc>
        <w:tcPr>
          <w:tcW w:w="4181" w:type="dxa"/>
        </w:tcPr>
        <w:p w14:paraId="3396AACC" w14:textId="77777777" w:rsidR="0002487B" w:rsidRPr="003E7677" w:rsidRDefault="0002487B">
          <w:pPr>
            <w:pStyle w:val="tussenkopje"/>
            <w:spacing w:before="0"/>
            <w:rPr>
              <w:b/>
              <w:bCs/>
            </w:rPr>
          </w:pPr>
          <w:r w:rsidRPr="003E7677">
            <w:rPr>
              <w:b/>
              <w:bCs/>
            </w:rPr>
            <w:t>Datum</w:t>
          </w:r>
        </w:p>
      </w:tc>
    </w:tr>
    <w:tr w:rsidR="0002487B" w14:paraId="019F1D3D" w14:textId="77777777">
      <w:tc>
        <w:tcPr>
          <w:tcW w:w="4181" w:type="dxa"/>
        </w:tcPr>
        <w:p w14:paraId="7B18CDE1" w14:textId="2F5D3C35" w:rsidR="0002487B" w:rsidRDefault="003E7677">
          <w:pPr>
            <w:spacing w:line="240" w:lineRule="atLeast"/>
          </w:pPr>
          <w:ins w:id="23" w:author="Groot, Karina de" w:date="2025-06-02T10:39:00Z" w16du:dateUtc="2025-06-02T08:39:00Z">
            <w:r>
              <w:t>2 juni 2025</w:t>
            </w:r>
          </w:ins>
          <w:del w:id="24" w:author="Groot, Karina de" w:date="2025-06-02T10:39:00Z" w16du:dateUtc="2025-06-02T08:39:00Z">
            <w:r w:rsidR="0063378E" w:rsidDel="003E7677">
              <w:fldChar w:fldCharType="begin"/>
            </w:r>
            <w:r w:rsidR="0063378E" w:rsidDel="003E7677">
              <w:delInstrText xml:space="preserve"> REF Datum </w:delInstrText>
            </w:r>
            <w:r w:rsidR="0063378E" w:rsidDel="003E7677">
              <w:fldChar w:fldCharType="separate"/>
            </w:r>
            <w:r w:rsidR="00965124" w:rsidDel="003E7677">
              <w:rPr>
                <w:noProof/>
              </w:rPr>
              <w:delText>12 juni 2018</w:delText>
            </w:r>
            <w:r w:rsidR="0063378E" w:rsidDel="003E7677">
              <w:rPr>
                <w:noProof/>
              </w:rPr>
              <w:fldChar w:fldCharType="end"/>
            </w:r>
          </w:del>
        </w:p>
      </w:tc>
    </w:tr>
    <w:tr w:rsidR="0002487B" w14:paraId="116C1DDB" w14:textId="77777777">
      <w:tc>
        <w:tcPr>
          <w:tcW w:w="4181" w:type="dxa"/>
        </w:tcPr>
        <w:p w14:paraId="5031613C" w14:textId="77777777" w:rsidR="0002487B" w:rsidRPr="003E7677" w:rsidRDefault="0002487B" w:rsidP="003E7677">
          <w:pPr>
            <w:pStyle w:val="tussenkopje"/>
            <w:spacing w:before="0"/>
            <w:rPr>
              <w:b/>
              <w:bCs/>
            </w:rPr>
          </w:pPr>
          <w:r w:rsidRPr="003E7677">
            <w:rPr>
              <w:b/>
              <w:bCs/>
            </w:rPr>
            <w:t>Titel</w:t>
          </w:r>
        </w:p>
      </w:tc>
    </w:tr>
    <w:tr w:rsidR="0002487B" w14:paraId="6116C49E" w14:textId="77777777">
      <w:tc>
        <w:tcPr>
          <w:tcW w:w="4181" w:type="dxa"/>
        </w:tcPr>
        <w:p w14:paraId="7BC21E71" w14:textId="4CF9CC48" w:rsidR="0002487B" w:rsidRDefault="0063378E">
          <w:pPr>
            <w:spacing w:line="240" w:lineRule="atLeast"/>
            <w:rPr>
              <w:noProof/>
            </w:rPr>
          </w:pPr>
          <w:fldSimple w:instr=" STYLEREF Titel \* MERGEFORMAT ">
            <w:r w:rsidR="003E7677">
              <w:rPr>
                <w:noProof/>
              </w:rPr>
              <w:t>Toelichting modeldocument BLG hypotheek v3.0</w:t>
            </w:r>
          </w:fldSimple>
        </w:p>
      </w:tc>
    </w:tr>
    <w:tr w:rsidR="0002487B" w14:paraId="2BA5060E" w14:textId="77777777">
      <w:tc>
        <w:tcPr>
          <w:tcW w:w="4181" w:type="dxa"/>
        </w:tcPr>
        <w:p w14:paraId="4181CD12" w14:textId="77777777" w:rsidR="0002487B" w:rsidRPr="003E7677" w:rsidRDefault="0002487B" w:rsidP="003E7677">
          <w:pPr>
            <w:pStyle w:val="tussenkopje"/>
            <w:spacing w:before="0"/>
            <w:rPr>
              <w:b/>
              <w:bCs/>
            </w:rPr>
          </w:pPr>
          <w:r w:rsidRPr="003E7677">
            <w:rPr>
              <w:b/>
              <w:bCs/>
            </w:rPr>
            <w:t>Versie</w:t>
          </w:r>
        </w:p>
      </w:tc>
    </w:tr>
    <w:tr w:rsidR="0002487B" w14:paraId="38371C0D" w14:textId="77777777">
      <w:tc>
        <w:tcPr>
          <w:tcW w:w="4181" w:type="dxa"/>
        </w:tcPr>
        <w:p w14:paraId="74E60ABE" w14:textId="25F1E3A3" w:rsidR="0002487B" w:rsidRDefault="003E7677">
          <w:pPr>
            <w:spacing w:line="240" w:lineRule="atLeast"/>
          </w:pPr>
          <w:ins w:id="25" w:author="Groot, Karina de" w:date="2025-06-02T10:40:00Z" w16du:dateUtc="2025-06-02T08:40:00Z">
            <w:r>
              <w:t>3.0</w:t>
            </w:r>
          </w:ins>
          <w:del w:id="26" w:author="Groot, Karina de" w:date="2025-06-02T10:40:00Z" w16du:dateUtc="2025-06-02T08:40:00Z">
            <w:r w:rsidR="0063378E" w:rsidDel="003E7677">
              <w:fldChar w:fldCharType="begin"/>
            </w:r>
            <w:r w:rsidR="0063378E" w:rsidDel="003E7677">
              <w:delInstrText xml:space="preserve"> REF Versie </w:delInstrText>
            </w:r>
            <w:r w:rsidR="0063378E" w:rsidDel="003E7677">
              <w:fldChar w:fldCharType="separate"/>
            </w:r>
            <w:r w:rsidR="00965124" w:rsidDel="003E7677">
              <w:rPr>
                <w:noProof/>
              </w:rPr>
              <w:delText>2.5.0</w:delText>
            </w:r>
            <w:r w:rsidR="0063378E" w:rsidDel="003E7677">
              <w:rPr>
                <w:noProof/>
              </w:rPr>
              <w:fldChar w:fldCharType="end"/>
            </w:r>
          </w:del>
        </w:p>
      </w:tc>
    </w:tr>
    <w:tr w:rsidR="0002487B" w14:paraId="57850BF3" w14:textId="77777777">
      <w:tc>
        <w:tcPr>
          <w:tcW w:w="4181" w:type="dxa"/>
        </w:tcPr>
        <w:p w14:paraId="353BF078" w14:textId="77777777" w:rsidR="0002487B" w:rsidRPr="003E7677" w:rsidRDefault="0002487B" w:rsidP="003E7677">
          <w:pPr>
            <w:pStyle w:val="tussenkopje"/>
            <w:spacing w:before="0"/>
            <w:rPr>
              <w:b/>
              <w:bCs/>
            </w:rPr>
          </w:pPr>
          <w:r w:rsidRPr="003E7677">
            <w:rPr>
              <w:b/>
              <w:bCs/>
            </w:rPr>
            <w:t>Blad</w:t>
          </w:r>
        </w:p>
      </w:tc>
    </w:tr>
    <w:tr w:rsidR="0002487B" w14:paraId="7507C083" w14:textId="77777777">
      <w:tc>
        <w:tcPr>
          <w:tcW w:w="4181" w:type="dxa"/>
        </w:tcPr>
        <w:p w14:paraId="262859BF" w14:textId="0744F6D9" w:rsidR="0002487B" w:rsidRDefault="0002487B">
          <w:pPr>
            <w:spacing w:line="240" w:lineRule="atLeast"/>
          </w:pPr>
          <w:r>
            <w:fldChar w:fldCharType="begin"/>
          </w:r>
          <w:r>
            <w:instrText xml:space="preserve"> PAGE  \* MERGEFORMAT </w:instrText>
          </w:r>
          <w:r>
            <w:fldChar w:fldCharType="separate"/>
          </w:r>
          <w:r w:rsidR="00965124">
            <w:rPr>
              <w:noProof/>
            </w:rPr>
            <w:t>4</w:t>
          </w:r>
          <w:r>
            <w:fldChar w:fldCharType="end"/>
          </w:r>
          <w:r>
            <w:t xml:space="preserve"> van </w:t>
          </w:r>
          <w:r>
            <w:fldChar w:fldCharType="begin"/>
          </w:r>
          <w:r>
            <w:instrText xml:space="preserve"> = 1+</w:instrText>
          </w:r>
          <w:fldSimple w:instr=" NUMPAGES   \* MERGEFORMAT ">
            <w:r w:rsidR="003E7677">
              <w:rPr>
                <w:noProof/>
              </w:rPr>
              <w:instrText>21</w:instrText>
            </w:r>
          </w:fldSimple>
          <w:r>
            <w:instrText xml:space="preserve"> </w:instrText>
          </w:r>
          <w:r>
            <w:fldChar w:fldCharType="separate"/>
          </w:r>
          <w:r w:rsidR="003E7677">
            <w:rPr>
              <w:noProof/>
            </w:rPr>
            <w:t>22</w:t>
          </w:r>
          <w:r>
            <w:fldChar w:fldCharType="end"/>
          </w:r>
          <w:r>
            <w:t xml:space="preserve"> </w:t>
          </w:r>
        </w:p>
      </w:tc>
    </w:tr>
  </w:tbl>
  <w:p w14:paraId="45715069" w14:textId="54334DF4" w:rsidR="0002487B" w:rsidRDefault="0002487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2487B" w14:paraId="5812C703" w14:textId="77777777">
      <w:tc>
        <w:tcPr>
          <w:tcW w:w="4181" w:type="dxa"/>
        </w:tcPr>
        <w:p w14:paraId="18A6F507" w14:textId="77777777" w:rsidR="0002487B" w:rsidRDefault="0002487B">
          <w:pPr>
            <w:pStyle w:val="tussenkopje"/>
            <w:spacing w:before="0"/>
          </w:pPr>
          <w:r>
            <w:t>Datum</w:t>
          </w:r>
        </w:p>
      </w:tc>
    </w:tr>
    <w:bookmarkStart w:id="45" w:name="Datum"/>
    <w:tr w:rsidR="0002487B" w14:paraId="66CAE20D" w14:textId="77777777">
      <w:tc>
        <w:tcPr>
          <w:tcW w:w="4181" w:type="dxa"/>
        </w:tcPr>
        <w:p w14:paraId="6369A424" w14:textId="5CC51421" w:rsidR="0002487B" w:rsidRDefault="0002487B" w:rsidP="00101970">
          <w:pPr>
            <w:spacing w:line="240" w:lineRule="atLeast"/>
          </w:pPr>
          <w:r>
            <w:fldChar w:fldCharType="begin"/>
          </w:r>
          <w:r>
            <w:instrText xml:space="preserve"> STYLEREF Datumopmaakprofiel\l  \* MERGEFORMAT </w:instrText>
          </w:r>
          <w:r w:rsidR="003E7677">
            <w:fldChar w:fldCharType="separate"/>
          </w:r>
          <w:r w:rsidR="003E7677">
            <w:rPr>
              <w:noProof/>
            </w:rPr>
            <w:t>2 juni 2025</w:t>
          </w:r>
          <w:r>
            <w:fldChar w:fldCharType="end"/>
          </w:r>
          <w:bookmarkEnd w:id="45"/>
        </w:p>
      </w:tc>
    </w:tr>
    <w:tr w:rsidR="0002487B" w14:paraId="40B0344D" w14:textId="77777777">
      <w:tc>
        <w:tcPr>
          <w:tcW w:w="4181" w:type="dxa"/>
        </w:tcPr>
        <w:p w14:paraId="104EF8EC" w14:textId="77777777" w:rsidR="0002487B" w:rsidRDefault="0002487B">
          <w:pPr>
            <w:pStyle w:val="tussenkopje"/>
          </w:pPr>
          <w:r>
            <w:t>Titel</w:t>
          </w:r>
        </w:p>
      </w:tc>
    </w:tr>
    <w:tr w:rsidR="0002487B" w14:paraId="3C90FE17" w14:textId="77777777">
      <w:tc>
        <w:tcPr>
          <w:tcW w:w="4181" w:type="dxa"/>
        </w:tcPr>
        <w:p w14:paraId="42D33B26" w14:textId="57F281ED" w:rsidR="0002487B" w:rsidRPr="00435110" w:rsidRDefault="0063378E">
          <w:pPr>
            <w:spacing w:line="240" w:lineRule="atLeast"/>
          </w:pPr>
          <w:fldSimple w:instr=" STYLEREF Titel \* MERGEFORMAT ">
            <w:r w:rsidR="003E7677">
              <w:rPr>
                <w:noProof/>
              </w:rPr>
              <w:t>Toelichting modeldocument BLG hypotheek v3.0</w:t>
            </w:r>
          </w:fldSimple>
        </w:p>
      </w:tc>
    </w:tr>
    <w:tr w:rsidR="0002487B" w14:paraId="77773064" w14:textId="77777777">
      <w:tc>
        <w:tcPr>
          <w:tcW w:w="4181" w:type="dxa"/>
        </w:tcPr>
        <w:p w14:paraId="217097AB" w14:textId="77777777" w:rsidR="0002487B" w:rsidRDefault="0002487B">
          <w:pPr>
            <w:pStyle w:val="tussenkopje"/>
          </w:pPr>
          <w:r>
            <w:t>Versie</w:t>
          </w:r>
        </w:p>
      </w:tc>
    </w:tr>
    <w:bookmarkStart w:id="46" w:name="Versie"/>
    <w:tr w:rsidR="0002487B" w14:paraId="37900588" w14:textId="77777777">
      <w:tc>
        <w:tcPr>
          <w:tcW w:w="4181" w:type="dxa"/>
        </w:tcPr>
        <w:p w14:paraId="32887227" w14:textId="0253F6E9" w:rsidR="0002487B" w:rsidRDefault="0002487B">
          <w:pPr>
            <w:spacing w:line="240" w:lineRule="atLeast"/>
          </w:pPr>
          <w:r>
            <w:fldChar w:fldCharType="begin"/>
          </w:r>
          <w:r>
            <w:instrText xml:space="preserve"> STYLEREF Versie\l  \* MERGEFORMAT </w:instrText>
          </w:r>
          <w:r>
            <w:fldChar w:fldCharType="separate"/>
          </w:r>
          <w:r w:rsidR="003E7677">
            <w:rPr>
              <w:noProof/>
            </w:rPr>
            <w:t>3.0</w:t>
          </w:r>
          <w:r>
            <w:fldChar w:fldCharType="end"/>
          </w:r>
          <w:bookmarkEnd w:id="46"/>
        </w:p>
      </w:tc>
    </w:tr>
    <w:tr w:rsidR="0002487B" w14:paraId="0FA1ED40" w14:textId="77777777">
      <w:tc>
        <w:tcPr>
          <w:tcW w:w="4181" w:type="dxa"/>
        </w:tcPr>
        <w:p w14:paraId="2B30F133" w14:textId="77777777" w:rsidR="0002487B" w:rsidRDefault="0002487B">
          <w:pPr>
            <w:pStyle w:val="tussenkopje"/>
          </w:pPr>
          <w:r>
            <w:t>Blad</w:t>
          </w:r>
        </w:p>
      </w:tc>
    </w:tr>
    <w:tr w:rsidR="0002487B" w14:paraId="650397A1" w14:textId="77777777">
      <w:tc>
        <w:tcPr>
          <w:tcW w:w="4181" w:type="dxa"/>
        </w:tcPr>
        <w:p w14:paraId="52175ACF" w14:textId="1E3CE57B" w:rsidR="0002487B" w:rsidRDefault="0002487B">
          <w:pPr>
            <w:spacing w:line="240" w:lineRule="atLeast"/>
          </w:pPr>
          <w:r>
            <w:fldChar w:fldCharType="begin"/>
          </w:r>
          <w:r>
            <w:instrText xml:space="preserve"> PAGE  \* MERGEFORMAT </w:instrText>
          </w:r>
          <w:r>
            <w:fldChar w:fldCharType="separate"/>
          </w:r>
          <w:r w:rsidR="00965124">
            <w:rPr>
              <w:noProof/>
            </w:rPr>
            <w:t>6</w:t>
          </w:r>
          <w:r>
            <w:fldChar w:fldCharType="end"/>
          </w:r>
          <w:r>
            <w:t xml:space="preserve"> van </w:t>
          </w:r>
          <w:r>
            <w:fldChar w:fldCharType="begin"/>
          </w:r>
          <w:r>
            <w:instrText xml:space="preserve"> = 1+</w:instrText>
          </w:r>
          <w:fldSimple w:instr=" NUMPAGES   \* MERGEFORMAT ">
            <w:r w:rsidR="003E7677">
              <w:rPr>
                <w:noProof/>
              </w:rPr>
              <w:instrText>21</w:instrText>
            </w:r>
          </w:fldSimple>
          <w:r>
            <w:instrText xml:space="preserve"> </w:instrText>
          </w:r>
          <w:r>
            <w:fldChar w:fldCharType="separate"/>
          </w:r>
          <w:r w:rsidR="003E7677">
            <w:rPr>
              <w:noProof/>
            </w:rPr>
            <w:t>22</w:t>
          </w:r>
          <w:r>
            <w:fldChar w:fldCharType="end"/>
          </w:r>
          <w:r>
            <w:t xml:space="preserve"> </w:t>
          </w:r>
        </w:p>
      </w:tc>
    </w:tr>
  </w:tbl>
  <w:p w14:paraId="55DCF2EC" w14:textId="77777777" w:rsidR="0002487B" w:rsidRDefault="0002487B">
    <w:pPr>
      <w:pStyle w:val="Koptekst"/>
    </w:pPr>
    <w:r>
      <w:rPr>
        <w:noProof/>
        <w:snapToGrid/>
        <w:lang w:eastAsia="nl-NL"/>
      </w:rPr>
      <w:drawing>
        <wp:anchor distT="0" distB="0" distL="114300" distR="114300" simplePos="0" relativeHeight="251658240" behindDoc="1" locked="0" layoutInCell="1" allowOverlap="1" wp14:anchorId="10585FD1" wp14:editId="29609A7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5314E"/>
    <w:multiLevelType w:val="hybridMultilevel"/>
    <w:tmpl w:val="21A6565E"/>
    <w:lvl w:ilvl="0" w:tplc="8B54A96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426B7D"/>
    <w:multiLevelType w:val="hybridMultilevel"/>
    <w:tmpl w:val="FA4CE2FE"/>
    <w:lvl w:ilvl="0" w:tplc="7FB6F5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6"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4334557"/>
    <w:multiLevelType w:val="hybridMultilevel"/>
    <w:tmpl w:val="F3ACC62C"/>
    <w:lvl w:ilvl="0" w:tplc="57FA868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6E4E7417"/>
    <w:multiLevelType w:val="hybridMultilevel"/>
    <w:tmpl w:val="68609F02"/>
    <w:lvl w:ilvl="0" w:tplc="4F40B5D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16cid:durableId="1708994102">
    <w:abstractNumId w:val="16"/>
  </w:num>
  <w:num w:numId="2" w16cid:durableId="292054651">
    <w:abstractNumId w:val="16"/>
  </w:num>
  <w:num w:numId="3" w16cid:durableId="1805006576">
    <w:abstractNumId w:val="15"/>
  </w:num>
  <w:num w:numId="4" w16cid:durableId="843469592">
    <w:abstractNumId w:val="7"/>
  </w:num>
  <w:num w:numId="5" w16cid:durableId="166867452">
    <w:abstractNumId w:val="0"/>
  </w:num>
  <w:num w:numId="6" w16cid:durableId="79257776">
    <w:abstractNumId w:val="1"/>
  </w:num>
  <w:num w:numId="7" w16cid:durableId="597830248">
    <w:abstractNumId w:val="18"/>
  </w:num>
  <w:num w:numId="8" w16cid:durableId="1276445815">
    <w:abstractNumId w:val="5"/>
  </w:num>
  <w:num w:numId="9" w16cid:durableId="639847577">
    <w:abstractNumId w:val="14"/>
  </w:num>
  <w:num w:numId="10" w16cid:durableId="1194490589">
    <w:abstractNumId w:val="6"/>
  </w:num>
  <w:num w:numId="11" w16cid:durableId="1430587020">
    <w:abstractNumId w:val="9"/>
  </w:num>
  <w:num w:numId="12" w16cid:durableId="571159546">
    <w:abstractNumId w:val="11"/>
  </w:num>
  <w:num w:numId="13" w16cid:durableId="1659383712">
    <w:abstractNumId w:val="8"/>
  </w:num>
  <w:num w:numId="14" w16cid:durableId="1665083144">
    <w:abstractNumId w:val="16"/>
  </w:num>
  <w:num w:numId="15" w16cid:durableId="221336126">
    <w:abstractNumId w:val="16"/>
  </w:num>
  <w:num w:numId="16" w16cid:durableId="1024015655">
    <w:abstractNumId w:val="12"/>
  </w:num>
  <w:num w:numId="17" w16cid:durableId="1859345856">
    <w:abstractNumId w:val="10"/>
  </w:num>
  <w:num w:numId="18" w16cid:durableId="1142234178">
    <w:abstractNumId w:val="2"/>
  </w:num>
  <w:num w:numId="19" w16cid:durableId="1986356306">
    <w:abstractNumId w:val="4"/>
  </w:num>
  <w:num w:numId="20" w16cid:durableId="866602802">
    <w:abstractNumId w:val="17"/>
  </w:num>
  <w:num w:numId="21" w16cid:durableId="1335493104">
    <w:abstractNumId w:val="3"/>
  </w:num>
  <w:num w:numId="22" w16cid:durableId="808323810">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487B"/>
    <w:rsid w:val="0002539C"/>
    <w:rsid w:val="00025A52"/>
    <w:rsid w:val="00025B0C"/>
    <w:rsid w:val="00026BBD"/>
    <w:rsid w:val="000274A9"/>
    <w:rsid w:val="000278CB"/>
    <w:rsid w:val="00030190"/>
    <w:rsid w:val="00030CF3"/>
    <w:rsid w:val="00031696"/>
    <w:rsid w:val="000327FE"/>
    <w:rsid w:val="000400E1"/>
    <w:rsid w:val="0004124D"/>
    <w:rsid w:val="00043F5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18"/>
    <w:rsid w:val="00056C53"/>
    <w:rsid w:val="00056C54"/>
    <w:rsid w:val="00057378"/>
    <w:rsid w:val="000579C5"/>
    <w:rsid w:val="000609B0"/>
    <w:rsid w:val="00060B61"/>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461C"/>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35AA"/>
    <w:rsid w:val="001B439C"/>
    <w:rsid w:val="001B48BB"/>
    <w:rsid w:val="001B4A7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61D1"/>
    <w:rsid w:val="001D701C"/>
    <w:rsid w:val="001E03D6"/>
    <w:rsid w:val="001E0F5F"/>
    <w:rsid w:val="001E2BC9"/>
    <w:rsid w:val="001E5C53"/>
    <w:rsid w:val="001E7703"/>
    <w:rsid w:val="001F0E67"/>
    <w:rsid w:val="001F3A12"/>
    <w:rsid w:val="001F46A7"/>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059E"/>
    <w:rsid w:val="002428E4"/>
    <w:rsid w:val="002433FD"/>
    <w:rsid w:val="00244480"/>
    <w:rsid w:val="00244A4B"/>
    <w:rsid w:val="00244CE3"/>
    <w:rsid w:val="0024626E"/>
    <w:rsid w:val="00246D91"/>
    <w:rsid w:val="00247519"/>
    <w:rsid w:val="00247E61"/>
    <w:rsid w:val="00247F0D"/>
    <w:rsid w:val="0025138A"/>
    <w:rsid w:val="00251994"/>
    <w:rsid w:val="00252022"/>
    <w:rsid w:val="002544F0"/>
    <w:rsid w:val="00254B68"/>
    <w:rsid w:val="00254C4D"/>
    <w:rsid w:val="00255DE0"/>
    <w:rsid w:val="002606D8"/>
    <w:rsid w:val="002616DF"/>
    <w:rsid w:val="002623DE"/>
    <w:rsid w:val="00264552"/>
    <w:rsid w:val="0026511B"/>
    <w:rsid w:val="002654CD"/>
    <w:rsid w:val="0026576D"/>
    <w:rsid w:val="00266366"/>
    <w:rsid w:val="002667E4"/>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54E0"/>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2F6A46"/>
    <w:rsid w:val="003008D7"/>
    <w:rsid w:val="00301055"/>
    <w:rsid w:val="003064B2"/>
    <w:rsid w:val="003067B8"/>
    <w:rsid w:val="0031090A"/>
    <w:rsid w:val="00311105"/>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1248"/>
    <w:rsid w:val="0034230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3503"/>
    <w:rsid w:val="003743B2"/>
    <w:rsid w:val="00375206"/>
    <w:rsid w:val="00377B4A"/>
    <w:rsid w:val="003801DE"/>
    <w:rsid w:val="00381059"/>
    <w:rsid w:val="00382478"/>
    <w:rsid w:val="00386F1D"/>
    <w:rsid w:val="0038745F"/>
    <w:rsid w:val="0039589E"/>
    <w:rsid w:val="00395998"/>
    <w:rsid w:val="0039599F"/>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E47"/>
    <w:rsid w:val="003D3F1D"/>
    <w:rsid w:val="003D6744"/>
    <w:rsid w:val="003E02D2"/>
    <w:rsid w:val="003E0444"/>
    <w:rsid w:val="003E1358"/>
    <w:rsid w:val="003E1B71"/>
    <w:rsid w:val="003E1B85"/>
    <w:rsid w:val="003E4811"/>
    <w:rsid w:val="003E7298"/>
    <w:rsid w:val="003E7677"/>
    <w:rsid w:val="003E7B00"/>
    <w:rsid w:val="003F29FF"/>
    <w:rsid w:val="003F4E96"/>
    <w:rsid w:val="003F56B0"/>
    <w:rsid w:val="003F57C4"/>
    <w:rsid w:val="003F628D"/>
    <w:rsid w:val="0040175E"/>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5CC"/>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67A0"/>
    <w:rsid w:val="004A72B5"/>
    <w:rsid w:val="004B1525"/>
    <w:rsid w:val="004B1940"/>
    <w:rsid w:val="004B23A7"/>
    <w:rsid w:val="004B294C"/>
    <w:rsid w:val="004B4235"/>
    <w:rsid w:val="004B6BCA"/>
    <w:rsid w:val="004B6E45"/>
    <w:rsid w:val="004C0C11"/>
    <w:rsid w:val="004C31B3"/>
    <w:rsid w:val="004C431D"/>
    <w:rsid w:val="004C458A"/>
    <w:rsid w:val="004C6C22"/>
    <w:rsid w:val="004D006B"/>
    <w:rsid w:val="004D01ED"/>
    <w:rsid w:val="004D0487"/>
    <w:rsid w:val="004D1155"/>
    <w:rsid w:val="004D116B"/>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6006"/>
    <w:rsid w:val="004F6658"/>
    <w:rsid w:val="004F7C98"/>
    <w:rsid w:val="00500158"/>
    <w:rsid w:val="005020B0"/>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30050"/>
    <w:rsid w:val="00531A3F"/>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B03"/>
    <w:rsid w:val="00575DBE"/>
    <w:rsid w:val="00575E7C"/>
    <w:rsid w:val="005807D6"/>
    <w:rsid w:val="00582089"/>
    <w:rsid w:val="00582B1F"/>
    <w:rsid w:val="00582CBF"/>
    <w:rsid w:val="00583EC9"/>
    <w:rsid w:val="00584C9C"/>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1B5"/>
    <w:rsid w:val="005A7FE9"/>
    <w:rsid w:val="005B0440"/>
    <w:rsid w:val="005B090E"/>
    <w:rsid w:val="005B1532"/>
    <w:rsid w:val="005B27C3"/>
    <w:rsid w:val="005B27E9"/>
    <w:rsid w:val="005B3511"/>
    <w:rsid w:val="005B41ED"/>
    <w:rsid w:val="005B4409"/>
    <w:rsid w:val="005B4764"/>
    <w:rsid w:val="005B48B3"/>
    <w:rsid w:val="005B5BD3"/>
    <w:rsid w:val="005B6C76"/>
    <w:rsid w:val="005C59D8"/>
    <w:rsid w:val="005C63A5"/>
    <w:rsid w:val="005C6D02"/>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83A"/>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378E"/>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4D50"/>
    <w:rsid w:val="00660770"/>
    <w:rsid w:val="006622D0"/>
    <w:rsid w:val="00665404"/>
    <w:rsid w:val="00665836"/>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E26A8"/>
    <w:rsid w:val="006E3C6D"/>
    <w:rsid w:val="006E78AB"/>
    <w:rsid w:val="006E7F76"/>
    <w:rsid w:val="006F1254"/>
    <w:rsid w:val="006F3164"/>
    <w:rsid w:val="006F3BC1"/>
    <w:rsid w:val="006F41C7"/>
    <w:rsid w:val="006F4259"/>
    <w:rsid w:val="006F425A"/>
    <w:rsid w:val="006F4504"/>
    <w:rsid w:val="006F67B2"/>
    <w:rsid w:val="006F67DC"/>
    <w:rsid w:val="007016EF"/>
    <w:rsid w:val="00701B83"/>
    <w:rsid w:val="0070234C"/>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431F3"/>
    <w:rsid w:val="007533B1"/>
    <w:rsid w:val="00754564"/>
    <w:rsid w:val="007554EB"/>
    <w:rsid w:val="007559FE"/>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6A64"/>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4533"/>
    <w:rsid w:val="007A4EDD"/>
    <w:rsid w:val="007B15F8"/>
    <w:rsid w:val="007B195A"/>
    <w:rsid w:val="007B3630"/>
    <w:rsid w:val="007B4DB6"/>
    <w:rsid w:val="007B7475"/>
    <w:rsid w:val="007B78E2"/>
    <w:rsid w:val="007C0E64"/>
    <w:rsid w:val="007C24B7"/>
    <w:rsid w:val="007C342E"/>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74B4"/>
    <w:rsid w:val="008175CC"/>
    <w:rsid w:val="008215D2"/>
    <w:rsid w:val="0082293D"/>
    <w:rsid w:val="0082410C"/>
    <w:rsid w:val="00826D92"/>
    <w:rsid w:val="00827835"/>
    <w:rsid w:val="00827CAE"/>
    <w:rsid w:val="008315FB"/>
    <w:rsid w:val="0083186D"/>
    <w:rsid w:val="00834366"/>
    <w:rsid w:val="00834A2B"/>
    <w:rsid w:val="00835E23"/>
    <w:rsid w:val="00837F88"/>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1BD9"/>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42AB"/>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2C9"/>
    <w:rsid w:val="009103E1"/>
    <w:rsid w:val="00912E18"/>
    <w:rsid w:val="00913F97"/>
    <w:rsid w:val="009153C9"/>
    <w:rsid w:val="00915E27"/>
    <w:rsid w:val="00922AD1"/>
    <w:rsid w:val="0092323C"/>
    <w:rsid w:val="00924EA1"/>
    <w:rsid w:val="009254F9"/>
    <w:rsid w:val="009267CE"/>
    <w:rsid w:val="009278FE"/>
    <w:rsid w:val="009316DE"/>
    <w:rsid w:val="00932622"/>
    <w:rsid w:val="009344BB"/>
    <w:rsid w:val="00935028"/>
    <w:rsid w:val="0093783C"/>
    <w:rsid w:val="00940930"/>
    <w:rsid w:val="00941010"/>
    <w:rsid w:val="00941407"/>
    <w:rsid w:val="009419D9"/>
    <w:rsid w:val="00943446"/>
    <w:rsid w:val="009436F3"/>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5124"/>
    <w:rsid w:val="00966198"/>
    <w:rsid w:val="009665A7"/>
    <w:rsid w:val="00967C22"/>
    <w:rsid w:val="0097071F"/>
    <w:rsid w:val="00970BF3"/>
    <w:rsid w:val="00971001"/>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B8"/>
    <w:rsid w:val="009B1DE1"/>
    <w:rsid w:val="009B6496"/>
    <w:rsid w:val="009C2330"/>
    <w:rsid w:val="009C3875"/>
    <w:rsid w:val="009C4D4E"/>
    <w:rsid w:val="009C6E48"/>
    <w:rsid w:val="009D0ED2"/>
    <w:rsid w:val="009D19DE"/>
    <w:rsid w:val="009D59B7"/>
    <w:rsid w:val="009D5D2C"/>
    <w:rsid w:val="009D73EE"/>
    <w:rsid w:val="009E015D"/>
    <w:rsid w:val="009E18A9"/>
    <w:rsid w:val="009E1DC6"/>
    <w:rsid w:val="009E4B5D"/>
    <w:rsid w:val="009E4CC3"/>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DB4"/>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04A2"/>
    <w:rsid w:val="00A425A7"/>
    <w:rsid w:val="00A427EF"/>
    <w:rsid w:val="00A455B9"/>
    <w:rsid w:val="00A50006"/>
    <w:rsid w:val="00A5100F"/>
    <w:rsid w:val="00A520FB"/>
    <w:rsid w:val="00A5321B"/>
    <w:rsid w:val="00A542F5"/>
    <w:rsid w:val="00A57C37"/>
    <w:rsid w:val="00A60133"/>
    <w:rsid w:val="00A60F54"/>
    <w:rsid w:val="00A6260D"/>
    <w:rsid w:val="00A64947"/>
    <w:rsid w:val="00A65BE0"/>
    <w:rsid w:val="00A6747B"/>
    <w:rsid w:val="00A7152A"/>
    <w:rsid w:val="00A721EC"/>
    <w:rsid w:val="00A72F93"/>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296F"/>
    <w:rsid w:val="00AC391E"/>
    <w:rsid w:val="00AC7455"/>
    <w:rsid w:val="00AC7EAD"/>
    <w:rsid w:val="00AD0366"/>
    <w:rsid w:val="00AD091E"/>
    <w:rsid w:val="00AD0C0B"/>
    <w:rsid w:val="00AD2327"/>
    <w:rsid w:val="00AD2810"/>
    <w:rsid w:val="00AD31C0"/>
    <w:rsid w:val="00AD3C30"/>
    <w:rsid w:val="00AD53AD"/>
    <w:rsid w:val="00AD6971"/>
    <w:rsid w:val="00AD706A"/>
    <w:rsid w:val="00AD775A"/>
    <w:rsid w:val="00AD78E4"/>
    <w:rsid w:val="00AE0386"/>
    <w:rsid w:val="00AE1F33"/>
    <w:rsid w:val="00AE7522"/>
    <w:rsid w:val="00AF1485"/>
    <w:rsid w:val="00AF2670"/>
    <w:rsid w:val="00AF26BC"/>
    <w:rsid w:val="00AF2DB4"/>
    <w:rsid w:val="00AF4AC3"/>
    <w:rsid w:val="00AF5C22"/>
    <w:rsid w:val="00AF709B"/>
    <w:rsid w:val="00B01BF3"/>
    <w:rsid w:val="00B030A1"/>
    <w:rsid w:val="00B036FC"/>
    <w:rsid w:val="00B03909"/>
    <w:rsid w:val="00B03A91"/>
    <w:rsid w:val="00B06143"/>
    <w:rsid w:val="00B06521"/>
    <w:rsid w:val="00B06926"/>
    <w:rsid w:val="00B06C58"/>
    <w:rsid w:val="00B07321"/>
    <w:rsid w:val="00B07718"/>
    <w:rsid w:val="00B10333"/>
    <w:rsid w:val="00B13D63"/>
    <w:rsid w:val="00B13F36"/>
    <w:rsid w:val="00B153EF"/>
    <w:rsid w:val="00B15C82"/>
    <w:rsid w:val="00B17C14"/>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5C2E"/>
    <w:rsid w:val="00B466C6"/>
    <w:rsid w:val="00B46A96"/>
    <w:rsid w:val="00B50010"/>
    <w:rsid w:val="00B515F2"/>
    <w:rsid w:val="00B526E2"/>
    <w:rsid w:val="00B52B03"/>
    <w:rsid w:val="00B56E10"/>
    <w:rsid w:val="00B57422"/>
    <w:rsid w:val="00B57AD5"/>
    <w:rsid w:val="00B60321"/>
    <w:rsid w:val="00B61F35"/>
    <w:rsid w:val="00B651CE"/>
    <w:rsid w:val="00B6680C"/>
    <w:rsid w:val="00B6769D"/>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83E22"/>
    <w:rsid w:val="00B8638F"/>
    <w:rsid w:val="00B92D59"/>
    <w:rsid w:val="00B93B24"/>
    <w:rsid w:val="00B94F44"/>
    <w:rsid w:val="00B95D2F"/>
    <w:rsid w:val="00B95E5B"/>
    <w:rsid w:val="00B97244"/>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5BDC"/>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196"/>
    <w:rsid w:val="00C15569"/>
    <w:rsid w:val="00C157E1"/>
    <w:rsid w:val="00C15CF7"/>
    <w:rsid w:val="00C170F4"/>
    <w:rsid w:val="00C2022E"/>
    <w:rsid w:val="00C21877"/>
    <w:rsid w:val="00C22D47"/>
    <w:rsid w:val="00C235B8"/>
    <w:rsid w:val="00C2417A"/>
    <w:rsid w:val="00C25EEA"/>
    <w:rsid w:val="00C26BE6"/>
    <w:rsid w:val="00C2731B"/>
    <w:rsid w:val="00C30BF5"/>
    <w:rsid w:val="00C343A8"/>
    <w:rsid w:val="00C346B8"/>
    <w:rsid w:val="00C34D8A"/>
    <w:rsid w:val="00C36678"/>
    <w:rsid w:val="00C378E0"/>
    <w:rsid w:val="00C4166F"/>
    <w:rsid w:val="00C417D7"/>
    <w:rsid w:val="00C418F7"/>
    <w:rsid w:val="00C41F4D"/>
    <w:rsid w:val="00C423D6"/>
    <w:rsid w:val="00C43243"/>
    <w:rsid w:val="00C43294"/>
    <w:rsid w:val="00C44E25"/>
    <w:rsid w:val="00C45D8C"/>
    <w:rsid w:val="00C474CB"/>
    <w:rsid w:val="00C50B45"/>
    <w:rsid w:val="00C50C08"/>
    <w:rsid w:val="00C52A00"/>
    <w:rsid w:val="00C53068"/>
    <w:rsid w:val="00C533F0"/>
    <w:rsid w:val="00C53FB9"/>
    <w:rsid w:val="00C57CCC"/>
    <w:rsid w:val="00C60FF0"/>
    <w:rsid w:val="00C626FA"/>
    <w:rsid w:val="00C62B5F"/>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8794E"/>
    <w:rsid w:val="00C87A65"/>
    <w:rsid w:val="00C91CF7"/>
    <w:rsid w:val="00C92F87"/>
    <w:rsid w:val="00C939BA"/>
    <w:rsid w:val="00C94212"/>
    <w:rsid w:val="00C94C2E"/>
    <w:rsid w:val="00C95ABD"/>
    <w:rsid w:val="00C97F6E"/>
    <w:rsid w:val="00CA2832"/>
    <w:rsid w:val="00CA2E64"/>
    <w:rsid w:val="00CA5888"/>
    <w:rsid w:val="00CB0856"/>
    <w:rsid w:val="00CB156C"/>
    <w:rsid w:val="00CB1DD5"/>
    <w:rsid w:val="00CB28CD"/>
    <w:rsid w:val="00CB329B"/>
    <w:rsid w:val="00CB4AFC"/>
    <w:rsid w:val="00CB53A9"/>
    <w:rsid w:val="00CB5622"/>
    <w:rsid w:val="00CB72AE"/>
    <w:rsid w:val="00CC0276"/>
    <w:rsid w:val="00CC0F8A"/>
    <w:rsid w:val="00CC109B"/>
    <w:rsid w:val="00CC2543"/>
    <w:rsid w:val="00CC2D21"/>
    <w:rsid w:val="00CC44C5"/>
    <w:rsid w:val="00CC4BB7"/>
    <w:rsid w:val="00CC69FE"/>
    <w:rsid w:val="00CC6BC9"/>
    <w:rsid w:val="00CC6D18"/>
    <w:rsid w:val="00CC757C"/>
    <w:rsid w:val="00CC765A"/>
    <w:rsid w:val="00CD1549"/>
    <w:rsid w:val="00CD1A91"/>
    <w:rsid w:val="00CD47B7"/>
    <w:rsid w:val="00CD49B9"/>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3FB9"/>
    <w:rsid w:val="00CF40D5"/>
    <w:rsid w:val="00CF56E2"/>
    <w:rsid w:val="00CF5E6E"/>
    <w:rsid w:val="00CF65DD"/>
    <w:rsid w:val="00CF70CF"/>
    <w:rsid w:val="00CF73FD"/>
    <w:rsid w:val="00CF7DBB"/>
    <w:rsid w:val="00CF7F30"/>
    <w:rsid w:val="00D00D96"/>
    <w:rsid w:val="00D02FC1"/>
    <w:rsid w:val="00D03245"/>
    <w:rsid w:val="00D048E0"/>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5BEC"/>
    <w:rsid w:val="00D26F24"/>
    <w:rsid w:val="00D27289"/>
    <w:rsid w:val="00D275C8"/>
    <w:rsid w:val="00D30DA9"/>
    <w:rsid w:val="00D3236F"/>
    <w:rsid w:val="00D324EB"/>
    <w:rsid w:val="00D32AE2"/>
    <w:rsid w:val="00D332F2"/>
    <w:rsid w:val="00D334B5"/>
    <w:rsid w:val="00D339CB"/>
    <w:rsid w:val="00D356F3"/>
    <w:rsid w:val="00D35805"/>
    <w:rsid w:val="00D358DF"/>
    <w:rsid w:val="00D36084"/>
    <w:rsid w:val="00D3761A"/>
    <w:rsid w:val="00D37D81"/>
    <w:rsid w:val="00D40164"/>
    <w:rsid w:val="00D4071D"/>
    <w:rsid w:val="00D40FC8"/>
    <w:rsid w:val="00D41505"/>
    <w:rsid w:val="00D41E36"/>
    <w:rsid w:val="00D425CA"/>
    <w:rsid w:val="00D42612"/>
    <w:rsid w:val="00D431B1"/>
    <w:rsid w:val="00D45C32"/>
    <w:rsid w:val="00D45F78"/>
    <w:rsid w:val="00D46098"/>
    <w:rsid w:val="00D463D2"/>
    <w:rsid w:val="00D47F4B"/>
    <w:rsid w:val="00D53029"/>
    <w:rsid w:val="00D53D45"/>
    <w:rsid w:val="00D5437D"/>
    <w:rsid w:val="00D5570A"/>
    <w:rsid w:val="00D55752"/>
    <w:rsid w:val="00D55DDB"/>
    <w:rsid w:val="00D5660E"/>
    <w:rsid w:val="00D61C6F"/>
    <w:rsid w:val="00D6439C"/>
    <w:rsid w:val="00D67864"/>
    <w:rsid w:val="00D678E5"/>
    <w:rsid w:val="00D70CF4"/>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06BB"/>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3C4"/>
    <w:rsid w:val="00DC2861"/>
    <w:rsid w:val="00DC5776"/>
    <w:rsid w:val="00DC7652"/>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3C4"/>
    <w:rsid w:val="00DF04CE"/>
    <w:rsid w:val="00DF2635"/>
    <w:rsid w:val="00DF716E"/>
    <w:rsid w:val="00DF73F0"/>
    <w:rsid w:val="00E01BE8"/>
    <w:rsid w:val="00E01DA1"/>
    <w:rsid w:val="00E03058"/>
    <w:rsid w:val="00E031AA"/>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4D0C"/>
    <w:rsid w:val="00E25068"/>
    <w:rsid w:val="00E253ED"/>
    <w:rsid w:val="00E266AB"/>
    <w:rsid w:val="00E26B32"/>
    <w:rsid w:val="00E30291"/>
    <w:rsid w:val="00E31BE8"/>
    <w:rsid w:val="00E335DA"/>
    <w:rsid w:val="00E337FF"/>
    <w:rsid w:val="00E33E8F"/>
    <w:rsid w:val="00E34C5A"/>
    <w:rsid w:val="00E35E0C"/>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014B"/>
    <w:rsid w:val="00E91926"/>
    <w:rsid w:val="00E91932"/>
    <w:rsid w:val="00E92D89"/>
    <w:rsid w:val="00E92DB7"/>
    <w:rsid w:val="00E9460F"/>
    <w:rsid w:val="00E9465E"/>
    <w:rsid w:val="00E94D30"/>
    <w:rsid w:val="00E95C16"/>
    <w:rsid w:val="00E96872"/>
    <w:rsid w:val="00EA0C3C"/>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C7955"/>
    <w:rsid w:val="00ED0AF4"/>
    <w:rsid w:val="00ED11D4"/>
    <w:rsid w:val="00ED1632"/>
    <w:rsid w:val="00ED1833"/>
    <w:rsid w:val="00ED20A1"/>
    <w:rsid w:val="00ED6699"/>
    <w:rsid w:val="00EE0940"/>
    <w:rsid w:val="00EE0A26"/>
    <w:rsid w:val="00EE11DA"/>
    <w:rsid w:val="00EE1956"/>
    <w:rsid w:val="00EE31E2"/>
    <w:rsid w:val="00EE3CF7"/>
    <w:rsid w:val="00EE5B68"/>
    <w:rsid w:val="00EE5C91"/>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35C"/>
    <w:rsid w:val="00F41988"/>
    <w:rsid w:val="00F436F8"/>
    <w:rsid w:val="00F44907"/>
    <w:rsid w:val="00F452C6"/>
    <w:rsid w:val="00F45F65"/>
    <w:rsid w:val="00F50E83"/>
    <w:rsid w:val="00F50F6F"/>
    <w:rsid w:val="00F510A4"/>
    <w:rsid w:val="00F53159"/>
    <w:rsid w:val="00F53B19"/>
    <w:rsid w:val="00F560A3"/>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74E7E"/>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5E0"/>
    <w:rsid w:val="00FA1A99"/>
    <w:rsid w:val="00FA1F06"/>
    <w:rsid w:val="00FA2DAE"/>
    <w:rsid w:val="00FA592E"/>
    <w:rsid w:val="00FA78C9"/>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3E18"/>
    <w:rsid w:val="00FE5B33"/>
    <w:rsid w:val="00FF2943"/>
    <w:rsid w:val="00FF3F50"/>
    <w:rsid w:val="00FF426B"/>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E8D8B1"/>
  <w15:chartTrackingRefBased/>
  <w15:docId w15:val="{47D05F05-01E0-4BB6-B68B-53D9B7A5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Ondertitel1">
    <w:name w:val="Ondertitel1"/>
    <w:rsid w:val="00311105"/>
    <w:rPr>
      <w:rFonts w:ascii="Arial" w:hAnsi="Arial"/>
      <w:b/>
      <w:color w:val="007EA9"/>
      <w:sz w:val="22"/>
    </w:rPr>
  </w:style>
  <w:style w:type="paragraph" w:styleId="Revisie">
    <w:name w:val="Revision"/>
    <w:hidden/>
    <w:uiPriority w:val="99"/>
    <w:semiHidden/>
    <w:rsid w:val="00311105"/>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202140407">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A784C-B947-46A0-A355-F1CFE421E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3038</Words>
  <Characters>16712</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19711</CharactersWithSpaces>
  <SharedDoc>false</SharedDoc>
  <HLinks>
    <vt:vector size="114" baseType="variant">
      <vt:variant>
        <vt:i4>1376315</vt:i4>
      </vt:variant>
      <vt:variant>
        <vt:i4>122</vt:i4>
      </vt:variant>
      <vt:variant>
        <vt:i4>0</vt:i4>
      </vt:variant>
      <vt:variant>
        <vt:i4>5</vt:i4>
      </vt:variant>
      <vt:variant>
        <vt:lpwstr/>
      </vt:variant>
      <vt:variant>
        <vt:lpwstr>_Toc435098391</vt:lpwstr>
      </vt:variant>
      <vt:variant>
        <vt:i4>1376315</vt:i4>
      </vt:variant>
      <vt:variant>
        <vt:i4>116</vt:i4>
      </vt:variant>
      <vt:variant>
        <vt:i4>0</vt:i4>
      </vt:variant>
      <vt:variant>
        <vt:i4>5</vt:i4>
      </vt:variant>
      <vt:variant>
        <vt:lpwstr/>
      </vt:variant>
      <vt:variant>
        <vt:lpwstr>_Toc435098390</vt:lpwstr>
      </vt:variant>
      <vt:variant>
        <vt:i4>1310779</vt:i4>
      </vt:variant>
      <vt:variant>
        <vt:i4>110</vt:i4>
      </vt:variant>
      <vt:variant>
        <vt:i4>0</vt:i4>
      </vt:variant>
      <vt:variant>
        <vt:i4>5</vt:i4>
      </vt:variant>
      <vt:variant>
        <vt:lpwstr/>
      </vt:variant>
      <vt:variant>
        <vt:lpwstr>_Toc435098389</vt:lpwstr>
      </vt:variant>
      <vt:variant>
        <vt:i4>1310779</vt:i4>
      </vt:variant>
      <vt:variant>
        <vt:i4>104</vt:i4>
      </vt:variant>
      <vt:variant>
        <vt:i4>0</vt:i4>
      </vt:variant>
      <vt:variant>
        <vt:i4>5</vt:i4>
      </vt:variant>
      <vt:variant>
        <vt:lpwstr/>
      </vt:variant>
      <vt:variant>
        <vt:lpwstr>_Toc435098388</vt:lpwstr>
      </vt:variant>
      <vt:variant>
        <vt:i4>1310779</vt:i4>
      </vt:variant>
      <vt:variant>
        <vt:i4>98</vt:i4>
      </vt:variant>
      <vt:variant>
        <vt:i4>0</vt:i4>
      </vt:variant>
      <vt:variant>
        <vt:i4>5</vt:i4>
      </vt:variant>
      <vt:variant>
        <vt:lpwstr/>
      </vt:variant>
      <vt:variant>
        <vt:lpwstr>_Toc435098387</vt:lpwstr>
      </vt:variant>
      <vt:variant>
        <vt:i4>1310779</vt:i4>
      </vt:variant>
      <vt:variant>
        <vt:i4>92</vt:i4>
      </vt:variant>
      <vt:variant>
        <vt:i4>0</vt:i4>
      </vt:variant>
      <vt:variant>
        <vt:i4>5</vt:i4>
      </vt:variant>
      <vt:variant>
        <vt:lpwstr/>
      </vt:variant>
      <vt:variant>
        <vt:lpwstr>_Toc435098386</vt:lpwstr>
      </vt:variant>
      <vt:variant>
        <vt:i4>1310779</vt:i4>
      </vt:variant>
      <vt:variant>
        <vt:i4>86</vt:i4>
      </vt:variant>
      <vt:variant>
        <vt:i4>0</vt:i4>
      </vt:variant>
      <vt:variant>
        <vt:i4>5</vt:i4>
      </vt:variant>
      <vt:variant>
        <vt:lpwstr/>
      </vt:variant>
      <vt:variant>
        <vt:lpwstr>_Toc435098385</vt:lpwstr>
      </vt:variant>
      <vt:variant>
        <vt:i4>1310779</vt:i4>
      </vt:variant>
      <vt:variant>
        <vt:i4>80</vt:i4>
      </vt:variant>
      <vt:variant>
        <vt:i4>0</vt:i4>
      </vt:variant>
      <vt:variant>
        <vt:i4>5</vt:i4>
      </vt:variant>
      <vt:variant>
        <vt:lpwstr/>
      </vt:variant>
      <vt:variant>
        <vt:lpwstr>_Toc435098384</vt:lpwstr>
      </vt:variant>
      <vt:variant>
        <vt:i4>1310779</vt:i4>
      </vt:variant>
      <vt:variant>
        <vt:i4>74</vt:i4>
      </vt:variant>
      <vt:variant>
        <vt:i4>0</vt:i4>
      </vt:variant>
      <vt:variant>
        <vt:i4>5</vt:i4>
      </vt:variant>
      <vt:variant>
        <vt:lpwstr/>
      </vt:variant>
      <vt:variant>
        <vt:lpwstr>_Toc435098383</vt:lpwstr>
      </vt:variant>
      <vt:variant>
        <vt:i4>1310779</vt:i4>
      </vt:variant>
      <vt:variant>
        <vt:i4>68</vt:i4>
      </vt:variant>
      <vt:variant>
        <vt:i4>0</vt:i4>
      </vt:variant>
      <vt:variant>
        <vt:i4>5</vt:i4>
      </vt:variant>
      <vt:variant>
        <vt:lpwstr/>
      </vt:variant>
      <vt:variant>
        <vt:lpwstr>_Toc435098382</vt:lpwstr>
      </vt:variant>
      <vt:variant>
        <vt:i4>1310779</vt:i4>
      </vt:variant>
      <vt:variant>
        <vt:i4>62</vt:i4>
      </vt:variant>
      <vt:variant>
        <vt:i4>0</vt:i4>
      </vt:variant>
      <vt:variant>
        <vt:i4>5</vt:i4>
      </vt:variant>
      <vt:variant>
        <vt:lpwstr/>
      </vt:variant>
      <vt:variant>
        <vt:lpwstr>_Toc435098381</vt:lpwstr>
      </vt:variant>
      <vt:variant>
        <vt:i4>1310779</vt:i4>
      </vt:variant>
      <vt:variant>
        <vt:i4>56</vt:i4>
      </vt:variant>
      <vt:variant>
        <vt:i4>0</vt:i4>
      </vt:variant>
      <vt:variant>
        <vt:i4>5</vt:i4>
      </vt:variant>
      <vt:variant>
        <vt:lpwstr/>
      </vt:variant>
      <vt:variant>
        <vt:lpwstr>_Toc435098380</vt:lpwstr>
      </vt:variant>
      <vt:variant>
        <vt:i4>1769531</vt:i4>
      </vt:variant>
      <vt:variant>
        <vt:i4>50</vt:i4>
      </vt:variant>
      <vt:variant>
        <vt:i4>0</vt:i4>
      </vt:variant>
      <vt:variant>
        <vt:i4>5</vt:i4>
      </vt:variant>
      <vt:variant>
        <vt:lpwstr/>
      </vt:variant>
      <vt:variant>
        <vt:lpwstr>_Toc435098379</vt:lpwstr>
      </vt:variant>
      <vt:variant>
        <vt:i4>1769531</vt:i4>
      </vt:variant>
      <vt:variant>
        <vt:i4>44</vt:i4>
      </vt:variant>
      <vt:variant>
        <vt:i4>0</vt:i4>
      </vt:variant>
      <vt:variant>
        <vt:i4>5</vt:i4>
      </vt:variant>
      <vt:variant>
        <vt:lpwstr/>
      </vt:variant>
      <vt:variant>
        <vt:lpwstr>_Toc435098378</vt:lpwstr>
      </vt:variant>
      <vt:variant>
        <vt:i4>1769531</vt:i4>
      </vt:variant>
      <vt:variant>
        <vt:i4>38</vt:i4>
      </vt:variant>
      <vt:variant>
        <vt:i4>0</vt:i4>
      </vt:variant>
      <vt:variant>
        <vt:i4>5</vt:i4>
      </vt:variant>
      <vt:variant>
        <vt:lpwstr/>
      </vt:variant>
      <vt:variant>
        <vt:lpwstr>_Toc435098377</vt:lpwstr>
      </vt:variant>
      <vt:variant>
        <vt:i4>1769531</vt:i4>
      </vt:variant>
      <vt:variant>
        <vt:i4>32</vt:i4>
      </vt:variant>
      <vt:variant>
        <vt:i4>0</vt:i4>
      </vt:variant>
      <vt:variant>
        <vt:i4>5</vt:i4>
      </vt:variant>
      <vt:variant>
        <vt:lpwstr/>
      </vt:variant>
      <vt:variant>
        <vt:lpwstr>_Toc435098376</vt:lpwstr>
      </vt:variant>
      <vt:variant>
        <vt:i4>1769531</vt:i4>
      </vt:variant>
      <vt:variant>
        <vt:i4>26</vt:i4>
      </vt:variant>
      <vt:variant>
        <vt:i4>0</vt:i4>
      </vt:variant>
      <vt:variant>
        <vt:i4>5</vt:i4>
      </vt:variant>
      <vt:variant>
        <vt:lpwstr/>
      </vt:variant>
      <vt:variant>
        <vt:lpwstr>_Toc435098375</vt:lpwstr>
      </vt:variant>
      <vt:variant>
        <vt:i4>1769531</vt:i4>
      </vt:variant>
      <vt:variant>
        <vt:i4>20</vt:i4>
      </vt:variant>
      <vt:variant>
        <vt:i4>0</vt:i4>
      </vt:variant>
      <vt:variant>
        <vt:i4>5</vt:i4>
      </vt:variant>
      <vt:variant>
        <vt:lpwstr/>
      </vt:variant>
      <vt:variant>
        <vt:lpwstr>_Toc435098374</vt:lpwstr>
      </vt:variant>
      <vt:variant>
        <vt:i4>1769531</vt:i4>
      </vt:variant>
      <vt:variant>
        <vt:i4>14</vt:i4>
      </vt:variant>
      <vt:variant>
        <vt:i4>0</vt:i4>
      </vt:variant>
      <vt:variant>
        <vt:i4>5</vt:i4>
      </vt:variant>
      <vt:variant>
        <vt:lpwstr/>
      </vt:variant>
      <vt:variant>
        <vt:lpwstr>_Toc435098373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7</cp:revision>
  <cp:lastPrinted>2015-07-15T14:30:00Z</cp:lastPrinted>
  <dcterms:created xsi:type="dcterms:W3CDTF">2025-06-02T08:35:00Z</dcterms:created>
  <dcterms:modified xsi:type="dcterms:W3CDTF">2025-06-02T08:41:00Z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Verwijderd</vt:lpwstr>
  </property>
</Properties>
</file>