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EC26D" w14:textId="459CF0F9" w:rsidR="0056395F" w:rsidRPr="000D7B52" w:rsidRDefault="0056395F" w:rsidP="0056395F">
      <w:pPr>
        <w:ind w:right="96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Cs w:val="24"/>
        </w:rPr>
        <w:t>H</w:t>
      </w:r>
      <w:r w:rsidRPr="000D7B52">
        <w:rPr>
          <w:rFonts w:ascii="Arial" w:hAnsi="Arial" w:cs="Arial"/>
          <w:b/>
          <w:color w:val="000000"/>
          <w:szCs w:val="24"/>
        </w:rPr>
        <w:t>ypotheekakte</w:t>
      </w:r>
      <w:r>
        <w:rPr>
          <w:rFonts w:ascii="Arial" w:hAnsi="Arial" w:cs="Arial"/>
          <w:b/>
          <w:color w:val="000000"/>
          <w:szCs w:val="24"/>
        </w:rPr>
        <w:t xml:space="preserve"> BLG    </w:t>
      </w:r>
      <w:r>
        <w:rPr>
          <w:rFonts w:ascii="Arial" w:hAnsi="Arial" w:cs="Arial"/>
          <w:color w:val="000000"/>
          <w:sz w:val="22"/>
          <w:szCs w:val="22"/>
        </w:rPr>
        <w:t>(o.b.v. model BA00 – BLGBA1-1010</w:t>
      </w:r>
      <w:r w:rsidRPr="000D7B52">
        <w:rPr>
          <w:rFonts w:ascii="Arial" w:hAnsi="Arial" w:cs="Arial"/>
          <w:color w:val="000000"/>
          <w:sz w:val="22"/>
          <w:szCs w:val="22"/>
        </w:rPr>
        <w:t xml:space="preserve">, versie </w:t>
      </w:r>
      <w:r>
        <w:rPr>
          <w:rFonts w:ascii="Arial" w:hAnsi="Arial" w:cs="Arial"/>
          <w:color w:val="000000"/>
          <w:sz w:val="22"/>
          <w:szCs w:val="22"/>
        </w:rPr>
        <w:t>0</w:t>
      </w:r>
      <w:r w:rsidR="007B71D0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="007B71D0">
        <w:rPr>
          <w:rFonts w:ascii="Arial" w:hAnsi="Arial" w:cs="Arial"/>
          <w:color w:val="000000"/>
          <w:sz w:val="22"/>
          <w:szCs w:val="22"/>
        </w:rPr>
        <w:t>0</w:t>
      </w:r>
      <w:ins w:id="0" w:author="Groote Haar, Linda" w:date="2025-05-28T09:46:00Z" w16du:dateUtc="2025-05-28T07:46:00Z">
        <w:r w:rsidR="00772DEE">
          <w:rPr>
            <w:rFonts w:ascii="Arial" w:hAnsi="Arial" w:cs="Arial"/>
            <w:color w:val="000000"/>
            <w:sz w:val="22"/>
            <w:szCs w:val="22"/>
          </w:rPr>
          <w:t>7</w:t>
        </w:r>
      </w:ins>
      <w:del w:id="1" w:author="Groote Haar, Linda" w:date="2025-05-28T09:46:00Z" w16du:dateUtc="2025-05-28T07:46:00Z">
        <w:r w:rsidR="007B71D0" w:rsidDel="00772DEE">
          <w:rPr>
            <w:rFonts w:ascii="Arial" w:hAnsi="Arial" w:cs="Arial"/>
            <w:color w:val="000000"/>
            <w:sz w:val="22"/>
            <w:szCs w:val="22"/>
          </w:rPr>
          <w:delText>1</w:delText>
        </w:r>
      </w:del>
      <w:r>
        <w:rPr>
          <w:rFonts w:ascii="Arial" w:hAnsi="Arial" w:cs="Arial"/>
          <w:color w:val="000000"/>
          <w:sz w:val="22"/>
          <w:szCs w:val="22"/>
        </w:rPr>
        <w:t>-20</w:t>
      </w:r>
      <w:del w:id="2" w:author="Groote Haar, Linda" w:date="2025-05-28T09:46:00Z" w16du:dateUtc="2025-05-28T07:46:00Z">
        <w:r w:rsidDel="00772DEE">
          <w:rPr>
            <w:rFonts w:ascii="Arial" w:hAnsi="Arial" w:cs="Arial"/>
            <w:color w:val="000000"/>
            <w:sz w:val="22"/>
            <w:szCs w:val="22"/>
          </w:rPr>
          <w:delText>1</w:delText>
        </w:r>
        <w:r w:rsidR="007B71D0" w:rsidDel="00772DEE">
          <w:rPr>
            <w:rFonts w:ascii="Arial" w:hAnsi="Arial" w:cs="Arial"/>
            <w:color w:val="000000"/>
            <w:sz w:val="22"/>
            <w:szCs w:val="22"/>
          </w:rPr>
          <w:delText>7</w:delText>
        </w:r>
      </w:del>
      <w:ins w:id="3" w:author="Groote Haar, Linda" w:date="2025-05-28T09:46:00Z" w16du:dateUtc="2025-05-28T07:46:00Z">
        <w:r w:rsidR="00772DEE">
          <w:rPr>
            <w:rFonts w:ascii="Arial" w:hAnsi="Arial" w:cs="Arial"/>
            <w:color w:val="000000"/>
            <w:sz w:val="22"/>
            <w:szCs w:val="22"/>
          </w:rPr>
          <w:t>25</w:t>
        </w:r>
      </w:ins>
      <w:r w:rsidRPr="000D7B52">
        <w:rPr>
          <w:rFonts w:ascii="Arial" w:hAnsi="Arial" w:cs="Arial"/>
          <w:color w:val="000000"/>
          <w:sz w:val="22"/>
          <w:szCs w:val="22"/>
        </w:rPr>
        <w:t>)</w:t>
      </w:r>
    </w:p>
    <w:p w14:paraId="26D592BC" w14:textId="77777777" w:rsidR="0056395F" w:rsidRPr="000D7B52" w:rsidRDefault="0056395F" w:rsidP="0056395F">
      <w:pPr>
        <w:ind w:right="96"/>
        <w:rPr>
          <w:rFonts w:ascii="Arial" w:hAnsi="Arial" w:cs="Arial"/>
          <w:color w:val="000000"/>
          <w:sz w:val="20"/>
        </w:rPr>
      </w:pPr>
    </w:p>
    <w:p w14:paraId="6A6B068B" w14:textId="583A11C8" w:rsidR="0056395F" w:rsidRPr="000D0BA0" w:rsidRDefault="0056395F" w:rsidP="0056395F">
      <w:pPr>
        <w:ind w:right="96"/>
        <w:rPr>
          <w:rFonts w:ascii="Arial" w:hAnsi="Arial" w:cs="Arial"/>
          <w:b/>
          <w:color w:val="000000"/>
          <w:sz w:val="20"/>
          <w:u w:val="single"/>
        </w:rPr>
      </w:pPr>
      <w:r w:rsidRPr="000D0BA0">
        <w:rPr>
          <w:rFonts w:ascii="Arial" w:hAnsi="Arial" w:cs="Arial"/>
          <w:b/>
          <w:color w:val="000000"/>
          <w:sz w:val="20"/>
          <w:u w:val="single"/>
        </w:rPr>
        <w:t xml:space="preserve">Versie </w:t>
      </w:r>
      <w:del w:id="4" w:author="Groote Haar, Linda" w:date="2025-05-28T09:46:00Z" w16du:dateUtc="2025-05-28T07:46:00Z">
        <w:r w:rsidR="00733021" w:rsidDel="00772DEE">
          <w:rPr>
            <w:rFonts w:ascii="Arial" w:hAnsi="Arial" w:cs="Arial"/>
            <w:b/>
            <w:color w:val="000000"/>
            <w:sz w:val="20"/>
            <w:u w:val="single"/>
          </w:rPr>
          <w:delText>2.2.</w:delText>
        </w:r>
        <w:r w:rsidR="00717CA8" w:rsidDel="00772DEE">
          <w:rPr>
            <w:rFonts w:ascii="Arial" w:hAnsi="Arial" w:cs="Arial"/>
            <w:b/>
            <w:color w:val="000000"/>
            <w:sz w:val="20"/>
            <w:u w:val="single"/>
          </w:rPr>
          <w:delText>2</w:delText>
        </w:r>
      </w:del>
      <w:ins w:id="5" w:author="Groote Haar, Linda" w:date="2025-05-28T09:46:00Z" w16du:dateUtc="2025-05-28T07:46:00Z">
        <w:r w:rsidR="00772DEE">
          <w:rPr>
            <w:rFonts w:ascii="Arial" w:hAnsi="Arial" w:cs="Arial"/>
            <w:b/>
            <w:color w:val="000000"/>
            <w:sz w:val="20"/>
            <w:u w:val="single"/>
          </w:rPr>
          <w:t>3.0</w:t>
        </w:r>
      </w:ins>
      <w:r w:rsidRPr="000D0BA0">
        <w:rPr>
          <w:rFonts w:ascii="Arial" w:hAnsi="Arial" w:cs="Arial"/>
          <w:b/>
          <w:color w:val="000000"/>
          <w:sz w:val="20"/>
          <w:u w:val="single"/>
        </w:rPr>
        <w:tab/>
      </w:r>
      <w:r w:rsidRPr="000D0BA0">
        <w:rPr>
          <w:rFonts w:ascii="Arial" w:hAnsi="Arial" w:cs="Arial"/>
          <w:b/>
          <w:color w:val="000000"/>
          <w:sz w:val="20"/>
          <w:u w:val="single"/>
        </w:rPr>
        <w:tab/>
        <w:t xml:space="preserve">d.d. </w:t>
      </w:r>
      <w:del w:id="6" w:author="Groote Haar, Linda" w:date="2025-05-28T09:46:00Z" w16du:dateUtc="2025-05-28T07:46:00Z">
        <w:r w:rsidR="00717CA8" w:rsidDel="00772DEE">
          <w:rPr>
            <w:rFonts w:ascii="Arial" w:hAnsi="Arial" w:cs="Arial"/>
            <w:b/>
            <w:color w:val="000000"/>
            <w:sz w:val="20"/>
            <w:u w:val="single"/>
          </w:rPr>
          <w:delText>27</w:delText>
        </w:r>
        <w:r w:rsidR="00EF00F6" w:rsidDel="00772DEE">
          <w:rPr>
            <w:rFonts w:ascii="Arial" w:hAnsi="Arial" w:cs="Arial"/>
            <w:b/>
            <w:color w:val="000000"/>
            <w:sz w:val="20"/>
            <w:u w:val="single"/>
          </w:rPr>
          <w:delText>-</w:delText>
        </w:r>
        <w:r w:rsidR="00717CA8" w:rsidDel="00772DEE">
          <w:rPr>
            <w:rFonts w:ascii="Arial" w:hAnsi="Arial" w:cs="Arial"/>
            <w:b/>
            <w:color w:val="000000"/>
            <w:sz w:val="20"/>
            <w:u w:val="single"/>
          </w:rPr>
          <w:delText>02</w:delText>
        </w:r>
        <w:r w:rsidR="00EF00F6" w:rsidDel="00772DEE">
          <w:rPr>
            <w:rFonts w:ascii="Arial" w:hAnsi="Arial" w:cs="Arial"/>
            <w:b/>
            <w:color w:val="000000"/>
            <w:sz w:val="20"/>
            <w:u w:val="single"/>
          </w:rPr>
          <w:delText>-201</w:delText>
        </w:r>
        <w:r w:rsidR="00717CA8" w:rsidDel="00772DEE">
          <w:rPr>
            <w:rFonts w:ascii="Arial" w:hAnsi="Arial" w:cs="Arial"/>
            <w:b/>
            <w:color w:val="000000"/>
            <w:sz w:val="20"/>
            <w:u w:val="single"/>
          </w:rPr>
          <w:delText>8</w:delText>
        </w:r>
      </w:del>
      <w:ins w:id="7" w:author="Groote Haar, Linda" w:date="2025-05-28T09:46:00Z" w16du:dateUtc="2025-05-28T07:46:00Z">
        <w:r w:rsidR="00772DEE">
          <w:rPr>
            <w:rFonts w:ascii="Arial" w:hAnsi="Arial" w:cs="Arial"/>
            <w:b/>
            <w:color w:val="000000"/>
            <w:sz w:val="20"/>
            <w:u w:val="single"/>
          </w:rPr>
          <w:t>28-05-2025</w:t>
        </w:r>
      </w:ins>
      <w:r w:rsidRPr="000D0BA0">
        <w:rPr>
          <w:rFonts w:ascii="Arial" w:hAnsi="Arial" w:cs="Arial"/>
          <w:b/>
          <w:color w:val="000000"/>
          <w:sz w:val="20"/>
          <w:u w:val="single"/>
        </w:rPr>
        <w:t xml:space="preserve"> </w:t>
      </w:r>
    </w:p>
    <w:p w14:paraId="26E6F0F1" w14:textId="77777777" w:rsidR="0056395F" w:rsidRDefault="0056395F" w:rsidP="0056395F">
      <w:pPr>
        <w:tabs>
          <w:tab w:val="left" w:pos="-1440"/>
          <w:tab w:val="left" w:pos="-720"/>
        </w:tabs>
        <w:suppressAutoHyphens/>
        <w:ind w:right="96"/>
        <w:rPr>
          <w:rFonts w:ascii="Arial" w:hAnsi="Arial" w:cs="Arial"/>
          <w:color w:val="000000"/>
          <w:sz w:val="20"/>
        </w:rPr>
      </w:pPr>
    </w:p>
    <w:p w14:paraId="04B61D5A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EQUIVALENTIEVERKLARING</w:t>
      </w:r>
      <w:r w:rsidRPr="002E7F50">
        <w:rPr>
          <w:rFonts w:ascii="Arial" w:hAnsi="Arial" w:cs="Arial"/>
          <w:color w:val="FF0000"/>
          <w:sz w:val="20"/>
        </w:rPr>
        <w:t>.</w:t>
      </w:r>
    </w:p>
    <w:p w14:paraId="5990CA54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22AEE10B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</w:p>
    <w:p w14:paraId="29FC2562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jc w:val="center"/>
        <w:rPr>
          <w:rFonts w:ascii="Arial" w:hAnsi="Arial" w:cs="Arial"/>
          <w:sz w:val="20"/>
        </w:rPr>
      </w:pPr>
      <w:r w:rsidRPr="00006777">
        <w:rPr>
          <w:rFonts w:ascii="Arial" w:hAnsi="Arial" w:cs="Arial"/>
          <w:color w:val="800080"/>
          <w:sz w:val="20"/>
          <w:highlight w:val="yellow"/>
        </w:rPr>
        <w:t>TEKSTBLOK TITEL HYPOTHEEKAKTEN</w:t>
      </w:r>
    </w:p>
    <w:p w14:paraId="4932F7E5" w14:textId="77777777" w:rsidR="0056395F" w:rsidRDefault="0056395F">
      <w:pPr>
        <w:tabs>
          <w:tab w:val="left" w:pos="-1440"/>
          <w:tab w:val="left" w:pos="-720"/>
        </w:tabs>
        <w:suppressAutoHyphens/>
        <w:rPr>
          <w:rFonts w:ascii="Times New Roman" w:hAnsi="Times New Roman"/>
          <w:color w:val="FF0000"/>
          <w:sz w:val="20"/>
        </w:rPr>
      </w:pPr>
    </w:p>
    <w:p w14:paraId="435CD71F" w14:textId="77777777" w:rsidR="0056395F" w:rsidRPr="002E7F50" w:rsidRDefault="0056395F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  <w:highlight w:val="yellow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AANHEF</w:t>
      </w:r>
      <w:r w:rsidRPr="002E7F50">
        <w:rPr>
          <w:rFonts w:ascii="Arial" w:hAnsi="Arial" w:cs="Arial"/>
          <w:color w:val="FF0000"/>
          <w:sz w:val="20"/>
        </w:rPr>
        <w:t>:</w:t>
      </w:r>
      <w:r w:rsidRPr="002E7F50">
        <w:rPr>
          <w:rFonts w:ascii="Arial" w:hAnsi="Arial" w:cs="Arial"/>
          <w:color w:val="FF0000"/>
          <w:sz w:val="20"/>
          <w:highlight w:val="yellow"/>
        </w:rPr>
        <w:t xml:space="preserve"> </w:t>
      </w:r>
    </w:p>
    <w:p w14:paraId="5BB58C50" w14:textId="77777777" w:rsidR="0056395F" w:rsidRPr="00E06053" w:rsidRDefault="00E4238B" w:rsidP="005639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  <w:r w:rsidRPr="00AA57FA">
        <w:rPr>
          <w:rFonts w:ascii="Arial" w:hAnsi="Arial" w:cs="Arial"/>
          <w:color w:val="FF0000"/>
          <w:sz w:val="20"/>
        </w:rPr>
        <w:t>1.</w:t>
      </w:r>
      <w:r w:rsidR="0056395F" w:rsidRPr="0056395F">
        <w:rPr>
          <w:rFonts w:ascii="Arial" w:hAnsi="Arial" w:cs="Arial"/>
          <w:sz w:val="20"/>
        </w:rPr>
        <w:t xml:space="preserve"> </w:t>
      </w:r>
      <w:r w:rsidR="0056395F" w:rsidRPr="00E06053">
        <w:rPr>
          <w:rFonts w:ascii="Arial" w:hAnsi="Arial" w:cs="Arial"/>
          <w:bCs/>
          <w:color w:val="800080"/>
          <w:sz w:val="20"/>
          <w:highlight w:val="yellow"/>
        </w:rPr>
        <w:t>TEKSTBLOK GEVOLMACHTIGDE</w:t>
      </w:r>
      <w:r w:rsidR="0056395F" w:rsidRPr="00E06053">
        <w:rPr>
          <w:rFonts w:ascii="Arial" w:hAnsi="Arial" w:cs="Arial"/>
          <w:bCs/>
          <w:color w:val="800080"/>
          <w:sz w:val="20"/>
        </w:rPr>
        <w:t>:</w:t>
      </w:r>
    </w:p>
    <w:p w14:paraId="5ED4C0E9" w14:textId="77777777" w:rsidR="0056395F" w:rsidRPr="002E7F50" w:rsidRDefault="0056395F" w:rsidP="0056395F">
      <w:pPr>
        <w:ind w:left="748" w:hanging="448"/>
        <w:rPr>
          <w:rFonts w:ascii="Arial" w:hAnsi="Arial" w:cs="Arial"/>
          <w:color w:val="339966"/>
          <w:sz w:val="20"/>
        </w:rPr>
      </w:pPr>
      <w:r w:rsidRPr="002E7F50">
        <w:rPr>
          <w:rFonts w:ascii="Arial" w:hAnsi="Arial" w:cs="Arial"/>
          <w:sz w:val="20"/>
        </w:rPr>
        <w:fldChar w:fldCharType="begin"/>
      </w:r>
      <w:r w:rsidRPr="002E7F50">
        <w:rPr>
          <w:rFonts w:ascii="Arial" w:hAnsi="Arial" w:cs="Arial"/>
          <w:sz w:val="20"/>
        </w:rPr>
        <w:instrText>MacroButton Nomacro §</w:instrText>
      </w:r>
      <w:r w:rsidRPr="002E7F50">
        <w:rPr>
          <w:rFonts w:ascii="Arial" w:hAnsi="Arial" w:cs="Arial"/>
          <w:sz w:val="20"/>
        </w:rPr>
        <w:fldChar w:fldCharType="end"/>
      </w:r>
      <w:proofErr w:type="spellStart"/>
      <w:r w:rsidRPr="002E7F50">
        <w:rPr>
          <w:rFonts w:ascii="Arial" w:hAnsi="Arial" w:cs="Arial"/>
          <w:color w:val="800080"/>
          <w:sz w:val="20"/>
        </w:rPr>
        <w:t>a.</w:t>
      </w:r>
      <w:r w:rsidRPr="002E7F50">
        <w:rPr>
          <w:rFonts w:ascii="Arial" w:hAnsi="Arial" w:cs="Arial"/>
          <w:sz w:val="20"/>
        </w:rPr>
        <w:fldChar w:fldCharType="begin"/>
      </w:r>
      <w:r w:rsidRPr="002E7F50">
        <w:rPr>
          <w:rFonts w:ascii="Arial" w:hAnsi="Arial" w:cs="Arial"/>
          <w:sz w:val="20"/>
        </w:rPr>
        <w:instrText>MacroButton Nomacro §</w:instrText>
      </w:r>
      <w:r w:rsidRPr="002E7F50">
        <w:rPr>
          <w:rFonts w:ascii="Arial" w:hAnsi="Arial" w:cs="Arial"/>
          <w:sz w:val="20"/>
        </w:rPr>
        <w:fldChar w:fldCharType="end"/>
      </w:r>
      <w:r w:rsidRPr="00654C6E">
        <w:rPr>
          <w:rFonts w:ascii="Arial" w:hAnsi="Arial" w:cs="Arial"/>
          <w:color w:val="339966"/>
          <w:sz w:val="20"/>
          <w:highlight w:val="yellow"/>
        </w:rPr>
        <w:t>TEKSTBLOK</w:t>
      </w:r>
      <w:proofErr w:type="spellEnd"/>
      <w:r w:rsidRPr="00654C6E">
        <w:rPr>
          <w:rFonts w:ascii="Arial" w:hAnsi="Arial" w:cs="Arial"/>
          <w:color w:val="339966"/>
          <w:sz w:val="20"/>
          <w:highlight w:val="yellow"/>
        </w:rPr>
        <w:t xml:space="preserve"> PARTIJ NATUURLIJK PERSOON/TEKSTBLOK PARTIJ NIET NATUURLIJK PERSOON</w:t>
      </w:r>
      <w:r w:rsidRPr="002E7F50">
        <w:rPr>
          <w:rFonts w:ascii="Arial" w:hAnsi="Arial" w:cs="Arial"/>
          <w:color w:val="FF0000"/>
          <w:sz w:val="20"/>
        </w:rPr>
        <w:t>;</w:t>
      </w:r>
    </w:p>
    <w:p w14:paraId="22F9A168" w14:textId="77777777" w:rsidR="00E4238B" w:rsidRPr="00485AEF" w:rsidRDefault="00E4238B" w:rsidP="00AA57FA">
      <w:pPr>
        <w:tabs>
          <w:tab w:val="left" w:pos="-1440"/>
          <w:tab w:val="left" w:pos="-720"/>
          <w:tab w:val="left" w:pos="284"/>
        </w:tabs>
        <w:suppressAutoHyphens/>
        <w:ind w:left="284" w:hanging="284"/>
        <w:rPr>
          <w:rFonts w:ascii="Arial" w:hAnsi="Arial" w:cs="Arial"/>
          <w:color w:val="800080"/>
          <w:sz w:val="20"/>
        </w:rPr>
      </w:pPr>
      <w:r w:rsidRPr="0056395F">
        <w:rPr>
          <w:rFonts w:ascii="Times New Roman" w:hAnsi="Times New Roman"/>
          <w:color w:val="FF0000"/>
          <w:sz w:val="20"/>
        </w:rPr>
        <w:tab/>
      </w:r>
      <w:r w:rsidRPr="00485AEF">
        <w:rPr>
          <w:rFonts w:ascii="Arial" w:hAnsi="Arial" w:cs="Arial"/>
          <w:color w:val="800080"/>
          <w:sz w:val="20"/>
        </w:rPr>
        <w:t>elkander over en weer toestemming verlenende als bedoeld in artikel 1:88 van het Burgerlijk Wetboek,</w:t>
      </w:r>
    </w:p>
    <w:p w14:paraId="5DB1E8CC" w14:textId="77777777" w:rsidR="00E4238B" w:rsidRPr="0056395F" w:rsidRDefault="00E4238B" w:rsidP="00AA57FA">
      <w:pPr>
        <w:tabs>
          <w:tab w:val="left" w:pos="-1440"/>
          <w:tab w:val="left" w:pos="-720"/>
        </w:tabs>
        <w:suppressAutoHyphens/>
        <w:ind w:firstLine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 xml:space="preserve">hierna </w:t>
      </w:r>
      <w:r w:rsidRPr="00006B74">
        <w:rPr>
          <w:rFonts w:ascii="Arial" w:hAnsi="Arial" w:cs="Arial"/>
          <w:color w:val="993366"/>
          <w:sz w:val="20"/>
        </w:rPr>
        <w:t>(</w:t>
      </w:r>
      <w:r w:rsidRPr="00D806CA">
        <w:rPr>
          <w:rFonts w:ascii="Arial" w:hAnsi="Arial" w:cs="Arial"/>
          <w:color w:val="800080"/>
          <w:sz w:val="20"/>
        </w:rPr>
        <w:t>tezamen</w:t>
      </w:r>
      <w:r w:rsidRPr="00006B74">
        <w:rPr>
          <w:rFonts w:ascii="Arial" w:hAnsi="Arial" w:cs="Arial"/>
          <w:color w:val="993366"/>
          <w:sz w:val="20"/>
        </w:rPr>
        <w:t>)</w:t>
      </w:r>
      <w:r w:rsidRPr="0056395F">
        <w:rPr>
          <w:rFonts w:ascii="Arial" w:hAnsi="Arial" w:cs="Arial"/>
          <w:color w:val="FF0000"/>
          <w:sz w:val="20"/>
        </w:rPr>
        <w:t xml:space="preserve"> te noemen </w:t>
      </w:r>
      <w:r w:rsidR="00F31DA8">
        <w:rPr>
          <w:rFonts w:ascii="Arial" w:hAnsi="Arial" w:cs="Arial"/>
          <w:color w:val="FF0000"/>
          <w:sz w:val="20"/>
        </w:rPr>
        <w:t>‘</w:t>
      </w:r>
      <w:r w:rsidRPr="0056395F">
        <w:rPr>
          <w:rFonts w:ascii="Arial" w:hAnsi="Arial" w:cs="Arial"/>
          <w:color w:val="FF0000"/>
          <w:sz w:val="20"/>
        </w:rPr>
        <w:t>geldnemer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;</w:t>
      </w:r>
    </w:p>
    <w:p w14:paraId="0D3CC808" w14:textId="77777777" w:rsidR="000518FE" w:rsidRDefault="00E4238B" w:rsidP="00BF391C">
      <w:pPr>
        <w:tabs>
          <w:tab w:val="left" w:pos="-1440"/>
          <w:tab w:val="left" w:pos="-720"/>
        </w:tabs>
        <w:suppressAutoHyphens/>
        <w:ind w:left="284" w:hanging="284"/>
        <w:rPr>
          <w:rFonts w:ascii="Arial" w:hAnsi="Arial" w:cs="Arial"/>
          <w:bCs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2.</w:t>
      </w:r>
      <w:r w:rsidR="00006B74" w:rsidRPr="00006B74">
        <w:rPr>
          <w:rFonts w:ascii="Arial" w:hAnsi="Arial" w:cs="Arial"/>
          <w:sz w:val="20"/>
        </w:rPr>
        <w:t xml:space="preserve"> </w:t>
      </w:r>
      <w:r w:rsidR="00006B74">
        <w:rPr>
          <w:rFonts w:ascii="Arial" w:hAnsi="Arial" w:cs="Arial"/>
          <w:sz w:val="20"/>
        </w:rPr>
        <w:t xml:space="preserve"> </w:t>
      </w:r>
      <w:r w:rsidR="00006B74" w:rsidRPr="00006B74">
        <w:rPr>
          <w:rFonts w:ascii="Arial" w:hAnsi="Arial" w:cs="Arial"/>
          <w:bCs/>
          <w:color w:val="FF0000"/>
          <w:sz w:val="20"/>
          <w:highlight w:val="yellow"/>
        </w:rPr>
        <w:t>TEKSTBLOK GEVOLMACHTIGDE</w:t>
      </w:r>
      <w:r w:rsidR="000518FE">
        <w:rPr>
          <w:rFonts w:ascii="Arial" w:hAnsi="Arial" w:cs="Arial"/>
          <w:bCs/>
          <w:color w:val="FF0000"/>
          <w:sz w:val="20"/>
        </w:rPr>
        <w:t>:</w:t>
      </w:r>
      <w:r w:rsidR="00DA7489">
        <w:rPr>
          <w:rFonts w:ascii="Arial" w:hAnsi="Arial" w:cs="Arial"/>
          <w:bCs/>
          <w:color w:val="FF0000"/>
          <w:sz w:val="20"/>
        </w:rPr>
        <w:t xml:space="preserve"> </w:t>
      </w:r>
    </w:p>
    <w:p w14:paraId="6FD2A04A" w14:textId="77777777" w:rsidR="000044A4" w:rsidRDefault="009053C3" w:rsidP="000044A4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800080"/>
          <w:sz w:val="20"/>
        </w:rPr>
      </w:pPr>
      <w:r w:rsidRPr="001B4F7F">
        <w:rPr>
          <w:rFonts w:ascii="Arial" w:hAnsi="Arial" w:cs="Arial"/>
          <w:color w:val="FF0000"/>
          <w:sz w:val="20"/>
          <w:highlight w:val="yellow"/>
        </w:rPr>
        <w:t>TEKSTBLOK RECHTSPERSOON</w:t>
      </w:r>
      <w:r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color w:val="800080"/>
          <w:sz w:val="20"/>
        </w:rPr>
        <w:t>(correspondentieadres</w:t>
      </w:r>
      <w:r w:rsidR="000044A4">
        <w:rPr>
          <w:rFonts w:ascii="Arial" w:hAnsi="Arial" w:cs="Arial"/>
          <w:color w:val="800080"/>
          <w:sz w:val="20"/>
        </w:rPr>
        <w:t xml:space="preserve"> </w:t>
      </w:r>
      <w:r w:rsidR="000044A4" w:rsidRPr="00F74962">
        <w:rPr>
          <w:rFonts w:ascii="Arial" w:hAnsi="Arial" w:cs="Arial"/>
          <w:color w:val="800080"/>
          <w:sz w:val="20"/>
        </w:rPr>
        <w:t>voor alle</w:t>
      </w:r>
    </w:p>
    <w:p w14:paraId="7E5C185C" w14:textId="77777777" w:rsidR="000044A4" w:rsidRDefault="000044A4" w:rsidP="000044A4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3366FF"/>
          <w:sz w:val="20"/>
        </w:rPr>
      </w:pPr>
      <w:r w:rsidRPr="00F74962">
        <w:rPr>
          <w:rFonts w:ascii="Arial" w:hAnsi="Arial" w:cs="Arial"/>
          <w:color w:val="800080"/>
          <w:sz w:val="20"/>
        </w:rPr>
        <w:t>aangelegenheden betreffende de</w:t>
      </w:r>
      <w:r>
        <w:rPr>
          <w:rFonts w:ascii="Arial" w:hAnsi="Arial" w:cs="Arial"/>
          <w:color w:val="800080"/>
          <w:sz w:val="20"/>
        </w:rPr>
        <w:t xml:space="preserve"> </w:t>
      </w:r>
      <w:r w:rsidRPr="00F74962">
        <w:rPr>
          <w:rFonts w:ascii="Arial" w:hAnsi="Arial" w:cs="Arial"/>
          <w:color w:val="800080"/>
          <w:sz w:val="20"/>
        </w:rPr>
        <w:t>hierna te vermelden rechtshandelingen</w:t>
      </w:r>
      <w:r w:rsidR="009053C3" w:rsidRPr="001B4F7F">
        <w:rPr>
          <w:rFonts w:ascii="Arial" w:hAnsi="Arial" w:cs="Arial"/>
          <w:color w:val="800080"/>
          <w:sz w:val="20"/>
        </w:rPr>
        <w:t xml:space="preserve">: </w:t>
      </w:r>
      <w:r w:rsidR="009053C3" w:rsidRPr="001B4F7F">
        <w:rPr>
          <w:rFonts w:ascii="Arial" w:hAnsi="Arial" w:cs="Arial"/>
          <w:sz w:val="20"/>
        </w:rPr>
        <w:fldChar w:fldCharType="begin"/>
      </w:r>
      <w:r w:rsidR="009053C3" w:rsidRPr="001B4F7F">
        <w:rPr>
          <w:rFonts w:ascii="Arial" w:hAnsi="Arial" w:cs="Arial"/>
          <w:sz w:val="20"/>
        </w:rPr>
        <w:instrText>MacroButton Nomacro §</w:instrText>
      </w:r>
      <w:r w:rsidR="009053C3" w:rsidRPr="001B4F7F">
        <w:rPr>
          <w:rFonts w:ascii="Arial" w:hAnsi="Arial" w:cs="Arial"/>
          <w:sz w:val="20"/>
        </w:rPr>
        <w:fldChar w:fldCharType="end"/>
      </w:r>
      <w:r w:rsidR="009053C3" w:rsidRPr="001B4F7F">
        <w:rPr>
          <w:rFonts w:ascii="Arial" w:hAnsi="Arial" w:cs="Arial"/>
          <w:color w:val="3366FF"/>
          <w:sz w:val="20"/>
        </w:rPr>
        <w:t>label</w:t>
      </w:r>
      <w:r w:rsidR="009053C3" w:rsidRPr="001B4F7F">
        <w:rPr>
          <w:rFonts w:ascii="Arial" w:hAnsi="Arial" w:cs="Arial"/>
          <w:sz w:val="20"/>
        </w:rPr>
        <w:fldChar w:fldCharType="begin"/>
      </w:r>
      <w:r w:rsidR="009053C3" w:rsidRPr="001B4F7F">
        <w:rPr>
          <w:rFonts w:ascii="Arial" w:hAnsi="Arial" w:cs="Arial"/>
          <w:sz w:val="20"/>
        </w:rPr>
        <w:instrText>MacroButton Nomacro §</w:instrText>
      </w:r>
      <w:r w:rsidR="009053C3" w:rsidRPr="001B4F7F">
        <w:rPr>
          <w:rFonts w:ascii="Arial" w:hAnsi="Arial" w:cs="Arial"/>
          <w:sz w:val="20"/>
        </w:rPr>
        <w:fldChar w:fldCharType="end"/>
      </w:r>
      <w:r w:rsidR="009053C3" w:rsidRPr="001B4F7F">
        <w:rPr>
          <w:rFonts w:ascii="Arial" w:hAnsi="Arial" w:cs="Arial"/>
          <w:color w:val="3366FF"/>
          <w:sz w:val="20"/>
        </w:rPr>
        <w:t xml:space="preserve">, </w:t>
      </w:r>
    </w:p>
    <w:p w14:paraId="2E1F8DC4" w14:textId="77777777" w:rsidR="000044A4" w:rsidRDefault="009053C3" w:rsidP="00BF391C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800080"/>
          <w:sz w:val="20"/>
        </w:rPr>
      </w:pP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afdeling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 xml:space="preserve">,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postcode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,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straatnaam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huisnummer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letter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toevoeging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 xml:space="preserve"> </w:t>
      </w:r>
      <w:r w:rsidRPr="001B4F7F">
        <w:rPr>
          <w:rFonts w:ascii="Arial" w:hAnsi="Arial" w:cs="Arial"/>
          <w:color w:val="800080"/>
          <w:sz w:val="20"/>
        </w:rPr>
        <w:t>/</w:t>
      </w:r>
    </w:p>
    <w:p w14:paraId="0B8E53ED" w14:textId="77777777" w:rsidR="009053C3" w:rsidRDefault="009053C3" w:rsidP="00BF391C">
      <w:pPr>
        <w:tabs>
          <w:tab w:val="left" w:pos="-1440"/>
          <w:tab w:val="left" w:pos="-720"/>
        </w:tabs>
        <w:suppressAutoHyphens/>
        <w:ind w:left="709" w:hanging="425"/>
        <w:rPr>
          <w:rFonts w:ascii="Arial" w:hAnsi="Arial" w:cs="Arial"/>
          <w:color w:val="FF0000"/>
          <w:sz w:val="20"/>
        </w:rPr>
      </w:pPr>
      <w:r w:rsidRPr="00AA5A06">
        <w:rPr>
          <w:rFonts w:ascii="Arial" w:hAnsi="Arial" w:cs="Arial"/>
          <w:color w:val="800080"/>
          <w:sz w:val="20"/>
        </w:rPr>
        <w:t>postbus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postbusnummer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postcode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/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regio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plaats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3366FF"/>
          <w:sz w:val="20"/>
        </w:rPr>
        <w:t>,</w:t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straat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 xml:space="preserve"> 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sz w:val="20"/>
        </w:rPr>
        <w:t>land</w:t>
      </w:r>
      <w:r w:rsidRPr="001B4F7F">
        <w:rPr>
          <w:rFonts w:ascii="Arial" w:hAnsi="Arial" w:cs="Arial"/>
          <w:sz w:val="20"/>
        </w:rPr>
        <w:fldChar w:fldCharType="begin"/>
      </w:r>
      <w:r w:rsidRPr="001B4F7F">
        <w:rPr>
          <w:rFonts w:ascii="Arial" w:hAnsi="Arial" w:cs="Arial"/>
          <w:sz w:val="20"/>
        </w:rPr>
        <w:instrText>MacroButton Nomacro §</w:instrText>
      </w:r>
      <w:r w:rsidRPr="001B4F7F">
        <w:rPr>
          <w:rFonts w:ascii="Arial" w:hAnsi="Arial" w:cs="Arial"/>
          <w:sz w:val="20"/>
        </w:rPr>
        <w:fldChar w:fldCharType="end"/>
      </w:r>
      <w:r w:rsidRPr="001B4F7F">
        <w:rPr>
          <w:rFonts w:ascii="Arial" w:hAnsi="Arial" w:cs="Arial"/>
          <w:color w:val="800080"/>
          <w:sz w:val="20"/>
        </w:rPr>
        <w:t>)</w:t>
      </w:r>
      <w:r w:rsidR="00917C6D">
        <w:rPr>
          <w:rFonts w:ascii="Arial" w:hAnsi="Arial" w:cs="Arial"/>
          <w:color w:val="FF0000"/>
          <w:sz w:val="20"/>
        </w:rPr>
        <w:t>;</w:t>
      </w:r>
    </w:p>
    <w:p w14:paraId="6E3655A8" w14:textId="5D24C931" w:rsidR="00E4238B" w:rsidRPr="0056395F" w:rsidRDefault="00E4238B" w:rsidP="00AA57FA">
      <w:pPr>
        <w:tabs>
          <w:tab w:val="left" w:pos="-1440"/>
          <w:tab w:val="left" w:pos="-720"/>
        </w:tabs>
        <w:suppressAutoHyphens/>
        <w:ind w:left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hierna zowel</w:t>
      </w:r>
      <w:r w:rsidR="00EB0BA4">
        <w:rPr>
          <w:rFonts w:ascii="Arial" w:hAnsi="Arial" w:cs="Arial"/>
          <w:color w:val="FF0000"/>
          <w:sz w:val="20"/>
        </w:rPr>
        <w:t xml:space="preserve"> </w:t>
      </w:r>
      <w:r w:rsidR="00B23A63" w:rsidRPr="008B6809">
        <w:rPr>
          <w:rFonts w:ascii="Arial" w:hAnsi="Arial" w:cs="Arial"/>
          <w:color w:val="000000" w:themeColor="text1"/>
          <w:sz w:val="20"/>
        </w:rPr>
        <w:t>§naam§</w:t>
      </w:r>
      <w:r w:rsidR="00EB0BA4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als haar rechtsopvolgers onder algemene of bijzondere</w:t>
      </w:r>
      <w:r w:rsidR="00C37E9B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 xml:space="preserve">titel te noemen 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de hypotheekbank</w:t>
      </w:r>
      <w:r w:rsidR="00F31DA8">
        <w:rPr>
          <w:rFonts w:ascii="Arial" w:hAnsi="Arial" w:cs="Arial"/>
          <w:color w:val="FF0000"/>
          <w:sz w:val="20"/>
        </w:rPr>
        <w:t>’</w:t>
      </w:r>
      <w:r w:rsidRPr="0056395F">
        <w:rPr>
          <w:rFonts w:ascii="Arial" w:hAnsi="Arial" w:cs="Arial"/>
          <w:color w:val="FF0000"/>
          <w:sz w:val="20"/>
        </w:rPr>
        <w:t>.</w:t>
      </w:r>
    </w:p>
    <w:p w14:paraId="3580EE77" w14:textId="3161780B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De comparanten verklaarden, dat door de hypotheekbank aan de geldnemer overeenkomstig een</w:t>
      </w:r>
      <w:r w:rsidR="00717CA8" w:rsidRPr="00717CA8">
        <w:rPr>
          <w:rFonts w:ascii="Arial" w:hAnsi="Arial" w:cs="Arial"/>
          <w:color w:val="FF0000"/>
          <w:sz w:val="20"/>
        </w:rPr>
        <w:t xml:space="preserve"> </w:t>
      </w:r>
      <w:r w:rsidR="00717CA8">
        <w:rPr>
          <w:rFonts w:ascii="Arial" w:hAnsi="Arial" w:cs="Arial"/>
          <w:color w:val="FF0000"/>
          <w:sz w:val="20"/>
        </w:rPr>
        <w:t>tussen hen geslo</w:t>
      </w:r>
      <w:r w:rsidR="00E449AA">
        <w:rPr>
          <w:rFonts w:ascii="Arial" w:hAnsi="Arial" w:cs="Arial"/>
          <w:color w:val="FF0000"/>
          <w:sz w:val="20"/>
        </w:rPr>
        <w:t>ten overeenkomst van geldlening -</w:t>
      </w:r>
      <w:r w:rsidR="00717CA8">
        <w:rPr>
          <w:rFonts w:ascii="Arial" w:hAnsi="Arial" w:cs="Arial"/>
          <w:color w:val="FF0000"/>
          <w:sz w:val="20"/>
        </w:rPr>
        <w:t xml:space="preserve"> welke overeenkomst is omschreven in de door geldnemer</w:t>
      </w:r>
      <w:r w:rsidR="00717CA8" w:rsidRPr="0056395F">
        <w:rPr>
          <w:rFonts w:ascii="Arial" w:hAnsi="Arial" w:cs="Arial"/>
          <w:color w:val="FF0000"/>
          <w:sz w:val="20"/>
        </w:rPr>
        <w:t xml:space="preserve"> geaccepteerde offerte van</w:t>
      </w:r>
      <w:r w:rsidR="00717CA8">
        <w:rPr>
          <w:rFonts w:ascii="Arial" w:hAnsi="Arial" w:cs="Arial"/>
          <w:color w:val="FF0000"/>
          <w:sz w:val="20"/>
        </w:rPr>
        <w:t xml:space="preserve"> de hypotheekbank onder nummer </w:t>
      </w:r>
      <w:r w:rsidR="00717CA8" w:rsidRPr="00407770">
        <w:rPr>
          <w:rFonts w:ascii="Arial" w:hAnsi="Arial" w:cs="Arial"/>
          <w:sz w:val="20"/>
        </w:rPr>
        <w:fldChar w:fldCharType="begin"/>
      </w:r>
      <w:r w:rsidR="00717CA8" w:rsidRPr="00407770">
        <w:rPr>
          <w:rFonts w:ascii="Arial" w:hAnsi="Arial" w:cs="Arial"/>
          <w:sz w:val="20"/>
        </w:rPr>
        <w:instrText>MacroButton Nomacro §</w:instrText>
      </w:r>
      <w:r w:rsidR="00717CA8" w:rsidRPr="00407770">
        <w:rPr>
          <w:rFonts w:ascii="Arial" w:hAnsi="Arial" w:cs="Arial"/>
          <w:sz w:val="20"/>
        </w:rPr>
        <w:fldChar w:fldCharType="end"/>
      </w:r>
      <w:r w:rsidR="00717CA8">
        <w:rPr>
          <w:rFonts w:ascii="Arial" w:hAnsi="Arial" w:cs="Arial"/>
          <w:sz w:val="20"/>
        </w:rPr>
        <w:t>offertenummer</w:t>
      </w:r>
      <w:r w:rsidR="00717CA8" w:rsidRPr="00407770">
        <w:rPr>
          <w:rFonts w:ascii="Arial" w:hAnsi="Arial" w:cs="Arial"/>
          <w:sz w:val="20"/>
        </w:rPr>
        <w:fldChar w:fldCharType="begin"/>
      </w:r>
      <w:r w:rsidR="00717CA8" w:rsidRPr="00407770">
        <w:rPr>
          <w:rFonts w:ascii="Arial" w:hAnsi="Arial" w:cs="Arial"/>
          <w:sz w:val="20"/>
        </w:rPr>
        <w:instrText>MacroButton Nomacro §</w:instrText>
      </w:r>
      <w:r w:rsidR="00717CA8" w:rsidRPr="00407770">
        <w:rPr>
          <w:rFonts w:ascii="Arial" w:hAnsi="Arial" w:cs="Arial"/>
          <w:sz w:val="20"/>
        </w:rPr>
        <w:fldChar w:fldCharType="end"/>
      </w:r>
      <w:r w:rsidR="00E449AA">
        <w:rPr>
          <w:rFonts w:ascii="Arial" w:hAnsi="Arial" w:cs="Arial"/>
          <w:color w:val="FF0000"/>
          <w:sz w:val="20"/>
        </w:rPr>
        <w:t xml:space="preserve"> -</w:t>
      </w:r>
      <w:r w:rsidRPr="0056395F">
        <w:rPr>
          <w:rFonts w:ascii="Arial" w:hAnsi="Arial" w:cs="Arial"/>
          <w:color w:val="FF0000"/>
          <w:sz w:val="20"/>
        </w:rPr>
        <w:t xml:space="preserve"> met ingang van heden een lening is verstrekt van </w:t>
      </w:r>
      <w:r w:rsidR="006E0EAC" w:rsidRPr="00E957A4">
        <w:rPr>
          <w:rFonts w:ascii="Arial" w:hAnsi="Arial" w:cs="Arial"/>
          <w:sz w:val="20"/>
        </w:rPr>
        <w:fldChar w:fldCharType="begin"/>
      </w:r>
      <w:r w:rsidR="006E0EAC" w:rsidRPr="00E957A4">
        <w:rPr>
          <w:rFonts w:ascii="Arial" w:hAnsi="Arial" w:cs="Arial"/>
          <w:sz w:val="20"/>
        </w:rPr>
        <w:instrText>MacroButton Nomacro §</w:instrText>
      </w:r>
      <w:r w:rsidR="006E0EAC" w:rsidRPr="00E957A4">
        <w:rPr>
          <w:rFonts w:ascii="Arial" w:hAnsi="Arial" w:cs="Arial"/>
          <w:sz w:val="20"/>
        </w:rPr>
        <w:fldChar w:fldCharType="end"/>
      </w:r>
      <w:proofErr w:type="spellStart"/>
      <w:r w:rsidR="00E957A4">
        <w:rPr>
          <w:rFonts w:ascii="Arial" w:hAnsi="Arial" w:cs="Arial"/>
          <w:sz w:val="20"/>
        </w:rPr>
        <w:t>leningbedrag</w:t>
      </w:r>
      <w:proofErr w:type="spellEnd"/>
      <w:r w:rsidR="00E957A4">
        <w:rPr>
          <w:rFonts w:ascii="Arial" w:hAnsi="Arial" w:cs="Arial"/>
          <w:sz w:val="20"/>
        </w:rPr>
        <w:t xml:space="preserve"> voluit in letters (</w:t>
      </w:r>
      <w:proofErr w:type="spellStart"/>
      <w:r w:rsidR="00E957A4">
        <w:rPr>
          <w:rFonts w:ascii="Arial" w:hAnsi="Arial" w:cs="Arial"/>
          <w:sz w:val="20"/>
        </w:rPr>
        <w:t>leningbedrag</w:t>
      </w:r>
      <w:proofErr w:type="spellEnd"/>
      <w:r w:rsidR="00E957A4">
        <w:rPr>
          <w:rFonts w:ascii="Arial" w:hAnsi="Arial" w:cs="Arial"/>
          <w:sz w:val="20"/>
        </w:rPr>
        <w:t xml:space="preserve"> in cijfers)</w:t>
      </w:r>
      <w:r w:rsidR="00E957A4" w:rsidRPr="00E957A4">
        <w:rPr>
          <w:rFonts w:ascii="Arial" w:hAnsi="Arial" w:cs="Arial"/>
          <w:sz w:val="20"/>
        </w:rPr>
        <w:fldChar w:fldCharType="begin"/>
      </w:r>
      <w:r w:rsidR="00E957A4" w:rsidRPr="00E957A4">
        <w:rPr>
          <w:rFonts w:ascii="Arial" w:hAnsi="Arial" w:cs="Arial"/>
          <w:sz w:val="20"/>
        </w:rPr>
        <w:instrText>MacroButton Nomacro §</w:instrText>
      </w:r>
      <w:r w:rsidR="00E957A4" w:rsidRPr="00E957A4">
        <w:rPr>
          <w:rFonts w:ascii="Arial" w:hAnsi="Arial" w:cs="Arial"/>
          <w:sz w:val="20"/>
        </w:rPr>
        <w:fldChar w:fldCharType="end"/>
      </w:r>
      <w:r w:rsidRPr="00D806CA">
        <w:rPr>
          <w:rFonts w:ascii="Arial" w:hAnsi="Arial" w:cs="Arial"/>
          <w:color w:val="800080"/>
          <w:sz w:val="20"/>
        </w:rPr>
        <w:t>,</w:t>
      </w:r>
      <w:r w:rsidR="00FF7B33" w:rsidRPr="00D806CA">
        <w:rPr>
          <w:rFonts w:ascii="Arial" w:hAnsi="Arial" w:cs="Arial"/>
          <w:color w:val="800080"/>
          <w:sz w:val="20"/>
        </w:rPr>
        <w:t xml:space="preserve"> en een overbruggingslening van </w:t>
      </w:r>
      <w:r w:rsidR="00FF7B33" w:rsidRPr="00917C6D">
        <w:rPr>
          <w:rFonts w:ascii="Arial" w:hAnsi="Arial" w:cs="Arial"/>
          <w:sz w:val="20"/>
        </w:rPr>
        <w:fldChar w:fldCharType="begin"/>
      </w:r>
      <w:r w:rsidR="00FF7B33" w:rsidRPr="00D40FF8">
        <w:rPr>
          <w:rFonts w:ascii="Arial" w:hAnsi="Arial" w:cs="Arial"/>
          <w:sz w:val="20"/>
        </w:rPr>
        <w:instrText>MacroButton Nomacro §</w:instrText>
      </w:r>
      <w:r w:rsidR="00FF7B33" w:rsidRPr="00917C6D">
        <w:rPr>
          <w:rFonts w:ascii="Arial" w:hAnsi="Arial" w:cs="Arial"/>
          <w:sz w:val="20"/>
        </w:rPr>
        <w:fldChar w:fldCharType="end"/>
      </w:r>
      <w:r w:rsidR="00083848" w:rsidRPr="00917C6D">
        <w:rPr>
          <w:rFonts w:ascii="Arial" w:hAnsi="Arial" w:cs="Arial"/>
          <w:sz w:val="20"/>
        </w:rPr>
        <w:t xml:space="preserve"> </w:t>
      </w:r>
      <w:proofErr w:type="spellStart"/>
      <w:r w:rsidR="00083848" w:rsidRPr="00917C6D">
        <w:rPr>
          <w:rFonts w:ascii="Arial" w:hAnsi="Arial" w:cs="Arial"/>
          <w:sz w:val="20"/>
        </w:rPr>
        <w:t>leningbedrag</w:t>
      </w:r>
      <w:proofErr w:type="spellEnd"/>
      <w:r w:rsidR="00083848" w:rsidRPr="00917C6D">
        <w:rPr>
          <w:rFonts w:ascii="Arial" w:hAnsi="Arial" w:cs="Arial"/>
          <w:sz w:val="20"/>
        </w:rPr>
        <w:t xml:space="preserve"> voluit in letters (</w:t>
      </w:r>
      <w:proofErr w:type="spellStart"/>
      <w:r w:rsidR="00083848" w:rsidRPr="00917C6D">
        <w:rPr>
          <w:rFonts w:ascii="Arial" w:hAnsi="Arial" w:cs="Arial"/>
          <w:sz w:val="20"/>
        </w:rPr>
        <w:t>leningbedrag</w:t>
      </w:r>
      <w:proofErr w:type="spellEnd"/>
      <w:r w:rsidR="00083848" w:rsidRPr="00917C6D">
        <w:rPr>
          <w:rFonts w:ascii="Arial" w:hAnsi="Arial" w:cs="Arial"/>
          <w:sz w:val="20"/>
        </w:rPr>
        <w:t xml:space="preserve"> in cijfers)</w:t>
      </w:r>
      <w:r w:rsidR="00083848" w:rsidRPr="00917C6D">
        <w:rPr>
          <w:rFonts w:ascii="Arial" w:hAnsi="Arial" w:cs="Arial"/>
          <w:sz w:val="20"/>
        </w:rPr>
        <w:fldChar w:fldCharType="begin"/>
      </w:r>
      <w:r w:rsidR="00083848" w:rsidRPr="00917C6D">
        <w:rPr>
          <w:rFonts w:ascii="Arial" w:hAnsi="Arial" w:cs="Arial"/>
          <w:sz w:val="20"/>
        </w:rPr>
        <w:instrText>MacroButton Nomacro §</w:instrText>
      </w:r>
      <w:r w:rsidR="00083848" w:rsidRPr="00917C6D">
        <w:rPr>
          <w:rFonts w:ascii="Arial" w:hAnsi="Arial" w:cs="Arial"/>
          <w:sz w:val="20"/>
        </w:rPr>
        <w:fldChar w:fldCharType="end"/>
      </w:r>
      <w:r w:rsidR="00FF7B33" w:rsidRPr="00083848">
        <w:rPr>
          <w:rFonts w:ascii="Arial" w:hAnsi="Arial" w:cs="Arial"/>
          <w:color w:val="993366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(waarvoor de geldnemer aan de hypotheekbank kwijting verleent en welk bedrag hij aan de hypotheekbank wettig -</w:t>
      </w:r>
      <w:r w:rsidR="00C37E9B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en als er meerdere geldnemers zijn: hoofdelijk - schuldig is) waarbij hij zich heeft verplicht tot het vestigen ten behoeve van de hypotheekbank van recht van hypotheek en pand op de in deze akte omschreven registergoederen/zaken, met inachtneming van de hierna vermelde voorwaarden.</w:t>
      </w:r>
    </w:p>
    <w:p w14:paraId="2E491C61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Tot zekerheid voor de betaling van elke huidige of toekomstige schuld van de geldnemer aan de hypotheekbank op grond van deze lening en/of van in de toekomst door hem met de hypotheekbank overeen te komen leningen, of op grond van andere rechtsverhoudingen tussen beiden:</w:t>
      </w:r>
    </w:p>
    <w:p w14:paraId="45D28436" w14:textId="77777777" w:rsidR="00E4238B" w:rsidRPr="0056395F" w:rsidRDefault="00E4238B" w:rsidP="00AA57FA">
      <w:pPr>
        <w:tabs>
          <w:tab w:val="left" w:pos="-1440"/>
          <w:tab w:val="left" w:pos="-720"/>
          <w:tab w:val="left" w:pos="284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a.</w:t>
      </w:r>
      <w:r w:rsidRPr="0056395F">
        <w:rPr>
          <w:rFonts w:ascii="Arial" w:hAnsi="Arial" w:cs="Arial"/>
          <w:color w:val="FF0000"/>
          <w:sz w:val="20"/>
        </w:rPr>
        <w:tab/>
        <w:t>voor de hoofdsom</w:t>
      </w:r>
      <w:r w:rsidR="00083848" w:rsidRPr="00083848">
        <w:rPr>
          <w:rFonts w:ascii="Arial" w:hAnsi="Arial" w:cs="Arial"/>
          <w:sz w:val="20"/>
        </w:rPr>
        <w:t xml:space="preserve"> 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sz w:val="20"/>
        </w:rPr>
        <w:t>hypotheekbedrag voluit in letters (hypotheekbedrag</w:t>
      </w:r>
      <w:r w:rsidR="00083848">
        <w:rPr>
          <w:rFonts w:ascii="Arial" w:hAnsi="Arial" w:cs="Arial"/>
          <w:sz w:val="20"/>
        </w:rPr>
        <w:t xml:space="preserve"> in cijfers)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Pr="0056395F">
        <w:rPr>
          <w:rFonts w:ascii="Arial" w:hAnsi="Arial" w:cs="Arial"/>
          <w:color w:val="FF0000"/>
          <w:sz w:val="20"/>
        </w:rPr>
        <w:t>;</w:t>
      </w:r>
    </w:p>
    <w:p w14:paraId="3826F6B1" w14:textId="77777777" w:rsidR="00E4238B" w:rsidRPr="0056395F" w:rsidRDefault="00E4238B" w:rsidP="00AA57FA">
      <w:pPr>
        <w:tabs>
          <w:tab w:val="left" w:pos="-1440"/>
          <w:tab w:val="left" w:pos="-720"/>
          <w:tab w:val="left" w:pos="284"/>
        </w:tabs>
        <w:suppressAutoHyphens/>
        <w:ind w:left="284" w:hanging="284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b.</w:t>
      </w:r>
      <w:r w:rsidR="00C37E9B">
        <w:rPr>
          <w:rFonts w:ascii="Arial" w:hAnsi="Arial" w:cs="Arial"/>
          <w:color w:val="FF0000"/>
          <w:sz w:val="20"/>
        </w:rPr>
        <w:tab/>
      </w:r>
      <w:r w:rsidRPr="0056395F">
        <w:rPr>
          <w:rFonts w:ascii="Arial" w:hAnsi="Arial" w:cs="Arial"/>
          <w:color w:val="FF0000"/>
          <w:sz w:val="20"/>
        </w:rPr>
        <w:t xml:space="preserve">voor daarover verschuldigde renten voor een periode van drie jaren en voor eventuele boeten en door de hypotheekbank te maken kosten, tezamen tot een bedrag van </w:t>
      </w:r>
      <w:r w:rsidR="006E0EAC" w:rsidRPr="0056395F">
        <w:rPr>
          <w:rFonts w:ascii="Arial" w:hAnsi="Arial" w:cs="Arial"/>
          <w:color w:val="FF0000"/>
          <w:sz w:val="20"/>
        </w:rPr>
        <w:t>vijfenveertig procent (</w:t>
      </w:r>
      <w:r w:rsidRPr="0056395F">
        <w:rPr>
          <w:rFonts w:ascii="Arial" w:hAnsi="Arial" w:cs="Arial"/>
          <w:color w:val="FF0000"/>
          <w:sz w:val="20"/>
        </w:rPr>
        <w:t>45%</w:t>
      </w:r>
      <w:r w:rsidR="006E0EAC" w:rsidRPr="0056395F">
        <w:rPr>
          <w:rFonts w:ascii="Arial" w:hAnsi="Arial" w:cs="Arial"/>
          <w:color w:val="FF0000"/>
          <w:sz w:val="20"/>
        </w:rPr>
        <w:t>)</w:t>
      </w:r>
      <w:r w:rsidRPr="0056395F">
        <w:rPr>
          <w:rFonts w:ascii="Arial" w:hAnsi="Arial" w:cs="Arial"/>
          <w:color w:val="FF0000"/>
          <w:sz w:val="20"/>
        </w:rPr>
        <w:t xml:space="preserve"> van de hoofdsom, zijnde</w:t>
      </w:r>
      <w:r w:rsidR="00083848">
        <w:rPr>
          <w:rFonts w:ascii="Arial" w:hAnsi="Arial" w:cs="Arial"/>
          <w:color w:val="FF0000"/>
          <w:sz w:val="20"/>
        </w:rPr>
        <w:t xml:space="preserve"> 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083848">
        <w:rPr>
          <w:rFonts w:ascii="Arial" w:hAnsi="Arial" w:cs="Arial"/>
          <w:sz w:val="20"/>
        </w:rPr>
        <w:t xml:space="preserve">45% van </w:t>
      </w:r>
      <w:r w:rsidR="00485AEF">
        <w:rPr>
          <w:rFonts w:ascii="Arial" w:hAnsi="Arial" w:cs="Arial"/>
          <w:sz w:val="20"/>
        </w:rPr>
        <w:t>hypotheekbedrag voluit in letters (45% van hypotheekbedrag</w:t>
      </w:r>
      <w:r w:rsidR="00083848">
        <w:rPr>
          <w:rFonts w:ascii="Arial" w:hAnsi="Arial" w:cs="Arial"/>
          <w:sz w:val="20"/>
        </w:rPr>
        <w:t xml:space="preserve"> in cijfers)</w:t>
      </w:r>
      <w:r w:rsidR="00083848" w:rsidRPr="00E957A4">
        <w:rPr>
          <w:rFonts w:ascii="Arial" w:hAnsi="Arial" w:cs="Arial"/>
          <w:sz w:val="20"/>
        </w:rPr>
        <w:fldChar w:fldCharType="begin"/>
      </w:r>
      <w:r w:rsidR="00083848" w:rsidRPr="00E957A4">
        <w:rPr>
          <w:rFonts w:ascii="Arial" w:hAnsi="Arial" w:cs="Arial"/>
          <w:sz w:val="20"/>
        </w:rPr>
        <w:instrText>MacroButton Nomacro §</w:instrText>
      </w:r>
      <w:r w:rsidR="00083848" w:rsidRPr="00E957A4">
        <w:rPr>
          <w:rFonts w:ascii="Arial" w:hAnsi="Arial" w:cs="Arial"/>
          <w:sz w:val="20"/>
        </w:rPr>
        <w:fldChar w:fldCharType="end"/>
      </w:r>
      <w:r w:rsidR="004E778D" w:rsidRPr="00F651D4">
        <w:rPr>
          <w:rFonts w:ascii="Arial" w:hAnsi="Arial" w:cs="Arial"/>
          <w:color w:val="FF0000"/>
          <w:sz w:val="20"/>
        </w:rPr>
        <w:t>,</w:t>
      </w:r>
    </w:p>
    <w:p w14:paraId="49D2AD6E" w14:textId="77777777" w:rsidR="00E4238B" w:rsidRDefault="00E4238B" w:rsidP="00F651D4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verklaarde de geldnemer tot het totaalbedrag van</w:t>
      </w:r>
      <w:r w:rsidR="006E0EAC" w:rsidRPr="0056395F">
        <w:rPr>
          <w:rFonts w:ascii="Arial" w:hAnsi="Arial" w:cs="Arial"/>
          <w:color w:val="FF0000"/>
          <w:sz w:val="20"/>
        </w:rPr>
        <w:t xml:space="preserve"> </w:t>
      </w:r>
      <w:r w:rsidR="00485AEF" w:rsidRPr="00E957A4">
        <w:rPr>
          <w:rFonts w:ascii="Arial" w:hAnsi="Arial" w:cs="Arial"/>
          <w:sz w:val="20"/>
        </w:rPr>
        <w:fldChar w:fldCharType="begin"/>
      </w:r>
      <w:r w:rsidR="00485AEF" w:rsidRPr="00E957A4">
        <w:rPr>
          <w:rFonts w:ascii="Arial" w:hAnsi="Arial" w:cs="Arial"/>
          <w:sz w:val="20"/>
        </w:rPr>
        <w:instrText>MacroButton Nomacro §</w:instrText>
      </w:r>
      <w:r w:rsidR="00485AEF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sz w:val="20"/>
        </w:rPr>
        <w:t>145% van hypotheekbedrag voluit in letters (145% van hypotheekbedrag in cijfers)</w:t>
      </w:r>
      <w:r w:rsidR="00485AEF" w:rsidRPr="00E957A4">
        <w:rPr>
          <w:rFonts w:ascii="Arial" w:hAnsi="Arial" w:cs="Arial"/>
          <w:sz w:val="20"/>
        </w:rPr>
        <w:fldChar w:fldCharType="begin"/>
      </w:r>
      <w:r w:rsidR="00485AEF" w:rsidRPr="00E957A4">
        <w:rPr>
          <w:rFonts w:ascii="Arial" w:hAnsi="Arial" w:cs="Arial"/>
          <w:sz w:val="20"/>
        </w:rPr>
        <w:instrText>MacroButton Nomacro §</w:instrText>
      </w:r>
      <w:r w:rsidR="00485AEF" w:rsidRPr="00E957A4">
        <w:rPr>
          <w:rFonts w:ascii="Arial" w:hAnsi="Arial" w:cs="Arial"/>
          <w:sz w:val="20"/>
        </w:rPr>
        <w:fldChar w:fldCharType="end"/>
      </w:r>
      <w:r w:rsidR="00485AEF">
        <w:rPr>
          <w:rFonts w:ascii="Arial" w:hAnsi="Arial" w:cs="Arial"/>
          <w:color w:val="FF000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recht van</w:t>
      </w:r>
      <w:r w:rsidR="00485AEF">
        <w:rPr>
          <w:rFonts w:ascii="Arial" w:hAnsi="Arial" w:cs="Arial"/>
          <w:color w:val="FF0000"/>
          <w:sz w:val="20"/>
        </w:rPr>
        <w:t xml:space="preserve"> </w:t>
      </w:r>
      <w:r w:rsidR="00485AEF" w:rsidRPr="00D40FF8">
        <w:rPr>
          <w:rFonts w:ascii="Arial" w:hAnsi="Arial" w:cs="Arial"/>
          <w:sz w:val="20"/>
        </w:rPr>
        <w:fldChar w:fldCharType="begin"/>
      </w:r>
      <w:r w:rsidR="00485AEF" w:rsidRPr="00D40FF8">
        <w:rPr>
          <w:rFonts w:ascii="Arial" w:hAnsi="Arial" w:cs="Arial"/>
          <w:sz w:val="20"/>
        </w:rPr>
        <w:instrText>MacroButton Nomacro §</w:instrText>
      </w:r>
      <w:r w:rsidR="00485AEF" w:rsidRPr="00D40FF8">
        <w:rPr>
          <w:rFonts w:ascii="Arial" w:hAnsi="Arial" w:cs="Arial"/>
          <w:sz w:val="20"/>
        </w:rPr>
        <w:fldChar w:fldCharType="end"/>
      </w:r>
      <w:r w:rsidR="00485AEF" w:rsidRPr="00D40FF8">
        <w:rPr>
          <w:rFonts w:ascii="Arial" w:hAnsi="Arial" w:cs="Arial"/>
          <w:sz w:val="20"/>
        </w:rPr>
        <w:t>telwoord</w:t>
      </w:r>
      <w:r w:rsidR="00485AEF" w:rsidRPr="00D40FF8">
        <w:rPr>
          <w:rFonts w:ascii="Arial" w:hAnsi="Arial" w:cs="Arial"/>
          <w:sz w:val="20"/>
        </w:rPr>
        <w:fldChar w:fldCharType="begin"/>
      </w:r>
      <w:r w:rsidR="00485AEF" w:rsidRPr="00D40FF8">
        <w:rPr>
          <w:rFonts w:ascii="Arial" w:hAnsi="Arial" w:cs="Arial"/>
          <w:sz w:val="20"/>
        </w:rPr>
        <w:instrText>MacroButton Nomacro §</w:instrText>
      </w:r>
      <w:r w:rsidR="00485AEF" w:rsidRPr="00D40FF8">
        <w:rPr>
          <w:rFonts w:ascii="Arial" w:hAnsi="Arial" w:cs="Arial"/>
          <w:sz w:val="20"/>
        </w:rPr>
        <w:fldChar w:fldCharType="end"/>
      </w:r>
      <w:r w:rsidRPr="00485AEF">
        <w:rPr>
          <w:rFonts w:ascii="Arial" w:hAnsi="Arial" w:cs="Arial"/>
          <w:color w:val="800080"/>
          <w:sz w:val="20"/>
        </w:rPr>
        <w:t xml:space="preserve"> </w:t>
      </w:r>
      <w:r w:rsidRPr="0056395F">
        <w:rPr>
          <w:rFonts w:ascii="Arial" w:hAnsi="Arial" w:cs="Arial"/>
          <w:color w:val="FF0000"/>
          <w:sz w:val="20"/>
        </w:rPr>
        <w:t>hypotheek te verlenen aan de hypotheekbank op het hierna te omschrijven onderpand:</w:t>
      </w:r>
    </w:p>
    <w:p w14:paraId="32543997" w14:textId="77777777" w:rsidR="00485AEF" w:rsidRPr="002E7F50" w:rsidRDefault="00485AEF" w:rsidP="00485AEF">
      <w:pPr>
        <w:widowControl/>
        <w:autoSpaceDE w:val="0"/>
        <w:autoSpaceDN w:val="0"/>
        <w:adjustRightInd w:val="0"/>
        <w:rPr>
          <w:rFonts w:ascii="Arial" w:hAnsi="Arial" w:cs="Arial"/>
          <w:color w:val="FF0000"/>
          <w:sz w:val="20"/>
        </w:rPr>
      </w:pPr>
      <w:r w:rsidRPr="002E7F50">
        <w:rPr>
          <w:rFonts w:ascii="Arial" w:hAnsi="Arial" w:cs="Arial"/>
          <w:color w:val="FF0000"/>
          <w:sz w:val="20"/>
          <w:highlight w:val="yellow"/>
        </w:rPr>
        <w:t>TEKSTBLOK RECHT</w:t>
      </w:r>
      <w:r w:rsidRPr="002E7F50">
        <w:rPr>
          <w:rFonts w:ascii="Arial" w:hAnsi="Arial" w:cs="Arial"/>
          <w:color w:val="FF0000"/>
          <w:sz w:val="20"/>
        </w:rPr>
        <w:t xml:space="preserve"> </w:t>
      </w:r>
      <w:r w:rsidRPr="002E7F50">
        <w:rPr>
          <w:rFonts w:ascii="Arial" w:hAnsi="Arial" w:cs="Arial"/>
          <w:color w:val="FF0000"/>
          <w:sz w:val="20"/>
          <w:highlight w:val="yellow"/>
        </w:rPr>
        <w:t>TEKSTBLOK REGISTERGOED</w:t>
      </w:r>
      <w:r w:rsidR="00C37E9B">
        <w:rPr>
          <w:rFonts w:ascii="Arial" w:hAnsi="Arial" w:cs="Arial"/>
          <w:color w:val="FF0000"/>
          <w:sz w:val="20"/>
        </w:rPr>
        <w:t>.</w:t>
      </w:r>
      <w:r w:rsidRPr="002E7F50">
        <w:rPr>
          <w:rFonts w:ascii="Arial" w:hAnsi="Arial" w:cs="Arial"/>
          <w:color w:val="FF0000"/>
          <w:sz w:val="20"/>
        </w:rPr>
        <w:t xml:space="preserve"> </w:t>
      </w:r>
    </w:p>
    <w:p w14:paraId="64322D85" w14:textId="77777777" w:rsidR="00485AEF" w:rsidRDefault="00485AEF" w:rsidP="00485AE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outlineLvl w:val="0"/>
        <w:rPr>
          <w:rFonts w:ascii="Arial" w:hAnsi="Arial" w:cs="Arial"/>
          <w:color w:val="800080"/>
          <w:sz w:val="20"/>
        </w:rPr>
      </w:pPr>
      <w:r w:rsidRPr="002E7F50">
        <w:rPr>
          <w:rFonts w:ascii="Arial" w:hAnsi="Arial" w:cs="Arial"/>
          <w:color w:val="800080"/>
          <w:sz w:val="20"/>
          <w:highlight w:val="yellow"/>
        </w:rPr>
        <w:t>TEKSTBLOK OVERBRUGGINGSHYPOTHEEK</w:t>
      </w:r>
      <w:r>
        <w:rPr>
          <w:rFonts w:ascii="Arial" w:hAnsi="Arial" w:cs="Arial"/>
          <w:color w:val="800080"/>
          <w:sz w:val="20"/>
        </w:rPr>
        <w:t>.</w:t>
      </w:r>
    </w:p>
    <w:p w14:paraId="74093515" w14:textId="77777777" w:rsidR="00163E2F" w:rsidRPr="0056395F" w:rsidRDefault="00163E2F" w:rsidP="00163E2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De comparant onder 2 verklaarde deze rechten van hypotheek en pand namens de hypotheekbank aan te nemen.</w:t>
      </w:r>
    </w:p>
    <w:p w14:paraId="20466ACE" w14:textId="77777777" w:rsidR="00163E2F" w:rsidRPr="00485AEF" w:rsidRDefault="00163E2F" w:rsidP="00163E2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  <w:sz w:val="20"/>
        </w:rPr>
      </w:pPr>
      <w:r w:rsidRPr="00485AEF">
        <w:rPr>
          <w:rFonts w:ascii="Arial" w:hAnsi="Arial" w:cs="Arial"/>
          <w:color w:val="800080"/>
          <w:sz w:val="20"/>
        </w:rPr>
        <w:t>De comparanten verklaarden ook voor daden van executie, woonplaats te kiezen ten kantore van de notaris, bewaarder van deze akte.</w:t>
      </w:r>
    </w:p>
    <w:p w14:paraId="487C2432" w14:textId="77777777" w:rsidR="00E4238B" w:rsidRPr="009823B6" w:rsidRDefault="00163E2F" w:rsidP="009823B6">
      <w:pPr>
        <w:tabs>
          <w:tab w:val="left" w:pos="-1440"/>
          <w:tab w:val="left" w:pos="-720"/>
        </w:tabs>
        <w:suppressAutoHyphens/>
        <w:ind w:left="720" w:hanging="720"/>
        <w:rPr>
          <w:rFonts w:ascii="Arial" w:hAnsi="Arial" w:cs="Arial"/>
          <w:color w:val="FF0000"/>
          <w:sz w:val="20"/>
        </w:rPr>
      </w:pPr>
      <w:r w:rsidRPr="0056395F">
        <w:rPr>
          <w:rFonts w:ascii="Arial" w:hAnsi="Arial" w:cs="Arial"/>
          <w:color w:val="FF0000"/>
          <w:sz w:val="20"/>
        </w:rPr>
        <w:t>EINDE KADASTERDEEL</w:t>
      </w:r>
    </w:p>
    <w:p w14:paraId="5D857751" w14:textId="77777777" w:rsidR="007B5CD6" w:rsidRDefault="007B5CD6" w:rsidP="007B5CD6">
      <w:pPr>
        <w:rPr>
          <w:rFonts w:ascii="Arial" w:hAnsi="Arial" w:cs="Arial"/>
          <w:b/>
          <w:i/>
          <w:color w:val="000000"/>
          <w:sz w:val="20"/>
        </w:rPr>
      </w:pPr>
    </w:p>
    <w:p w14:paraId="643F4081" w14:textId="77777777" w:rsidR="00AE1C71" w:rsidRDefault="00AE1C71" w:rsidP="007B5CD6">
      <w:pPr>
        <w:rPr>
          <w:rFonts w:ascii="Arial" w:hAnsi="Arial" w:cs="Arial"/>
          <w:b/>
          <w:i/>
          <w:color w:val="000000"/>
          <w:sz w:val="20"/>
        </w:rPr>
      </w:pPr>
    </w:p>
    <w:p w14:paraId="699A8C26" w14:textId="77777777" w:rsidR="0024396C" w:rsidRPr="002E7F50" w:rsidRDefault="00F31DA8" w:rsidP="0024396C">
      <w:pPr>
        <w:rPr>
          <w:rFonts w:ascii="Arial" w:hAnsi="Arial" w:cs="Arial"/>
          <w:b/>
          <w:i/>
          <w:color w:val="000000"/>
          <w:sz w:val="20"/>
        </w:rPr>
      </w:pPr>
      <w:r>
        <w:rPr>
          <w:rFonts w:ascii="Arial" w:hAnsi="Arial" w:cs="Arial"/>
          <w:b/>
          <w:i/>
          <w:color w:val="000000"/>
          <w:sz w:val="20"/>
        </w:rPr>
        <w:br w:type="page"/>
      </w:r>
      <w:r w:rsidR="0024396C">
        <w:rPr>
          <w:rFonts w:ascii="Arial" w:hAnsi="Arial" w:cs="Arial"/>
          <w:b/>
          <w:i/>
          <w:color w:val="000000"/>
          <w:sz w:val="20"/>
        </w:rPr>
        <w:lastRenderedPageBreak/>
        <w:t xml:space="preserve">Voorbeeld comparitie </w:t>
      </w:r>
      <w:r w:rsidR="00ED0679">
        <w:rPr>
          <w:rFonts w:ascii="Arial" w:hAnsi="Arial" w:cs="Arial"/>
          <w:b/>
          <w:i/>
          <w:color w:val="000000"/>
          <w:sz w:val="20"/>
        </w:rPr>
        <w:t xml:space="preserve">partij </w:t>
      </w:r>
      <w:r w:rsidR="0024396C">
        <w:rPr>
          <w:rFonts w:ascii="Arial" w:hAnsi="Arial" w:cs="Arial"/>
          <w:b/>
          <w:i/>
          <w:color w:val="000000"/>
          <w:sz w:val="20"/>
        </w:rPr>
        <w:t>‘de hypotheekbank’</w:t>
      </w:r>
    </w:p>
    <w:p w14:paraId="2A34EB3C" w14:textId="1428CFEA" w:rsidR="0024396C" w:rsidRDefault="00C439E4" w:rsidP="007B5CD6">
      <w:pPr>
        <w:rPr>
          <w:rFonts w:ascii="Arial" w:hAnsi="Arial" w:cs="Arial"/>
          <w:color w:val="000000"/>
          <w:sz w:val="20"/>
        </w:rPr>
      </w:pPr>
      <w:r>
        <w:rPr>
          <w:rFonts w:ascii="Arial" w:hAnsi="Arial" w:cs="Arial"/>
          <w:sz w:val="20"/>
        </w:rPr>
        <w:t>de naamloze vennootschap</w:t>
      </w:r>
      <w:ins w:id="8" w:author="Groot, Karina de" w:date="2025-06-13T09:36:00Z" w16du:dateUtc="2025-06-13T07:36:00Z">
        <w:r w:rsidR="00DE530C">
          <w:rPr>
            <w:rFonts w:ascii="Arial" w:hAnsi="Arial" w:cs="Arial"/>
            <w:sz w:val="20"/>
          </w:rPr>
          <w:t xml:space="preserve">. </w:t>
        </w:r>
      </w:ins>
      <w:del w:id="9" w:author="Groot, Karina de" w:date="2025-06-13T09:36:00Z" w16du:dateUtc="2025-06-13T07:36:00Z">
        <w:r w:rsidR="00717CA8" w:rsidDel="00DE530C">
          <w:rPr>
            <w:rFonts w:ascii="Arial" w:hAnsi="Arial" w:cs="Arial"/>
            <w:sz w:val="20"/>
          </w:rPr>
          <w:delText>:</w:delText>
        </w:r>
      </w:del>
      <w:del w:id="10" w:author="Groote Haar, Linda" w:date="2025-05-28T09:45:00Z" w16du:dateUtc="2025-05-28T07:45:00Z">
        <w:r w:rsidDel="00772DEE">
          <w:rPr>
            <w:rFonts w:ascii="Arial" w:hAnsi="Arial" w:cs="Arial"/>
            <w:sz w:val="20"/>
          </w:rPr>
          <w:delText xml:space="preserve"> de Volksbank N.V.</w:delText>
        </w:r>
      </w:del>
      <w:ins w:id="11" w:author="Groote Haar, Linda" w:date="2025-05-28T09:45:00Z" w16du:dateUtc="2025-05-28T07:45:00Z">
        <w:r w:rsidR="00772DEE">
          <w:rPr>
            <w:rFonts w:ascii="Arial" w:hAnsi="Arial" w:cs="Arial"/>
            <w:sz w:val="20"/>
          </w:rPr>
          <w:t>ASN Bank N.V.</w:t>
        </w:r>
      </w:ins>
      <w:r>
        <w:rPr>
          <w:rFonts w:ascii="Arial" w:hAnsi="Arial" w:cs="Arial"/>
          <w:sz w:val="20"/>
        </w:rPr>
        <w:t xml:space="preserve">, handelend onder de naam BLG Wonen, statutair gevestigd te Utrecht, mede kantoorhoudende te 3521 BJ Utrecht, </w:t>
      </w:r>
      <w:proofErr w:type="spellStart"/>
      <w:r>
        <w:rPr>
          <w:rFonts w:ascii="Arial" w:hAnsi="Arial" w:cs="Arial"/>
          <w:sz w:val="20"/>
        </w:rPr>
        <w:t>Croeselaan</w:t>
      </w:r>
      <w:proofErr w:type="spellEnd"/>
      <w:r>
        <w:rPr>
          <w:rFonts w:ascii="Arial" w:hAnsi="Arial" w:cs="Arial"/>
          <w:sz w:val="20"/>
        </w:rPr>
        <w:t xml:space="preserve"> 1, ingeschreven in het handelsregister van de Kamer van Koophandel onder nummer: 16062338 (correspondentieadres voor alle aangelegenheden betreffende de hierna te vermelden rechtshandelingen: postbus 44 6160 AA Geleen), hierna zowel </w:t>
      </w:r>
      <w:r w:rsidR="00717CA8">
        <w:rPr>
          <w:rFonts w:ascii="Arial" w:hAnsi="Arial" w:cs="Arial"/>
          <w:sz w:val="20"/>
        </w:rPr>
        <w:t xml:space="preserve">de </w:t>
      </w:r>
      <w:del w:id="12" w:author="Groote Haar, Linda" w:date="2025-05-28T09:47:00Z" w16du:dateUtc="2025-05-28T07:47:00Z">
        <w:r w:rsidDel="00772DEE">
          <w:rPr>
            <w:rFonts w:ascii="Arial" w:hAnsi="Arial" w:cs="Arial"/>
            <w:sz w:val="20"/>
          </w:rPr>
          <w:delText>Volksbank N.V.</w:delText>
        </w:r>
      </w:del>
      <w:ins w:id="13" w:author="Groote Haar, Linda" w:date="2025-05-28T09:47:00Z" w16du:dateUtc="2025-05-28T07:47:00Z">
        <w:r w:rsidR="00772DEE">
          <w:rPr>
            <w:rFonts w:ascii="Arial" w:hAnsi="Arial" w:cs="Arial"/>
            <w:sz w:val="20"/>
          </w:rPr>
          <w:t>ASN Bank N.V.</w:t>
        </w:r>
      </w:ins>
      <w:r>
        <w:rPr>
          <w:rFonts w:ascii="Arial" w:hAnsi="Arial" w:cs="Arial"/>
          <w:sz w:val="20"/>
        </w:rPr>
        <w:t xml:space="preserve"> als haar rechtsopvolgers onder algemene of bijzondere titel te noemen </w:t>
      </w:r>
      <w:r w:rsidRPr="009945CA">
        <w:rPr>
          <w:rFonts w:ascii="Arial" w:hAnsi="Arial" w:cs="Arial"/>
          <w:sz w:val="20"/>
          <w:rPrChange w:id="14" w:author="Groot, Karina de" w:date="2025-06-13T10:59:00Z" w16du:dateUtc="2025-06-13T08:59:00Z">
            <w:rPr>
              <w:rFonts w:ascii="Arial" w:hAnsi="Arial" w:cs="Arial"/>
              <w:sz w:val="20"/>
              <w:u w:val="single"/>
            </w:rPr>
          </w:rPrChange>
        </w:rPr>
        <w:t>’de</w:t>
      </w:r>
      <w:r w:rsidRPr="009945CA">
        <w:rPr>
          <w:rFonts w:ascii="Arial" w:hAnsi="Arial" w:cs="Arial"/>
          <w:color w:val="000000"/>
          <w:sz w:val="20"/>
          <w:rPrChange w:id="15" w:author="Groot, Karina de" w:date="2025-06-13T10:59:00Z" w16du:dateUtc="2025-06-13T08:59:00Z">
            <w:rPr>
              <w:rFonts w:ascii="Arial" w:hAnsi="Arial" w:cs="Arial"/>
              <w:color w:val="000000"/>
              <w:sz w:val="20"/>
              <w:u w:val="single"/>
            </w:rPr>
          </w:rPrChange>
        </w:rPr>
        <w:t xml:space="preserve"> hypotheek</w:t>
      </w:r>
      <w:r w:rsidRPr="009945CA">
        <w:rPr>
          <w:rFonts w:ascii="Arial" w:hAnsi="Arial" w:cs="Arial"/>
          <w:sz w:val="20"/>
          <w:rPrChange w:id="16" w:author="Groot, Karina de" w:date="2025-06-13T10:59:00Z" w16du:dateUtc="2025-06-13T08:59:00Z">
            <w:rPr>
              <w:rFonts w:ascii="Arial" w:hAnsi="Arial" w:cs="Arial"/>
              <w:sz w:val="20"/>
              <w:u w:val="single"/>
            </w:rPr>
          </w:rPrChange>
        </w:rPr>
        <w:t>bank</w:t>
      </w:r>
      <w:r w:rsidRPr="009945CA">
        <w:rPr>
          <w:rFonts w:ascii="Arial" w:hAnsi="Arial" w:cs="Arial"/>
          <w:sz w:val="20"/>
        </w:rPr>
        <w:t>’</w:t>
      </w:r>
      <w:r>
        <w:rPr>
          <w:rFonts w:ascii="Arial" w:hAnsi="Arial" w:cs="Arial"/>
          <w:sz w:val="20"/>
        </w:rPr>
        <w:t>.</w:t>
      </w:r>
    </w:p>
    <w:p w14:paraId="4B3124CD" w14:textId="77777777" w:rsidR="0024396C" w:rsidRPr="00BF391C" w:rsidRDefault="0024396C" w:rsidP="007B5CD6">
      <w:pPr>
        <w:rPr>
          <w:rFonts w:ascii="Arial" w:hAnsi="Arial" w:cs="Arial"/>
          <w:color w:val="000000"/>
          <w:sz w:val="20"/>
        </w:rPr>
      </w:pPr>
    </w:p>
    <w:p w14:paraId="375DBBAB" w14:textId="77777777" w:rsidR="007B5CD6" w:rsidRPr="002E7F50" w:rsidRDefault="007B5CD6" w:rsidP="007B5CD6">
      <w:pPr>
        <w:rPr>
          <w:rFonts w:ascii="Arial" w:hAnsi="Arial" w:cs="Arial"/>
          <w:b/>
          <w:i/>
          <w:color w:val="000000"/>
          <w:sz w:val="20"/>
        </w:rPr>
      </w:pPr>
      <w:r w:rsidRPr="002E7F50">
        <w:rPr>
          <w:rFonts w:ascii="Arial" w:hAnsi="Arial" w:cs="Arial"/>
          <w:b/>
          <w:i/>
          <w:color w:val="000000"/>
          <w:sz w:val="20"/>
        </w:rPr>
        <w:t>Toelichting</w:t>
      </w:r>
    </w:p>
    <w:p w14:paraId="21F557E1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 xml:space="preserve">Rangwisseling wordt </w:t>
      </w:r>
      <w:r w:rsidRPr="002E7F50">
        <w:rPr>
          <w:rFonts w:ascii="Arial" w:hAnsi="Arial" w:cs="Arial"/>
          <w:sz w:val="20"/>
          <w:u w:val="single"/>
        </w:rPr>
        <w:t>niet</w:t>
      </w:r>
      <w:r w:rsidRPr="002E7F50">
        <w:rPr>
          <w:rFonts w:ascii="Arial" w:hAnsi="Arial" w:cs="Arial"/>
          <w:sz w:val="20"/>
        </w:rPr>
        <w:t xml:space="preserve"> ondersteund in de akte, in verband met de verplichte vermelding van aankomsttitel en voorbelasting.</w:t>
      </w:r>
    </w:p>
    <w:p w14:paraId="5C391486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14D544F4" w14:textId="77777777" w:rsidR="007B5CD6" w:rsidRPr="002E7F50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 xml:space="preserve">Zie voor het kleurgebruik in deze modelakte: </w:t>
      </w:r>
    </w:p>
    <w:p w14:paraId="54C30A2C" w14:textId="71A4459D" w:rsidR="007B5CD6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  <w:r w:rsidRPr="002E7F50">
        <w:rPr>
          <w:rFonts w:ascii="Arial" w:hAnsi="Arial" w:cs="Arial"/>
          <w:sz w:val="20"/>
        </w:rPr>
        <w:t>Tekstblok – Algemene afspraken modeldocumenten en tekstblokken</w:t>
      </w:r>
      <w:r w:rsidR="002842FF">
        <w:rPr>
          <w:rFonts w:ascii="Arial" w:hAnsi="Arial" w:cs="Arial"/>
          <w:sz w:val="20"/>
        </w:rPr>
        <w:t>.</w:t>
      </w:r>
    </w:p>
    <w:p w14:paraId="596A2967" w14:textId="77777777" w:rsidR="007B5CD6" w:rsidRDefault="007B5CD6" w:rsidP="007B5CD6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sz w:val="20"/>
        </w:rPr>
      </w:pPr>
    </w:p>
    <w:p w14:paraId="58C33214" w14:textId="77777777" w:rsidR="007B5CD6" w:rsidRPr="004B7B3A" w:rsidRDefault="007B5CD6" w:rsidP="007B5CD6">
      <w:r>
        <w:rPr>
          <w:rFonts w:ascii="Arial" w:hAnsi="Arial" w:cs="Arial"/>
          <w:sz w:val="20"/>
        </w:rPr>
        <w:t>De paragrafen en tekstfragmenten welke in dit modeldocument optioneel zijn, dienen op het moment dat ze worden opgenomen in de akte altijd binnen het Kadasterdeel te staan.</w:t>
      </w:r>
    </w:p>
    <w:p w14:paraId="5365050D" w14:textId="77777777" w:rsidR="007B5CD6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FF0000"/>
          <w:sz w:val="20"/>
        </w:rPr>
      </w:pPr>
    </w:p>
    <w:p w14:paraId="657FB11E" w14:textId="77777777" w:rsidR="007B5CD6" w:rsidRPr="002E7F50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8" w:hanging="708"/>
        <w:rPr>
          <w:rFonts w:ascii="Arial" w:hAnsi="Arial" w:cs="Arial"/>
          <w:color w:val="FF0000"/>
          <w:sz w:val="20"/>
        </w:rPr>
      </w:pPr>
    </w:p>
    <w:p w14:paraId="6EBAAD3A" w14:textId="77777777" w:rsidR="007B5CD6" w:rsidRPr="002E7F50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708" w:hanging="708"/>
        <w:rPr>
          <w:rFonts w:ascii="Arial" w:hAnsi="Arial" w:cs="Arial"/>
          <w:color w:val="FF0000"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7B5CD6" w:rsidRPr="00F31DA8" w14:paraId="7F41947B" w14:textId="77777777" w:rsidTr="00627CDD">
        <w:trPr>
          <w:trHeight w:val="332"/>
        </w:trPr>
        <w:tc>
          <w:tcPr>
            <w:tcW w:w="5173" w:type="dxa"/>
            <w:vAlign w:val="bottom"/>
          </w:tcPr>
          <w:p w14:paraId="0A948867" w14:textId="77777777" w:rsidR="007B5CD6" w:rsidRPr="00F31DA8" w:rsidRDefault="007B5CD6" w:rsidP="00627CDD">
            <w:pPr>
              <w:pStyle w:val="kopje"/>
              <w:rPr>
                <w:rFonts w:cs="Arial"/>
                <w:b w:val="0"/>
                <w:bCs/>
                <w:sz w:val="16"/>
                <w:szCs w:val="16"/>
              </w:rPr>
            </w:pPr>
            <w:r w:rsidRPr="00F31DA8">
              <w:rPr>
                <w:rFonts w:cs="Arial"/>
                <w:sz w:val="16"/>
                <w:szCs w:val="16"/>
              </w:rPr>
              <w:t>Versiehistorie</w:t>
            </w:r>
          </w:p>
        </w:tc>
      </w:tr>
    </w:tbl>
    <w:p w14:paraId="11EA3450" w14:textId="77777777" w:rsidR="007B5CD6" w:rsidRPr="00F31DA8" w:rsidRDefault="007B5CD6" w:rsidP="007B5CD6">
      <w:pPr>
        <w:spacing w:line="14" w:lineRule="exact"/>
        <w:rPr>
          <w:rFonts w:ascii="Arial" w:hAnsi="Arial" w:cs="Arial"/>
          <w:kern w:val="28"/>
          <w:sz w:val="16"/>
          <w:szCs w:val="16"/>
          <w:lang w:eastAsia="en-US"/>
        </w:rPr>
      </w:pPr>
    </w:p>
    <w:tbl>
      <w:tblPr>
        <w:tblW w:w="8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903"/>
        <w:gridCol w:w="807"/>
        <w:gridCol w:w="4662"/>
      </w:tblGrid>
      <w:tr w:rsidR="007B5CD6" w:rsidRPr="00F31DA8" w14:paraId="16AE6B1F" w14:textId="77777777" w:rsidTr="00F651D4">
        <w:trPr>
          <w:trHeight w:hRule="exact" w:val="281"/>
          <w:tblHeader/>
        </w:trPr>
        <w:tc>
          <w:tcPr>
            <w:tcW w:w="779" w:type="dxa"/>
            <w:vAlign w:val="bottom"/>
          </w:tcPr>
          <w:p w14:paraId="60E59DD4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Versie</w:t>
            </w:r>
          </w:p>
        </w:tc>
        <w:tc>
          <w:tcPr>
            <w:tcW w:w="1909" w:type="dxa"/>
            <w:vAlign w:val="bottom"/>
          </w:tcPr>
          <w:p w14:paraId="63E4B3C4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Datum</w:t>
            </w:r>
          </w:p>
        </w:tc>
        <w:tc>
          <w:tcPr>
            <w:tcW w:w="784" w:type="dxa"/>
            <w:vAlign w:val="bottom"/>
          </w:tcPr>
          <w:p w14:paraId="57D159AB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Auteur</w:t>
            </w:r>
          </w:p>
        </w:tc>
        <w:tc>
          <w:tcPr>
            <w:tcW w:w="4678" w:type="dxa"/>
            <w:vAlign w:val="bottom"/>
          </w:tcPr>
          <w:p w14:paraId="1569CB71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Opmerking</w:t>
            </w:r>
          </w:p>
        </w:tc>
      </w:tr>
      <w:tr w:rsidR="007B5CD6" w:rsidRPr="00F31DA8" w14:paraId="304ED703" w14:textId="77777777" w:rsidTr="00B668C2">
        <w:trPr>
          <w:trHeight w:hRule="exact" w:val="250"/>
          <w:tblHeader/>
        </w:trPr>
        <w:tc>
          <w:tcPr>
            <w:tcW w:w="779" w:type="dxa"/>
          </w:tcPr>
          <w:p w14:paraId="3C503929" w14:textId="77777777" w:rsidR="007B5CD6" w:rsidRPr="00F31DA8" w:rsidRDefault="00F651D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1.0.</w:t>
            </w:r>
            <w:r w:rsidR="007B5CD6" w:rsidRPr="00F31DA8">
              <w:rPr>
                <w:rFonts w:cs="Arial"/>
                <w:sz w:val="16"/>
                <w:szCs w:val="16"/>
                <w:lang w:val="nl-NL"/>
              </w:rPr>
              <w:t>0</w:t>
            </w:r>
          </w:p>
        </w:tc>
        <w:tc>
          <w:tcPr>
            <w:tcW w:w="1909" w:type="dxa"/>
          </w:tcPr>
          <w:p w14:paraId="6CADBCDF" w14:textId="77777777" w:rsidR="007B5CD6" w:rsidRPr="00F31DA8" w:rsidRDefault="00F651D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26 augustus</w:t>
            </w:r>
            <w:r w:rsidR="007B5CD6" w:rsidRPr="00F31DA8">
              <w:rPr>
                <w:rFonts w:cs="Arial"/>
                <w:sz w:val="16"/>
                <w:szCs w:val="16"/>
                <w:lang w:val="nl-NL"/>
              </w:rPr>
              <w:t xml:space="preserve"> 2015</w:t>
            </w:r>
          </w:p>
        </w:tc>
        <w:tc>
          <w:tcPr>
            <w:tcW w:w="784" w:type="dxa"/>
          </w:tcPr>
          <w:p w14:paraId="6033B530" w14:textId="77777777" w:rsidR="007B5CD6" w:rsidRPr="00F31DA8" w:rsidRDefault="007B5CD6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F31DA8"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3ABAEE25" w14:textId="77777777" w:rsidR="007B5CD6" w:rsidRPr="00F31DA8" w:rsidRDefault="00F651D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Definitief</w:t>
            </w:r>
          </w:p>
        </w:tc>
      </w:tr>
      <w:tr w:rsidR="00BD1C24" w:rsidRPr="00F31DA8" w14:paraId="3393D0DE" w14:textId="77777777" w:rsidTr="00B668C2">
        <w:trPr>
          <w:trHeight w:hRule="exact" w:val="1313"/>
          <w:tblHeader/>
        </w:trPr>
        <w:tc>
          <w:tcPr>
            <w:tcW w:w="779" w:type="dxa"/>
          </w:tcPr>
          <w:p w14:paraId="5B9B5233" w14:textId="77777777" w:rsidR="00BD1C24" w:rsidRDefault="00BD1C2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1.1.0</w:t>
            </w:r>
          </w:p>
        </w:tc>
        <w:tc>
          <w:tcPr>
            <w:tcW w:w="1909" w:type="dxa"/>
          </w:tcPr>
          <w:p w14:paraId="70AD4CA2" w14:textId="77777777" w:rsidR="00BD1C24" w:rsidRDefault="00BD1C2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 september 2015</w:t>
            </w:r>
          </w:p>
        </w:tc>
        <w:tc>
          <w:tcPr>
            <w:tcW w:w="784" w:type="dxa"/>
          </w:tcPr>
          <w:p w14:paraId="4361E873" w14:textId="77777777" w:rsidR="00BD1C24" w:rsidRPr="00F31DA8" w:rsidRDefault="00BD1C2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1E1F5886" w14:textId="77777777" w:rsidR="00BD1C24" w:rsidRDefault="00BD1C24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proofErr w:type="spellStart"/>
            <w:r>
              <w:rPr>
                <w:rFonts w:cs="Arial"/>
                <w:sz w:val="16"/>
                <w:szCs w:val="16"/>
                <w:lang w:val="nl-NL"/>
              </w:rPr>
              <w:t>Inspringing</w:t>
            </w:r>
            <w:proofErr w:type="spellEnd"/>
            <w:r>
              <w:rPr>
                <w:rFonts w:cs="Arial"/>
                <w:sz w:val="16"/>
                <w:szCs w:val="16"/>
                <w:lang w:val="nl-NL"/>
              </w:rPr>
              <w:t xml:space="preserve"> toegevoegd bij de zinnen beginnend met ‘hierna’, &lt;enter&gt; na ‘bijzondere’ verwijderd, extra spatie na ‘wettig -‘, spatie verwijderd tussen ‘45 %’, </w:t>
            </w:r>
            <w:proofErr w:type="spellStart"/>
            <w:r>
              <w:rPr>
                <w:rFonts w:cs="Arial"/>
                <w:sz w:val="16"/>
                <w:szCs w:val="16"/>
                <w:lang w:val="nl-NL"/>
              </w:rPr>
              <w:t>inspringing</w:t>
            </w:r>
            <w:proofErr w:type="spellEnd"/>
            <w:r>
              <w:rPr>
                <w:rFonts w:cs="Arial"/>
                <w:sz w:val="16"/>
                <w:szCs w:val="16"/>
                <w:lang w:val="nl-NL"/>
              </w:rPr>
              <w:t xml:space="preserve"> na a. en b. verkleind, puntkomma na tekstblok registergoed aangepast in een punt</w:t>
            </w:r>
            <w:r w:rsidR="00AA57FA">
              <w:rPr>
                <w:rFonts w:cs="Arial"/>
                <w:sz w:val="16"/>
                <w:szCs w:val="16"/>
                <w:lang w:val="nl-NL"/>
              </w:rPr>
              <w:t>.</w:t>
            </w:r>
          </w:p>
        </w:tc>
      </w:tr>
      <w:tr w:rsidR="00AA57FA" w:rsidRPr="00F31DA8" w14:paraId="7286822B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48C0935D" w14:textId="77777777" w:rsidR="00AA57FA" w:rsidRDefault="00AA57FA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1.1.1</w:t>
            </w:r>
          </w:p>
        </w:tc>
        <w:tc>
          <w:tcPr>
            <w:tcW w:w="1909" w:type="dxa"/>
          </w:tcPr>
          <w:p w14:paraId="1EE231E6" w14:textId="77777777" w:rsidR="00AA57FA" w:rsidRDefault="00AA57FA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29 september 2015</w:t>
            </w:r>
          </w:p>
        </w:tc>
        <w:tc>
          <w:tcPr>
            <w:tcW w:w="784" w:type="dxa"/>
          </w:tcPr>
          <w:p w14:paraId="66A11999" w14:textId="77777777" w:rsidR="00AA57FA" w:rsidRDefault="00AA57FA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4D5FE2A4" w14:textId="77777777" w:rsidR="00AA57FA" w:rsidRDefault="00AA57FA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Comparitie partij 2 ‘postcode woonplaats’ verwijderd, was ten onrechte dubbel vermeld. Alleen tekstueel.</w:t>
            </w:r>
          </w:p>
        </w:tc>
      </w:tr>
      <w:tr w:rsidR="0024396C" w:rsidRPr="00F31DA8" w14:paraId="191D9B9D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2D3CAE99" w14:textId="77777777" w:rsidR="0024396C" w:rsidRDefault="00510444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</w:t>
            </w:r>
            <w:r w:rsidR="0024396C">
              <w:rPr>
                <w:rFonts w:cs="Arial"/>
                <w:sz w:val="16"/>
                <w:szCs w:val="16"/>
                <w:lang w:val="nl-NL"/>
              </w:rPr>
              <w:t>.</w:t>
            </w:r>
            <w:r>
              <w:rPr>
                <w:rFonts w:cs="Arial"/>
                <w:sz w:val="16"/>
                <w:szCs w:val="16"/>
                <w:lang w:val="nl-NL"/>
              </w:rPr>
              <w:t>0</w:t>
            </w:r>
            <w:r w:rsidR="0024396C">
              <w:rPr>
                <w:rFonts w:cs="Arial"/>
                <w:sz w:val="16"/>
                <w:szCs w:val="16"/>
                <w:lang w:val="nl-NL"/>
              </w:rPr>
              <w:t>.</w:t>
            </w:r>
            <w:r>
              <w:rPr>
                <w:rFonts w:cs="Arial"/>
                <w:sz w:val="16"/>
                <w:szCs w:val="16"/>
                <w:lang w:val="nl-NL"/>
              </w:rPr>
              <w:t>0</w:t>
            </w:r>
          </w:p>
        </w:tc>
        <w:tc>
          <w:tcPr>
            <w:tcW w:w="1909" w:type="dxa"/>
          </w:tcPr>
          <w:p w14:paraId="0C02EA8B" w14:textId="77777777" w:rsidR="0024396C" w:rsidRDefault="00AB771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12</w:t>
            </w:r>
            <w:r w:rsidR="0024396C">
              <w:rPr>
                <w:rFonts w:cs="Arial"/>
                <w:sz w:val="16"/>
                <w:szCs w:val="16"/>
                <w:lang w:val="nl-NL"/>
              </w:rPr>
              <w:t xml:space="preserve"> november 2015</w:t>
            </w:r>
          </w:p>
        </w:tc>
        <w:tc>
          <w:tcPr>
            <w:tcW w:w="784" w:type="dxa"/>
          </w:tcPr>
          <w:p w14:paraId="66EC8A7F" w14:textId="77777777" w:rsidR="0024396C" w:rsidRDefault="0024396C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1B8A063A" w14:textId="77777777" w:rsidR="0024396C" w:rsidRDefault="000518FE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 xml:space="preserve">Comparitie partij 2 Tekstblok Rechtspersoon </w:t>
            </w:r>
            <w:r w:rsidR="000044A4">
              <w:rPr>
                <w:rFonts w:cs="Arial"/>
                <w:sz w:val="16"/>
                <w:szCs w:val="16"/>
                <w:lang w:val="nl-NL"/>
              </w:rPr>
              <w:t xml:space="preserve">en correspondentieadres met alle mogelijkheden </w:t>
            </w:r>
            <w:r>
              <w:rPr>
                <w:rFonts w:cs="Arial"/>
                <w:sz w:val="16"/>
                <w:szCs w:val="16"/>
                <w:lang w:val="nl-NL"/>
              </w:rPr>
              <w:t>opgenomen.</w:t>
            </w:r>
          </w:p>
        </w:tc>
      </w:tr>
      <w:tr w:rsidR="00D40FF8" w:rsidRPr="00F31DA8" w14:paraId="34D9104B" w14:textId="77777777" w:rsidTr="00B668C2">
        <w:trPr>
          <w:trHeight w:hRule="exact" w:val="565"/>
          <w:tblHeader/>
        </w:trPr>
        <w:tc>
          <w:tcPr>
            <w:tcW w:w="779" w:type="dxa"/>
          </w:tcPr>
          <w:p w14:paraId="1FE7A6E3" w14:textId="77777777" w:rsidR="00D40FF8" w:rsidRDefault="00D40FF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2.1.0</w:t>
            </w:r>
          </w:p>
        </w:tc>
        <w:tc>
          <w:tcPr>
            <w:tcW w:w="1909" w:type="dxa"/>
          </w:tcPr>
          <w:p w14:paraId="14FA0592" w14:textId="77777777" w:rsidR="00D40FF8" w:rsidRDefault="00D40FF8" w:rsidP="00F651D4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6 januari 2016</w:t>
            </w:r>
          </w:p>
        </w:tc>
        <w:tc>
          <w:tcPr>
            <w:tcW w:w="784" w:type="dxa"/>
          </w:tcPr>
          <w:p w14:paraId="56B460DE" w14:textId="77777777" w:rsidR="00D40FF8" w:rsidRDefault="00D40FF8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LG/PPB</w:t>
            </w:r>
          </w:p>
        </w:tc>
        <w:tc>
          <w:tcPr>
            <w:tcW w:w="4678" w:type="dxa"/>
          </w:tcPr>
          <w:p w14:paraId="60F512A4" w14:textId="77777777" w:rsidR="00D40FF8" w:rsidRPr="00D40FF8" w:rsidRDefault="00D40FF8" w:rsidP="00627CDD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D40FF8">
              <w:rPr>
                <w:sz w:val="16"/>
                <w:szCs w:val="16"/>
              </w:rPr>
              <w:t>AA-2397 Aangepast naar nieuwste versie tekstblok Partij niet natuurlijk persoon</w:t>
            </w:r>
            <w:r>
              <w:rPr>
                <w:sz w:val="16"/>
                <w:szCs w:val="16"/>
              </w:rPr>
              <w:t xml:space="preserve"> en Tekstblok Rechtspersoon</w:t>
            </w:r>
            <w:r w:rsidRPr="00D40FF8">
              <w:rPr>
                <w:sz w:val="16"/>
                <w:szCs w:val="16"/>
              </w:rPr>
              <w:t>.</w:t>
            </w:r>
          </w:p>
        </w:tc>
      </w:tr>
      <w:tr w:rsidR="001C72BE" w:rsidRPr="00BD6828" w14:paraId="5A445C00" w14:textId="77777777" w:rsidTr="00B668C2">
        <w:trPr>
          <w:trHeight w:hRule="exact" w:val="509"/>
          <w:tblHeader/>
        </w:trPr>
        <w:tc>
          <w:tcPr>
            <w:tcW w:w="779" w:type="dxa"/>
          </w:tcPr>
          <w:p w14:paraId="0652EA9C" w14:textId="77777777" w:rsidR="001C72BE" w:rsidRPr="00B668C2" w:rsidRDefault="001C72BE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rFonts w:cs="Arial"/>
                <w:sz w:val="16"/>
                <w:szCs w:val="16"/>
                <w:lang w:val="nl-NL"/>
              </w:rPr>
              <w:t>2.2.0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2296" w14:textId="77777777" w:rsidR="001C72BE" w:rsidRPr="00B668C2" w:rsidRDefault="00321B4B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rStyle w:val="Datumopmaakprofiel"/>
                <w:sz w:val="16"/>
                <w:szCs w:val="16"/>
              </w:rPr>
              <w:t>8</w:t>
            </w:r>
            <w:r w:rsidR="001C72BE" w:rsidRPr="00B668C2">
              <w:rPr>
                <w:rStyle w:val="Datumopmaakprofiel"/>
                <w:sz w:val="16"/>
                <w:szCs w:val="16"/>
              </w:rPr>
              <w:t xml:space="preserve"> maart 2016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AC03" w14:textId="77777777" w:rsidR="001C72BE" w:rsidRPr="00B668C2" w:rsidRDefault="001C72BE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 w:rsidRPr="00B668C2">
              <w:rPr>
                <w:sz w:val="16"/>
                <w:szCs w:val="16"/>
              </w:rPr>
              <w:t>LG/PPB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A88F" w14:textId="77777777" w:rsidR="00321B4B" w:rsidRPr="00B668C2" w:rsidRDefault="00B668C2" w:rsidP="00321B4B">
            <w:pPr>
              <w:pStyle w:val="tussenkopje"/>
              <w:spacing w:before="0"/>
              <w:rPr>
                <w:sz w:val="16"/>
                <w:szCs w:val="16"/>
              </w:rPr>
            </w:pPr>
            <w:r w:rsidRPr="00B668C2">
              <w:rPr>
                <w:snapToGrid w:val="0"/>
                <w:sz w:val="16"/>
                <w:szCs w:val="16"/>
              </w:rPr>
              <w:t>Versienummers tekstblokken verwijderd voor betere onderhoudbaarheid, opgenomen in releasenotes</w:t>
            </w:r>
          </w:p>
        </w:tc>
      </w:tr>
      <w:tr w:rsidR="00351BA4" w:rsidRPr="00BD6828" w14:paraId="6CFB38BD" w14:textId="77777777" w:rsidTr="00B668C2">
        <w:trPr>
          <w:trHeight w:hRule="exact" w:val="509"/>
          <w:tblHeader/>
        </w:trPr>
        <w:tc>
          <w:tcPr>
            <w:tcW w:w="779" w:type="dxa"/>
          </w:tcPr>
          <w:p w14:paraId="37CB2D26" w14:textId="5528CF6D" w:rsidR="00351BA4" w:rsidRPr="00B668C2" w:rsidRDefault="00351BA4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2.</w:t>
            </w:r>
            <w:r w:rsidR="00411F5C">
              <w:rPr>
                <w:rFonts w:cs="Arial"/>
                <w:sz w:val="16"/>
                <w:szCs w:val="16"/>
                <w:lang w:val="nl-NL"/>
              </w:rPr>
              <w:t>2</w:t>
            </w:r>
            <w:r>
              <w:rPr>
                <w:rFonts w:cs="Arial"/>
                <w:sz w:val="16"/>
                <w:szCs w:val="16"/>
                <w:lang w:val="nl-NL"/>
              </w:rPr>
              <w:t>.</w:t>
            </w:r>
            <w:r w:rsidR="00411F5C">
              <w:rPr>
                <w:rFonts w:cs="Arial"/>
                <w:sz w:val="16"/>
                <w:szCs w:val="16"/>
                <w:lang w:val="nl-NL"/>
              </w:rPr>
              <w:t>1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D224" w14:textId="68F73FDE" w:rsidR="00351BA4" w:rsidRPr="00B668C2" w:rsidRDefault="00351BA4" w:rsidP="001C72BE">
            <w:pPr>
              <w:pStyle w:val="tussenkopje"/>
              <w:spacing w:before="0"/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29 november 2016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5F8F" w14:textId="705A0648" w:rsidR="00351BA4" w:rsidRPr="00B668C2" w:rsidRDefault="00351BA4" w:rsidP="001C72BE">
            <w:pPr>
              <w:pStyle w:val="tussenkopje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LG/PPB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B86F" w14:textId="1566524F" w:rsidR="00351BA4" w:rsidRPr="00B668C2" w:rsidRDefault="00351BA4" w:rsidP="00321B4B">
            <w:pPr>
              <w:pStyle w:val="tussenkopje"/>
              <w:spacing w:before="0"/>
              <w:rPr>
                <w:snapToGrid w:val="0"/>
                <w:sz w:val="16"/>
                <w:szCs w:val="16"/>
              </w:rPr>
            </w:pPr>
            <w:r>
              <w:rPr>
                <w:snapToGrid w:val="0"/>
                <w:sz w:val="16"/>
                <w:szCs w:val="16"/>
              </w:rPr>
              <w:t xml:space="preserve">Conform </w:t>
            </w:r>
            <w:r w:rsidR="00B23A63">
              <w:rPr>
                <w:snapToGrid w:val="0"/>
                <w:sz w:val="16"/>
                <w:szCs w:val="16"/>
              </w:rPr>
              <w:t>fusie</w:t>
            </w:r>
            <w:r>
              <w:rPr>
                <w:snapToGrid w:val="0"/>
                <w:sz w:val="16"/>
                <w:szCs w:val="16"/>
              </w:rPr>
              <w:t xml:space="preserve"> aangepast naar ‘Volksbank N.V.’</w:t>
            </w:r>
          </w:p>
        </w:tc>
      </w:tr>
      <w:tr w:rsidR="00411F5C" w:rsidRPr="00BD6828" w14:paraId="14A1CE22" w14:textId="77777777" w:rsidTr="00B668C2">
        <w:trPr>
          <w:trHeight w:hRule="exact" w:val="509"/>
          <w:tblHeader/>
        </w:trPr>
        <w:tc>
          <w:tcPr>
            <w:tcW w:w="779" w:type="dxa"/>
          </w:tcPr>
          <w:p w14:paraId="157D351A" w14:textId="1E6DB769" w:rsidR="00411F5C" w:rsidRDefault="00411F5C" w:rsidP="001C72BE">
            <w:pPr>
              <w:pStyle w:val="tussenkopje"/>
              <w:spacing w:before="0"/>
              <w:rPr>
                <w:rFonts w:cs="Arial"/>
                <w:sz w:val="16"/>
                <w:szCs w:val="16"/>
                <w:lang w:val="nl-NL"/>
              </w:rPr>
            </w:pPr>
            <w:r>
              <w:rPr>
                <w:rFonts w:cs="Arial"/>
                <w:sz w:val="16"/>
                <w:szCs w:val="16"/>
                <w:lang w:val="nl-NL"/>
              </w:rPr>
              <w:t>2.2.2</w:t>
            </w:r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AE621" w14:textId="7221EE70" w:rsidR="00411F5C" w:rsidRDefault="00411F5C" w:rsidP="001C72BE">
            <w:pPr>
              <w:pStyle w:val="tussenkopje"/>
              <w:spacing w:before="0"/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27 februari 2018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8F54" w14:textId="1AC540D7" w:rsidR="00411F5C" w:rsidRDefault="00411F5C" w:rsidP="001C72BE">
            <w:pPr>
              <w:pStyle w:val="tussenkopje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LG/PPB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4F6D" w14:textId="1C553F37" w:rsidR="00411F5C" w:rsidRDefault="00411F5C" w:rsidP="00321B4B">
            <w:pPr>
              <w:pStyle w:val="tussenkopje"/>
              <w:spacing w:before="0"/>
              <w:rPr>
                <w:snapToGrid w:val="0"/>
                <w:sz w:val="16"/>
                <w:szCs w:val="16"/>
              </w:rPr>
            </w:pPr>
            <w:r>
              <w:rPr>
                <w:snapToGrid w:val="0"/>
                <w:sz w:val="16"/>
                <w:szCs w:val="16"/>
              </w:rPr>
              <w:t xml:space="preserve">AA-3749 aanpassing vaste tekst in het modeldocument. </w:t>
            </w:r>
          </w:p>
        </w:tc>
      </w:tr>
      <w:tr w:rsidR="00772DEE" w:rsidRPr="00BD6828" w14:paraId="6E8DD490" w14:textId="77777777" w:rsidTr="00B668C2">
        <w:trPr>
          <w:trHeight w:hRule="exact" w:val="509"/>
          <w:tblHeader/>
          <w:ins w:id="17" w:author="Groote Haar, Linda" w:date="2025-05-28T09:44:00Z"/>
        </w:trPr>
        <w:tc>
          <w:tcPr>
            <w:tcW w:w="779" w:type="dxa"/>
          </w:tcPr>
          <w:p w14:paraId="08ABE4B5" w14:textId="19B71654" w:rsidR="00772DEE" w:rsidRDefault="00772DEE" w:rsidP="001C72BE">
            <w:pPr>
              <w:pStyle w:val="tussenkopje"/>
              <w:spacing w:before="0"/>
              <w:rPr>
                <w:ins w:id="18" w:author="Groote Haar, Linda" w:date="2025-05-28T09:44:00Z" w16du:dateUtc="2025-05-28T07:44:00Z"/>
                <w:rFonts w:cs="Arial"/>
                <w:sz w:val="16"/>
                <w:szCs w:val="16"/>
                <w:lang w:val="nl-NL"/>
              </w:rPr>
            </w:pPr>
            <w:ins w:id="19" w:author="Groote Haar, Linda" w:date="2025-05-28T09:44:00Z" w16du:dateUtc="2025-05-28T07:44:00Z">
              <w:r>
                <w:rPr>
                  <w:rFonts w:cs="Arial"/>
                  <w:sz w:val="16"/>
                  <w:szCs w:val="16"/>
                  <w:lang w:val="nl-NL"/>
                </w:rPr>
                <w:t>3.0</w:t>
              </w:r>
            </w:ins>
          </w:p>
        </w:tc>
        <w:tc>
          <w:tcPr>
            <w:tcW w:w="1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1B7CA" w14:textId="4FF00500" w:rsidR="00772DEE" w:rsidRDefault="00772DEE" w:rsidP="001C72BE">
            <w:pPr>
              <w:pStyle w:val="tussenkopje"/>
              <w:spacing w:before="0"/>
              <w:rPr>
                <w:ins w:id="20" w:author="Groote Haar, Linda" w:date="2025-05-28T09:44:00Z" w16du:dateUtc="2025-05-28T07:44:00Z"/>
                <w:rStyle w:val="Datumopmaakprofiel"/>
                <w:sz w:val="16"/>
                <w:szCs w:val="16"/>
              </w:rPr>
            </w:pPr>
            <w:ins w:id="21" w:author="Groote Haar, Linda" w:date="2025-05-28T09:45:00Z" w16du:dateUtc="2025-05-28T07:45:00Z">
              <w:r>
                <w:rPr>
                  <w:rStyle w:val="Datumopmaakprofiel"/>
                  <w:sz w:val="16"/>
                  <w:szCs w:val="16"/>
                </w:rPr>
                <w:t>28 mei 2025</w:t>
              </w:r>
            </w:ins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9786" w14:textId="15F9FAB2" w:rsidR="00772DEE" w:rsidRDefault="00772DEE" w:rsidP="001C72BE">
            <w:pPr>
              <w:pStyle w:val="tussenkopje"/>
              <w:spacing w:before="0"/>
              <w:rPr>
                <w:ins w:id="22" w:author="Groote Haar, Linda" w:date="2025-05-28T09:44:00Z" w16du:dateUtc="2025-05-28T07:44:00Z"/>
                <w:sz w:val="16"/>
                <w:szCs w:val="16"/>
              </w:rPr>
            </w:pPr>
            <w:ins w:id="23" w:author="Groote Haar, Linda" w:date="2025-05-28T09:44:00Z" w16du:dateUtc="2025-05-28T07:44:00Z">
              <w:r>
                <w:rPr>
                  <w:sz w:val="16"/>
                  <w:szCs w:val="16"/>
                </w:rPr>
                <w:t>ODR/DPI</w:t>
              </w:r>
            </w:ins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5D308" w14:textId="206E3B35" w:rsidR="00772DEE" w:rsidRDefault="00772DEE" w:rsidP="00321B4B">
            <w:pPr>
              <w:pStyle w:val="tussenkopje"/>
              <w:spacing w:before="0"/>
              <w:rPr>
                <w:ins w:id="24" w:author="Groote Haar, Linda" w:date="2025-05-28T09:44:00Z" w16du:dateUtc="2025-05-28T07:44:00Z"/>
                <w:snapToGrid w:val="0"/>
                <w:sz w:val="16"/>
                <w:szCs w:val="16"/>
              </w:rPr>
            </w:pPr>
            <w:ins w:id="25" w:author="Groote Haar, Linda" w:date="2025-05-28T09:44:00Z" w16du:dateUtc="2025-05-28T07:44:00Z">
              <w:r>
                <w:rPr>
                  <w:rFonts w:cs="Arial"/>
                  <w:sz w:val="18"/>
                  <w:szCs w:val="18"/>
                </w:rPr>
                <w:t>Genderneutrale optie toegevoegd. Naamwijziging opgenomen naar ASN Bank N.V</w:t>
              </w:r>
            </w:ins>
            <w:ins w:id="26" w:author="Groote Haar, Linda" w:date="2025-05-28T09:45:00Z" w16du:dateUtc="2025-05-28T07:45:00Z">
              <w:r>
                <w:rPr>
                  <w:rFonts w:cs="Arial"/>
                  <w:sz w:val="18"/>
                  <w:szCs w:val="18"/>
                </w:rPr>
                <w:t>.</w:t>
              </w:r>
            </w:ins>
          </w:p>
        </w:tc>
      </w:tr>
    </w:tbl>
    <w:p w14:paraId="0B8A54FA" w14:textId="77777777" w:rsidR="007B5CD6" w:rsidRPr="00742A54" w:rsidRDefault="007B5CD6" w:rsidP="007B5CD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/>
          <w:color w:val="FF0000"/>
          <w:sz w:val="20"/>
        </w:rPr>
      </w:pPr>
      <w:bookmarkStart w:id="27" w:name="bmVersie"/>
      <w:bookmarkStart w:id="28" w:name="bmDatum"/>
      <w:bookmarkEnd w:id="27"/>
      <w:bookmarkEnd w:id="28"/>
    </w:p>
    <w:p w14:paraId="54EAC0A7" w14:textId="77777777" w:rsidR="00E4238B" w:rsidRPr="0056395F" w:rsidRDefault="00E4238B" w:rsidP="00E4238B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999999"/>
          <w:sz w:val="20"/>
        </w:rPr>
      </w:pPr>
    </w:p>
    <w:sectPr w:rsidR="00E4238B" w:rsidRPr="0056395F" w:rsidSect="00F651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/>
      <w:pgMar w:top="2551" w:right="850" w:bottom="850" w:left="2551" w:header="2551" w:footer="850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D2825" w14:textId="77777777" w:rsidR="00DB2842" w:rsidRDefault="00DB2842">
      <w:pPr>
        <w:spacing w:line="20" w:lineRule="exact"/>
      </w:pPr>
    </w:p>
  </w:endnote>
  <w:endnote w:type="continuationSeparator" w:id="0">
    <w:p w14:paraId="4085D3EE" w14:textId="77777777" w:rsidR="00DB2842" w:rsidRDefault="00DB2842">
      <w:r>
        <w:t xml:space="preserve"> </w:t>
      </w:r>
    </w:p>
  </w:endnote>
  <w:endnote w:type="continuationNotice" w:id="1">
    <w:p w14:paraId="13800B42" w14:textId="77777777" w:rsidR="00DB2842" w:rsidRDefault="00DB284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13AFE" w14:textId="77777777" w:rsidR="00BD1C24" w:rsidRDefault="00BD1C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9F551" w14:textId="77777777" w:rsidR="00BD1C24" w:rsidRDefault="00BD1C2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78766" w14:textId="77777777" w:rsidR="00BD1C24" w:rsidRDefault="00BD1C2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84DE3" w14:textId="77777777" w:rsidR="00DB2842" w:rsidRDefault="00DB2842">
      <w:r>
        <w:separator/>
      </w:r>
    </w:p>
  </w:footnote>
  <w:footnote w:type="continuationSeparator" w:id="0">
    <w:p w14:paraId="3F642AEB" w14:textId="77777777" w:rsidR="00DB2842" w:rsidRDefault="00DB2842" w:rsidP="00F22A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47ECF" w14:textId="77777777" w:rsidR="00BD1C24" w:rsidRDefault="00BD1C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EF161" w14:textId="77777777" w:rsidR="00BD1C24" w:rsidRDefault="00BD1C2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6ED4A" w14:textId="77777777" w:rsidR="00BD1C24" w:rsidRDefault="00BD1C2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B4554"/>
    <w:multiLevelType w:val="hybridMultilevel"/>
    <w:tmpl w:val="A30212F6"/>
    <w:lvl w:ilvl="0" w:tplc="AF201150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105188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roote Haar, Linda">
    <w15:presenceInfo w15:providerId="AD" w15:userId="S::Linda.GrooteHaar@kadaster.nl::6f5173d2-8871-4bb2-bb4f-be6bcfe3554d"/>
  </w15:person>
  <w15:person w15:author="Groot, Karina de">
    <w15:presenceInfo w15:providerId="None" w15:userId="Groot, Karina 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9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BE6"/>
    <w:rsid w:val="000044A4"/>
    <w:rsid w:val="00005FE3"/>
    <w:rsid w:val="00006B74"/>
    <w:rsid w:val="00031A98"/>
    <w:rsid w:val="0003709C"/>
    <w:rsid w:val="000518FE"/>
    <w:rsid w:val="000717AC"/>
    <w:rsid w:val="00083848"/>
    <w:rsid w:val="000A241B"/>
    <w:rsid w:val="00122CBA"/>
    <w:rsid w:val="0014146D"/>
    <w:rsid w:val="00163E2F"/>
    <w:rsid w:val="00174BA8"/>
    <w:rsid w:val="001A115D"/>
    <w:rsid w:val="001B12CD"/>
    <w:rsid w:val="001C72BE"/>
    <w:rsid w:val="001D0CAD"/>
    <w:rsid w:val="0024396C"/>
    <w:rsid w:val="00245161"/>
    <w:rsid w:val="002842FF"/>
    <w:rsid w:val="00284ED2"/>
    <w:rsid w:val="002E1C6F"/>
    <w:rsid w:val="00303FC1"/>
    <w:rsid w:val="00321B4B"/>
    <w:rsid w:val="00351BA4"/>
    <w:rsid w:val="00371DFA"/>
    <w:rsid w:val="00381C55"/>
    <w:rsid w:val="003A15FE"/>
    <w:rsid w:val="003D7250"/>
    <w:rsid w:val="003F65B8"/>
    <w:rsid w:val="00411F5C"/>
    <w:rsid w:val="00420E68"/>
    <w:rsid w:val="00467CAC"/>
    <w:rsid w:val="00485AEF"/>
    <w:rsid w:val="00493080"/>
    <w:rsid w:val="004E167C"/>
    <w:rsid w:val="004E778D"/>
    <w:rsid w:val="00501D36"/>
    <w:rsid w:val="00510444"/>
    <w:rsid w:val="00543FE5"/>
    <w:rsid w:val="005452CC"/>
    <w:rsid w:val="005476E0"/>
    <w:rsid w:val="00562E64"/>
    <w:rsid w:val="005638BD"/>
    <w:rsid w:val="0056395F"/>
    <w:rsid w:val="005807B8"/>
    <w:rsid w:val="005F7A78"/>
    <w:rsid w:val="00627CDD"/>
    <w:rsid w:val="00631BBB"/>
    <w:rsid w:val="00640C63"/>
    <w:rsid w:val="00677D19"/>
    <w:rsid w:val="00680910"/>
    <w:rsid w:val="006B04F9"/>
    <w:rsid w:val="006E0EAC"/>
    <w:rsid w:val="00717CA8"/>
    <w:rsid w:val="007301D1"/>
    <w:rsid w:val="00733021"/>
    <w:rsid w:val="00772DEE"/>
    <w:rsid w:val="007B5CD6"/>
    <w:rsid w:val="007B71D0"/>
    <w:rsid w:val="00837E62"/>
    <w:rsid w:val="008428BC"/>
    <w:rsid w:val="00885601"/>
    <w:rsid w:val="008B6809"/>
    <w:rsid w:val="008F5346"/>
    <w:rsid w:val="009053C3"/>
    <w:rsid w:val="00914281"/>
    <w:rsid w:val="00915DD7"/>
    <w:rsid w:val="00917C6D"/>
    <w:rsid w:val="00941B51"/>
    <w:rsid w:val="009615F3"/>
    <w:rsid w:val="009823B6"/>
    <w:rsid w:val="00992BA4"/>
    <w:rsid w:val="009945CA"/>
    <w:rsid w:val="009B2569"/>
    <w:rsid w:val="009D047B"/>
    <w:rsid w:val="009F66C1"/>
    <w:rsid w:val="00A04B5C"/>
    <w:rsid w:val="00A31E18"/>
    <w:rsid w:val="00AA57FA"/>
    <w:rsid w:val="00AA5A06"/>
    <w:rsid w:val="00AB7718"/>
    <w:rsid w:val="00AE1C71"/>
    <w:rsid w:val="00B13BE6"/>
    <w:rsid w:val="00B23A63"/>
    <w:rsid w:val="00B668C2"/>
    <w:rsid w:val="00B77FE2"/>
    <w:rsid w:val="00B911DE"/>
    <w:rsid w:val="00BD148E"/>
    <w:rsid w:val="00BD1C24"/>
    <w:rsid w:val="00BD617B"/>
    <w:rsid w:val="00BD6828"/>
    <w:rsid w:val="00BF391C"/>
    <w:rsid w:val="00BF7B30"/>
    <w:rsid w:val="00C34013"/>
    <w:rsid w:val="00C37E9B"/>
    <w:rsid w:val="00C439E4"/>
    <w:rsid w:val="00C512C2"/>
    <w:rsid w:val="00C83077"/>
    <w:rsid w:val="00C97E5A"/>
    <w:rsid w:val="00CC6473"/>
    <w:rsid w:val="00CD6511"/>
    <w:rsid w:val="00D20245"/>
    <w:rsid w:val="00D40FF8"/>
    <w:rsid w:val="00D635E1"/>
    <w:rsid w:val="00D806CA"/>
    <w:rsid w:val="00DA7489"/>
    <w:rsid w:val="00DB2842"/>
    <w:rsid w:val="00DB6E80"/>
    <w:rsid w:val="00DE530C"/>
    <w:rsid w:val="00E4238B"/>
    <w:rsid w:val="00E449AA"/>
    <w:rsid w:val="00E54225"/>
    <w:rsid w:val="00E819F1"/>
    <w:rsid w:val="00E957A4"/>
    <w:rsid w:val="00EB0BA4"/>
    <w:rsid w:val="00EB0E44"/>
    <w:rsid w:val="00ED0679"/>
    <w:rsid w:val="00EE6DD1"/>
    <w:rsid w:val="00EF00F6"/>
    <w:rsid w:val="00F22AE6"/>
    <w:rsid w:val="00F3029F"/>
    <w:rsid w:val="00F31DA8"/>
    <w:rsid w:val="00F469B9"/>
    <w:rsid w:val="00F54671"/>
    <w:rsid w:val="00F57CC2"/>
    <w:rsid w:val="00F651D4"/>
    <w:rsid w:val="00F966FB"/>
    <w:rsid w:val="00FB0DB2"/>
    <w:rsid w:val="00FF2C9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D37EDC"/>
  <w15:chartTrackingRefBased/>
  <w15:docId w15:val="{2734088A-BD58-4611-8B52-5D36F806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pPr>
      <w:widowControl w:val="0"/>
    </w:pPr>
    <w:rPr>
      <w:rFonts w:ascii="Courier New" w:hAnsi="Courier New"/>
      <w:snapToGrid w:val="0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semiHidden/>
    <w:rsid w:val="00FF7B33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163E2F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rsid w:val="00163E2F"/>
    <w:pPr>
      <w:tabs>
        <w:tab w:val="center" w:pos="4536"/>
        <w:tab w:val="right" w:pos="9072"/>
      </w:tabs>
    </w:pPr>
  </w:style>
  <w:style w:type="character" w:styleId="Verwijzingopmerking">
    <w:name w:val="annotation reference"/>
    <w:semiHidden/>
    <w:rsid w:val="0056395F"/>
    <w:rPr>
      <w:sz w:val="16"/>
      <w:szCs w:val="16"/>
    </w:rPr>
  </w:style>
  <w:style w:type="paragraph" w:styleId="Tekstopmerking">
    <w:name w:val="annotation text"/>
    <w:basedOn w:val="Standaard"/>
    <w:semiHidden/>
    <w:rsid w:val="0056395F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56395F"/>
    <w:rPr>
      <w:b/>
      <w:bCs/>
    </w:rPr>
  </w:style>
  <w:style w:type="paragraph" w:customStyle="1" w:styleId="kopje">
    <w:name w:val="kopje"/>
    <w:basedOn w:val="Standaard"/>
    <w:next w:val="Standaard"/>
    <w:rsid w:val="007B5CD6"/>
    <w:pPr>
      <w:widowControl/>
      <w:snapToGrid w:val="0"/>
      <w:spacing w:before="120" w:line="280" w:lineRule="auto"/>
    </w:pPr>
    <w:rPr>
      <w:rFonts w:ascii="Arial" w:hAnsi="Arial"/>
      <w:b/>
      <w:snapToGrid/>
      <w:kern w:val="28"/>
      <w:sz w:val="18"/>
      <w:lang w:eastAsia="en-US"/>
    </w:rPr>
  </w:style>
  <w:style w:type="paragraph" w:customStyle="1" w:styleId="tussenkopje">
    <w:name w:val="tussenkopje"/>
    <w:basedOn w:val="Standaard"/>
    <w:rsid w:val="007B5CD6"/>
    <w:pPr>
      <w:widowControl/>
      <w:snapToGrid w:val="0"/>
      <w:spacing w:before="90" w:line="240" w:lineRule="atLeast"/>
    </w:pPr>
    <w:rPr>
      <w:rFonts w:ascii="Arial" w:hAnsi="Arial"/>
      <w:snapToGrid/>
      <w:kern w:val="28"/>
      <w:sz w:val="14"/>
      <w:lang w:val="nl" w:eastAsia="en-US"/>
    </w:rPr>
  </w:style>
  <w:style w:type="character" w:customStyle="1" w:styleId="Datumopmaakprofiel">
    <w:name w:val="Datumopmaakprofiel"/>
    <w:rsid w:val="001C72BE"/>
    <w:rPr>
      <w:rFonts w:ascii="Helvetica" w:hAnsi="Helvetica" w:cs="Helvetica" w:hint="default"/>
      <w:sz w:val="18"/>
      <w:lang w:val="nl-NL"/>
    </w:rPr>
  </w:style>
  <w:style w:type="paragraph" w:styleId="Ondertitel">
    <w:name w:val="Subtitle"/>
    <w:aliases w:val="Subtitel"/>
    <w:basedOn w:val="Standaard"/>
    <w:link w:val="OndertitelChar"/>
    <w:qFormat/>
    <w:rsid w:val="005476E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5476E0"/>
    <w:rPr>
      <w:rFonts w:asciiTheme="minorHAnsi" w:eastAsiaTheme="minorEastAsia" w:hAnsiTheme="minorHAnsi" w:cstheme="minorBidi"/>
      <w:snapToGrid w:val="0"/>
      <w:color w:val="5A5A5A" w:themeColor="text1" w:themeTint="A5"/>
      <w:spacing w:val="15"/>
      <w:sz w:val="22"/>
      <w:szCs w:val="22"/>
    </w:rPr>
  </w:style>
  <w:style w:type="paragraph" w:styleId="Revisie">
    <w:name w:val="Revision"/>
    <w:hidden/>
    <w:uiPriority w:val="99"/>
    <w:semiHidden/>
    <w:rsid w:val="00772DEE"/>
    <w:rPr>
      <w:rFonts w:ascii="Courier New" w:hAnsi="Courier New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950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BLG HYPOTHEKEN</vt:lpstr>
    </vt:vector>
  </TitlesOfParts>
  <Company>KNB</Company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BLG HYPOTHEKEN</dc:title>
  <dc:subject/>
  <dc:creator>Jan Nuijens</dc:creator>
  <cp:keywords/>
  <cp:lastModifiedBy>Groot, Karina de</cp:lastModifiedBy>
  <cp:revision>3</cp:revision>
  <dcterms:created xsi:type="dcterms:W3CDTF">2025-05-28T07:49:00Z</dcterms:created>
  <dcterms:modified xsi:type="dcterms:W3CDTF">2025-06-13T08:59:00Z</dcterms:modified>
</cp:coreProperties>
</file>