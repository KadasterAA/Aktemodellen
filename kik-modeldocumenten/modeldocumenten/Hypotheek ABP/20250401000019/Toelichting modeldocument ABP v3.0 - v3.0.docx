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2" w:rightFromText="142" w:vertAnchor="page" w:horzAnchor="page" w:tblpX="2269" w:tblpY="625"/>
        <w:tblW w:w="5382" w:type="dxa"/>
        <w:tblCellMar>
          <w:left w:w="70" w:type="dxa"/>
          <w:right w:w="70" w:type="dxa"/>
        </w:tblCellMar>
        <w:tblLook w:val="0000" w:firstRow="0" w:lastRow="0" w:firstColumn="0" w:lastColumn="0" w:noHBand="0" w:noVBand="0"/>
      </w:tblPr>
      <w:tblGrid>
        <w:gridCol w:w="5382"/>
      </w:tblGrid>
      <w:tr w:rsidR="00451606" w:rsidRPr="00AA22DC" w14:paraId="7A355E07" w14:textId="77777777" w:rsidTr="00EA2C1B">
        <w:tc>
          <w:tcPr>
            <w:tcW w:w="5382" w:type="dxa"/>
            <w:tcBorders>
              <w:top w:val="single" w:sz="4" w:space="0" w:color="auto"/>
              <w:left w:val="single" w:sz="4" w:space="0" w:color="auto"/>
              <w:bottom w:val="single" w:sz="4" w:space="0" w:color="auto"/>
              <w:right w:val="single" w:sz="4" w:space="0" w:color="auto"/>
            </w:tcBorders>
          </w:tcPr>
          <w:p w14:paraId="3431EBF1" w14:textId="77777777" w:rsidR="00451606" w:rsidRPr="00AA22DC" w:rsidRDefault="00451606" w:rsidP="000B4FD9">
            <w:pPr>
              <w:pStyle w:val="Alinea"/>
            </w:pPr>
          </w:p>
        </w:tc>
      </w:tr>
      <w:tr w:rsidR="00451606" w:rsidRPr="00AA22DC" w14:paraId="0327663E" w14:textId="77777777" w:rsidTr="00EA2C1B">
        <w:tc>
          <w:tcPr>
            <w:tcW w:w="5382" w:type="dxa"/>
            <w:tcBorders>
              <w:top w:val="single" w:sz="4" w:space="0" w:color="auto"/>
              <w:left w:val="single" w:sz="4" w:space="0" w:color="auto"/>
              <w:bottom w:val="single" w:sz="4" w:space="0" w:color="auto"/>
              <w:right w:val="single" w:sz="4" w:space="0" w:color="auto"/>
            </w:tcBorders>
          </w:tcPr>
          <w:p w14:paraId="6C653ECE" w14:textId="32A349A9" w:rsidR="00451606" w:rsidRPr="00AA22DC" w:rsidRDefault="006C1E31" w:rsidP="000B4FD9">
            <w:r w:rsidRPr="00E80392">
              <w:rPr>
                <w:rStyle w:val="Ondertitel1"/>
              </w:rPr>
              <w:t>Directie Beheer en Ontwikkeling Informatietechnologie</w:t>
            </w:r>
            <w:r>
              <w:rPr>
                <w:rStyle w:val="Ondertitel1"/>
              </w:rPr>
              <w:t xml:space="preserve"> </w:t>
            </w:r>
            <w:r w:rsidRPr="00E80392">
              <w:rPr>
                <w:rStyle w:val="Ondertitel1"/>
              </w:rPr>
              <w:t>(BOI)</w:t>
            </w:r>
          </w:p>
        </w:tc>
      </w:tr>
      <w:tr w:rsidR="00451606" w:rsidRPr="00AA22DC" w14:paraId="5E3AC1D9" w14:textId="77777777" w:rsidTr="00EA2C1B">
        <w:tc>
          <w:tcPr>
            <w:tcW w:w="5382" w:type="dxa"/>
            <w:tcBorders>
              <w:top w:val="single" w:sz="4" w:space="0" w:color="auto"/>
              <w:left w:val="single" w:sz="4" w:space="0" w:color="auto"/>
              <w:bottom w:val="single" w:sz="4" w:space="0" w:color="auto"/>
              <w:right w:val="single" w:sz="4" w:space="0" w:color="auto"/>
            </w:tcBorders>
          </w:tcPr>
          <w:p w14:paraId="198A0050" w14:textId="77777777" w:rsidR="00451606" w:rsidRPr="00AA22DC" w:rsidRDefault="00451606" w:rsidP="000B4FD9">
            <w:pPr>
              <w:pStyle w:val="Eenheid"/>
            </w:pPr>
            <w:bookmarkStart w:id="0" w:name="bmDirectie"/>
            <w:bookmarkEnd w:id="0"/>
          </w:p>
        </w:tc>
      </w:tr>
      <w:tr w:rsidR="00451606" w:rsidRPr="00AA22DC" w14:paraId="14311045" w14:textId="77777777" w:rsidTr="00EA2C1B">
        <w:tc>
          <w:tcPr>
            <w:tcW w:w="5382" w:type="dxa"/>
            <w:tcBorders>
              <w:top w:val="single" w:sz="4" w:space="0" w:color="auto"/>
              <w:left w:val="single" w:sz="4" w:space="0" w:color="auto"/>
              <w:bottom w:val="single" w:sz="4" w:space="0" w:color="auto"/>
              <w:right w:val="single" w:sz="4" w:space="0" w:color="auto"/>
            </w:tcBorders>
          </w:tcPr>
          <w:p w14:paraId="0F2B88F0" w14:textId="77777777" w:rsidR="00451606" w:rsidRPr="00AA22DC" w:rsidRDefault="00451606" w:rsidP="000B4FD9">
            <w:pPr>
              <w:pStyle w:val="Afdeling"/>
              <w:rPr>
                <w:lang w:val="nl-NL"/>
              </w:rPr>
            </w:pPr>
            <w:bookmarkStart w:id="1" w:name="bmAfdeling"/>
            <w:bookmarkEnd w:id="1"/>
          </w:p>
        </w:tc>
      </w:tr>
      <w:tr w:rsidR="00451606" w:rsidRPr="00AA22DC" w14:paraId="612C79D9" w14:textId="77777777" w:rsidTr="00EA2C1B">
        <w:tc>
          <w:tcPr>
            <w:tcW w:w="5382" w:type="dxa"/>
            <w:tcBorders>
              <w:top w:val="single" w:sz="4" w:space="0" w:color="auto"/>
              <w:left w:val="single" w:sz="4" w:space="0" w:color="auto"/>
              <w:bottom w:val="single" w:sz="4" w:space="0" w:color="auto"/>
              <w:right w:val="single" w:sz="4" w:space="0" w:color="auto"/>
            </w:tcBorders>
          </w:tcPr>
          <w:p w14:paraId="3949D992" w14:textId="77777777" w:rsidR="00451606" w:rsidRPr="00AA22DC" w:rsidRDefault="00451606" w:rsidP="000B4FD9">
            <w:pPr>
              <w:spacing w:before="90"/>
              <w:rPr>
                <w:sz w:val="14"/>
              </w:rPr>
            </w:pPr>
          </w:p>
        </w:tc>
      </w:tr>
      <w:tr w:rsidR="00451606" w:rsidRPr="00AA22DC" w14:paraId="210C05AE" w14:textId="77777777" w:rsidTr="00EA2C1B">
        <w:trPr>
          <w:trHeight w:val="3804"/>
        </w:trPr>
        <w:tc>
          <w:tcPr>
            <w:tcW w:w="5382" w:type="dxa"/>
            <w:tcBorders>
              <w:top w:val="single" w:sz="4" w:space="0" w:color="auto"/>
              <w:left w:val="single" w:sz="4" w:space="0" w:color="auto"/>
              <w:bottom w:val="single" w:sz="4" w:space="0" w:color="auto"/>
              <w:right w:val="single" w:sz="4" w:space="0" w:color="auto"/>
            </w:tcBorders>
            <w:vAlign w:val="bottom"/>
          </w:tcPr>
          <w:p w14:paraId="024B6270"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4B820CE8" w14:textId="77777777" w:rsidTr="00EA2C1B">
        <w:trPr>
          <w:trHeight w:val="135"/>
        </w:trPr>
        <w:tc>
          <w:tcPr>
            <w:tcW w:w="5382" w:type="dxa"/>
            <w:tcBorders>
              <w:top w:val="single" w:sz="4" w:space="0" w:color="auto"/>
              <w:left w:val="single" w:sz="4" w:space="0" w:color="auto"/>
              <w:bottom w:val="single" w:sz="4" w:space="0" w:color="auto"/>
              <w:right w:val="single" w:sz="4" w:space="0" w:color="auto"/>
            </w:tcBorders>
          </w:tcPr>
          <w:p w14:paraId="6542B762" w14:textId="77777777" w:rsidR="00451606" w:rsidRPr="00AA22DC" w:rsidRDefault="00451606" w:rsidP="000B4FD9">
            <w:pPr>
              <w:spacing w:before="90"/>
              <w:rPr>
                <w:sz w:val="14"/>
              </w:rPr>
            </w:pPr>
          </w:p>
        </w:tc>
      </w:tr>
      <w:tr w:rsidR="00451606" w:rsidRPr="00AA22DC" w14:paraId="4E95343E" w14:textId="77777777" w:rsidTr="00EA2C1B">
        <w:trPr>
          <w:trHeight w:val="181"/>
        </w:trPr>
        <w:tc>
          <w:tcPr>
            <w:tcW w:w="5382" w:type="dxa"/>
            <w:tcBorders>
              <w:top w:val="single" w:sz="4" w:space="0" w:color="auto"/>
              <w:left w:val="single" w:sz="4" w:space="0" w:color="auto"/>
              <w:bottom w:val="single" w:sz="4" w:space="0" w:color="auto"/>
              <w:right w:val="single" w:sz="4" w:space="0" w:color="auto"/>
            </w:tcBorders>
          </w:tcPr>
          <w:p w14:paraId="5736061C" w14:textId="77777777" w:rsidR="00451606" w:rsidRPr="00AA22DC" w:rsidRDefault="00451606" w:rsidP="000B4FD9"/>
        </w:tc>
      </w:tr>
      <w:tr w:rsidR="00451606" w:rsidRPr="00AA22DC" w14:paraId="60E276A6" w14:textId="77777777" w:rsidTr="00EA2C1B">
        <w:tc>
          <w:tcPr>
            <w:tcW w:w="5382" w:type="dxa"/>
            <w:tcBorders>
              <w:top w:val="single" w:sz="4" w:space="0" w:color="auto"/>
              <w:left w:val="single" w:sz="4" w:space="0" w:color="auto"/>
              <w:bottom w:val="single" w:sz="4" w:space="0" w:color="auto"/>
              <w:right w:val="single" w:sz="4" w:space="0" w:color="auto"/>
            </w:tcBorders>
          </w:tcPr>
          <w:p w14:paraId="4D0200B8" w14:textId="0F386094" w:rsidR="00451606" w:rsidRPr="00AA22DC" w:rsidRDefault="006C1E31" w:rsidP="000B4FD9">
            <w:pPr>
              <w:pStyle w:val="Titel"/>
              <w:spacing w:line="240" w:lineRule="auto"/>
              <w:rPr>
                <w:lang w:val="nl-NL"/>
              </w:rPr>
            </w:pPr>
            <w:bookmarkStart w:id="3" w:name="bmTitel"/>
            <w:bookmarkEnd w:id="3"/>
            <w:r>
              <w:rPr>
                <w:lang w:val="nl-NL"/>
              </w:rPr>
              <w:t xml:space="preserve">Toelichting modeldocument ABP </w:t>
            </w:r>
            <w:r w:rsidR="00EA2C1B">
              <w:rPr>
                <w:lang w:val="nl-NL"/>
              </w:rPr>
              <w:t xml:space="preserve">hypotheek </w:t>
            </w:r>
            <w:r>
              <w:rPr>
                <w:lang w:val="nl-NL"/>
              </w:rPr>
              <w:t>v</w:t>
            </w:r>
            <w:ins w:id="4" w:author="Groot, Karina de" w:date="2025-04-07T10:36:00Z" w16du:dateUtc="2025-04-07T08:36:00Z">
              <w:r w:rsidR="007B081C">
                <w:rPr>
                  <w:lang w:val="nl-NL"/>
                </w:rPr>
                <w:t>3</w:t>
              </w:r>
            </w:ins>
            <w:del w:id="5" w:author="Groot, Karina de" w:date="2025-04-07T10:36:00Z" w16du:dateUtc="2025-04-07T08:36:00Z">
              <w:r w:rsidDel="007B081C">
                <w:rPr>
                  <w:lang w:val="nl-NL"/>
                </w:rPr>
                <w:delText>2</w:delText>
              </w:r>
            </w:del>
            <w:r>
              <w:rPr>
                <w:lang w:val="nl-NL"/>
              </w:rPr>
              <w:t>.0</w:t>
            </w:r>
          </w:p>
        </w:tc>
      </w:tr>
      <w:tr w:rsidR="00451606" w:rsidRPr="00AA22DC" w14:paraId="5DFF18BC" w14:textId="77777777" w:rsidTr="00EA2C1B">
        <w:trPr>
          <w:trHeight w:val="268"/>
        </w:trPr>
        <w:tc>
          <w:tcPr>
            <w:tcW w:w="5382" w:type="dxa"/>
            <w:tcBorders>
              <w:top w:val="single" w:sz="4" w:space="0" w:color="auto"/>
              <w:left w:val="single" w:sz="4" w:space="0" w:color="auto"/>
              <w:bottom w:val="single" w:sz="4" w:space="0" w:color="auto"/>
              <w:right w:val="single" w:sz="4" w:space="0" w:color="auto"/>
            </w:tcBorders>
          </w:tcPr>
          <w:p w14:paraId="6AEE960B" w14:textId="77777777" w:rsidR="00451606" w:rsidRPr="00AA22DC" w:rsidRDefault="00451606" w:rsidP="000B4FD9"/>
        </w:tc>
      </w:tr>
      <w:tr w:rsidR="00451606" w:rsidRPr="00AA22DC" w14:paraId="19DF1664" w14:textId="77777777" w:rsidTr="00EA2C1B">
        <w:trPr>
          <w:trHeight w:hRule="exact" w:val="275"/>
        </w:trPr>
        <w:tc>
          <w:tcPr>
            <w:tcW w:w="5382" w:type="dxa"/>
            <w:tcBorders>
              <w:top w:val="single" w:sz="4" w:space="0" w:color="auto"/>
              <w:left w:val="single" w:sz="4" w:space="0" w:color="auto"/>
              <w:bottom w:val="single" w:sz="4" w:space="0" w:color="auto"/>
              <w:right w:val="single" w:sz="4" w:space="0" w:color="auto"/>
            </w:tcBorders>
            <w:vAlign w:val="bottom"/>
          </w:tcPr>
          <w:p w14:paraId="1E64BE23" w14:textId="77777777" w:rsidR="00451606" w:rsidRPr="00AA22DC" w:rsidRDefault="006C1E31" w:rsidP="007B4960">
            <w:pPr>
              <w:pStyle w:val="Subtitel"/>
              <w:framePr w:hSpace="0" w:wrap="auto" w:hAnchor="text" w:xAlign="left" w:yAlign="inline"/>
              <w:rPr>
                <w:rStyle w:val="Ondertitel1"/>
              </w:rPr>
            </w:pPr>
            <w:bookmarkStart w:id="6" w:name="bmSubtitel"/>
            <w:r>
              <w:rPr>
                <w:rStyle w:val="Ondertitel1"/>
              </w:rPr>
              <w:t>Automatische akteverwerking</w:t>
            </w:r>
            <w:r w:rsidR="00F2446B" w:rsidRPr="00AA22DC">
              <w:rPr>
                <w:rStyle w:val="Ondertitel1"/>
              </w:rPr>
              <w:t xml:space="preserve"> </w:t>
            </w:r>
            <w:bookmarkEnd w:id="6"/>
          </w:p>
        </w:tc>
      </w:tr>
      <w:tr w:rsidR="00451606" w:rsidRPr="00AA22DC" w14:paraId="7D894A48" w14:textId="77777777" w:rsidTr="00EA2C1B">
        <w:trPr>
          <w:trHeight w:hRule="exact" w:val="804"/>
        </w:trPr>
        <w:tc>
          <w:tcPr>
            <w:tcW w:w="5382" w:type="dxa"/>
            <w:tcBorders>
              <w:top w:val="single" w:sz="4" w:space="0" w:color="auto"/>
              <w:left w:val="single" w:sz="4" w:space="0" w:color="auto"/>
              <w:bottom w:val="single" w:sz="4" w:space="0" w:color="auto"/>
              <w:right w:val="single" w:sz="4" w:space="0" w:color="auto"/>
            </w:tcBorders>
            <w:vAlign w:val="bottom"/>
          </w:tcPr>
          <w:p w14:paraId="1E6AAD5B" w14:textId="77777777" w:rsidR="00451606" w:rsidRPr="00AA22DC" w:rsidRDefault="00451606" w:rsidP="000B4FD9"/>
        </w:tc>
      </w:tr>
      <w:tr w:rsidR="00451606" w:rsidRPr="00AA22DC" w14:paraId="1B0BAF7C"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16F39E46" w14:textId="77777777" w:rsidR="00451606" w:rsidRPr="007B081C" w:rsidRDefault="00451606" w:rsidP="000B4FD9">
            <w:pPr>
              <w:pStyle w:val="tussenkopje"/>
              <w:rPr>
                <w:b/>
                <w:bCs/>
                <w:lang w:val="nl-NL"/>
                <w:rPrChange w:id="7" w:author="Groot, Karina de" w:date="2025-04-07T10:36:00Z" w16du:dateUtc="2025-04-07T08:36:00Z">
                  <w:rPr>
                    <w:lang w:val="nl-NL"/>
                  </w:rPr>
                </w:rPrChange>
              </w:rPr>
            </w:pPr>
            <w:r w:rsidRPr="007B081C">
              <w:rPr>
                <w:b/>
                <w:bCs/>
                <w:lang w:val="nl-NL"/>
                <w:rPrChange w:id="8" w:author="Groot, Karina de" w:date="2025-04-07T10:36:00Z" w16du:dateUtc="2025-04-07T08:36:00Z">
                  <w:rPr>
                    <w:lang w:val="nl-NL"/>
                  </w:rPr>
                </w:rPrChange>
              </w:rPr>
              <w:t>Versie</w:t>
            </w:r>
          </w:p>
        </w:tc>
      </w:tr>
      <w:tr w:rsidR="00451606" w:rsidRPr="00AA22DC" w14:paraId="09A6FD2C"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2A57E989" w14:textId="504039CF" w:rsidR="00451606" w:rsidRPr="00AA22DC" w:rsidRDefault="006C1E31" w:rsidP="000B4FD9">
            <w:pPr>
              <w:pStyle w:val="Voettekst"/>
              <w:tabs>
                <w:tab w:val="clear" w:pos="4536"/>
                <w:tab w:val="clear" w:pos="9072"/>
              </w:tabs>
            </w:pPr>
            <w:del w:id="9" w:author="Groot, Karina de" w:date="2025-04-07T10:36:00Z" w16du:dateUtc="2025-04-07T08:36:00Z">
              <w:r w:rsidDel="007B081C">
                <w:fldChar w:fldCharType="begin"/>
              </w:r>
              <w:r w:rsidDel="007B081C">
                <w:delInstrText xml:space="preserve"> DOCPROPERTY  propVersie  \* MERGEFORMAT </w:delInstrText>
              </w:r>
              <w:r w:rsidDel="007B081C">
                <w:fldChar w:fldCharType="separate"/>
              </w:r>
              <w:r w:rsidDel="007B081C">
                <w:delText>2.0</w:delText>
              </w:r>
              <w:r w:rsidDel="007B081C">
                <w:fldChar w:fldCharType="end"/>
              </w:r>
            </w:del>
            <w:ins w:id="10" w:author="Groot, Karina de" w:date="2025-04-07T10:36:00Z" w16du:dateUtc="2025-04-07T08:36:00Z">
              <w:r w:rsidR="007B081C">
                <w:t>3.0</w:t>
              </w:r>
            </w:ins>
          </w:p>
        </w:tc>
      </w:tr>
      <w:tr w:rsidR="008A02E7" w:rsidRPr="00AA22DC" w14:paraId="6D95CB22"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664B30A3" w14:textId="77777777" w:rsidR="008A02E7" w:rsidRPr="007B081C" w:rsidRDefault="008A02E7" w:rsidP="008A02E7">
            <w:pPr>
              <w:pStyle w:val="Voettekst"/>
              <w:tabs>
                <w:tab w:val="clear" w:pos="4536"/>
                <w:tab w:val="clear" w:pos="9072"/>
              </w:tabs>
              <w:rPr>
                <w:b/>
                <w:bCs/>
                <w:rPrChange w:id="11" w:author="Groot, Karina de" w:date="2025-04-07T10:36:00Z" w16du:dateUtc="2025-04-07T08:36:00Z">
                  <w:rPr/>
                </w:rPrChange>
              </w:rPr>
            </w:pPr>
            <w:r w:rsidRPr="007B081C">
              <w:rPr>
                <w:b/>
                <w:bCs/>
                <w:rPrChange w:id="12" w:author="Groot, Karina de" w:date="2025-04-07T10:36:00Z" w16du:dateUtc="2025-04-07T08:36:00Z">
                  <w:rPr/>
                </w:rPrChange>
              </w:rPr>
              <w:t>Datum</w:t>
            </w:r>
          </w:p>
        </w:tc>
      </w:tr>
      <w:tr w:rsidR="008A02E7" w:rsidRPr="00AA22DC" w14:paraId="33AF77B7"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269EC31A" w14:textId="0BB6B0E6" w:rsidR="008A02E7" w:rsidRDefault="007B081C" w:rsidP="008A02E7">
            <w:pPr>
              <w:pStyle w:val="Voettekst"/>
              <w:tabs>
                <w:tab w:val="clear" w:pos="4536"/>
                <w:tab w:val="clear" w:pos="9072"/>
              </w:tabs>
            </w:pPr>
            <w:ins w:id="13" w:author="Groot, Karina de" w:date="2025-04-07T10:36:00Z" w16du:dateUtc="2025-04-07T08:36:00Z">
              <w:r>
                <w:t>7 april 2025</w:t>
              </w:r>
            </w:ins>
            <w:del w:id="14" w:author="Groot, Karina de" w:date="2025-04-07T10:36:00Z" w16du:dateUtc="2025-04-07T08:36:00Z">
              <w:r w:rsidR="006C1E31" w:rsidDel="007B081C">
                <w:fldChar w:fldCharType="begin"/>
              </w:r>
              <w:r w:rsidR="006C1E31" w:rsidDel="007B081C">
                <w:delInstrText xml:space="preserve"> DOCPROPERTY  propDatum  \* MERGEFORMAT </w:delInstrText>
              </w:r>
              <w:r w:rsidR="006C1E31" w:rsidDel="007B081C">
                <w:fldChar w:fldCharType="separate"/>
              </w:r>
              <w:r w:rsidR="006C1E31" w:rsidDel="007B081C">
                <w:delText>21 maart 2024</w:delText>
              </w:r>
              <w:r w:rsidR="006C1E31" w:rsidDel="007B081C">
                <w:fldChar w:fldCharType="end"/>
              </w:r>
            </w:del>
          </w:p>
        </w:tc>
      </w:tr>
      <w:tr w:rsidR="008A02E7" w:rsidRPr="00AA22DC" w14:paraId="59E3ADCC"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6D9074F4" w14:textId="0C1CC12F" w:rsidR="008A02E7" w:rsidRPr="00AA22DC" w:rsidRDefault="008A02E7" w:rsidP="008A02E7">
            <w:pPr>
              <w:pStyle w:val="tussenkopje"/>
              <w:rPr>
                <w:lang w:val="nl-NL"/>
              </w:rPr>
            </w:pPr>
          </w:p>
        </w:tc>
      </w:tr>
      <w:tr w:rsidR="008A02E7" w:rsidRPr="00AA22DC" w14:paraId="2D71009E" w14:textId="77777777" w:rsidTr="00EA2C1B">
        <w:tc>
          <w:tcPr>
            <w:tcW w:w="5382" w:type="dxa"/>
            <w:tcBorders>
              <w:top w:val="single" w:sz="4" w:space="0" w:color="auto"/>
              <w:left w:val="single" w:sz="4" w:space="0" w:color="auto"/>
              <w:bottom w:val="single" w:sz="4" w:space="0" w:color="auto"/>
              <w:right w:val="single" w:sz="4" w:space="0" w:color="auto"/>
            </w:tcBorders>
            <w:vAlign w:val="bottom"/>
          </w:tcPr>
          <w:p w14:paraId="0E8F6060" w14:textId="77777777" w:rsidR="008A02E7" w:rsidRPr="00AA22DC" w:rsidRDefault="008A02E7" w:rsidP="008A02E7">
            <w:pPr>
              <w:pStyle w:val="Auteur"/>
              <w:framePr w:hSpace="0" w:wrap="auto" w:vAnchor="margin" w:hAnchor="text" w:yAlign="inline"/>
            </w:pPr>
            <w:bookmarkStart w:id="15" w:name="bmAuteurs"/>
            <w:bookmarkEnd w:id="15"/>
          </w:p>
        </w:tc>
      </w:tr>
    </w:tbl>
    <w:p w14:paraId="01DD4724" w14:textId="77777777" w:rsidR="00451606" w:rsidRPr="00AA22DC" w:rsidRDefault="00451606">
      <w:pPr>
        <w:pStyle w:val="Koptekst"/>
        <w:tabs>
          <w:tab w:val="clear" w:pos="4536"/>
          <w:tab w:val="clear" w:pos="9072"/>
        </w:tabs>
      </w:pPr>
    </w:p>
    <w:p w14:paraId="20FEE5CE" w14:textId="77777777" w:rsidR="00451606" w:rsidRPr="00AA22DC" w:rsidRDefault="00451606">
      <w:pPr>
        <w:pStyle w:val="Koptekst"/>
        <w:tabs>
          <w:tab w:val="clear" w:pos="4536"/>
          <w:tab w:val="clear" w:pos="9072"/>
        </w:tabs>
      </w:pPr>
    </w:p>
    <w:p w14:paraId="6DC2CC61" w14:textId="77777777" w:rsidR="00451606" w:rsidRPr="00AA22DC" w:rsidRDefault="00451606">
      <w:pPr>
        <w:pStyle w:val="Koptekst"/>
        <w:tabs>
          <w:tab w:val="clear" w:pos="4536"/>
          <w:tab w:val="clear" w:pos="9072"/>
        </w:tabs>
      </w:pPr>
    </w:p>
    <w:p w14:paraId="65278D16" w14:textId="77777777" w:rsidR="00451606" w:rsidRPr="00AA22DC" w:rsidRDefault="00451606">
      <w:pPr>
        <w:pStyle w:val="Koptekst"/>
        <w:tabs>
          <w:tab w:val="clear" w:pos="4536"/>
          <w:tab w:val="clear" w:pos="9072"/>
        </w:tabs>
        <w:sectPr w:rsidR="00451606" w:rsidRPr="00AA22DC" w:rsidSect="00786706">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4895"/>
      </w:tblGrid>
      <w:tr w:rsidR="00451606" w:rsidRPr="00AA22DC" w14:paraId="2C0A30E0" w14:textId="77777777" w:rsidTr="00EA2C1B">
        <w:trPr>
          <w:gridAfter w:val="1"/>
          <w:wAfter w:w="4895" w:type="dxa"/>
        </w:trPr>
        <w:tc>
          <w:tcPr>
            <w:tcW w:w="3964" w:type="dxa"/>
          </w:tcPr>
          <w:p w14:paraId="395C7BE7" w14:textId="77777777" w:rsidR="00451606" w:rsidRPr="00AA22DC" w:rsidRDefault="00451606"/>
        </w:tc>
      </w:tr>
      <w:tr w:rsidR="00451606" w:rsidRPr="00AA22DC" w14:paraId="444A0C6F" w14:textId="77777777" w:rsidTr="00EA2C1B">
        <w:trPr>
          <w:gridAfter w:val="1"/>
          <w:wAfter w:w="4895" w:type="dxa"/>
        </w:trPr>
        <w:tc>
          <w:tcPr>
            <w:tcW w:w="3964" w:type="dxa"/>
          </w:tcPr>
          <w:p w14:paraId="1E01C0B1" w14:textId="77777777" w:rsidR="00451606" w:rsidRPr="00AA22DC" w:rsidRDefault="00451606"/>
        </w:tc>
      </w:tr>
      <w:tr w:rsidR="00451606" w:rsidRPr="00AA22DC" w14:paraId="124793E6" w14:textId="77777777" w:rsidTr="00EA2C1B">
        <w:trPr>
          <w:gridAfter w:val="1"/>
          <w:wAfter w:w="4895" w:type="dxa"/>
        </w:trPr>
        <w:tc>
          <w:tcPr>
            <w:tcW w:w="3964" w:type="dxa"/>
          </w:tcPr>
          <w:p w14:paraId="67CBD8C3" w14:textId="77777777"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5B09C60B" w14:textId="77777777" w:rsidTr="00EA2C1B">
        <w:trPr>
          <w:gridAfter w:val="1"/>
          <w:wAfter w:w="4895" w:type="dxa"/>
        </w:trPr>
        <w:tc>
          <w:tcPr>
            <w:tcW w:w="3964" w:type="dxa"/>
          </w:tcPr>
          <w:p w14:paraId="5F0196F9" w14:textId="77777777"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01900325" w14:textId="77777777" w:rsidTr="00EA2C1B">
        <w:trPr>
          <w:gridAfter w:val="1"/>
          <w:wAfter w:w="4895" w:type="dxa"/>
        </w:trPr>
        <w:tc>
          <w:tcPr>
            <w:tcW w:w="3964" w:type="dxa"/>
          </w:tcPr>
          <w:p w14:paraId="20FF69F1" w14:textId="77777777" w:rsidR="00451606" w:rsidRPr="00AA22DC" w:rsidRDefault="00451606">
            <w:pPr>
              <w:spacing w:before="90"/>
              <w:rPr>
                <w:sz w:val="14"/>
              </w:rPr>
            </w:pPr>
          </w:p>
        </w:tc>
      </w:tr>
      <w:tr w:rsidR="00451606" w:rsidRPr="00AA22DC" w14:paraId="6CDB463C" w14:textId="77777777" w:rsidTr="00EA2C1B">
        <w:trPr>
          <w:gridAfter w:val="1"/>
          <w:wAfter w:w="4895" w:type="dxa"/>
          <w:trHeight w:val="3958"/>
        </w:trPr>
        <w:tc>
          <w:tcPr>
            <w:tcW w:w="3964" w:type="dxa"/>
            <w:vAlign w:val="bottom"/>
          </w:tcPr>
          <w:p w14:paraId="0CD54596" w14:textId="77777777" w:rsidR="00451606" w:rsidRPr="00AA22DC" w:rsidRDefault="00451606" w:rsidP="00E92944">
            <w:pPr>
              <w:pStyle w:val="Kop"/>
              <w:framePr w:wrap="auto" w:vAnchor="margin" w:hAnchor="text" w:xAlign="left" w:yAlign="inline"/>
            </w:pPr>
          </w:p>
        </w:tc>
      </w:tr>
      <w:tr w:rsidR="00451606" w:rsidRPr="00AA22DC" w14:paraId="48E5713F" w14:textId="77777777" w:rsidTr="00EA2C1B">
        <w:trPr>
          <w:gridAfter w:val="1"/>
          <w:wAfter w:w="4895" w:type="dxa"/>
          <w:trHeight w:val="135"/>
        </w:trPr>
        <w:tc>
          <w:tcPr>
            <w:tcW w:w="3964" w:type="dxa"/>
          </w:tcPr>
          <w:p w14:paraId="332260B9" w14:textId="77777777" w:rsidR="00451606" w:rsidRPr="00AA22DC" w:rsidRDefault="00451606" w:rsidP="009F2F69">
            <w:pPr>
              <w:pStyle w:val="BriefRef"/>
            </w:pPr>
          </w:p>
        </w:tc>
      </w:tr>
      <w:tr w:rsidR="00451606" w:rsidRPr="00AA22DC" w14:paraId="3345CFEC" w14:textId="77777777" w:rsidTr="00EA2C1B">
        <w:trPr>
          <w:gridAfter w:val="1"/>
          <w:wAfter w:w="4895" w:type="dxa"/>
          <w:trHeight w:val="181"/>
        </w:trPr>
        <w:tc>
          <w:tcPr>
            <w:tcW w:w="3964" w:type="dxa"/>
          </w:tcPr>
          <w:p w14:paraId="25366823" w14:textId="0C4973A7"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6C1E31">
              <w:rPr>
                <w:b/>
                <w:bCs/>
                <w:noProof/>
                <w:sz w:val="20"/>
              </w:rPr>
              <w:t xml:space="preserve">Toelichting modeldocument ABP </w:t>
            </w:r>
            <w:r w:rsidR="00EA2C1B">
              <w:rPr>
                <w:b/>
                <w:bCs/>
                <w:noProof/>
                <w:sz w:val="20"/>
              </w:rPr>
              <w:t xml:space="preserve">hypotheek </w:t>
            </w:r>
            <w:r w:rsidR="006C1E31">
              <w:rPr>
                <w:b/>
                <w:bCs/>
                <w:noProof/>
                <w:sz w:val="20"/>
              </w:rPr>
              <w:t>v</w:t>
            </w:r>
            <w:del w:id="16" w:author="Groot, Karina de" w:date="2025-04-07T10:37:00Z" w16du:dateUtc="2025-04-07T08:37:00Z">
              <w:r w:rsidR="006C1E31" w:rsidDel="00102035">
                <w:rPr>
                  <w:b/>
                  <w:bCs/>
                  <w:noProof/>
                  <w:sz w:val="20"/>
                </w:rPr>
                <w:delText>2</w:delText>
              </w:r>
            </w:del>
            <w:ins w:id="17" w:author="Groot, Karina de" w:date="2025-04-07T10:37:00Z" w16du:dateUtc="2025-04-07T08:37:00Z">
              <w:r w:rsidR="00102035">
                <w:rPr>
                  <w:b/>
                  <w:bCs/>
                  <w:noProof/>
                  <w:sz w:val="20"/>
                </w:rPr>
                <w:t>3</w:t>
              </w:r>
            </w:ins>
            <w:r w:rsidR="006C1E31">
              <w:rPr>
                <w:b/>
                <w:bCs/>
                <w:noProof/>
                <w:sz w:val="20"/>
              </w:rPr>
              <w:t>.0</w:t>
            </w:r>
            <w:r w:rsidRPr="00AA22DC">
              <w:rPr>
                <w:b/>
                <w:bCs/>
                <w:sz w:val="20"/>
              </w:rPr>
              <w:fldChar w:fldCharType="end"/>
            </w:r>
          </w:p>
        </w:tc>
      </w:tr>
      <w:tr w:rsidR="00451606" w:rsidRPr="00AA22DC" w14:paraId="5D5CDEA3" w14:textId="77777777" w:rsidTr="00EA2C1B">
        <w:trPr>
          <w:gridAfter w:val="1"/>
          <w:wAfter w:w="4895" w:type="dxa"/>
        </w:trPr>
        <w:tc>
          <w:tcPr>
            <w:tcW w:w="3964" w:type="dxa"/>
          </w:tcPr>
          <w:p w14:paraId="184655F9" w14:textId="77777777" w:rsidR="00451606" w:rsidRPr="00AA22DC" w:rsidRDefault="00451606"/>
        </w:tc>
      </w:tr>
      <w:tr w:rsidR="00451606" w:rsidRPr="00AA22DC" w14:paraId="02FF00B7" w14:textId="77777777" w:rsidTr="00EA2C1B">
        <w:trPr>
          <w:gridAfter w:val="1"/>
          <w:wAfter w:w="4895" w:type="dxa"/>
          <w:trHeight w:val="268"/>
        </w:trPr>
        <w:tc>
          <w:tcPr>
            <w:tcW w:w="3964" w:type="dxa"/>
          </w:tcPr>
          <w:p w14:paraId="4ED6015C" w14:textId="77777777" w:rsidR="00451606" w:rsidRPr="00AA22DC" w:rsidRDefault="006C1E31">
            <w:fldSimple w:instr=" STYLEREF Subtitel \* MERGEFORMAT ">
              <w:r>
                <w:rPr>
                  <w:noProof/>
                </w:rPr>
                <w:t>Automatische akteverwerking</w:t>
              </w:r>
            </w:fldSimple>
          </w:p>
        </w:tc>
      </w:tr>
      <w:tr w:rsidR="00451606" w:rsidRPr="00AA22DC" w14:paraId="09E0B3D4" w14:textId="77777777" w:rsidTr="00EA2C1B">
        <w:trPr>
          <w:gridAfter w:val="1"/>
          <w:wAfter w:w="4895" w:type="dxa"/>
          <w:cantSplit/>
          <w:trHeight w:hRule="exact" w:val="345"/>
        </w:trPr>
        <w:tc>
          <w:tcPr>
            <w:tcW w:w="3964" w:type="dxa"/>
            <w:vAlign w:val="bottom"/>
          </w:tcPr>
          <w:p w14:paraId="0BCB1B3D" w14:textId="77777777" w:rsidR="00451606" w:rsidRPr="00AA22DC" w:rsidRDefault="00451606"/>
        </w:tc>
      </w:tr>
      <w:tr w:rsidR="00451606" w:rsidRPr="00AA22DC" w14:paraId="48B5A2ED" w14:textId="77777777" w:rsidTr="00EA2C1B">
        <w:trPr>
          <w:gridAfter w:val="1"/>
          <w:wAfter w:w="4895" w:type="dxa"/>
          <w:cantSplit/>
          <w:trHeight w:hRule="exact" w:val="333"/>
        </w:trPr>
        <w:tc>
          <w:tcPr>
            <w:tcW w:w="3964" w:type="dxa"/>
            <w:vAlign w:val="bottom"/>
          </w:tcPr>
          <w:p w14:paraId="0C5F8D1F" w14:textId="77777777" w:rsidR="00451606" w:rsidRPr="00AA22DC" w:rsidRDefault="00451606">
            <w:pPr>
              <w:pStyle w:val="kopje"/>
            </w:pPr>
            <w:r w:rsidRPr="00AA22DC">
              <w:t>Opdrachtgever</w:t>
            </w:r>
          </w:p>
        </w:tc>
      </w:tr>
      <w:tr w:rsidR="00451606" w:rsidRPr="00AA22DC" w14:paraId="3456A3EA" w14:textId="77777777" w:rsidTr="00EA2C1B">
        <w:trPr>
          <w:gridAfter w:val="1"/>
          <w:wAfter w:w="4895" w:type="dxa"/>
          <w:cantSplit/>
          <w:trHeight w:val="244"/>
        </w:trPr>
        <w:tc>
          <w:tcPr>
            <w:tcW w:w="3964" w:type="dxa"/>
            <w:vAlign w:val="bottom"/>
          </w:tcPr>
          <w:p w14:paraId="7B3827AA" w14:textId="77777777" w:rsidR="00451606" w:rsidRPr="00AA22DC" w:rsidRDefault="00451606">
            <w:bookmarkStart w:id="18" w:name="bmOpdrachtgever"/>
            <w:bookmarkEnd w:id="18"/>
          </w:p>
        </w:tc>
      </w:tr>
      <w:tr w:rsidR="00451606" w:rsidRPr="00AA22DC" w14:paraId="3F58C56D" w14:textId="77777777" w:rsidTr="00EA2C1B">
        <w:trPr>
          <w:gridAfter w:val="1"/>
          <w:wAfter w:w="4895" w:type="dxa"/>
          <w:cantSplit/>
          <w:trHeight w:hRule="exact" w:val="313"/>
        </w:trPr>
        <w:tc>
          <w:tcPr>
            <w:tcW w:w="3964" w:type="dxa"/>
            <w:vAlign w:val="bottom"/>
          </w:tcPr>
          <w:p w14:paraId="7ADB04EC" w14:textId="77777777" w:rsidR="00451606" w:rsidRPr="00AA22DC" w:rsidRDefault="00451606">
            <w:pPr>
              <w:pStyle w:val="kopje"/>
            </w:pPr>
            <w:r w:rsidRPr="00AA22DC">
              <w:t>Status</w:t>
            </w:r>
          </w:p>
        </w:tc>
      </w:tr>
      <w:tr w:rsidR="00451606" w:rsidRPr="00AA22DC" w14:paraId="07B07E93" w14:textId="77777777" w:rsidTr="00EA2C1B">
        <w:trPr>
          <w:gridAfter w:val="1"/>
          <w:wAfter w:w="4895" w:type="dxa"/>
          <w:cantSplit/>
          <w:trHeight w:val="244"/>
        </w:trPr>
        <w:tc>
          <w:tcPr>
            <w:tcW w:w="3964" w:type="dxa"/>
            <w:vAlign w:val="bottom"/>
          </w:tcPr>
          <w:p w14:paraId="4B9AAB75" w14:textId="77777777" w:rsidR="00451606" w:rsidRPr="00AA22DC" w:rsidRDefault="006C1E31">
            <w:bookmarkStart w:id="19" w:name="bmStatus"/>
            <w:bookmarkEnd w:id="19"/>
            <w:r>
              <w:t>Definitief</w:t>
            </w:r>
          </w:p>
        </w:tc>
      </w:tr>
      <w:tr w:rsidR="00451606" w:rsidRPr="00AA22DC" w14:paraId="7762C503" w14:textId="77777777" w:rsidTr="00EA2C1B">
        <w:trPr>
          <w:gridAfter w:val="1"/>
          <w:wAfter w:w="4895" w:type="dxa"/>
          <w:cantSplit/>
          <w:trHeight w:hRule="exact" w:val="332"/>
        </w:trPr>
        <w:tc>
          <w:tcPr>
            <w:tcW w:w="3964" w:type="dxa"/>
            <w:vAlign w:val="bottom"/>
          </w:tcPr>
          <w:p w14:paraId="18F4836E" w14:textId="77777777" w:rsidR="00451606" w:rsidRPr="00AA22DC" w:rsidRDefault="00451606">
            <w:pPr>
              <w:pStyle w:val="kopje"/>
            </w:pPr>
            <w:r w:rsidRPr="00AA22DC">
              <w:t>Verspreiding</w:t>
            </w:r>
          </w:p>
        </w:tc>
      </w:tr>
      <w:tr w:rsidR="00451606" w:rsidRPr="00AA22DC" w14:paraId="0D392EF8" w14:textId="77777777" w:rsidTr="00EA2C1B">
        <w:trPr>
          <w:gridAfter w:val="1"/>
          <w:wAfter w:w="4895" w:type="dxa"/>
          <w:cantSplit/>
          <w:trHeight w:val="238"/>
        </w:trPr>
        <w:tc>
          <w:tcPr>
            <w:tcW w:w="3964" w:type="dxa"/>
            <w:vAlign w:val="bottom"/>
          </w:tcPr>
          <w:p w14:paraId="232CEAD2" w14:textId="77777777" w:rsidR="00451606" w:rsidRPr="00AA22DC" w:rsidRDefault="006C1E31">
            <w:bookmarkStart w:id="20" w:name="bmVerspreiding"/>
            <w:bookmarkEnd w:id="20"/>
            <w:r>
              <w:t>Openbaar</w:t>
            </w:r>
          </w:p>
        </w:tc>
      </w:tr>
      <w:tr w:rsidR="00451606" w:rsidRPr="00AA22DC" w14:paraId="4C25CE04" w14:textId="77777777" w:rsidTr="00775829">
        <w:trPr>
          <w:cantSplit/>
          <w:trHeight w:hRule="exact" w:val="246"/>
        </w:trPr>
        <w:tc>
          <w:tcPr>
            <w:tcW w:w="8859" w:type="dxa"/>
            <w:gridSpan w:val="2"/>
            <w:vAlign w:val="bottom"/>
          </w:tcPr>
          <w:p w14:paraId="65CB87CE" w14:textId="77777777" w:rsidR="00451606" w:rsidRPr="00AA22DC" w:rsidRDefault="00451606"/>
        </w:tc>
      </w:tr>
    </w:tbl>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451606" w:rsidRPr="00AA22DC" w14:paraId="51F9FD9E" w14:textId="77777777" w:rsidTr="00775829">
        <w:trPr>
          <w:cantSplit/>
          <w:trHeight w:hRule="exact" w:val="332"/>
        </w:trPr>
        <w:tc>
          <w:tcPr>
            <w:tcW w:w="5173" w:type="dxa"/>
            <w:vAlign w:val="bottom"/>
          </w:tcPr>
          <w:p w14:paraId="615D43AC" w14:textId="77777777" w:rsidR="00451606" w:rsidRPr="00AA22DC" w:rsidRDefault="00451606">
            <w:pPr>
              <w:pStyle w:val="kopje"/>
              <w:keepNext/>
              <w:rPr>
                <w:b w:val="0"/>
                <w:bCs/>
              </w:rPr>
            </w:pPr>
            <w:r w:rsidRPr="00AA22DC">
              <w:t>Versiehistorie</w:t>
            </w:r>
          </w:p>
        </w:tc>
      </w:tr>
    </w:tbl>
    <w:p w14:paraId="7E8371F5"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4E69FC87" w14:textId="77777777">
        <w:trPr>
          <w:cantSplit/>
          <w:trHeight w:hRule="exact" w:val="281"/>
          <w:tblHeader/>
        </w:trPr>
        <w:tc>
          <w:tcPr>
            <w:tcW w:w="779" w:type="dxa"/>
            <w:vAlign w:val="bottom"/>
          </w:tcPr>
          <w:p w14:paraId="13B7C2DC"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0BBB3955"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28932954"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30A53EE1" w14:textId="77777777" w:rsidR="00451606" w:rsidRPr="00AA22DC" w:rsidRDefault="00451606">
            <w:pPr>
              <w:pStyle w:val="tussenkopje"/>
              <w:spacing w:before="0"/>
              <w:rPr>
                <w:lang w:val="nl-NL"/>
              </w:rPr>
            </w:pPr>
            <w:r w:rsidRPr="00AA22DC">
              <w:rPr>
                <w:lang w:val="nl-NL"/>
              </w:rPr>
              <w:t>Opmerking</w:t>
            </w:r>
          </w:p>
        </w:tc>
      </w:tr>
      <w:tr w:rsidR="00451606" w:rsidRPr="00AA22DC" w14:paraId="61481FF1" w14:textId="77777777">
        <w:trPr>
          <w:cantSplit/>
        </w:trPr>
        <w:tc>
          <w:tcPr>
            <w:tcW w:w="779" w:type="dxa"/>
          </w:tcPr>
          <w:p w14:paraId="5309A920" w14:textId="77777777" w:rsidR="00451606" w:rsidRPr="00AA22DC" w:rsidRDefault="006C1E31">
            <w:pPr>
              <w:pStyle w:val="Koptekst"/>
              <w:tabs>
                <w:tab w:val="clear" w:pos="4536"/>
                <w:tab w:val="clear" w:pos="9072"/>
              </w:tabs>
              <w:spacing w:line="280" w:lineRule="atLeast"/>
              <w:rPr>
                <w:rStyle w:val="Versie0"/>
              </w:rPr>
            </w:pPr>
            <w:bookmarkStart w:id="21" w:name="bmVersie"/>
            <w:bookmarkEnd w:id="21"/>
            <w:r>
              <w:rPr>
                <w:rStyle w:val="Versie0"/>
              </w:rPr>
              <w:t>2.0</w:t>
            </w:r>
          </w:p>
        </w:tc>
        <w:tc>
          <w:tcPr>
            <w:tcW w:w="1701" w:type="dxa"/>
          </w:tcPr>
          <w:p w14:paraId="34AA018C" w14:textId="77777777" w:rsidR="00451606" w:rsidRPr="00AA22DC" w:rsidRDefault="006C1E31">
            <w:pPr>
              <w:rPr>
                <w:rStyle w:val="Datumopmaakprofiel"/>
              </w:rPr>
            </w:pPr>
            <w:bookmarkStart w:id="22" w:name="bmDatum"/>
            <w:bookmarkEnd w:id="22"/>
            <w:r>
              <w:rPr>
                <w:rStyle w:val="Datumopmaakprofiel"/>
              </w:rPr>
              <w:t>21 maart 2024</w:t>
            </w:r>
          </w:p>
        </w:tc>
        <w:tc>
          <w:tcPr>
            <w:tcW w:w="3402" w:type="dxa"/>
          </w:tcPr>
          <w:p w14:paraId="790A384A" w14:textId="63F0124E" w:rsidR="00451606" w:rsidRPr="00AA22DC" w:rsidRDefault="006C1E31">
            <w:r>
              <w:t>BOI/Team2/BSU2/AA</w:t>
            </w:r>
            <w:r w:rsidR="009A5EBD">
              <w:fldChar w:fldCharType="begin"/>
            </w:r>
            <w:r w:rsidR="009A5EBD">
              <w:instrText xml:space="preserve"> STYLEREF  Auteur  \* MERGEFORMAT </w:instrText>
            </w:r>
            <w:r w:rsidR="009A5EBD">
              <w:fldChar w:fldCharType="end"/>
            </w:r>
          </w:p>
        </w:tc>
        <w:tc>
          <w:tcPr>
            <w:tcW w:w="2977" w:type="dxa"/>
          </w:tcPr>
          <w:p w14:paraId="181E6652" w14:textId="7F51C684" w:rsidR="00451606" w:rsidRPr="00AA22DC" w:rsidRDefault="006C1E31">
            <w:r>
              <w:t>AA-6241: Bankmodel is gewijzigd</w:t>
            </w:r>
          </w:p>
        </w:tc>
      </w:tr>
      <w:tr w:rsidR="007B081C" w:rsidRPr="00AA22DC" w14:paraId="6D0EF559" w14:textId="77777777">
        <w:trPr>
          <w:cantSplit/>
          <w:ins w:id="23" w:author="Groot, Karina de" w:date="2025-04-07T10:36:00Z"/>
        </w:trPr>
        <w:tc>
          <w:tcPr>
            <w:tcW w:w="779" w:type="dxa"/>
          </w:tcPr>
          <w:p w14:paraId="42F5790E" w14:textId="10B346AD" w:rsidR="007B081C" w:rsidRDefault="007B081C">
            <w:pPr>
              <w:pStyle w:val="Koptekst"/>
              <w:tabs>
                <w:tab w:val="clear" w:pos="4536"/>
                <w:tab w:val="clear" w:pos="9072"/>
              </w:tabs>
              <w:spacing w:line="280" w:lineRule="atLeast"/>
              <w:rPr>
                <w:ins w:id="24" w:author="Groot, Karina de" w:date="2025-04-07T10:36:00Z" w16du:dateUtc="2025-04-07T08:36:00Z"/>
                <w:rStyle w:val="Versie0"/>
              </w:rPr>
            </w:pPr>
            <w:ins w:id="25" w:author="Groot, Karina de" w:date="2025-04-07T10:36:00Z" w16du:dateUtc="2025-04-07T08:36:00Z">
              <w:r>
                <w:rPr>
                  <w:rStyle w:val="Versie0"/>
                </w:rPr>
                <w:t>3.0</w:t>
              </w:r>
            </w:ins>
          </w:p>
        </w:tc>
        <w:tc>
          <w:tcPr>
            <w:tcW w:w="1701" w:type="dxa"/>
          </w:tcPr>
          <w:p w14:paraId="5E31F410" w14:textId="7DE20180" w:rsidR="007B081C" w:rsidRDefault="007B081C">
            <w:pPr>
              <w:rPr>
                <w:ins w:id="26" w:author="Groot, Karina de" w:date="2025-04-07T10:36:00Z" w16du:dateUtc="2025-04-07T08:36:00Z"/>
                <w:rStyle w:val="Datumopmaakprofiel"/>
              </w:rPr>
            </w:pPr>
            <w:ins w:id="27" w:author="Groot, Karina de" w:date="2025-04-07T10:36:00Z" w16du:dateUtc="2025-04-07T08:36:00Z">
              <w:r>
                <w:rPr>
                  <w:rStyle w:val="Datumopmaakprofiel"/>
                </w:rPr>
                <w:t>7 april 2025</w:t>
              </w:r>
            </w:ins>
          </w:p>
        </w:tc>
        <w:tc>
          <w:tcPr>
            <w:tcW w:w="3402" w:type="dxa"/>
          </w:tcPr>
          <w:p w14:paraId="3D6CF749" w14:textId="3F55ABA1" w:rsidR="007B081C" w:rsidRDefault="007B081C">
            <w:pPr>
              <w:rPr>
                <w:ins w:id="28" w:author="Groot, Karina de" w:date="2025-04-07T10:36:00Z" w16du:dateUtc="2025-04-07T08:36:00Z"/>
              </w:rPr>
            </w:pPr>
            <w:ins w:id="29" w:author="Groot, Karina de" w:date="2025-04-07T10:37:00Z" w16du:dateUtc="2025-04-07T08:37:00Z">
              <w:r>
                <w:t>BOI/Team2/BSU2/AA</w:t>
              </w:r>
            </w:ins>
          </w:p>
        </w:tc>
        <w:tc>
          <w:tcPr>
            <w:tcW w:w="2977" w:type="dxa"/>
          </w:tcPr>
          <w:p w14:paraId="18576D76" w14:textId="4A903955" w:rsidR="007B081C" w:rsidRDefault="007B081C">
            <w:pPr>
              <w:spacing w:line="240" w:lineRule="auto"/>
              <w:rPr>
                <w:ins w:id="30" w:author="Groot, Karina de" w:date="2025-04-07T10:36:00Z" w16du:dateUtc="2025-04-07T08:36:00Z"/>
              </w:rPr>
              <w:pPrChange w:id="31" w:author="Groot, Karina de" w:date="2025-04-07T10:51:00Z" w16du:dateUtc="2025-04-07T08:51:00Z">
                <w:pPr/>
              </w:pPrChange>
            </w:pPr>
            <w:ins w:id="32" w:author="Groot, Karina de" w:date="2025-04-07T10:37:00Z" w16du:dateUtc="2025-04-07T08:37:00Z">
              <w:r>
                <w:t xml:space="preserve">AA-7712: </w:t>
              </w:r>
            </w:ins>
            <w:ins w:id="33" w:author="Groot, Karina de" w:date="2025-04-07T10:51:00Z" w16du:dateUtc="2025-04-07T08:51:00Z">
              <w:r w:rsidR="00F95F2F" w:rsidRPr="00F95F2F">
                <w:rPr>
                  <w:rFonts w:cs="Arial"/>
                  <w:szCs w:val="18"/>
                  <w:rPrChange w:id="34" w:author="Groot, Karina de" w:date="2025-04-07T10:51:00Z" w16du:dateUtc="2025-04-07T08:51:00Z">
                    <w:rPr>
                      <w:rFonts w:cs="Arial"/>
                      <w:sz w:val="16"/>
                      <w:szCs w:val="16"/>
                    </w:rPr>
                  </w:rPrChange>
                </w:rPr>
                <w:t xml:space="preserve">Het is nu mogelijk de akte genderneutraal op te stellen. De </w:t>
              </w:r>
              <w:proofErr w:type="spellStart"/>
              <w:r w:rsidR="00F95F2F" w:rsidRPr="00F95F2F">
                <w:rPr>
                  <w:rFonts w:cs="Arial"/>
                  <w:szCs w:val="18"/>
                  <w:rPrChange w:id="35" w:author="Groot, Karina de" w:date="2025-04-07T10:51:00Z" w16du:dateUtc="2025-04-07T08:51:00Z">
                    <w:rPr>
                      <w:rFonts w:cs="Arial"/>
                      <w:sz w:val="16"/>
                      <w:szCs w:val="16"/>
                    </w:rPr>
                  </w:rPrChange>
                </w:rPr>
                <w:t>telstblokken</w:t>
              </w:r>
              <w:proofErr w:type="spellEnd"/>
              <w:r w:rsidR="00F95F2F" w:rsidRPr="00F95F2F">
                <w:rPr>
                  <w:rFonts w:cs="Arial"/>
                  <w:szCs w:val="18"/>
                  <w:rPrChange w:id="36" w:author="Groot, Karina de" w:date="2025-04-07T10:51:00Z" w16du:dateUtc="2025-04-07T08:51:00Z">
                    <w:rPr>
                      <w:rFonts w:cs="Arial"/>
                      <w:sz w:val="16"/>
                      <w:szCs w:val="16"/>
                    </w:rPr>
                  </w:rPrChange>
                </w:rPr>
                <w:t xml:space="preserve"> zijn hierop aangepast en de volgende keuzeteksten zijn toegevoegd: ‘</w:t>
              </w:r>
              <w:proofErr w:type="spellStart"/>
              <w:r w:rsidR="00F95F2F" w:rsidRPr="00F95F2F">
                <w:rPr>
                  <w:szCs w:val="18"/>
                  <w:rPrChange w:id="37" w:author="Groot, Karina de" w:date="2025-04-07T10:51:00Z" w16du:dateUtc="2025-04-07T08:51:00Z">
                    <w:rPr>
                      <w:sz w:val="16"/>
                      <w:szCs w:val="16"/>
                    </w:rPr>
                  </w:rPrChange>
                </w:rPr>
                <w:t>k_PersonenVolmacht</w:t>
              </w:r>
              <w:proofErr w:type="spellEnd"/>
              <w:r w:rsidR="00F95F2F" w:rsidRPr="00F95F2F">
                <w:rPr>
                  <w:szCs w:val="18"/>
                  <w:rPrChange w:id="38" w:author="Groot, Karina de" w:date="2025-04-07T10:51:00Z" w16du:dateUtc="2025-04-07T08:51:00Z">
                    <w:rPr>
                      <w:sz w:val="16"/>
                      <w:szCs w:val="16"/>
                    </w:rPr>
                  </w:rPrChange>
                </w:rPr>
                <w:t>’, ‘</w:t>
              </w:r>
              <w:proofErr w:type="spellStart"/>
              <w:r w:rsidR="00F95F2F" w:rsidRPr="00F95F2F">
                <w:rPr>
                  <w:szCs w:val="18"/>
                  <w:rPrChange w:id="39" w:author="Groot, Karina de" w:date="2025-04-07T10:51:00Z" w16du:dateUtc="2025-04-07T08:51:00Z">
                    <w:rPr>
                      <w:sz w:val="16"/>
                      <w:szCs w:val="16"/>
                    </w:rPr>
                  </w:rPrChange>
                </w:rPr>
                <w:t>k_PersonenVerklaren</w:t>
              </w:r>
              <w:proofErr w:type="spellEnd"/>
              <w:r w:rsidR="00F95F2F" w:rsidRPr="00F95F2F">
                <w:rPr>
                  <w:szCs w:val="18"/>
                  <w:rPrChange w:id="40" w:author="Groot, Karina de" w:date="2025-04-07T10:51:00Z" w16du:dateUtc="2025-04-07T08:51:00Z">
                    <w:rPr>
                      <w:sz w:val="16"/>
                      <w:szCs w:val="16"/>
                    </w:rPr>
                  </w:rPrChange>
                </w:rPr>
                <w:t>’ en ‘</w:t>
              </w:r>
              <w:proofErr w:type="spellStart"/>
              <w:r w:rsidR="00F95F2F" w:rsidRPr="00F95F2F">
                <w:rPr>
                  <w:szCs w:val="18"/>
                  <w:rPrChange w:id="41" w:author="Groot, Karina de" w:date="2025-04-07T10:51:00Z" w16du:dateUtc="2025-04-07T08:51:00Z">
                    <w:rPr>
                      <w:sz w:val="16"/>
                      <w:szCs w:val="16"/>
                    </w:rPr>
                  </w:rPrChange>
                </w:rPr>
                <w:t>k_Verklaren</w:t>
              </w:r>
              <w:proofErr w:type="spellEnd"/>
              <w:r w:rsidR="00F95F2F" w:rsidRPr="00F95F2F">
                <w:rPr>
                  <w:szCs w:val="18"/>
                  <w:rPrChange w:id="42" w:author="Groot, Karina de" w:date="2025-04-07T10:51:00Z" w16du:dateUtc="2025-04-07T08:51:00Z">
                    <w:rPr>
                      <w:sz w:val="16"/>
                      <w:szCs w:val="16"/>
                    </w:rPr>
                  </w:rPrChange>
                </w:rPr>
                <w:t>’.</w:t>
              </w:r>
            </w:ins>
          </w:p>
        </w:tc>
      </w:tr>
    </w:tbl>
    <w:p w14:paraId="26FE5DAF" w14:textId="77777777" w:rsidR="00451606" w:rsidRPr="00AA22DC" w:rsidRDefault="00451606"/>
    <w:p w14:paraId="075CC317" w14:textId="77777777" w:rsidR="00451606" w:rsidRPr="00AA22DC" w:rsidRDefault="00DC72C8">
      <w:pPr>
        <w:rPr>
          <w:vanish/>
          <w:color w:val="FF0000"/>
        </w:rPr>
      </w:pPr>
      <w:r>
        <w:rPr>
          <w:vanish/>
          <w:color w:val="FF0000"/>
        </w:rPr>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7E3460A6" w14:textId="77777777" w:rsidR="00451606" w:rsidRPr="00AA22DC" w:rsidRDefault="00451606" w:rsidP="00BC3B41"/>
    <w:p w14:paraId="3A6CAB74" w14:textId="77777777" w:rsidR="00451606" w:rsidRPr="00AA22DC" w:rsidRDefault="00451606">
      <w:pPr>
        <w:pStyle w:val="Koptekst"/>
        <w:tabs>
          <w:tab w:val="clear" w:pos="4536"/>
          <w:tab w:val="clear" w:pos="9072"/>
        </w:tabs>
      </w:pPr>
    </w:p>
    <w:p w14:paraId="75FA5163" w14:textId="77777777" w:rsidR="00451606" w:rsidRPr="00AA22DC" w:rsidRDefault="00451606">
      <w:pPr>
        <w:pStyle w:val="Koptekst"/>
        <w:tabs>
          <w:tab w:val="clear" w:pos="4536"/>
          <w:tab w:val="clear" w:pos="9072"/>
        </w:tabs>
        <w:sectPr w:rsidR="00451606" w:rsidRPr="00AA22DC" w:rsidSect="00786706">
          <w:headerReference w:type="default" r:id="rId13"/>
          <w:headerReference w:type="first" r:id="rId14"/>
          <w:footerReference w:type="first" r:id="rId15"/>
          <w:pgSz w:w="11906" w:h="16838" w:code="9"/>
          <w:pgMar w:top="2835" w:right="1531" w:bottom="2552" w:left="2268" w:header="567" w:footer="431" w:gutter="0"/>
          <w:pgNumType w:start="1"/>
          <w:cols w:space="708"/>
        </w:sectPr>
      </w:pPr>
    </w:p>
    <w:bookmarkStart w:id="48" w:name="bmInhoudsopgave" w:displacedByCustomXml="next"/>
    <w:bookmarkEnd w:id="48" w:displacedByCustomXml="next"/>
    <w:sdt>
      <w:sdtPr>
        <w:rPr>
          <w:rFonts w:ascii="Arial" w:eastAsia="Times New Roman" w:hAnsi="Arial" w:cs="Times New Roman"/>
          <w:snapToGrid w:val="0"/>
          <w:color w:val="auto"/>
          <w:kern w:val="28"/>
          <w:sz w:val="18"/>
          <w:szCs w:val="20"/>
          <w:lang w:eastAsia="en-US"/>
        </w:rPr>
        <w:id w:val="-1321503385"/>
        <w:docPartObj>
          <w:docPartGallery w:val="Table of Contents"/>
          <w:docPartUnique/>
        </w:docPartObj>
      </w:sdtPr>
      <w:sdtEndPr>
        <w:rPr>
          <w:b/>
          <w:bCs/>
        </w:rPr>
      </w:sdtEndPr>
      <w:sdtContent>
        <w:p w14:paraId="42B9515E" w14:textId="2DF6300B" w:rsidR="00F814B6" w:rsidRDefault="00F814B6">
          <w:pPr>
            <w:pStyle w:val="Kopvaninhoudsopgave"/>
          </w:pPr>
          <w:r>
            <w:t>Inhoudsopgave</w:t>
          </w:r>
        </w:p>
        <w:p w14:paraId="3CD0D25E" w14:textId="6FCEEB42" w:rsidR="00FD7F3D" w:rsidRDefault="00F814B6">
          <w:pPr>
            <w:pStyle w:val="Inhopg1"/>
            <w:rPr>
              <w:rFonts w:asciiTheme="minorHAnsi" w:eastAsiaTheme="minorEastAsia" w:hAnsiTheme="minorHAnsi" w:cstheme="minorBidi"/>
              <w:b w:val="0"/>
              <w:bCs w:val="0"/>
              <w:snapToGrid/>
              <w:kern w:val="2"/>
              <w:sz w:val="24"/>
              <w:szCs w:val="24"/>
              <w:lang w:eastAsia="nl-NL"/>
              <w14:ligatures w14:val="standardContextual"/>
            </w:rPr>
          </w:pPr>
          <w:r>
            <w:fldChar w:fldCharType="begin"/>
          </w:r>
          <w:r>
            <w:instrText xml:space="preserve"> TOC \o "1-3" \h \z \u </w:instrText>
          </w:r>
          <w:r>
            <w:fldChar w:fldCharType="separate"/>
          </w:r>
          <w:hyperlink w:anchor="_Toc162008150" w:history="1">
            <w:r w:rsidR="00FD7F3D" w:rsidRPr="007C793E">
              <w:rPr>
                <w:rStyle w:val="Hyperlink"/>
              </w:rPr>
              <w:t>1</w:t>
            </w:r>
            <w:r w:rsidR="00FD7F3D">
              <w:rPr>
                <w:rFonts w:asciiTheme="minorHAnsi" w:eastAsiaTheme="minorEastAsia" w:hAnsiTheme="minorHAnsi" w:cstheme="minorBidi"/>
                <w:b w:val="0"/>
                <w:bCs w:val="0"/>
                <w:snapToGrid/>
                <w:kern w:val="2"/>
                <w:sz w:val="24"/>
                <w:szCs w:val="24"/>
                <w:lang w:eastAsia="nl-NL"/>
                <w14:ligatures w14:val="standardContextual"/>
              </w:rPr>
              <w:tab/>
            </w:r>
            <w:r w:rsidR="00FD7F3D" w:rsidRPr="007C793E">
              <w:rPr>
                <w:rStyle w:val="Hyperlink"/>
              </w:rPr>
              <w:t>Inleiding</w:t>
            </w:r>
            <w:r w:rsidR="00FD7F3D">
              <w:rPr>
                <w:webHidden/>
              </w:rPr>
              <w:tab/>
            </w:r>
            <w:r w:rsidR="00FD7F3D">
              <w:rPr>
                <w:webHidden/>
              </w:rPr>
              <w:fldChar w:fldCharType="begin"/>
            </w:r>
            <w:r w:rsidR="00FD7F3D">
              <w:rPr>
                <w:webHidden/>
              </w:rPr>
              <w:instrText xml:space="preserve"> PAGEREF _Toc162008150 \h </w:instrText>
            </w:r>
            <w:r w:rsidR="00FD7F3D">
              <w:rPr>
                <w:webHidden/>
              </w:rPr>
            </w:r>
            <w:r w:rsidR="00FD7F3D">
              <w:rPr>
                <w:webHidden/>
              </w:rPr>
              <w:fldChar w:fldCharType="separate"/>
            </w:r>
            <w:r w:rsidR="00FD7F3D">
              <w:rPr>
                <w:webHidden/>
              </w:rPr>
              <w:t>3</w:t>
            </w:r>
            <w:r w:rsidR="00FD7F3D">
              <w:rPr>
                <w:webHidden/>
              </w:rPr>
              <w:fldChar w:fldCharType="end"/>
            </w:r>
          </w:hyperlink>
        </w:p>
        <w:p w14:paraId="322324EF" w14:textId="5B45E891"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51" w:history="1">
            <w:r w:rsidRPr="007C793E">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Doel</w:t>
            </w:r>
            <w:r>
              <w:rPr>
                <w:webHidden/>
              </w:rPr>
              <w:tab/>
            </w:r>
            <w:r>
              <w:rPr>
                <w:webHidden/>
              </w:rPr>
              <w:fldChar w:fldCharType="begin"/>
            </w:r>
            <w:r>
              <w:rPr>
                <w:webHidden/>
              </w:rPr>
              <w:instrText xml:space="preserve"> PAGEREF _Toc162008151 \h </w:instrText>
            </w:r>
            <w:r>
              <w:rPr>
                <w:webHidden/>
              </w:rPr>
            </w:r>
            <w:r>
              <w:rPr>
                <w:webHidden/>
              </w:rPr>
              <w:fldChar w:fldCharType="separate"/>
            </w:r>
            <w:r>
              <w:rPr>
                <w:webHidden/>
              </w:rPr>
              <w:t>3</w:t>
            </w:r>
            <w:r>
              <w:rPr>
                <w:webHidden/>
              </w:rPr>
              <w:fldChar w:fldCharType="end"/>
            </w:r>
          </w:hyperlink>
        </w:p>
        <w:p w14:paraId="094CB4ED" w14:textId="103FDFE0"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52" w:history="1">
            <w:r w:rsidRPr="007C793E">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Algemeen</w:t>
            </w:r>
            <w:r>
              <w:rPr>
                <w:webHidden/>
              </w:rPr>
              <w:tab/>
            </w:r>
            <w:r>
              <w:rPr>
                <w:webHidden/>
              </w:rPr>
              <w:fldChar w:fldCharType="begin"/>
            </w:r>
            <w:r>
              <w:rPr>
                <w:webHidden/>
              </w:rPr>
              <w:instrText xml:space="preserve"> PAGEREF _Toc162008152 \h </w:instrText>
            </w:r>
            <w:r>
              <w:rPr>
                <w:webHidden/>
              </w:rPr>
            </w:r>
            <w:r>
              <w:rPr>
                <w:webHidden/>
              </w:rPr>
              <w:fldChar w:fldCharType="separate"/>
            </w:r>
            <w:r>
              <w:rPr>
                <w:webHidden/>
              </w:rPr>
              <w:t>3</w:t>
            </w:r>
            <w:r>
              <w:rPr>
                <w:webHidden/>
              </w:rPr>
              <w:fldChar w:fldCharType="end"/>
            </w:r>
          </w:hyperlink>
        </w:p>
        <w:p w14:paraId="5EC5A23E" w14:textId="39E93CF1"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53" w:history="1">
            <w:r w:rsidRPr="007C793E">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Referenties</w:t>
            </w:r>
            <w:r>
              <w:rPr>
                <w:webHidden/>
              </w:rPr>
              <w:tab/>
            </w:r>
            <w:r>
              <w:rPr>
                <w:webHidden/>
              </w:rPr>
              <w:fldChar w:fldCharType="begin"/>
            </w:r>
            <w:r>
              <w:rPr>
                <w:webHidden/>
              </w:rPr>
              <w:instrText xml:space="preserve"> PAGEREF _Toc162008153 \h </w:instrText>
            </w:r>
            <w:r>
              <w:rPr>
                <w:webHidden/>
              </w:rPr>
            </w:r>
            <w:r>
              <w:rPr>
                <w:webHidden/>
              </w:rPr>
              <w:fldChar w:fldCharType="separate"/>
            </w:r>
            <w:r>
              <w:rPr>
                <w:webHidden/>
              </w:rPr>
              <w:t>4</w:t>
            </w:r>
            <w:r>
              <w:rPr>
                <w:webHidden/>
              </w:rPr>
              <w:fldChar w:fldCharType="end"/>
            </w:r>
          </w:hyperlink>
        </w:p>
        <w:p w14:paraId="5EEDFC90" w14:textId="31B077C1" w:rsidR="00FD7F3D" w:rsidRDefault="00FD7F3D">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62008154" w:history="1">
            <w:r w:rsidRPr="007C793E">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7C793E">
              <w:rPr>
                <w:rStyle w:val="Hyperlink"/>
              </w:rPr>
              <w:t>ABP Hypotheekakte</w:t>
            </w:r>
            <w:r>
              <w:rPr>
                <w:webHidden/>
              </w:rPr>
              <w:tab/>
            </w:r>
            <w:r>
              <w:rPr>
                <w:webHidden/>
              </w:rPr>
              <w:fldChar w:fldCharType="begin"/>
            </w:r>
            <w:r>
              <w:rPr>
                <w:webHidden/>
              </w:rPr>
              <w:instrText xml:space="preserve"> PAGEREF _Toc162008154 \h </w:instrText>
            </w:r>
            <w:r>
              <w:rPr>
                <w:webHidden/>
              </w:rPr>
            </w:r>
            <w:r>
              <w:rPr>
                <w:webHidden/>
              </w:rPr>
              <w:fldChar w:fldCharType="separate"/>
            </w:r>
            <w:r>
              <w:rPr>
                <w:webHidden/>
              </w:rPr>
              <w:t>5</w:t>
            </w:r>
            <w:r>
              <w:rPr>
                <w:webHidden/>
              </w:rPr>
              <w:fldChar w:fldCharType="end"/>
            </w:r>
          </w:hyperlink>
        </w:p>
        <w:p w14:paraId="6AFF0A8F" w14:textId="356BEE31"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55" w:history="1">
            <w:r w:rsidRPr="007C793E">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Equivalentieverklaring</w:t>
            </w:r>
            <w:r>
              <w:rPr>
                <w:webHidden/>
              </w:rPr>
              <w:tab/>
            </w:r>
            <w:r>
              <w:rPr>
                <w:webHidden/>
              </w:rPr>
              <w:fldChar w:fldCharType="begin"/>
            </w:r>
            <w:r>
              <w:rPr>
                <w:webHidden/>
              </w:rPr>
              <w:instrText xml:space="preserve"> PAGEREF _Toc162008155 \h </w:instrText>
            </w:r>
            <w:r>
              <w:rPr>
                <w:webHidden/>
              </w:rPr>
            </w:r>
            <w:r>
              <w:rPr>
                <w:webHidden/>
              </w:rPr>
              <w:fldChar w:fldCharType="separate"/>
            </w:r>
            <w:r>
              <w:rPr>
                <w:webHidden/>
              </w:rPr>
              <w:t>5</w:t>
            </w:r>
            <w:r>
              <w:rPr>
                <w:webHidden/>
              </w:rPr>
              <w:fldChar w:fldCharType="end"/>
            </w:r>
          </w:hyperlink>
        </w:p>
        <w:p w14:paraId="5544FF84" w14:textId="5183F058"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56" w:history="1">
            <w:r w:rsidRPr="007C793E">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Titel</w:t>
            </w:r>
            <w:r>
              <w:rPr>
                <w:webHidden/>
              </w:rPr>
              <w:tab/>
            </w:r>
            <w:r>
              <w:rPr>
                <w:webHidden/>
              </w:rPr>
              <w:fldChar w:fldCharType="begin"/>
            </w:r>
            <w:r>
              <w:rPr>
                <w:webHidden/>
              </w:rPr>
              <w:instrText xml:space="preserve"> PAGEREF _Toc162008156 \h </w:instrText>
            </w:r>
            <w:r>
              <w:rPr>
                <w:webHidden/>
              </w:rPr>
            </w:r>
            <w:r>
              <w:rPr>
                <w:webHidden/>
              </w:rPr>
              <w:fldChar w:fldCharType="separate"/>
            </w:r>
            <w:r>
              <w:rPr>
                <w:webHidden/>
              </w:rPr>
              <w:t>6</w:t>
            </w:r>
            <w:r>
              <w:rPr>
                <w:webHidden/>
              </w:rPr>
              <w:fldChar w:fldCharType="end"/>
            </w:r>
          </w:hyperlink>
        </w:p>
        <w:p w14:paraId="530B56A0" w14:textId="244814DF"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57" w:history="1">
            <w:r w:rsidRPr="007C793E">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Aanhef</w:t>
            </w:r>
            <w:r>
              <w:rPr>
                <w:webHidden/>
              </w:rPr>
              <w:tab/>
            </w:r>
            <w:r>
              <w:rPr>
                <w:webHidden/>
              </w:rPr>
              <w:fldChar w:fldCharType="begin"/>
            </w:r>
            <w:r>
              <w:rPr>
                <w:webHidden/>
              </w:rPr>
              <w:instrText xml:space="preserve"> PAGEREF _Toc162008157 \h </w:instrText>
            </w:r>
            <w:r>
              <w:rPr>
                <w:webHidden/>
              </w:rPr>
            </w:r>
            <w:r>
              <w:rPr>
                <w:webHidden/>
              </w:rPr>
              <w:fldChar w:fldCharType="separate"/>
            </w:r>
            <w:r>
              <w:rPr>
                <w:webHidden/>
              </w:rPr>
              <w:t>6</w:t>
            </w:r>
            <w:r>
              <w:rPr>
                <w:webHidden/>
              </w:rPr>
              <w:fldChar w:fldCharType="end"/>
            </w:r>
          </w:hyperlink>
        </w:p>
        <w:p w14:paraId="750712A3" w14:textId="02466C66"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58" w:history="1">
            <w:r w:rsidRPr="007C793E">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Partijen</w:t>
            </w:r>
            <w:r>
              <w:rPr>
                <w:webHidden/>
              </w:rPr>
              <w:tab/>
            </w:r>
            <w:r>
              <w:rPr>
                <w:webHidden/>
              </w:rPr>
              <w:fldChar w:fldCharType="begin"/>
            </w:r>
            <w:r>
              <w:rPr>
                <w:webHidden/>
              </w:rPr>
              <w:instrText xml:space="preserve"> PAGEREF _Toc162008158 \h </w:instrText>
            </w:r>
            <w:r>
              <w:rPr>
                <w:webHidden/>
              </w:rPr>
            </w:r>
            <w:r>
              <w:rPr>
                <w:webHidden/>
              </w:rPr>
              <w:fldChar w:fldCharType="separate"/>
            </w:r>
            <w:r>
              <w:rPr>
                <w:webHidden/>
              </w:rPr>
              <w:t>7</w:t>
            </w:r>
            <w:r>
              <w:rPr>
                <w:webHidden/>
              </w:rPr>
              <w:fldChar w:fldCharType="end"/>
            </w:r>
          </w:hyperlink>
        </w:p>
        <w:p w14:paraId="2B62E13D" w14:textId="0F02B6D1" w:rsidR="00FD7F3D" w:rsidRDefault="00FD7F3D">
          <w:pPr>
            <w:pStyle w:val="Inhopg3"/>
            <w:rPr>
              <w:rFonts w:asciiTheme="minorHAnsi" w:eastAsiaTheme="minorEastAsia" w:hAnsiTheme="minorHAnsi" w:cstheme="minorBidi"/>
              <w:snapToGrid/>
              <w:kern w:val="2"/>
              <w:sz w:val="24"/>
              <w:szCs w:val="24"/>
              <w:lang w:eastAsia="nl-NL"/>
              <w14:ligatures w14:val="standardContextual"/>
            </w:rPr>
          </w:pPr>
          <w:hyperlink w:anchor="_Toc162008159" w:history="1">
            <w:r w:rsidRPr="007C793E">
              <w:rPr>
                <w:rStyle w:val="Hyperlink"/>
              </w:rPr>
              <w:t>2.4.1</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Geldgever</w:t>
            </w:r>
            <w:r>
              <w:rPr>
                <w:webHidden/>
              </w:rPr>
              <w:tab/>
            </w:r>
            <w:r>
              <w:rPr>
                <w:webHidden/>
              </w:rPr>
              <w:fldChar w:fldCharType="begin"/>
            </w:r>
            <w:r>
              <w:rPr>
                <w:webHidden/>
              </w:rPr>
              <w:instrText xml:space="preserve"> PAGEREF _Toc162008159 \h </w:instrText>
            </w:r>
            <w:r>
              <w:rPr>
                <w:webHidden/>
              </w:rPr>
            </w:r>
            <w:r>
              <w:rPr>
                <w:webHidden/>
              </w:rPr>
              <w:fldChar w:fldCharType="separate"/>
            </w:r>
            <w:r>
              <w:rPr>
                <w:webHidden/>
              </w:rPr>
              <w:t>7</w:t>
            </w:r>
            <w:r>
              <w:rPr>
                <w:webHidden/>
              </w:rPr>
              <w:fldChar w:fldCharType="end"/>
            </w:r>
          </w:hyperlink>
        </w:p>
        <w:p w14:paraId="0B67BBE7" w14:textId="4EAC3EA5" w:rsidR="00FD7F3D" w:rsidRDefault="00FD7F3D">
          <w:pPr>
            <w:pStyle w:val="Inhopg3"/>
            <w:rPr>
              <w:rFonts w:asciiTheme="minorHAnsi" w:eastAsiaTheme="minorEastAsia" w:hAnsiTheme="minorHAnsi" w:cstheme="minorBidi"/>
              <w:snapToGrid/>
              <w:kern w:val="2"/>
              <w:sz w:val="24"/>
              <w:szCs w:val="24"/>
              <w:lang w:eastAsia="nl-NL"/>
              <w14:ligatures w14:val="standardContextual"/>
            </w:rPr>
          </w:pPr>
          <w:hyperlink w:anchor="_Toc162008160" w:history="1">
            <w:r w:rsidRPr="007C793E">
              <w:rPr>
                <w:rStyle w:val="Hyperlink"/>
              </w:rPr>
              <w:t>2.4.2</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Geldnemer of hypotheekgever</w:t>
            </w:r>
            <w:r>
              <w:rPr>
                <w:webHidden/>
              </w:rPr>
              <w:tab/>
            </w:r>
            <w:r>
              <w:rPr>
                <w:webHidden/>
              </w:rPr>
              <w:fldChar w:fldCharType="begin"/>
            </w:r>
            <w:r>
              <w:rPr>
                <w:webHidden/>
              </w:rPr>
              <w:instrText xml:space="preserve"> PAGEREF _Toc162008160 \h </w:instrText>
            </w:r>
            <w:r>
              <w:rPr>
                <w:webHidden/>
              </w:rPr>
            </w:r>
            <w:r>
              <w:rPr>
                <w:webHidden/>
              </w:rPr>
              <w:fldChar w:fldCharType="separate"/>
            </w:r>
            <w:r>
              <w:rPr>
                <w:webHidden/>
              </w:rPr>
              <w:t>10</w:t>
            </w:r>
            <w:r>
              <w:rPr>
                <w:webHidden/>
              </w:rPr>
              <w:fldChar w:fldCharType="end"/>
            </w:r>
          </w:hyperlink>
        </w:p>
        <w:p w14:paraId="25A03F1F" w14:textId="7EFF8B45" w:rsidR="00FD7F3D" w:rsidRDefault="00FD7F3D">
          <w:pPr>
            <w:pStyle w:val="Inhopg3"/>
            <w:rPr>
              <w:rFonts w:asciiTheme="minorHAnsi" w:eastAsiaTheme="minorEastAsia" w:hAnsiTheme="minorHAnsi" w:cstheme="minorBidi"/>
              <w:snapToGrid/>
              <w:kern w:val="2"/>
              <w:sz w:val="24"/>
              <w:szCs w:val="24"/>
              <w:lang w:eastAsia="nl-NL"/>
              <w14:ligatures w14:val="standardContextual"/>
            </w:rPr>
          </w:pPr>
          <w:hyperlink w:anchor="_Toc162008161" w:history="1">
            <w:r w:rsidRPr="007C793E">
              <w:rPr>
                <w:rStyle w:val="Hyperlink"/>
              </w:rPr>
              <w:t>2.4.3</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Afsluiting partijen</w:t>
            </w:r>
            <w:r>
              <w:rPr>
                <w:webHidden/>
              </w:rPr>
              <w:tab/>
            </w:r>
            <w:r>
              <w:rPr>
                <w:webHidden/>
              </w:rPr>
              <w:fldChar w:fldCharType="begin"/>
            </w:r>
            <w:r>
              <w:rPr>
                <w:webHidden/>
              </w:rPr>
              <w:instrText xml:space="preserve"> PAGEREF _Toc162008161 \h </w:instrText>
            </w:r>
            <w:r>
              <w:rPr>
                <w:webHidden/>
              </w:rPr>
            </w:r>
            <w:r>
              <w:rPr>
                <w:webHidden/>
              </w:rPr>
              <w:fldChar w:fldCharType="separate"/>
            </w:r>
            <w:r>
              <w:rPr>
                <w:webHidden/>
              </w:rPr>
              <w:t>12</w:t>
            </w:r>
            <w:r>
              <w:rPr>
                <w:webHidden/>
              </w:rPr>
              <w:fldChar w:fldCharType="end"/>
            </w:r>
          </w:hyperlink>
        </w:p>
        <w:p w14:paraId="0FA25691" w14:textId="4D1266AD"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62" w:history="1">
            <w:r w:rsidRPr="007C793E">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Geldlening</w:t>
            </w:r>
            <w:r>
              <w:rPr>
                <w:webHidden/>
              </w:rPr>
              <w:tab/>
            </w:r>
            <w:r>
              <w:rPr>
                <w:webHidden/>
              </w:rPr>
              <w:fldChar w:fldCharType="begin"/>
            </w:r>
            <w:r>
              <w:rPr>
                <w:webHidden/>
              </w:rPr>
              <w:instrText xml:space="preserve"> PAGEREF _Toc162008162 \h </w:instrText>
            </w:r>
            <w:r>
              <w:rPr>
                <w:webHidden/>
              </w:rPr>
            </w:r>
            <w:r>
              <w:rPr>
                <w:webHidden/>
              </w:rPr>
              <w:fldChar w:fldCharType="separate"/>
            </w:r>
            <w:r>
              <w:rPr>
                <w:webHidden/>
              </w:rPr>
              <w:t>13</w:t>
            </w:r>
            <w:r>
              <w:rPr>
                <w:webHidden/>
              </w:rPr>
              <w:fldChar w:fldCharType="end"/>
            </w:r>
          </w:hyperlink>
        </w:p>
        <w:p w14:paraId="61DFA508" w14:textId="797FA1FF"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63" w:history="1">
            <w:r w:rsidRPr="007C793E">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Hypotheekstelling</w:t>
            </w:r>
            <w:r>
              <w:rPr>
                <w:webHidden/>
              </w:rPr>
              <w:tab/>
            </w:r>
            <w:r>
              <w:rPr>
                <w:webHidden/>
              </w:rPr>
              <w:fldChar w:fldCharType="begin"/>
            </w:r>
            <w:r>
              <w:rPr>
                <w:webHidden/>
              </w:rPr>
              <w:instrText xml:space="preserve"> PAGEREF _Toc162008163 \h </w:instrText>
            </w:r>
            <w:r>
              <w:rPr>
                <w:webHidden/>
              </w:rPr>
            </w:r>
            <w:r>
              <w:rPr>
                <w:webHidden/>
              </w:rPr>
              <w:fldChar w:fldCharType="separate"/>
            </w:r>
            <w:r>
              <w:rPr>
                <w:webHidden/>
              </w:rPr>
              <w:t>17</w:t>
            </w:r>
            <w:r>
              <w:rPr>
                <w:webHidden/>
              </w:rPr>
              <w:fldChar w:fldCharType="end"/>
            </w:r>
          </w:hyperlink>
        </w:p>
        <w:p w14:paraId="5BCB1220" w14:textId="52B7FE7C"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64" w:history="1">
            <w:r w:rsidRPr="007C793E">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Onderpand</w:t>
            </w:r>
            <w:r>
              <w:rPr>
                <w:webHidden/>
              </w:rPr>
              <w:tab/>
            </w:r>
            <w:r>
              <w:rPr>
                <w:webHidden/>
              </w:rPr>
              <w:fldChar w:fldCharType="begin"/>
            </w:r>
            <w:r>
              <w:rPr>
                <w:webHidden/>
              </w:rPr>
              <w:instrText xml:space="preserve"> PAGEREF _Toc162008164 \h </w:instrText>
            </w:r>
            <w:r>
              <w:rPr>
                <w:webHidden/>
              </w:rPr>
            </w:r>
            <w:r>
              <w:rPr>
                <w:webHidden/>
              </w:rPr>
              <w:fldChar w:fldCharType="separate"/>
            </w:r>
            <w:r>
              <w:rPr>
                <w:webHidden/>
              </w:rPr>
              <w:t>18</w:t>
            </w:r>
            <w:r>
              <w:rPr>
                <w:webHidden/>
              </w:rPr>
              <w:fldChar w:fldCharType="end"/>
            </w:r>
          </w:hyperlink>
        </w:p>
        <w:p w14:paraId="188336E2" w14:textId="79230BC5"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65" w:history="1">
            <w:r w:rsidRPr="007C793E">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Overbruggingshypotheek</w:t>
            </w:r>
            <w:r>
              <w:rPr>
                <w:webHidden/>
              </w:rPr>
              <w:tab/>
            </w:r>
            <w:r>
              <w:rPr>
                <w:webHidden/>
              </w:rPr>
              <w:fldChar w:fldCharType="begin"/>
            </w:r>
            <w:r>
              <w:rPr>
                <w:webHidden/>
              </w:rPr>
              <w:instrText xml:space="preserve"> PAGEREF _Toc162008165 \h </w:instrText>
            </w:r>
            <w:r>
              <w:rPr>
                <w:webHidden/>
              </w:rPr>
            </w:r>
            <w:r>
              <w:rPr>
                <w:webHidden/>
              </w:rPr>
              <w:fldChar w:fldCharType="separate"/>
            </w:r>
            <w:r>
              <w:rPr>
                <w:webHidden/>
              </w:rPr>
              <w:t>19</w:t>
            </w:r>
            <w:r>
              <w:rPr>
                <w:webHidden/>
              </w:rPr>
              <w:fldChar w:fldCharType="end"/>
            </w:r>
          </w:hyperlink>
        </w:p>
        <w:p w14:paraId="7CDD4D18" w14:textId="543D798A"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66" w:history="1">
            <w:r w:rsidRPr="007C793E">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Onderpand overbruggingshypotheek</w:t>
            </w:r>
            <w:r>
              <w:rPr>
                <w:webHidden/>
              </w:rPr>
              <w:tab/>
            </w:r>
            <w:r>
              <w:rPr>
                <w:webHidden/>
              </w:rPr>
              <w:fldChar w:fldCharType="begin"/>
            </w:r>
            <w:r>
              <w:rPr>
                <w:webHidden/>
              </w:rPr>
              <w:instrText xml:space="preserve"> PAGEREF _Toc162008166 \h </w:instrText>
            </w:r>
            <w:r>
              <w:rPr>
                <w:webHidden/>
              </w:rPr>
            </w:r>
            <w:r>
              <w:rPr>
                <w:webHidden/>
              </w:rPr>
              <w:fldChar w:fldCharType="separate"/>
            </w:r>
            <w:r>
              <w:rPr>
                <w:webHidden/>
              </w:rPr>
              <w:t>19</w:t>
            </w:r>
            <w:r>
              <w:rPr>
                <w:webHidden/>
              </w:rPr>
              <w:fldChar w:fldCharType="end"/>
            </w:r>
          </w:hyperlink>
        </w:p>
        <w:p w14:paraId="476A2500" w14:textId="5F18F750"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68" w:history="1">
            <w:r w:rsidRPr="007C793E">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Afsluiting</w:t>
            </w:r>
            <w:r>
              <w:rPr>
                <w:webHidden/>
              </w:rPr>
              <w:tab/>
            </w:r>
            <w:r>
              <w:rPr>
                <w:webHidden/>
              </w:rPr>
              <w:fldChar w:fldCharType="begin"/>
            </w:r>
            <w:r>
              <w:rPr>
                <w:webHidden/>
              </w:rPr>
              <w:instrText xml:space="preserve"> PAGEREF _Toc162008168 \h </w:instrText>
            </w:r>
            <w:r>
              <w:rPr>
                <w:webHidden/>
              </w:rPr>
            </w:r>
            <w:r>
              <w:rPr>
                <w:webHidden/>
              </w:rPr>
              <w:fldChar w:fldCharType="separate"/>
            </w:r>
            <w:r>
              <w:rPr>
                <w:webHidden/>
              </w:rPr>
              <w:t>20</w:t>
            </w:r>
            <w:r>
              <w:rPr>
                <w:webHidden/>
              </w:rPr>
              <w:fldChar w:fldCharType="end"/>
            </w:r>
          </w:hyperlink>
        </w:p>
        <w:p w14:paraId="5F1829E9" w14:textId="13B46ADF"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70" w:history="1">
            <w:r w:rsidRPr="007C793E">
              <w:rPr>
                <w:rStyle w:val="Hyperlink"/>
              </w:rPr>
              <w:t>2.11</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Woonplaatskeuze</w:t>
            </w:r>
            <w:r>
              <w:rPr>
                <w:webHidden/>
              </w:rPr>
              <w:tab/>
            </w:r>
            <w:r>
              <w:rPr>
                <w:webHidden/>
              </w:rPr>
              <w:fldChar w:fldCharType="begin"/>
            </w:r>
            <w:r>
              <w:rPr>
                <w:webHidden/>
              </w:rPr>
              <w:instrText xml:space="preserve"> PAGEREF _Toc162008170 \h </w:instrText>
            </w:r>
            <w:r>
              <w:rPr>
                <w:webHidden/>
              </w:rPr>
            </w:r>
            <w:r>
              <w:rPr>
                <w:webHidden/>
              </w:rPr>
              <w:fldChar w:fldCharType="separate"/>
            </w:r>
            <w:r>
              <w:rPr>
                <w:webHidden/>
              </w:rPr>
              <w:t>21</w:t>
            </w:r>
            <w:r>
              <w:rPr>
                <w:webHidden/>
              </w:rPr>
              <w:fldChar w:fldCharType="end"/>
            </w:r>
          </w:hyperlink>
        </w:p>
        <w:p w14:paraId="29E8AA8E" w14:textId="6B39EB65" w:rsidR="00FD7F3D" w:rsidRDefault="00FD7F3D">
          <w:pPr>
            <w:pStyle w:val="Inhopg2"/>
            <w:rPr>
              <w:rFonts w:asciiTheme="minorHAnsi" w:eastAsiaTheme="minorEastAsia" w:hAnsiTheme="minorHAnsi" w:cstheme="minorBidi"/>
              <w:snapToGrid/>
              <w:kern w:val="2"/>
              <w:sz w:val="24"/>
              <w:szCs w:val="24"/>
              <w:lang w:eastAsia="nl-NL"/>
              <w14:ligatures w14:val="standardContextual"/>
            </w:rPr>
          </w:pPr>
          <w:hyperlink w:anchor="_Toc162008172" w:history="1">
            <w:r w:rsidRPr="007C793E">
              <w:rPr>
                <w:rStyle w:val="Hyperlink"/>
              </w:rPr>
              <w:t>2.12</w:t>
            </w:r>
            <w:r>
              <w:rPr>
                <w:rFonts w:asciiTheme="minorHAnsi" w:eastAsiaTheme="minorEastAsia" w:hAnsiTheme="minorHAnsi" w:cstheme="minorBidi"/>
                <w:snapToGrid/>
                <w:kern w:val="2"/>
                <w:sz w:val="24"/>
                <w:szCs w:val="24"/>
                <w:lang w:eastAsia="nl-NL"/>
                <w14:ligatures w14:val="standardContextual"/>
              </w:rPr>
              <w:tab/>
            </w:r>
            <w:r w:rsidRPr="007C793E">
              <w:rPr>
                <w:rStyle w:val="Hyperlink"/>
              </w:rPr>
              <w:t>Einde kadasterdeel</w:t>
            </w:r>
            <w:r>
              <w:rPr>
                <w:webHidden/>
              </w:rPr>
              <w:tab/>
            </w:r>
            <w:r>
              <w:rPr>
                <w:webHidden/>
              </w:rPr>
              <w:fldChar w:fldCharType="begin"/>
            </w:r>
            <w:r>
              <w:rPr>
                <w:webHidden/>
              </w:rPr>
              <w:instrText xml:space="preserve"> PAGEREF _Toc162008172 \h </w:instrText>
            </w:r>
            <w:r>
              <w:rPr>
                <w:webHidden/>
              </w:rPr>
            </w:r>
            <w:r>
              <w:rPr>
                <w:webHidden/>
              </w:rPr>
              <w:fldChar w:fldCharType="separate"/>
            </w:r>
            <w:r>
              <w:rPr>
                <w:webHidden/>
              </w:rPr>
              <w:t>21</w:t>
            </w:r>
            <w:r>
              <w:rPr>
                <w:webHidden/>
              </w:rPr>
              <w:fldChar w:fldCharType="end"/>
            </w:r>
          </w:hyperlink>
        </w:p>
        <w:p w14:paraId="5A7352F2" w14:textId="5DE3E43F" w:rsidR="00F814B6" w:rsidRDefault="00F814B6">
          <w:r>
            <w:rPr>
              <w:b/>
              <w:bCs/>
            </w:rPr>
            <w:fldChar w:fldCharType="end"/>
          </w:r>
        </w:p>
      </w:sdtContent>
    </w:sdt>
    <w:p w14:paraId="55E3C04A" w14:textId="4143441B" w:rsidR="00451606" w:rsidRDefault="00451606">
      <w:pPr>
        <w:pStyle w:val="Koptekst"/>
        <w:tabs>
          <w:tab w:val="clear" w:pos="4536"/>
          <w:tab w:val="clear" w:pos="9072"/>
        </w:tabs>
      </w:pPr>
    </w:p>
    <w:p w14:paraId="35260A7A" w14:textId="77777777" w:rsidR="000772F4" w:rsidRPr="00AA22DC" w:rsidRDefault="000772F4">
      <w:pPr>
        <w:pStyle w:val="Koptekst"/>
        <w:tabs>
          <w:tab w:val="clear" w:pos="4536"/>
          <w:tab w:val="clear" w:pos="9072"/>
        </w:tabs>
      </w:pPr>
    </w:p>
    <w:p w14:paraId="1D54B751" w14:textId="77777777" w:rsidR="00451606" w:rsidRPr="00AA22DC" w:rsidRDefault="00451606">
      <w:pPr>
        <w:pStyle w:val="Koptekst"/>
        <w:tabs>
          <w:tab w:val="clear" w:pos="4536"/>
          <w:tab w:val="clear" w:pos="9072"/>
        </w:tabs>
      </w:pPr>
    </w:p>
    <w:p w14:paraId="56096F7F" w14:textId="77777777" w:rsidR="00451606" w:rsidRPr="00AA22DC" w:rsidRDefault="00451606">
      <w:pPr>
        <w:pStyle w:val="Koptekst"/>
        <w:tabs>
          <w:tab w:val="clear" w:pos="4536"/>
          <w:tab w:val="clear" w:pos="9072"/>
        </w:tabs>
        <w:sectPr w:rsidR="00451606" w:rsidRPr="00AA22DC" w:rsidSect="00786706">
          <w:footerReference w:type="default" r:id="rId16"/>
          <w:headerReference w:type="first" r:id="rId17"/>
          <w:pgSz w:w="11906" w:h="16838" w:code="9"/>
          <w:pgMar w:top="2948" w:right="1531" w:bottom="1985" w:left="2268" w:header="567" w:footer="431" w:gutter="0"/>
          <w:cols w:space="708"/>
        </w:sectPr>
      </w:pPr>
    </w:p>
    <w:p w14:paraId="43074982" w14:textId="75C446C3" w:rsidR="00451606" w:rsidRDefault="00EA2C1B" w:rsidP="00E92944">
      <w:pPr>
        <w:pStyle w:val="Kop1"/>
      </w:pPr>
      <w:bookmarkStart w:id="49" w:name="_Toc498316301"/>
      <w:bookmarkStart w:id="50" w:name="_Toc162008150"/>
      <w:bookmarkEnd w:id="49"/>
      <w:r>
        <w:lastRenderedPageBreak/>
        <w:t>Inleiding</w:t>
      </w:r>
      <w:bookmarkEnd w:id="50"/>
    </w:p>
    <w:p w14:paraId="2969360C" w14:textId="6960C476" w:rsidR="00EA2C1B" w:rsidRDefault="00EA2C1B" w:rsidP="00EA2C1B">
      <w:pPr>
        <w:pStyle w:val="Kop2"/>
      </w:pPr>
      <w:bookmarkStart w:id="51" w:name="_Toc162008151"/>
      <w:r>
        <w:t>Doel</w:t>
      </w:r>
      <w:bookmarkEnd w:id="51"/>
    </w:p>
    <w:p w14:paraId="288B8B27" w14:textId="77777777" w:rsidR="00EA2C1B" w:rsidRDefault="00EA2C1B" w:rsidP="00EA2C1B">
      <w:r w:rsidRPr="00343045">
        <w:t>I</w:t>
      </w:r>
      <w:r>
        <w:t>n dit document wordt beschreven</w:t>
      </w:r>
      <w:r w:rsidRPr="00343045">
        <w:t xml:space="preserve"> hoe het modeldocument voor</w:t>
      </w:r>
      <w:r>
        <w:t xml:space="preserve"> ABP</w:t>
      </w:r>
      <w:r w:rsidRPr="00343045">
        <w:t xml:space="preserve"> </w:t>
      </w:r>
      <w:r>
        <w:t xml:space="preserve">hypotheekakten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253CC485" w14:textId="77777777" w:rsidR="00EA2C1B" w:rsidRDefault="00EA2C1B" w:rsidP="00EA2C1B">
      <w:pPr>
        <w:rPr>
          <w:lang w:val="nl"/>
        </w:rPr>
      </w:pPr>
    </w:p>
    <w:p w14:paraId="4E532813" w14:textId="77777777" w:rsidR="00EA2C1B" w:rsidRDefault="00EA2C1B" w:rsidP="00EA2C1B">
      <w:pPr>
        <w:rPr>
          <w:lang w:val="nl"/>
        </w:rPr>
      </w:pPr>
    </w:p>
    <w:p w14:paraId="292C9136" w14:textId="519708E2" w:rsidR="00EA2C1B" w:rsidRPr="00EA2C1B" w:rsidRDefault="00EA2C1B" w:rsidP="00EA2C1B">
      <w:pPr>
        <w:pStyle w:val="Kop2"/>
      </w:pPr>
      <w:bookmarkStart w:id="52" w:name="_Toc162008152"/>
      <w:r>
        <w:t>Algemeen</w:t>
      </w:r>
      <w:bookmarkEnd w:id="52"/>
    </w:p>
    <w:p w14:paraId="2A7C0962" w14:textId="77777777" w:rsidR="00EA2C1B" w:rsidRDefault="00EA2C1B" w:rsidP="00EA2C1B">
      <w:pPr>
        <w:rPr>
          <w:lang w:val="nl"/>
        </w:rPr>
      </w:pPr>
      <w:r>
        <w:rPr>
          <w:lang w:val="nl"/>
        </w:rPr>
        <w:t>Voor de beschrijving van het kleurgebruik in  het modeldocument en de presentatie van bepaalde gegevens zie het document “Tekstblok: algemene afspraken modeldocumenten en tekstblokken”.</w:t>
      </w:r>
    </w:p>
    <w:p w14:paraId="2F96758F" w14:textId="77777777" w:rsidR="00EA2C1B" w:rsidRPr="00343045" w:rsidRDefault="00EA2C1B" w:rsidP="00EA2C1B">
      <w:r>
        <w:rPr>
          <w:lang w:val="nl"/>
        </w:rPr>
        <w:t>Voor de toelichting op standaard tekstblokken zie de afzonderlijke beschrijvingen van die tekstblokken.</w:t>
      </w:r>
      <w:r w:rsidRPr="00343045">
        <w:t xml:space="preserve"> </w:t>
      </w:r>
    </w:p>
    <w:p w14:paraId="3A28C9B0" w14:textId="77777777" w:rsidR="00EA2C1B" w:rsidRDefault="00EA2C1B" w:rsidP="00EA2C1B">
      <w:pPr>
        <w:rPr>
          <w:b/>
        </w:rPr>
      </w:pPr>
    </w:p>
    <w:p w14:paraId="49CE3D81" w14:textId="77777777" w:rsidR="00EA2C1B" w:rsidRDefault="00EA2C1B" w:rsidP="00EA2C1B">
      <w:r w:rsidRPr="00EF395F">
        <w:t>Aanvullende</w:t>
      </w:r>
      <w:r>
        <w:t xml:space="preserve"> presentatie beschrijving:</w:t>
      </w:r>
    </w:p>
    <w:p w14:paraId="081A4C2B" w14:textId="77777777" w:rsidR="00EA2C1B" w:rsidRPr="00EF395F" w:rsidRDefault="00EA2C1B" w:rsidP="00EA2C1B">
      <w:r>
        <w:t>-</w:t>
      </w:r>
      <w:r w:rsidRPr="00470FC9">
        <w:t xml:space="preserve"> </w:t>
      </w:r>
      <w:r>
        <w:t>Vanaf tekstblok Aanhef dienen alle alinea’s onder elkaar zonder blanco regels gepresenteerd te worden. Blanco regels vóór tekstblok Aanhef dienen opgenomen te worden conform het modeldocument.</w:t>
      </w:r>
    </w:p>
    <w:p w14:paraId="099BC90F" w14:textId="33B11470" w:rsidR="005C6A74" w:rsidRDefault="00EA2C1B" w:rsidP="00EA2C1B">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rsidRPr="00482EB5">
        <w:rPr>
          <w:noProof/>
          <w:lang w:eastAsia="nl-NL"/>
        </w:rPr>
        <w:drawing>
          <wp:inline distT="0" distB="0" distL="0" distR="0" wp14:anchorId="2B69D525" wp14:editId="1622B8B9">
            <wp:extent cx="3284220" cy="3169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69920"/>
                    </a:xfrm>
                    <a:prstGeom prst="rect">
                      <a:avLst/>
                    </a:prstGeom>
                    <a:noFill/>
                    <a:ln>
                      <a:noFill/>
                    </a:ln>
                  </pic:spPr>
                </pic:pic>
              </a:graphicData>
            </a:graphic>
          </wp:inline>
        </w:drawing>
      </w:r>
    </w:p>
    <w:p w14:paraId="2F0E921D" w14:textId="77777777" w:rsidR="00EA2C1B" w:rsidRDefault="00EA2C1B" w:rsidP="00EA2C1B"/>
    <w:p w14:paraId="335CFB22" w14:textId="662C21BC" w:rsidR="00EA2C1B" w:rsidRDefault="00EA2C1B" w:rsidP="00EA2C1B">
      <w:pPr>
        <w:pStyle w:val="Kop2"/>
      </w:pPr>
      <w:bookmarkStart w:id="53" w:name="_Toc162008153"/>
      <w:r>
        <w:lastRenderedPageBreak/>
        <w:t>Referenties</w:t>
      </w:r>
      <w:bookmarkEnd w:id="53"/>
    </w:p>
    <w:p w14:paraId="3686782B" w14:textId="2E6F7266" w:rsidR="00EA2C1B" w:rsidRDefault="00EA2C1B" w:rsidP="00EA2C1B">
      <w:pPr>
        <w:rPr>
          <w:lang w:val="nl"/>
        </w:rPr>
      </w:pPr>
      <w:r w:rsidRPr="00343045">
        <w:rPr>
          <w:lang w:val="nl"/>
        </w:rPr>
        <w:t xml:space="preserve">Dit document is gebaseerd op de volgende </w:t>
      </w:r>
      <w:r>
        <w:rPr>
          <w:lang w:val="nl"/>
        </w:rPr>
        <w:t>uitgangsdocumentatie</w:t>
      </w:r>
      <w:r w:rsidRPr="00343045">
        <w:rPr>
          <w:lang w:val="nl"/>
        </w:rPr>
        <w:t>:</w:t>
      </w:r>
    </w:p>
    <w:p w14:paraId="0271A4BA" w14:textId="77777777" w:rsidR="00EA2C1B" w:rsidRDefault="00EA2C1B" w:rsidP="00EA2C1B">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
        <w:gridCol w:w="7553"/>
      </w:tblGrid>
      <w:tr w:rsidR="00EA2C1B" w:rsidRPr="002A4B22" w14:paraId="47F5397A" w14:textId="77777777" w:rsidTr="002F53C7">
        <w:tc>
          <w:tcPr>
            <w:tcW w:w="556" w:type="dxa"/>
            <w:shd w:val="clear" w:color="auto" w:fill="CCCCCC"/>
          </w:tcPr>
          <w:p w14:paraId="53051089" w14:textId="77777777" w:rsidR="00EA2C1B" w:rsidRPr="002A4B22" w:rsidRDefault="00EA2C1B" w:rsidP="002F53C7">
            <w:pPr>
              <w:rPr>
                <w:b/>
                <w:lang w:val="nl"/>
              </w:rPr>
            </w:pPr>
            <w:r w:rsidRPr="002A4B22">
              <w:rPr>
                <w:b/>
                <w:lang w:val="nl"/>
              </w:rPr>
              <w:t>ID</w:t>
            </w:r>
          </w:p>
        </w:tc>
        <w:tc>
          <w:tcPr>
            <w:tcW w:w="8086" w:type="dxa"/>
            <w:shd w:val="clear" w:color="auto" w:fill="CCCCCC"/>
          </w:tcPr>
          <w:p w14:paraId="04583BA7" w14:textId="77777777" w:rsidR="00EA2C1B" w:rsidRPr="002A4B22" w:rsidRDefault="00EA2C1B" w:rsidP="002F53C7">
            <w:pPr>
              <w:rPr>
                <w:b/>
                <w:lang w:val="nl"/>
              </w:rPr>
            </w:pPr>
            <w:r w:rsidRPr="002A4B22">
              <w:rPr>
                <w:b/>
                <w:lang w:val="nl"/>
              </w:rPr>
              <w:t>Documentnaam</w:t>
            </w:r>
          </w:p>
        </w:tc>
      </w:tr>
      <w:tr w:rsidR="00EA2C1B" w:rsidRPr="002A4B22" w14:paraId="3A973D87" w14:textId="77777777" w:rsidTr="002F53C7">
        <w:tc>
          <w:tcPr>
            <w:tcW w:w="556" w:type="dxa"/>
            <w:shd w:val="clear" w:color="auto" w:fill="auto"/>
          </w:tcPr>
          <w:p w14:paraId="25AAE5EC" w14:textId="77777777" w:rsidR="00EA2C1B" w:rsidRPr="002A4B22" w:rsidRDefault="00EA2C1B" w:rsidP="002F53C7">
            <w:pPr>
              <w:rPr>
                <w:lang w:val="nl"/>
              </w:rPr>
            </w:pPr>
            <w:r w:rsidRPr="002C7327">
              <w:t>[1]</w:t>
            </w:r>
          </w:p>
        </w:tc>
        <w:tc>
          <w:tcPr>
            <w:tcW w:w="8086" w:type="dxa"/>
            <w:shd w:val="clear" w:color="auto" w:fill="auto"/>
          </w:tcPr>
          <w:p w14:paraId="28435817" w14:textId="77777777" w:rsidR="00EA2C1B" w:rsidRPr="002A4B22" w:rsidRDefault="00EA2C1B" w:rsidP="002F53C7">
            <w:pPr>
              <w:rPr>
                <w:lang w:val="nl"/>
              </w:rPr>
            </w:pPr>
            <w:r w:rsidRPr="00CC0276">
              <w:t xml:space="preserve">Modeldocument </w:t>
            </w:r>
            <w:r>
              <w:t>ABP hypotheek</w:t>
            </w:r>
          </w:p>
        </w:tc>
      </w:tr>
      <w:tr w:rsidR="00EA2C1B" w:rsidRPr="002A4B22" w14:paraId="1016BE89" w14:textId="77777777" w:rsidTr="002F53C7">
        <w:tc>
          <w:tcPr>
            <w:tcW w:w="556" w:type="dxa"/>
            <w:shd w:val="clear" w:color="auto" w:fill="auto"/>
          </w:tcPr>
          <w:p w14:paraId="57202F58" w14:textId="77777777" w:rsidR="00EA2C1B" w:rsidRPr="002A4B22" w:rsidRDefault="00EA2C1B" w:rsidP="002F53C7">
            <w:pPr>
              <w:rPr>
                <w:lang w:val="nl"/>
              </w:rPr>
            </w:pPr>
            <w:r w:rsidRPr="00134AAB">
              <w:t>[2]</w:t>
            </w:r>
          </w:p>
        </w:tc>
        <w:tc>
          <w:tcPr>
            <w:tcW w:w="8086" w:type="dxa"/>
            <w:shd w:val="clear" w:color="auto" w:fill="auto"/>
          </w:tcPr>
          <w:p w14:paraId="08C531DE" w14:textId="77777777" w:rsidR="00EA2C1B" w:rsidRPr="002A4B22" w:rsidRDefault="00EA2C1B" w:rsidP="002F53C7">
            <w:pPr>
              <w:rPr>
                <w:lang w:val="nl"/>
              </w:rPr>
            </w:pPr>
            <w:r w:rsidRPr="00134AAB">
              <w:t xml:space="preserve">Documentatie standaard tekstblokken: namen van de documenten en de versies daarvan zijn in </w:t>
            </w:r>
            <w:r>
              <w:t xml:space="preserve">de </w:t>
            </w:r>
            <w:proofErr w:type="spellStart"/>
            <w:r>
              <w:t>releasenotes</w:t>
            </w:r>
            <w:proofErr w:type="spellEnd"/>
            <w:r>
              <w:t xml:space="preserve"> </w:t>
            </w:r>
            <w:r w:rsidRPr="00134AAB">
              <w:t>opgenomen</w:t>
            </w:r>
          </w:p>
        </w:tc>
      </w:tr>
      <w:tr w:rsidR="00EA2C1B" w:rsidRPr="002A4B22" w14:paraId="47C48362" w14:textId="77777777" w:rsidTr="002F53C7">
        <w:tc>
          <w:tcPr>
            <w:tcW w:w="556" w:type="dxa"/>
            <w:shd w:val="clear" w:color="auto" w:fill="auto"/>
          </w:tcPr>
          <w:p w14:paraId="539839AD" w14:textId="77777777" w:rsidR="00EA2C1B" w:rsidRPr="002A4B22" w:rsidRDefault="00EA2C1B" w:rsidP="002F53C7">
            <w:pPr>
              <w:rPr>
                <w:lang w:val="nl"/>
              </w:rPr>
            </w:pPr>
            <w:bookmarkStart w:id="54" w:name="AlgemeneAfsprakenDocument"/>
            <w:r>
              <w:t>[3]</w:t>
            </w:r>
            <w:bookmarkEnd w:id="54"/>
          </w:p>
        </w:tc>
        <w:tc>
          <w:tcPr>
            <w:tcW w:w="8086" w:type="dxa"/>
            <w:shd w:val="clear" w:color="auto" w:fill="auto"/>
          </w:tcPr>
          <w:p w14:paraId="11E98CA0" w14:textId="77777777" w:rsidR="00EA2C1B" w:rsidRPr="002A4B22" w:rsidRDefault="00EA2C1B" w:rsidP="002F53C7">
            <w:pPr>
              <w:rPr>
                <w:lang w:val="nl"/>
              </w:rPr>
            </w:pPr>
            <w:r w:rsidRPr="00F04F48">
              <w:t>Tekstblok - Algemene afspraken modeldocumenten en tekstblokken</w:t>
            </w:r>
          </w:p>
        </w:tc>
      </w:tr>
      <w:tr w:rsidR="00EA2C1B" w:rsidRPr="002A4B22" w14:paraId="58B43AC7" w14:textId="77777777" w:rsidTr="002F53C7">
        <w:tc>
          <w:tcPr>
            <w:tcW w:w="556" w:type="dxa"/>
            <w:shd w:val="clear" w:color="auto" w:fill="auto"/>
          </w:tcPr>
          <w:p w14:paraId="58F1155A" w14:textId="1DFDB5B7" w:rsidR="00EA2C1B" w:rsidRDefault="00EA2C1B" w:rsidP="002F53C7">
            <w:bookmarkStart w:id="55" w:name="TC"/>
            <w:r>
              <w:t>[</w:t>
            </w:r>
            <w:bookmarkEnd w:id="55"/>
            <w:r>
              <w:t>4]</w:t>
            </w:r>
          </w:p>
        </w:tc>
        <w:tc>
          <w:tcPr>
            <w:tcW w:w="8086" w:type="dxa"/>
            <w:shd w:val="clear" w:color="auto" w:fill="auto"/>
          </w:tcPr>
          <w:p w14:paraId="33CCF3DD" w14:textId="77777777" w:rsidR="00EA2C1B" w:rsidRDefault="00EA2C1B" w:rsidP="002F53C7">
            <w:r w:rsidRPr="00362DEE">
              <w:t xml:space="preserve">Toelichting - Comparitie nummering en </w:t>
            </w:r>
            <w:proofErr w:type="spellStart"/>
            <w:r w:rsidRPr="00362DEE">
              <w:t>layout</w:t>
            </w:r>
            <w:proofErr w:type="spellEnd"/>
          </w:p>
        </w:tc>
      </w:tr>
      <w:tr w:rsidR="00EA2C1B" w:rsidRPr="002A4B22" w14:paraId="2B194B77" w14:textId="77777777" w:rsidTr="002F53C7">
        <w:tc>
          <w:tcPr>
            <w:tcW w:w="556" w:type="dxa"/>
            <w:shd w:val="clear" w:color="auto" w:fill="auto"/>
          </w:tcPr>
          <w:p w14:paraId="153FC7CD" w14:textId="77777777" w:rsidR="00EA2C1B" w:rsidRDefault="00EA2C1B" w:rsidP="002F53C7">
            <w:bookmarkStart w:id="56" w:name="XSDStukAlgemeen"/>
            <w:r>
              <w:t>[4]</w:t>
            </w:r>
            <w:bookmarkEnd w:id="56"/>
          </w:p>
        </w:tc>
        <w:tc>
          <w:tcPr>
            <w:tcW w:w="8086" w:type="dxa"/>
            <w:shd w:val="clear" w:color="auto" w:fill="auto"/>
          </w:tcPr>
          <w:p w14:paraId="4AE0BF57" w14:textId="77777777" w:rsidR="00EA2C1B" w:rsidRPr="00F04F48" w:rsidRDefault="00EA2C1B" w:rsidP="002F53C7">
            <w:r>
              <w:t xml:space="preserve">Generieke XSD </w:t>
            </w:r>
            <w:proofErr w:type="spellStart"/>
            <w:r w:rsidRPr="00887623">
              <w:t>StukAlgemeen</w:t>
            </w:r>
            <w:proofErr w:type="spellEnd"/>
          </w:p>
        </w:tc>
      </w:tr>
    </w:tbl>
    <w:p w14:paraId="154F1C91" w14:textId="77777777" w:rsidR="00EA2C1B" w:rsidRDefault="00EA2C1B" w:rsidP="00EA2C1B">
      <w:pPr>
        <w:rPr>
          <w:lang w:val="nl"/>
        </w:rPr>
        <w:sectPr w:rsidR="00EA2C1B" w:rsidSect="00786706">
          <w:headerReference w:type="default" r:id="rId19"/>
          <w:pgSz w:w="11906" w:h="16838" w:code="9"/>
          <w:pgMar w:top="2977" w:right="1531" w:bottom="1985" w:left="2268" w:header="567" w:footer="431" w:gutter="0"/>
          <w:cols w:space="708"/>
        </w:sectPr>
      </w:pPr>
    </w:p>
    <w:p w14:paraId="798FD5F7" w14:textId="77777777" w:rsidR="00EA2C1B" w:rsidRDefault="00EA2C1B" w:rsidP="00EA2C1B">
      <w:pPr>
        <w:rPr>
          <w:lang w:val="nl"/>
        </w:rPr>
      </w:pPr>
    </w:p>
    <w:p w14:paraId="7F57FBA7" w14:textId="77777777" w:rsidR="00EA2C1B" w:rsidRDefault="00EA2C1B" w:rsidP="00EA2C1B">
      <w:pPr>
        <w:rPr>
          <w:lang w:val="nl"/>
        </w:rPr>
      </w:pPr>
    </w:p>
    <w:p w14:paraId="16C13013" w14:textId="77777777" w:rsidR="00EA2C1B" w:rsidRDefault="00EA2C1B" w:rsidP="00EA2C1B">
      <w:pPr>
        <w:rPr>
          <w:lang w:val="nl"/>
        </w:rPr>
      </w:pPr>
    </w:p>
    <w:p w14:paraId="29EC9C0D" w14:textId="77777777" w:rsidR="00EA2C1B" w:rsidRDefault="00EA2C1B" w:rsidP="00EA2C1B">
      <w:pPr>
        <w:rPr>
          <w:lang w:val="nl"/>
        </w:rPr>
      </w:pPr>
    </w:p>
    <w:p w14:paraId="6A94D7BD" w14:textId="5A3CC261" w:rsidR="00EA2C1B" w:rsidRDefault="00EA2C1B" w:rsidP="00EA2C1B">
      <w:pPr>
        <w:pStyle w:val="Kop1"/>
      </w:pPr>
      <w:bookmarkStart w:id="61" w:name="_Toc162008154"/>
      <w:r>
        <w:t>ABP Hypotheekakte</w:t>
      </w:r>
      <w:bookmarkEnd w:id="61"/>
    </w:p>
    <w:p w14:paraId="752DD7CB" w14:textId="77777777" w:rsidR="00EA2C1B" w:rsidRDefault="00EA2C1B" w:rsidP="00EA2C1B">
      <w:r>
        <w:t>In dit hoofdstuk is de structuur van de ABP hypotheekakte in detail beschreven.</w:t>
      </w:r>
    </w:p>
    <w:p w14:paraId="7ABC7FD4" w14:textId="77777777" w:rsidR="00EA2C1B" w:rsidRPr="0090007F" w:rsidRDefault="00EA2C1B" w:rsidP="00EA2C1B">
      <w:r>
        <w:t xml:space="preserve">Bij de uitwerking staat ook de </w:t>
      </w:r>
      <w:proofErr w:type="spellStart"/>
      <w:r>
        <w:t>mapping</w:t>
      </w:r>
      <w:proofErr w:type="spellEnd"/>
      <w:r>
        <w:t xml:space="preserve"> naar de elementen in het essentialia bestand vermeld gebaseerd op </w:t>
      </w:r>
      <w:r>
        <w:fldChar w:fldCharType="begin"/>
      </w:r>
      <w:r>
        <w:instrText xml:space="preserve"> REF XSDStukAlgemeen \h </w:instrText>
      </w:r>
      <w:r>
        <w:fldChar w:fldCharType="separate"/>
      </w:r>
      <w:r>
        <w:t>[4]</w:t>
      </w:r>
      <w:r>
        <w:fldChar w:fldCharType="end"/>
      </w:r>
      <w:r>
        <w:t xml:space="preserve">. Hierbij wordt eerst het </w:t>
      </w:r>
      <w:proofErr w:type="spellStart"/>
      <w:r>
        <w:t>basispad</w:t>
      </w:r>
      <w:proofErr w:type="spellEnd"/>
      <w:r>
        <w:t xml:space="preserve"> genoemd en, voorafgaand door een opsommingsteken, worden de achtereenvolgende elementen genoemd die corresponderen met de variabelen in het modeldocument. </w:t>
      </w:r>
    </w:p>
    <w:p w14:paraId="2C80D63D" w14:textId="77777777" w:rsidR="00EA2C1B" w:rsidRDefault="00EA2C1B" w:rsidP="00EA2C1B">
      <w:r>
        <w:t>In deze toelichting wordt verwezen naar tekstblokken, welke zijn beschreven in aparte documenten. De versies van de tekstblokken zijn opgenomen in het modeldocument.</w:t>
      </w:r>
    </w:p>
    <w:p w14:paraId="09EC6DF7" w14:textId="77777777" w:rsidR="00EA2C1B" w:rsidRDefault="00EA2C1B" w:rsidP="00EA2C1B">
      <w:pPr>
        <w:rPr>
          <w:lang w:val="nl"/>
        </w:rPr>
      </w:pPr>
    </w:p>
    <w:p w14:paraId="24B743C0" w14:textId="77777777" w:rsidR="00286FF0" w:rsidRDefault="00286FF0" w:rsidP="00EA2C1B">
      <w:pPr>
        <w:rPr>
          <w:lang w:val="nl"/>
        </w:rPr>
      </w:pPr>
    </w:p>
    <w:p w14:paraId="0023765D" w14:textId="17AAC0A3" w:rsidR="00286FF0" w:rsidRPr="004C5B78" w:rsidRDefault="00286FF0" w:rsidP="00286FF0">
      <w:pPr>
        <w:pStyle w:val="Kop2"/>
        <w:rPr>
          <w:sz w:val="20"/>
        </w:rPr>
      </w:pPr>
      <w:bookmarkStart w:id="62" w:name="_Toc162008155"/>
      <w:r w:rsidRPr="004C5B78">
        <w:rPr>
          <w:sz w:val="20"/>
        </w:rPr>
        <w:t>Equivalentieverklaring</w:t>
      </w:r>
      <w:bookmarkEnd w:id="62"/>
    </w:p>
    <w:p w14:paraId="4589242B" w14:textId="77777777" w:rsidR="00286FF0" w:rsidRDefault="00286FF0" w:rsidP="00286FF0">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7F514F6B" w14:textId="77777777" w:rsidR="00286FF0" w:rsidRDefault="00286FF0" w:rsidP="00286FF0">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5938"/>
        <w:gridCol w:w="5938"/>
      </w:tblGrid>
      <w:tr w:rsidR="001B6D6C" w14:paraId="5539B1AB" w14:textId="77777777" w:rsidTr="001B6D6C">
        <w:tc>
          <w:tcPr>
            <w:tcW w:w="5938" w:type="dxa"/>
            <w:shd w:val="clear" w:color="auto" w:fill="DEEAF6" w:themeFill="accent1" w:themeFillTint="33"/>
          </w:tcPr>
          <w:p w14:paraId="1EF32D31" w14:textId="185BC17E" w:rsidR="001B6D6C" w:rsidRDefault="001B6D6C" w:rsidP="001B6D6C">
            <w:pPr>
              <w:spacing w:line="276" w:lineRule="auto"/>
              <w:rPr>
                <w:lang w:val="nl"/>
              </w:rPr>
            </w:pPr>
            <w:r>
              <w:rPr>
                <w:lang w:val="nl"/>
              </w:rPr>
              <w:t>Modeldocument tekst</w:t>
            </w:r>
          </w:p>
        </w:tc>
        <w:tc>
          <w:tcPr>
            <w:tcW w:w="5938" w:type="dxa"/>
            <w:shd w:val="clear" w:color="auto" w:fill="DEEAF6" w:themeFill="accent1" w:themeFillTint="33"/>
          </w:tcPr>
          <w:p w14:paraId="72197210" w14:textId="7DFC00E7" w:rsidR="001B6D6C" w:rsidRDefault="001B6D6C" w:rsidP="001B6D6C">
            <w:pPr>
              <w:spacing w:line="276" w:lineRule="auto"/>
              <w:rPr>
                <w:lang w:val="nl"/>
              </w:rPr>
            </w:pPr>
            <w:r>
              <w:rPr>
                <w:lang w:val="nl"/>
              </w:rPr>
              <w:t>Toelichting en mapping</w:t>
            </w:r>
          </w:p>
        </w:tc>
      </w:tr>
      <w:tr w:rsidR="001B6D6C" w14:paraId="72EF5D56" w14:textId="77777777" w:rsidTr="001B6D6C">
        <w:tc>
          <w:tcPr>
            <w:tcW w:w="5938" w:type="dxa"/>
          </w:tcPr>
          <w:p w14:paraId="025EA0E9" w14:textId="77777777" w:rsidR="001B6D6C" w:rsidRPr="000525B3" w:rsidRDefault="001B6D6C" w:rsidP="00286FF0">
            <w:pPr>
              <w:rPr>
                <w:rFonts w:cs="Arial"/>
                <w:bCs/>
                <w:color w:val="FF0000"/>
                <w:sz w:val="20"/>
                <w:lang w:val="en-US"/>
              </w:rPr>
            </w:pPr>
            <w:r w:rsidRPr="000525B3">
              <w:rPr>
                <w:rFonts w:cs="Arial"/>
                <w:bCs/>
                <w:color w:val="FF0000"/>
                <w:sz w:val="20"/>
                <w:highlight w:val="yellow"/>
                <w:lang w:val="en-US"/>
              </w:rPr>
              <w:t>TEKSTBLOK EQUIVALENTIEVERKLARING</w:t>
            </w:r>
            <w:r w:rsidRPr="000525B3">
              <w:rPr>
                <w:rFonts w:cs="Arial"/>
                <w:bCs/>
                <w:color w:val="FF0000"/>
                <w:sz w:val="20"/>
                <w:lang w:val="en-US"/>
              </w:rPr>
              <w:t>.</w:t>
            </w:r>
          </w:p>
          <w:p w14:paraId="2161CFA7" w14:textId="02127A11" w:rsidR="001B6D6C" w:rsidRDefault="001B6D6C" w:rsidP="00286FF0">
            <w:pPr>
              <w:rPr>
                <w:lang w:val="nl"/>
              </w:rPr>
            </w:pPr>
          </w:p>
        </w:tc>
        <w:tc>
          <w:tcPr>
            <w:tcW w:w="5938" w:type="dxa"/>
          </w:tcPr>
          <w:p w14:paraId="5CB8C80A" w14:textId="77777777" w:rsidR="001B6D6C" w:rsidRPr="002B3914" w:rsidRDefault="001B6D6C" w:rsidP="001B6D6C">
            <w:pPr>
              <w:spacing w:line="276" w:lineRule="auto"/>
              <w:rPr>
                <w:sz w:val="20"/>
                <w:lang w:val="nl"/>
              </w:rPr>
            </w:pPr>
            <w:r w:rsidRPr="002B3914">
              <w:rPr>
                <w:sz w:val="20"/>
                <w:lang w:val="nl"/>
              </w:rPr>
              <w:t>Verplicht tekstblok. Gegevens van de notaris in de rol van verklaarder. Dit tekstblok wordt alleen getoond bij het afschrift.</w:t>
            </w:r>
          </w:p>
          <w:p w14:paraId="37DF0DFC" w14:textId="77777777" w:rsidR="001B6D6C" w:rsidRPr="002B3914" w:rsidRDefault="001B6D6C" w:rsidP="001B6D6C">
            <w:pPr>
              <w:spacing w:line="276" w:lineRule="auto"/>
              <w:rPr>
                <w:sz w:val="20"/>
                <w:lang w:val="nl"/>
              </w:rPr>
            </w:pPr>
          </w:p>
          <w:p w14:paraId="03285B09" w14:textId="77777777" w:rsidR="001B6D6C" w:rsidRPr="000B32FB" w:rsidRDefault="001B6D6C" w:rsidP="001B6D6C">
            <w:pPr>
              <w:spacing w:line="276" w:lineRule="auto"/>
              <w:rPr>
                <w:b/>
                <w:bCs/>
                <w:sz w:val="20"/>
                <w:u w:val="single"/>
                <w:lang w:val="nl"/>
              </w:rPr>
            </w:pPr>
            <w:r w:rsidRPr="000B32FB">
              <w:rPr>
                <w:b/>
                <w:bCs/>
                <w:sz w:val="20"/>
                <w:u w:val="single"/>
                <w:lang w:val="nl"/>
              </w:rPr>
              <w:t>Mapping tekstblok:</w:t>
            </w:r>
          </w:p>
          <w:p w14:paraId="3E391D9E" w14:textId="77777777" w:rsidR="001B6D6C" w:rsidRPr="002B3914" w:rsidRDefault="001B6D6C" w:rsidP="001B6D6C">
            <w:pPr>
              <w:spacing w:line="276" w:lineRule="auto"/>
              <w:rPr>
                <w:snapToGrid/>
                <w:kern w:val="0"/>
                <w:sz w:val="20"/>
                <w:lang w:eastAsia="nl-NL"/>
              </w:rPr>
            </w:pPr>
            <w:r w:rsidRPr="002B3914">
              <w:rPr>
                <w:rFonts w:cs="Arial"/>
                <w:snapToGrid/>
                <w:kern w:val="0"/>
                <w:sz w:val="20"/>
                <w:lang w:eastAsia="nl-NL"/>
              </w:rPr>
              <w:t>//</w:t>
            </w:r>
            <w:proofErr w:type="spellStart"/>
            <w:r w:rsidRPr="002B3914">
              <w:rPr>
                <w:rFonts w:cs="Arial"/>
                <w:snapToGrid/>
                <w:kern w:val="0"/>
                <w:sz w:val="20"/>
                <w:lang w:eastAsia="nl-NL"/>
              </w:rPr>
              <w:t>IMKAD_</w:t>
            </w:r>
            <w:r w:rsidRPr="002B3914">
              <w:rPr>
                <w:snapToGrid/>
                <w:kern w:val="0"/>
                <w:sz w:val="20"/>
                <w:lang w:eastAsia="nl-NL"/>
              </w:rPr>
              <w:t>AangebodenStuk</w:t>
            </w:r>
            <w:proofErr w:type="spellEnd"/>
            <w:r w:rsidRPr="002B3914">
              <w:rPr>
                <w:snapToGrid/>
                <w:kern w:val="0"/>
                <w:sz w:val="20"/>
                <w:lang w:eastAsia="nl-NL"/>
              </w:rPr>
              <w:t>/</w:t>
            </w:r>
            <w:r w:rsidRPr="002B3914">
              <w:rPr>
                <w:sz w:val="20"/>
                <w:lang w:val="nl"/>
              </w:rPr>
              <w:t xml:space="preserve"> heeftVerklaarder</w:t>
            </w:r>
          </w:p>
          <w:p w14:paraId="211EA0E6" w14:textId="77777777" w:rsidR="001B6D6C" w:rsidRDefault="001B6D6C" w:rsidP="001B6D6C">
            <w:pPr>
              <w:rPr>
                <w:sz w:val="20"/>
                <w:lang w:val="nl"/>
              </w:rPr>
            </w:pPr>
            <w:r w:rsidRPr="002B3914">
              <w:rPr>
                <w:sz w:val="20"/>
                <w:lang w:val="nl"/>
              </w:rPr>
              <w:t xml:space="preserve"> verdere mapping is opgenomen in het genoemde tekstblok.</w:t>
            </w:r>
          </w:p>
          <w:p w14:paraId="40680E0A" w14:textId="30321CD4" w:rsidR="001B6D6C" w:rsidRDefault="001B6D6C" w:rsidP="001B6D6C">
            <w:pPr>
              <w:rPr>
                <w:lang w:val="nl"/>
              </w:rPr>
            </w:pPr>
          </w:p>
        </w:tc>
      </w:tr>
    </w:tbl>
    <w:p w14:paraId="35902A03" w14:textId="77777777" w:rsidR="00286FF0" w:rsidRPr="00C70CBC" w:rsidRDefault="00286FF0" w:rsidP="00286FF0">
      <w:pPr>
        <w:rPr>
          <w:lang w:val="nl"/>
        </w:rPr>
      </w:pPr>
    </w:p>
    <w:p w14:paraId="13D6833B" w14:textId="20F9D32B" w:rsidR="000525B3" w:rsidRDefault="000525B3" w:rsidP="00286FF0">
      <w:pPr>
        <w:rPr>
          <w:lang w:val="nl"/>
        </w:rPr>
      </w:pPr>
    </w:p>
    <w:p w14:paraId="2B26E8A5" w14:textId="20FA9862" w:rsidR="000525B3" w:rsidRDefault="000525B3">
      <w:pPr>
        <w:spacing w:line="240" w:lineRule="auto"/>
        <w:rPr>
          <w:lang w:val="nl"/>
        </w:rPr>
      </w:pPr>
    </w:p>
    <w:p w14:paraId="39583A3C" w14:textId="77777777" w:rsidR="000525B3" w:rsidRDefault="000525B3">
      <w:pPr>
        <w:spacing w:line="240" w:lineRule="auto"/>
        <w:rPr>
          <w:lang w:val="nl"/>
        </w:rPr>
      </w:pPr>
    </w:p>
    <w:p w14:paraId="47A98FD3" w14:textId="77777777" w:rsidR="000525B3" w:rsidRDefault="000525B3">
      <w:pPr>
        <w:spacing w:line="240" w:lineRule="auto"/>
        <w:rPr>
          <w:lang w:val="nl"/>
        </w:rPr>
      </w:pPr>
    </w:p>
    <w:p w14:paraId="44E5E8AA" w14:textId="77777777" w:rsidR="000525B3" w:rsidRDefault="000525B3">
      <w:pPr>
        <w:spacing w:line="240" w:lineRule="auto"/>
        <w:rPr>
          <w:lang w:val="nl"/>
        </w:rPr>
      </w:pPr>
    </w:p>
    <w:p w14:paraId="09F86799" w14:textId="77777777" w:rsidR="000525B3" w:rsidRDefault="000525B3">
      <w:pPr>
        <w:spacing w:line="240" w:lineRule="auto"/>
        <w:rPr>
          <w:lang w:val="nl"/>
        </w:rPr>
      </w:pPr>
    </w:p>
    <w:p w14:paraId="6C755829" w14:textId="6FC7693D" w:rsidR="000525B3" w:rsidRPr="002A4AD4" w:rsidRDefault="000525B3" w:rsidP="000525B3">
      <w:pPr>
        <w:pStyle w:val="Kop2"/>
        <w:rPr>
          <w:sz w:val="20"/>
        </w:rPr>
      </w:pPr>
      <w:bookmarkStart w:id="63" w:name="_Toc162008156"/>
      <w:r w:rsidRPr="002A4AD4">
        <w:rPr>
          <w:sz w:val="20"/>
        </w:rPr>
        <w:t>Titel</w:t>
      </w:r>
      <w:bookmarkEnd w:id="63"/>
    </w:p>
    <w:p w14:paraId="0A1E951C" w14:textId="77777777" w:rsidR="007E211E" w:rsidRPr="007E211E" w:rsidRDefault="007E211E" w:rsidP="007E211E">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8"/>
        <w:gridCol w:w="5938"/>
      </w:tblGrid>
      <w:tr w:rsidR="000525B3" w14:paraId="7F7D6B22" w14:textId="77777777" w:rsidTr="00D226CE">
        <w:tc>
          <w:tcPr>
            <w:tcW w:w="5938" w:type="dxa"/>
            <w:shd w:val="clear" w:color="auto" w:fill="DEEAF6" w:themeFill="accent1" w:themeFillTint="33"/>
          </w:tcPr>
          <w:p w14:paraId="36634709" w14:textId="2B7521E5" w:rsidR="000525B3" w:rsidRDefault="000525B3" w:rsidP="000525B3">
            <w:pPr>
              <w:spacing w:line="276" w:lineRule="auto"/>
              <w:rPr>
                <w:lang w:val="nl"/>
              </w:rPr>
            </w:pPr>
            <w:r>
              <w:rPr>
                <w:lang w:val="nl"/>
              </w:rPr>
              <w:t>Modeldocument tekst</w:t>
            </w:r>
          </w:p>
        </w:tc>
        <w:tc>
          <w:tcPr>
            <w:tcW w:w="5938" w:type="dxa"/>
            <w:shd w:val="clear" w:color="auto" w:fill="DEEAF6" w:themeFill="accent1" w:themeFillTint="33"/>
          </w:tcPr>
          <w:p w14:paraId="19A8E59D" w14:textId="0A78DE64" w:rsidR="000525B3" w:rsidRDefault="000525B3" w:rsidP="000525B3">
            <w:pPr>
              <w:spacing w:line="276" w:lineRule="auto"/>
              <w:rPr>
                <w:lang w:val="nl"/>
              </w:rPr>
            </w:pPr>
            <w:r>
              <w:rPr>
                <w:lang w:val="nl"/>
              </w:rPr>
              <w:t>Toelichting en mapping</w:t>
            </w:r>
          </w:p>
        </w:tc>
      </w:tr>
      <w:tr w:rsidR="000525B3" w14:paraId="001CFC05" w14:textId="77777777" w:rsidTr="00D226CE">
        <w:tc>
          <w:tcPr>
            <w:tcW w:w="5938" w:type="dxa"/>
          </w:tcPr>
          <w:p w14:paraId="0983F2E9" w14:textId="3CC06578" w:rsidR="000525B3" w:rsidRDefault="000525B3" w:rsidP="000B4C7F">
            <w:pPr>
              <w:ind w:left="926"/>
              <w:rPr>
                <w:lang w:val="nl"/>
              </w:rPr>
            </w:pPr>
            <w:r w:rsidRPr="00CD057B">
              <w:rPr>
                <w:color w:val="800080"/>
                <w:sz w:val="20"/>
                <w:highlight w:val="yellow"/>
              </w:rPr>
              <w:t>TEKSTBLOK TITEL HYPOTHEEKAKTEN</w:t>
            </w:r>
          </w:p>
        </w:tc>
        <w:tc>
          <w:tcPr>
            <w:tcW w:w="5938" w:type="dxa"/>
          </w:tcPr>
          <w:p w14:paraId="261B76BE" w14:textId="77777777" w:rsidR="000525B3" w:rsidRDefault="000525B3" w:rsidP="000525B3">
            <w:pPr>
              <w:spacing w:line="276" w:lineRule="auto"/>
              <w:rPr>
                <w:snapToGrid/>
                <w:sz w:val="20"/>
              </w:rPr>
            </w:pPr>
            <w:r w:rsidRPr="002B3914">
              <w:rPr>
                <w:sz w:val="20"/>
              </w:rPr>
              <w:t xml:space="preserve">Optioneel tekstblok. </w:t>
            </w:r>
            <w:r w:rsidRPr="002B3914">
              <w:rPr>
                <w:snapToGrid/>
                <w:sz w:val="20"/>
              </w:rPr>
              <w:t>De titelvelden voor een hypotheekakte. De opmaak is conform het tekstblok.</w:t>
            </w:r>
          </w:p>
          <w:p w14:paraId="06A712BF" w14:textId="77777777" w:rsidR="000525B3" w:rsidRPr="002B3914" w:rsidRDefault="000525B3" w:rsidP="000525B3">
            <w:pPr>
              <w:spacing w:line="276" w:lineRule="auto"/>
              <w:rPr>
                <w:snapToGrid/>
                <w:sz w:val="20"/>
              </w:rPr>
            </w:pPr>
          </w:p>
          <w:p w14:paraId="5286D3F2" w14:textId="77777777" w:rsidR="000525B3" w:rsidRPr="000B32FB" w:rsidRDefault="000525B3" w:rsidP="000525B3">
            <w:pPr>
              <w:spacing w:line="276" w:lineRule="auto"/>
              <w:rPr>
                <w:b/>
                <w:bCs/>
                <w:sz w:val="20"/>
                <w:u w:val="single"/>
                <w:lang w:val="nl"/>
              </w:rPr>
            </w:pPr>
            <w:r w:rsidRPr="000B32FB">
              <w:rPr>
                <w:b/>
                <w:bCs/>
                <w:sz w:val="20"/>
                <w:u w:val="single"/>
                <w:lang w:val="nl"/>
              </w:rPr>
              <w:t>Mapping tekstblok:</w:t>
            </w:r>
          </w:p>
          <w:p w14:paraId="197DCB59" w14:textId="77777777" w:rsidR="000525B3" w:rsidRDefault="000525B3" w:rsidP="000525B3">
            <w:pPr>
              <w:spacing w:line="276" w:lineRule="auto"/>
              <w:rPr>
                <w:snapToGrid/>
                <w:kern w:val="0"/>
                <w:sz w:val="20"/>
                <w:lang w:eastAsia="nl-NL"/>
              </w:rPr>
            </w:pPr>
            <w:r w:rsidRPr="002B3914">
              <w:rPr>
                <w:rFonts w:cs="Arial"/>
                <w:snapToGrid/>
                <w:kern w:val="0"/>
                <w:sz w:val="20"/>
                <w:lang w:eastAsia="nl-NL"/>
              </w:rPr>
              <w:t>//</w:t>
            </w:r>
            <w:proofErr w:type="spellStart"/>
            <w:r w:rsidRPr="002B3914">
              <w:rPr>
                <w:rFonts w:cs="Arial"/>
                <w:snapToGrid/>
                <w:kern w:val="0"/>
                <w:sz w:val="20"/>
                <w:lang w:eastAsia="nl-NL"/>
              </w:rPr>
              <w:t>IMKAD_</w:t>
            </w:r>
            <w:r w:rsidRPr="002B3914">
              <w:rPr>
                <w:snapToGrid/>
                <w:kern w:val="0"/>
                <w:sz w:val="20"/>
                <w:lang w:eastAsia="nl-NL"/>
              </w:rPr>
              <w:t>AangebodenStuk</w:t>
            </w:r>
            <w:proofErr w:type="spellEnd"/>
          </w:p>
          <w:p w14:paraId="06FE806C" w14:textId="77777777" w:rsidR="000525B3" w:rsidRDefault="000525B3" w:rsidP="000525B3">
            <w:pPr>
              <w:rPr>
                <w:sz w:val="20"/>
                <w:lang w:val="nl"/>
              </w:rPr>
            </w:pPr>
            <w:r w:rsidRPr="002B3914">
              <w:rPr>
                <w:sz w:val="20"/>
                <w:lang w:val="nl"/>
              </w:rPr>
              <w:t>verdere mapping is opgenomen in het genoemde tekstblok.</w:t>
            </w:r>
          </w:p>
          <w:p w14:paraId="260A9C5A" w14:textId="09EEE668" w:rsidR="000525B3" w:rsidRDefault="000525B3" w:rsidP="000525B3">
            <w:pPr>
              <w:rPr>
                <w:lang w:val="nl"/>
              </w:rPr>
            </w:pPr>
          </w:p>
        </w:tc>
      </w:tr>
    </w:tbl>
    <w:p w14:paraId="79DB5CFE" w14:textId="77777777" w:rsidR="000525B3" w:rsidRPr="000525B3" w:rsidRDefault="000525B3" w:rsidP="000525B3">
      <w:pPr>
        <w:rPr>
          <w:lang w:val="nl"/>
        </w:rPr>
      </w:pPr>
    </w:p>
    <w:p w14:paraId="18416CDB" w14:textId="78189ECA" w:rsidR="00286FF0" w:rsidRPr="002A4AD4" w:rsidRDefault="000525B3" w:rsidP="000525B3">
      <w:pPr>
        <w:pStyle w:val="Kop2"/>
        <w:rPr>
          <w:sz w:val="20"/>
        </w:rPr>
      </w:pPr>
      <w:bookmarkStart w:id="64" w:name="_Toc162008157"/>
      <w:r w:rsidRPr="002A4AD4">
        <w:rPr>
          <w:sz w:val="20"/>
        </w:rPr>
        <w:t>Aanhef</w:t>
      </w:r>
      <w:bookmarkEnd w:id="64"/>
    </w:p>
    <w:p w14:paraId="25F6DF12" w14:textId="77777777" w:rsidR="007E211E" w:rsidRPr="007E211E" w:rsidRDefault="007E211E" w:rsidP="007E211E">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0B4C7F" w14:paraId="76928699" w14:textId="77777777" w:rsidTr="00D226CE">
        <w:tc>
          <w:tcPr>
            <w:tcW w:w="2500" w:type="pct"/>
            <w:shd w:val="clear" w:color="auto" w:fill="DEEAF6" w:themeFill="accent1" w:themeFillTint="33"/>
          </w:tcPr>
          <w:p w14:paraId="701F815C" w14:textId="6271EB74" w:rsidR="000B4C7F" w:rsidRDefault="000B4C7F" w:rsidP="000B4C7F">
            <w:pPr>
              <w:spacing w:line="276" w:lineRule="auto"/>
              <w:rPr>
                <w:lang w:val="nl"/>
              </w:rPr>
            </w:pPr>
            <w:r>
              <w:rPr>
                <w:lang w:val="nl"/>
              </w:rPr>
              <w:t>Modeldocument tekst</w:t>
            </w:r>
          </w:p>
        </w:tc>
        <w:tc>
          <w:tcPr>
            <w:tcW w:w="2500" w:type="pct"/>
            <w:shd w:val="clear" w:color="auto" w:fill="DEEAF6" w:themeFill="accent1" w:themeFillTint="33"/>
          </w:tcPr>
          <w:p w14:paraId="03B29F36" w14:textId="34456A40" w:rsidR="000B4C7F" w:rsidRDefault="000B4C7F" w:rsidP="000B4C7F">
            <w:pPr>
              <w:spacing w:line="276" w:lineRule="auto"/>
              <w:rPr>
                <w:lang w:val="nl"/>
              </w:rPr>
            </w:pPr>
            <w:r>
              <w:rPr>
                <w:lang w:val="nl"/>
              </w:rPr>
              <w:t>Toelichting en mapping</w:t>
            </w:r>
          </w:p>
        </w:tc>
      </w:tr>
      <w:tr w:rsidR="000B4C7F" w14:paraId="1A0B2D9C" w14:textId="77777777" w:rsidTr="00D226CE">
        <w:tc>
          <w:tcPr>
            <w:tcW w:w="2500" w:type="pct"/>
          </w:tcPr>
          <w:p w14:paraId="6E428D52" w14:textId="024BD220" w:rsidR="000B4C7F" w:rsidRDefault="000B4C7F" w:rsidP="000525B3">
            <w:pPr>
              <w:rPr>
                <w:lang w:val="nl"/>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6A902058" w14:textId="77777777" w:rsidR="000B4C7F" w:rsidRPr="00DF0848" w:rsidRDefault="000B4C7F" w:rsidP="000B4C7F">
            <w:pPr>
              <w:spacing w:line="276" w:lineRule="auto"/>
              <w:rPr>
                <w:sz w:val="20"/>
              </w:rPr>
            </w:pPr>
            <w:r w:rsidRPr="00DF0848">
              <w:rPr>
                <w:sz w:val="20"/>
              </w:rPr>
              <w:t>Details van de notaris in de rol van ondertekenaar.</w:t>
            </w:r>
          </w:p>
          <w:p w14:paraId="3635CE99" w14:textId="77777777" w:rsidR="000B4C7F" w:rsidRPr="00DF0848" w:rsidRDefault="000B4C7F" w:rsidP="000B4C7F">
            <w:pPr>
              <w:spacing w:line="276" w:lineRule="auto"/>
              <w:rPr>
                <w:sz w:val="20"/>
              </w:rPr>
            </w:pPr>
          </w:p>
          <w:p w14:paraId="49439C5F" w14:textId="77777777" w:rsidR="000B4C7F" w:rsidRPr="000B32FB" w:rsidRDefault="000B4C7F" w:rsidP="000B4C7F">
            <w:pPr>
              <w:spacing w:line="276" w:lineRule="auto"/>
              <w:rPr>
                <w:b/>
                <w:bCs/>
                <w:sz w:val="20"/>
                <w:u w:val="single"/>
                <w:lang w:val="nl"/>
              </w:rPr>
            </w:pPr>
            <w:r w:rsidRPr="000B32FB">
              <w:rPr>
                <w:b/>
                <w:bCs/>
                <w:sz w:val="20"/>
                <w:u w:val="single"/>
                <w:lang w:val="nl"/>
              </w:rPr>
              <w:t>Mapping tekstblok:</w:t>
            </w:r>
          </w:p>
          <w:p w14:paraId="41D2CBB8" w14:textId="77777777" w:rsidR="000B4C7F" w:rsidRPr="00DF0848" w:rsidRDefault="000B4C7F" w:rsidP="000B4C7F">
            <w:pPr>
              <w:spacing w:line="276" w:lineRule="auto"/>
              <w:rPr>
                <w:snapToGrid/>
                <w:kern w:val="0"/>
                <w:sz w:val="20"/>
                <w:lang w:eastAsia="nl-NL"/>
              </w:rPr>
            </w:pPr>
            <w:r w:rsidRPr="00DF0848">
              <w:rPr>
                <w:rFonts w:cs="Arial"/>
                <w:snapToGrid/>
                <w:kern w:val="0"/>
                <w:sz w:val="20"/>
                <w:lang w:eastAsia="nl-NL"/>
              </w:rPr>
              <w:t>//</w:t>
            </w:r>
            <w:proofErr w:type="spellStart"/>
            <w:r w:rsidRPr="00DF0848">
              <w:rPr>
                <w:rFonts w:cs="Arial"/>
                <w:snapToGrid/>
                <w:kern w:val="0"/>
                <w:sz w:val="20"/>
                <w:lang w:eastAsia="nl-NL"/>
              </w:rPr>
              <w:t>IMKAD_</w:t>
            </w:r>
            <w:r w:rsidRPr="00DF0848">
              <w:rPr>
                <w:snapToGrid/>
                <w:kern w:val="0"/>
                <w:sz w:val="20"/>
                <w:lang w:eastAsia="nl-NL"/>
              </w:rPr>
              <w:t>AangebodenStuk</w:t>
            </w:r>
            <w:proofErr w:type="spellEnd"/>
            <w:r w:rsidRPr="00DF0848">
              <w:rPr>
                <w:snapToGrid/>
                <w:kern w:val="0"/>
                <w:sz w:val="20"/>
                <w:lang w:eastAsia="nl-NL"/>
              </w:rPr>
              <w:t>/</w:t>
            </w:r>
            <w:r w:rsidRPr="00DF0848">
              <w:rPr>
                <w:sz w:val="20"/>
                <w:lang w:val="nl"/>
              </w:rPr>
              <w:t xml:space="preserve"> heeft</w:t>
            </w:r>
            <w:r>
              <w:rPr>
                <w:sz w:val="20"/>
                <w:lang w:val="nl"/>
              </w:rPr>
              <w:t>Ondertekenaar</w:t>
            </w:r>
          </w:p>
          <w:p w14:paraId="08F14644" w14:textId="77777777" w:rsidR="000B4C7F" w:rsidRDefault="000B4C7F" w:rsidP="000B4C7F">
            <w:pPr>
              <w:rPr>
                <w:sz w:val="20"/>
                <w:lang w:val="nl"/>
              </w:rPr>
            </w:pPr>
            <w:r w:rsidRPr="00DF0848">
              <w:rPr>
                <w:sz w:val="20"/>
                <w:lang w:val="nl"/>
              </w:rPr>
              <w:t xml:space="preserve"> verdere mapping is opgenomen in het genoemde tekstblok.</w:t>
            </w:r>
          </w:p>
          <w:p w14:paraId="0A3478CE" w14:textId="4EDE1833" w:rsidR="000B4C7F" w:rsidRDefault="000B4C7F" w:rsidP="000B4C7F">
            <w:pPr>
              <w:rPr>
                <w:lang w:val="nl"/>
              </w:rPr>
            </w:pPr>
          </w:p>
        </w:tc>
      </w:tr>
    </w:tbl>
    <w:p w14:paraId="7836FC60" w14:textId="77777777" w:rsidR="000525B3" w:rsidRDefault="000525B3" w:rsidP="000525B3">
      <w:pPr>
        <w:rPr>
          <w:lang w:val="nl"/>
        </w:rPr>
      </w:pPr>
    </w:p>
    <w:p w14:paraId="3A50F041" w14:textId="77777777" w:rsidR="000B4C7F" w:rsidRDefault="000B4C7F" w:rsidP="000525B3">
      <w:pPr>
        <w:rPr>
          <w:lang w:val="nl"/>
        </w:rPr>
      </w:pPr>
    </w:p>
    <w:p w14:paraId="78488849" w14:textId="77777777" w:rsidR="000B4C7F" w:rsidRDefault="000B4C7F" w:rsidP="000525B3">
      <w:pPr>
        <w:rPr>
          <w:lang w:val="nl"/>
        </w:rPr>
      </w:pPr>
    </w:p>
    <w:p w14:paraId="43B61FAF" w14:textId="77777777" w:rsidR="000B4C7F" w:rsidRDefault="000B4C7F" w:rsidP="000525B3">
      <w:pPr>
        <w:rPr>
          <w:lang w:val="nl"/>
        </w:rPr>
      </w:pPr>
    </w:p>
    <w:p w14:paraId="1C033931" w14:textId="77777777" w:rsidR="000B4C7F" w:rsidRDefault="000B4C7F" w:rsidP="000525B3">
      <w:pPr>
        <w:rPr>
          <w:lang w:val="nl"/>
        </w:rPr>
      </w:pPr>
    </w:p>
    <w:p w14:paraId="00519DCC" w14:textId="786139E4" w:rsidR="000B4C7F" w:rsidRPr="002A4AD4" w:rsidRDefault="000B4C7F" w:rsidP="000B4C7F">
      <w:pPr>
        <w:pStyle w:val="Kop2"/>
        <w:rPr>
          <w:sz w:val="20"/>
        </w:rPr>
      </w:pPr>
      <w:bookmarkStart w:id="65" w:name="_Toc162008158"/>
      <w:r w:rsidRPr="002A4AD4">
        <w:rPr>
          <w:sz w:val="20"/>
        </w:rPr>
        <w:t>Partijen</w:t>
      </w:r>
      <w:bookmarkEnd w:id="65"/>
    </w:p>
    <w:p w14:paraId="664B4F79" w14:textId="77777777" w:rsidR="000B4C7F" w:rsidRPr="000B32FB" w:rsidRDefault="000B4C7F" w:rsidP="000B4C7F">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0B32FB">
        <w:rPr>
          <w:snapToGrid/>
          <w:sz w:val="20"/>
        </w:rPr>
        <w:t>perso</w:t>
      </w:r>
      <w:proofErr w:type="spellEnd"/>
      <w:r w:rsidRPr="000B32FB">
        <w:rPr>
          <w:snapToGrid/>
          <w:sz w:val="20"/>
        </w:rPr>
        <w:t xml:space="preserve">(o)n(en)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Pr="000B32FB">
        <w:rPr>
          <w:snapToGrid/>
          <w:sz w:val="20"/>
        </w:rPr>
        <w:t>[4]</w:t>
      </w:r>
      <w:r w:rsidRPr="000B32FB">
        <w:rPr>
          <w:snapToGrid/>
          <w:sz w:val="20"/>
        </w:rPr>
        <w:fldChar w:fldCharType="end"/>
      </w:r>
      <w:r w:rsidRPr="000B32FB">
        <w:rPr>
          <w:snapToGrid/>
          <w:sz w:val="20"/>
        </w:rPr>
        <w:t>.</w:t>
      </w:r>
      <w:r w:rsidRPr="000B32FB" w:rsidDel="0038607C">
        <w:rPr>
          <w:snapToGrid/>
          <w:sz w:val="20"/>
        </w:rPr>
        <w:t xml:space="preserve"> </w:t>
      </w:r>
    </w:p>
    <w:p w14:paraId="19B2D562" w14:textId="77777777" w:rsidR="000B4C7F" w:rsidRDefault="000B4C7F" w:rsidP="000B4C7F">
      <w:pPr>
        <w:rPr>
          <w:lang w:val="nl"/>
        </w:rPr>
      </w:pPr>
    </w:p>
    <w:p w14:paraId="02079647" w14:textId="3AA7C195" w:rsidR="000B4C7F" w:rsidRPr="00B6600F" w:rsidRDefault="000B4C7F" w:rsidP="000B4C7F">
      <w:pPr>
        <w:pStyle w:val="Kop3"/>
        <w:rPr>
          <w:sz w:val="20"/>
          <w:szCs w:val="20"/>
        </w:rPr>
      </w:pPr>
      <w:bookmarkStart w:id="66" w:name="_Toc162008159"/>
      <w:r w:rsidRPr="00B6600F">
        <w:rPr>
          <w:sz w:val="20"/>
          <w:szCs w:val="20"/>
        </w:rPr>
        <w:t>Geldgever</w:t>
      </w:r>
      <w:bookmarkEnd w:id="66"/>
    </w:p>
    <w:p w14:paraId="63F5863E" w14:textId="77777777" w:rsidR="007E211E" w:rsidRPr="007E211E" w:rsidRDefault="007E211E" w:rsidP="007E211E">
      <w:pPr>
        <w:rPr>
          <w:lang w:val="nl"/>
        </w:rPr>
      </w:pPr>
    </w:p>
    <w:tbl>
      <w:tblPr>
        <w:tblStyle w:val="Tabelraster"/>
        <w:tblW w:w="12044" w:type="dxa"/>
        <w:tblLayout w:type="fixed"/>
        <w:tblLook w:val="0600" w:firstRow="0" w:lastRow="0" w:firstColumn="0" w:lastColumn="0" w:noHBand="1" w:noVBand="1"/>
      </w:tblPr>
      <w:tblGrid>
        <w:gridCol w:w="5930"/>
        <w:gridCol w:w="6114"/>
      </w:tblGrid>
      <w:tr w:rsidR="000B4C7F" w14:paraId="5ED228C0" w14:textId="77777777" w:rsidTr="007E2FF8">
        <w:tc>
          <w:tcPr>
            <w:tcW w:w="5930" w:type="dxa"/>
            <w:shd w:val="clear" w:color="auto" w:fill="DEEAF6" w:themeFill="accent1" w:themeFillTint="33"/>
          </w:tcPr>
          <w:p w14:paraId="1A098FEE" w14:textId="041E8E59" w:rsidR="000B4C7F" w:rsidRDefault="00697207" w:rsidP="00697207">
            <w:pPr>
              <w:spacing w:line="276" w:lineRule="auto"/>
              <w:rPr>
                <w:lang w:val="nl"/>
              </w:rPr>
            </w:pPr>
            <w:r>
              <w:rPr>
                <w:lang w:val="nl"/>
              </w:rPr>
              <w:t>Modeldocument tekst</w:t>
            </w:r>
          </w:p>
        </w:tc>
        <w:tc>
          <w:tcPr>
            <w:tcW w:w="6114" w:type="dxa"/>
            <w:shd w:val="clear" w:color="auto" w:fill="DEEAF6" w:themeFill="accent1" w:themeFillTint="33"/>
          </w:tcPr>
          <w:p w14:paraId="7BE36CCF" w14:textId="0BDA73E8" w:rsidR="000B4C7F" w:rsidRDefault="00697207" w:rsidP="00697207">
            <w:pPr>
              <w:spacing w:line="276" w:lineRule="auto"/>
              <w:rPr>
                <w:lang w:val="nl"/>
              </w:rPr>
            </w:pPr>
            <w:r>
              <w:rPr>
                <w:lang w:val="nl"/>
              </w:rPr>
              <w:t>Toelichting en mapping</w:t>
            </w:r>
          </w:p>
        </w:tc>
      </w:tr>
      <w:tr w:rsidR="000B4C7F" w14:paraId="4EBFBBAF" w14:textId="77777777" w:rsidTr="007E2FF8">
        <w:tc>
          <w:tcPr>
            <w:tcW w:w="5930" w:type="dxa"/>
          </w:tcPr>
          <w:p w14:paraId="3F7228CA" w14:textId="67523ADB" w:rsidR="000B4C7F" w:rsidRDefault="000B4C7F" w:rsidP="000B4C7F">
            <w:pPr>
              <w:rPr>
                <w:lang w:val="nl"/>
              </w:rPr>
            </w:pPr>
            <w:r>
              <w:rPr>
                <w:color w:val="FF0000"/>
                <w:sz w:val="20"/>
              </w:rPr>
              <w:t>1</w:t>
            </w:r>
            <w:r w:rsidRPr="00604095">
              <w:rPr>
                <w:color w:val="FF0000"/>
                <w:sz w:val="20"/>
              </w:rPr>
              <w:t>.</w:t>
            </w:r>
          </w:p>
        </w:tc>
        <w:tc>
          <w:tcPr>
            <w:tcW w:w="6114" w:type="dxa"/>
          </w:tcPr>
          <w:p w14:paraId="62C830D4" w14:textId="77777777" w:rsidR="000B4C7F" w:rsidRPr="000B32FB" w:rsidRDefault="000B4C7F" w:rsidP="000B4C7F">
            <w:pPr>
              <w:spacing w:line="276" w:lineRule="auto"/>
              <w:rPr>
                <w:sz w:val="20"/>
                <w:lang w:val="nl"/>
              </w:rPr>
            </w:pPr>
            <w:r w:rsidRPr="000B32FB">
              <w:rPr>
                <w:snapToGrid/>
                <w:sz w:val="20"/>
              </w:rPr>
              <w:t>Vaste</w:t>
            </w:r>
            <w:r w:rsidRPr="000B32FB">
              <w:rPr>
                <w:sz w:val="20"/>
                <w:lang w:val="nl"/>
              </w:rPr>
              <w:t xml:space="preserve"> tekst.</w:t>
            </w:r>
          </w:p>
          <w:p w14:paraId="35062855" w14:textId="77777777" w:rsidR="000B4C7F" w:rsidRPr="000B32FB" w:rsidRDefault="000B4C7F" w:rsidP="000B4C7F">
            <w:pPr>
              <w:autoSpaceDE w:val="0"/>
              <w:autoSpaceDN w:val="0"/>
              <w:adjustRightInd w:val="0"/>
              <w:spacing w:line="276" w:lineRule="auto"/>
              <w:rPr>
                <w:sz w:val="20"/>
                <w:lang w:val="nl"/>
              </w:rPr>
            </w:pPr>
          </w:p>
          <w:p w14:paraId="48460D42" w14:textId="77777777" w:rsidR="000B4C7F" w:rsidRPr="000B32FB" w:rsidRDefault="000B4C7F" w:rsidP="000B4C7F">
            <w:pPr>
              <w:autoSpaceDE w:val="0"/>
              <w:autoSpaceDN w:val="0"/>
              <w:adjustRightInd w:val="0"/>
              <w:spacing w:line="276" w:lineRule="auto"/>
              <w:rPr>
                <w:b/>
                <w:bCs/>
                <w:snapToGrid/>
                <w:kern w:val="0"/>
                <w:sz w:val="20"/>
                <w:u w:val="single"/>
                <w:lang w:eastAsia="nl-NL"/>
              </w:rPr>
            </w:pPr>
            <w:proofErr w:type="spellStart"/>
            <w:r w:rsidRPr="000B32FB">
              <w:rPr>
                <w:b/>
                <w:bCs/>
                <w:snapToGrid/>
                <w:kern w:val="0"/>
                <w:sz w:val="20"/>
                <w:u w:val="single"/>
                <w:lang w:eastAsia="nl-NL"/>
              </w:rPr>
              <w:t>Mapping</w:t>
            </w:r>
            <w:proofErr w:type="spellEnd"/>
            <w:r w:rsidRPr="000B32FB">
              <w:rPr>
                <w:b/>
                <w:bCs/>
                <w:snapToGrid/>
                <w:kern w:val="0"/>
                <w:sz w:val="20"/>
                <w:u w:val="single"/>
                <w:lang w:eastAsia="nl-NL"/>
              </w:rPr>
              <w:t xml:space="preserve"> </w:t>
            </w:r>
            <w:r>
              <w:rPr>
                <w:b/>
                <w:bCs/>
                <w:snapToGrid/>
                <w:kern w:val="0"/>
                <w:sz w:val="20"/>
                <w:u w:val="single"/>
                <w:lang w:eastAsia="nl-NL"/>
              </w:rPr>
              <w:t>a</w:t>
            </w:r>
            <w:r w:rsidRPr="000B32FB">
              <w:rPr>
                <w:b/>
                <w:bCs/>
                <w:snapToGrid/>
                <w:kern w:val="0"/>
                <w:sz w:val="20"/>
                <w:u w:val="single"/>
                <w:lang w:eastAsia="nl-NL"/>
              </w:rPr>
              <w:t>anduiding partij:</w:t>
            </w:r>
          </w:p>
          <w:p w14:paraId="427788A6" w14:textId="2E199C4E" w:rsidR="000B4C7F" w:rsidRDefault="000B4C7F" w:rsidP="000B4C7F">
            <w:pPr>
              <w:autoSpaceDE w:val="0"/>
              <w:autoSpaceDN w:val="0"/>
              <w:adjustRightInd w:val="0"/>
              <w:spacing w:line="276" w:lineRule="auto"/>
              <w:rPr>
                <w:kern w:val="0"/>
                <w:sz w:val="20"/>
                <w:lang w:eastAsia="nl-NL"/>
              </w:rPr>
            </w:pPr>
            <w:r w:rsidRPr="000B32FB">
              <w:rPr>
                <w:rFonts w:cs="Arial"/>
                <w:snapToGrid/>
                <w:kern w:val="0"/>
                <w:sz w:val="20"/>
                <w:lang w:eastAsia="nl-NL"/>
              </w:rPr>
              <w:t>//</w:t>
            </w:r>
            <w:proofErr w:type="spellStart"/>
            <w:r w:rsidRPr="000B32FB">
              <w:rPr>
                <w:rFonts w:cs="Arial"/>
                <w:snapToGrid/>
                <w:kern w:val="0"/>
                <w:sz w:val="20"/>
                <w:lang w:eastAsia="nl-NL"/>
              </w:rPr>
              <w:t>IMKAD_</w:t>
            </w:r>
            <w:r w:rsidRPr="000B32FB">
              <w:rPr>
                <w:snapToGrid/>
                <w:kern w:val="0"/>
                <w:sz w:val="20"/>
                <w:lang w:eastAsia="nl-NL"/>
              </w:rPr>
              <w:t>AangebodenStuk</w:t>
            </w:r>
            <w:proofErr w:type="spellEnd"/>
            <w:r w:rsidRPr="000B32FB">
              <w:rPr>
                <w:rFonts w:cs="Arial"/>
                <w:snapToGrid/>
                <w:kern w:val="0"/>
                <w:sz w:val="20"/>
                <w:lang w:eastAsia="nl-NL"/>
              </w:rPr>
              <w:t>/Partij/</w:t>
            </w:r>
            <w:r w:rsidRPr="000B32FB">
              <w:rPr>
                <w:snapToGrid/>
                <w:kern w:val="0"/>
                <w:sz w:val="20"/>
                <w:lang w:eastAsia="nl-NL"/>
              </w:rPr>
              <w:t xml:space="preserve"> </w:t>
            </w:r>
            <w:r w:rsidRPr="000B32FB">
              <w:rPr>
                <w:kern w:val="0"/>
                <w:sz w:val="20"/>
                <w:lang w:eastAsia="nl-NL"/>
              </w:rPr>
              <w:t>waarbij ./</w:t>
            </w:r>
            <w:proofErr w:type="spellStart"/>
            <w:r w:rsidRPr="000B32FB">
              <w:rPr>
                <w:kern w:val="0"/>
                <w:sz w:val="20"/>
                <w:lang w:eastAsia="nl-NL"/>
              </w:rPr>
              <w:t>aanduidingPartij</w:t>
            </w:r>
            <w:proofErr w:type="spellEnd"/>
            <w:r>
              <w:rPr>
                <w:kern w:val="0"/>
                <w:sz w:val="20"/>
                <w:lang w:eastAsia="nl-NL"/>
              </w:rPr>
              <w:t xml:space="preserve"> =</w:t>
            </w:r>
            <w:r w:rsidRPr="000B32FB">
              <w:rPr>
                <w:kern w:val="0"/>
                <w:sz w:val="20"/>
                <w:lang w:eastAsia="nl-NL"/>
              </w:rPr>
              <w:t>(‘</w:t>
            </w:r>
            <w:r w:rsidRPr="002A4B22">
              <w:rPr>
                <w:rFonts w:cs="Arial"/>
                <w:snapToGrid/>
                <w:kern w:val="0"/>
                <w:sz w:val="16"/>
                <w:szCs w:val="16"/>
                <w:lang w:eastAsia="nl-NL"/>
              </w:rPr>
              <w:t xml:space="preserve"> </w:t>
            </w:r>
            <w:r w:rsidRPr="000B4C7F">
              <w:rPr>
                <w:rFonts w:cs="Arial"/>
                <w:snapToGrid/>
                <w:kern w:val="0"/>
                <w:sz w:val="20"/>
                <w:lang w:eastAsia="nl-NL"/>
              </w:rPr>
              <w:t>geldgever’</w:t>
            </w:r>
            <w:r w:rsidRPr="000B32FB">
              <w:rPr>
                <w:kern w:val="0"/>
                <w:sz w:val="20"/>
                <w:lang w:eastAsia="nl-NL"/>
              </w:rPr>
              <w:t>)</w:t>
            </w:r>
          </w:p>
          <w:p w14:paraId="7EC222D1" w14:textId="77777777" w:rsidR="000B4C7F" w:rsidRDefault="000B4C7F" w:rsidP="000B4C7F">
            <w:pPr>
              <w:autoSpaceDE w:val="0"/>
              <w:autoSpaceDN w:val="0"/>
              <w:adjustRightInd w:val="0"/>
              <w:spacing w:line="276" w:lineRule="auto"/>
              <w:rPr>
                <w:kern w:val="0"/>
                <w:sz w:val="20"/>
                <w:lang w:eastAsia="nl-NL"/>
              </w:rPr>
            </w:pPr>
          </w:p>
          <w:p w14:paraId="78BE95F2" w14:textId="77777777" w:rsidR="000B4C7F" w:rsidRDefault="000B4C7F" w:rsidP="000B4C7F">
            <w:pPr>
              <w:autoSpaceDE w:val="0"/>
              <w:autoSpaceDN w:val="0"/>
              <w:adjustRightInd w:val="0"/>
              <w:spacing w:line="276" w:lineRule="auto"/>
              <w:rPr>
                <w:b/>
                <w:bCs/>
                <w:snapToGrid/>
                <w:kern w:val="0"/>
                <w:sz w:val="20"/>
                <w:u w:val="single"/>
                <w:lang w:eastAsia="nl-NL"/>
              </w:rPr>
            </w:pPr>
            <w:proofErr w:type="spellStart"/>
            <w:r w:rsidRPr="000B32FB">
              <w:rPr>
                <w:b/>
                <w:bCs/>
                <w:snapToGrid/>
                <w:kern w:val="0"/>
                <w:sz w:val="20"/>
                <w:u w:val="single"/>
                <w:lang w:eastAsia="nl-NL"/>
              </w:rPr>
              <w:t>Mapping</w:t>
            </w:r>
            <w:proofErr w:type="spellEnd"/>
            <w:r w:rsidRPr="000B32FB">
              <w:rPr>
                <w:b/>
                <w:bCs/>
                <w:snapToGrid/>
                <w:kern w:val="0"/>
                <w:sz w:val="20"/>
                <w:u w:val="single"/>
                <w:lang w:eastAsia="nl-NL"/>
              </w:rPr>
              <w:t xml:space="preserve"> </w:t>
            </w:r>
            <w:r>
              <w:rPr>
                <w:b/>
                <w:bCs/>
                <w:snapToGrid/>
                <w:kern w:val="0"/>
                <w:sz w:val="20"/>
                <w:u w:val="single"/>
                <w:lang w:eastAsia="nl-NL"/>
              </w:rPr>
              <w:t>rol</w:t>
            </w:r>
            <w:r w:rsidRPr="000B32FB">
              <w:rPr>
                <w:b/>
                <w:bCs/>
                <w:snapToGrid/>
                <w:kern w:val="0"/>
                <w:sz w:val="20"/>
                <w:u w:val="single"/>
                <w:lang w:eastAsia="nl-NL"/>
              </w:rPr>
              <w:t xml:space="preserve"> partij:</w:t>
            </w:r>
          </w:p>
          <w:p w14:paraId="428B6604" w14:textId="77777777" w:rsidR="000B4C7F" w:rsidRPr="000B32FB" w:rsidRDefault="000B4C7F" w:rsidP="000B4C7F">
            <w:pPr>
              <w:autoSpaceDE w:val="0"/>
              <w:autoSpaceDN w:val="0"/>
              <w:adjustRightInd w:val="0"/>
              <w:spacing w:line="276" w:lineRule="auto"/>
              <w:rPr>
                <w:b/>
                <w:bCs/>
                <w:snapToGrid/>
                <w:kern w:val="0"/>
                <w:sz w:val="20"/>
                <w:u w:val="single"/>
                <w:lang w:eastAsia="nl-NL"/>
              </w:rPr>
            </w:pPr>
            <w:r w:rsidRPr="00CF199A">
              <w:rPr>
                <w:rFonts w:cs="Arial"/>
                <w:snapToGrid/>
                <w:sz w:val="20"/>
              </w:rPr>
              <w:t xml:space="preserve">De schuldenaar partij is vastgelegd als vervreemder bij het </w:t>
            </w:r>
            <w:proofErr w:type="spellStart"/>
            <w:r w:rsidRPr="00CF199A">
              <w:rPr>
                <w:rFonts w:cs="Arial"/>
                <w:snapToGrid/>
                <w:sz w:val="20"/>
              </w:rPr>
              <w:t>StukdeelHypotheek</w:t>
            </w:r>
            <w:proofErr w:type="spellEnd"/>
            <w:r>
              <w:rPr>
                <w:rFonts w:cs="Arial"/>
                <w:snapToGrid/>
                <w:sz w:val="20"/>
              </w:rPr>
              <w:t>:</w:t>
            </w:r>
          </w:p>
          <w:p w14:paraId="78D58017" w14:textId="77777777" w:rsidR="000B4C7F" w:rsidRPr="000B32FB" w:rsidRDefault="000B4C7F" w:rsidP="000B4C7F">
            <w:pPr>
              <w:spacing w:line="276" w:lineRule="auto"/>
              <w:rPr>
                <w:rFonts w:cs="Arial"/>
                <w:sz w:val="20"/>
              </w:rPr>
            </w:pPr>
            <w:r w:rsidRPr="000B32FB">
              <w:rPr>
                <w:rFonts w:cs="Arial"/>
                <w:sz w:val="20"/>
              </w:rPr>
              <w:t>//</w:t>
            </w:r>
            <w:proofErr w:type="spellStart"/>
            <w:r w:rsidRPr="000B32FB">
              <w:rPr>
                <w:rFonts w:cs="Arial"/>
                <w:sz w:val="20"/>
              </w:rPr>
              <w:t>IMKAD_AangebodenStuk</w:t>
            </w:r>
            <w:proofErr w:type="spellEnd"/>
            <w:r w:rsidRPr="000B32FB">
              <w:rPr>
                <w:rFonts w:cs="Arial"/>
                <w:sz w:val="20"/>
              </w:rPr>
              <w:t>/</w:t>
            </w:r>
            <w:proofErr w:type="spellStart"/>
            <w:r w:rsidRPr="000B32FB">
              <w:rPr>
                <w:rFonts w:cs="Arial"/>
                <w:sz w:val="20"/>
              </w:rPr>
              <w:t>StukdeelHypotheek</w:t>
            </w:r>
            <w:proofErr w:type="spellEnd"/>
            <w:r w:rsidRPr="000B32FB">
              <w:rPr>
                <w:rFonts w:cs="Arial"/>
                <w:sz w:val="20"/>
              </w:rPr>
              <w:t xml:space="preserve"> [</w:t>
            </w:r>
            <w:proofErr w:type="spellStart"/>
            <w:r w:rsidRPr="000B32FB">
              <w:rPr>
                <w:rFonts w:cs="Arial"/>
                <w:sz w:val="20"/>
              </w:rPr>
              <w:t>aanduidingHypotheek</w:t>
            </w:r>
            <w:proofErr w:type="spellEnd"/>
            <w:r w:rsidRPr="000B32FB">
              <w:rPr>
                <w:rFonts w:cs="Arial"/>
                <w:sz w:val="20"/>
              </w:rPr>
              <w:t xml:space="preserve"> = niet aanwezig] </w:t>
            </w:r>
          </w:p>
          <w:p w14:paraId="5BD15C10" w14:textId="77777777" w:rsidR="000B4C7F" w:rsidRDefault="000B4C7F" w:rsidP="000B4C7F">
            <w:pPr>
              <w:rPr>
                <w:rFonts w:cs="Arial"/>
                <w:sz w:val="20"/>
              </w:rPr>
            </w:pPr>
            <w:r w:rsidRPr="000B32FB">
              <w:rPr>
                <w:rFonts w:cs="Arial"/>
                <w:sz w:val="20"/>
              </w:rPr>
              <w:t>/</w:t>
            </w:r>
            <w:proofErr w:type="spellStart"/>
            <w:r w:rsidRPr="000B32FB">
              <w:rPr>
                <w:rFonts w:cs="Arial"/>
                <w:sz w:val="20"/>
              </w:rPr>
              <w:t>vervreemderRechtRef</w:t>
            </w:r>
            <w:proofErr w:type="spellEnd"/>
            <w:r w:rsidRPr="000B32FB">
              <w:rPr>
                <w:rFonts w:cs="Arial"/>
                <w:sz w:val="20"/>
              </w:rPr>
              <w:t xml:space="preserve"> [</w:t>
            </w:r>
            <w:proofErr w:type="spellStart"/>
            <w:r w:rsidRPr="000B32FB">
              <w:rPr>
                <w:rFonts w:cs="Arial"/>
                <w:sz w:val="20"/>
              </w:rPr>
              <w:t>xlink:href</w:t>
            </w:r>
            <w:proofErr w:type="spellEnd"/>
            <w:r w:rsidRPr="000B32FB">
              <w:rPr>
                <w:rFonts w:cs="Arial"/>
                <w:sz w:val="20"/>
              </w:rPr>
              <w:t>="#</w:t>
            </w:r>
            <w:proofErr w:type="spellStart"/>
            <w:r w:rsidRPr="000B32FB">
              <w:rPr>
                <w:rFonts w:cs="Arial"/>
                <w:sz w:val="20"/>
              </w:rPr>
              <w:t>id</w:t>
            </w:r>
            <w:proofErr w:type="spellEnd"/>
            <w:r w:rsidRPr="000B32FB">
              <w:rPr>
                <w:rFonts w:cs="Arial"/>
                <w:sz w:val="20"/>
              </w:rPr>
              <w:t xml:space="preserve"> </w:t>
            </w:r>
            <w:r w:rsidR="005838E8">
              <w:rPr>
                <w:rFonts w:cs="Arial"/>
                <w:sz w:val="20"/>
              </w:rPr>
              <w:t>geldgever</w:t>
            </w:r>
            <w:r w:rsidRPr="000B32FB">
              <w:rPr>
                <w:rFonts w:cs="Arial"/>
                <w:sz w:val="20"/>
              </w:rPr>
              <w:t>-partij"]</w:t>
            </w:r>
          </w:p>
          <w:p w14:paraId="19939B76" w14:textId="57D61EA1" w:rsidR="00A01F4F" w:rsidRDefault="00A01F4F" w:rsidP="000B4C7F">
            <w:pPr>
              <w:rPr>
                <w:lang w:val="nl"/>
              </w:rPr>
            </w:pPr>
          </w:p>
        </w:tc>
      </w:tr>
      <w:tr w:rsidR="000B4C7F" w14:paraId="3523AE4D" w14:textId="77777777" w:rsidTr="007E2FF8">
        <w:tc>
          <w:tcPr>
            <w:tcW w:w="5930" w:type="dxa"/>
          </w:tcPr>
          <w:p w14:paraId="2C8FFCCC" w14:textId="086BDC4C" w:rsidR="000B4C7F" w:rsidRDefault="00A01F4F" w:rsidP="00A01F4F">
            <w:pPr>
              <w:ind w:left="309"/>
              <w:rPr>
                <w:lang w:val="nl"/>
              </w:rPr>
            </w:pPr>
            <w:r w:rsidRPr="00006B74">
              <w:rPr>
                <w:rFonts w:cs="Arial"/>
                <w:bCs/>
                <w:color w:val="FF0000"/>
                <w:sz w:val="20"/>
                <w:highlight w:val="yellow"/>
              </w:rPr>
              <w:t>TEKSTBLOK GEVOLMACHTIGDE</w:t>
            </w:r>
            <w:r>
              <w:rPr>
                <w:rFonts w:cs="Arial"/>
                <w:bCs/>
                <w:color w:val="FF0000"/>
                <w:sz w:val="20"/>
              </w:rPr>
              <w:t>:</w:t>
            </w:r>
          </w:p>
        </w:tc>
        <w:tc>
          <w:tcPr>
            <w:tcW w:w="6114" w:type="dxa"/>
          </w:tcPr>
          <w:p w14:paraId="376C4786" w14:textId="77777777" w:rsidR="00A01F4F" w:rsidRPr="001E342A" w:rsidRDefault="00A01F4F" w:rsidP="00A01F4F">
            <w:pPr>
              <w:spacing w:line="276" w:lineRule="auto"/>
              <w:rPr>
                <w:snapToGrid/>
                <w:kern w:val="0"/>
                <w:sz w:val="20"/>
                <w:lang w:eastAsia="nl-NL"/>
              </w:rPr>
            </w:pPr>
            <w:r w:rsidRPr="001E342A">
              <w:rPr>
                <w:snapToGrid/>
                <w:kern w:val="0"/>
                <w:sz w:val="20"/>
                <w:lang w:eastAsia="nl-NL"/>
              </w:rPr>
              <w:t>Dit tekstblok is verplicht omdat er altijd een gevolmachtigde</w:t>
            </w:r>
          </w:p>
          <w:p w14:paraId="5000C3B5" w14:textId="77777777" w:rsidR="00A01F4F" w:rsidRPr="001E342A" w:rsidRDefault="00A01F4F" w:rsidP="00A01F4F">
            <w:pPr>
              <w:spacing w:line="276" w:lineRule="auto"/>
              <w:rPr>
                <w:snapToGrid/>
                <w:kern w:val="0"/>
                <w:sz w:val="20"/>
                <w:lang w:eastAsia="nl-NL"/>
              </w:rPr>
            </w:pPr>
            <w:r w:rsidRPr="001E342A">
              <w:rPr>
                <w:snapToGrid/>
                <w:kern w:val="0"/>
                <w:sz w:val="20"/>
                <w:lang w:eastAsia="nl-NL"/>
              </w:rPr>
              <w:t xml:space="preserve"> optreedt in naam van de bank en wordt één keer getoond.</w:t>
            </w:r>
          </w:p>
          <w:p w14:paraId="4860E366" w14:textId="77777777" w:rsidR="00A01F4F" w:rsidRPr="001E342A" w:rsidRDefault="00A01F4F" w:rsidP="00A01F4F">
            <w:pPr>
              <w:spacing w:line="276" w:lineRule="auto"/>
              <w:rPr>
                <w:sz w:val="20"/>
                <w:lang w:val="nl"/>
              </w:rPr>
            </w:pPr>
          </w:p>
          <w:p w14:paraId="4800A86E" w14:textId="77777777" w:rsidR="00A01F4F" w:rsidRPr="001E342A" w:rsidRDefault="00A01F4F" w:rsidP="00A01F4F">
            <w:pPr>
              <w:spacing w:line="276" w:lineRule="auto"/>
              <w:rPr>
                <w:b/>
                <w:bCs/>
                <w:sz w:val="20"/>
                <w:u w:val="single"/>
                <w:lang w:val="nl"/>
              </w:rPr>
            </w:pPr>
            <w:r w:rsidRPr="001E342A">
              <w:rPr>
                <w:b/>
                <w:bCs/>
                <w:sz w:val="20"/>
                <w:u w:val="single"/>
                <w:lang w:val="nl"/>
              </w:rPr>
              <w:t>Mapping gevolmachtigde:</w:t>
            </w:r>
          </w:p>
          <w:p w14:paraId="5C4A5EC6" w14:textId="77777777" w:rsidR="00A01F4F" w:rsidRPr="001E342A" w:rsidRDefault="00A01F4F" w:rsidP="00A01F4F">
            <w:pPr>
              <w:spacing w:line="276" w:lineRule="auto"/>
              <w:rPr>
                <w:sz w:val="20"/>
                <w:lang w:val="nl"/>
              </w:rPr>
            </w:pPr>
            <w:r w:rsidRPr="001E342A">
              <w:rPr>
                <w:sz w:val="20"/>
                <w:lang w:val="nl"/>
              </w:rPr>
              <w:t>//IMKAD_AangebodenStuk/Partij/Gevolmachtigde</w:t>
            </w:r>
          </w:p>
          <w:p w14:paraId="2AE1D7E1" w14:textId="6B16E247" w:rsidR="00A01F4F" w:rsidRPr="00A01F4F" w:rsidRDefault="00A01F4F" w:rsidP="00A01F4F">
            <w:pPr>
              <w:rPr>
                <w:sz w:val="20"/>
                <w:lang w:val="nl"/>
              </w:rPr>
            </w:pPr>
            <w:r w:rsidRPr="001E342A">
              <w:rPr>
                <w:sz w:val="20"/>
                <w:lang w:val="nl"/>
              </w:rPr>
              <w:lastRenderedPageBreak/>
              <w:t>- verdere mapping is opgenomen in het genoemde tekstblok.</w:t>
            </w:r>
          </w:p>
        </w:tc>
      </w:tr>
      <w:tr w:rsidR="000B4C7F" w14:paraId="388A6F28" w14:textId="77777777" w:rsidTr="007E2FF8">
        <w:tc>
          <w:tcPr>
            <w:tcW w:w="5930" w:type="dxa"/>
          </w:tcPr>
          <w:p w14:paraId="34E29877" w14:textId="4B679667" w:rsidR="000B4C7F" w:rsidRDefault="00A01F4F" w:rsidP="00617BF8">
            <w:pPr>
              <w:ind w:left="309"/>
              <w:rPr>
                <w:lang w:val="nl"/>
              </w:rPr>
            </w:pPr>
            <w:r w:rsidRPr="001B4F7F">
              <w:rPr>
                <w:rFonts w:cs="Arial"/>
                <w:color w:val="FF0000"/>
                <w:sz w:val="20"/>
                <w:highlight w:val="yellow"/>
              </w:rPr>
              <w:lastRenderedPageBreak/>
              <w:t>TEKSTBLOK RECHTSPERSOON</w:t>
            </w:r>
          </w:p>
        </w:tc>
        <w:tc>
          <w:tcPr>
            <w:tcW w:w="6114" w:type="dxa"/>
          </w:tcPr>
          <w:p w14:paraId="3CB0D616" w14:textId="77777777" w:rsidR="00A01F4F" w:rsidRPr="001E342A" w:rsidRDefault="00A01F4F" w:rsidP="00A01F4F">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hypotheekbank. </w:t>
            </w:r>
          </w:p>
          <w:p w14:paraId="6711CF99" w14:textId="77777777" w:rsidR="00A01F4F" w:rsidRPr="001E342A" w:rsidRDefault="00A01F4F" w:rsidP="00A01F4F">
            <w:pPr>
              <w:spacing w:line="276" w:lineRule="auto"/>
              <w:rPr>
                <w:rFonts w:cs="Arial"/>
                <w:sz w:val="20"/>
              </w:rPr>
            </w:pPr>
          </w:p>
          <w:p w14:paraId="315616F8" w14:textId="77777777" w:rsidR="00A01F4F" w:rsidRPr="001E342A" w:rsidRDefault="00A01F4F" w:rsidP="00A01F4F">
            <w:pPr>
              <w:spacing w:line="276" w:lineRule="auto"/>
              <w:rPr>
                <w:rFonts w:cs="Arial"/>
                <w:b/>
                <w:bCs/>
                <w:sz w:val="20"/>
                <w:u w:val="single"/>
              </w:rPr>
            </w:pPr>
            <w:proofErr w:type="spellStart"/>
            <w:r w:rsidRPr="001E342A">
              <w:rPr>
                <w:rFonts w:cs="Arial"/>
                <w:b/>
                <w:bCs/>
                <w:sz w:val="20"/>
                <w:u w:val="single"/>
              </w:rPr>
              <w:t>Mapping</w:t>
            </w:r>
            <w:proofErr w:type="spellEnd"/>
            <w:r w:rsidRPr="001E342A">
              <w:rPr>
                <w:rFonts w:cs="Arial"/>
                <w:b/>
                <w:bCs/>
                <w:sz w:val="20"/>
                <w:u w:val="single"/>
              </w:rPr>
              <w:t xml:space="preserve"> rechtspersoon:</w:t>
            </w:r>
          </w:p>
          <w:p w14:paraId="4EBC01A2" w14:textId="77777777" w:rsidR="00A01F4F" w:rsidRPr="001E342A" w:rsidRDefault="00A01F4F" w:rsidP="00A01F4F">
            <w:pPr>
              <w:spacing w:line="276" w:lineRule="auto"/>
              <w:rPr>
                <w:sz w:val="20"/>
                <w:lang w:val="nl"/>
              </w:rPr>
            </w:pPr>
            <w:r w:rsidRPr="001E342A">
              <w:rPr>
                <w:sz w:val="20"/>
                <w:lang w:val="nl"/>
              </w:rPr>
              <w:t>/tia:IMKAD_AangebodenStuk/tia:Partij/tia:IMKAD_Persoon/</w:t>
            </w:r>
          </w:p>
          <w:p w14:paraId="1D978004" w14:textId="77777777" w:rsidR="00A01F4F" w:rsidRPr="001E342A" w:rsidRDefault="00A01F4F" w:rsidP="00A01F4F">
            <w:pPr>
              <w:spacing w:line="276" w:lineRule="auto"/>
              <w:rPr>
                <w:sz w:val="20"/>
                <w:lang w:val="nl"/>
              </w:rPr>
            </w:pPr>
            <w:r w:rsidRPr="001E342A">
              <w:rPr>
                <w:sz w:val="20"/>
                <w:lang w:val="nl"/>
              </w:rPr>
              <w:t>tia:tia_Gegevens/tia:NHR_Rechtspersoon</w:t>
            </w:r>
          </w:p>
          <w:p w14:paraId="5503C43A" w14:textId="77777777" w:rsidR="000B4C7F" w:rsidRDefault="00A01F4F" w:rsidP="00A01F4F">
            <w:pPr>
              <w:rPr>
                <w:sz w:val="20"/>
                <w:lang w:val="nl"/>
              </w:rPr>
            </w:pPr>
            <w:r w:rsidRPr="001E342A">
              <w:rPr>
                <w:sz w:val="20"/>
                <w:lang w:val="nl"/>
              </w:rPr>
              <w:t>- verdere mapping is opgenomen in het genoemde tekstblok.</w:t>
            </w:r>
          </w:p>
          <w:p w14:paraId="73FFD48F" w14:textId="5816DCF6" w:rsidR="00A01F4F" w:rsidRDefault="00A01F4F" w:rsidP="00A01F4F">
            <w:pPr>
              <w:rPr>
                <w:lang w:val="nl"/>
              </w:rPr>
            </w:pPr>
          </w:p>
        </w:tc>
      </w:tr>
      <w:tr w:rsidR="00D83B7A" w14:paraId="2D5B32B4" w14:textId="77777777" w:rsidTr="007E2FF8">
        <w:tc>
          <w:tcPr>
            <w:tcW w:w="5930" w:type="dxa"/>
          </w:tcPr>
          <w:p w14:paraId="52C00BAC" w14:textId="27DC5033" w:rsidR="00D83B7A" w:rsidRPr="001B4F7F" w:rsidRDefault="007E211E" w:rsidP="00617BF8">
            <w:pPr>
              <w:ind w:left="309"/>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6114" w:type="dxa"/>
          </w:tcPr>
          <w:p w14:paraId="2CC7019D" w14:textId="77777777" w:rsidR="007E211E" w:rsidRDefault="007E211E" w:rsidP="007E211E">
            <w:pPr>
              <w:spacing w:line="276" w:lineRule="auto"/>
              <w:rPr>
                <w:sz w:val="20"/>
              </w:rPr>
            </w:pPr>
            <w:r w:rsidRPr="00D043D8">
              <w:rPr>
                <w:sz w:val="20"/>
              </w:rPr>
              <w:t>Optioneel postadres.</w:t>
            </w:r>
          </w:p>
          <w:p w14:paraId="6995AFA3" w14:textId="77777777" w:rsidR="007E211E" w:rsidRPr="00D043D8" w:rsidRDefault="007E211E" w:rsidP="007E211E">
            <w:pPr>
              <w:spacing w:before="72" w:line="276" w:lineRule="auto"/>
              <w:rPr>
                <w:color w:val="3366FF"/>
                <w:sz w:val="20"/>
              </w:rPr>
            </w:pPr>
          </w:p>
          <w:p w14:paraId="2E7FE49F" w14:textId="77777777" w:rsidR="007E211E" w:rsidRPr="00D043D8" w:rsidRDefault="007E211E" w:rsidP="007E211E">
            <w:pPr>
              <w:spacing w:line="276"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7B726A85" w14:textId="77777777" w:rsidR="007E211E" w:rsidRPr="00D043D8" w:rsidRDefault="007E211E" w:rsidP="007E211E">
            <w:pPr>
              <w:spacing w:line="276" w:lineRule="auto"/>
              <w:rPr>
                <w:sz w:val="20"/>
              </w:rPr>
            </w:pPr>
          </w:p>
          <w:p w14:paraId="6F6D6A72" w14:textId="77777777" w:rsidR="007E211E" w:rsidRPr="00D043D8" w:rsidRDefault="007E211E" w:rsidP="007E211E">
            <w:pPr>
              <w:spacing w:line="276" w:lineRule="auto"/>
              <w:rPr>
                <w:sz w:val="20"/>
              </w:rPr>
            </w:pPr>
            <w:r w:rsidRPr="00D043D8">
              <w:rPr>
                <w:sz w:val="20"/>
              </w:rPr>
              <w:t>Voor het adres moet gekozen worden uit binnenlands adres, postbus adres of buitenlands adres.</w:t>
            </w:r>
          </w:p>
          <w:p w14:paraId="53999A9D" w14:textId="77777777" w:rsidR="007E211E" w:rsidRPr="00D043D8" w:rsidRDefault="007E211E" w:rsidP="007E211E">
            <w:pPr>
              <w:spacing w:line="276" w:lineRule="auto"/>
              <w:rPr>
                <w:sz w:val="20"/>
              </w:rPr>
            </w:pPr>
          </w:p>
          <w:p w14:paraId="46CD54F9" w14:textId="77777777" w:rsidR="007E211E" w:rsidRPr="00D043D8" w:rsidRDefault="007E211E" w:rsidP="007E211E">
            <w:pPr>
              <w:spacing w:line="276" w:lineRule="auto"/>
              <w:rPr>
                <w:sz w:val="20"/>
              </w:rPr>
            </w:pPr>
            <w:r w:rsidRPr="00D043D8">
              <w:rPr>
                <w:sz w:val="20"/>
              </w:rPr>
              <w:t>Voor plaats en land moet gekozen worden uit een waardelijst.</w:t>
            </w:r>
          </w:p>
          <w:p w14:paraId="4E41A96D" w14:textId="77777777" w:rsidR="007E211E" w:rsidRPr="00D043D8" w:rsidRDefault="007E211E" w:rsidP="007E211E">
            <w:pPr>
              <w:spacing w:line="276" w:lineRule="auto"/>
              <w:rPr>
                <w:sz w:val="20"/>
              </w:rPr>
            </w:pPr>
          </w:p>
          <w:p w14:paraId="480D93B0" w14:textId="77777777" w:rsidR="007E211E" w:rsidRPr="00D043D8" w:rsidRDefault="007E211E" w:rsidP="007E211E">
            <w:pPr>
              <w:pStyle w:val="streepje"/>
              <w:numPr>
                <w:ilvl w:val="0"/>
                <w:numId w:val="0"/>
              </w:numPr>
              <w:spacing w:line="276" w:lineRule="auto"/>
              <w:ind w:left="284" w:hanging="284"/>
              <w:rPr>
                <w:b/>
                <w:bCs/>
                <w:sz w:val="20"/>
                <w:u w:val="single"/>
                <w:lang w:val="nl-NL"/>
              </w:rPr>
            </w:pPr>
            <w:proofErr w:type="spellStart"/>
            <w:r w:rsidRPr="00D043D8">
              <w:rPr>
                <w:b/>
                <w:bCs/>
                <w:sz w:val="20"/>
                <w:u w:val="single"/>
                <w:lang w:val="nl-NL"/>
              </w:rPr>
              <w:t>Mapping</w:t>
            </w:r>
            <w:proofErr w:type="spellEnd"/>
            <w:r w:rsidRPr="00D043D8">
              <w:rPr>
                <w:b/>
                <w:bCs/>
                <w:sz w:val="20"/>
                <w:u w:val="single"/>
                <w:lang w:val="nl-NL"/>
              </w:rPr>
              <w:t xml:space="preserve"> Postadres:</w:t>
            </w:r>
          </w:p>
          <w:p w14:paraId="4BE79FA7" w14:textId="77777777" w:rsidR="007E211E" w:rsidRPr="00D043D8" w:rsidRDefault="007E211E" w:rsidP="007E211E">
            <w:pPr>
              <w:pStyle w:val="streepje"/>
              <w:numPr>
                <w:ilvl w:val="0"/>
                <w:numId w:val="0"/>
              </w:numPr>
              <w:spacing w:line="276" w:lineRule="auto"/>
              <w:rPr>
                <w:sz w:val="20"/>
                <w:lang w:val="nl-NL"/>
              </w:rPr>
            </w:pPr>
            <w:r w:rsidRPr="00D043D8">
              <w:rPr>
                <w:sz w:val="20"/>
                <w:lang w:val="nl-NL"/>
              </w:rPr>
              <w:t>//</w:t>
            </w:r>
            <w:proofErr w:type="spellStart"/>
            <w:r w:rsidRPr="00D043D8">
              <w:rPr>
                <w:sz w:val="20"/>
                <w:lang w:val="nl-NL"/>
              </w:rPr>
              <w:t>IMKAD_Persoon</w:t>
            </w:r>
            <w:proofErr w:type="spellEnd"/>
            <w:r w:rsidRPr="00D043D8">
              <w:rPr>
                <w:sz w:val="20"/>
                <w:lang w:val="nl-NL"/>
              </w:rPr>
              <w:t>/</w:t>
            </w:r>
            <w:proofErr w:type="spellStart"/>
            <w:r w:rsidRPr="00D043D8">
              <w:rPr>
                <w:sz w:val="20"/>
                <w:lang w:val="nl-NL"/>
              </w:rPr>
              <w:t>IMKAD_PostlocatiePersoon</w:t>
            </w:r>
            <w:proofErr w:type="spellEnd"/>
            <w:r w:rsidRPr="00D043D8">
              <w:rPr>
                <w:sz w:val="20"/>
                <w:lang w:val="nl-NL"/>
              </w:rPr>
              <w:t>/</w:t>
            </w:r>
          </w:p>
          <w:p w14:paraId="0FE4A5E8" w14:textId="77777777" w:rsidR="007E211E" w:rsidRPr="00D043D8" w:rsidRDefault="007E211E" w:rsidP="007E211E">
            <w:pPr>
              <w:pStyle w:val="streepje"/>
              <w:numPr>
                <w:ilvl w:val="0"/>
                <w:numId w:val="0"/>
              </w:numPr>
              <w:tabs>
                <w:tab w:val="clear" w:pos="227"/>
                <w:tab w:val="clear" w:pos="454"/>
              </w:tabs>
              <w:spacing w:line="276" w:lineRule="auto"/>
              <w:ind w:left="227"/>
              <w:rPr>
                <w:sz w:val="20"/>
                <w:lang w:val="nl-NL"/>
              </w:rPr>
            </w:pPr>
            <w:r w:rsidRPr="00D043D8">
              <w:rPr>
                <w:sz w:val="20"/>
                <w:lang w:val="nl-NL"/>
              </w:rPr>
              <w:t>./label</w:t>
            </w:r>
          </w:p>
          <w:p w14:paraId="51BD7FC2" w14:textId="77777777" w:rsidR="007E211E" w:rsidRPr="00D043D8" w:rsidRDefault="007E211E" w:rsidP="007E211E">
            <w:pPr>
              <w:spacing w:line="276" w:lineRule="auto"/>
              <w:ind w:left="227"/>
              <w:rPr>
                <w:sz w:val="20"/>
              </w:rPr>
            </w:pPr>
            <w:r w:rsidRPr="00D043D8">
              <w:rPr>
                <w:sz w:val="20"/>
              </w:rPr>
              <w:t>./afdeling</w:t>
            </w:r>
          </w:p>
          <w:p w14:paraId="6DDB2471" w14:textId="77777777" w:rsidR="007E211E" w:rsidRPr="00D043D8" w:rsidRDefault="007E211E" w:rsidP="007E211E">
            <w:pPr>
              <w:pStyle w:val="streepje"/>
              <w:numPr>
                <w:ilvl w:val="0"/>
                <w:numId w:val="0"/>
              </w:numPr>
              <w:spacing w:line="276" w:lineRule="auto"/>
              <w:rPr>
                <w:sz w:val="20"/>
                <w:u w:val="single"/>
                <w:lang w:val="nl-NL"/>
              </w:rPr>
            </w:pPr>
          </w:p>
          <w:p w14:paraId="0B1203A2" w14:textId="77777777" w:rsidR="007E211E" w:rsidRPr="00D043D8" w:rsidRDefault="007E211E" w:rsidP="007E211E">
            <w:pPr>
              <w:pStyle w:val="streepje"/>
              <w:numPr>
                <w:ilvl w:val="0"/>
                <w:numId w:val="0"/>
              </w:numPr>
              <w:spacing w:line="276" w:lineRule="auto"/>
              <w:rPr>
                <w:b/>
                <w:bCs/>
                <w:sz w:val="20"/>
                <w:u w:val="single"/>
                <w:lang w:val="nl-NL"/>
              </w:rPr>
            </w:pPr>
            <w:proofErr w:type="spellStart"/>
            <w:r w:rsidRPr="00D043D8">
              <w:rPr>
                <w:b/>
                <w:bCs/>
                <w:sz w:val="20"/>
                <w:u w:val="single"/>
                <w:lang w:val="nl-NL"/>
              </w:rPr>
              <w:t>Mapping</w:t>
            </w:r>
            <w:proofErr w:type="spellEnd"/>
            <w:r w:rsidRPr="00D043D8">
              <w:rPr>
                <w:b/>
                <w:bCs/>
                <w:sz w:val="20"/>
                <w:u w:val="single"/>
                <w:lang w:val="nl-NL"/>
              </w:rPr>
              <w:t xml:space="preserve"> binnenlandsadres:</w:t>
            </w:r>
            <w:r>
              <w:rPr>
                <w:b/>
                <w:bCs/>
                <w:sz w:val="20"/>
                <w:u w:val="single"/>
                <w:lang w:val="nl-NL"/>
              </w:rPr>
              <w:t xml:space="preserve"> (geen postbusadres hierin opvoeren)</w:t>
            </w:r>
          </w:p>
          <w:p w14:paraId="4D2205A3" w14:textId="77777777" w:rsidR="007E211E" w:rsidRPr="00D043D8" w:rsidRDefault="007E211E" w:rsidP="007E211E">
            <w:pPr>
              <w:pStyle w:val="streepje"/>
              <w:numPr>
                <w:ilvl w:val="0"/>
                <w:numId w:val="0"/>
              </w:numPr>
              <w:spacing w:line="276" w:lineRule="auto"/>
              <w:rPr>
                <w:sz w:val="20"/>
                <w:lang w:val="nl-NL"/>
              </w:rPr>
            </w:pPr>
            <w:r w:rsidRPr="00D043D8">
              <w:rPr>
                <w:sz w:val="20"/>
                <w:lang w:val="nl-NL"/>
              </w:rPr>
              <w:t>//</w:t>
            </w:r>
            <w:proofErr w:type="spellStart"/>
            <w:r w:rsidRPr="00D043D8">
              <w:rPr>
                <w:sz w:val="20"/>
                <w:lang w:val="nl-NL"/>
              </w:rPr>
              <w:t>IMKAD_Persoon</w:t>
            </w:r>
            <w:proofErr w:type="spellEnd"/>
            <w:r w:rsidRPr="00D043D8">
              <w:rPr>
                <w:sz w:val="20"/>
                <w:lang w:val="nl-NL"/>
              </w:rPr>
              <w:t>/</w:t>
            </w:r>
            <w:proofErr w:type="spellStart"/>
            <w:r w:rsidRPr="00D043D8">
              <w:rPr>
                <w:sz w:val="20"/>
                <w:lang w:val="nl-NL"/>
              </w:rPr>
              <w:t>IMKAD_PostlocatiePersoon</w:t>
            </w:r>
            <w:proofErr w:type="spellEnd"/>
            <w:r w:rsidRPr="00D043D8">
              <w:rPr>
                <w:sz w:val="20"/>
                <w:lang w:val="nl-NL"/>
              </w:rPr>
              <w:t>/adres/</w:t>
            </w:r>
            <w:proofErr w:type="spellStart"/>
            <w:r w:rsidRPr="00D043D8">
              <w:rPr>
                <w:sz w:val="20"/>
                <w:lang w:val="nl-NL"/>
              </w:rPr>
              <w:t>binnenlandsAdres</w:t>
            </w:r>
            <w:proofErr w:type="spellEnd"/>
            <w:r w:rsidRPr="00D043D8">
              <w:rPr>
                <w:sz w:val="20"/>
                <w:lang w:val="nl-NL"/>
              </w:rPr>
              <w:t>/</w:t>
            </w:r>
          </w:p>
          <w:p w14:paraId="2D3F295D" w14:textId="77777777" w:rsidR="007E211E" w:rsidRPr="00D043D8" w:rsidRDefault="007E211E" w:rsidP="007E211E">
            <w:pPr>
              <w:spacing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/postcode</w:t>
            </w:r>
          </w:p>
          <w:p w14:paraId="6B22A4E2" w14:textId="77777777" w:rsidR="007E211E" w:rsidRPr="00D043D8" w:rsidRDefault="007E211E" w:rsidP="007E211E">
            <w:pPr>
              <w:spacing w:line="276" w:lineRule="auto"/>
              <w:ind w:left="227"/>
              <w:rPr>
                <w:sz w:val="20"/>
              </w:rPr>
            </w:pPr>
            <w:r w:rsidRPr="00D043D8">
              <w:rPr>
                <w:sz w:val="20"/>
              </w:rPr>
              <w:tab/>
              <w:t>./</w:t>
            </w:r>
            <w:proofErr w:type="spellStart"/>
            <w:r w:rsidRPr="00D043D8">
              <w:rPr>
                <w:sz w:val="20"/>
              </w:rPr>
              <w:t>BAG_Woonplaats</w:t>
            </w:r>
            <w:proofErr w:type="spellEnd"/>
            <w:r w:rsidRPr="00D043D8">
              <w:rPr>
                <w:sz w:val="20"/>
              </w:rPr>
              <w:t>/woonplaatsnaam</w:t>
            </w:r>
          </w:p>
          <w:p w14:paraId="2B1C529C" w14:textId="77777777" w:rsidR="007E211E" w:rsidRPr="00D043D8" w:rsidRDefault="007E211E" w:rsidP="007E211E">
            <w:pPr>
              <w:spacing w:line="276" w:lineRule="auto"/>
              <w:ind w:left="227"/>
              <w:rPr>
                <w:sz w:val="20"/>
              </w:rPr>
            </w:pPr>
            <w:r w:rsidRPr="00D043D8">
              <w:rPr>
                <w:sz w:val="20"/>
              </w:rPr>
              <w:lastRenderedPageBreak/>
              <w:tab/>
              <w:t>./</w:t>
            </w:r>
            <w:proofErr w:type="spellStart"/>
            <w:r w:rsidRPr="00D043D8">
              <w:rPr>
                <w:sz w:val="20"/>
              </w:rPr>
              <w:t>BAG_OpenbareRuimte</w:t>
            </w:r>
            <w:proofErr w:type="spellEnd"/>
            <w:r w:rsidRPr="00D043D8">
              <w:rPr>
                <w:sz w:val="20"/>
              </w:rPr>
              <w:t>/</w:t>
            </w:r>
            <w:proofErr w:type="spellStart"/>
            <w:r w:rsidRPr="00D043D8">
              <w:rPr>
                <w:sz w:val="20"/>
              </w:rPr>
              <w:t>openbareRuimteNaam</w:t>
            </w:r>
            <w:proofErr w:type="spellEnd"/>
          </w:p>
          <w:p w14:paraId="789A02B6" w14:textId="77777777" w:rsidR="007E211E" w:rsidRPr="00D043D8" w:rsidRDefault="007E211E" w:rsidP="007E211E">
            <w:pPr>
              <w:spacing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/huisnummer</w:t>
            </w:r>
          </w:p>
          <w:p w14:paraId="4766EA5E" w14:textId="77777777" w:rsidR="007E211E" w:rsidRPr="00D043D8" w:rsidRDefault="007E211E" w:rsidP="007E211E">
            <w:pPr>
              <w:spacing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/huisletter</w:t>
            </w:r>
          </w:p>
          <w:p w14:paraId="5239E181" w14:textId="77777777" w:rsidR="007E211E" w:rsidRPr="00D043D8" w:rsidRDefault="007E211E" w:rsidP="007E211E">
            <w:pPr>
              <w:pStyle w:val="streepje"/>
              <w:numPr>
                <w:ilvl w:val="0"/>
                <w:numId w:val="0"/>
              </w:numPr>
              <w:tabs>
                <w:tab w:val="clear" w:pos="227"/>
                <w:tab w:val="clear" w:pos="454"/>
              </w:tabs>
              <w:spacing w:line="276" w:lineRule="auto"/>
              <w:ind w:left="227"/>
              <w:rPr>
                <w:sz w:val="20"/>
                <w:u w:val="single"/>
                <w:lang w:val="nl-NL"/>
              </w:rPr>
            </w:pPr>
            <w:r w:rsidRPr="00D043D8">
              <w:rPr>
                <w:sz w:val="20"/>
                <w:lang w:val="nl-NL"/>
              </w:rPr>
              <w:tab/>
              <w:t>./</w:t>
            </w:r>
            <w:proofErr w:type="spellStart"/>
            <w:r w:rsidRPr="00D043D8">
              <w:rPr>
                <w:sz w:val="20"/>
                <w:lang w:val="nl-NL"/>
              </w:rPr>
              <w:t>BAG_NummerAanduiding</w:t>
            </w:r>
            <w:proofErr w:type="spellEnd"/>
            <w:r w:rsidRPr="00D043D8">
              <w:rPr>
                <w:sz w:val="20"/>
                <w:lang w:val="nl-NL"/>
              </w:rPr>
              <w:t>/huisnummertoevoeging</w:t>
            </w:r>
            <w:r w:rsidRPr="00D043D8">
              <w:rPr>
                <w:sz w:val="20"/>
                <w:u w:val="single"/>
                <w:lang w:val="nl-NL"/>
              </w:rPr>
              <w:t xml:space="preserve"> </w:t>
            </w:r>
          </w:p>
          <w:p w14:paraId="118CE509" w14:textId="77777777" w:rsidR="007E211E" w:rsidRPr="00D043D8" w:rsidRDefault="007E211E" w:rsidP="007E211E">
            <w:pPr>
              <w:pStyle w:val="streepje"/>
              <w:numPr>
                <w:ilvl w:val="0"/>
                <w:numId w:val="0"/>
              </w:numPr>
              <w:spacing w:line="276" w:lineRule="auto"/>
              <w:rPr>
                <w:sz w:val="20"/>
                <w:u w:val="single"/>
                <w:lang w:val="nl-NL"/>
              </w:rPr>
            </w:pPr>
          </w:p>
          <w:p w14:paraId="653B5592" w14:textId="77777777" w:rsidR="007E211E" w:rsidRPr="00D043D8" w:rsidRDefault="007E211E" w:rsidP="007E211E">
            <w:pPr>
              <w:pStyle w:val="streepje"/>
              <w:numPr>
                <w:ilvl w:val="0"/>
                <w:numId w:val="0"/>
              </w:numPr>
              <w:spacing w:line="276" w:lineRule="auto"/>
              <w:rPr>
                <w:b/>
                <w:bCs/>
                <w:sz w:val="20"/>
                <w:u w:val="single"/>
                <w:lang w:val="nl-NL"/>
              </w:rPr>
            </w:pPr>
            <w:proofErr w:type="spellStart"/>
            <w:r w:rsidRPr="00D043D8">
              <w:rPr>
                <w:b/>
                <w:bCs/>
                <w:sz w:val="20"/>
                <w:u w:val="single"/>
                <w:lang w:val="nl-NL"/>
              </w:rPr>
              <w:t>Mapping</w:t>
            </w:r>
            <w:proofErr w:type="spellEnd"/>
            <w:r w:rsidRPr="00D043D8">
              <w:rPr>
                <w:b/>
                <w:bCs/>
                <w:sz w:val="20"/>
                <w:u w:val="single"/>
                <w:lang w:val="nl-NL"/>
              </w:rPr>
              <w:t xml:space="preserve"> buitenlandsadres:</w:t>
            </w:r>
          </w:p>
          <w:p w14:paraId="304EB0EF" w14:textId="77777777" w:rsidR="007E211E" w:rsidRPr="00D043D8" w:rsidRDefault="007E211E" w:rsidP="007E211E">
            <w:pPr>
              <w:pStyle w:val="streepje"/>
              <w:numPr>
                <w:ilvl w:val="0"/>
                <w:numId w:val="0"/>
              </w:numPr>
              <w:spacing w:line="276" w:lineRule="auto"/>
              <w:rPr>
                <w:sz w:val="20"/>
                <w:lang w:val="nl-NL"/>
              </w:rPr>
            </w:pPr>
            <w:r w:rsidRPr="00D043D8">
              <w:rPr>
                <w:sz w:val="20"/>
                <w:lang w:val="nl-NL"/>
              </w:rPr>
              <w:t>//</w:t>
            </w:r>
            <w:proofErr w:type="spellStart"/>
            <w:r w:rsidRPr="00D043D8">
              <w:rPr>
                <w:sz w:val="20"/>
                <w:lang w:val="nl-NL"/>
              </w:rPr>
              <w:t>IMKAD_Persoon</w:t>
            </w:r>
            <w:proofErr w:type="spellEnd"/>
            <w:r w:rsidRPr="00D043D8">
              <w:rPr>
                <w:sz w:val="20"/>
                <w:lang w:val="nl-NL"/>
              </w:rPr>
              <w:t>/</w:t>
            </w:r>
            <w:proofErr w:type="spellStart"/>
            <w:r w:rsidRPr="00D043D8">
              <w:rPr>
                <w:sz w:val="20"/>
                <w:lang w:val="nl-NL"/>
              </w:rPr>
              <w:t>IMKAD_PostlocatiePersoon</w:t>
            </w:r>
            <w:proofErr w:type="spellEnd"/>
            <w:r w:rsidRPr="00D043D8">
              <w:rPr>
                <w:sz w:val="20"/>
                <w:lang w:val="nl-NL"/>
              </w:rPr>
              <w:t>/adres/</w:t>
            </w:r>
            <w:proofErr w:type="spellStart"/>
            <w:r w:rsidRPr="00D043D8">
              <w:rPr>
                <w:sz w:val="20"/>
                <w:lang w:val="nl-NL"/>
              </w:rPr>
              <w:t>buitenlandsAdres</w:t>
            </w:r>
            <w:proofErr w:type="spellEnd"/>
            <w:r w:rsidRPr="00D043D8">
              <w:rPr>
                <w:sz w:val="20"/>
                <w:lang w:val="nl-NL"/>
              </w:rPr>
              <w:t>/</w:t>
            </w:r>
          </w:p>
          <w:p w14:paraId="55E69412" w14:textId="77777777" w:rsidR="007E211E" w:rsidRPr="00D043D8" w:rsidRDefault="007E211E" w:rsidP="007E211E">
            <w:pPr>
              <w:pStyle w:val="streepje"/>
              <w:numPr>
                <w:ilvl w:val="0"/>
                <w:numId w:val="0"/>
              </w:numPr>
              <w:spacing w:line="276" w:lineRule="auto"/>
              <w:ind w:left="227"/>
              <w:rPr>
                <w:sz w:val="20"/>
                <w:lang w:val="nl-NL"/>
              </w:rPr>
            </w:pPr>
            <w:r w:rsidRPr="00D043D8">
              <w:rPr>
                <w:sz w:val="20"/>
                <w:lang w:val="nl-NL"/>
              </w:rPr>
              <w:tab/>
              <w:t>./woonplaats</w:t>
            </w:r>
          </w:p>
          <w:p w14:paraId="09CB48D0" w14:textId="77777777" w:rsidR="007E211E" w:rsidRPr="00D043D8" w:rsidRDefault="007E211E" w:rsidP="007E211E">
            <w:pPr>
              <w:spacing w:line="276" w:lineRule="auto"/>
              <w:ind w:left="227"/>
              <w:rPr>
                <w:sz w:val="20"/>
              </w:rPr>
            </w:pPr>
            <w:r w:rsidRPr="00D043D8">
              <w:rPr>
                <w:sz w:val="20"/>
              </w:rPr>
              <w:tab/>
              <w:t xml:space="preserve">./adres </w:t>
            </w:r>
          </w:p>
          <w:p w14:paraId="56B517F9" w14:textId="77777777" w:rsidR="007E211E" w:rsidRPr="00D043D8" w:rsidRDefault="007E211E" w:rsidP="007E211E">
            <w:pPr>
              <w:spacing w:line="276" w:lineRule="auto"/>
              <w:ind w:left="227"/>
              <w:rPr>
                <w:sz w:val="20"/>
              </w:rPr>
            </w:pPr>
            <w:r w:rsidRPr="00D043D8">
              <w:rPr>
                <w:sz w:val="20"/>
              </w:rPr>
              <w:tab/>
              <w:t>./regio</w:t>
            </w:r>
          </w:p>
          <w:p w14:paraId="7C657F13" w14:textId="77777777" w:rsidR="007E211E" w:rsidRPr="00D043D8" w:rsidRDefault="007E211E" w:rsidP="007E211E">
            <w:pPr>
              <w:spacing w:line="276" w:lineRule="auto"/>
              <w:ind w:left="227"/>
              <w:rPr>
                <w:sz w:val="20"/>
              </w:rPr>
            </w:pPr>
            <w:r w:rsidRPr="00D043D8">
              <w:rPr>
                <w:sz w:val="20"/>
              </w:rPr>
              <w:tab/>
              <w:t>./land</w:t>
            </w:r>
          </w:p>
          <w:p w14:paraId="5CC8F104" w14:textId="77777777" w:rsidR="007E211E" w:rsidRPr="00D043D8" w:rsidRDefault="007E211E" w:rsidP="007E211E">
            <w:pPr>
              <w:spacing w:before="72" w:line="276" w:lineRule="auto"/>
              <w:rPr>
                <w:b/>
                <w:bCs/>
                <w:sz w:val="20"/>
              </w:rPr>
            </w:pPr>
            <w:proofErr w:type="spellStart"/>
            <w:r w:rsidRPr="00D043D8">
              <w:rPr>
                <w:b/>
                <w:bCs/>
                <w:sz w:val="20"/>
                <w:u w:val="single"/>
              </w:rPr>
              <w:t>Mapping</w:t>
            </w:r>
            <w:proofErr w:type="spellEnd"/>
            <w:r w:rsidRPr="00D043D8">
              <w:rPr>
                <w:b/>
                <w:bCs/>
                <w:sz w:val="20"/>
                <w:u w:val="single"/>
              </w:rPr>
              <w:t xml:space="preserve"> postbusadres:</w:t>
            </w:r>
          </w:p>
          <w:p w14:paraId="23D2FCB3" w14:textId="77777777" w:rsidR="007E211E" w:rsidRPr="00D043D8" w:rsidRDefault="007E211E" w:rsidP="007E211E">
            <w:pPr>
              <w:pStyle w:val="streepje"/>
              <w:numPr>
                <w:ilvl w:val="0"/>
                <w:numId w:val="0"/>
              </w:numPr>
              <w:spacing w:line="276" w:lineRule="auto"/>
              <w:rPr>
                <w:sz w:val="20"/>
                <w:lang w:val="nl-NL"/>
              </w:rPr>
            </w:pPr>
            <w:r w:rsidRPr="00D043D8">
              <w:rPr>
                <w:sz w:val="20"/>
                <w:lang w:val="nl-NL"/>
              </w:rPr>
              <w:t>//IMKAD_Persoon/IMKAD_PostlocatiePersoon/adres/Imkad_AdreskeuzePI/postbusAdres/</w:t>
            </w:r>
          </w:p>
          <w:p w14:paraId="7035151F" w14:textId="77777777" w:rsidR="007E211E" w:rsidRPr="00D043D8" w:rsidRDefault="007E211E" w:rsidP="007E211E">
            <w:pPr>
              <w:spacing w:line="276" w:lineRule="auto"/>
              <w:ind w:left="227"/>
              <w:rPr>
                <w:sz w:val="20"/>
              </w:rPr>
            </w:pPr>
            <w:r w:rsidRPr="00D043D8">
              <w:rPr>
                <w:sz w:val="20"/>
              </w:rPr>
              <w:tab/>
              <w:t>./postbusnummer</w:t>
            </w:r>
          </w:p>
          <w:p w14:paraId="3F784C02" w14:textId="77777777" w:rsidR="007E211E" w:rsidRPr="00D043D8" w:rsidRDefault="007E211E" w:rsidP="007E211E">
            <w:pPr>
              <w:spacing w:line="276" w:lineRule="auto"/>
              <w:ind w:left="227"/>
              <w:rPr>
                <w:sz w:val="20"/>
              </w:rPr>
            </w:pPr>
            <w:r w:rsidRPr="00D043D8">
              <w:rPr>
                <w:sz w:val="20"/>
              </w:rPr>
              <w:tab/>
              <w:t>./postcode</w:t>
            </w:r>
          </w:p>
          <w:p w14:paraId="3A773A2F" w14:textId="77777777" w:rsidR="00D83B7A" w:rsidRDefault="007E211E" w:rsidP="007E211E">
            <w:pPr>
              <w:spacing w:line="276" w:lineRule="auto"/>
              <w:rPr>
                <w:sz w:val="20"/>
              </w:rPr>
            </w:pPr>
            <w:r w:rsidRPr="00D043D8">
              <w:rPr>
                <w:sz w:val="20"/>
              </w:rPr>
              <w:t xml:space="preserve">           ./woonplaatsnaam</w:t>
            </w:r>
          </w:p>
          <w:p w14:paraId="2C8CB728" w14:textId="0508CB69" w:rsidR="007E2FF8" w:rsidRPr="001E342A" w:rsidRDefault="007E2FF8" w:rsidP="007E211E">
            <w:pPr>
              <w:spacing w:line="276" w:lineRule="auto"/>
              <w:rPr>
                <w:rFonts w:cs="Arial"/>
                <w:sz w:val="20"/>
              </w:rPr>
            </w:pPr>
          </w:p>
        </w:tc>
      </w:tr>
      <w:tr w:rsidR="007E2FF8" w14:paraId="5CC9764C" w14:textId="77777777" w:rsidTr="007E2FF8">
        <w:tc>
          <w:tcPr>
            <w:tcW w:w="5930" w:type="dxa"/>
          </w:tcPr>
          <w:p w14:paraId="6FDAFAF5" w14:textId="5E8E41A3" w:rsidR="007E2FF8" w:rsidRPr="00850B7B" w:rsidRDefault="007E2FF8" w:rsidP="007E2FF8">
            <w:pPr>
              <w:rPr>
                <w:rFonts w:cs="Arial"/>
                <w:color w:val="800080"/>
                <w:sz w:val="20"/>
              </w:rPr>
            </w:pPr>
            <w:r w:rsidRPr="490D0FF9">
              <w:rPr>
                <w:rFonts w:cs="Arial"/>
                <w:color w:val="FF0000"/>
                <w:sz w:val="20"/>
              </w:rPr>
              <w:lastRenderedPageBreak/>
              <w:t>;</w:t>
            </w:r>
          </w:p>
        </w:tc>
        <w:tc>
          <w:tcPr>
            <w:tcW w:w="6114" w:type="dxa"/>
          </w:tcPr>
          <w:p w14:paraId="2F9107A2" w14:textId="77777777" w:rsidR="007E2FF8" w:rsidRDefault="007E2FF8" w:rsidP="007E211E">
            <w:pPr>
              <w:spacing w:line="276" w:lineRule="auto"/>
              <w:rPr>
                <w:sz w:val="20"/>
              </w:rPr>
            </w:pPr>
            <w:r>
              <w:rPr>
                <w:sz w:val="20"/>
              </w:rPr>
              <w:t>Vaste tekst</w:t>
            </w:r>
          </w:p>
          <w:p w14:paraId="3EDA6E62" w14:textId="21AB196C" w:rsidR="007E2FF8" w:rsidRPr="00D043D8" w:rsidRDefault="007E2FF8" w:rsidP="007E211E">
            <w:pPr>
              <w:spacing w:line="276" w:lineRule="auto"/>
              <w:rPr>
                <w:sz w:val="20"/>
              </w:rPr>
            </w:pPr>
          </w:p>
        </w:tc>
      </w:tr>
      <w:tr w:rsidR="007E2FF8" w14:paraId="4420D58B" w14:textId="77777777" w:rsidTr="007E2FF8">
        <w:tc>
          <w:tcPr>
            <w:tcW w:w="5930" w:type="dxa"/>
          </w:tcPr>
          <w:p w14:paraId="51B0514B" w14:textId="5157DF28" w:rsidR="007E2FF8" w:rsidRPr="007E2FF8" w:rsidRDefault="007E2FF8" w:rsidP="007E2FF8">
            <w:pPr>
              <w:tabs>
                <w:tab w:val="left" w:pos="-1440"/>
                <w:tab w:val="left" w:pos="-720"/>
              </w:tabs>
              <w:suppressAutoHyphens/>
              <w:ind w:left="284"/>
              <w:rPr>
                <w:rFonts w:cs="Arial"/>
                <w:bCs/>
                <w:color w:val="FF0000"/>
                <w:sz w:val="20"/>
              </w:rPr>
            </w:pPr>
            <w:r w:rsidRPr="00A05DF0">
              <w:rPr>
                <w:rFonts w:cs="Arial"/>
                <w:color w:val="FF0000"/>
                <w:sz w:val="20"/>
              </w:rPr>
              <w:t xml:space="preserve">hierna te noemen: </w:t>
            </w:r>
            <w:r w:rsidRPr="001A1377">
              <w:rPr>
                <w:rFonts w:cs="Arial"/>
                <w:color w:val="FF0000"/>
                <w:sz w:val="20"/>
              </w:rPr>
              <w:t>geldgever</w:t>
            </w:r>
            <w:r>
              <w:rPr>
                <w:rFonts w:cs="Arial"/>
                <w:color w:val="FF0000"/>
                <w:sz w:val="20"/>
              </w:rPr>
              <w:t xml:space="preserve"> </w:t>
            </w:r>
            <w:r w:rsidRPr="00CF177E">
              <w:rPr>
                <w:rFonts w:cs="Arial"/>
                <w:color w:val="7030A0"/>
                <w:sz w:val="20"/>
              </w:rPr>
              <w:t>(waaronder begrepen haar rechtsopvolgers onder algemene en bijzondere titel)</w:t>
            </w:r>
            <w:r w:rsidRPr="00252AB6">
              <w:rPr>
                <w:rFonts w:cs="Arial"/>
                <w:color w:val="FF0000"/>
                <w:sz w:val="20"/>
              </w:rPr>
              <w:t>;</w:t>
            </w:r>
          </w:p>
        </w:tc>
        <w:tc>
          <w:tcPr>
            <w:tcW w:w="6114" w:type="dxa"/>
          </w:tcPr>
          <w:p w14:paraId="5089DE95" w14:textId="24AA3711" w:rsidR="007E2FF8" w:rsidRPr="007E2FF8" w:rsidRDefault="007E2FF8" w:rsidP="007E2FF8">
            <w:pPr>
              <w:spacing w:before="72" w:line="276" w:lineRule="auto"/>
              <w:rPr>
                <w:sz w:val="20"/>
              </w:rPr>
            </w:pPr>
            <w:r w:rsidRPr="007E2FF8">
              <w:rPr>
                <w:sz w:val="20"/>
              </w:rPr>
              <w:t>Vaste tekst met optionele tekst.</w:t>
            </w:r>
            <w:r w:rsidR="002E78BA">
              <w:rPr>
                <w:sz w:val="20"/>
              </w:rPr>
              <w:t xml:space="preserve"> De tekst wordt altijd afgesloten met een</w:t>
            </w:r>
            <w:r w:rsidR="00A910FE">
              <w:rPr>
                <w:sz w:val="20"/>
              </w:rPr>
              <w:t xml:space="preserve"> </w:t>
            </w:r>
            <w:r w:rsidR="002E78BA">
              <w:rPr>
                <w:sz w:val="20"/>
              </w:rPr>
              <w:t>puntkomma.</w:t>
            </w:r>
          </w:p>
          <w:p w14:paraId="542CDDB5" w14:textId="77777777" w:rsidR="007E2FF8" w:rsidRPr="007E2FF8" w:rsidRDefault="007E2FF8" w:rsidP="007E2FF8">
            <w:pPr>
              <w:spacing w:before="72" w:line="276" w:lineRule="auto"/>
              <w:rPr>
                <w:rFonts w:cs="Arial"/>
                <w:color w:val="7030A0"/>
                <w:sz w:val="20"/>
              </w:rPr>
            </w:pPr>
            <w:proofErr w:type="spellStart"/>
            <w:r w:rsidRPr="007E2FF8">
              <w:rPr>
                <w:b/>
                <w:bCs/>
                <w:sz w:val="20"/>
                <w:u w:val="single"/>
              </w:rPr>
              <w:t>Mapping</w:t>
            </w:r>
            <w:proofErr w:type="spellEnd"/>
            <w:r w:rsidRPr="007E2FF8">
              <w:rPr>
                <w:b/>
                <w:bCs/>
                <w:sz w:val="20"/>
                <w:u w:val="single"/>
              </w:rPr>
              <w:t>:</w:t>
            </w:r>
            <w:r w:rsidRPr="007E2FF8">
              <w:rPr>
                <w:sz w:val="20"/>
              </w:rPr>
              <w:t xml:space="preserve"> </w:t>
            </w:r>
            <w:r w:rsidRPr="007E2FF8">
              <w:rPr>
                <w:rFonts w:cs="Arial"/>
                <w:color w:val="7030A0"/>
                <w:sz w:val="20"/>
              </w:rPr>
              <w:t>(waaronder begrepen…….)</w:t>
            </w:r>
          </w:p>
          <w:p w14:paraId="584251F4" w14:textId="77777777" w:rsidR="007E2FF8" w:rsidRPr="007E2FF8" w:rsidRDefault="007E2FF8" w:rsidP="007E2FF8">
            <w:pPr>
              <w:spacing w:before="72" w:line="276" w:lineRule="auto"/>
              <w:rPr>
                <w:snapToGrid/>
                <w:kern w:val="0"/>
                <w:sz w:val="20"/>
                <w:lang w:eastAsia="nl-NL"/>
              </w:rPr>
            </w:pPr>
            <w:proofErr w:type="spellStart"/>
            <w:r w:rsidRPr="007E2FF8">
              <w:rPr>
                <w:snapToGrid/>
                <w:kern w:val="0"/>
                <w:sz w:val="20"/>
                <w:lang w:eastAsia="nl-NL"/>
              </w:rPr>
              <w:t>AangebodenStuk</w:t>
            </w:r>
            <w:proofErr w:type="spellEnd"/>
            <w:r w:rsidRPr="007E2FF8">
              <w:rPr>
                <w:rFonts w:cs="Arial"/>
                <w:snapToGrid/>
                <w:kern w:val="0"/>
                <w:sz w:val="20"/>
                <w:lang w:eastAsia="nl-NL"/>
              </w:rPr>
              <w:t>/Partij/</w:t>
            </w:r>
            <w:proofErr w:type="spellStart"/>
            <w:r w:rsidRPr="007E2FF8">
              <w:rPr>
                <w:snapToGrid/>
                <w:kern w:val="0"/>
                <w:sz w:val="20"/>
                <w:lang w:eastAsia="nl-NL"/>
              </w:rPr>
              <w:t>tekstKeuze</w:t>
            </w:r>
            <w:proofErr w:type="spellEnd"/>
          </w:p>
          <w:p w14:paraId="034ED862" w14:textId="6DB37FCF" w:rsidR="007E2FF8" w:rsidRPr="007E2FF8" w:rsidRDefault="007E2FF8" w:rsidP="007E2FF8">
            <w:pPr>
              <w:keepNext/>
              <w:ind w:left="227"/>
              <w:rPr>
                <w:sz w:val="20"/>
              </w:rPr>
            </w:pPr>
            <w:r w:rsidRPr="007E2FF8">
              <w:rPr>
                <w:sz w:val="20"/>
              </w:rPr>
              <w:lastRenderedPageBreak/>
              <w:t>./</w:t>
            </w:r>
            <w:proofErr w:type="spellStart"/>
            <w:r w:rsidRPr="007E2FF8">
              <w:rPr>
                <w:sz w:val="20"/>
              </w:rPr>
              <w:t>tagNaam</w:t>
            </w:r>
            <w:proofErr w:type="spellEnd"/>
            <w:r>
              <w:rPr>
                <w:sz w:val="20"/>
              </w:rPr>
              <w:t xml:space="preserve">= </w:t>
            </w:r>
            <w:r w:rsidRPr="007E2FF8">
              <w:rPr>
                <w:sz w:val="20"/>
              </w:rPr>
              <w:t>(</w:t>
            </w:r>
            <w:proofErr w:type="spellStart"/>
            <w:r w:rsidRPr="007E2FF8">
              <w:rPr>
                <w:sz w:val="20"/>
              </w:rPr>
              <w:t>k_RechtsOpvolgers</w:t>
            </w:r>
            <w:proofErr w:type="spellEnd"/>
            <w:r w:rsidRPr="007E2FF8">
              <w:rPr>
                <w:sz w:val="20"/>
              </w:rPr>
              <w:t>)</w:t>
            </w:r>
          </w:p>
          <w:p w14:paraId="02CFD9CF" w14:textId="77777777" w:rsidR="007E2FF8" w:rsidRPr="007E2FF8" w:rsidRDefault="007E2FF8" w:rsidP="007E2FF8">
            <w:pPr>
              <w:keepNext/>
              <w:ind w:left="227"/>
              <w:rPr>
                <w:sz w:val="20"/>
              </w:rPr>
            </w:pPr>
            <w:r w:rsidRPr="007E2FF8">
              <w:rPr>
                <w:sz w:val="20"/>
              </w:rPr>
              <w:t>./tekst = (‘</w:t>
            </w:r>
            <w:proofErr w:type="spellStart"/>
            <w:r w:rsidRPr="007E2FF8">
              <w:rPr>
                <w:sz w:val="20"/>
              </w:rPr>
              <w:t>true</w:t>
            </w:r>
            <w:proofErr w:type="spellEnd"/>
            <w:r w:rsidRPr="007E2FF8">
              <w:rPr>
                <w:sz w:val="20"/>
              </w:rPr>
              <w:t>’ = tekst wordt wel getoond; ‘</w:t>
            </w:r>
            <w:proofErr w:type="spellStart"/>
            <w:r w:rsidRPr="007E2FF8">
              <w:rPr>
                <w:sz w:val="20"/>
              </w:rPr>
              <w:t>false</w:t>
            </w:r>
            <w:proofErr w:type="spellEnd"/>
            <w:r w:rsidRPr="007E2FF8">
              <w:rPr>
                <w:sz w:val="20"/>
              </w:rPr>
              <w:t>’ = tekst wordt niet getoond)</w:t>
            </w:r>
          </w:p>
          <w:p w14:paraId="742B81D6" w14:textId="77777777" w:rsidR="007E2FF8" w:rsidRPr="00D043D8" w:rsidRDefault="007E2FF8" w:rsidP="007E211E">
            <w:pPr>
              <w:spacing w:line="276" w:lineRule="auto"/>
              <w:rPr>
                <w:sz w:val="20"/>
              </w:rPr>
            </w:pPr>
          </w:p>
        </w:tc>
      </w:tr>
    </w:tbl>
    <w:p w14:paraId="4CD3FEAB" w14:textId="77777777" w:rsidR="000B4C7F" w:rsidRDefault="000B4C7F" w:rsidP="000B4C7F">
      <w:pPr>
        <w:rPr>
          <w:lang w:val="nl"/>
        </w:rPr>
      </w:pPr>
    </w:p>
    <w:p w14:paraId="3F2EE1A5" w14:textId="6EC31BCE" w:rsidR="00A12899" w:rsidRPr="00B6600F" w:rsidRDefault="00A12899" w:rsidP="00A12899">
      <w:pPr>
        <w:pStyle w:val="Kop3"/>
        <w:rPr>
          <w:sz w:val="20"/>
          <w:szCs w:val="20"/>
        </w:rPr>
      </w:pPr>
      <w:bookmarkStart w:id="67" w:name="_Toc162008160"/>
      <w:r w:rsidRPr="00B6600F">
        <w:rPr>
          <w:sz w:val="20"/>
          <w:szCs w:val="20"/>
        </w:rPr>
        <w:t>Geldnemer of hypotheekgever</w:t>
      </w:r>
      <w:bookmarkEnd w:id="67"/>
    </w:p>
    <w:p w14:paraId="1135BFA5" w14:textId="77777777" w:rsidR="00A12899" w:rsidRDefault="00A12899" w:rsidP="00A12899">
      <w:pPr>
        <w:rPr>
          <w:lang w:val="nl"/>
        </w:rPr>
      </w:pPr>
    </w:p>
    <w:tbl>
      <w:tblPr>
        <w:tblStyle w:val="Tabelraster"/>
        <w:tblW w:w="5075" w:type="pct"/>
        <w:tblLayout w:type="fixed"/>
        <w:tblLook w:val="0600" w:firstRow="0" w:lastRow="0" w:firstColumn="0" w:lastColumn="0" w:noHBand="1" w:noVBand="1"/>
      </w:tblPr>
      <w:tblGrid>
        <w:gridCol w:w="5933"/>
        <w:gridCol w:w="6111"/>
      </w:tblGrid>
      <w:tr w:rsidR="00A12899" w:rsidRPr="00455F1B" w14:paraId="3FD6634A" w14:textId="77777777" w:rsidTr="007B62A5">
        <w:tc>
          <w:tcPr>
            <w:tcW w:w="2463" w:type="pct"/>
            <w:shd w:val="clear" w:color="auto" w:fill="DEEAF6" w:themeFill="accent1" w:themeFillTint="33"/>
          </w:tcPr>
          <w:p w14:paraId="4AD96AF7" w14:textId="2B2A09FF" w:rsidR="00A12899" w:rsidRPr="00455F1B" w:rsidRDefault="00455F1B" w:rsidP="00455F1B">
            <w:pPr>
              <w:spacing w:line="276" w:lineRule="auto"/>
              <w:rPr>
                <w:b/>
                <w:bCs/>
                <w:lang w:val="nl"/>
              </w:rPr>
            </w:pPr>
            <w:r w:rsidRPr="00455F1B">
              <w:rPr>
                <w:b/>
                <w:bCs/>
                <w:lang w:val="nl"/>
              </w:rPr>
              <w:t>Modeldocument tekst</w:t>
            </w:r>
          </w:p>
        </w:tc>
        <w:tc>
          <w:tcPr>
            <w:tcW w:w="2537" w:type="pct"/>
            <w:shd w:val="clear" w:color="auto" w:fill="DEEAF6" w:themeFill="accent1" w:themeFillTint="33"/>
          </w:tcPr>
          <w:p w14:paraId="11E957B5" w14:textId="12D8024B" w:rsidR="00A12899" w:rsidRPr="00455F1B" w:rsidRDefault="00455F1B" w:rsidP="00455F1B">
            <w:pPr>
              <w:spacing w:line="276" w:lineRule="auto"/>
              <w:rPr>
                <w:b/>
                <w:bCs/>
                <w:lang w:val="nl"/>
              </w:rPr>
            </w:pPr>
            <w:r w:rsidRPr="00455F1B">
              <w:rPr>
                <w:b/>
                <w:bCs/>
                <w:lang w:val="nl"/>
              </w:rPr>
              <w:t>Mapping en toelcihting</w:t>
            </w:r>
          </w:p>
        </w:tc>
      </w:tr>
      <w:tr w:rsidR="00A12899" w14:paraId="5896BD26" w14:textId="77777777" w:rsidTr="007B62A5">
        <w:tc>
          <w:tcPr>
            <w:tcW w:w="2463" w:type="pct"/>
          </w:tcPr>
          <w:p w14:paraId="1EABF1FD" w14:textId="09BF3642" w:rsidR="00A12899" w:rsidRDefault="000D2F16" w:rsidP="00A12899">
            <w:pPr>
              <w:rPr>
                <w:lang w:val="nl"/>
              </w:rPr>
            </w:pPr>
            <w:r w:rsidRPr="002A4B22">
              <w:rPr>
                <w:rFonts w:cs="Arial"/>
                <w:bCs/>
                <w:color w:val="FF0000"/>
              </w:rPr>
              <w:t>2.</w:t>
            </w:r>
          </w:p>
        </w:tc>
        <w:tc>
          <w:tcPr>
            <w:tcW w:w="2537" w:type="pct"/>
          </w:tcPr>
          <w:p w14:paraId="60CB0660" w14:textId="77777777" w:rsidR="000D2F16" w:rsidRPr="000B32FB" w:rsidRDefault="000D2F16" w:rsidP="000D2F16">
            <w:pPr>
              <w:spacing w:line="276" w:lineRule="auto"/>
              <w:rPr>
                <w:sz w:val="20"/>
                <w:lang w:val="nl"/>
              </w:rPr>
            </w:pPr>
            <w:r w:rsidRPr="000B32FB">
              <w:rPr>
                <w:snapToGrid/>
                <w:sz w:val="20"/>
              </w:rPr>
              <w:t>Vaste</w:t>
            </w:r>
            <w:r w:rsidRPr="000B32FB">
              <w:rPr>
                <w:sz w:val="20"/>
                <w:lang w:val="nl"/>
              </w:rPr>
              <w:t xml:space="preserve"> tekst.</w:t>
            </w:r>
          </w:p>
          <w:p w14:paraId="67C06CF6" w14:textId="77777777" w:rsidR="000D2F16" w:rsidRPr="000B32FB" w:rsidRDefault="000D2F16" w:rsidP="000D2F16">
            <w:pPr>
              <w:autoSpaceDE w:val="0"/>
              <w:autoSpaceDN w:val="0"/>
              <w:adjustRightInd w:val="0"/>
              <w:spacing w:line="276" w:lineRule="auto"/>
              <w:rPr>
                <w:sz w:val="20"/>
                <w:lang w:val="nl"/>
              </w:rPr>
            </w:pPr>
          </w:p>
          <w:p w14:paraId="5C20FC45" w14:textId="77777777" w:rsidR="000D2F16" w:rsidRPr="000B32FB" w:rsidRDefault="000D2F16" w:rsidP="000D2F16">
            <w:pPr>
              <w:autoSpaceDE w:val="0"/>
              <w:autoSpaceDN w:val="0"/>
              <w:adjustRightInd w:val="0"/>
              <w:spacing w:line="276" w:lineRule="auto"/>
              <w:rPr>
                <w:b/>
                <w:bCs/>
                <w:snapToGrid/>
                <w:kern w:val="0"/>
                <w:sz w:val="20"/>
                <w:u w:val="single"/>
                <w:lang w:eastAsia="nl-NL"/>
              </w:rPr>
            </w:pPr>
            <w:proofErr w:type="spellStart"/>
            <w:r w:rsidRPr="000B32FB">
              <w:rPr>
                <w:b/>
                <w:bCs/>
                <w:snapToGrid/>
                <w:kern w:val="0"/>
                <w:sz w:val="20"/>
                <w:u w:val="single"/>
                <w:lang w:eastAsia="nl-NL"/>
              </w:rPr>
              <w:t>Mapping</w:t>
            </w:r>
            <w:proofErr w:type="spellEnd"/>
            <w:r w:rsidRPr="000B32FB">
              <w:rPr>
                <w:b/>
                <w:bCs/>
                <w:snapToGrid/>
                <w:kern w:val="0"/>
                <w:sz w:val="20"/>
                <w:u w:val="single"/>
                <w:lang w:eastAsia="nl-NL"/>
              </w:rPr>
              <w:t xml:space="preserve"> </w:t>
            </w:r>
            <w:r>
              <w:rPr>
                <w:b/>
                <w:bCs/>
                <w:snapToGrid/>
                <w:kern w:val="0"/>
                <w:sz w:val="20"/>
                <w:u w:val="single"/>
                <w:lang w:eastAsia="nl-NL"/>
              </w:rPr>
              <w:t>a</w:t>
            </w:r>
            <w:r w:rsidRPr="000B32FB">
              <w:rPr>
                <w:b/>
                <w:bCs/>
                <w:snapToGrid/>
                <w:kern w:val="0"/>
                <w:sz w:val="20"/>
                <w:u w:val="single"/>
                <w:lang w:eastAsia="nl-NL"/>
              </w:rPr>
              <w:t>anduiding partij:</w:t>
            </w:r>
          </w:p>
          <w:p w14:paraId="787ADA46" w14:textId="61BF7D35" w:rsidR="000D2F16" w:rsidRDefault="000D2F16" w:rsidP="000D2F16">
            <w:pPr>
              <w:autoSpaceDE w:val="0"/>
              <w:autoSpaceDN w:val="0"/>
              <w:adjustRightInd w:val="0"/>
              <w:spacing w:line="276" w:lineRule="auto"/>
              <w:rPr>
                <w:kern w:val="0"/>
                <w:sz w:val="20"/>
                <w:lang w:eastAsia="nl-NL"/>
              </w:rPr>
            </w:pPr>
            <w:r w:rsidRPr="000B32FB">
              <w:rPr>
                <w:rFonts w:cs="Arial"/>
                <w:snapToGrid/>
                <w:kern w:val="0"/>
                <w:sz w:val="20"/>
                <w:lang w:eastAsia="nl-NL"/>
              </w:rPr>
              <w:t>//</w:t>
            </w:r>
            <w:proofErr w:type="spellStart"/>
            <w:r w:rsidRPr="000B32FB">
              <w:rPr>
                <w:rFonts w:cs="Arial"/>
                <w:snapToGrid/>
                <w:kern w:val="0"/>
                <w:sz w:val="20"/>
                <w:lang w:eastAsia="nl-NL"/>
              </w:rPr>
              <w:t>IMKAD_</w:t>
            </w:r>
            <w:r w:rsidRPr="000B32FB">
              <w:rPr>
                <w:snapToGrid/>
                <w:kern w:val="0"/>
                <w:sz w:val="20"/>
                <w:lang w:eastAsia="nl-NL"/>
              </w:rPr>
              <w:t>AangebodenStuk</w:t>
            </w:r>
            <w:proofErr w:type="spellEnd"/>
            <w:r w:rsidRPr="000B32FB">
              <w:rPr>
                <w:rFonts w:cs="Arial"/>
                <w:snapToGrid/>
                <w:kern w:val="0"/>
                <w:sz w:val="20"/>
                <w:lang w:eastAsia="nl-NL"/>
              </w:rPr>
              <w:t>/Partij/</w:t>
            </w:r>
            <w:r w:rsidRPr="000B32FB">
              <w:rPr>
                <w:snapToGrid/>
                <w:kern w:val="0"/>
                <w:sz w:val="20"/>
                <w:lang w:eastAsia="nl-NL"/>
              </w:rPr>
              <w:t xml:space="preserve"> </w:t>
            </w:r>
            <w:r w:rsidRPr="000B32FB">
              <w:rPr>
                <w:kern w:val="0"/>
                <w:sz w:val="20"/>
                <w:lang w:eastAsia="nl-NL"/>
              </w:rPr>
              <w:t>waarbij ./</w:t>
            </w:r>
            <w:proofErr w:type="spellStart"/>
            <w:r w:rsidRPr="000B32FB">
              <w:rPr>
                <w:kern w:val="0"/>
                <w:sz w:val="20"/>
                <w:lang w:eastAsia="nl-NL"/>
              </w:rPr>
              <w:t>aanduidingPartij</w:t>
            </w:r>
            <w:proofErr w:type="spellEnd"/>
            <w:r>
              <w:rPr>
                <w:kern w:val="0"/>
                <w:sz w:val="20"/>
                <w:lang w:eastAsia="nl-NL"/>
              </w:rPr>
              <w:t xml:space="preserve"> =</w:t>
            </w:r>
            <w:r w:rsidRPr="000B32FB">
              <w:rPr>
                <w:kern w:val="0"/>
                <w:sz w:val="20"/>
                <w:lang w:eastAsia="nl-NL"/>
              </w:rPr>
              <w:t>(</w:t>
            </w:r>
            <w:r w:rsidRPr="000D2F16">
              <w:rPr>
                <w:kern w:val="0"/>
                <w:sz w:val="20"/>
                <w:lang w:eastAsia="nl-NL"/>
              </w:rPr>
              <w:t>‘</w:t>
            </w:r>
            <w:r w:rsidRPr="000D2F16">
              <w:rPr>
                <w:rFonts w:cs="Arial"/>
                <w:color w:val="000000" w:themeColor="text1"/>
                <w:sz w:val="20"/>
              </w:rPr>
              <w:t>geldnemer of hypotheekgever’)</w:t>
            </w:r>
          </w:p>
          <w:p w14:paraId="1C14AF43" w14:textId="77777777" w:rsidR="000D2F16" w:rsidRDefault="000D2F16" w:rsidP="000D2F16">
            <w:pPr>
              <w:autoSpaceDE w:val="0"/>
              <w:autoSpaceDN w:val="0"/>
              <w:adjustRightInd w:val="0"/>
              <w:spacing w:line="276" w:lineRule="auto"/>
              <w:rPr>
                <w:kern w:val="0"/>
                <w:sz w:val="20"/>
                <w:lang w:eastAsia="nl-NL"/>
              </w:rPr>
            </w:pPr>
          </w:p>
          <w:p w14:paraId="60944C51" w14:textId="77777777" w:rsidR="000D2F16" w:rsidRDefault="000D2F16" w:rsidP="000D2F16">
            <w:pPr>
              <w:autoSpaceDE w:val="0"/>
              <w:autoSpaceDN w:val="0"/>
              <w:adjustRightInd w:val="0"/>
              <w:spacing w:line="276" w:lineRule="auto"/>
              <w:rPr>
                <w:b/>
                <w:bCs/>
                <w:snapToGrid/>
                <w:kern w:val="0"/>
                <w:sz w:val="20"/>
                <w:u w:val="single"/>
                <w:lang w:eastAsia="nl-NL"/>
              </w:rPr>
            </w:pPr>
            <w:proofErr w:type="spellStart"/>
            <w:r w:rsidRPr="000B32FB">
              <w:rPr>
                <w:b/>
                <w:bCs/>
                <w:snapToGrid/>
                <w:kern w:val="0"/>
                <w:sz w:val="20"/>
                <w:u w:val="single"/>
                <w:lang w:eastAsia="nl-NL"/>
              </w:rPr>
              <w:t>Mapping</w:t>
            </w:r>
            <w:proofErr w:type="spellEnd"/>
            <w:r w:rsidRPr="000B32FB">
              <w:rPr>
                <w:b/>
                <w:bCs/>
                <w:snapToGrid/>
                <w:kern w:val="0"/>
                <w:sz w:val="20"/>
                <w:u w:val="single"/>
                <w:lang w:eastAsia="nl-NL"/>
              </w:rPr>
              <w:t xml:space="preserve"> </w:t>
            </w:r>
            <w:r>
              <w:rPr>
                <w:b/>
                <w:bCs/>
                <w:snapToGrid/>
                <w:kern w:val="0"/>
                <w:sz w:val="20"/>
                <w:u w:val="single"/>
                <w:lang w:eastAsia="nl-NL"/>
              </w:rPr>
              <w:t>rol</w:t>
            </w:r>
            <w:r w:rsidRPr="000B32FB">
              <w:rPr>
                <w:b/>
                <w:bCs/>
                <w:snapToGrid/>
                <w:kern w:val="0"/>
                <w:sz w:val="20"/>
                <w:u w:val="single"/>
                <w:lang w:eastAsia="nl-NL"/>
              </w:rPr>
              <w:t xml:space="preserve"> partij:</w:t>
            </w:r>
          </w:p>
          <w:p w14:paraId="3440BB5C" w14:textId="77777777" w:rsidR="000D2F16" w:rsidRPr="000B32FB" w:rsidRDefault="000D2F16" w:rsidP="000D2F16">
            <w:pPr>
              <w:autoSpaceDE w:val="0"/>
              <w:autoSpaceDN w:val="0"/>
              <w:adjustRightInd w:val="0"/>
              <w:spacing w:line="276" w:lineRule="auto"/>
              <w:rPr>
                <w:b/>
                <w:bCs/>
                <w:snapToGrid/>
                <w:kern w:val="0"/>
                <w:sz w:val="20"/>
                <w:u w:val="single"/>
                <w:lang w:eastAsia="nl-NL"/>
              </w:rPr>
            </w:pPr>
            <w:r w:rsidRPr="00CF199A">
              <w:rPr>
                <w:rFonts w:cs="Arial"/>
                <w:snapToGrid/>
                <w:sz w:val="20"/>
              </w:rPr>
              <w:t xml:space="preserve">De schuldenaar partij is vastgelegd als vervreemder bij het </w:t>
            </w:r>
            <w:proofErr w:type="spellStart"/>
            <w:r w:rsidRPr="00CF199A">
              <w:rPr>
                <w:rFonts w:cs="Arial"/>
                <w:snapToGrid/>
                <w:sz w:val="20"/>
              </w:rPr>
              <w:t>StukdeelHypotheek</w:t>
            </w:r>
            <w:proofErr w:type="spellEnd"/>
            <w:r>
              <w:rPr>
                <w:rFonts w:cs="Arial"/>
                <w:snapToGrid/>
                <w:sz w:val="20"/>
              </w:rPr>
              <w:t>:</w:t>
            </w:r>
          </w:p>
          <w:p w14:paraId="32607C88" w14:textId="77777777" w:rsidR="000D2F16" w:rsidRPr="000B32FB" w:rsidRDefault="000D2F16" w:rsidP="000D2F16">
            <w:pPr>
              <w:spacing w:line="276" w:lineRule="auto"/>
              <w:rPr>
                <w:rFonts w:cs="Arial"/>
                <w:sz w:val="20"/>
              </w:rPr>
            </w:pPr>
            <w:r w:rsidRPr="000B32FB">
              <w:rPr>
                <w:rFonts w:cs="Arial"/>
                <w:sz w:val="20"/>
              </w:rPr>
              <w:t>//</w:t>
            </w:r>
            <w:proofErr w:type="spellStart"/>
            <w:r w:rsidRPr="000B32FB">
              <w:rPr>
                <w:rFonts w:cs="Arial"/>
                <w:sz w:val="20"/>
              </w:rPr>
              <w:t>IMKAD_AangebodenStuk</w:t>
            </w:r>
            <w:proofErr w:type="spellEnd"/>
            <w:r w:rsidRPr="000B32FB">
              <w:rPr>
                <w:rFonts w:cs="Arial"/>
                <w:sz w:val="20"/>
              </w:rPr>
              <w:t>/</w:t>
            </w:r>
            <w:proofErr w:type="spellStart"/>
            <w:r w:rsidRPr="000B32FB">
              <w:rPr>
                <w:rFonts w:cs="Arial"/>
                <w:sz w:val="20"/>
              </w:rPr>
              <w:t>StukdeelHypotheek</w:t>
            </w:r>
            <w:proofErr w:type="spellEnd"/>
            <w:r w:rsidRPr="000B32FB">
              <w:rPr>
                <w:rFonts w:cs="Arial"/>
                <w:sz w:val="20"/>
              </w:rPr>
              <w:t xml:space="preserve"> [</w:t>
            </w:r>
            <w:proofErr w:type="spellStart"/>
            <w:r w:rsidRPr="000B32FB">
              <w:rPr>
                <w:rFonts w:cs="Arial"/>
                <w:sz w:val="20"/>
              </w:rPr>
              <w:t>aanduidingHypotheek</w:t>
            </w:r>
            <w:proofErr w:type="spellEnd"/>
            <w:r w:rsidRPr="000B32FB">
              <w:rPr>
                <w:rFonts w:cs="Arial"/>
                <w:sz w:val="20"/>
              </w:rPr>
              <w:t xml:space="preserve"> = niet aanwezig] </w:t>
            </w:r>
          </w:p>
          <w:p w14:paraId="0CC6716F" w14:textId="129AAEF7" w:rsidR="00A12899" w:rsidRDefault="000D2F16" w:rsidP="000D2F16">
            <w:pPr>
              <w:rPr>
                <w:rFonts w:cs="Arial"/>
                <w:sz w:val="20"/>
              </w:rPr>
            </w:pPr>
            <w:r w:rsidRPr="000B32FB">
              <w:rPr>
                <w:rFonts w:cs="Arial"/>
                <w:sz w:val="20"/>
              </w:rPr>
              <w:t>/</w:t>
            </w:r>
            <w:proofErr w:type="spellStart"/>
            <w:r w:rsidRPr="000B32FB">
              <w:rPr>
                <w:rFonts w:cs="Arial"/>
                <w:sz w:val="20"/>
              </w:rPr>
              <w:t>vervreemderRechtRef</w:t>
            </w:r>
            <w:proofErr w:type="spellEnd"/>
            <w:r w:rsidRPr="000B32FB">
              <w:rPr>
                <w:rFonts w:cs="Arial"/>
                <w:sz w:val="20"/>
              </w:rPr>
              <w:t xml:space="preserve"> [</w:t>
            </w:r>
            <w:proofErr w:type="spellStart"/>
            <w:r w:rsidRPr="000B32FB">
              <w:rPr>
                <w:rFonts w:cs="Arial"/>
                <w:sz w:val="20"/>
              </w:rPr>
              <w:t>xlink:href</w:t>
            </w:r>
            <w:proofErr w:type="spellEnd"/>
            <w:r w:rsidRPr="000B32FB">
              <w:rPr>
                <w:rFonts w:cs="Arial"/>
                <w:sz w:val="20"/>
              </w:rPr>
              <w:t>="#</w:t>
            </w:r>
            <w:proofErr w:type="spellStart"/>
            <w:r w:rsidRPr="000B32FB">
              <w:rPr>
                <w:rFonts w:cs="Arial"/>
                <w:sz w:val="20"/>
              </w:rPr>
              <w:t>id</w:t>
            </w:r>
            <w:proofErr w:type="spellEnd"/>
            <w:r w:rsidRPr="000B32FB">
              <w:rPr>
                <w:rFonts w:cs="Arial"/>
                <w:sz w:val="20"/>
              </w:rPr>
              <w:t xml:space="preserve"> </w:t>
            </w:r>
            <w:r w:rsidR="00CC605F">
              <w:rPr>
                <w:rFonts w:cs="Arial"/>
                <w:sz w:val="20"/>
              </w:rPr>
              <w:t>geldnemer</w:t>
            </w:r>
            <w:r>
              <w:rPr>
                <w:rFonts w:cs="Arial"/>
                <w:sz w:val="20"/>
              </w:rPr>
              <w:t>/</w:t>
            </w:r>
            <w:r w:rsidRPr="000B32FB">
              <w:rPr>
                <w:rFonts w:cs="Arial"/>
                <w:sz w:val="20"/>
              </w:rPr>
              <w:t>hypotheekgever-partij"]</w:t>
            </w:r>
          </w:p>
          <w:p w14:paraId="456F4429" w14:textId="3A964B84" w:rsidR="00CC605F" w:rsidRDefault="00CC605F" w:rsidP="000D2F16">
            <w:pPr>
              <w:rPr>
                <w:lang w:val="nl"/>
              </w:rPr>
            </w:pPr>
          </w:p>
        </w:tc>
      </w:tr>
      <w:tr w:rsidR="00A12899" w14:paraId="38252575" w14:textId="77777777" w:rsidTr="007B62A5">
        <w:tc>
          <w:tcPr>
            <w:tcW w:w="2463" w:type="pct"/>
          </w:tcPr>
          <w:p w14:paraId="29E335FE" w14:textId="351BD491" w:rsidR="00A12899" w:rsidRDefault="00E933B9" w:rsidP="00E933B9">
            <w:pPr>
              <w:ind w:left="319"/>
              <w:rPr>
                <w:lang w:val="nl"/>
              </w:rPr>
            </w:pPr>
            <w:r w:rsidRPr="00B56C9E">
              <w:rPr>
                <w:rFonts w:cs="Arial"/>
                <w:bCs/>
                <w:color w:val="800080"/>
                <w:sz w:val="20"/>
                <w:highlight w:val="yellow"/>
              </w:rPr>
              <w:t>TEKSTBLOK GEVOLMACHTIGDE</w:t>
            </w:r>
            <w:r w:rsidRPr="00B56C9E">
              <w:rPr>
                <w:rFonts w:cs="Arial"/>
                <w:bCs/>
                <w:color w:val="800080"/>
                <w:sz w:val="20"/>
              </w:rPr>
              <w:t>:</w:t>
            </w:r>
          </w:p>
        </w:tc>
        <w:tc>
          <w:tcPr>
            <w:tcW w:w="2537" w:type="pct"/>
          </w:tcPr>
          <w:p w14:paraId="49743FF9" w14:textId="77777777" w:rsidR="00D51DE1" w:rsidRPr="003E0590" w:rsidRDefault="00D51DE1" w:rsidP="00D51DE1">
            <w:pPr>
              <w:spacing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0BC71923" w14:textId="77777777" w:rsidR="00D51DE1" w:rsidRPr="003E0590" w:rsidRDefault="00D51DE1" w:rsidP="00D51DE1">
            <w:pPr>
              <w:spacing w:line="276" w:lineRule="auto"/>
              <w:rPr>
                <w:sz w:val="20"/>
                <w:lang w:val="nl"/>
              </w:rPr>
            </w:pPr>
          </w:p>
          <w:p w14:paraId="701C19D8" w14:textId="77777777" w:rsidR="00D51DE1" w:rsidRPr="003E0590" w:rsidRDefault="00D51DE1" w:rsidP="00D51DE1">
            <w:pPr>
              <w:spacing w:line="276" w:lineRule="auto"/>
              <w:rPr>
                <w:b/>
                <w:bCs/>
                <w:sz w:val="20"/>
                <w:u w:val="single"/>
                <w:lang w:val="nl"/>
              </w:rPr>
            </w:pPr>
            <w:r w:rsidRPr="003E0590">
              <w:rPr>
                <w:b/>
                <w:bCs/>
                <w:sz w:val="20"/>
                <w:u w:val="single"/>
                <w:lang w:val="nl"/>
              </w:rPr>
              <w:t>Mapping gevolmachtigde:</w:t>
            </w:r>
          </w:p>
          <w:p w14:paraId="01187446" w14:textId="77777777" w:rsidR="00D51DE1" w:rsidRPr="003E0590" w:rsidRDefault="00D51DE1" w:rsidP="00D51DE1">
            <w:pPr>
              <w:spacing w:line="276" w:lineRule="auto"/>
              <w:rPr>
                <w:sz w:val="20"/>
                <w:lang w:val="nl"/>
              </w:rPr>
            </w:pPr>
            <w:r w:rsidRPr="003E0590">
              <w:rPr>
                <w:sz w:val="20"/>
                <w:lang w:val="nl"/>
              </w:rPr>
              <w:lastRenderedPageBreak/>
              <w:t>//IMKAD_AangebodenStuk/Partij/Gevolmachtigde</w:t>
            </w:r>
          </w:p>
          <w:p w14:paraId="697C6F9F" w14:textId="77777777" w:rsidR="00A12899" w:rsidRDefault="00D51DE1" w:rsidP="00D51DE1">
            <w:pPr>
              <w:rPr>
                <w:sz w:val="20"/>
                <w:lang w:val="nl"/>
              </w:rPr>
            </w:pPr>
            <w:r w:rsidRPr="003E0590">
              <w:rPr>
                <w:sz w:val="20"/>
                <w:lang w:val="nl"/>
              </w:rPr>
              <w:t>-</w:t>
            </w:r>
            <w:r w:rsidRPr="00DF0848">
              <w:rPr>
                <w:sz w:val="20"/>
                <w:lang w:val="nl"/>
              </w:rPr>
              <w:t xml:space="preserve"> verdere mapping is opgenomen in het genoemde tekstblok.</w:t>
            </w:r>
          </w:p>
          <w:p w14:paraId="0C9B2D4A" w14:textId="22315E33" w:rsidR="00D51DE1" w:rsidRDefault="00D51DE1" w:rsidP="00D51DE1">
            <w:pPr>
              <w:rPr>
                <w:lang w:val="nl"/>
              </w:rPr>
            </w:pPr>
          </w:p>
        </w:tc>
      </w:tr>
      <w:tr w:rsidR="00A12899" w14:paraId="43B39213" w14:textId="77777777" w:rsidTr="007B62A5">
        <w:tc>
          <w:tcPr>
            <w:tcW w:w="2463" w:type="pct"/>
          </w:tcPr>
          <w:p w14:paraId="7A844A60" w14:textId="77777777" w:rsidR="00D51DE1" w:rsidRDefault="00D51DE1" w:rsidP="00D51DE1">
            <w:pPr>
              <w:ind w:left="448" w:hanging="448"/>
              <w:rPr>
                <w:rFonts w:cs="Arial"/>
                <w:color w:val="FF0000"/>
                <w:sz w:val="20"/>
              </w:rPr>
            </w:pPr>
            <w:r w:rsidRPr="002E7F50">
              <w:rPr>
                <w:rFonts w:cs="Arial"/>
                <w:sz w:val="20"/>
              </w:rPr>
              <w:lastRenderedPageBreak/>
              <w:fldChar w:fldCharType="begin"/>
            </w:r>
            <w:r w:rsidRPr="002E7F50">
              <w:rPr>
                <w:rFonts w:cs="Arial"/>
                <w:sz w:val="20"/>
              </w:rPr>
              <w:instrText>MacroButton Nomacro §</w:instrText>
            </w:r>
            <w:r w:rsidRPr="002E7F50">
              <w:rPr>
                <w:rFonts w:cs="Arial"/>
                <w:sz w:val="20"/>
              </w:rPr>
              <w:fldChar w:fldCharType="end"/>
            </w:r>
            <w:proofErr w:type="spellStart"/>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w:t>
            </w:r>
            <w:proofErr w:type="spellEnd"/>
            <w:r w:rsidRPr="00654C6E">
              <w:rPr>
                <w:rFonts w:cs="Arial"/>
                <w:color w:val="339966"/>
                <w:sz w:val="20"/>
                <w:highlight w:val="yellow"/>
              </w:rPr>
              <w:t xml:space="preserve"> PARTIJ NATUURLIJK PERSOON/TEKSTBLOK PARTIJ NIET NATUURLIJK PERSOON</w:t>
            </w:r>
            <w:r w:rsidRPr="002E7F50">
              <w:rPr>
                <w:rFonts w:cs="Arial"/>
                <w:color w:val="FF0000"/>
                <w:sz w:val="20"/>
              </w:rPr>
              <w:t>;</w:t>
            </w:r>
          </w:p>
          <w:p w14:paraId="041ACE7A" w14:textId="77777777" w:rsidR="00A12899" w:rsidRDefault="00A12899" w:rsidP="00A12899">
            <w:pPr>
              <w:rPr>
                <w:lang w:val="nl"/>
              </w:rPr>
            </w:pPr>
          </w:p>
        </w:tc>
        <w:tc>
          <w:tcPr>
            <w:tcW w:w="2537" w:type="pct"/>
          </w:tcPr>
          <w:p w14:paraId="79D67602" w14:textId="77777777" w:rsidR="00D51DE1" w:rsidRPr="00CF199A" w:rsidRDefault="00D51DE1" w:rsidP="00D51DE1">
            <w:pPr>
              <w:spacing w:line="276" w:lineRule="auto"/>
              <w:rPr>
                <w:sz w:val="20"/>
              </w:rPr>
            </w:pPr>
            <w:r w:rsidRPr="00CF199A">
              <w:rPr>
                <w:sz w:val="20"/>
              </w:rPr>
              <w:t xml:space="preserve">Verplichte keuze uit 2 tekstblokken met de gegevens van de </w:t>
            </w:r>
            <w:proofErr w:type="spellStart"/>
            <w:r w:rsidRPr="00CF199A">
              <w:rPr>
                <w:sz w:val="20"/>
              </w:rPr>
              <w:t>perso</w:t>
            </w:r>
            <w:proofErr w:type="spellEnd"/>
            <w:r w:rsidRPr="00CF199A">
              <w:rPr>
                <w:sz w:val="20"/>
              </w:rPr>
              <w:t>(o)n(en), die tot de partij behoren. Er moet minimaal één tekstblok ingevuld worden. Er mogen meerdere dezelfde of verschillende tekstblokken na elkaar vermeld worden. Alle combinaties zijn toegestaan.</w:t>
            </w:r>
          </w:p>
          <w:p w14:paraId="337A1CB2" w14:textId="77777777" w:rsidR="00D51DE1" w:rsidRPr="00CF199A" w:rsidRDefault="00D51DE1" w:rsidP="00D51DE1">
            <w:pPr>
              <w:spacing w:line="276" w:lineRule="auto"/>
              <w:rPr>
                <w:snapToGrid/>
                <w:kern w:val="0"/>
                <w:sz w:val="20"/>
                <w:lang w:eastAsia="nl-NL"/>
              </w:rPr>
            </w:pPr>
          </w:p>
          <w:p w14:paraId="6EAB96C7" w14:textId="77777777" w:rsidR="00D51DE1" w:rsidRPr="00CF199A" w:rsidRDefault="00D51DE1" w:rsidP="00D51DE1">
            <w:pPr>
              <w:rPr>
                <w:b/>
                <w:bCs/>
                <w:sz w:val="20"/>
                <w:u w:val="single"/>
              </w:rPr>
            </w:pPr>
            <w:proofErr w:type="spellStart"/>
            <w:r w:rsidRPr="00CF199A">
              <w:rPr>
                <w:b/>
                <w:bCs/>
                <w:sz w:val="20"/>
                <w:u w:val="single"/>
              </w:rPr>
              <w:t>Mapping</w:t>
            </w:r>
            <w:proofErr w:type="spellEnd"/>
            <w:r w:rsidRPr="00CF199A">
              <w:rPr>
                <w:b/>
                <w:bCs/>
                <w:sz w:val="20"/>
                <w:u w:val="single"/>
              </w:rPr>
              <w:t xml:space="preserve"> persoon:</w:t>
            </w:r>
          </w:p>
          <w:p w14:paraId="47C44063" w14:textId="77777777" w:rsidR="00D51DE1" w:rsidRPr="00CF199A" w:rsidRDefault="00D51DE1" w:rsidP="00D51DE1">
            <w:pPr>
              <w:autoSpaceDE w:val="0"/>
              <w:autoSpaceDN w:val="0"/>
              <w:adjustRightInd w:val="0"/>
              <w:rPr>
                <w:rFonts w:cs="Arial"/>
                <w:snapToGrid/>
                <w:kern w:val="0"/>
                <w:sz w:val="20"/>
                <w:lang w:eastAsia="nl-NL"/>
              </w:rPr>
            </w:pPr>
            <w:r w:rsidRPr="00CF199A">
              <w:rPr>
                <w:rFonts w:cs="Arial"/>
                <w:snapToGrid/>
                <w:kern w:val="0"/>
                <w:sz w:val="20"/>
                <w:lang w:eastAsia="nl-NL"/>
              </w:rPr>
              <w:t>//</w:t>
            </w:r>
            <w:proofErr w:type="spellStart"/>
            <w:r w:rsidRPr="00CF199A">
              <w:rPr>
                <w:rFonts w:cs="Arial"/>
                <w:snapToGrid/>
                <w:kern w:val="0"/>
                <w:sz w:val="20"/>
                <w:lang w:eastAsia="nl-NL"/>
              </w:rPr>
              <w:t>IMKAD_</w:t>
            </w:r>
            <w:r w:rsidRPr="00CF199A">
              <w:rPr>
                <w:snapToGrid/>
                <w:kern w:val="0"/>
                <w:sz w:val="20"/>
                <w:lang w:eastAsia="nl-NL"/>
              </w:rPr>
              <w:t>AangebodenStuk</w:t>
            </w:r>
            <w:proofErr w:type="spellEnd"/>
            <w:r w:rsidRPr="00CF199A">
              <w:rPr>
                <w:rFonts w:cs="Arial"/>
                <w:snapToGrid/>
                <w:kern w:val="0"/>
                <w:sz w:val="20"/>
                <w:lang w:eastAsia="nl-NL"/>
              </w:rPr>
              <w:t>/Partij/</w:t>
            </w:r>
            <w:proofErr w:type="spellStart"/>
            <w:r w:rsidRPr="00CF199A">
              <w:rPr>
                <w:rFonts w:cs="Arial"/>
                <w:snapToGrid/>
                <w:kern w:val="0"/>
                <w:sz w:val="20"/>
                <w:lang w:eastAsia="nl-NL"/>
              </w:rPr>
              <w:t>IMKAD_Persoon</w:t>
            </w:r>
            <w:proofErr w:type="spellEnd"/>
          </w:p>
          <w:p w14:paraId="5A081CFB" w14:textId="77777777" w:rsidR="00A12899" w:rsidRDefault="00D51DE1" w:rsidP="00D51DE1">
            <w:pPr>
              <w:rPr>
                <w:sz w:val="20"/>
                <w:lang w:val="nl"/>
              </w:rPr>
            </w:pPr>
            <w:r w:rsidRPr="003E0590">
              <w:rPr>
                <w:sz w:val="20"/>
                <w:lang w:val="nl"/>
              </w:rPr>
              <w:t>-</w:t>
            </w:r>
            <w:r w:rsidRPr="00DF0848">
              <w:rPr>
                <w:sz w:val="20"/>
                <w:lang w:val="nl"/>
              </w:rPr>
              <w:t xml:space="preserve"> verdere mapping is opgenomen in het genoemde tekstblok.</w:t>
            </w:r>
          </w:p>
          <w:p w14:paraId="136FD10D" w14:textId="4EE6E59D" w:rsidR="00D51DE1" w:rsidRDefault="00D51DE1" w:rsidP="00D51DE1">
            <w:pPr>
              <w:rPr>
                <w:lang w:val="nl"/>
              </w:rPr>
            </w:pPr>
          </w:p>
        </w:tc>
      </w:tr>
      <w:tr w:rsidR="00A12899" w14:paraId="793F408D" w14:textId="77777777" w:rsidTr="007B62A5">
        <w:tc>
          <w:tcPr>
            <w:tcW w:w="2463" w:type="pct"/>
          </w:tcPr>
          <w:p w14:paraId="5AF7BF23" w14:textId="4BD22A06" w:rsidR="00A12899" w:rsidRDefault="00D9307E" w:rsidP="00A12899">
            <w:pPr>
              <w:rPr>
                <w:lang w:val="nl"/>
              </w:rPr>
            </w:pPr>
            <w:r w:rsidRPr="00DB0ECD">
              <w:rPr>
                <w:rFonts w:cs="Arial"/>
                <w:color w:val="FF0000"/>
                <w:sz w:val="20"/>
              </w:rPr>
              <w:t xml:space="preserve">hierna </w:t>
            </w:r>
            <w:r w:rsidRPr="00CF177E">
              <w:rPr>
                <w:rFonts w:cs="Arial"/>
                <w:color w:val="800080"/>
                <w:sz w:val="20"/>
              </w:rPr>
              <w:t>zowel gezamenlijk als ieder afzonderlijk</w:t>
            </w:r>
            <w:r w:rsidRPr="00DB0ECD">
              <w:rPr>
                <w:rFonts w:cs="Arial"/>
                <w:color w:val="FF0000"/>
                <w:sz w:val="20"/>
              </w:rPr>
              <w:t xml:space="preserve"> te noemen: geldnemer of hypotheekgever</w:t>
            </w:r>
            <w:r>
              <w:rPr>
                <w:rFonts w:cs="Arial"/>
                <w:color w:val="FF0000"/>
                <w:sz w:val="20"/>
              </w:rPr>
              <w:t>;</w:t>
            </w:r>
          </w:p>
        </w:tc>
        <w:tc>
          <w:tcPr>
            <w:tcW w:w="2537" w:type="pct"/>
          </w:tcPr>
          <w:p w14:paraId="627539AC" w14:textId="77777777" w:rsidR="00A12899" w:rsidRDefault="00D9307E" w:rsidP="00A12899">
            <w:pPr>
              <w:rPr>
                <w:snapToGrid/>
                <w:szCs w:val="18"/>
              </w:rPr>
            </w:pPr>
            <w:r>
              <w:t xml:space="preserve">Vaste tekst. </w:t>
            </w:r>
            <w:r w:rsidRPr="00AF2670">
              <w:rPr>
                <w:snapToGrid/>
                <w:szCs w:val="18"/>
              </w:rPr>
              <w:t>De tekst</w:t>
            </w:r>
            <w:r>
              <w:rPr>
                <w:snapToGrid/>
                <w:szCs w:val="18"/>
              </w:rPr>
              <w:t xml:space="preserve"> </w:t>
            </w:r>
            <w:r w:rsidRPr="000923C3">
              <w:rPr>
                <w:rFonts w:cs="Arial"/>
                <w:color w:val="800080"/>
                <w:szCs w:val="18"/>
              </w:rPr>
              <w:t>zowel gezamenlijk als ieder afzonderlijk</w:t>
            </w:r>
            <w:r w:rsidRPr="00DB0ECD">
              <w:rPr>
                <w:rFonts w:cs="Arial"/>
                <w:color w:val="FF0000"/>
                <w:sz w:val="20"/>
              </w:rPr>
              <w:t xml:space="preserve"> </w:t>
            </w:r>
            <w:r w:rsidRPr="00AF2670">
              <w:rPr>
                <w:snapToGrid/>
                <w:szCs w:val="18"/>
              </w:rPr>
              <w:t>wordt getoond wanneer de partij bestaat uit meer dan één gerechtigde persoon</w:t>
            </w:r>
          </w:p>
          <w:p w14:paraId="061BC39C" w14:textId="77777777" w:rsidR="00D9307E" w:rsidRDefault="00D9307E" w:rsidP="00A12899">
            <w:pPr>
              <w:rPr>
                <w:lang w:val="nl"/>
              </w:rPr>
            </w:pPr>
          </w:p>
          <w:p w14:paraId="12736CA7" w14:textId="77777777" w:rsidR="008F764F" w:rsidRPr="00573FA8" w:rsidRDefault="008F764F" w:rsidP="008F764F">
            <w:pPr>
              <w:spacing w:line="276" w:lineRule="auto"/>
              <w:rPr>
                <w:b/>
                <w:bCs/>
                <w:snapToGrid/>
                <w:sz w:val="20"/>
                <w:u w:val="single"/>
              </w:rPr>
            </w:pPr>
            <w:proofErr w:type="spellStart"/>
            <w:r w:rsidRPr="00573FA8">
              <w:rPr>
                <w:b/>
                <w:bCs/>
                <w:snapToGrid/>
                <w:kern w:val="0"/>
                <w:sz w:val="20"/>
                <w:u w:val="single"/>
                <w:lang w:eastAsia="nl-NL"/>
              </w:rPr>
              <w:t>Mapping</w:t>
            </w:r>
            <w:proofErr w:type="spellEnd"/>
            <w:r w:rsidRPr="00573FA8">
              <w:rPr>
                <w:b/>
                <w:bCs/>
                <w:snapToGrid/>
                <w:kern w:val="0"/>
                <w:sz w:val="20"/>
                <w:u w:val="single"/>
                <w:lang w:eastAsia="nl-NL"/>
              </w:rPr>
              <w:t xml:space="preserve"> ,zowel tezamen als ieder afzonderlijk,:</w:t>
            </w:r>
          </w:p>
          <w:p w14:paraId="711C07F9" w14:textId="77777777" w:rsidR="008F764F" w:rsidRDefault="008F764F" w:rsidP="008F764F">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t>
            </w:r>
            <w:proofErr w:type="spellStart"/>
            <w:r w:rsidRPr="00CF199A">
              <w:rPr>
                <w:rFonts w:cs="Arial"/>
                <w:snapToGrid/>
                <w:kern w:val="0"/>
                <w:sz w:val="20"/>
                <w:lang w:eastAsia="nl-NL"/>
              </w:rPr>
              <w:t>IMKAD_</w:t>
            </w:r>
            <w:r w:rsidRPr="00CF199A">
              <w:rPr>
                <w:snapToGrid/>
                <w:kern w:val="0"/>
                <w:sz w:val="20"/>
                <w:lang w:eastAsia="nl-NL"/>
              </w:rPr>
              <w:t>AangebodenStuk</w:t>
            </w:r>
            <w:proofErr w:type="spellEnd"/>
            <w:r w:rsidRPr="00CF199A">
              <w:rPr>
                <w:rFonts w:cs="Arial"/>
                <w:snapToGrid/>
                <w:kern w:val="0"/>
                <w:sz w:val="20"/>
                <w:lang w:eastAsia="nl-NL"/>
              </w:rPr>
              <w:t>/Partij[</w:t>
            </w:r>
            <w:proofErr w:type="spellStart"/>
            <w:r w:rsidRPr="00CF199A">
              <w:rPr>
                <w:rFonts w:cs="Arial"/>
                <w:snapToGrid/>
                <w:kern w:val="0"/>
                <w:sz w:val="20"/>
                <w:lang w:eastAsia="nl-NL"/>
              </w:rPr>
              <w:t>id</w:t>
            </w:r>
            <w:proofErr w:type="spellEnd"/>
            <w:r w:rsidRPr="00CF199A">
              <w:rPr>
                <w:rFonts w:cs="Arial"/>
                <w:snapToGrid/>
                <w:kern w:val="0"/>
                <w:sz w:val="20"/>
                <w:lang w:eastAsia="nl-NL"/>
              </w:rPr>
              <w:t xml:space="preserve"> schuldenaar partij] </w:t>
            </w:r>
          </w:p>
          <w:p w14:paraId="5B6ADC55" w14:textId="77777777" w:rsidR="008F764F" w:rsidRPr="00CF199A" w:rsidRDefault="008F764F" w:rsidP="008F764F">
            <w:pPr>
              <w:autoSpaceDE w:val="0"/>
              <w:autoSpaceDN w:val="0"/>
              <w:adjustRightInd w:val="0"/>
              <w:spacing w:line="276" w:lineRule="auto"/>
              <w:rPr>
                <w:rFonts w:cs="Arial"/>
                <w:snapToGrid/>
                <w:kern w:val="0"/>
                <w:sz w:val="20"/>
                <w:lang w:eastAsia="nl-NL"/>
              </w:rPr>
            </w:pPr>
          </w:p>
          <w:p w14:paraId="2D9392E7" w14:textId="77777777" w:rsidR="008F764F" w:rsidRPr="00CF199A" w:rsidRDefault="008F764F" w:rsidP="008F764F">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11778296" w14:textId="77777777" w:rsidR="008F764F" w:rsidRPr="00CF199A" w:rsidRDefault="008F764F" w:rsidP="008F764F">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t>
            </w:r>
            <w:proofErr w:type="spellStart"/>
            <w:r w:rsidRPr="00CF199A">
              <w:rPr>
                <w:rFonts w:cs="Arial"/>
                <w:snapToGrid/>
                <w:kern w:val="0"/>
                <w:sz w:val="20"/>
                <w:lang w:eastAsia="nl-NL"/>
              </w:rPr>
              <w:t>IMKAD_Persoon</w:t>
            </w:r>
            <w:proofErr w:type="spellEnd"/>
            <w:r w:rsidRPr="00CF199A">
              <w:rPr>
                <w:rFonts w:cs="Arial"/>
                <w:snapToGrid/>
                <w:kern w:val="0"/>
                <w:sz w:val="20"/>
                <w:lang w:eastAsia="nl-NL"/>
              </w:rPr>
              <w:t>/</w:t>
            </w:r>
            <w:proofErr w:type="spellStart"/>
            <w:r w:rsidRPr="00CF199A">
              <w:rPr>
                <w:rFonts w:cs="Arial"/>
                <w:snapToGrid/>
                <w:kern w:val="0"/>
                <w:sz w:val="20"/>
                <w:lang w:eastAsia="nl-NL"/>
              </w:rPr>
              <w:t>tia_IndGerechtigde</w:t>
            </w:r>
            <w:proofErr w:type="spellEnd"/>
            <w:r w:rsidRPr="00CF199A">
              <w:rPr>
                <w:rFonts w:cs="Arial"/>
                <w:snapToGrid/>
                <w:kern w:val="0"/>
                <w:sz w:val="20"/>
                <w:lang w:eastAsia="nl-NL"/>
              </w:rPr>
              <w:t xml:space="preserve"> is ‘</w:t>
            </w:r>
            <w:proofErr w:type="spellStart"/>
            <w:r w:rsidRPr="00CF199A">
              <w:rPr>
                <w:rFonts w:cs="Arial"/>
                <w:snapToGrid/>
                <w:kern w:val="0"/>
                <w:sz w:val="20"/>
                <w:lang w:eastAsia="nl-NL"/>
              </w:rPr>
              <w:t>true</w:t>
            </w:r>
            <w:proofErr w:type="spellEnd"/>
            <w:r w:rsidRPr="00CF199A">
              <w:rPr>
                <w:rFonts w:cs="Arial"/>
                <w:snapToGrid/>
                <w:kern w:val="0"/>
                <w:sz w:val="20"/>
                <w:lang w:eastAsia="nl-NL"/>
              </w:rPr>
              <w:t>’ en/of</w:t>
            </w:r>
          </w:p>
          <w:p w14:paraId="30D95FBA" w14:textId="77777777" w:rsidR="008F764F" w:rsidRPr="00CF199A" w:rsidRDefault="008F764F" w:rsidP="008F764F">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w:t>
            </w:r>
            <w:proofErr w:type="spellStart"/>
            <w:r w:rsidRPr="00CF199A">
              <w:rPr>
                <w:rFonts w:cs="Arial"/>
                <w:snapToGrid/>
                <w:kern w:val="0"/>
                <w:sz w:val="20"/>
                <w:lang w:eastAsia="nl-NL"/>
              </w:rPr>
              <w:t>true</w:t>
            </w:r>
            <w:proofErr w:type="spellEnd"/>
            <w:r w:rsidRPr="00CF199A">
              <w:rPr>
                <w:rFonts w:cs="Arial"/>
                <w:snapToGrid/>
                <w:kern w:val="0"/>
                <w:sz w:val="20"/>
                <w:lang w:eastAsia="nl-NL"/>
              </w:rPr>
              <w:t>’ en/of</w:t>
            </w:r>
          </w:p>
          <w:p w14:paraId="1E3A34FE" w14:textId="77777777" w:rsidR="008F764F" w:rsidRPr="00CF199A" w:rsidRDefault="008F764F" w:rsidP="008F764F">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6D6C928E" w14:textId="0696CCDF" w:rsidR="008F764F" w:rsidRDefault="008F764F" w:rsidP="00FB7224">
            <w:pPr>
              <w:autoSpaceDE w:val="0"/>
              <w:autoSpaceDN w:val="0"/>
              <w:adjustRightInd w:val="0"/>
              <w:spacing w:line="276" w:lineRule="auto"/>
              <w:rPr>
                <w:lang w:val="nl"/>
              </w:rPr>
            </w:pPr>
            <w:proofErr w:type="spellStart"/>
            <w:r w:rsidRPr="00CF199A">
              <w:rPr>
                <w:rFonts w:cs="Arial"/>
                <w:snapToGrid/>
                <w:kern w:val="0"/>
                <w:sz w:val="20"/>
                <w:lang w:eastAsia="nl-NL"/>
              </w:rPr>
              <w:t>IMKAD_Persoon</w:t>
            </w:r>
            <w:proofErr w:type="spellEnd"/>
            <w:r w:rsidRPr="00CF199A">
              <w:rPr>
                <w:rFonts w:cs="Arial"/>
                <w:snapToGrid/>
                <w:kern w:val="0"/>
                <w:sz w:val="20"/>
                <w:lang w:eastAsia="nl-NL"/>
              </w:rPr>
              <w:t>/</w:t>
            </w:r>
            <w:proofErr w:type="spellStart"/>
            <w:r w:rsidRPr="00CF199A">
              <w:rPr>
                <w:rFonts w:cs="Arial"/>
                <w:snapToGrid/>
                <w:kern w:val="0"/>
                <w:sz w:val="20"/>
                <w:lang w:eastAsia="nl-NL"/>
              </w:rPr>
              <w:t>tia_IndGerechtgde</w:t>
            </w:r>
            <w:proofErr w:type="spellEnd"/>
            <w:r w:rsidRPr="00CF199A">
              <w:rPr>
                <w:rFonts w:cs="Arial"/>
                <w:snapToGrid/>
                <w:kern w:val="0"/>
                <w:sz w:val="20"/>
                <w:lang w:eastAsia="nl-NL"/>
              </w:rPr>
              <w:t xml:space="preserve"> is ‘</w:t>
            </w:r>
            <w:proofErr w:type="spellStart"/>
            <w:r w:rsidRPr="00CF199A">
              <w:rPr>
                <w:rFonts w:cs="Arial"/>
                <w:snapToGrid/>
                <w:kern w:val="0"/>
                <w:sz w:val="20"/>
                <w:lang w:eastAsia="nl-NL"/>
              </w:rPr>
              <w:t>true</w:t>
            </w:r>
            <w:proofErr w:type="spellEnd"/>
            <w:r w:rsidRPr="00CF199A">
              <w:rPr>
                <w:rFonts w:cs="Arial"/>
                <w:snapToGrid/>
                <w:kern w:val="0"/>
                <w:sz w:val="20"/>
                <w:lang w:eastAsia="nl-NL"/>
              </w:rPr>
              <w:t>’</w:t>
            </w:r>
          </w:p>
        </w:tc>
      </w:tr>
    </w:tbl>
    <w:p w14:paraId="3833DFD6" w14:textId="77777777" w:rsidR="00A12899" w:rsidRDefault="00A12899" w:rsidP="00A12899">
      <w:pPr>
        <w:rPr>
          <w:lang w:val="nl"/>
        </w:rPr>
      </w:pPr>
    </w:p>
    <w:p w14:paraId="411AC124" w14:textId="3B012A85" w:rsidR="002A4AD4" w:rsidRPr="00B6600F" w:rsidRDefault="002A4AD4" w:rsidP="002A4AD4">
      <w:pPr>
        <w:pStyle w:val="Kop3"/>
        <w:rPr>
          <w:sz w:val="20"/>
          <w:szCs w:val="20"/>
        </w:rPr>
      </w:pPr>
      <w:bookmarkStart w:id="68" w:name="_Toc162008161"/>
      <w:r w:rsidRPr="00B6600F">
        <w:rPr>
          <w:sz w:val="20"/>
          <w:szCs w:val="20"/>
        </w:rPr>
        <w:lastRenderedPageBreak/>
        <w:t>Afsluiting partijen</w:t>
      </w:r>
      <w:bookmarkEnd w:id="68"/>
    </w:p>
    <w:p w14:paraId="7ABC77B3" w14:textId="77777777" w:rsidR="00D226CE" w:rsidRDefault="00D226CE" w:rsidP="00D226CE">
      <w:pPr>
        <w:rPr>
          <w:lang w:val="nl"/>
        </w:rPr>
      </w:pPr>
    </w:p>
    <w:tbl>
      <w:tblPr>
        <w:tblStyle w:val="Onopgemaaktetabel2"/>
        <w:tblW w:w="5000" w:type="pct"/>
        <w:tblLayout w:type="fixed"/>
        <w:tblLook w:val="0000" w:firstRow="0" w:lastRow="0" w:firstColumn="0" w:lastColumn="0" w:noHBand="0" w:noVBand="0"/>
      </w:tblPr>
      <w:tblGrid>
        <w:gridCol w:w="5933"/>
        <w:gridCol w:w="5933"/>
      </w:tblGrid>
      <w:tr w:rsidR="00D226CE" w:rsidRPr="00D226CE" w14:paraId="6D7EE2B0" w14:textId="77777777" w:rsidTr="00D522F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00" w:type="pct"/>
            <w:shd w:val="clear" w:color="auto" w:fill="DEEAF6" w:themeFill="accent1" w:themeFillTint="33"/>
          </w:tcPr>
          <w:p w14:paraId="0F921A05" w14:textId="75C388E2" w:rsidR="00D226CE" w:rsidRPr="00D226CE" w:rsidRDefault="00D226CE" w:rsidP="00D226CE">
            <w:pPr>
              <w:spacing w:line="276" w:lineRule="auto"/>
              <w:rPr>
                <w:b/>
                <w:bCs/>
                <w:lang w:val="nl"/>
              </w:rPr>
            </w:pPr>
            <w:r w:rsidRPr="00D226CE">
              <w:rPr>
                <w:b/>
                <w:bCs/>
                <w:lang w:val="nl"/>
              </w:rPr>
              <w:t>Modeldocument tekst</w:t>
            </w:r>
          </w:p>
        </w:tc>
        <w:tc>
          <w:tcPr>
            <w:cnfStyle w:val="000001000000" w:firstRow="0" w:lastRow="0" w:firstColumn="0" w:lastColumn="0" w:oddVBand="0" w:evenVBand="1" w:oddHBand="0" w:evenHBand="0" w:firstRowFirstColumn="0" w:firstRowLastColumn="0" w:lastRowFirstColumn="0" w:lastRowLastColumn="0"/>
            <w:tcW w:w="2500" w:type="pct"/>
            <w:shd w:val="clear" w:color="auto" w:fill="DEEAF6" w:themeFill="accent1" w:themeFillTint="33"/>
          </w:tcPr>
          <w:p w14:paraId="72FCF639" w14:textId="55656162" w:rsidR="00D226CE" w:rsidRPr="00D226CE" w:rsidRDefault="00D226CE" w:rsidP="00D226CE">
            <w:pPr>
              <w:spacing w:line="276" w:lineRule="auto"/>
              <w:rPr>
                <w:b/>
                <w:bCs/>
                <w:lang w:val="nl"/>
              </w:rPr>
            </w:pPr>
            <w:r w:rsidRPr="00D226CE">
              <w:rPr>
                <w:b/>
                <w:bCs/>
                <w:lang w:val="nl"/>
              </w:rPr>
              <w:t>Mapping en toelichting</w:t>
            </w:r>
          </w:p>
        </w:tc>
      </w:tr>
      <w:tr w:rsidR="00D226CE" w14:paraId="71EDAF30" w14:textId="77777777" w:rsidTr="00D522F2">
        <w:tc>
          <w:tcPr>
            <w:cnfStyle w:val="000010000000" w:firstRow="0" w:lastRow="0" w:firstColumn="0" w:lastColumn="0" w:oddVBand="1" w:evenVBand="0" w:oddHBand="0" w:evenHBand="0" w:firstRowFirstColumn="0" w:firstRowLastColumn="0" w:lastRowFirstColumn="0" w:lastRowLastColumn="0"/>
            <w:tcW w:w="2500" w:type="pct"/>
          </w:tcPr>
          <w:p w14:paraId="14858518" w14:textId="3B190037" w:rsidR="0010766D" w:rsidRPr="001A3F43" w:rsidRDefault="0010766D" w:rsidP="0010766D">
            <w:pPr>
              <w:tabs>
                <w:tab w:val="left" w:pos="-1440"/>
                <w:tab w:val="left" w:pos="-720"/>
              </w:tabs>
              <w:suppressAutoHyphens/>
              <w:rPr>
                <w:rFonts w:cs="Arial"/>
                <w:sz w:val="20"/>
              </w:rPr>
            </w:pPr>
            <w:r w:rsidRPr="002E7F50">
              <w:rPr>
                <w:rFonts w:cs="Arial"/>
                <w:color w:val="FF0000"/>
                <w:sz w:val="20"/>
              </w:rPr>
              <w:t xml:space="preserve">Van het bestaan van de aan de </w:t>
            </w:r>
            <w:ins w:id="69" w:author="Groot, Karina de" w:date="2025-04-07T10:47:00Z" w16du:dateUtc="2025-04-07T08:47:00Z">
              <w:r w:rsidR="00F95F2F" w:rsidRPr="0000397F">
                <w:rPr>
                  <w:rFonts w:cs="Arial"/>
                  <w:color w:val="339966"/>
                  <w:sz w:val="20"/>
                </w:rPr>
                <w:t>comparant</w:t>
              </w:r>
              <w:r w:rsidR="00F95F2F">
                <w:rPr>
                  <w:rFonts w:cs="Arial"/>
                  <w:color w:val="339966"/>
                  <w:sz w:val="20"/>
                </w:rPr>
                <w:t xml:space="preserve">/comparante/persoon  </w:t>
              </w:r>
            </w:ins>
            <w:del w:id="70" w:author="Groot, Karina de" w:date="2025-04-07T10:47:00Z" w16du:dateUtc="2025-04-07T08:47:00Z">
              <w:r w:rsidRPr="002E7F50" w:rsidDel="00F95F2F">
                <w:rPr>
                  <w:rFonts w:cs="Arial"/>
                  <w:color w:val="FF0000"/>
                  <w:sz w:val="20"/>
                </w:rPr>
                <w:delText>comparant</w:delText>
              </w:r>
              <w:r w:rsidRPr="00E66A22" w:rsidDel="00F95F2F">
                <w:rPr>
                  <w:rFonts w:cs="Arial"/>
                  <w:color w:val="800080"/>
                  <w:sz w:val="20"/>
                </w:rPr>
                <w:delText>e</w:delText>
              </w:r>
              <w:r w:rsidDel="00F95F2F">
                <w:rPr>
                  <w:rFonts w:cs="Arial"/>
                  <w:color w:val="FF0000"/>
                  <w:sz w:val="20"/>
                </w:rPr>
                <w:delText xml:space="preserve"> </w:delText>
              </w:r>
            </w:del>
            <w:r>
              <w:rPr>
                <w:rFonts w:cs="Arial"/>
                <w:color w:val="FF0000"/>
                <w:sz w:val="20"/>
              </w:rPr>
              <w:t>onder 1</w:t>
            </w:r>
            <w:r w:rsidRPr="002E7F50">
              <w:rPr>
                <w:rFonts w:cs="Arial"/>
                <w:color w:val="FF0000"/>
                <w:sz w:val="20"/>
              </w:rPr>
              <w:t xml:space="preserve"> genoemd</w:t>
            </w:r>
            <w:r>
              <w:rPr>
                <w:rFonts w:cs="Arial"/>
                <w:color w:val="FF0000"/>
                <w:sz w:val="20"/>
              </w:rPr>
              <w:t xml:space="preserve"> verleende </w:t>
            </w:r>
            <w:r w:rsidRPr="002E7F50">
              <w:rPr>
                <w:rFonts w:cs="Arial"/>
                <w:color w:val="FF0000"/>
                <w:sz w:val="20"/>
              </w:rPr>
              <w:t xml:space="preserve">volmacht is mij, notaris, genoegzaam gebleken. </w:t>
            </w:r>
          </w:p>
          <w:p w14:paraId="37CB6F0D" w14:textId="77777777" w:rsidR="00D226CE" w:rsidRDefault="00D226CE" w:rsidP="00D226CE">
            <w:pPr>
              <w:rPr>
                <w:lang w:val="nl"/>
              </w:rPr>
            </w:pPr>
          </w:p>
        </w:tc>
        <w:tc>
          <w:tcPr>
            <w:cnfStyle w:val="000001000000" w:firstRow="0" w:lastRow="0" w:firstColumn="0" w:lastColumn="0" w:oddVBand="0" w:evenVBand="1" w:oddHBand="0" w:evenHBand="0" w:firstRowFirstColumn="0" w:firstRowLastColumn="0" w:lastRowFirstColumn="0" w:lastRowLastColumn="0"/>
            <w:tcW w:w="2500" w:type="pct"/>
          </w:tcPr>
          <w:p w14:paraId="74E5B5D5" w14:textId="77777777" w:rsidR="00F95F2F" w:rsidRPr="004D42E8" w:rsidRDefault="00F95F2F" w:rsidP="00F95F2F">
            <w:pPr>
              <w:rPr>
                <w:ins w:id="71" w:author="Groot, Karina de" w:date="2025-04-07T10:46:00Z" w16du:dateUtc="2025-04-07T08:46:00Z"/>
              </w:rPr>
            </w:pPr>
            <w:ins w:id="72" w:author="Groot, Karina de" w:date="2025-04-07T10:46:00Z" w16du:dateUtc="2025-04-07T08:46:00Z">
              <w:r w:rsidRPr="004D42E8">
                <w:t xml:space="preserve">Vaste tekst met </w:t>
              </w:r>
              <w:r>
                <w:t xml:space="preserve">verplichte </w:t>
              </w:r>
              <w:r w:rsidRPr="004D42E8">
                <w:t>keuze</w:t>
              </w:r>
              <w:r>
                <w:t>tekst.</w:t>
              </w:r>
            </w:ins>
          </w:p>
          <w:p w14:paraId="2B7D9B0D" w14:textId="77777777" w:rsidR="00F95F2F" w:rsidRDefault="00F95F2F" w:rsidP="00F95F2F">
            <w:pPr>
              <w:rPr>
                <w:ins w:id="73" w:author="Groot, Karina de" w:date="2025-04-07T10:46:00Z" w16du:dateUtc="2025-04-07T08:46:00Z"/>
              </w:rPr>
            </w:pPr>
          </w:p>
          <w:p w14:paraId="0CB20024" w14:textId="77777777" w:rsidR="00F95F2F" w:rsidRPr="00015BBB" w:rsidRDefault="00F95F2F" w:rsidP="00F95F2F">
            <w:pPr>
              <w:rPr>
                <w:ins w:id="74" w:author="Groot, Karina de" w:date="2025-04-07T10:46:00Z" w16du:dateUtc="2025-04-07T08:46:00Z"/>
                <w:szCs w:val="18"/>
              </w:rPr>
            </w:pPr>
            <w:ins w:id="75" w:author="Groot, Karina de" w:date="2025-04-07T10:46:00Z" w16du:dateUtc="2025-04-07T08:46:00Z">
              <w:r w:rsidRPr="00015BBB">
                <w:rPr>
                  <w:szCs w:val="18"/>
                </w:rPr>
                <w:t>De keuze tussen</w:t>
              </w:r>
              <w:r w:rsidRPr="00365A72">
                <w:rPr>
                  <w:rFonts w:cs="Arial"/>
                  <w:color w:val="339966"/>
                  <w:szCs w:val="18"/>
                </w:rPr>
                <w:t xml:space="preserve"> comparant/comparante/persoon </w:t>
              </w:r>
              <w:r w:rsidRPr="00365A72">
                <w:rPr>
                  <w:rFonts w:cs="Arial"/>
                  <w:szCs w:val="18"/>
                </w:rPr>
                <w:t>is een verplichte gebruikerskeuze</w:t>
              </w:r>
            </w:ins>
          </w:p>
          <w:p w14:paraId="23BC2452" w14:textId="77777777" w:rsidR="00F95F2F" w:rsidRDefault="00F95F2F" w:rsidP="00F95F2F">
            <w:pPr>
              <w:rPr>
                <w:ins w:id="76" w:author="Groot, Karina de" w:date="2025-04-07T10:46:00Z" w16du:dateUtc="2025-04-07T08:46:00Z"/>
              </w:rPr>
            </w:pPr>
          </w:p>
          <w:p w14:paraId="03CA1CF5" w14:textId="77777777" w:rsidR="00F95F2F" w:rsidRPr="00EA3A91" w:rsidRDefault="00F95F2F" w:rsidP="00AA1277">
            <w:pPr>
              <w:keepNext/>
              <w:spacing w:line="276" w:lineRule="auto"/>
              <w:rPr>
                <w:ins w:id="77" w:author="Groot, Karina de" w:date="2025-04-07T10:46:00Z" w16du:dateUtc="2025-04-07T08:46:00Z"/>
                <w:szCs w:val="18"/>
                <w:u w:val="single"/>
              </w:rPr>
              <w:pPrChange w:id="78" w:author="Groot, Karina de" w:date="2025-04-14T11:33:00Z" w16du:dateUtc="2025-04-14T09:33:00Z">
                <w:pPr>
                  <w:keepNext/>
                </w:pPr>
              </w:pPrChange>
            </w:pPr>
            <w:proofErr w:type="spellStart"/>
            <w:ins w:id="79" w:author="Groot, Karina de" w:date="2025-04-07T10:46:00Z" w16du:dateUtc="2025-04-07T08:46:00Z">
              <w:r w:rsidRPr="00EA3A91">
                <w:rPr>
                  <w:szCs w:val="18"/>
                  <w:u w:val="single"/>
                </w:rPr>
                <w:t>Mapping</w:t>
              </w:r>
              <w:proofErr w:type="spellEnd"/>
              <w:r>
                <w:rPr>
                  <w:szCs w:val="18"/>
                  <w:u w:val="single"/>
                </w:rPr>
                <w:t xml:space="preserve"> (dit wijkt af van het bankmodel)</w:t>
              </w:r>
              <w:r w:rsidRPr="00EA3A91">
                <w:rPr>
                  <w:szCs w:val="18"/>
                  <w:u w:val="single"/>
                </w:rPr>
                <w:t>:</w:t>
              </w:r>
            </w:ins>
          </w:p>
          <w:p w14:paraId="66DFD635" w14:textId="1881B54D" w:rsidR="00F95F2F" w:rsidRPr="00EA3A91" w:rsidRDefault="00F95F2F" w:rsidP="00AA1277">
            <w:pPr>
              <w:keepNext/>
              <w:spacing w:line="276" w:lineRule="auto"/>
              <w:rPr>
                <w:ins w:id="80" w:author="Groot, Karina de" w:date="2025-04-07T10:46:00Z" w16du:dateUtc="2025-04-07T08:46:00Z"/>
                <w:sz w:val="16"/>
                <w:szCs w:val="16"/>
              </w:rPr>
              <w:pPrChange w:id="81" w:author="Groot, Karina de" w:date="2025-04-14T11:33:00Z" w16du:dateUtc="2025-04-14T09:33:00Z">
                <w:pPr>
                  <w:keepNext/>
                </w:pPr>
              </w:pPrChange>
            </w:pPr>
            <w:ins w:id="82" w:author="Groot, Karina de" w:date="2025-04-07T10:46:00Z" w16du:dateUtc="2025-04-07T08:46:00Z">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tia_TekstKeuze</w:t>
              </w:r>
              <w:proofErr w:type="spellEnd"/>
              <w:r w:rsidRPr="00EA3A91">
                <w:rPr>
                  <w:sz w:val="16"/>
                  <w:szCs w:val="16"/>
                </w:rPr>
                <w:t>/</w:t>
              </w:r>
            </w:ins>
          </w:p>
          <w:p w14:paraId="342991A3" w14:textId="77777777" w:rsidR="00F95F2F" w:rsidRPr="00EA3A91" w:rsidRDefault="00F95F2F" w:rsidP="00AA1277">
            <w:pPr>
              <w:keepNext/>
              <w:spacing w:line="276" w:lineRule="auto"/>
              <w:ind w:left="227"/>
              <w:rPr>
                <w:ins w:id="83" w:author="Groot, Karina de" w:date="2025-04-07T10:46:00Z" w16du:dateUtc="2025-04-07T08:46:00Z"/>
                <w:sz w:val="16"/>
                <w:szCs w:val="16"/>
              </w:rPr>
              <w:pPrChange w:id="84" w:author="Groot, Karina de" w:date="2025-04-14T11:33:00Z" w16du:dateUtc="2025-04-14T09:33:00Z">
                <w:pPr>
                  <w:keepNext/>
                  <w:ind w:left="227"/>
                </w:pPr>
              </w:pPrChange>
            </w:pPr>
            <w:ins w:id="85" w:author="Groot, Karina de" w:date="2025-04-07T10:46:00Z" w16du:dateUtc="2025-04-07T08:46:00Z">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w:t>
              </w:r>
              <w:r>
                <w:rPr>
                  <w:sz w:val="16"/>
                  <w:szCs w:val="16"/>
                </w:rPr>
                <w:t>_PersonenVolmacht</w:t>
              </w:r>
              <w:proofErr w:type="spellEnd"/>
              <w:r w:rsidRPr="00EA3A91">
                <w:rPr>
                  <w:sz w:val="16"/>
                  <w:szCs w:val="16"/>
                </w:rPr>
                <w:t>’)</w:t>
              </w:r>
            </w:ins>
          </w:p>
          <w:p w14:paraId="39C4E0A6" w14:textId="77777777" w:rsidR="00F95F2F" w:rsidRDefault="00F95F2F" w:rsidP="00AA1277">
            <w:pPr>
              <w:autoSpaceDE w:val="0"/>
              <w:autoSpaceDN w:val="0"/>
              <w:adjustRightInd w:val="0"/>
              <w:spacing w:line="276" w:lineRule="auto"/>
              <w:ind w:left="227"/>
              <w:rPr>
                <w:ins w:id="86" w:author="Groot, Karina de" w:date="2025-04-07T10:46:00Z" w16du:dateUtc="2025-04-07T08:46:00Z"/>
                <w:sz w:val="16"/>
                <w:szCs w:val="16"/>
              </w:rPr>
              <w:pPrChange w:id="87" w:author="Groot, Karina de" w:date="2025-04-14T11:33:00Z" w16du:dateUtc="2025-04-14T09:33:00Z">
                <w:pPr>
                  <w:autoSpaceDE w:val="0"/>
                  <w:autoSpaceDN w:val="0"/>
                  <w:adjustRightInd w:val="0"/>
                  <w:ind w:left="227"/>
                </w:pPr>
              </w:pPrChange>
            </w:pPr>
            <w:ins w:id="88" w:author="Groot, Karina de" w:date="2025-04-07T10:46:00Z" w16du:dateUtc="2025-04-07T08:46:00Z">
              <w:r w:rsidRPr="00EA3A91">
                <w:rPr>
                  <w:sz w:val="16"/>
                  <w:szCs w:val="16"/>
                </w:rPr>
                <w:t>./tekst (‘</w:t>
              </w:r>
              <w:r>
                <w:rPr>
                  <w:sz w:val="16"/>
                  <w:szCs w:val="16"/>
                </w:rPr>
                <w:t>comparant</w:t>
              </w:r>
              <w:r w:rsidRPr="00EA3A91">
                <w:rPr>
                  <w:sz w:val="16"/>
                  <w:szCs w:val="16"/>
                </w:rPr>
                <w:t>’</w:t>
              </w:r>
              <w:r>
                <w:rPr>
                  <w:sz w:val="16"/>
                  <w:szCs w:val="16"/>
                </w:rPr>
                <w:t>, ‘comparante’, ‘persoon’</w:t>
              </w:r>
              <w:r w:rsidRPr="00EA3A91">
                <w:rPr>
                  <w:sz w:val="16"/>
                  <w:szCs w:val="16"/>
                </w:rPr>
                <w:t>)</w:t>
              </w:r>
            </w:ins>
          </w:p>
          <w:p w14:paraId="6EC486DE" w14:textId="05053E2D" w:rsidR="0010766D" w:rsidDel="00F95F2F" w:rsidRDefault="0010766D" w:rsidP="0010766D">
            <w:pPr>
              <w:rPr>
                <w:del w:id="89" w:author="Groot, Karina de" w:date="2025-04-07T10:46:00Z" w16du:dateUtc="2025-04-07T08:46:00Z"/>
                <w:lang w:val="nl"/>
              </w:rPr>
            </w:pPr>
            <w:del w:id="90" w:author="Groot, Karina de" w:date="2025-04-07T10:46:00Z" w16du:dateUtc="2025-04-07T08:46:00Z">
              <w:r w:rsidDel="00F95F2F">
                <w:rPr>
                  <w:lang w:val="nl"/>
                </w:rPr>
                <w:delText>Vaste tekst met afleidbare tekst</w:delText>
              </w:r>
            </w:del>
          </w:p>
          <w:p w14:paraId="0476E212" w14:textId="6BF0186B" w:rsidR="0010766D" w:rsidRPr="004D42E8" w:rsidDel="00F95F2F" w:rsidRDefault="0010766D" w:rsidP="0010766D">
            <w:pPr>
              <w:pStyle w:val="Lijstalinea"/>
              <w:numPr>
                <w:ilvl w:val="0"/>
                <w:numId w:val="36"/>
              </w:numPr>
              <w:rPr>
                <w:del w:id="91" w:author="Groot, Karina de" w:date="2025-04-07T10:46:00Z" w16du:dateUtc="2025-04-07T08:46:00Z"/>
              </w:rPr>
            </w:pPr>
            <w:del w:id="92" w:author="Groot, Karina de" w:date="2025-04-07T10:46:00Z" w16du:dateUtc="2025-04-07T08:46:00Z">
              <w:r w:rsidRPr="004D42E8" w:rsidDel="00F95F2F">
                <w:delText>‘</w:delText>
              </w:r>
              <w:r w:rsidRPr="00A03958" w:rsidDel="00F95F2F">
                <w:rPr>
                  <w:color w:val="800080"/>
                </w:rPr>
                <w:delText>e</w:delText>
              </w:r>
              <w:r w:rsidRPr="004D42E8" w:rsidDel="00F95F2F">
                <w:delText xml:space="preserve">’ achter </w:delText>
              </w:r>
              <w:r w:rsidRPr="00A03958" w:rsidDel="00F95F2F">
                <w:rPr>
                  <w:color w:val="FF0000"/>
                </w:rPr>
                <w:delText>comparant</w:delText>
              </w:r>
              <w:r w:rsidRPr="004D42E8" w:rsidDel="00F95F2F">
                <w:delText xml:space="preserve"> wordt automatisch vermeld als</w:delText>
              </w:r>
              <w:r w:rsidDel="00F95F2F">
                <w:delText xml:space="preserve"> het geslacht van de gevolmachtigde van de bank-partij </w:delText>
              </w:r>
              <w:r w:rsidRPr="004D42E8" w:rsidDel="00F95F2F">
                <w:delText>vrouwelijk is</w:delText>
              </w:r>
              <w:r w:rsidDel="00F95F2F">
                <w:delText>.</w:delText>
              </w:r>
            </w:del>
          </w:p>
          <w:p w14:paraId="12701BF8" w14:textId="77777777" w:rsidR="00D226CE" w:rsidRDefault="00D226CE" w:rsidP="00D226CE">
            <w:pPr>
              <w:rPr>
                <w:lang w:val="nl"/>
              </w:rPr>
            </w:pPr>
          </w:p>
        </w:tc>
      </w:tr>
      <w:tr w:rsidR="00D226CE" w14:paraId="466B816B" w14:textId="77777777" w:rsidTr="00D522F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00" w:type="pct"/>
          </w:tcPr>
          <w:p w14:paraId="0CC69E26" w14:textId="77777777" w:rsidR="0010766D" w:rsidRDefault="0010766D" w:rsidP="0010766D">
            <w:pPr>
              <w:suppressAutoHyphens/>
              <w:rPr>
                <w:rFonts w:eastAsia="Aptos" w:cs="Arial"/>
                <w:snapToGrid/>
                <w:color w:val="FF0000"/>
                <w:kern w:val="2"/>
                <w:sz w:val="20"/>
                <w:szCs w:val="24"/>
                <w14:ligatures w14:val="standardContextual"/>
              </w:rPr>
            </w:pPr>
            <w:r w:rsidRPr="00CF177E">
              <w:rPr>
                <w:rFonts w:cs="Arial"/>
                <w:color w:val="FF0000"/>
                <w:sz w:val="20"/>
              </w:rPr>
              <w:t>De comparanten verklaren dat hypotheekgever en geldgever zijn overeengekomen en zo 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4666CA2F" w14:textId="77777777" w:rsidR="00D226CE" w:rsidRDefault="00D226CE" w:rsidP="00D226CE">
            <w:pPr>
              <w:rPr>
                <w:lang w:val="nl"/>
              </w:rPr>
            </w:pPr>
          </w:p>
        </w:tc>
        <w:tc>
          <w:tcPr>
            <w:cnfStyle w:val="000001000000" w:firstRow="0" w:lastRow="0" w:firstColumn="0" w:lastColumn="0" w:oddVBand="0" w:evenVBand="1" w:oddHBand="0" w:evenHBand="0" w:firstRowFirstColumn="0" w:firstRowLastColumn="0" w:lastRowFirstColumn="0" w:lastRowLastColumn="0"/>
            <w:tcW w:w="2500" w:type="pct"/>
          </w:tcPr>
          <w:p w14:paraId="70674FC1" w14:textId="118C382E" w:rsidR="00D226CE" w:rsidRDefault="005D5FD0" w:rsidP="00D226CE">
            <w:pPr>
              <w:rPr>
                <w:lang w:val="nl"/>
              </w:rPr>
            </w:pPr>
            <w:r>
              <w:rPr>
                <w:lang w:val="nl"/>
              </w:rPr>
              <w:t>Vaste tekst</w:t>
            </w:r>
          </w:p>
        </w:tc>
      </w:tr>
    </w:tbl>
    <w:p w14:paraId="217DA97F" w14:textId="290BCE0D" w:rsidR="00F814B6" w:rsidRDefault="00F814B6" w:rsidP="00D226CE">
      <w:pPr>
        <w:rPr>
          <w:lang w:val="nl"/>
        </w:rPr>
      </w:pPr>
    </w:p>
    <w:p w14:paraId="44EC97FF" w14:textId="77777777" w:rsidR="00F814B6" w:rsidRDefault="00F814B6">
      <w:pPr>
        <w:spacing w:line="240" w:lineRule="auto"/>
        <w:rPr>
          <w:lang w:val="nl"/>
        </w:rPr>
      </w:pPr>
      <w:r>
        <w:rPr>
          <w:lang w:val="nl"/>
        </w:rPr>
        <w:br w:type="page"/>
      </w:r>
    </w:p>
    <w:p w14:paraId="3E0A37CF" w14:textId="77777777" w:rsidR="00D226CE" w:rsidRDefault="00D226CE" w:rsidP="00D226CE">
      <w:pPr>
        <w:rPr>
          <w:lang w:val="nl"/>
        </w:rPr>
      </w:pPr>
    </w:p>
    <w:p w14:paraId="6B501316" w14:textId="77777777" w:rsidR="005D5FD0" w:rsidRDefault="005D5FD0" w:rsidP="00D226CE">
      <w:pPr>
        <w:rPr>
          <w:lang w:val="nl"/>
        </w:rPr>
      </w:pPr>
    </w:p>
    <w:p w14:paraId="44490495" w14:textId="1ABD690F" w:rsidR="005D5FD0" w:rsidRPr="00F7674B" w:rsidRDefault="005D5FD0" w:rsidP="00F7674B">
      <w:pPr>
        <w:pStyle w:val="Kop2"/>
        <w:rPr>
          <w:sz w:val="20"/>
        </w:rPr>
      </w:pPr>
      <w:bookmarkStart w:id="93" w:name="_Toc162008162"/>
      <w:r w:rsidRPr="00F7674B">
        <w:rPr>
          <w:sz w:val="20"/>
        </w:rPr>
        <w:t>Geldlening</w:t>
      </w:r>
      <w:bookmarkEnd w:id="93"/>
    </w:p>
    <w:p w14:paraId="5A05CA36" w14:textId="77777777" w:rsidR="005D5FD0" w:rsidRDefault="005D5FD0" w:rsidP="005D5FD0">
      <w:pPr>
        <w:rPr>
          <w:lang w:val="nl"/>
        </w:rPr>
      </w:pPr>
    </w:p>
    <w:tbl>
      <w:tblPr>
        <w:tblStyle w:val="Tabelraster"/>
        <w:tblW w:w="5000" w:type="pct"/>
        <w:tblLayout w:type="fixed"/>
        <w:tblLook w:val="0000" w:firstRow="0" w:lastRow="0" w:firstColumn="0" w:lastColumn="0" w:noHBand="0" w:noVBand="0"/>
      </w:tblPr>
      <w:tblGrid>
        <w:gridCol w:w="5933"/>
        <w:gridCol w:w="5933"/>
      </w:tblGrid>
      <w:tr w:rsidR="005D5FD0" w:rsidRPr="005D5FD0" w14:paraId="62F4F361" w14:textId="77777777" w:rsidTr="00D522F2">
        <w:tc>
          <w:tcPr>
            <w:tcW w:w="2500" w:type="pct"/>
            <w:shd w:val="clear" w:color="auto" w:fill="DEEAF6" w:themeFill="accent1" w:themeFillTint="33"/>
          </w:tcPr>
          <w:p w14:paraId="40049D90" w14:textId="4C87EC7B" w:rsidR="005D5FD0" w:rsidRPr="005D5FD0" w:rsidRDefault="005D5FD0" w:rsidP="005D5FD0">
            <w:pPr>
              <w:spacing w:line="276" w:lineRule="auto"/>
              <w:rPr>
                <w:b/>
                <w:bCs/>
                <w:lang w:val="nl"/>
              </w:rPr>
            </w:pPr>
            <w:r w:rsidRPr="005D5FD0">
              <w:rPr>
                <w:b/>
                <w:bCs/>
                <w:lang w:val="nl"/>
              </w:rPr>
              <w:t>Modeldocument tekst</w:t>
            </w:r>
          </w:p>
        </w:tc>
        <w:tc>
          <w:tcPr>
            <w:tcW w:w="2500" w:type="pct"/>
            <w:shd w:val="clear" w:color="auto" w:fill="DEEAF6" w:themeFill="accent1" w:themeFillTint="33"/>
          </w:tcPr>
          <w:p w14:paraId="0C1D8145" w14:textId="255CF5B6" w:rsidR="005D5FD0" w:rsidRPr="005D5FD0" w:rsidRDefault="005D5FD0" w:rsidP="005D5FD0">
            <w:pPr>
              <w:spacing w:line="276" w:lineRule="auto"/>
              <w:rPr>
                <w:b/>
                <w:bCs/>
                <w:lang w:val="nl"/>
              </w:rPr>
            </w:pPr>
            <w:r w:rsidRPr="005D5FD0">
              <w:rPr>
                <w:b/>
                <w:bCs/>
                <w:lang w:val="nl"/>
              </w:rPr>
              <w:t>Mapping en toelichting</w:t>
            </w:r>
          </w:p>
        </w:tc>
      </w:tr>
      <w:tr w:rsidR="005D5FD0" w14:paraId="7E84D959" w14:textId="77777777" w:rsidTr="00D522F2">
        <w:tc>
          <w:tcPr>
            <w:tcW w:w="2500" w:type="pct"/>
          </w:tcPr>
          <w:p w14:paraId="7FFA66E2" w14:textId="77777777" w:rsidR="005D5FD0" w:rsidRPr="00CF177E" w:rsidRDefault="005D5FD0" w:rsidP="005D5FD0">
            <w:pPr>
              <w:suppressAutoHyphens/>
              <w:rPr>
                <w:rFonts w:ascii="Aptos" w:eastAsia="Aptos" w:hAnsi="Aptos" w:cs="Arial"/>
                <w:snapToGrid/>
                <w:color w:val="FF0000"/>
                <w:kern w:val="2"/>
                <w:sz w:val="20"/>
                <w:szCs w:val="24"/>
                <w:u w:val="single"/>
                <w14:ligatures w14:val="standardContextual"/>
              </w:rPr>
            </w:pPr>
            <w:r w:rsidRPr="00CF177E">
              <w:rPr>
                <w:rFonts w:eastAsia="Aptos" w:cs="Arial"/>
                <w:snapToGrid/>
                <w:color w:val="FF0000"/>
                <w:kern w:val="2"/>
                <w:sz w:val="20"/>
                <w:szCs w:val="24"/>
                <w14:ligatures w14:val="standardContextual"/>
              </w:rPr>
              <w:t>2.</w:t>
            </w:r>
            <w:r>
              <w:rPr>
                <w:rFonts w:eastAsia="Aptos" w:cs="Arial"/>
                <w:snapToGrid/>
                <w:color w:val="FF0000"/>
                <w:kern w:val="2"/>
                <w:sz w:val="20"/>
                <w:szCs w:val="24"/>
                <w14:ligatures w14:val="standardContextual"/>
              </w:rPr>
              <w:t xml:space="preserve"> </w:t>
            </w:r>
            <w:r w:rsidRPr="00CF177E">
              <w:rPr>
                <w:rFonts w:eastAsia="Aptos" w:cs="Arial"/>
                <w:snapToGrid/>
                <w:color w:val="FF0000"/>
                <w:kern w:val="2"/>
                <w:sz w:val="20"/>
                <w:szCs w:val="24"/>
                <w:u w:val="single"/>
                <w14:ligatures w14:val="standardContextual"/>
              </w:rPr>
              <w:t>LENING</w:t>
            </w:r>
          </w:p>
          <w:p w14:paraId="4449F2AC" w14:textId="77777777" w:rsidR="005D5FD0" w:rsidRDefault="005D5FD0" w:rsidP="005D5FD0">
            <w:pPr>
              <w:suppressAutoHyphens/>
              <w:ind w:left="284" w:hanging="142"/>
              <w:rPr>
                <w:rFonts w:cs="Arial"/>
                <w:color w:val="FF0000"/>
                <w:sz w:val="20"/>
              </w:rPr>
            </w:pPr>
            <w:r>
              <w:rPr>
                <w:rFonts w:cs="Arial"/>
                <w:color w:val="FF0000"/>
                <w:sz w:val="20"/>
              </w:rPr>
              <w:t xml:space="preserve"> </w:t>
            </w:r>
            <w:r w:rsidRPr="00C20859">
              <w:rPr>
                <w:rFonts w:cs="Arial"/>
                <w:color w:val="FF0000"/>
                <w:sz w:val="20"/>
              </w:rPr>
              <w:t>Geldnemer</w:t>
            </w:r>
            <w:r w:rsidRPr="00CF177E">
              <w:rPr>
                <w:rFonts w:cs="Arial"/>
                <w:color w:val="FF0000"/>
                <w:sz w:val="20"/>
              </w:rPr>
              <w:t xml:space="preserve"> verklaart ter leen te hebben ontvangen van geldgever en mitsdien aan geldgever schuldig </w:t>
            </w:r>
            <w:r>
              <w:rPr>
                <w:rFonts w:cs="Arial"/>
                <w:color w:val="FF0000"/>
                <w:sz w:val="20"/>
              </w:rPr>
              <w:t>t</w:t>
            </w:r>
            <w:r w:rsidRPr="00CF177E">
              <w:rPr>
                <w:rFonts w:cs="Arial"/>
                <w:color w:val="FF0000"/>
                <w:sz w:val="20"/>
              </w:rPr>
              <w:t>e</w:t>
            </w:r>
            <w:r>
              <w:rPr>
                <w:rFonts w:cs="Arial"/>
                <w:color w:val="FF0000"/>
                <w:sz w:val="20"/>
              </w:rPr>
              <w:t xml:space="preserve"> </w:t>
            </w:r>
            <w:r w:rsidRPr="00CF177E">
              <w:rPr>
                <w:rFonts w:cs="Arial"/>
                <w:color w:val="FF0000"/>
                <w:sz w:val="20"/>
              </w:rPr>
              <w:t xml:space="preserve">zijn 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roofErr w:type="spellStart"/>
            <w:r>
              <w:rPr>
                <w:rFonts w:cs="Arial"/>
                <w:color w:val="000000"/>
                <w:sz w:val="20"/>
              </w:rPr>
              <w:t>lening</w:t>
            </w:r>
            <w:r w:rsidRPr="002E7F50">
              <w:rPr>
                <w:rFonts w:cs="Arial"/>
                <w:color w:val="000000"/>
                <w:sz w:val="20"/>
              </w:rPr>
              <w:t>bedrag</w:t>
            </w:r>
            <w:proofErr w:type="spellEnd"/>
            <w:r w:rsidRPr="002E7F50">
              <w:rPr>
                <w:rFonts w:cs="Arial"/>
                <w:color w:val="000000"/>
                <w:sz w:val="20"/>
              </w:rPr>
              <w:t xml:space="preserve"> volu</w:t>
            </w:r>
            <w:r>
              <w:rPr>
                <w:rFonts w:cs="Arial"/>
                <w:color w:val="000000"/>
                <w:sz w:val="20"/>
              </w:rPr>
              <w:t>it in letters (</w:t>
            </w:r>
            <w:proofErr w:type="spellStart"/>
            <w:r>
              <w:rPr>
                <w:rFonts w:cs="Arial"/>
                <w:color w:val="000000"/>
                <w:sz w:val="20"/>
              </w:rPr>
              <w:t>lening</w:t>
            </w:r>
            <w:r w:rsidRPr="002E7F50">
              <w:rPr>
                <w:rFonts w:cs="Arial"/>
                <w:color w:val="000000"/>
                <w:sz w:val="20"/>
              </w:rPr>
              <w:t>bedrag</w:t>
            </w:r>
            <w:proofErr w:type="spellEnd"/>
            <w:r w:rsidRPr="002E7F50">
              <w:rPr>
                <w:rFonts w:cs="Arial"/>
                <w:color w:val="000000"/>
                <w:sz w:val="20"/>
              </w:rPr>
              <w:t xml:space="preserve">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CF177E">
              <w:rPr>
                <w:rFonts w:cs="Arial"/>
                <w:color w:val="FF0000"/>
                <w:sz w:val="20"/>
              </w:rPr>
              <w:t xml:space="preserve"> hierna te noemen:</w:t>
            </w:r>
            <w:r>
              <w:rPr>
                <w:rFonts w:cs="Arial"/>
                <w:color w:val="FF0000"/>
                <w:sz w:val="20"/>
              </w:rPr>
              <w:t xml:space="preserve"> </w:t>
            </w:r>
            <w:r w:rsidRPr="00CF177E">
              <w:rPr>
                <w:rFonts w:cs="Arial"/>
                <w:color w:val="FF0000"/>
                <w:sz w:val="20"/>
              </w:rPr>
              <w:t>hoofdsom.</w:t>
            </w:r>
          </w:p>
          <w:p w14:paraId="6A29BCBB" w14:textId="77777777" w:rsidR="005D5FD0" w:rsidRDefault="005D5FD0" w:rsidP="005D5FD0">
            <w:pPr>
              <w:rPr>
                <w:lang w:val="nl"/>
              </w:rPr>
            </w:pPr>
          </w:p>
        </w:tc>
        <w:tc>
          <w:tcPr>
            <w:tcW w:w="2500" w:type="pct"/>
          </w:tcPr>
          <w:p w14:paraId="0673D081" w14:textId="46A3F1A4" w:rsidR="005D5FD0" w:rsidRDefault="005D5FD0" w:rsidP="005D5FD0">
            <w:pPr>
              <w:rPr>
                <w:sz w:val="20"/>
              </w:rPr>
            </w:pPr>
            <w:r w:rsidRPr="005D5FD0">
              <w:rPr>
                <w:sz w:val="20"/>
              </w:rPr>
              <w:t>Vaste tekst</w:t>
            </w:r>
            <w:r>
              <w:rPr>
                <w:sz w:val="20"/>
              </w:rPr>
              <w:t>.</w:t>
            </w:r>
          </w:p>
          <w:p w14:paraId="78269A3C" w14:textId="77777777" w:rsidR="005D5FD0" w:rsidRPr="005D5FD0" w:rsidRDefault="005D5FD0" w:rsidP="005D5FD0">
            <w:pPr>
              <w:rPr>
                <w:sz w:val="20"/>
              </w:rPr>
            </w:pPr>
          </w:p>
          <w:p w14:paraId="201A9236" w14:textId="74A203AC" w:rsidR="005D5FD0" w:rsidRPr="005D5FD0" w:rsidRDefault="005D5FD0" w:rsidP="005D5FD0">
            <w:pPr>
              <w:rPr>
                <w:sz w:val="20"/>
                <w:u w:val="single"/>
              </w:rPr>
            </w:pPr>
            <w:proofErr w:type="spellStart"/>
            <w:r w:rsidRPr="005D5FD0">
              <w:rPr>
                <w:sz w:val="20"/>
                <w:u w:val="single"/>
              </w:rPr>
              <w:t>Mapping</w:t>
            </w:r>
            <w:proofErr w:type="spellEnd"/>
            <w:r w:rsidRPr="005D5FD0">
              <w:rPr>
                <w:sz w:val="20"/>
                <w:u w:val="single"/>
              </w:rPr>
              <w:t xml:space="preserve"> </w:t>
            </w:r>
            <w:proofErr w:type="spellStart"/>
            <w:r w:rsidRPr="005D5FD0">
              <w:rPr>
                <w:sz w:val="20"/>
                <w:u w:val="single"/>
              </w:rPr>
              <w:t>leningbedrag</w:t>
            </w:r>
            <w:proofErr w:type="spellEnd"/>
            <w:r w:rsidRPr="005D5FD0">
              <w:rPr>
                <w:sz w:val="20"/>
                <w:u w:val="single"/>
              </w:rPr>
              <w:t>:</w:t>
            </w:r>
          </w:p>
          <w:p w14:paraId="3667EF78" w14:textId="77777777" w:rsidR="005D5FD0" w:rsidRPr="005D5FD0" w:rsidRDefault="005D5FD0" w:rsidP="005D5FD0">
            <w:pPr>
              <w:keepNext/>
              <w:spacing w:line="240" w:lineRule="auto"/>
              <w:rPr>
                <w:rFonts w:cs="Arial"/>
                <w:sz w:val="20"/>
              </w:rPr>
            </w:pPr>
            <w:r w:rsidRPr="005D5FD0">
              <w:rPr>
                <w:sz w:val="20"/>
              </w:rPr>
              <w:t>//</w:t>
            </w:r>
            <w:proofErr w:type="spellStart"/>
            <w:r w:rsidRPr="005D5FD0">
              <w:rPr>
                <w:sz w:val="20"/>
              </w:rPr>
              <w:t>IMKAD_AangebodenStuk</w:t>
            </w:r>
            <w:proofErr w:type="spellEnd"/>
            <w:r w:rsidRPr="005D5FD0">
              <w:rPr>
                <w:sz w:val="20"/>
              </w:rPr>
              <w:t>/</w:t>
            </w:r>
            <w:proofErr w:type="spellStart"/>
            <w:r w:rsidRPr="005D5FD0">
              <w:rPr>
                <w:sz w:val="20"/>
              </w:rPr>
              <w:t>StukdeelHypotheek</w:t>
            </w:r>
            <w:proofErr w:type="spellEnd"/>
            <w:r w:rsidRPr="005D5FD0">
              <w:rPr>
                <w:sz w:val="20"/>
              </w:rPr>
              <w:t xml:space="preserve"> </w:t>
            </w:r>
            <w:r w:rsidRPr="005D5FD0">
              <w:rPr>
                <w:rFonts w:cs="Arial"/>
                <w:sz w:val="20"/>
              </w:rPr>
              <w:t>[</w:t>
            </w:r>
            <w:proofErr w:type="spellStart"/>
            <w:r w:rsidRPr="005D5FD0">
              <w:rPr>
                <w:rFonts w:cs="Arial"/>
                <w:sz w:val="20"/>
              </w:rPr>
              <w:t>aanduidingHypotheek</w:t>
            </w:r>
            <w:proofErr w:type="spellEnd"/>
            <w:r w:rsidRPr="005D5FD0">
              <w:rPr>
                <w:rFonts w:cs="Arial"/>
                <w:sz w:val="20"/>
              </w:rPr>
              <w:t xml:space="preserve"> = niet aanwezig]</w:t>
            </w:r>
          </w:p>
          <w:p w14:paraId="4C5A9DDE" w14:textId="77777777" w:rsidR="005D5FD0" w:rsidRPr="005D5FD0" w:rsidRDefault="005D5FD0" w:rsidP="005D5FD0">
            <w:pPr>
              <w:keepNext/>
              <w:spacing w:line="240" w:lineRule="auto"/>
              <w:rPr>
                <w:sz w:val="20"/>
              </w:rPr>
            </w:pPr>
            <w:r w:rsidRPr="005D5FD0">
              <w:rPr>
                <w:sz w:val="20"/>
              </w:rPr>
              <w:tab/>
              <w:t>./</w:t>
            </w:r>
            <w:proofErr w:type="spellStart"/>
            <w:r w:rsidRPr="005D5FD0">
              <w:rPr>
                <w:sz w:val="20"/>
              </w:rPr>
              <w:t>bedragLening</w:t>
            </w:r>
            <w:proofErr w:type="spellEnd"/>
            <w:r w:rsidRPr="005D5FD0">
              <w:rPr>
                <w:sz w:val="20"/>
              </w:rPr>
              <w:t>/som</w:t>
            </w:r>
            <w:r w:rsidRPr="005D5FD0" w:rsidDel="00C46A8C">
              <w:rPr>
                <w:sz w:val="20"/>
              </w:rPr>
              <w:t xml:space="preserve"> </w:t>
            </w:r>
          </w:p>
          <w:p w14:paraId="330D4B68" w14:textId="77777777" w:rsidR="005D5FD0" w:rsidRDefault="005D5FD0" w:rsidP="005D5FD0">
            <w:pPr>
              <w:rPr>
                <w:sz w:val="20"/>
              </w:rPr>
            </w:pPr>
            <w:r w:rsidRPr="005D5FD0">
              <w:rPr>
                <w:sz w:val="20"/>
              </w:rPr>
              <w:tab/>
              <w:t>./</w:t>
            </w:r>
            <w:proofErr w:type="spellStart"/>
            <w:r w:rsidRPr="005D5FD0">
              <w:rPr>
                <w:sz w:val="20"/>
              </w:rPr>
              <w:t>bedragLening</w:t>
            </w:r>
            <w:proofErr w:type="spellEnd"/>
            <w:r w:rsidRPr="005D5FD0">
              <w:rPr>
                <w:sz w:val="20"/>
              </w:rPr>
              <w:t>/valuta</w:t>
            </w:r>
          </w:p>
          <w:p w14:paraId="5E3A52BC" w14:textId="4B672E3B" w:rsidR="005D5FD0" w:rsidRDefault="005D5FD0" w:rsidP="005D5FD0">
            <w:pPr>
              <w:rPr>
                <w:lang w:val="nl"/>
              </w:rPr>
            </w:pPr>
          </w:p>
        </w:tc>
      </w:tr>
      <w:tr w:rsidR="005D5FD0" w14:paraId="57E70D18" w14:textId="77777777" w:rsidTr="00D522F2">
        <w:tc>
          <w:tcPr>
            <w:tcW w:w="2500" w:type="pct"/>
          </w:tcPr>
          <w:p w14:paraId="545947D2" w14:textId="77777777" w:rsidR="005D5FD0" w:rsidRPr="00535D18" w:rsidRDefault="005D5FD0" w:rsidP="005D5FD0">
            <w:pPr>
              <w:suppressAutoHyphens/>
              <w:rPr>
                <w:rFonts w:cs="Arial"/>
                <w:color w:val="FF0000"/>
                <w:sz w:val="20"/>
                <w:u w:val="single"/>
              </w:rPr>
            </w:pPr>
            <w:r w:rsidRPr="00535D18">
              <w:rPr>
                <w:rFonts w:cs="Arial"/>
                <w:color w:val="FF0000"/>
                <w:sz w:val="20"/>
              </w:rPr>
              <w:t xml:space="preserve">3. </w:t>
            </w:r>
            <w:r w:rsidRPr="00535D18">
              <w:rPr>
                <w:rFonts w:cs="Arial"/>
                <w:color w:val="FF0000"/>
                <w:sz w:val="20"/>
                <w:u w:val="single"/>
              </w:rPr>
              <w:t>LENINGGEGEVENS</w:t>
            </w:r>
          </w:p>
          <w:p w14:paraId="00251710" w14:textId="77777777" w:rsidR="005D5FD0" w:rsidRPr="00535D18" w:rsidRDefault="005D5FD0" w:rsidP="005D5FD0">
            <w:pPr>
              <w:numPr>
                <w:ilvl w:val="0"/>
                <w:numId w:val="37"/>
              </w:numPr>
              <w:tabs>
                <w:tab w:val="clear" w:pos="717"/>
                <w:tab w:val="num" w:pos="1091"/>
              </w:tabs>
              <w:suppressAutoHyphens/>
              <w:spacing w:line="240" w:lineRule="auto"/>
              <w:ind w:left="567" w:hanging="283"/>
              <w:rPr>
                <w:rFonts w:cs="Arial"/>
                <w:color w:val="FF0000"/>
                <w:sz w:val="20"/>
              </w:rPr>
            </w:pPr>
            <w:r w:rsidRPr="00535D18">
              <w:rPr>
                <w:rFonts w:cs="Arial"/>
                <w:color w:val="FF0000"/>
                <w:sz w:val="20"/>
                <w:u w:val="single"/>
              </w:rPr>
              <w:t>Looptijd en aflossing</w:t>
            </w:r>
          </w:p>
          <w:p w14:paraId="29F27723" w14:textId="77777777" w:rsidR="005D5FD0" w:rsidRPr="00535D18" w:rsidRDefault="005D5FD0" w:rsidP="005D5FD0">
            <w:pPr>
              <w:suppressAutoHyphens/>
              <w:ind w:left="567"/>
              <w:rPr>
                <w:rFonts w:cs="Arial"/>
                <w:color w:val="FF0000"/>
                <w:sz w:val="20"/>
              </w:rPr>
            </w:pPr>
            <w:r w:rsidRPr="00535D18">
              <w:rPr>
                <w:rFonts w:cs="Arial"/>
                <w:color w:val="FF0000"/>
                <w:sz w:val="20"/>
              </w:rPr>
              <w:t xml:space="preserve">De lening heeft een looptijd en een aflossingswijze zoals in het bindend aanbod is bepaald, </w:t>
            </w:r>
            <w:proofErr w:type="spellStart"/>
            <w:r w:rsidRPr="00535D18">
              <w:rPr>
                <w:rFonts w:cs="Arial"/>
                <w:color w:val="FF0000"/>
                <w:sz w:val="20"/>
              </w:rPr>
              <w:t>danwel</w:t>
            </w:r>
            <w:proofErr w:type="spellEnd"/>
            <w:r w:rsidRPr="00535D18">
              <w:rPr>
                <w:rFonts w:cs="Arial"/>
                <w:color w:val="FF0000"/>
                <w:sz w:val="20"/>
              </w:rPr>
              <w:t xml:space="preserve"> eventueel nader tussen partijen zal worden overeengekomen.</w:t>
            </w:r>
          </w:p>
          <w:p w14:paraId="55D147A4" w14:textId="77777777" w:rsidR="005D5FD0" w:rsidRPr="00535D18" w:rsidRDefault="005D5FD0" w:rsidP="005D5FD0">
            <w:pPr>
              <w:numPr>
                <w:ilvl w:val="0"/>
                <w:numId w:val="37"/>
              </w:numPr>
              <w:tabs>
                <w:tab w:val="clear" w:pos="717"/>
                <w:tab w:val="num" w:pos="1091"/>
              </w:tabs>
              <w:suppressAutoHyphens/>
              <w:spacing w:line="240" w:lineRule="auto"/>
              <w:ind w:left="567" w:hanging="283"/>
              <w:rPr>
                <w:rFonts w:cs="Arial"/>
                <w:color w:val="FF0000"/>
                <w:sz w:val="20"/>
              </w:rPr>
            </w:pPr>
            <w:r w:rsidRPr="00535D18">
              <w:rPr>
                <w:rFonts w:cs="Arial"/>
                <w:color w:val="FF0000"/>
                <w:sz w:val="20"/>
                <w:u w:val="single"/>
              </w:rPr>
              <w:t>Rente</w:t>
            </w:r>
          </w:p>
          <w:p w14:paraId="58B64335" w14:textId="77777777" w:rsidR="005D5FD0" w:rsidRPr="00535D18" w:rsidRDefault="005D5FD0" w:rsidP="005D5FD0">
            <w:pPr>
              <w:suppressAutoHyphens/>
              <w:ind w:left="567"/>
              <w:rPr>
                <w:rFonts w:cs="Arial"/>
                <w:color w:val="FF0000"/>
                <w:sz w:val="20"/>
              </w:rPr>
            </w:pPr>
            <w:r w:rsidRPr="00535D18">
              <w:rPr>
                <w:rFonts w:cs="Arial"/>
                <w:color w:val="FF0000"/>
                <w:sz w:val="20"/>
              </w:rPr>
              <w:t xml:space="preserve">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w:t>
            </w:r>
            <w:r w:rsidRPr="00535D18">
              <w:rPr>
                <w:rFonts w:cs="Arial"/>
                <w:color w:val="FF0000"/>
                <w:sz w:val="20"/>
              </w:rPr>
              <w:lastRenderedPageBreak/>
              <w:t>eventueel verschuldigde maar niet betaalde rente, kosten en andere bedragen bij de schuld worden geteld.</w:t>
            </w:r>
          </w:p>
          <w:p w14:paraId="633D1FEB" w14:textId="77777777" w:rsidR="005D5FD0" w:rsidRPr="00535D18" w:rsidRDefault="005D5FD0" w:rsidP="005D5FD0">
            <w:pPr>
              <w:suppressAutoHyphens/>
              <w:ind w:left="567" w:hanging="283"/>
              <w:rPr>
                <w:rFonts w:cs="Arial"/>
                <w:color w:val="FF0000"/>
                <w:sz w:val="20"/>
              </w:rPr>
            </w:pPr>
            <w:r w:rsidRPr="00535D18">
              <w:rPr>
                <w:rFonts w:cs="Arial"/>
                <w:color w:val="FF0000"/>
                <w:sz w:val="20"/>
              </w:rPr>
              <w:t xml:space="preserve">III. </w:t>
            </w:r>
            <w:r w:rsidRPr="00CF177E">
              <w:rPr>
                <w:rFonts w:cs="Arial"/>
                <w:color w:val="FF0000"/>
                <w:sz w:val="20"/>
                <w:u w:val="single"/>
              </w:rPr>
              <w:t>Verhogingen</w:t>
            </w:r>
          </w:p>
          <w:p w14:paraId="3AFE6824" w14:textId="77777777" w:rsidR="005D5FD0" w:rsidRPr="00535D18" w:rsidRDefault="005D5FD0" w:rsidP="005D5FD0">
            <w:pPr>
              <w:suppressAutoHyphens/>
              <w:ind w:left="567" w:hanging="567"/>
              <w:rPr>
                <w:rFonts w:cs="Arial"/>
                <w:color w:val="FF0000"/>
                <w:sz w:val="20"/>
              </w:rPr>
            </w:pPr>
            <w:r w:rsidRPr="00535D18">
              <w:rPr>
                <w:rFonts w:cs="Arial"/>
                <w:color w:val="FF0000"/>
                <w:sz w:val="20"/>
              </w:rPr>
              <w:tab/>
              <w:t xml:space="preserve">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w:t>
            </w:r>
            <w:proofErr w:type="spellStart"/>
            <w:r w:rsidRPr="00535D18">
              <w:rPr>
                <w:rFonts w:cs="Arial"/>
                <w:color w:val="FF0000"/>
                <w:sz w:val="20"/>
              </w:rPr>
              <w:t>leningdelen</w:t>
            </w:r>
            <w:proofErr w:type="spellEnd"/>
            <w:r w:rsidRPr="00535D18">
              <w:rPr>
                <w:rFonts w:cs="Arial"/>
                <w:color w:val="FF0000"/>
                <w:sz w:val="20"/>
              </w:rPr>
              <w:t xml:space="preserve">. Bij een verhoging worden op alle </w:t>
            </w:r>
            <w:proofErr w:type="spellStart"/>
            <w:r w:rsidRPr="00535D18">
              <w:rPr>
                <w:rFonts w:cs="Arial"/>
                <w:color w:val="FF0000"/>
                <w:sz w:val="20"/>
              </w:rPr>
              <w:t>leningdelen</w:t>
            </w:r>
            <w:proofErr w:type="spellEnd"/>
            <w:r w:rsidRPr="00535D18">
              <w:rPr>
                <w:rFonts w:cs="Arial"/>
                <w:color w:val="FF0000"/>
                <w:sz w:val="20"/>
              </w:rPr>
              <w:t xml:space="preserve"> de op dat moment geldende (nieuwe) Algemene Voorwaarden van geldgever van kracht.</w:t>
            </w:r>
          </w:p>
          <w:p w14:paraId="4993307B" w14:textId="77777777" w:rsidR="005D5FD0" w:rsidRDefault="005D5FD0" w:rsidP="005D5FD0">
            <w:pPr>
              <w:rPr>
                <w:lang w:val="nl"/>
              </w:rPr>
            </w:pPr>
          </w:p>
        </w:tc>
        <w:tc>
          <w:tcPr>
            <w:tcW w:w="2500" w:type="pct"/>
          </w:tcPr>
          <w:p w14:paraId="2EB7AFFB" w14:textId="487F4B71" w:rsidR="005D5FD0" w:rsidRDefault="005D5FD0" w:rsidP="005D5FD0">
            <w:pPr>
              <w:rPr>
                <w:lang w:val="nl"/>
              </w:rPr>
            </w:pPr>
            <w:r>
              <w:rPr>
                <w:lang w:val="nl"/>
              </w:rPr>
              <w:lastRenderedPageBreak/>
              <w:t>Vasye tekst.</w:t>
            </w:r>
          </w:p>
        </w:tc>
      </w:tr>
      <w:tr w:rsidR="005D5FD0" w14:paraId="1FAFF608" w14:textId="77777777" w:rsidTr="00D522F2">
        <w:tc>
          <w:tcPr>
            <w:tcW w:w="2500" w:type="pct"/>
          </w:tcPr>
          <w:p w14:paraId="01FC022D" w14:textId="77777777" w:rsidR="00B33307" w:rsidRPr="00535D18" w:rsidRDefault="00B33307" w:rsidP="00B33307">
            <w:pPr>
              <w:suppressAutoHyphens/>
              <w:ind w:firstLine="284"/>
              <w:rPr>
                <w:rFonts w:cs="Arial"/>
                <w:color w:val="FF0000"/>
                <w:sz w:val="20"/>
              </w:rPr>
            </w:pPr>
            <w:r w:rsidRPr="00535D18">
              <w:rPr>
                <w:rFonts w:cs="Arial"/>
                <w:color w:val="FF0000"/>
                <w:sz w:val="20"/>
              </w:rPr>
              <w:t xml:space="preserve">IV. </w:t>
            </w:r>
            <w:r w:rsidRPr="00CF177E">
              <w:rPr>
                <w:rFonts w:cs="Arial"/>
                <w:color w:val="FF0000"/>
                <w:sz w:val="20"/>
                <w:u w:val="single"/>
              </w:rPr>
              <w:t>Overige bepalingen</w:t>
            </w:r>
          </w:p>
          <w:p w14:paraId="3BEC3C29" w14:textId="2DAC3248" w:rsidR="00B33307" w:rsidRPr="00535D18" w:rsidRDefault="00B33307" w:rsidP="00B33307">
            <w:pPr>
              <w:suppressAutoHyphens/>
              <w:ind w:left="567" w:hanging="283"/>
              <w:rPr>
                <w:rFonts w:cs="Arial"/>
                <w:color w:val="FF0000"/>
                <w:sz w:val="20"/>
              </w:rPr>
            </w:pPr>
            <w:r w:rsidRPr="00535D18">
              <w:rPr>
                <w:rFonts w:cs="Arial"/>
                <w:color w:val="FF0000"/>
                <w:sz w:val="20"/>
              </w:rPr>
              <w:tab/>
              <w:t xml:space="preserve">Op deze lening en deze hypotheekakte zijn van toepassing de Algemene Voorwaarden zoals in de aan deze akte gehechte bindend aanbod genoemd. </w:t>
            </w:r>
            <w:ins w:id="94" w:author="Groot, Karina de" w:date="2025-04-07T10:48:00Z" w16du:dateUtc="2025-04-07T08:48:00Z">
              <w:r w:rsidR="00F95F2F">
                <w:rPr>
                  <w:rFonts w:cs="Arial"/>
                  <w:color w:val="339966"/>
                  <w:sz w:val="20"/>
                </w:rPr>
                <w:t>C</w:t>
              </w:r>
              <w:r w:rsidR="00F95F2F" w:rsidRPr="0000397F">
                <w:rPr>
                  <w:rFonts w:cs="Arial"/>
                  <w:color w:val="339966"/>
                  <w:sz w:val="20"/>
                </w:rPr>
                <w:t>omparant</w:t>
              </w:r>
              <w:r w:rsidR="00F95F2F">
                <w:rPr>
                  <w:rFonts w:cs="Arial"/>
                  <w:color w:val="339966"/>
                  <w:sz w:val="20"/>
                </w:rPr>
                <w:t>/Comparante/Comparanten/Persoon/Personen</w:t>
              </w:r>
              <w:r w:rsidR="00F95F2F" w:rsidRPr="002E7F50">
                <w:rPr>
                  <w:rFonts w:cs="Arial"/>
                  <w:color w:val="FF0000"/>
                  <w:sz w:val="20"/>
                </w:rPr>
                <w:t xml:space="preserve"> </w:t>
              </w:r>
            </w:ins>
            <w:del w:id="95" w:author="Groot, Karina de" w:date="2025-04-07T10:48:00Z" w16du:dateUtc="2025-04-07T08:48:00Z">
              <w:r w:rsidRPr="00535D18" w:rsidDel="00F95F2F">
                <w:rPr>
                  <w:rFonts w:cs="Arial"/>
                  <w:color w:val="FF0000"/>
                  <w:sz w:val="20"/>
                </w:rPr>
                <w:delText>Comparant</w:delText>
              </w:r>
              <w:r w:rsidRPr="00535D18" w:rsidDel="00F95F2F">
                <w:rPr>
                  <w:rFonts w:cs="Arial"/>
                  <w:color w:val="800080"/>
                  <w:sz w:val="20"/>
                </w:rPr>
                <w:delText>e</w:delText>
              </w:r>
              <w:r w:rsidRPr="00535D18" w:rsidDel="00F95F2F">
                <w:rPr>
                  <w:rFonts w:cs="Arial"/>
                  <w:color w:val="3366FF"/>
                  <w:sz w:val="20"/>
                </w:rPr>
                <w:delText xml:space="preserve">n </w:delText>
              </w:r>
            </w:del>
            <w:r w:rsidRPr="00535D18">
              <w:rPr>
                <w:rFonts w:cs="Arial"/>
                <w:color w:val="FF0000"/>
                <w:sz w:val="20"/>
              </w:rPr>
              <w:t xml:space="preserve">sub 2 (en/of hypotheekgever) </w:t>
            </w:r>
            <w:r w:rsidRPr="00535D18">
              <w:rPr>
                <w:rFonts w:cs="Arial"/>
                <w:color w:val="339966"/>
                <w:sz w:val="20"/>
              </w:rPr>
              <w:t>verklaart/verklaren</w:t>
            </w:r>
            <w:r w:rsidRPr="00535D18">
              <w:rPr>
                <w:rFonts w:cs="Arial"/>
                <w:color w:val="FF0000"/>
                <w:sz w:val="20"/>
              </w:rPr>
              <w:t xml:space="preserve"> een exemplaar van deze Algemene Voorwaarden te hebben ontvangen en met de inhoud daarvan akkoord te gaan.</w:t>
            </w:r>
            <w:r w:rsidRPr="00535D18">
              <w:rPr>
                <w:rFonts w:ascii="Asap" w:eastAsia="Asap" w:hAnsi="Asap" w:cs="Asap"/>
                <w:snapToGrid/>
                <w:color w:val="58595B"/>
                <w:sz w:val="22"/>
                <w:szCs w:val="22"/>
              </w:rPr>
              <w:t xml:space="preserve"> </w:t>
            </w:r>
            <w:r w:rsidRPr="00535D18">
              <w:rPr>
                <w:rFonts w:cs="Arial"/>
                <w:color w:val="FF0000"/>
                <w:sz w:val="20"/>
              </w:rPr>
              <w:t>De Algemene Voorwaarden worden geacht woordelijk in deze hypotheekakte te zijn opgenomen en daarmee één geheel te vormen.</w:t>
            </w:r>
          </w:p>
          <w:p w14:paraId="55EE348C" w14:textId="77777777" w:rsidR="005D5FD0" w:rsidRDefault="005D5FD0" w:rsidP="005D5FD0">
            <w:pPr>
              <w:rPr>
                <w:lang w:val="nl"/>
              </w:rPr>
            </w:pPr>
          </w:p>
        </w:tc>
        <w:tc>
          <w:tcPr>
            <w:tcW w:w="2500" w:type="pct"/>
          </w:tcPr>
          <w:p w14:paraId="2915ABD5" w14:textId="77777777" w:rsidR="00F95F2F" w:rsidRPr="004D42E8" w:rsidRDefault="00F95F2F" w:rsidP="00F95F2F">
            <w:pPr>
              <w:rPr>
                <w:ins w:id="96" w:author="Groot, Karina de" w:date="2025-04-07T10:48:00Z" w16du:dateUtc="2025-04-07T08:48:00Z"/>
              </w:rPr>
            </w:pPr>
            <w:ins w:id="97" w:author="Groot, Karina de" w:date="2025-04-07T10:48:00Z" w16du:dateUtc="2025-04-07T08:48:00Z">
              <w:r w:rsidRPr="004D42E8">
                <w:t>Vaste tekst met</w:t>
              </w:r>
              <w:r>
                <w:t xml:space="preserve"> verplichte keuzeteksten.</w:t>
              </w:r>
              <w:r w:rsidRPr="004D42E8">
                <w:t>:</w:t>
              </w:r>
            </w:ins>
          </w:p>
          <w:p w14:paraId="3F6DDD8D" w14:textId="77777777" w:rsidR="00F95F2F" w:rsidRDefault="00F95F2F" w:rsidP="00F95F2F">
            <w:pPr>
              <w:rPr>
                <w:ins w:id="98" w:author="Groot, Karina de" w:date="2025-04-07T10:48:00Z" w16du:dateUtc="2025-04-07T08:48:00Z"/>
              </w:rPr>
            </w:pPr>
          </w:p>
          <w:p w14:paraId="74D93586" w14:textId="77777777" w:rsidR="00F95F2F" w:rsidRDefault="00F95F2F">
            <w:pPr>
              <w:spacing w:line="240" w:lineRule="auto"/>
              <w:rPr>
                <w:ins w:id="99" w:author="Groot, Karina de" w:date="2025-04-07T10:48:00Z" w16du:dateUtc="2025-04-07T08:48:00Z"/>
                <w:rFonts w:cs="Arial"/>
                <w:sz w:val="20"/>
              </w:rPr>
              <w:pPrChange w:id="100" w:author="Groot, Karina de" w:date="2025-04-07T10:49:00Z" w16du:dateUtc="2025-04-07T08:49:00Z">
                <w:pPr/>
              </w:pPrChange>
            </w:pPr>
            <w:proofErr w:type="spellStart"/>
            <w:ins w:id="101" w:author="Groot, Karina de" w:date="2025-04-07T10:48:00Z" w16du:dateUtc="2025-04-07T08:48:00Z">
              <w:r>
                <w:t>Mapping</w:t>
              </w:r>
              <w:proofErr w:type="spellEnd"/>
              <w:r>
                <w:t xml:space="preserve"> </w:t>
              </w:r>
              <w:r w:rsidRPr="00F0526C">
                <w:rPr>
                  <w:rFonts w:cs="Arial"/>
                  <w:color w:val="339966"/>
                  <w:sz w:val="16"/>
                  <w:szCs w:val="16"/>
                </w:rPr>
                <w:t>Comparant/Comparante/Persoon/Personen</w:t>
              </w:r>
              <w:r w:rsidRPr="00F0526C">
                <w:rPr>
                  <w:rFonts w:cs="Arial"/>
                  <w:sz w:val="16"/>
                  <w:szCs w:val="16"/>
                </w:rPr>
                <w:t>:</w:t>
              </w:r>
            </w:ins>
          </w:p>
          <w:p w14:paraId="4BE74493" w14:textId="77777777" w:rsidR="00F95F2F" w:rsidRDefault="00F95F2F">
            <w:pPr>
              <w:spacing w:line="240" w:lineRule="auto"/>
              <w:rPr>
                <w:ins w:id="102" w:author="Groot, Karina de" w:date="2025-04-07T10:48:00Z" w16du:dateUtc="2025-04-07T08:48:00Z"/>
                <w:sz w:val="16"/>
                <w:szCs w:val="16"/>
              </w:rPr>
              <w:pPrChange w:id="103" w:author="Groot, Karina de" w:date="2025-04-07T10:49:00Z" w16du:dateUtc="2025-04-07T08:49:00Z">
                <w:pPr/>
              </w:pPrChange>
            </w:pPr>
            <w:ins w:id="104" w:author="Groot, Karina de" w:date="2025-04-07T10:48:00Z" w16du:dateUtc="2025-04-07T08:48:00Z">
              <w:r w:rsidRPr="004B5A78">
                <w:rPr>
                  <w:sz w:val="16"/>
                  <w:szCs w:val="16"/>
                </w:rPr>
                <w:t>//</w:t>
              </w:r>
              <w:proofErr w:type="spellStart"/>
              <w:r w:rsidRPr="004B5A78">
                <w:rPr>
                  <w:sz w:val="16"/>
                  <w:szCs w:val="16"/>
                </w:rPr>
                <w:t>IMKAD_AangebodenStuk</w:t>
              </w:r>
              <w:proofErr w:type="spellEnd"/>
              <w:r w:rsidRPr="004B5A78">
                <w:rPr>
                  <w:sz w:val="16"/>
                  <w:szCs w:val="16"/>
                </w:rPr>
                <w:t>/</w:t>
              </w:r>
              <w:proofErr w:type="spellStart"/>
              <w:r w:rsidRPr="004B5A78">
                <w:rPr>
                  <w:sz w:val="16"/>
                  <w:szCs w:val="16"/>
                </w:rPr>
                <w:t>StukdeelHypotheek</w:t>
              </w:r>
              <w:proofErr w:type="spellEnd"/>
              <w:r w:rsidRPr="004B5A78">
                <w:rPr>
                  <w:sz w:val="16"/>
                  <w:szCs w:val="16"/>
                </w:rPr>
                <w:t xml:space="preserve"> [</w:t>
              </w:r>
              <w:proofErr w:type="spellStart"/>
              <w:r w:rsidRPr="004B5A78">
                <w:rPr>
                  <w:sz w:val="16"/>
                  <w:szCs w:val="16"/>
                </w:rPr>
                <w:t>aanduidingHypotheek</w:t>
              </w:r>
              <w:proofErr w:type="spellEnd"/>
              <w:r w:rsidRPr="004B5A78">
                <w:rPr>
                  <w:sz w:val="16"/>
                  <w:szCs w:val="16"/>
                </w:rPr>
                <w:t xml:space="preserve"> = niet aanwezig]</w:t>
              </w:r>
              <w:r>
                <w:rPr>
                  <w:sz w:val="16"/>
                  <w:szCs w:val="16"/>
                </w:rPr>
                <w:t>/tekstkeuze/</w:t>
              </w:r>
            </w:ins>
          </w:p>
          <w:p w14:paraId="023E8EA7" w14:textId="77777777" w:rsidR="00F95F2F" w:rsidRDefault="00F95F2F">
            <w:pPr>
              <w:spacing w:line="240" w:lineRule="auto"/>
              <w:rPr>
                <w:ins w:id="105" w:author="Groot, Karina de" w:date="2025-04-07T10:48:00Z" w16du:dateUtc="2025-04-07T08:48:00Z"/>
                <w:sz w:val="16"/>
                <w:szCs w:val="16"/>
              </w:rPr>
              <w:pPrChange w:id="106" w:author="Groot, Karina de" w:date="2025-04-07T10:49:00Z" w16du:dateUtc="2025-04-07T08:49:00Z">
                <w:pPr/>
              </w:pPrChange>
            </w:pPr>
            <w:ins w:id="107" w:author="Groot, Karina de" w:date="2025-04-07T10:48:00Z" w16du:dateUtc="2025-04-07T08:48:00Z">
              <w:r>
                <w:rPr>
                  <w:sz w:val="16"/>
                  <w:szCs w:val="16"/>
                </w:rPr>
                <w:t>./</w:t>
              </w:r>
              <w:proofErr w:type="spellStart"/>
              <w:r>
                <w:rPr>
                  <w:sz w:val="16"/>
                  <w:szCs w:val="16"/>
                </w:rPr>
                <w:t>tagNaam</w:t>
              </w:r>
              <w:proofErr w:type="spellEnd"/>
              <w:r>
                <w:rPr>
                  <w:sz w:val="16"/>
                  <w:szCs w:val="16"/>
                </w:rPr>
                <w:t xml:space="preserve"> = ('</w:t>
              </w:r>
              <w:proofErr w:type="spellStart"/>
              <w:r>
                <w:rPr>
                  <w:sz w:val="16"/>
                  <w:szCs w:val="16"/>
                </w:rPr>
                <w:t>k_PersonenVerklaren</w:t>
              </w:r>
              <w:proofErr w:type="spellEnd"/>
              <w:r>
                <w:rPr>
                  <w:sz w:val="16"/>
                  <w:szCs w:val="16"/>
                </w:rPr>
                <w:t>')</w:t>
              </w:r>
            </w:ins>
          </w:p>
          <w:p w14:paraId="34F34894" w14:textId="77777777" w:rsidR="00F95F2F" w:rsidRDefault="00F95F2F">
            <w:pPr>
              <w:spacing w:line="240" w:lineRule="auto"/>
              <w:rPr>
                <w:ins w:id="108" w:author="Groot, Karina de" w:date="2025-04-07T10:48:00Z" w16du:dateUtc="2025-04-07T08:48:00Z"/>
              </w:rPr>
              <w:pPrChange w:id="109" w:author="Groot, Karina de" w:date="2025-04-07T10:49:00Z" w16du:dateUtc="2025-04-07T08:49:00Z">
                <w:pPr/>
              </w:pPrChange>
            </w:pPr>
            <w:ins w:id="110" w:author="Groot, Karina de" w:date="2025-04-07T10:48:00Z" w16du:dateUtc="2025-04-07T08:48:00Z">
              <w:r>
                <w:rPr>
                  <w:sz w:val="16"/>
                  <w:szCs w:val="16"/>
                </w:rPr>
                <w:t xml:space="preserve">./tekst = </w:t>
              </w:r>
              <w:r w:rsidRPr="004B5A78">
                <w:rPr>
                  <w:sz w:val="16"/>
                  <w:szCs w:val="16"/>
                </w:rPr>
                <w:t>(‘</w:t>
              </w:r>
              <w:r>
                <w:rPr>
                  <w:sz w:val="16"/>
                  <w:szCs w:val="16"/>
                </w:rPr>
                <w:t>C</w:t>
              </w:r>
              <w:r w:rsidRPr="00F0526C">
                <w:rPr>
                  <w:rFonts w:cs="Arial"/>
                  <w:sz w:val="16"/>
                  <w:szCs w:val="16"/>
                </w:rPr>
                <w:t>omparant</w:t>
              </w:r>
              <w:r>
                <w:rPr>
                  <w:rFonts w:cs="Arial"/>
                  <w:sz w:val="16"/>
                  <w:szCs w:val="16"/>
                </w:rPr>
                <w:t>’, ‘C</w:t>
              </w:r>
              <w:r w:rsidRPr="00F0526C">
                <w:rPr>
                  <w:rFonts w:cs="Arial"/>
                  <w:sz w:val="16"/>
                  <w:szCs w:val="16"/>
                </w:rPr>
                <w:t>omparante</w:t>
              </w:r>
              <w:r>
                <w:rPr>
                  <w:rFonts w:cs="Arial"/>
                  <w:sz w:val="16"/>
                  <w:szCs w:val="16"/>
                </w:rPr>
                <w:t>’, ‘Comparanten’,  ‘P</w:t>
              </w:r>
              <w:r w:rsidRPr="00F0526C">
                <w:rPr>
                  <w:rFonts w:cs="Arial"/>
                  <w:sz w:val="16"/>
                  <w:szCs w:val="16"/>
                </w:rPr>
                <w:t>ersoon</w:t>
              </w:r>
              <w:r>
                <w:rPr>
                  <w:rFonts w:cs="Arial"/>
                  <w:sz w:val="16"/>
                  <w:szCs w:val="16"/>
                </w:rPr>
                <w:t>’, ‘P</w:t>
              </w:r>
              <w:r w:rsidRPr="00F0526C">
                <w:rPr>
                  <w:rFonts w:cs="Arial"/>
                  <w:sz w:val="16"/>
                  <w:szCs w:val="16"/>
                </w:rPr>
                <w:t>ersonen</w:t>
              </w:r>
              <w:r>
                <w:rPr>
                  <w:rFonts w:cs="Arial"/>
                  <w:sz w:val="16"/>
                  <w:szCs w:val="16"/>
                </w:rPr>
                <w:t>’</w:t>
              </w:r>
              <w:r w:rsidRPr="004B5A78">
                <w:rPr>
                  <w:sz w:val="16"/>
                  <w:szCs w:val="16"/>
                </w:rPr>
                <w:t>)</w:t>
              </w:r>
            </w:ins>
          </w:p>
          <w:p w14:paraId="74341A2D" w14:textId="77777777" w:rsidR="00F95F2F" w:rsidRDefault="00F95F2F" w:rsidP="00F95F2F">
            <w:pPr>
              <w:rPr>
                <w:ins w:id="111" w:author="Groot, Karina de" w:date="2025-04-07T10:48:00Z" w16du:dateUtc="2025-04-07T08:48:00Z"/>
              </w:rPr>
            </w:pPr>
          </w:p>
          <w:p w14:paraId="0DDD1AF9" w14:textId="77777777" w:rsidR="00F95F2F" w:rsidRDefault="00F95F2F">
            <w:pPr>
              <w:spacing w:line="240" w:lineRule="auto"/>
              <w:rPr>
                <w:ins w:id="112" w:author="Groot, Karina de" w:date="2025-04-07T10:48:00Z" w16du:dateUtc="2025-04-07T08:48:00Z"/>
                <w:rFonts w:cs="Arial"/>
                <w:sz w:val="16"/>
                <w:szCs w:val="16"/>
              </w:rPr>
              <w:pPrChange w:id="113" w:author="Groot, Karina de" w:date="2025-04-07T10:49:00Z" w16du:dateUtc="2025-04-07T08:49:00Z">
                <w:pPr/>
              </w:pPrChange>
            </w:pPr>
            <w:proofErr w:type="spellStart"/>
            <w:ins w:id="114" w:author="Groot, Karina de" w:date="2025-04-07T10:48:00Z" w16du:dateUtc="2025-04-07T08:48:00Z">
              <w:r>
                <w:t>Mapping</w:t>
              </w:r>
              <w:proofErr w:type="spellEnd"/>
              <w:r>
                <w:t xml:space="preserve"> </w:t>
              </w:r>
              <w:r w:rsidRPr="00F0526C">
                <w:rPr>
                  <w:rFonts w:cs="Arial"/>
                  <w:color w:val="339966"/>
                  <w:sz w:val="16"/>
                  <w:szCs w:val="16"/>
                </w:rPr>
                <w:t>verklaart/verklaren</w:t>
              </w:r>
              <w:r>
                <w:rPr>
                  <w:rFonts w:cs="Arial"/>
                  <w:sz w:val="16"/>
                  <w:szCs w:val="16"/>
                </w:rPr>
                <w:t>:</w:t>
              </w:r>
            </w:ins>
          </w:p>
          <w:p w14:paraId="76608836" w14:textId="77777777" w:rsidR="00F95F2F" w:rsidRDefault="00F95F2F">
            <w:pPr>
              <w:spacing w:line="240" w:lineRule="auto"/>
              <w:rPr>
                <w:ins w:id="115" w:author="Groot, Karina de" w:date="2025-04-07T10:48:00Z" w16du:dateUtc="2025-04-07T08:48:00Z"/>
                <w:sz w:val="16"/>
                <w:szCs w:val="16"/>
              </w:rPr>
              <w:pPrChange w:id="116" w:author="Groot, Karina de" w:date="2025-04-07T10:49:00Z" w16du:dateUtc="2025-04-07T08:49:00Z">
                <w:pPr/>
              </w:pPrChange>
            </w:pPr>
            <w:ins w:id="117" w:author="Groot, Karina de" w:date="2025-04-07T10:48:00Z" w16du:dateUtc="2025-04-07T08:48:00Z">
              <w:r w:rsidRPr="004B5A78">
                <w:rPr>
                  <w:sz w:val="16"/>
                  <w:szCs w:val="16"/>
                </w:rPr>
                <w:t>//</w:t>
              </w:r>
              <w:proofErr w:type="spellStart"/>
              <w:r w:rsidRPr="004B5A78">
                <w:rPr>
                  <w:sz w:val="16"/>
                  <w:szCs w:val="16"/>
                </w:rPr>
                <w:t>IMKAD_AangebodenStuk</w:t>
              </w:r>
              <w:proofErr w:type="spellEnd"/>
              <w:r w:rsidRPr="004B5A78">
                <w:rPr>
                  <w:sz w:val="16"/>
                  <w:szCs w:val="16"/>
                </w:rPr>
                <w:t>/</w:t>
              </w:r>
              <w:proofErr w:type="spellStart"/>
              <w:r w:rsidRPr="004B5A78">
                <w:rPr>
                  <w:sz w:val="16"/>
                  <w:szCs w:val="16"/>
                </w:rPr>
                <w:t>StukdeelHypotheek</w:t>
              </w:r>
              <w:proofErr w:type="spellEnd"/>
              <w:r w:rsidRPr="004B5A78">
                <w:rPr>
                  <w:sz w:val="16"/>
                  <w:szCs w:val="16"/>
                </w:rPr>
                <w:t xml:space="preserve"> [</w:t>
              </w:r>
              <w:proofErr w:type="spellStart"/>
              <w:r w:rsidRPr="004B5A78">
                <w:rPr>
                  <w:sz w:val="16"/>
                  <w:szCs w:val="16"/>
                </w:rPr>
                <w:t>aanduidingHypotheek</w:t>
              </w:r>
              <w:proofErr w:type="spellEnd"/>
              <w:r w:rsidRPr="004B5A78">
                <w:rPr>
                  <w:sz w:val="16"/>
                  <w:szCs w:val="16"/>
                </w:rPr>
                <w:t xml:space="preserve"> = niet aanwezig]</w:t>
              </w:r>
              <w:r>
                <w:rPr>
                  <w:sz w:val="16"/>
                  <w:szCs w:val="16"/>
                </w:rPr>
                <w:t>/tekstkeuze/</w:t>
              </w:r>
            </w:ins>
          </w:p>
          <w:p w14:paraId="705683F0" w14:textId="77777777" w:rsidR="00F95F2F" w:rsidRDefault="00F95F2F">
            <w:pPr>
              <w:spacing w:line="240" w:lineRule="auto"/>
              <w:rPr>
                <w:ins w:id="118" w:author="Groot, Karina de" w:date="2025-04-07T10:48:00Z" w16du:dateUtc="2025-04-07T08:48:00Z"/>
                <w:sz w:val="16"/>
                <w:szCs w:val="16"/>
              </w:rPr>
              <w:pPrChange w:id="119" w:author="Groot, Karina de" w:date="2025-04-07T10:49:00Z" w16du:dateUtc="2025-04-07T08:49:00Z">
                <w:pPr/>
              </w:pPrChange>
            </w:pPr>
            <w:ins w:id="120" w:author="Groot, Karina de" w:date="2025-04-07T10:48:00Z" w16du:dateUtc="2025-04-07T08:48:00Z">
              <w:r>
                <w:rPr>
                  <w:sz w:val="16"/>
                  <w:szCs w:val="16"/>
                </w:rPr>
                <w:t>./</w:t>
              </w:r>
              <w:proofErr w:type="spellStart"/>
              <w:r>
                <w:rPr>
                  <w:sz w:val="16"/>
                  <w:szCs w:val="16"/>
                </w:rPr>
                <w:t>tagNaam</w:t>
              </w:r>
              <w:proofErr w:type="spellEnd"/>
              <w:r>
                <w:rPr>
                  <w:sz w:val="16"/>
                  <w:szCs w:val="16"/>
                </w:rPr>
                <w:t xml:space="preserve"> = ('</w:t>
              </w:r>
              <w:proofErr w:type="spellStart"/>
              <w:r>
                <w:rPr>
                  <w:sz w:val="16"/>
                  <w:szCs w:val="16"/>
                </w:rPr>
                <w:t>k_Verklaren</w:t>
              </w:r>
              <w:proofErr w:type="spellEnd"/>
              <w:r>
                <w:rPr>
                  <w:sz w:val="16"/>
                  <w:szCs w:val="16"/>
                </w:rPr>
                <w:t>’)</w:t>
              </w:r>
            </w:ins>
          </w:p>
          <w:p w14:paraId="421085FF" w14:textId="77777777" w:rsidR="00F95F2F" w:rsidRPr="00CD02CF" w:rsidRDefault="00F95F2F">
            <w:pPr>
              <w:spacing w:line="240" w:lineRule="auto"/>
              <w:rPr>
                <w:ins w:id="121" w:author="Groot, Karina de" w:date="2025-04-07T10:48:00Z" w16du:dateUtc="2025-04-07T08:48:00Z"/>
              </w:rPr>
              <w:pPrChange w:id="122" w:author="Groot, Karina de" w:date="2025-04-07T10:49:00Z" w16du:dateUtc="2025-04-07T08:49:00Z">
                <w:pPr/>
              </w:pPrChange>
            </w:pPr>
            <w:ins w:id="123" w:author="Groot, Karina de" w:date="2025-04-07T10:48:00Z" w16du:dateUtc="2025-04-07T08:48:00Z">
              <w:r>
                <w:rPr>
                  <w:sz w:val="16"/>
                  <w:szCs w:val="16"/>
                </w:rPr>
                <w:t xml:space="preserve">./tekst = </w:t>
              </w:r>
              <w:r w:rsidRPr="004B5A78">
                <w:rPr>
                  <w:sz w:val="16"/>
                  <w:szCs w:val="16"/>
                </w:rPr>
                <w:t>(‘</w:t>
              </w:r>
              <w:r>
                <w:rPr>
                  <w:rFonts w:cs="Arial"/>
                  <w:sz w:val="16"/>
                  <w:szCs w:val="16"/>
                </w:rPr>
                <w:t>verklaart’, ‘verklaren’</w:t>
              </w:r>
              <w:r w:rsidRPr="004B5A78">
                <w:rPr>
                  <w:sz w:val="16"/>
                  <w:szCs w:val="16"/>
                </w:rPr>
                <w:t>)</w:t>
              </w:r>
            </w:ins>
          </w:p>
          <w:p w14:paraId="72DE14D6" w14:textId="65DA18D1" w:rsidR="00B33307" w:rsidRPr="00B33307" w:rsidDel="00F95F2F" w:rsidRDefault="00B33307" w:rsidP="00B33307">
            <w:pPr>
              <w:rPr>
                <w:del w:id="124" w:author="Groot, Karina de" w:date="2025-04-07T10:48:00Z" w16du:dateUtc="2025-04-07T08:48:00Z"/>
                <w:sz w:val="20"/>
              </w:rPr>
            </w:pPr>
            <w:del w:id="125" w:author="Groot, Karina de" w:date="2025-04-07T10:48:00Z" w16du:dateUtc="2025-04-07T08:48:00Z">
              <w:r w:rsidRPr="00B33307" w:rsidDel="00F95F2F">
                <w:rPr>
                  <w:sz w:val="20"/>
                </w:rPr>
                <w:delText>Vaste tekst</w:delText>
              </w:r>
              <w:r w:rsidDel="00F95F2F">
                <w:rPr>
                  <w:sz w:val="20"/>
                </w:rPr>
                <w:delText xml:space="preserve"> m</w:delText>
              </w:r>
              <w:r w:rsidRPr="00B33307" w:rsidDel="00F95F2F">
                <w:rPr>
                  <w:sz w:val="20"/>
                </w:rPr>
                <w:delText xml:space="preserve">et afleidbare keuze voor tonen </w:delText>
              </w:r>
              <w:r w:rsidRPr="00B33307" w:rsidDel="00F95F2F">
                <w:rPr>
                  <w:color w:val="FF0000"/>
                  <w:sz w:val="20"/>
                </w:rPr>
                <w:delText>Comparant</w:delText>
              </w:r>
              <w:r w:rsidRPr="00B33307" w:rsidDel="00F95F2F">
                <w:rPr>
                  <w:color w:val="800080"/>
                  <w:sz w:val="20"/>
                </w:rPr>
                <w:delText>e</w:delText>
              </w:r>
              <w:r w:rsidRPr="00B33307" w:rsidDel="00F95F2F">
                <w:rPr>
                  <w:color w:val="3366FF"/>
                  <w:sz w:val="20"/>
                </w:rPr>
                <w:delText>n</w:delText>
              </w:r>
              <w:r w:rsidRPr="00B33307" w:rsidDel="00F95F2F">
                <w:rPr>
                  <w:sz w:val="20"/>
                </w:rPr>
                <w:delText xml:space="preserve"> en tonen </w:delText>
              </w:r>
              <w:r w:rsidRPr="00B33307" w:rsidDel="00F95F2F">
                <w:rPr>
                  <w:color w:val="339966"/>
                  <w:sz w:val="20"/>
                </w:rPr>
                <w:delText xml:space="preserve">verklaart </w:delText>
              </w:r>
              <w:r w:rsidRPr="00B33307" w:rsidDel="00F95F2F">
                <w:rPr>
                  <w:sz w:val="20"/>
                </w:rPr>
                <w:delText>of</w:delText>
              </w:r>
              <w:r w:rsidRPr="00B33307" w:rsidDel="00F95F2F">
                <w:rPr>
                  <w:color w:val="339966"/>
                  <w:sz w:val="20"/>
                </w:rPr>
                <w:delText xml:space="preserve"> verklaren</w:delText>
              </w:r>
              <w:r w:rsidRPr="00B33307" w:rsidDel="00F95F2F">
                <w:rPr>
                  <w:sz w:val="20"/>
                </w:rPr>
                <w:delText>.</w:delText>
              </w:r>
            </w:del>
          </w:p>
          <w:p w14:paraId="388EE0D2" w14:textId="52839214" w:rsidR="00B33307" w:rsidRPr="00B33307" w:rsidDel="00F95F2F" w:rsidRDefault="00B33307" w:rsidP="00B33307">
            <w:pPr>
              <w:numPr>
                <w:ilvl w:val="0"/>
                <w:numId w:val="38"/>
              </w:numPr>
              <w:spacing w:line="276" w:lineRule="auto"/>
              <w:rPr>
                <w:del w:id="126" w:author="Groot, Karina de" w:date="2025-04-07T10:48:00Z" w16du:dateUtc="2025-04-07T08:48:00Z"/>
                <w:sz w:val="20"/>
              </w:rPr>
            </w:pPr>
            <w:del w:id="127" w:author="Groot, Karina de" w:date="2025-04-07T10:48:00Z" w16du:dateUtc="2025-04-07T08:48:00Z">
              <w:r w:rsidRPr="00B33307" w:rsidDel="00F95F2F">
                <w:rPr>
                  <w:rFonts w:cs="Arial"/>
                  <w:color w:val="FF0000"/>
                  <w:sz w:val="20"/>
                </w:rPr>
                <w:delText>Comparant</w:delText>
              </w:r>
              <w:r w:rsidDel="00F95F2F">
                <w:rPr>
                  <w:rFonts w:cs="Arial"/>
                  <w:color w:val="FF0000"/>
                  <w:sz w:val="20"/>
                </w:rPr>
                <w:delText>e</w:delText>
              </w:r>
              <w:r w:rsidRPr="00B33307" w:rsidDel="00F95F2F">
                <w:rPr>
                  <w:sz w:val="20"/>
                </w:rPr>
                <w:delText xml:space="preserve"> wordt getoond wanneer:</w:delText>
              </w:r>
              <w:r w:rsidRPr="00B33307" w:rsidDel="00F95F2F">
                <w:rPr>
                  <w:sz w:val="20"/>
                </w:rPr>
                <w:tab/>
              </w:r>
            </w:del>
          </w:p>
          <w:p w14:paraId="5C53B965" w14:textId="25D820B2" w:rsidR="00B33307" w:rsidRPr="00B33307" w:rsidDel="00F95F2F" w:rsidRDefault="00B33307" w:rsidP="00B33307">
            <w:pPr>
              <w:numPr>
                <w:ilvl w:val="1"/>
                <w:numId w:val="38"/>
              </w:numPr>
              <w:spacing w:line="276" w:lineRule="auto"/>
              <w:rPr>
                <w:del w:id="128" w:author="Groot, Karina de" w:date="2025-04-07T10:48:00Z" w16du:dateUtc="2025-04-07T08:48:00Z"/>
                <w:sz w:val="20"/>
              </w:rPr>
            </w:pPr>
            <w:del w:id="129" w:author="Groot, Karina de" w:date="2025-04-07T10:48:00Z" w16du:dateUtc="2025-04-07T08:48:00Z">
              <w:r w:rsidRPr="00B33307" w:rsidDel="00F95F2F">
                <w:rPr>
                  <w:sz w:val="20"/>
                </w:rPr>
                <w:delText>er één gevolmachtigde bij de hypotheekgever-partij is en het geslacht van deze persoon vrouwelijk is,</w:delText>
              </w:r>
            </w:del>
          </w:p>
          <w:p w14:paraId="12FC411E" w14:textId="7A1EB226" w:rsidR="00B33307" w:rsidRPr="00B33307" w:rsidDel="00F95F2F" w:rsidRDefault="00B33307" w:rsidP="00B33307">
            <w:pPr>
              <w:numPr>
                <w:ilvl w:val="1"/>
                <w:numId w:val="38"/>
              </w:numPr>
              <w:spacing w:line="276" w:lineRule="auto"/>
              <w:rPr>
                <w:del w:id="130" w:author="Groot, Karina de" w:date="2025-04-07T10:48:00Z" w16du:dateUtc="2025-04-07T08:48:00Z"/>
                <w:sz w:val="20"/>
              </w:rPr>
            </w:pPr>
            <w:del w:id="131" w:author="Groot, Karina de" w:date="2025-04-07T10:48:00Z" w16du:dateUtc="2025-04-07T08:48:00Z">
              <w:r w:rsidRPr="00B33307" w:rsidDel="00F95F2F">
                <w:rPr>
                  <w:sz w:val="20"/>
                </w:rPr>
                <w:delText>er geen gevolmachtigde bij de hypotheekgever-partij is en de hypotheekgever-partij bevat één vrouwelijke natuurlijk persoon.</w:delText>
              </w:r>
            </w:del>
          </w:p>
          <w:p w14:paraId="725AE52D" w14:textId="5C554746" w:rsidR="00B33307" w:rsidRPr="00B33307" w:rsidDel="00F95F2F" w:rsidRDefault="00B33307" w:rsidP="00B33307">
            <w:pPr>
              <w:numPr>
                <w:ilvl w:val="0"/>
                <w:numId w:val="38"/>
              </w:numPr>
              <w:spacing w:line="276" w:lineRule="auto"/>
              <w:rPr>
                <w:del w:id="132" w:author="Groot, Karina de" w:date="2025-04-07T10:48:00Z" w16du:dateUtc="2025-04-07T08:48:00Z"/>
                <w:sz w:val="20"/>
              </w:rPr>
            </w:pPr>
            <w:del w:id="133" w:author="Groot, Karina de" w:date="2025-04-07T10:48:00Z" w16du:dateUtc="2025-04-07T08:48:00Z">
              <w:r w:rsidRPr="00B33307" w:rsidDel="00F95F2F">
                <w:rPr>
                  <w:rFonts w:cs="Arial"/>
                  <w:color w:val="FF0000"/>
                  <w:sz w:val="20"/>
                </w:rPr>
                <w:delText>Comparant</w:delText>
              </w:r>
              <w:r w:rsidRPr="00B33307" w:rsidDel="00F95F2F">
                <w:rPr>
                  <w:sz w:val="20"/>
                </w:rPr>
                <w:delText xml:space="preserve"> wordt getoond wanneer:</w:delText>
              </w:r>
            </w:del>
          </w:p>
          <w:p w14:paraId="2416E1EA" w14:textId="59F4DF0B" w:rsidR="00B33307" w:rsidRPr="00B33307" w:rsidDel="00F95F2F" w:rsidRDefault="00B33307" w:rsidP="00B33307">
            <w:pPr>
              <w:numPr>
                <w:ilvl w:val="1"/>
                <w:numId w:val="38"/>
              </w:numPr>
              <w:spacing w:line="276" w:lineRule="auto"/>
              <w:rPr>
                <w:del w:id="134" w:author="Groot, Karina de" w:date="2025-04-07T10:48:00Z" w16du:dateUtc="2025-04-07T08:48:00Z"/>
                <w:sz w:val="20"/>
              </w:rPr>
            </w:pPr>
            <w:del w:id="135" w:author="Groot, Karina de" w:date="2025-04-07T10:48:00Z" w16du:dateUtc="2025-04-07T08:48:00Z">
              <w:r w:rsidRPr="00B33307" w:rsidDel="00F95F2F">
                <w:rPr>
                  <w:sz w:val="20"/>
                </w:rPr>
                <w:delText>er één gevolmachtigde bij de hypotheekgever-partij is en het geslacht van deze gevolmachtigde mannelijk is,</w:delText>
              </w:r>
            </w:del>
          </w:p>
          <w:p w14:paraId="1CE59D82" w14:textId="632546E9" w:rsidR="00B33307" w:rsidRPr="00B33307" w:rsidDel="00F95F2F" w:rsidRDefault="00B33307" w:rsidP="00B33307">
            <w:pPr>
              <w:numPr>
                <w:ilvl w:val="1"/>
                <w:numId w:val="38"/>
              </w:numPr>
              <w:spacing w:line="276" w:lineRule="auto"/>
              <w:rPr>
                <w:del w:id="136" w:author="Groot, Karina de" w:date="2025-04-07T10:48:00Z" w16du:dateUtc="2025-04-07T08:48:00Z"/>
                <w:sz w:val="20"/>
              </w:rPr>
            </w:pPr>
            <w:del w:id="137" w:author="Groot, Karina de" w:date="2025-04-07T10:48:00Z" w16du:dateUtc="2025-04-07T08:48:00Z">
              <w:r w:rsidRPr="00B33307" w:rsidDel="00F95F2F">
                <w:rPr>
                  <w:sz w:val="20"/>
                </w:rPr>
                <w:delText>er geen gevolmachtigde bij de hypotheekgever-partij is en de hypotheekgever-partij bevat één mannelijke natuurlijk persoon.</w:delText>
              </w:r>
            </w:del>
          </w:p>
          <w:p w14:paraId="2FD8535A" w14:textId="244B4A06" w:rsidR="00B33307" w:rsidRPr="00B33307" w:rsidDel="00F95F2F" w:rsidRDefault="00B33307" w:rsidP="00B33307">
            <w:pPr>
              <w:numPr>
                <w:ilvl w:val="0"/>
                <w:numId w:val="38"/>
              </w:numPr>
              <w:spacing w:line="276" w:lineRule="auto"/>
              <w:rPr>
                <w:del w:id="138" w:author="Groot, Karina de" w:date="2025-04-07T10:48:00Z" w16du:dateUtc="2025-04-07T08:48:00Z"/>
                <w:sz w:val="20"/>
              </w:rPr>
            </w:pPr>
            <w:del w:id="139" w:author="Groot, Karina de" w:date="2025-04-07T10:48:00Z" w16du:dateUtc="2025-04-07T08:48:00Z">
              <w:r w:rsidRPr="00B33307" w:rsidDel="00F95F2F">
                <w:rPr>
                  <w:rFonts w:cs="Arial"/>
                  <w:color w:val="FF0000"/>
                  <w:sz w:val="20"/>
                </w:rPr>
                <w:delText>Comparant</w:delText>
              </w:r>
              <w:r w:rsidRPr="00B33307" w:rsidDel="00F95F2F">
                <w:rPr>
                  <w:color w:val="800080"/>
                  <w:sz w:val="20"/>
                </w:rPr>
                <w:delText>e</w:delText>
              </w:r>
              <w:r w:rsidRPr="00B33307" w:rsidDel="00F95F2F">
                <w:rPr>
                  <w:rFonts w:cs="Arial"/>
                  <w:color w:val="3366FF"/>
                  <w:sz w:val="20"/>
                </w:rPr>
                <w:delText>n</w:delText>
              </w:r>
              <w:r w:rsidRPr="00B33307" w:rsidDel="00F95F2F">
                <w:rPr>
                  <w:sz w:val="20"/>
                </w:rPr>
                <w:delText xml:space="preserve"> wordt getoond in alle andere gevallen (voor de partij verschijnen meerdere natuurlijke personen).</w:delText>
              </w:r>
            </w:del>
          </w:p>
          <w:p w14:paraId="19027658" w14:textId="77637B94" w:rsidR="00B33307" w:rsidRPr="00B33307" w:rsidDel="00F95F2F" w:rsidRDefault="00B33307" w:rsidP="00B33307">
            <w:pPr>
              <w:spacing w:line="276" w:lineRule="auto"/>
              <w:rPr>
                <w:del w:id="140" w:author="Groot, Karina de" w:date="2025-04-07T10:48:00Z" w16du:dateUtc="2025-04-07T08:48:00Z"/>
                <w:sz w:val="20"/>
              </w:rPr>
            </w:pPr>
          </w:p>
          <w:p w14:paraId="0E82CEDC" w14:textId="1198C02C" w:rsidR="00B33307" w:rsidRPr="00B33307" w:rsidDel="00F95F2F" w:rsidRDefault="00B33307" w:rsidP="00B33307">
            <w:pPr>
              <w:autoSpaceDE w:val="0"/>
              <w:autoSpaceDN w:val="0"/>
              <w:adjustRightInd w:val="0"/>
              <w:spacing w:line="276" w:lineRule="auto"/>
              <w:rPr>
                <w:del w:id="141" w:author="Groot, Karina de" w:date="2025-04-07T10:48:00Z" w16du:dateUtc="2025-04-07T08:48:00Z"/>
                <w:sz w:val="20"/>
              </w:rPr>
            </w:pPr>
            <w:del w:id="142" w:author="Groot, Karina de" w:date="2025-04-07T10:48:00Z" w16du:dateUtc="2025-04-07T08:48:00Z">
              <w:r w:rsidRPr="00B33307" w:rsidDel="00F95F2F">
                <w:rPr>
                  <w:sz w:val="20"/>
                </w:rPr>
                <w:delText>De keuze voor '</w:delText>
              </w:r>
              <w:r w:rsidRPr="00B33307" w:rsidDel="00F95F2F">
                <w:rPr>
                  <w:color w:val="339966"/>
                  <w:sz w:val="20"/>
                </w:rPr>
                <w:delText>verklaart</w:delText>
              </w:r>
              <w:r w:rsidRPr="00B33307" w:rsidDel="00F95F2F">
                <w:rPr>
                  <w:sz w:val="20"/>
                </w:rPr>
                <w:delText>' of '</w:delText>
              </w:r>
              <w:r w:rsidRPr="00B33307" w:rsidDel="00F95F2F">
                <w:rPr>
                  <w:color w:val="339966"/>
                  <w:sz w:val="20"/>
                </w:rPr>
                <w:delText>verklaren</w:delText>
              </w:r>
              <w:r w:rsidRPr="00B33307" w:rsidDel="00F95F2F">
                <w:rPr>
                  <w:sz w:val="20"/>
                </w:rPr>
                <w:delText>' wordt afgeleid van de comparant(en), voor:</w:delText>
              </w:r>
            </w:del>
          </w:p>
          <w:p w14:paraId="4B468CF0" w14:textId="2E7D6F4C" w:rsidR="00B33307" w:rsidRPr="00B33307" w:rsidDel="00F95F2F" w:rsidRDefault="00B33307" w:rsidP="00B33307">
            <w:pPr>
              <w:numPr>
                <w:ilvl w:val="0"/>
                <w:numId w:val="38"/>
              </w:numPr>
              <w:spacing w:line="276" w:lineRule="auto"/>
              <w:rPr>
                <w:del w:id="143" w:author="Groot, Karina de" w:date="2025-04-07T10:48:00Z" w16du:dateUtc="2025-04-07T08:48:00Z"/>
                <w:sz w:val="20"/>
              </w:rPr>
            </w:pPr>
            <w:del w:id="144" w:author="Groot, Karina de" w:date="2025-04-07T10:48:00Z" w16du:dateUtc="2025-04-07T08:48:00Z">
              <w:r w:rsidRPr="00B33307" w:rsidDel="00F95F2F">
                <w:rPr>
                  <w:color w:val="FF0000"/>
                  <w:sz w:val="20"/>
                </w:rPr>
                <w:delText>Comparant</w:delText>
              </w:r>
              <w:r w:rsidRPr="00B33307" w:rsidDel="00F95F2F">
                <w:rPr>
                  <w:sz w:val="20"/>
                </w:rPr>
                <w:delText xml:space="preserve"> of </w:delText>
              </w:r>
              <w:r w:rsidRPr="00B33307" w:rsidDel="00F95F2F">
                <w:rPr>
                  <w:color w:val="FF0000"/>
                  <w:sz w:val="20"/>
                </w:rPr>
                <w:delText>Comparant</w:delText>
              </w:r>
              <w:r w:rsidRPr="00B33307" w:rsidDel="00F95F2F">
                <w:rPr>
                  <w:color w:val="800080"/>
                  <w:sz w:val="20"/>
                </w:rPr>
                <w:delText>e</w:delText>
              </w:r>
              <w:r w:rsidRPr="00B33307" w:rsidDel="00F95F2F">
                <w:rPr>
                  <w:sz w:val="20"/>
                </w:rPr>
                <w:delText xml:space="preserve">: </w:delText>
              </w:r>
              <w:r w:rsidRPr="00B33307" w:rsidDel="00F95F2F">
                <w:rPr>
                  <w:color w:val="339966"/>
                  <w:sz w:val="20"/>
                </w:rPr>
                <w:delText>verklaart</w:delText>
              </w:r>
              <w:r w:rsidRPr="00B33307" w:rsidDel="00F95F2F">
                <w:rPr>
                  <w:sz w:val="20"/>
                </w:rPr>
                <w:delText>,</w:delText>
              </w:r>
            </w:del>
          </w:p>
          <w:p w14:paraId="6C99A3CF" w14:textId="64ABE143" w:rsidR="00B33307" w:rsidRPr="00B33307" w:rsidDel="00F95F2F" w:rsidRDefault="00B33307" w:rsidP="00B33307">
            <w:pPr>
              <w:numPr>
                <w:ilvl w:val="0"/>
                <w:numId w:val="38"/>
              </w:numPr>
              <w:spacing w:line="276" w:lineRule="auto"/>
              <w:rPr>
                <w:del w:id="145" w:author="Groot, Karina de" w:date="2025-04-07T10:48:00Z" w16du:dateUtc="2025-04-07T08:48:00Z"/>
                <w:sz w:val="20"/>
              </w:rPr>
            </w:pPr>
            <w:del w:id="146" w:author="Groot, Karina de" w:date="2025-04-07T10:48:00Z" w16du:dateUtc="2025-04-07T08:48:00Z">
              <w:r w:rsidRPr="00B33307" w:rsidDel="00F95F2F">
                <w:rPr>
                  <w:color w:val="FF0000"/>
                  <w:sz w:val="20"/>
                </w:rPr>
                <w:delText>Comparant</w:delText>
              </w:r>
              <w:r w:rsidRPr="00B33307" w:rsidDel="00F95F2F">
                <w:rPr>
                  <w:color w:val="800080"/>
                  <w:sz w:val="20"/>
                </w:rPr>
                <w:delText>en</w:delText>
              </w:r>
              <w:r w:rsidRPr="00B33307" w:rsidDel="00F95F2F">
                <w:rPr>
                  <w:sz w:val="20"/>
                </w:rPr>
                <w:delText xml:space="preserve">: </w:delText>
              </w:r>
              <w:r w:rsidRPr="00B33307" w:rsidDel="00F95F2F">
                <w:rPr>
                  <w:color w:val="339966"/>
                  <w:sz w:val="20"/>
                </w:rPr>
                <w:delText>verklaren</w:delText>
              </w:r>
              <w:r w:rsidRPr="00B33307" w:rsidDel="00F95F2F">
                <w:rPr>
                  <w:sz w:val="20"/>
                </w:rPr>
                <w:delText>.</w:delText>
              </w:r>
            </w:del>
          </w:p>
          <w:p w14:paraId="5D2E271F" w14:textId="30EDAA9F" w:rsidR="00B33307" w:rsidRPr="00B33307" w:rsidDel="00F95F2F" w:rsidRDefault="00B33307" w:rsidP="00B33307">
            <w:pPr>
              <w:rPr>
                <w:del w:id="147" w:author="Groot, Karina de" w:date="2025-04-07T10:48:00Z" w16du:dateUtc="2025-04-07T08:48:00Z"/>
                <w:sz w:val="20"/>
              </w:rPr>
            </w:pPr>
          </w:p>
          <w:p w14:paraId="4E9FB1E5" w14:textId="1E612E38" w:rsidR="00B33307" w:rsidRPr="00791B5F" w:rsidDel="00F95F2F" w:rsidRDefault="00B33307" w:rsidP="00B33307">
            <w:pPr>
              <w:autoSpaceDE w:val="0"/>
              <w:autoSpaceDN w:val="0"/>
              <w:adjustRightInd w:val="0"/>
              <w:spacing w:line="240" w:lineRule="auto"/>
              <w:rPr>
                <w:del w:id="148" w:author="Groot, Karina de" w:date="2025-04-07T10:48:00Z" w16du:dateUtc="2025-04-07T08:48:00Z"/>
                <w:b/>
                <w:bCs/>
                <w:sz w:val="20"/>
                <w:u w:val="single"/>
              </w:rPr>
            </w:pPr>
            <w:del w:id="149" w:author="Groot, Karina de" w:date="2025-04-07T10:48:00Z" w16du:dateUtc="2025-04-07T08:48:00Z">
              <w:r w:rsidRPr="00791B5F" w:rsidDel="00F95F2F">
                <w:rPr>
                  <w:b/>
                  <w:bCs/>
                  <w:sz w:val="20"/>
                  <w:u w:val="single"/>
                </w:rPr>
                <w:delText>Mapping Comparant:</w:delText>
              </w:r>
            </w:del>
          </w:p>
          <w:p w14:paraId="5F786BAA" w14:textId="7E1867BE" w:rsidR="00B33307" w:rsidRPr="00B33307" w:rsidDel="00F95F2F" w:rsidRDefault="00B33307" w:rsidP="00B33307">
            <w:pPr>
              <w:autoSpaceDE w:val="0"/>
              <w:autoSpaceDN w:val="0"/>
              <w:adjustRightInd w:val="0"/>
              <w:spacing w:line="240" w:lineRule="auto"/>
              <w:rPr>
                <w:del w:id="150" w:author="Groot, Karina de" w:date="2025-04-07T10:48:00Z" w16du:dateUtc="2025-04-07T08:48:00Z"/>
                <w:rFonts w:cs="Arial"/>
                <w:sz w:val="20"/>
              </w:rPr>
            </w:pPr>
            <w:del w:id="151" w:author="Groot, Karina de" w:date="2025-04-07T10:48:00Z" w16du:dateUtc="2025-04-07T08:48:00Z">
              <w:r w:rsidRPr="00B33307" w:rsidDel="00F95F2F">
                <w:rPr>
                  <w:rFonts w:cs="Arial"/>
                  <w:sz w:val="20"/>
                </w:rPr>
                <w:delText>-partij bevat één gevolmachtigde op partij niveau</w:delText>
              </w:r>
            </w:del>
          </w:p>
          <w:p w14:paraId="29C751EB" w14:textId="3B3BB342" w:rsidR="00B33307" w:rsidRPr="00B33307" w:rsidDel="00F95F2F" w:rsidRDefault="00B33307" w:rsidP="00B33307">
            <w:pPr>
              <w:autoSpaceDE w:val="0"/>
              <w:autoSpaceDN w:val="0"/>
              <w:adjustRightInd w:val="0"/>
              <w:spacing w:line="240" w:lineRule="auto"/>
              <w:rPr>
                <w:del w:id="152" w:author="Groot, Karina de" w:date="2025-04-07T10:48:00Z" w16du:dateUtc="2025-04-07T08:48:00Z"/>
                <w:rFonts w:cs="Arial"/>
                <w:snapToGrid/>
                <w:kern w:val="0"/>
                <w:sz w:val="20"/>
                <w:lang w:eastAsia="nl-NL"/>
              </w:rPr>
            </w:pPr>
            <w:del w:id="153" w:author="Groot, Karina de" w:date="2025-04-07T10:48:00Z" w16du:dateUtc="2025-04-07T08:48:00Z">
              <w:r w:rsidRPr="00B33307" w:rsidDel="00F95F2F">
                <w:rPr>
                  <w:rFonts w:cs="Arial"/>
                  <w:sz w:val="20"/>
                </w:rPr>
                <w:delText>//IMKAD_</w:delText>
              </w:r>
              <w:r w:rsidRPr="00B33307" w:rsidDel="00F95F2F">
                <w:rPr>
                  <w:sz w:val="20"/>
                  <w:lang w:val="nl"/>
                </w:rPr>
                <w:delText>AangebodenStuk</w:delText>
              </w:r>
              <w:r w:rsidRPr="00B33307" w:rsidDel="00F95F2F">
                <w:rPr>
                  <w:rFonts w:cs="Arial"/>
                  <w:sz w:val="20"/>
                </w:rPr>
                <w:delText>/StukdeelHypotheek [aanduidingHypotheek = niet aanwezig] /vervreemderRechtRef [</w:delText>
              </w:r>
              <w:r w:rsidRPr="00B33307" w:rsidDel="00F95F2F">
                <w:rPr>
                  <w:rFonts w:cs="Arial"/>
                  <w:snapToGrid/>
                  <w:kern w:val="0"/>
                  <w:sz w:val="20"/>
                  <w:lang w:eastAsia="nl-NL"/>
                </w:rPr>
                <w:delText>xlink:href="#id partij"]</w:delText>
              </w:r>
            </w:del>
          </w:p>
          <w:p w14:paraId="5E9E7332" w14:textId="7618A55C" w:rsidR="00B33307" w:rsidRPr="00B33307" w:rsidDel="00F95F2F" w:rsidRDefault="00B33307" w:rsidP="00B33307">
            <w:pPr>
              <w:autoSpaceDE w:val="0"/>
              <w:autoSpaceDN w:val="0"/>
              <w:adjustRightInd w:val="0"/>
              <w:spacing w:line="240" w:lineRule="auto"/>
              <w:rPr>
                <w:del w:id="154" w:author="Groot, Karina de" w:date="2025-04-07T10:48:00Z" w16du:dateUtc="2025-04-07T08:48:00Z"/>
                <w:rFonts w:cs="Arial"/>
                <w:sz w:val="20"/>
              </w:rPr>
            </w:pPr>
            <w:del w:id="155" w:author="Groot, Karina de" w:date="2025-04-07T10:48:00Z" w16du:dateUtc="2025-04-07T08:48:00Z">
              <w:r w:rsidRPr="00B33307" w:rsidDel="00F95F2F">
                <w:rPr>
                  <w:rFonts w:cs="Arial"/>
                  <w:snapToGrid/>
                  <w:kern w:val="0"/>
                  <w:sz w:val="20"/>
                  <w:lang w:eastAsia="nl-NL"/>
                </w:rPr>
                <w:delText>//Partij [id]/Gevolmachtigde</w:delText>
              </w:r>
            </w:del>
          </w:p>
          <w:p w14:paraId="7FB6224C" w14:textId="2A8CB4A2" w:rsidR="00B33307" w:rsidRPr="00B33307" w:rsidDel="00F95F2F" w:rsidRDefault="00B33307" w:rsidP="00B33307">
            <w:pPr>
              <w:autoSpaceDE w:val="0"/>
              <w:autoSpaceDN w:val="0"/>
              <w:adjustRightInd w:val="0"/>
              <w:spacing w:line="240" w:lineRule="auto"/>
              <w:rPr>
                <w:del w:id="156" w:author="Groot, Karina de" w:date="2025-04-07T10:48:00Z" w16du:dateUtc="2025-04-07T08:48:00Z"/>
                <w:rFonts w:cs="Arial"/>
                <w:sz w:val="20"/>
              </w:rPr>
            </w:pPr>
          </w:p>
          <w:p w14:paraId="094EB559" w14:textId="0B7CFD1F" w:rsidR="00B33307" w:rsidRPr="00B33307" w:rsidDel="00F95F2F" w:rsidRDefault="00B33307" w:rsidP="00B33307">
            <w:pPr>
              <w:autoSpaceDE w:val="0"/>
              <w:autoSpaceDN w:val="0"/>
              <w:adjustRightInd w:val="0"/>
              <w:spacing w:line="240" w:lineRule="auto"/>
              <w:rPr>
                <w:del w:id="157" w:author="Groot, Karina de" w:date="2025-04-07T10:48:00Z" w16du:dateUtc="2025-04-07T08:48:00Z"/>
                <w:rFonts w:cs="Arial"/>
                <w:sz w:val="20"/>
              </w:rPr>
            </w:pPr>
            <w:del w:id="158" w:author="Groot, Karina de" w:date="2025-04-07T10:48:00Z" w16du:dateUtc="2025-04-07T08:48:00Z">
              <w:r w:rsidRPr="00B33307" w:rsidDel="00F95F2F">
                <w:rPr>
                  <w:rFonts w:cs="Arial"/>
                  <w:sz w:val="20"/>
                </w:rPr>
                <w:delText>-partij bevat geen gevolmachtigde op partij niveau en één natuurlijk persoon</w:delText>
              </w:r>
            </w:del>
          </w:p>
          <w:p w14:paraId="2B8FD500" w14:textId="48834193" w:rsidR="00B33307" w:rsidRPr="00B33307" w:rsidDel="00F95F2F" w:rsidRDefault="00B33307" w:rsidP="00B33307">
            <w:pPr>
              <w:autoSpaceDE w:val="0"/>
              <w:autoSpaceDN w:val="0"/>
              <w:adjustRightInd w:val="0"/>
              <w:spacing w:line="240" w:lineRule="auto"/>
              <w:rPr>
                <w:del w:id="159" w:author="Groot, Karina de" w:date="2025-04-07T10:48:00Z" w16du:dateUtc="2025-04-07T08:48:00Z"/>
                <w:rFonts w:cs="Arial"/>
                <w:snapToGrid/>
                <w:kern w:val="0"/>
                <w:sz w:val="20"/>
                <w:lang w:eastAsia="nl-NL"/>
              </w:rPr>
            </w:pPr>
            <w:del w:id="160" w:author="Groot, Karina de" w:date="2025-04-07T10:48:00Z" w16du:dateUtc="2025-04-07T08:48:00Z">
              <w:r w:rsidRPr="00B33307" w:rsidDel="00F95F2F">
                <w:rPr>
                  <w:rFonts w:cs="Arial"/>
                  <w:sz w:val="20"/>
                </w:rPr>
                <w:delText>//IMKAD_</w:delText>
              </w:r>
              <w:r w:rsidRPr="00B33307" w:rsidDel="00F95F2F">
                <w:rPr>
                  <w:sz w:val="20"/>
                  <w:lang w:val="nl"/>
                </w:rPr>
                <w:delText>AangebodenStuk</w:delText>
              </w:r>
              <w:r w:rsidRPr="00B33307" w:rsidDel="00F95F2F">
                <w:rPr>
                  <w:rFonts w:cs="Arial"/>
                  <w:sz w:val="20"/>
                </w:rPr>
                <w:delText>/StukdeelHypotheek [aanduidingHypotheek = niet aanwezig] /vervreemderRechtRef [</w:delText>
              </w:r>
              <w:r w:rsidRPr="00B33307" w:rsidDel="00F95F2F">
                <w:rPr>
                  <w:rFonts w:cs="Arial"/>
                  <w:snapToGrid/>
                  <w:kern w:val="0"/>
                  <w:sz w:val="20"/>
                  <w:lang w:eastAsia="nl-NL"/>
                </w:rPr>
                <w:delText>xlink:href="#id partij"]</w:delText>
              </w:r>
            </w:del>
          </w:p>
          <w:p w14:paraId="47EB2748" w14:textId="7A5DD4BE" w:rsidR="00B33307" w:rsidRPr="00B33307" w:rsidDel="00F95F2F" w:rsidRDefault="00B33307" w:rsidP="00B33307">
            <w:pPr>
              <w:autoSpaceDE w:val="0"/>
              <w:autoSpaceDN w:val="0"/>
              <w:adjustRightInd w:val="0"/>
              <w:spacing w:line="240" w:lineRule="auto"/>
              <w:rPr>
                <w:del w:id="161" w:author="Groot, Karina de" w:date="2025-04-07T10:48:00Z" w16du:dateUtc="2025-04-07T08:48:00Z"/>
                <w:rFonts w:cs="Arial"/>
                <w:snapToGrid/>
                <w:kern w:val="0"/>
                <w:sz w:val="20"/>
                <w:lang w:eastAsia="nl-NL"/>
              </w:rPr>
            </w:pPr>
            <w:del w:id="162" w:author="Groot, Karina de" w:date="2025-04-07T10:48:00Z" w16du:dateUtc="2025-04-07T08:48:00Z">
              <w:r w:rsidRPr="00B33307" w:rsidDel="00F95F2F">
                <w:rPr>
                  <w:rFonts w:cs="Arial"/>
                  <w:snapToGrid/>
                  <w:kern w:val="0"/>
                  <w:sz w:val="20"/>
                  <w:lang w:eastAsia="nl-NL"/>
                </w:rPr>
                <w:delText>//Partij [id]/IMKAD_Persoon [is GBA_Ingezetene of IMKAD_NietIngezetene]</w:delText>
              </w:r>
            </w:del>
          </w:p>
          <w:p w14:paraId="234EDD89" w14:textId="254377B8" w:rsidR="00B33307" w:rsidRPr="00B33307" w:rsidDel="00F95F2F" w:rsidRDefault="00B33307" w:rsidP="00B33307">
            <w:pPr>
              <w:autoSpaceDE w:val="0"/>
              <w:autoSpaceDN w:val="0"/>
              <w:adjustRightInd w:val="0"/>
              <w:spacing w:line="240" w:lineRule="auto"/>
              <w:rPr>
                <w:del w:id="163" w:author="Groot, Karina de" w:date="2025-04-07T10:48:00Z" w16du:dateUtc="2025-04-07T08:48:00Z"/>
                <w:rFonts w:cs="Arial"/>
                <w:snapToGrid/>
                <w:kern w:val="0"/>
                <w:sz w:val="20"/>
                <w:lang w:eastAsia="nl-NL"/>
              </w:rPr>
            </w:pPr>
            <w:del w:id="164" w:author="Groot, Karina de" w:date="2025-04-07T10:48:00Z" w16du:dateUtc="2025-04-07T08:48:00Z">
              <w:r w:rsidRPr="00B33307" w:rsidDel="00F95F2F">
                <w:rPr>
                  <w:rFonts w:cs="Arial"/>
                  <w:snapToGrid/>
                  <w:kern w:val="0"/>
                  <w:sz w:val="20"/>
                  <w:lang w:eastAsia="nl-NL"/>
                </w:rPr>
                <w:delText xml:space="preserve">of </w:delText>
              </w:r>
            </w:del>
          </w:p>
          <w:p w14:paraId="23958539" w14:textId="4D4274D7" w:rsidR="00B33307" w:rsidRPr="00B33307" w:rsidDel="00F95F2F" w:rsidRDefault="00B33307" w:rsidP="00B33307">
            <w:pPr>
              <w:autoSpaceDE w:val="0"/>
              <w:autoSpaceDN w:val="0"/>
              <w:adjustRightInd w:val="0"/>
              <w:spacing w:line="240" w:lineRule="auto"/>
              <w:rPr>
                <w:del w:id="165" w:author="Groot, Karina de" w:date="2025-04-07T10:48:00Z" w16du:dateUtc="2025-04-07T08:48:00Z"/>
                <w:rFonts w:cs="Arial"/>
                <w:snapToGrid/>
                <w:kern w:val="0"/>
                <w:sz w:val="20"/>
                <w:lang w:eastAsia="nl-NL"/>
              </w:rPr>
            </w:pPr>
            <w:del w:id="166" w:author="Groot, Karina de" w:date="2025-04-07T10:48:00Z" w16du:dateUtc="2025-04-07T08:48:00Z">
              <w:r w:rsidRPr="00B33307" w:rsidDel="00F95F2F">
                <w:rPr>
                  <w:rFonts w:cs="Arial"/>
                  <w:snapToGrid/>
                  <w:kern w:val="0"/>
                  <w:sz w:val="20"/>
                  <w:lang w:eastAsia="nl-NL"/>
                </w:rPr>
                <w:delText>//Partij [id]/IMKAD_Persoon [is NHR_Rechtspersoon]/GerelateerdPersoon/IMKAD_Persoon [is GBA_Ingezetene of IMKAD_NietIngezetene]</w:delText>
              </w:r>
            </w:del>
          </w:p>
          <w:p w14:paraId="3A2494E1" w14:textId="09893533" w:rsidR="00B33307" w:rsidRPr="00B33307" w:rsidDel="00F95F2F" w:rsidRDefault="00B33307" w:rsidP="00B33307">
            <w:pPr>
              <w:autoSpaceDE w:val="0"/>
              <w:autoSpaceDN w:val="0"/>
              <w:adjustRightInd w:val="0"/>
              <w:spacing w:line="240" w:lineRule="auto"/>
              <w:rPr>
                <w:del w:id="167" w:author="Groot, Karina de" w:date="2025-04-07T10:48:00Z" w16du:dateUtc="2025-04-07T08:48:00Z"/>
                <w:sz w:val="20"/>
                <w:u w:val="single"/>
              </w:rPr>
            </w:pPr>
          </w:p>
          <w:p w14:paraId="287045EB" w14:textId="4A316EFA" w:rsidR="00B33307" w:rsidRPr="00B33307" w:rsidDel="00F95F2F" w:rsidRDefault="00B33307" w:rsidP="00B33307">
            <w:pPr>
              <w:autoSpaceDE w:val="0"/>
              <w:autoSpaceDN w:val="0"/>
              <w:adjustRightInd w:val="0"/>
              <w:spacing w:line="240" w:lineRule="auto"/>
              <w:rPr>
                <w:del w:id="168" w:author="Groot, Karina de" w:date="2025-04-07T10:48:00Z" w16du:dateUtc="2025-04-07T08:48:00Z"/>
                <w:sz w:val="20"/>
              </w:rPr>
            </w:pPr>
            <w:del w:id="169" w:author="Groot, Karina de" w:date="2025-04-07T10:48:00Z" w16du:dateUtc="2025-04-07T08:48:00Z">
              <w:r w:rsidRPr="00B33307" w:rsidDel="00F95F2F">
                <w:rPr>
                  <w:sz w:val="20"/>
                </w:rPr>
                <w:delText>-en het geslacht van deze persoon is mannelijk</w:delText>
              </w:r>
            </w:del>
          </w:p>
          <w:p w14:paraId="76371B77" w14:textId="43082D73" w:rsidR="00B33307" w:rsidRPr="00B33307" w:rsidDel="00F95F2F" w:rsidRDefault="00B33307" w:rsidP="00B33307">
            <w:pPr>
              <w:autoSpaceDE w:val="0"/>
              <w:autoSpaceDN w:val="0"/>
              <w:adjustRightInd w:val="0"/>
              <w:spacing w:line="240" w:lineRule="auto"/>
              <w:rPr>
                <w:del w:id="170" w:author="Groot, Karina de" w:date="2025-04-07T10:48:00Z" w16du:dateUtc="2025-04-07T08:48:00Z"/>
                <w:sz w:val="20"/>
              </w:rPr>
            </w:pPr>
            <w:del w:id="171" w:author="Groot, Karina de" w:date="2025-04-07T10:48:00Z" w16du:dateUtc="2025-04-07T08:48:00Z">
              <w:r w:rsidRPr="00B33307" w:rsidDel="00F95F2F">
                <w:rPr>
                  <w:sz w:val="20"/>
                </w:rPr>
                <w:delText>//GBA_Ingezetene/geslacht/geslachtsaanduiding [Man]</w:delText>
              </w:r>
            </w:del>
          </w:p>
          <w:p w14:paraId="3B258EEE" w14:textId="2944BB8A" w:rsidR="00B33307" w:rsidRPr="00B33307" w:rsidDel="00F95F2F" w:rsidRDefault="00B33307" w:rsidP="00B33307">
            <w:pPr>
              <w:autoSpaceDE w:val="0"/>
              <w:autoSpaceDN w:val="0"/>
              <w:adjustRightInd w:val="0"/>
              <w:spacing w:line="240" w:lineRule="auto"/>
              <w:rPr>
                <w:del w:id="172" w:author="Groot, Karina de" w:date="2025-04-07T10:48:00Z" w16du:dateUtc="2025-04-07T08:48:00Z"/>
                <w:sz w:val="20"/>
                <w:u w:val="single"/>
              </w:rPr>
            </w:pPr>
            <w:del w:id="173" w:author="Groot, Karina de" w:date="2025-04-07T10:48:00Z" w16du:dateUtc="2025-04-07T08:48:00Z">
              <w:r w:rsidRPr="00B33307" w:rsidDel="00F95F2F">
                <w:rPr>
                  <w:sz w:val="20"/>
                </w:rPr>
                <w:delText>//IMKAD_NietIngezetene/geslacht [Man]</w:delText>
              </w:r>
            </w:del>
          </w:p>
          <w:p w14:paraId="2AE90D1D" w14:textId="4CDB5E65" w:rsidR="00B33307" w:rsidRPr="00B33307" w:rsidDel="00F95F2F" w:rsidRDefault="00B33307" w:rsidP="00B33307">
            <w:pPr>
              <w:autoSpaceDE w:val="0"/>
              <w:autoSpaceDN w:val="0"/>
              <w:adjustRightInd w:val="0"/>
              <w:spacing w:line="240" w:lineRule="auto"/>
              <w:rPr>
                <w:del w:id="174" w:author="Groot, Karina de" w:date="2025-04-07T10:48:00Z" w16du:dateUtc="2025-04-07T08:48:00Z"/>
                <w:sz w:val="20"/>
              </w:rPr>
            </w:pPr>
          </w:p>
          <w:p w14:paraId="49A8E468" w14:textId="0B8A1F3E" w:rsidR="00B33307" w:rsidRPr="00791B5F" w:rsidDel="00F95F2F" w:rsidRDefault="00B33307" w:rsidP="00B33307">
            <w:pPr>
              <w:autoSpaceDE w:val="0"/>
              <w:autoSpaceDN w:val="0"/>
              <w:adjustRightInd w:val="0"/>
              <w:spacing w:line="240" w:lineRule="auto"/>
              <w:rPr>
                <w:del w:id="175" w:author="Groot, Karina de" w:date="2025-04-07T10:48:00Z" w16du:dateUtc="2025-04-07T08:48:00Z"/>
                <w:b/>
                <w:bCs/>
                <w:sz w:val="20"/>
                <w:u w:val="single"/>
              </w:rPr>
            </w:pPr>
            <w:del w:id="176" w:author="Groot, Karina de" w:date="2025-04-07T10:48:00Z" w16du:dateUtc="2025-04-07T08:48:00Z">
              <w:r w:rsidRPr="00791B5F" w:rsidDel="00F95F2F">
                <w:rPr>
                  <w:b/>
                  <w:bCs/>
                  <w:sz w:val="20"/>
                  <w:u w:val="single"/>
                </w:rPr>
                <w:delText>Mapping Comparante:</w:delText>
              </w:r>
            </w:del>
          </w:p>
          <w:p w14:paraId="6F4F3F92" w14:textId="61EAADF3" w:rsidR="00B33307" w:rsidRPr="00B33307" w:rsidDel="00F95F2F" w:rsidRDefault="00B33307" w:rsidP="00B33307">
            <w:pPr>
              <w:autoSpaceDE w:val="0"/>
              <w:autoSpaceDN w:val="0"/>
              <w:adjustRightInd w:val="0"/>
              <w:spacing w:line="240" w:lineRule="auto"/>
              <w:rPr>
                <w:del w:id="177" w:author="Groot, Karina de" w:date="2025-04-07T10:48:00Z" w16du:dateUtc="2025-04-07T08:48:00Z"/>
                <w:rFonts w:cs="Arial"/>
                <w:sz w:val="20"/>
              </w:rPr>
            </w:pPr>
            <w:del w:id="178" w:author="Groot, Karina de" w:date="2025-04-07T10:48:00Z" w16du:dateUtc="2025-04-07T08:48:00Z">
              <w:r w:rsidRPr="00B33307" w:rsidDel="00F95F2F">
                <w:rPr>
                  <w:rFonts w:cs="Arial"/>
                  <w:sz w:val="20"/>
                </w:rPr>
                <w:delText>-partij bevat één gevolmachtigde op partij niveau</w:delText>
              </w:r>
            </w:del>
          </w:p>
          <w:p w14:paraId="4E46C36B" w14:textId="4E4BF318" w:rsidR="00B33307" w:rsidRPr="00B33307" w:rsidDel="00F95F2F" w:rsidRDefault="00B33307" w:rsidP="00B33307">
            <w:pPr>
              <w:autoSpaceDE w:val="0"/>
              <w:autoSpaceDN w:val="0"/>
              <w:adjustRightInd w:val="0"/>
              <w:spacing w:line="240" w:lineRule="auto"/>
              <w:rPr>
                <w:del w:id="179" w:author="Groot, Karina de" w:date="2025-04-07T10:48:00Z" w16du:dateUtc="2025-04-07T08:48:00Z"/>
                <w:rFonts w:cs="Arial"/>
                <w:snapToGrid/>
                <w:kern w:val="0"/>
                <w:sz w:val="20"/>
                <w:lang w:eastAsia="nl-NL"/>
              </w:rPr>
            </w:pPr>
            <w:del w:id="180" w:author="Groot, Karina de" w:date="2025-04-07T10:48:00Z" w16du:dateUtc="2025-04-07T08:48:00Z">
              <w:r w:rsidRPr="00B33307" w:rsidDel="00F95F2F">
                <w:rPr>
                  <w:rFonts w:cs="Arial"/>
                  <w:sz w:val="20"/>
                </w:rPr>
                <w:delText>//IMKAD_</w:delText>
              </w:r>
              <w:r w:rsidRPr="00B33307" w:rsidDel="00F95F2F">
                <w:rPr>
                  <w:sz w:val="20"/>
                  <w:lang w:val="nl"/>
                </w:rPr>
                <w:delText>AangebodenStuk</w:delText>
              </w:r>
              <w:r w:rsidRPr="00B33307" w:rsidDel="00F95F2F">
                <w:rPr>
                  <w:rFonts w:cs="Arial"/>
                  <w:sz w:val="20"/>
                </w:rPr>
                <w:delText>/StukdeelHypotheek [aanduidingHypotheek = niet aanwezig] /vervreemderRechtRef [</w:delText>
              </w:r>
              <w:r w:rsidRPr="00B33307" w:rsidDel="00F95F2F">
                <w:rPr>
                  <w:rFonts w:cs="Arial"/>
                  <w:snapToGrid/>
                  <w:kern w:val="0"/>
                  <w:sz w:val="20"/>
                  <w:lang w:eastAsia="nl-NL"/>
                </w:rPr>
                <w:delText>xlink:href="#id partij"]</w:delText>
              </w:r>
            </w:del>
          </w:p>
          <w:p w14:paraId="0BC3B19F" w14:textId="3B4CA665" w:rsidR="00B33307" w:rsidRPr="00B33307" w:rsidDel="00F95F2F" w:rsidRDefault="00B33307" w:rsidP="00B33307">
            <w:pPr>
              <w:autoSpaceDE w:val="0"/>
              <w:autoSpaceDN w:val="0"/>
              <w:adjustRightInd w:val="0"/>
              <w:spacing w:line="240" w:lineRule="auto"/>
              <w:rPr>
                <w:del w:id="181" w:author="Groot, Karina de" w:date="2025-04-07T10:48:00Z" w16du:dateUtc="2025-04-07T08:48:00Z"/>
                <w:rFonts w:cs="Arial"/>
                <w:snapToGrid/>
                <w:kern w:val="0"/>
                <w:sz w:val="20"/>
                <w:lang w:eastAsia="nl-NL"/>
              </w:rPr>
            </w:pPr>
            <w:del w:id="182" w:author="Groot, Karina de" w:date="2025-04-07T10:48:00Z" w16du:dateUtc="2025-04-07T08:48:00Z">
              <w:r w:rsidRPr="00B33307" w:rsidDel="00F95F2F">
                <w:rPr>
                  <w:rFonts w:cs="Arial"/>
                  <w:snapToGrid/>
                  <w:kern w:val="0"/>
                  <w:sz w:val="20"/>
                  <w:lang w:eastAsia="nl-NL"/>
                </w:rPr>
                <w:delText>//Partij [id]/Gevolmachtigde</w:delText>
              </w:r>
            </w:del>
          </w:p>
          <w:p w14:paraId="6D81DAC1" w14:textId="06985121" w:rsidR="00B33307" w:rsidRPr="00B33307" w:rsidDel="00F95F2F" w:rsidRDefault="00B33307" w:rsidP="00B33307">
            <w:pPr>
              <w:autoSpaceDE w:val="0"/>
              <w:autoSpaceDN w:val="0"/>
              <w:adjustRightInd w:val="0"/>
              <w:spacing w:line="240" w:lineRule="auto"/>
              <w:rPr>
                <w:del w:id="183" w:author="Groot, Karina de" w:date="2025-04-07T10:48:00Z" w16du:dateUtc="2025-04-07T08:48:00Z"/>
                <w:rFonts w:cs="Arial"/>
                <w:sz w:val="20"/>
              </w:rPr>
            </w:pPr>
          </w:p>
          <w:p w14:paraId="29B20E95" w14:textId="1E19E009" w:rsidR="00B33307" w:rsidRPr="00B33307" w:rsidDel="00F95F2F" w:rsidRDefault="00B33307" w:rsidP="00B33307">
            <w:pPr>
              <w:autoSpaceDE w:val="0"/>
              <w:autoSpaceDN w:val="0"/>
              <w:adjustRightInd w:val="0"/>
              <w:spacing w:line="240" w:lineRule="auto"/>
              <w:rPr>
                <w:del w:id="184" w:author="Groot, Karina de" w:date="2025-04-07T10:48:00Z" w16du:dateUtc="2025-04-07T08:48:00Z"/>
                <w:rFonts w:cs="Arial"/>
                <w:sz w:val="20"/>
              </w:rPr>
            </w:pPr>
            <w:del w:id="185" w:author="Groot, Karina de" w:date="2025-04-07T10:48:00Z" w16du:dateUtc="2025-04-07T08:48:00Z">
              <w:r w:rsidRPr="00B33307" w:rsidDel="00F95F2F">
                <w:rPr>
                  <w:rFonts w:cs="Arial"/>
                  <w:sz w:val="20"/>
                </w:rPr>
                <w:delText>-partij bevat geen gevolmachtigde op partij niveau en één natuurlijk persoon</w:delText>
              </w:r>
            </w:del>
          </w:p>
          <w:p w14:paraId="2EE63655" w14:textId="3CD1B3CC" w:rsidR="00B33307" w:rsidRPr="00B33307" w:rsidDel="00F95F2F" w:rsidRDefault="00B33307" w:rsidP="00B33307">
            <w:pPr>
              <w:autoSpaceDE w:val="0"/>
              <w:autoSpaceDN w:val="0"/>
              <w:adjustRightInd w:val="0"/>
              <w:spacing w:line="240" w:lineRule="auto"/>
              <w:rPr>
                <w:del w:id="186" w:author="Groot, Karina de" w:date="2025-04-07T10:48:00Z" w16du:dateUtc="2025-04-07T08:48:00Z"/>
                <w:rFonts w:cs="Arial"/>
                <w:snapToGrid/>
                <w:kern w:val="0"/>
                <w:sz w:val="20"/>
                <w:lang w:eastAsia="nl-NL"/>
              </w:rPr>
            </w:pPr>
            <w:del w:id="187" w:author="Groot, Karina de" w:date="2025-04-07T10:48:00Z" w16du:dateUtc="2025-04-07T08:48:00Z">
              <w:r w:rsidRPr="00B33307" w:rsidDel="00F95F2F">
                <w:rPr>
                  <w:rFonts w:cs="Arial"/>
                  <w:sz w:val="20"/>
                </w:rPr>
                <w:delText>//IMKAD_</w:delText>
              </w:r>
              <w:r w:rsidRPr="00B33307" w:rsidDel="00F95F2F">
                <w:rPr>
                  <w:sz w:val="20"/>
                  <w:lang w:val="nl"/>
                </w:rPr>
                <w:delText>AangebodenStuk</w:delText>
              </w:r>
              <w:r w:rsidRPr="00B33307" w:rsidDel="00F95F2F">
                <w:rPr>
                  <w:rFonts w:cs="Arial"/>
                  <w:sz w:val="20"/>
                </w:rPr>
                <w:delText>/StukdeelHypotheek [aanduidingHypotheek = niet aanwezig] /vervreemderRechtRef [</w:delText>
              </w:r>
              <w:r w:rsidRPr="00B33307" w:rsidDel="00F95F2F">
                <w:rPr>
                  <w:rFonts w:cs="Arial"/>
                  <w:snapToGrid/>
                  <w:kern w:val="0"/>
                  <w:sz w:val="20"/>
                  <w:lang w:eastAsia="nl-NL"/>
                </w:rPr>
                <w:delText>xlink:href="#id partij"]</w:delText>
              </w:r>
            </w:del>
          </w:p>
          <w:p w14:paraId="50BF2A4D" w14:textId="0821C2EC" w:rsidR="00B33307" w:rsidRPr="00B33307" w:rsidDel="00F95F2F" w:rsidRDefault="00B33307" w:rsidP="00B33307">
            <w:pPr>
              <w:autoSpaceDE w:val="0"/>
              <w:autoSpaceDN w:val="0"/>
              <w:adjustRightInd w:val="0"/>
              <w:spacing w:line="240" w:lineRule="auto"/>
              <w:rPr>
                <w:del w:id="188" w:author="Groot, Karina de" w:date="2025-04-07T10:48:00Z" w16du:dateUtc="2025-04-07T08:48:00Z"/>
                <w:rFonts w:cs="Arial"/>
                <w:snapToGrid/>
                <w:kern w:val="0"/>
                <w:sz w:val="20"/>
                <w:lang w:eastAsia="nl-NL"/>
              </w:rPr>
            </w:pPr>
            <w:del w:id="189" w:author="Groot, Karina de" w:date="2025-04-07T10:48:00Z" w16du:dateUtc="2025-04-07T08:48:00Z">
              <w:r w:rsidRPr="00B33307" w:rsidDel="00F95F2F">
                <w:rPr>
                  <w:rFonts w:cs="Arial"/>
                  <w:snapToGrid/>
                  <w:kern w:val="0"/>
                  <w:sz w:val="20"/>
                  <w:lang w:eastAsia="nl-NL"/>
                </w:rPr>
                <w:delText>//Partij [id]/IMKAD_Persoon [is GBA_Ingezetene of IMKAD_NietIngezetene]</w:delText>
              </w:r>
            </w:del>
          </w:p>
          <w:p w14:paraId="50C6BA7E" w14:textId="2B1724EE" w:rsidR="00B33307" w:rsidRPr="00B33307" w:rsidDel="00F95F2F" w:rsidRDefault="00B33307" w:rsidP="00B33307">
            <w:pPr>
              <w:autoSpaceDE w:val="0"/>
              <w:autoSpaceDN w:val="0"/>
              <w:adjustRightInd w:val="0"/>
              <w:spacing w:line="240" w:lineRule="auto"/>
              <w:rPr>
                <w:del w:id="190" w:author="Groot, Karina de" w:date="2025-04-07T10:48:00Z" w16du:dateUtc="2025-04-07T08:48:00Z"/>
                <w:rFonts w:cs="Arial"/>
                <w:snapToGrid/>
                <w:kern w:val="0"/>
                <w:sz w:val="20"/>
                <w:lang w:eastAsia="nl-NL"/>
              </w:rPr>
            </w:pPr>
            <w:del w:id="191" w:author="Groot, Karina de" w:date="2025-04-07T10:48:00Z" w16du:dateUtc="2025-04-07T08:48:00Z">
              <w:r w:rsidRPr="00B33307" w:rsidDel="00F95F2F">
                <w:rPr>
                  <w:rFonts w:cs="Arial"/>
                  <w:snapToGrid/>
                  <w:kern w:val="0"/>
                  <w:sz w:val="20"/>
                  <w:lang w:eastAsia="nl-NL"/>
                </w:rPr>
                <w:delText xml:space="preserve">of </w:delText>
              </w:r>
            </w:del>
          </w:p>
          <w:p w14:paraId="72ED4A8A" w14:textId="554D8F60" w:rsidR="00B33307" w:rsidRPr="00B33307" w:rsidDel="00F95F2F" w:rsidRDefault="00B33307" w:rsidP="00B33307">
            <w:pPr>
              <w:autoSpaceDE w:val="0"/>
              <w:autoSpaceDN w:val="0"/>
              <w:adjustRightInd w:val="0"/>
              <w:spacing w:line="240" w:lineRule="auto"/>
              <w:rPr>
                <w:del w:id="192" w:author="Groot, Karina de" w:date="2025-04-07T10:48:00Z" w16du:dateUtc="2025-04-07T08:48:00Z"/>
                <w:sz w:val="20"/>
                <w:u w:val="single"/>
              </w:rPr>
            </w:pPr>
            <w:del w:id="193" w:author="Groot, Karina de" w:date="2025-04-07T10:48:00Z" w16du:dateUtc="2025-04-07T08:48:00Z">
              <w:r w:rsidRPr="00B33307" w:rsidDel="00F95F2F">
                <w:rPr>
                  <w:rFonts w:cs="Arial"/>
                  <w:snapToGrid/>
                  <w:kern w:val="0"/>
                  <w:sz w:val="20"/>
                  <w:lang w:eastAsia="nl-NL"/>
                </w:rPr>
                <w:delText>//Partij [id]/IMKAD_Persoon [is NHR_Rechtspersoon]/GerelateerdPersoon/IMKAD_Persoon [is GBA_Ingezetene of IMKAD_NietIngezetene]</w:delText>
              </w:r>
            </w:del>
          </w:p>
          <w:p w14:paraId="14517703" w14:textId="1B8249A4" w:rsidR="00B33307" w:rsidRPr="00B33307" w:rsidDel="00F95F2F" w:rsidRDefault="00B33307" w:rsidP="00B33307">
            <w:pPr>
              <w:autoSpaceDE w:val="0"/>
              <w:autoSpaceDN w:val="0"/>
              <w:adjustRightInd w:val="0"/>
              <w:spacing w:line="240" w:lineRule="auto"/>
              <w:rPr>
                <w:del w:id="194" w:author="Groot, Karina de" w:date="2025-04-07T10:48:00Z" w16du:dateUtc="2025-04-07T08:48:00Z"/>
                <w:sz w:val="20"/>
              </w:rPr>
            </w:pPr>
          </w:p>
          <w:p w14:paraId="144F70B4" w14:textId="43FA3CBA" w:rsidR="00B33307" w:rsidRPr="00B33307" w:rsidDel="00F95F2F" w:rsidRDefault="00B33307" w:rsidP="00B33307">
            <w:pPr>
              <w:autoSpaceDE w:val="0"/>
              <w:autoSpaceDN w:val="0"/>
              <w:adjustRightInd w:val="0"/>
              <w:spacing w:line="240" w:lineRule="auto"/>
              <w:rPr>
                <w:del w:id="195" w:author="Groot, Karina de" w:date="2025-04-07T10:48:00Z" w16du:dateUtc="2025-04-07T08:48:00Z"/>
                <w:sz w:val="20"/>
              </w:rPr>
            </w:pPr>
            <w:del w:id="196" w:author="Groot, Karina de" w:date="2025-04-07T10:48:00Z" w16du:dateUtc="2025-04-07T08:48:00Z">
              <w:r w:rsidRPr="00B33307" w:rsidDel="00F95F2F">
                <w:rPr>
                  <w:sz w:val="20"/>
                </w:rPr>
                <w:delText>-en het geslacht van deze persoon is vrouwelijk</w:delText>
              </w:r>
            </w:del>
          </w:p>
          <w:p w14:paraId="46A36F39" w14:textId="6695D9A4" w:rsidR="00B33307" w:rsidRPr="00B33307" w:rsidDel="00F95F2F" w:rsidRDefault="00B33307" w:rsidP="00B33307">
            <w:pPr>
              <w:autoSpaceDE w:val="0"/>
              <w:autoSpaceDN w:val="0"/>
              <w:adjustRightInd w:val="0"/>
              <w:spacing w:line="240" w:lineRule="auto"/>
              <w:rPr>
                <w:del w:id="197" w:author="Groot, Karina de" w:date="2025-04-07T10:48:00Z" w16du:dateUtc="2025-04-07T08:48:00Z"/>
                <w:sz w:val="20"/>
              </w:rPr>
            </w:pPr>
            <w:del w:id="198" w:author="Groot, Karina de" w:date="2025-04-07T10:48:00Z" w16du:dateUtc="2025-04-07T08:48:00Z">
              <w:r w:rsidRPr="00B33307" w:rsidDel="00F95F2F">
                <w:rPr>
                  <w:sz w:val="20"/>
                </w:rPr>
                <w:delText>//GBA_Ingezetene/geslacht/geslachtsaanduiding [Vrouw]</w:delText>
              </w:r>
            </w:del>
          </w:p>
          <w:p w14:paraId="06EEC2A4" w14:textId="1DBF2681" w:rsidR="00B33307" w:rsidRPr="00B33307" w:rsidDel="00F95F2F" w:rsidRDefault="00B33307" w:rsidP="00B33307">
            <w:pPr>
              <w:autoSpaceDE w:val="0"/>
              <w:autoSpaceDN w:val="0"/>
              <w:adjustRightInd w:val="0"/>
              <w:spacing w:line="240" w:lineRule="auto"/>
              <w:rPr>
                <w:del w:id="199" w:author="Groot, Karina de" w:date="2025-04-07T10:48:00Z" w16du:dateUtc="2025-04-07T08:48:00Z"/>
                <w:sz w:val="20"/>
                <w:u w:val="single"/>
              </w:rPr>
            </w:pPr>
            <w:del w:id="200" w:author="Groot, Karina de" w:date="2025-04-07T10:48:00Z" w16du:dateUtc="2025-04-07T08:48:00Z">
              <w:r w:rsidRPr="00B33307" w:rsidDel="00F95F2F">
                <w:rPr>
                  <w:sz w:val="20"/>
                </w:rPr>
                <w:delText>//IMKAD_NietIngezetene/geslacht [Vrouw]</w:delText>
              </w:r>
            </w:del>
          </w:p>
          <w:p w14:paraId="10ADB465" w14:textId="4934F2F6" w:rsidR="00B33307" w:rsidRPr="00B33307" w:rsidDel="00F95F2F" w:rsidRDefault="00B33307" w:rsidP="00B33307">
            <w:pPr>
              <w:autoSpaceDE w:val="0"/>
              <w:autoSpaceDN w:val="0"/>
              <w:adjustRightInd w:val="0"/>
              <w:spacing w:line="240" w:lineRule="auto"/>
              <w:rPr>
                <w:del w:id="201" w:author="Groot, Karina de" w:date="2025-04-07T10:48:00Z" w16du:dateUtc="2025-04-07T08:48:00Z"/>
                <w:sz w:val="20"/>
                <w:u w:val="single"/>
              </w:rPr>
            </w:pPr>
          </w:p>
          <w:p w14:paraId="72EE3D9C" w14:textId="7D8A146A" w:rsidR="00B33307" w:rsidRPr="00791B5F" w:rsidDel="00F95F2F" w:rsidRDefault="00B33307" w:rsidP="00B33307">
            <w:pPr>
              <w:autoSpaceDE w:val="0"/>
              <w:autoSpaceDN w:val="0"/>
              <w:adjustRightInd w:val="0"/>
              <w:spacing w:line="240" w:lineRule="auto"/>
              <w:rPr>
                <w:del w:id="202" w:author="Groot, Karina de" w:date="2025-04-07T10:48:00Z" w16du:dateUtc="2025-04-07T08:48:00Z"/>
                <w:b/>
                <w:bCs/>
                <w:sz w:val="20"/>
                <w:u w:val="single"/>
              </w:rPr>
            </w:pPr>
            <w:del w:id="203" w:author="Groot, Karina de" w:date="2025-04-07T10:48:00Z" w16du:dateUtc="2025-04-07T08:48:00Z">
              <w:r w:rsidRPr="00791B5F" w:rsidDel="00F95F2F">
                <w:rPr>
                  <w:b/>
                  <w:bCs/>
                  <w:sz w:val="20"/>
                  <w:u w:val="single"/>
                </w:rPr>
                <w:delText>Mapping comparanten:</w:delText>
              </w:r>
            </w:del>
          </w:p>
          <w:p w14:paraId="2E62CF1A" w14:textId="353E10C2" w:rsidR="005D5FD0" w:rsidRDefault="00B33307" w:rsidP="00B33307">
            <w:pPr>
              <w:rPr>
                <w:lang w:val="nl"/>
              </w:rPr>
            </w:pPr>
            <w:del w:id="204" w:author="Groot, Karina de" w:date="2025-04-07T10:48:00Z" w16du:dateUtc="2025-04-07T08:48:00Z">
              <w:r w:rsidRPr="00B33307" w:rsidDel="00F95F2F">
                <w:rPr>
                  <w:sz w:val="20"/>
                </w:rPr>
                <w:delText>-alle overige situaties</w:delText>
              </w:r>
            </w:del>
          </w:p>
        </w:tc>
      </w:tr>
      <w:tr w:rsidR="005D5FD0" w14:paraId="2CF8A92A" w14:textId="77777777" w:rsidTr="00D522F2">
        <w:tc>
          <w:tcPr>
            <w:tcW w:w="2500" w:type="pct"/>
          </w:tcPr>
          <w:p w14:paraId="2AE65D2B" w14:textId="625DDA38" w:rsidR="00791B5F" w:rsidRPr="00F9184A" w:rsidRDefault="00791B5F" w:rsidP="00791B5F">
            <w:pPr>
              <w:suppressAutoHyphens/>
              <w:ind w:left="567" w:hanging="283"/>
              <w:rPr>
                <w:rFonts w:cs="Arial"/>
                <w:color w:val="800080"/>
                <w:sz w:val="20"/>
              </w:rPr>
            </w:pPr>
            <w:r w:rsidRPr="00535D18">
              <w:rPr>
                <w:rFonts w:cs="Arial"/>
                <w:color w:val="800080"/>
                <w:sz w:val="20"/>
              </w:rPr>
              <w:t>V.</w:t>
            </w:r>
            <w:r w:rsidRPr="00535D18">
              <w:rPr>
                <w:rFonts w:cs="Arial"/>
                <w:color w:val="800080"/>
                <w:sz w:val="20"/>
              </w:rPr>
              <w:tab/>
            </w:r>
            <w:proofErr w:type="spellStart"/>
            <w:r w:rsidRPr="00535D18">
              <w:rPr>
                <w:rFonts w:cs="Arial"/>
                <w:color w:val="800080"/>
                <w:sz w:val="20"/>
                <w:u w:val="single"/>
              </w:rPr>
              <w:t>SVn</w:t>
            </w:r>
            <w:proofErr w:type="spellEnd"/>
            <w:r w:rsidRPr="00535D18">
              <w:rPr>
                <w:rFonts w:cs="Arial"/>
                <w:color w:val="800080"/>
                <w:sz w:val="20"/>
                <w:u w:val="single"/>
              </w:rPr>
              <w:t xml:space="preserve"> Starterslening</w:t>
            </w:r>
            <w:r w:rsidRPr="00535D18">
              <w:rPr>
                <w:rFonts w:cs="Arial"/>
                <w:color w:val="800080"/>
                <w:sz w:val="20"/>
              </w:rPr>
              <w:br/>
              <w:t xml:space="preserve">In verband met de door de Stichting Stimuleringsfonds </w:t>
            </w:r>
            <w:r w:rsidRPr="00535D18">
              <w:rPr>
                <w:rFonts w:cs="Arial"/>
                <w:color w:val="800080"/>
                <w:sz w:val="20"/>
              </w:rPr>
              <w:lastRenderedPageBreak/>
              <w:t>Volkshuisvesting Nederlandse Gemeenten (</w:t>
            </w:r>
            <w:proofErr w:type="spellStart"/>
            <w:r w:rsidRPr="00535D18">
              <w:rPr>
                <w:rFonts w:cs="Arial"/>
                <w:color w:val="800080"/>
                <w:sz w:val="20"/>
              </w:rPr>
              <w:t>SVn</w:t>
            </w:r>
            <w:proofErr w:type="spellEnd"/>
            <w:r w:rsidRPr="00535D18">
              <w:rPr>
                <w:rFonts w:cs="Arial"/>
                <w:color w:val="800080"/>
                <w:sz w:val="20"/>
              </w:rPr>
              <w:t xml:space="preserve">) te verstrekken Starterslening, heeft geldgever zich jegens </w:t>
            </w:r>
            <w:proofErr w:type="spellStart"/>
            <w:r w:rsidRPr="00535D18">
              <w:rPr>
                <w:rFonts w:cs="Arial"/>
                <w:color w:val="800080"/>
                <w:sz w:val="20"/>
              </w:rPr>
              <w:t>SVn</w:t>
            </w:r>
            <w:proofErr w:type="spellEnd"/>
            <w:r w:rsidRPr="00535D18">
              <w:rPr>
                <w:rFonts w:cs="Arial"/>
                <w:color w:val="800080"/>
                <w:sz w:val="20"/>
              </w:rPr>
              <w:t xml:space="preserve"> en Stichting Waarborgfonds Eigen Woningen (WEW) verplicht, na het ingaan van de lening geen gelden meer onder verband van de eerste hypotheekstelling ter leen te verstrekken aan de geldnemer. Tevens heeft geldgever zich jegens </w:t>
            </w:r>
            <w:proofErr w:type="spellStart"/>
            <w:r w:rsidRPr="00535D18">
              <w:rPr>
                <w:rFonts w:cs="Arial"/>
                <w:color w:val="800080"/>
                <w:sz w:val="20"/>
              </w:rPr>
              <w:t>SVn</w:t>
            </w:r>
            <w:proofErr w:type="spellEnd"/>
            <w:r w:rsidRPr="00535D18">
              <w:rPr>
                <w:rFonts w:cs="Arial"/>
                <w:color w:val="800080"/>
                <w:sz w:val="20"/>
              </w:rPr>
              <w:t xml:space="preserve"> en WEW verplicht reeds afgeloste bedragen op de lening, onder verband van de eerste hypotheekstelling, niet opnieuw te laten opnemen door de geldnemer. Voormelde verplichtingen rusten op geldgever uitsluitend zolang de bij </w:t>
            </w:r>
            <w:proofErr w:type="spellStart"/>
            <w:r w:rsidRPr="00535D18">
              <w:rPr>
                <w:rFonts w:cs="Arial"/>
                <w:color w:val="800080"/>
                <w:sz w:val="20"/>
              </w:rPr>
              <w:t>SVn</w:t>
            </w:r>
            <w:proofErr w:type="spellEnd"/>
            <w:r w:rsidRPr="00535D18">
              <w:rPr>
                <w:rFonts w:cs="Arial"/>
                <w:color w:val="800080"/>
                <w:sz w:val="20"/>
              </w:rPr>
              <w:t xml:space="preserve"> aangegane Starterslening niet volledig is afgelost.</w:t>
            </w:r>
          </w:p>
          <w:p w14:paraId="3C7E65BA" w14:textId="77777777" w:rsidR="005D5FD0" w:rsidRDefault="005D5FD0" w:rsidP="005D5FD0">
            <w:pPr>
              <w:rPr>
                <w:lang w:val="nl"/>
              </w:rPr>
            </w:pPr>
          </w:p>
        </w:tc>
        <w:tc>
          <w:tcPr>
            <w:tcW w:w="2500" w:type="pct"/>
          </w:tcPr>
          <w:p w14:paraId="16561E01" w14:textId="77777777" w:rsidR="00791B5F" w:rsidRPr="00791B5F" w:rsidRDefault="00791B5F" w:rsidP="00791B5F">
            <w:pPr>
              <w:rPr>
                <w:sz w:val="20"/>
                <w:u w:val="single"/>
              </w:rPr>
            </w:pPr>
            <w:r w:rsidRPr="00791B5F">
              <w:rPr>
                <w:sz w:val="20"/>
                <w:lang w:val="nl"/>
              </w:rPr>
              <w:lastRenderedPageBreak/>
              <w:t>Optionele keuzetekst om aan te geven dat een ‘starterslening’ van toepassing is, mag ook weggelaten worden.</w:t>
            </w:r>
          </w:p>
          <w:p w14:paraId="592D119E" w14:textId="112DEEAF" w:rsidR="00791B5F" w:rsidRPr="00791B5F" w:rsidRDefault="00791B5F" w:rsidP="00791B5F">
            <w:pPr>
              <w:rPr>
                <w:b/>
                <w:bCs/>
                <w:sz w:val="20"/>
                <w:u w:val="single"/>
              </w:rPr>
            </w:pPr>
            <w:proofErr w:type="spellStart"/>
            <w:r w:rsidRPr="00791B5F">
              <w:rPr>
                <w:b/>
                <w:bCs/>
                <w:sz w:val="20"/>
                <w:u w:val="single"/>
              </w:rPr>
              <w:lastRenderedPageBreak/>
              <w:t>Mapping</w:t>
            </w:r>
            <w:proofErr w:type="spellEnd"/>
            <w:r w:rsidRPr="00791B5F">
              <w:rPr>
                <w:b/>
                <w:bCs/>
                <w:sz w:val="20"/>
                <w:u w:val="single"/>
              </w:rPr>
              <w:t xml:space="preserve"> tonen starterslening:</w:t>
            </w:r>
          </w:p>
          <w:p w14:paraId="3109C4B9" w14:textId="77777777" w:rsidR="00791B5F" w:rsidRPr="00791B5F" w:rsidRDefault="00791B5F" w:rsidP="00791B5F">
            <w:pPr>
              <w:rPr>
                <w:sz w:val="20"/>
              </w:rPr>
            </w:pPr>
            <w:r w:rsidRPr="00791B5F">
              <w:rPr>
                <w:sz w:val="20"/>
              </w:rPr>
              <w:t>//</w:t>
            </w:r>
            <w:proofErr w:type="spellStart"/>
            <w:r w:rsidRPr="00791B5F">
              <w:rPr>
                <w:sz w:val="20"/>
              </w:rPr>
              <w:t>IMKAD_AangebodenStuk</w:t>
            </w:r>
            <w:proofErr w:type="spellEnd"/>
            <w:r w:rsidRPr="00791B5F">
              <w:rPr>
                <w:sz w:val="20"/>
              </w:rPr>
              <w:t>/</w:t>
            </w:r>
            <w:proofErr w:type="spellStart"/>
            <w:r w:rsidRPr="00791B5F">
              <w:rPr>
                <w:sz w:val="20"/>
              </w:rPr>
              <w:t>tia_TekstKeuze</w:t>
            </w:r>
            <w:proofErr w:type="spellEnd"/>
            <w:r w:rsidRPr="00791B5F">
              <w:rPr>
                <w:sz w:val="20"/>
              </w:rPr>
              <w:t>/</w:t>
            </w:r>
          </w:p>
          <w:p w14:paraId="5ECCC8D8" w14:textId="18462CAC" w:rsidR="00791B5F" w:rsidRPr="00791B5F" w:rsidRDefault="00791B5F" w:rsidP="00791B5F">
            <w:pPr>
              <w:spacing w:before="72" w:line="240" w:lineRule="auto"/>
              <w:rPr>
                <w:sz w:val="20"/>
              </w:rPr>
            </w:pPr>
            <w:r w:rsidRPr="00791B5F">
              <w:rPr>
                <w:sz w:val="20"/>
              </w:rPr>
              <w:t>./</w:t>
            </w:r>
            <w:proofErr w:type="spellStart"/>
            <w:r w:rsidRPr="00791B5F">
              <w:rPr>
                <w:sz w:val="20"/>
              </w:rPr>
              <w:t>tagNaam</w:t>
            </w:r>
            <w:proofErr w:type="spellEnd"/>
            <w:r w:rsidRPr="00791B5F">
              <w:rPr>
                <w:sz w:val="20"/>
              </w:rPr>
              <w:t>(</w:t>
            </w:r>
            <w:proofErr w:type="spellStart"/>
            <w:r w:rsidRPr="00791B5F">
              <w:rPr>
                <w:sz w:val="20"/>
              </w:rPr>
              <w:t>k_SVnStarterslening</w:t>
            </w:r>
            <w:proofErr w:type="spellEnd"/>
            <w:r w:rsidRPr="00791B5F">
              <w:rPr>
                <w:sz w:val="20"/>
              </w:rPr>
              <w:t>)</w:t>
            </w:r>
          </w:p>
          <w:p w14:paraId="58115BB9" w14:textId="7141E5ED" w:rsidR="005D5FD0" w:rsidRDefault="00791B5F" w:rsidP="00791B5F">
            <w:pPr>
              <w:rPr>
                <w:lang w:val="nl"/>
              </w:rPr>
            </w:pPr>
            <w:r w:rsidRPr="00791B5F">
              <w:rPr>
                <w:sz w:val="20"/>
              </w:rPr>
              <w:t>./tekst = (‘</w:t>
            </w:r>
            <w:proofErr w:type="spellStart"/>
            <w:r w:rsidRPr="00791B5F">
              <w:rPr>
                <w:sz w:val="20"/>
              </w:rPr>
              <w:t>true</w:t>
            </w:r>
            <w:proofErr w:type="spellEnd"/>
            <w:r w:rsidRPr="00791B5F">
              <w:rPr>
                <w:sz w:val="20"/>
              </w:rPr>
              <w:t>’ = tekst wordt wel getoond; ‘</w:t>
            </w:r>
            <w:proofErr w:type="spellStart"/>
            <w:r w:rsidRPr="00791B5F">
              <w:rPr>
                <w:sz w:val="20"/>
              </w:rPr>
              <w:t>false</w:t>
            </w:r>
            <w:proofErr w:type="spellEnd"/>
            <w:r w:rsidRPr="00791B5F">
              <w:rPr>
                <w:sz w:val="20"/>
              </w:rPr>
              <w:t>’ = tekst wordt niet getoond)</w:t>
            </w:r>
          </w:p>
        </w:tc>
      </w:tr>
    </w:tbl>
    <w:p w14:paraId="6B7BABB4" w14:textId="77777777" w:rsidR="005D5FD0" w:rsidRDefault="005D5FD0" w:rsidP="005D5FD0">
      <w:pPr>
        <w:rPr>
          <w:lang w:val="nl"/>
        </w:rPr>
      </w:pPr>
    </w:p>
    <w:p w14:paraId="2C4C7599" w14:textId="7C15146B" w:rsidR="00F740F4" w:rsidRPr="00F7674B" w:rsidRDefault="00F740F4" w:rsidP="00F7674B">
      <w:pPr>
        <w:pStyle w:val="Kop2"/>
        <w:rPr>
          <w:sz w:val="20"/>
        </w:rPr>
      </w:pPr>
      <w:bookmarkStart w:id="205" w:name="_Toc162008163"/>
      <w:r w:rsidRPr="00F7674B">
        <w:rPr>
          <w:sz w:val="20"/>
        </w:rPr>
        <w:t>Hypotheekstelling</w:t>
      </w:r>
      <w:bookmarkEnd w:id="205"/>
    </w:p>
    <w:p w14:paraId="6CF16895" w14:textId="77777777" w:rsidR="00F740F4" w:rsidRDefault="00F740F4" w:rsidP="00F740F4">
      <w:pPr>
        <w:rPr>
          <w:lang w:val="nl"/>
        </w:rPr>
      </w:pPr>
    </w:p>
    <w:tbl>
      <w:tblPr>
        <w:tblStyle w:val="Tabelraster"/>
        <w:tblW w:w="5000" w:type="pct"/>
        <w:tblLayout w:type="fixed"/>
        <w:tblLook w:val="0000" w:firstRow="0" w:lastRow="0" w:firstColumn="0" w:lastColumn="0" w:noHBand="0" w:noVBand="0"/>
      </w:tblPr>
      <w:tblGrid>
        <w:gridCol w:w="5933"/>
        <w:gridCol w:w="5933"/>
      </w:tblGrid>
      <w:tr w:rsidR="00F740F4" w:rsidRPr="00F740F4" w14:paraId="3F7DEB58" w14:textId="77777777" w:rsidTr="00D522F2">
        <w:tc>
          <w:tcPr>
            <w:tcW w:w="2500" w:type="pct"/>
            <w:shd w:val="clear" w:color="auto" w:fill="DEEAF6" w:themeFill="accent1" w:themeFillTint="33"/>
          </w:tcPr>
          <w:p w14:paraId="5D9AC43F" w14:textId="485BEFF8" w:rsidR="00F740F4" w:rsidRPr="00F740F4" w:rsidRDefault="00F740F4" w:rsidP="00F740F4">
            <w:pPr>
              <w:spacing w:line="276" w:lineRule="auto"/>
              <w:rPr>
                <w:b/>
                <w:bCs/>
                <w:lang w:val="nl"/>
              </w:rPr>
            </w:pPr>
            <w:r w:rsidRPr="00F740F4">
              <w:rPr>
                <w:b/>
                <w:bCs/>
                <w:lang w:val="nl"/>
              </w:rPr>
              <w:t>Modeldocument tekst</w:t>
            </w:r>
          </w:p>
        </w:tc>
        <w:tc>
          <w:tcPr>
            <w:tcW w:w="2500" w:type="pct"/>
            <w:shd w:val="clear" w:color="auto" w:fill="DEEAF6" w:themeFill="accent1" w:themeFillTint="33"/>
          </w:tcPr>
          <w:p w14:paraId="1567859F" w14:textId="317AF540" w:rsidR="00F740F4" w:rsidRPr="00F740F4" w:rsidRDefault="00F740F4" w:rsidP="00F740F4">
            <w:pPr>
              <w:spacing w:line="276" w:lineRule="auto"/>
              <w:rPr>
                <w:b/>
                <w:bCs/>
                <w:lang w:val="nl"/>
              </w:rPr>
            </w:pPr>
            <w:r w:rsidRPr="00F740F4">
              <w:rPr>
                <w:b/>
                <w:bCs/>
                <w:lang w:val="nl"/>
              </w:rPr>
              <w:t>Mapping en toelichting</w:t>
            </w:r>
          </w:p>
        </w:tc>
      </w:tr>
      <w:tr w:rsidR="00F740F4" w14:paraId="43DD007F" w14:textId="77777777" w:rsidTr="00D522F2">
        <w:tc>
          <w:tcPr>
            <w:tcW w:w="2500" w:type="pct"/>
          </w:tcPr>
          <w:p w14:paraId="3CF25FF3" w14:textId="2810FB79" w:rsidR="00C63E83" w:rsidRPr="00C63E83" w:rsidRDefault="00C63E83" w:rsidP="00C63E83">
            <w:pPr>
              <w:suppressAutoHyphens/>
              <w:ind w:left="602" w:hanging="709"/>
              <w:rPr>
                <w:rFonts w:cs="Arial"/>
                <w:color w:val="FF0000"/>
                <w:sz w:val="20"/>
              </w:rPr>
            </w:pPr>
            <w:r>
              <w:rPr>
                <w:rFonts w:cs="Arial"/>
                <w:color w:val="FF0000"/>
                <w:sz w:val="20"/>
              </w:rPr>
              <w:t xml:space="preserve"> 4.         </w:t>
            </w:r>
            <w:r w:rsidRPr="00B30788">
              <w:rPr>
                <w:rFonts w:cs="Arial"/>
                <w:color w:val="FF0000"/>
                <w:sz w:val="20"/>
                <w:u w:val="single"/>
              </w:rPr>
              <w:t>HYPOTHEEKSTELLING</w:t>
            </w:r>
          </w:p>
          <w:p w14:paraId="3957D1C2" w14:textId="77777777" w:rsidR="00C63E83" w:rsidRDefault="00C63E83" w:rsidP="00C63E83">
            <w:pPr>
              <w:suppressAutoHyphens/>
              <w:ind w:left="602" w:hanging="35"/>
              <w:rPr>
                <w:rFonts w:cs="Arial"/>
                <w:color w:val="FF0000"/>
                <w:sz w:val="20"/>
              </w:rPr>
            </w:pPr>
            <w:r w:rsidRPr="00FB3FCB">
              <w:rPr>
                <w:rFonts w:cs="Arial"/>
                <w:color w:val="FF0000"/>
                <w:sz w:val="20"/>
              </w:rPr>
              <w:t xml:space="preserve">Tot zekerheid voor de terugbetaling van al hetgeen geldgever blijkens zijn administratie nu of in de toekomst van </w:t>
            </w:r>
            <w:r w:rsidRPr="00D30192">
              <w:rPr>
                <w:rFonts w:cs="Arial"/>
                <w:color w:val="FF0000"/>
                <w:sz w:val="20"/>
              </w:rPr>
              <w:t>hypotheekgever</w:t>
            </w:r>
            <w:r w:rsidRPr="00D30192" w:rsidDel="00D30192">
              <w:rPr>
                <w:rFonts w:cs="Arial"/>
                <w:color w:val="FF0000"/>
                <w:sz w:val="20"/>
              </w:rPr>
              <w:t xml:space="preserve"> </w:t>
            </w:r>
            <w:r w:rsidRPr="00FB3FCB">
              <w:rPr>
                <w:rFonts w:cs="Arial"/>
                <w:color w:val="FF0000"/>
                <w:sz w:val="20"/>
              </w:rPr>
              <w:t xml:space="preserve">te vorderen heeft of zal hebben uit welke hoofde ook, waaronder met name begrepen </w:t>
            </w:r>
            <w:r w:rsidRPr="00A04B99">
              <w:rPr>
                <w:rFonts w:cs="Arial"/>
                <w:color w:val="FF0000"/>
                <w:sz w:val="20"/>
              </w:rPr>
              <w:t xml:space="preserve">maar niet beperkt tot </w:t>
            </w:r>
            <w:r w:rsidRPr="00FB3FCB">
              <w:rPr>
                <w:rFonts w:cs="Arial"/>
                <w:color w:val="FF0000"/>
                <w:sz w:val="20"/>
              </w:rPr>
              <w:t>hetgeen geldgever te vorderen heeft of zal hebben op grond van de in deze akte geconstateerde geldlening en (eventueel) nog te verstrekken geldlening(en), de betaling van de verschuldigde rente, vergoedingen en kosten,</w:t>
            </w:r>
            <w:r>
              <w:rPr>
                <w:rFonts w:cs="Arial"/>
                <w:color w:val="FF0000"/>
                <w:sz w:val="20"/>
              </w:rPr>
              <w:t xml:space="preserve"> </w:t>
            </w:r>
            <w:r w:rsidRPr="00FB3FCB">
              <w:rPr>
                <w:rFonts w:cs="Arial"/>
                <w:color w:val="FF0000"/>
                <w:sz w:val="20"/>
              </w:rPr>
              <w:t xml:space="preserve">verleent hypotheekgever tot een </w:t>
            </w:r>
            <w:r w:rsidRPr="00FB3FCB">
              <w:rPr>
                <w:rFonts w:cs="Arial"/>
                <w:color w:val="FF0000"/>
                <w:sz w:val="20"/>
              </w:rPr>
              <w:lastRenderedPageBreak/>
              <w:t xml:space="preserve">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hypotheekbedrag voluit in letters</w:t>
            </w:r>
            <w:r>
              <w:rPr>
                <w:rFonts w:cs="Arial"/>
                <w:color w:val="FF0000"/>
                <w:sz w:val="20"/>
              </w:rPr>
              <w:t xml:space="preserve"> </w:t>
            </w:r>
            <w:r>
              <w:rPr>
                <w:rFonts w:cs="Arial"/>
                <w:sz w:val="20"/>
              </w:rPr>
              <w:t>(hypotheekbedrag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553DF">
              <w:rPr>
                <w:rFonts w:cs="Arial"/>
                <w:color w:val="FF0000"/>
                <w:sz w:val="20"/>
              </w:rPr>
              <w:t>,</w:t>
            </w:r>
            <w:r w:rsidRPr="00FB3FCB">
              <w:rPr>
                <w:rFonts w:cs="Arial"/>
                <w:color w:val="FF0000"/>
                <w:sz w:val="20"/>
              </w:rPr>
              <w:t xml:space="preserve"> te vermeerderen met de rente over drie jaren, vergoedingen en kosten, die tezamen worden begroot op</w:t>
            </w:r>
            <w:r>
              <w:rPr>
                <w:rFonts w:cs="Arial"/>
                <w:color w:val="FF0000"/>
                <w:sz w:val="20"/>
              </w:rPr>
              <w:t xml:space="preserve">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sz w:val="20"/>
              </w:rPr>
              <w:t>40% van hypotheekbedrag voluit in letters (40% van 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FF0000"/>
                <w:sz w:val="20"/>
              </w:rPr>
              <w:t xml:space="preserve">, </w:t>
            </w:r>
            <w:r w:rsidRPr="00AC54D5">
              <w:rPr>
                <w:rFonts w:cs="Arial"/>
                <w:color w:val="FF0000"/>
                <w:sz w:val="20"/>
              </w:rPr>
              <w:t>zijnde veertig procent (40%)</w:t>
            </w:r>
            <w:r w:rsidRPr="00CB27FC">
              <w:rPr>
                <w:rFonts w:cs="Arial"/>
                <w:color w:val="7030A0"/>
                <w:sz w:val="20"/>
              </w:rPr>
              <w:t xml:space="preserve"> </w:t>
            </w:r>
            <w:r>
              <w:rPr>
                <w:rFonts w:cs="Arial"/>
                <w:color w:val="FF0000"/>
                <w:sz w:val="20"/>
              </w:rPr>
              <w:t>van het hiervoor genoem</w:t>
            </w:r>
            <w:r w:rsidRPr="00FB3FCB">
              <w:rPr>
                <w:rFonts w:cs="Arial"/>
                <w:color w:val="FF0000"/>
                <w:sz w:val="20"/>
              </w:rPr>
              <w:t xml:space="preserve">de bedrag, derhalve in totaal voor een 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1</w:t>
            </w:r>
            <w:r>
              <w:rPr>
                <w:rFonts w:cs="Arial"/>
                <w:sz w:val="20"/>
              </w:rPr>
              <w:t>40% van hypotheekbedrag voluit in letters (140% van 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553DF">
              <w:rPr>
                <w:rFonts w:cs="Arial"/>
                <w:color w:val="FF0000"/>
                <w:sz w:val="20"/>
              </w:rPr>
              <w:t>,</w:t>
            </w:r>
            <w:r w:rsidRPr="00FB3FCB">
              <w:rPr>
                <w:rFonts w:cs="Arial"/>
                <w:color w:val="FF0000"/>
                <w:sz w:val="20"/>
              </w:rPr>
              <w:t xml:space="preserve"> recht van </w:t>
            </w:r>
            <w:r w:rsidRPr="0002097D">
              <w:rPr>
                <w:rFonts w:cs="Arial"/>
                <w:color w:val="000000"/>
                <w:sz w:val="20"/>
              </w:rPr>
              <w:fldChar w:fldCharType="begin"/>
            </w:r>
            <w:r w:rsidRPr="0002097D">
              <w:rPr>
                <w:rFonts w:cs="Arial"/>
                <w:color w:val="000000"/>
                <w:sz w:val="20"/>
              </w:rPr>
              <w:instrText>MacroButton Nomacro §</w:instrText>
            </w:r>
            <w:r w:rsidRPr="0002097D">
              <w:rPr>
                <w:rFonts w:cs="Arial"/>
                <w:color w:val="000000"/>
                <w:sz w:val="20"/>
              </w:rPr>
              <w:fldChar w:fldCharType="end"/>
            </w:r>
            <w:r>
              <w:rPr>
                <w:rFonts w:cs="Arial"/>
                <w:color w:val="000000"/>
                <w:sz w:val="20"/>
              </w:rPr>
              <w:t>telwoord</w:t>
            </w:r>
            <w:r w:rsidRPr="0002097D">
              <w:rPr>
                <w:rFonts w:cs="Arial"/>
                <w:color w:val="000000"/>
                <w:sz w:val="20"/>
              </w:rPr>
              <w:fldChar w:fldCharType="begin"/>
            </w:r>
            <w:r w:rsidRPr="0002097D">
              <w:rPr>
                <w:rFonts w:cs="Arial"/>
                <w:color w:val="000000"/>
                <w:sz w:val="20"/>
              </w:rPr>
              <w:instrText>MacroButton Nomacro §</w:instrText>
            </w:r>
            <w:r w:rsidRPr="0002097D">
              <w:rPr>
                <w:rFonts w:cs="Arial"/>
                <w:color w:val="000000"/>
                <w:sz w:val="20"/>
              </w:rPr>
              <w:fldChar w:fldCharType="end"/>
            </w:r>
            <w:r>
              <w:rPr>
                <w:rFonts w:cs="Arial"/>
                <w:color w:val="000000"/>
                <w:sz w:val="20"/>
              </w:rPr>
              <w:t xml:space="preserve"> </w:t>
            </w:r>
            <w:r w:rsidRPr="00FB3FCB">
              <w:rPr>
                <w:rFonts w:cs="Arial"/>
                <w:color w:val="FF0000"/>
                <w:sz w:val="20"/>
              </w:rPr>
              <w:t>hypotheek op het navolgende registergoed</w:t>
            </w:r>
            <w:r>
              <w:rPr>
                <w:rFonts w:cs="Arial"/>
                <w:color w:val="FF0000"/>
                <w:sz w:val="20"/>
              </w:rPr>
              <w:t>:</w:t>
            </w:r>
          </w:p>
          <w:p w14:paraId="5CBA6CDA" w14:textId="77777777" w:rsidR="00F740F4" w:rsidRDefault="00F740F4" w:rsidP="00F740F4">
            <w:pPr>
              <w:rPr>
                <w:lang w:val="nl"/>
              </w:rPr>
            </w:pPr>
          </w:p>
        </w:tc>
        <w:tc>
          <w:tcPr>
            <w:tcW w:w="2500" w:type="pct"/>
          </w:tcPr>
          <w:p w14:paraId="3D056C44" w14:textId="77777777" w:rsidR="00B30788" w:rsidRDefault="00B30788" w:rsidP="00B30788">
            <w:pPr>
              <w:keepNext/>
              <w:spacing w:line="240" w:lineRule="auto"/>
              <w:rPr>
                <w:sz w:val="20"/>
              </w:rPr>
            </w:pPr>
            <w:r w:rsidRPr="00B30788">
              <w:rPr>
                <w:sz w:val="20"/>
              </w:rPr>
              <w:lastRenderedPageBreak/>
              <w:t>Vaste tekst.</w:t>
            </w:r>
          </w:p>
          <w:p w14:paraId="320FD118" w14:textId="77777777" w:rsidR="00DD5E37" w:rsidRPr="00376813" w:rsidRDefault="00DD5E37" w:rsidP="00DD5E37">
            <w:pPr>
              <w:pStyle w:val="Lijstalinea"/>
              <w:numPr>
                <w:ilvl w:val="0"/>
                <w:numId w:val="36"/>
              </w:numPr>
              <w:spacing w:before="72" w:line="276" w:lineRule="auto"/>
              <w:rPr>
                <w:sz w:val="20"/>
              </w:rPr>
            </w:pPr>
            <w:r w:rsidRPr="00376813">
              <w:rPr>
                <w:sz w:val="20"/>
              </w:rPr>
              <w:t>Het gebruik van het rangtelwoord is optioneel.</w:t>
            </w:r>
          </w:p>
          <w:p w14:paraId="14173EE7" w14:textId="77777777" w:rsidR="00B30788" w:rsidRPr="00B30788" w:rsidRDefault="00B30788" w:rsidP="00B30788">
            <w:pPr>
              <w:keepNext/>
              <w:spacing w:line="240" w:lineRule="auto"/>
              <w:rPr>
                <w:sz w:val="20"/>
              </w:rPr>
            </w:pPr>
          </w:p>
          <w:p w14:paraId="5AD4E15C" w14:textId="77777777" w:rsidR="00B30788" w:rsidRPr="00F7674B" w:rsidRDefault="00B30788" w:rsidP="00B30788">
            <w:pPr>
              <w:spacing w:line="240" w:lineRule="auto"/>
              <w:rPr>
                <w:b/>
                <w:bCs/>
                <w:sz w:val="20"/>
                <w:u w:val="single"/>
              </w:rPr>
            </w:pPr>
            <w:proofErr w:type="spellStart"/>
            <w:r w:rsidRPr="00F7674B">
              <w:rPr>
                <w:b/>
                <w:bCs/>
                <w:sz w:val="20"/>
                <w:u w:val="single"/>
              </w:rPr>
              <w:t>Mapping</w:t>
            </w:r>
            <w:proofErr w:type="spellEnd"/>
            <w:r w:rsidRPr="00F7674B">
              <w:rPr>
                <w:b/>
                <w:bCs/>
                <w:sz w:val="20"/>
                <w:u w:val="single"/>
              </w:rPr>
              <w:t xml:space="preserve"> hypotheekbedrag:</w:t>
            </w:r>
          </w:p>
          <w:p w14:paraId="33D65E2A" w14:textId="77777777" w:rsidR="00B30788" w:rsidRPr="00B30788" w:rsidRDefault="00B30788" w:rsidP="00B30788">
            <w:pPr>
              <w:spacing w:line="240" w:lineRule="auto"/>
              <w:rPr>
                <w:sz w:val="20"/>
              </w:rPr>
            </w:pPr>
            <w:r w:rsidRPr="00B30788">
              <w:rPr>
                <w:rFonts w:cs="Arial"/>
                <w:sz w:val="20"/>
              </w:rPr>
              <w:t>//</w:t>
            </w:r>
            <w:proofErr w:type="spellStart"/>
            <w:r w:rsidRPr="00B30788">
              <w:rPr>
                <w:rFonts w:cs="Arial"/>
                <w:sz w:val="20"/>
              </w:rPr>
              <w:t>IMKAD_AangebodenStuk</w:t>
            </w:r>
            <w:proofErr w:type="spellEnd"/>
            <w:r w:rsidRPr="00B30788">
              <w:rPr>
                <w:rFonts w:cs="Arial"/>
                <w:sz w:val="20"/>
              </w:rPr>
              <w:t>/</w:t>
            </w:r>
            <w:proofErr w:type="spellStart"/>
            <w:r w:rsidRPr="00B30788">
              <w:rPr>
                <w:rFonts w:cs="Arial"/>
                <w:sz w:val="20"/>
              </w:rPr>
              <w:t>StukdeelHypotheek</w:t>
            </w:r>
            <w:proofErr w:type="spellEnd"/>
            <w:r w:rsidRPr="00B30788">
              <w:rPr>
                <w:rFonts w:cs="Arial"/>
                <w:sz w:val="20"/>
              </w:rPr>
              <w:t xml:space="preserve"> [</w:t>
            </w:r>
            <w:proofErr w:type="spellStart"/>
            <w:r w:rsidRPr="00B30788">
              <w:rPr>
                <w:rFonts w:cs="Arial"/>
                <w:sz w:val="20"/>
              </w:rPr>
              <w:t>aanduidingHypotheek</w:t>
            </w:r>
            <w:proofErr w:type="spellEnd"/>
            <w:r w:rsidRPr="00B30788">
              <w:rPr>
                <w:rFonts w:cs="Arial"/>
                <w:sz w:val="20"/>
              </w:rPr>
              <w:t xml:space="preserve"> = leeg of niet aanwezig]</w:t>
            </w:r>
            <w:r w:rsidRPr="00B30788">
              <w:rPr>
                <w:sz w:val="20"/>
              </w:rPr>
              <w:t xml:space="preserve"> </w:t>
            </w:r>
            <w:r w:rsidRPr="00B30788">
              <w:rPr>
                <w:sz w:val="20"/>
              </w:rPr>
              <w:tab/>
              <w:t>./hoofdsom/</w:t>
            </w:r>
            <w:r w:rsidRPr="00B30788">
              <w:rPr>
                <w:rFonts w:cs="Arial"/>
                <w:sz w:val="20"/>
              </w:rPr>
              <w:t>som</w:t>
            </w:r>
            <w:r w:rsidRPr="00B30788" w:rsidDel="00C46A8C">
              <w:rPr>
                <w:sz w:val="20"/>
              </w:rPr>
              <w:t xml:space="preserve"> </w:t>
            </w:r>
          </w:p>
          <w:p w14:paraId="41E73FA2" w14:textId="77777777" w:rsidR="00B30788" w:rsidRPr="00B30788" w:rsidRDefault="00B30788" w:rsidP="00B30788">
            <w:pPr>
              <w:spacing w:line="240" w:lineRule="auto"/>
              <w:rPr>
                <w:sz w:val="20"/>
              </w:rPr>
            </w:pPr>
            <w:r w:rsidRPr="00B30788">
              <w:rPr>
                <w:sz w:val="20"/>
              </w:rPr>
              <w:tab/>
              <w:t>./hoofdsom/valuta</w:t>
            </w:r>
          </w:p>
          <w:p w14:paraId="5F81038A" w14:textId="77777777" w:rsidR="00B30788" w:rsidRPr="00B30788" w:rsidRDefault="00B30788" w:rsidP="00B30788">
            <w:pPr>
              <w:spacing w:line="240" w:lineRule="auto"/>
              <w:rPr>
                <w:sz w:val="20"/>
              </w:rPr>
            </w:pPr>
          </w:p>
          <w:p w14:paraId="7371AF3A" w14:textId="77777777" w:rsidR="00B30788" w:rsidRPr="00B30788" w:rsidRDefault="00B30788" w:rsidP="00B30788">
            <w:pPr>
              <w:spacing w:line="240" w:lineRule="auto"/>
              <w:rPr>
                <w:sz w:val="20"/>
              </w:rPr>
            </w:pPr>
            <w:proofErr w:type="spellStart"/>
            <w:r w:rsidRPr="00B30788">
              <w:rPr>
                <w:sz w:val="20"/>
                <w:u w:val="single"/>
              </w:rPr>
              <w:lastRenderedPageBreak/>
              <w:t>Mapping</w:t>
            </w:r>
            <w:proofErr w:type="spellEnd"/>
            <w:r w:rsidRPr="00B30788">
              <w:rPr>
                <w:sz w:val="20"/>
                <w:u w:val="single"/>
              </w:rPr>
              <w:t xml:space="preserve"> 40% van hypotheekbedrag:</w:t>
            </w:r>
            <w:r w:rsidRPr="00B30788">
              <w:rPr>
                <w:sz w:val="20"/>
              </w:rPr>
              <w:br/>
            </w:r>
            <w:r w:rsidRPr="00B30788">
              <w:rPr>
                <w:rFonts w:cs="Arial"/>
                <w:sz w:val="20"/>
              </w:rPr>
              <w:t>//</w:t>
            </w:r>
            <w:proofErr w:type="spellStart"/>
            <w:r w:rsidRPr="00B30788">
              <w:rPr>
                <w:rFonts w:cs="Arial"/>
                <w:sz w:val="20"/>
              </w:rPr>
              <w:t>IMKAD_AangebodenStuk</w:t>
            </w:r>
            <w:proofErr w:type="spellEnd"/>
            <w:r w:rsidRPr="00B30788">
              <w:rPr>
                <w:rFonts w:cs="Arial"/>
                <w:sz w:val="20"/>
              </w:rPr>
              <w:t>/</w:t>
            </w:r>
            <w:proofErr w:type="spellStart"/>
            <w:r w:rsidRPr="00B30788">
              <w:rPr>
                <w:rFonts w:cs="Arial"/>
                <w:sz w:val="20"/>
              </w:rPr>
              <w:t>StukdeelHypotheek</w:t>
            </w:r>
            <w:proofErr w:type="spellEnd"/>
            <w:r w:rsidRPr="00B30788">
              <w:rPr>
                <w:rFonts w:cs="Arial"/>
                <w:sz w:val="20"/>
              </w:rPr>
              <w:t xml:space="preserve"> [</w:t>
            </w:r>
            <w:proofErr w:type="spellStart"/>
            <w:r w:rsidRPr="00B30788">
              <w:rPr>
                <w:rFonts w:cs="Arial"/>
                <w:sz w:val="20"/>
              </w:rPr>
              <w:t>aanduidingHypotheek</w:t>
            </w:r>
            <w:proofErr w:type="spellEnd"/>
            <w:r w:rsidRPr="00B30788">
              <w:rPr>
                <w:rFonts w:cs="Arial"/>
                <w:sz w:val="20"/>
              </w:rPr>
              <w:t xml:space="preserve"> = niet aanwezig]</w:t>
            </w:r>
          </w:p>
          <w:p w14:paraId="6B5C4C10" w14:textId="77777777" w:rsidR="00B30788" w:rsidRPr="00B30788" w:rsidRDefault="00B30788" w:rsidP="00B30788">
            <w:pPr>
              <w:spacing w:line="240" w:lineRule="auto"/>
              <w:rPr>
                <w:sz w:val="20"/>
              </w:rPr>
            </w:pPr>
            <w:r w:rsidRPr="00B30788">
              <w:rPr>
                <w:sz w:val="20"/>
              </w:rPr>
              <w:tab/>
              <w:t>./</w:t>
            </w:r>
            <w:proofErr w:type="spellStart"/>
            <w:r w:rsidRPr="00B30788">
              <w:rPr>
                <w:sz w:val="20"/>
              </w:rPr>
              <w:t>bedragRente</w:t>
            </w:r>
            <w:proofErr w:type="spellEnd"/>
            <w:r w:rsidRPr="00B30788">
              <w:rPr>
                <w:sz w:val="20"/>
              </w:rPr>
              <w:t>/som</w:t>
            </w:r>
          </w:p>
          <w:p w14:paraId="4EDEF5BA" w14:textId="77777777" w:rsidR="00B30788" w:rsidRPr="00B30788" w:rsidRDefault="00B30788" w:rsidP="00B30788">
            <w:pPr>
              <w:spacing w:line="240" w:lineRule="auto"/>
              <w:rPr>
                <w:sz w:val="20"/>
              </w:rPr>
            </w:pPr>
            <w:r w:rsidRPr="00B30788">
              <w:rPr>
                <w:sz w:val="20"/>
              </w:rPr>
              <w:tab/>
              <w:t>./</w:t>
            </w:r>
            <w:proofErr w:type="spellStart"/>
            <w:r w:rsidRPr="00B30788">
              <w:rPr>
                <w:sz w:val="20"/>
              </w:rPr>
              <w:t>bedragRente</w:t>
            </w:r>
            <w:proofErr w:type="spellEnd"/>
            <w:r w:rsidRPr="00B30788">
              <w:rPr>
                <w:sz w:val="20"/>
              </w:rPr>
              <w:t>/valuta</w:t>
            </w:r>
            <w:r w:rsidRPr="00B30788">
              <w:rPr>
                <w:sz w:val="20"/>
              </w:rPr>
              <w:br/>
            </w:r>
            <w:r w:rsidRPr="00B30788">
              <w:rPr>
                <w:sz w:val="20"/>
              </w:rPr>
              <w:br/>
            </w:r>
            <w:proofErr w:type="spellStart"/>
            <w:r w:rsidRPr="00F7674B">
              <w:rPr>
                <w:b/>
                <w:bCs/>
                <w:sz w:val="20"/>
                <w:u w:val="single"/>
              </w:rPr>
              <w:t>Mapping</w:t>
            </w:r>
            <w:proofErr w:type="spellEnd"/>
            <w:r w:rsidRPr="00F7674B">
              <w:rPr>
                <w:b/>
                <w:bCs/>
                <w:sz w:val="20"/>
                <w:u w:val="single"/>
              </w:rPr>
              <w:t xml:space="preserve"> 140% van hypotheekbedrag:</w:t>
            </w:r>
          </w:p>
          <w:p w14:paraId="5A85BA68" w14:textId="77777777" w:rsidR="00B30788" w:rsidRPr="00B30788" w:rsidRDefault="00B30788" w:rsidP="00B30788">
            <w:pPr>
              <w:spacing w:line="240" w:lineRule="auto"/>
              <w:rPr>
                <w:sz w:val="20"/>
              </w:rPr>
            </w:pPr>
            <w:r w:rsidRPr="00B30788">
              <w:rPr>
                <w:rFonts w:cs="Arial"/>
                <w:sz w:val="20"/>
              </w:rPr>
              <w:t>//</w:t>
            </w:r>
            <w:proofErr w:type="spellStart"/>
            <w:r w:rsidRPr="00B30788">
              <w:rPr>
                <w:rFonts w:cs="Arial"/>
                <w:sz w:val="20"/>
              </w:rPr>
              <w:t>IMKAD_AangebodenStuk</w:t>
            </w:r>
            <w:proofErr w:type="spellEnd"/>
            <w:r w:rsidRPr="00B30788">
              <w:rPr>
                <w:rFonts w:cs="Arial"/>
                <w:sz w:val="20"/>
              </w:rPr>
              <w:t>/</w:t>
            </w:r>
            <w:proofErr w:type="spellStart"/>
            <w:r w:rsidRPr="00B30788">
              <w:rPr>
                <w:rFonts w:cs="Arial"/>
                <w:sz w:val="20"/>
              </w:rPr>
              <w:t>StukdeelHypotheek</w:t>
            </w:r>
            <w:proofErr w:type="spellEnd"/>
            <w:r w:rsidRPr="00B30788">
              <w:rPr>
                <w:rFonts w:cs="Arial"/>
                <w:sz w:val="20"/>
              </w:rPr>
              <w:t xml:space="preserve"> [</w:t>
            </w:r>
            <w:proofErr w:type="spellStart"/>
            <w:r w:rsidRPr="00B30788">
              <w:rPr>
                <w:rFonts w:cs="Arial"/>
                <w:sz w:val="20"/>
              </w:rPr>
              <w:t>aanduidingHypotheek</w:t>
            </w:r>
            <w:proofErr w:type="spellEnd"/>
            <w:r w:rsidRPr="00B30788">
              <w:rPr>
                <w:rFonts w:cs="Arial"/>
                <w:sz w:val="20"/>
              </w:rPr>
              <w:t xml:space="preserve"> = niet aanwezig]</w:t>
            </w:r>
          </w:p>
          <w:p w14:paraId="574D1FD1" w14:textId="77777777" w:rsidR="00B30788" w:rsidRPr="00B30788" w:rsidRDefault="00B30788" w:rsidP="00B30788">
            <w:pPr>
              <w:spacing w:line="240" w:lineRule="auto"/>
              <w:rPr>
                <w:sz w:val="20"/>
              </w:rPr>
            </w:pPr>
            <w:r w:rsidRPr="00B30788">
              <w:rPr>
                <w:sz w:val="20"/>
              </w:rPr>
              <w:tab/>
              <w:t>./</w:t>
            </w:r>
            <w:proofErr w:type="spellStart"/>
            <w:r w:rsidRPr="00B30788">
              <w:rPr>
                <w:sz w:val="20"/>
              </w:rPr>
              <w:t>bedragTotaal</w:t>
            </w:r>
            <w:proofErr w:type="spellEnd"/>
            <w:r w:rsidRPr="00B30788">
              <w:rPr>
                <w:sz w:val="20"/>
              </w:rPr>
              <w:t>/som</w:t>
            </w:r>
          </w:p>
          <w:p w14:paraId="44CA6E51" w14:textId="77777777" w:rsidR="00B30788" w:rsidRPr="00B30788" w:rsidRDefault="00B30788" w:rsidP="00B30788">
            <w:pPr>
              <w:spacing w:line="240" w:lineRule="auto"/>
              <w:rPr>
                <w:sz w:val="20"/>
              </w:rPr>
            </w:pPr>
            <w:r w:rsidRPr="00B30788">
              <w:rPr>
                <w:sz w:val="20"/>
              </w:rPr>
              <w:tab/>
              <w:t>./</w:t>
            </w:r>
            <w:proofErr w:type="spellStart"/>
            <w:r w:rsidRPr="00B30788">
              <w:rPr>
                <w:sz w:val="20"/>
              </w:rPr>
              <w:t>bedragTotaal</w:t>
            </w:r>
            <w:proofErr w:type="spellEnd"/>
            <w:r w:rsidRPr="00B30788">
              <w:rPr>
                <w:sz w:val="20"/>
              </w:rPr>
              <w:t>/valuta</w:t>
            </w:r>
          </w:p>
          <w:p w14:paraId="24F6E7A7" w14:textId="77777777" w:rsidR="00B30788" w:rsidRPr="00B30788" w:rsidRDefault="00B30788" w:rsidP="00B30788">
            <w:pPr>
              <w:spacing w:line="240" w:lineRule="auto"/>
              <w:rPr>
                <w:sz w:val="20"/>
              </w:rPr>
            </w:pPr>
          </w:p>
          <w:p w14:paraId="2F21BD6C" w14:textId="35F29EC1" w:rsidR="00B30788" w:rsidRPr="00F7674B" w:rsidRDefault="00B30788" w:rsidP="00B30788">
            <w:pPr>
              <w:spacing w:line="240" w:lineRule="auto"/>
              <w:rPr>
                <w:b/>
                <w:bCs/>
                <w:sz w:val="20"/>
                <w:u w:val="single"/>
              </w:rPr>
            </w:pPr>
            <w:proofErr w:type="spellStart"/>
            <w:r w:rsidRPr="00F7674B">
              <w:rPr>
                <w:b/>
                <w:bCs/>
                <w:sz w:val="20"/>
                <w:u w:val="single"/>
              </w:rPr>
              <w:t>Mapping</w:t>
            </w:r>
            <w:proofErr w:type="spellEnd"/>
            <w:r w:rsidRPr="00F7674B">
              <w:rPr>
                <w:b/>
                <w:bCs/>
                <w:sz w:val="20"/>
                <w:u w:val="single"/>
              </w:rPr>
              <w:t xml:space="preserve"> telwoord:</w:t>
            </w:r>
          </w:p>
          <w:p w14:paraId="3C6CA436" w14:textId="77777777" w:rsidR="00B30788" w:rsidRPr="00B30788" w:rsidRDefault="00B30788" w:rsidP="00B30788">
            <w:pPr>
              <w:spacing w:line="240" w:lineRule="auto"/>
              <w:rPr>
                <w:sz w:val="20"/>
              </w:rPr>
            </w:pPr>
            <w:r w:rsidRPr="00B30788">
              <w:rPr>
                <w:rFonts w:cs="Arial"/>
                <w:sz w:val="20"/>
              </w:rPr>
              <w:t>//</w:t>
            </w:r>
            <w:proofErr w:type="spellStart"/>
            <w:r w:rsidRPr="00B30788">
              <w:rPr>
                <w:rFonts w:cs="Arial"/>
                <w:sz w:val="20"/>
              </w:rPr>
              <w:t>IMKAD_AangebodenStuk</w:t>
            </w:r>
            <w:proofErr w:type="spellEnd"/>
            <w:r w:rsidRPr="00B30788">
              <w:rPr>
                <w:rFonts w:cs="Arial"/>
                <w:sz w:val="20"/>
              </w:rPr>
              <w:t>/</w:t>
            </w:r>
            <w:proofErr w:type="spellStart"/>
            <w:r w:rsidRPr="00B30788">
              <w:rPr>
                <w:rFonts w:cs="Arial"/>
                <w:sz w:val="20"/>
              </w:rPr>
              <w:t>StukdeelHypotheek</w:t>
            </w:r>
            <w:proofErr w:type="spellEnd"/>
            <w:r w:rsidRPr="00B30788">
              <w:rPr>
                <w:rFonts w:cs="Arial"/>
                <w:sz w:val="20"/>
              </w:rPr>
              <w:t xml:space="preserve"> [</w:t>
            </w:r>
            <w:proofErr w:type="spellStart"/>
            <w:r w:rsidRPr="00B30788">
              <w:rPr>
                <w:rFonts w:cs="Arial"/>
                <w:sz w:val="20"/>
              </w:rPr>
              <w:t>aanduidingHypotheek</w:t>
            </w:r>
            <w:proofErr w:type="spellEnd"/>
            <w:r w:rsidRPr="00B30788">
              <w:rPr>
                <w:rFonts w:cs="Arial"/>
                <w:sz w:val="20"/>
              </w:rPr>
              <w:t xml:space="preserve"> = leeg of niet aanwezig]</w:t>
            </w:r>
          </w:p>
          <w:p w14:paraId="76EED7E2" w14:textId="59E69370" w:rsidR="00F740F4" w:rsidRDefault="00B30788" w:rsidP="00A061BE">
            <w:pPr>
              <w:ind w:left="720"/>
              <w:rPr>
                <w:lang w:val="nl"/>
              </w:rPr>
            </w:pPr>
            <w:r w:rsidRPr="00B30788">
              <w:rPr>
                <w:sz w:val="20"/>
              </w:rPr>
              <w:t>./</w:t>
            </w:r>
            <w:proofErr w:type="spellStart"/>
            <w:r w:rsidRPr="00B30788">
              <w:rPr>
                <w:rFonts w:cs="Arial"/>
                <w:sz w:val="20"/>
              </w:rPr>
              <w:t>rangordeHypotheek</w:t>
            </w:r>
            <w:proofErr w:type="spellEnd"/>
          </w:p>
        </w:tc>
      </w:tr>
    </w:tbl>
    <w:p w14:paraId="0A2E0CCD" w14:textId="77777777" w:rsidR="00F7674B" w:rsidRDefault="00F7674B"/>
    <w:p w14:paraId="08FD8C29" w14:textId="2456BCBC" w:rsidR="00F7674B" w:rsidRPr="00F7674B" w:rsidRDefault="00F7674B" w:rsidP="00F7674B">
      <w:pPr>
        <w:pStyle w:val="Kop2"/>
        <w:rPr>
          <w:sz w:val="20"/>
        </w:rPr>
      </w:pPr>
      <w:bookmarkStart w:id="206" w:name="_Toc162008164"/>
      <w:r w:rsidRPr="00F7674B">
        <w:rPr>
          <w:sz w:val="20"/>
        </w:rPr>
        <w:t>Onderpand</w:t>
      </w:r>
      <w:bookmarkEnd w:id="206"/>
    </w:p>
    <w:p w14:paraId="6BF42B66" w14:textId="77777777" w:rsidR="00F7674B" w:rsidRDefault="00F7674B"/>
    <w:tbl>
      <w:tblPr>
        <w:tblStyle w:val="Tabelraster"/>
        <w:tblW w:w="5000" w:type="pct"/>
        <w:tblLayout w:type="fixed"/>
        <w:tblLook w:val="0000" w:firstRow="0" w:lastRow="0" w:firstColumn="0" w:lastColumn="0" w:noHBand="0" w:noVBand="0"/>
      </w:tblPr>
      <w:tblGrid>
        <w:gridCol w:w="5933"/>
        <w:gridCol w:w="5933"/>
      </w:tblGrid>
      <w:tr w:rsidR="00F740F4" w14:paraId="1A71877C" w14:textId="77777777" w:rsidTr="00D522F2">
        <w:tc>
          <w:tcPr>
            <w:tcW w:w="2500" w:type="pct"/>
          </w:tcPr>
          <w:p w14:paraId="65066F95" w14:textId="77777777" w:rsidR="00935DCB" w:rsidRPr="002A4B22" w:rsidRDefault="00935DCB" w:rsidP="00935DCB">
            <w:pPr>
              <w:ind w:left="601"/>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Pr="002A4B22">
              <w:rPr>
                <w:rFonts w:ascii="Times New Roman" w:hAnsi="Times New Roman"/>
                <w:color w:val="FF0000"/>
                <w:szCs w:val="18"/>
              </w:rPr>
              <w:t>;</w:t>
            </w:r>
          </w:p>
          <w:p w14:paraId="1068EAAC" w14:textId="77777777" w:rsidR="00F740F4" w:rsidRDefault="00F740F4" w:rsidP="00F740F4">
            <w:pPr>
              <w:rPr>
                <w:lang w:val="nl"/>
              </w:rPr>
            </w:pPr>
          </w:p>
        </w:tc>
        <w:tc>
          <w:tcPr>
            <w:tcW w:w="2500" w:type="pct"/>
          </w:tcPr>
          <w:p w14:paraId="6DA648F8" w14:textId="77777777" w:rsidR="00935DCB" w:rsidRPr="00124E96" w:rsidRDefault="00935DCB" w:rsidP="00935DCB">
            <w:pPr>
              <w:spacing w:line="276" w:lineRule="auto"/>
            </w:pPr>
            <w:r>
              <w:t xml:space="preserve">Herhalende combinatie van minimaal één TEKSTBLOK RECHT </w:t>
            </w:r>
            <w:r w:rsidRPr="00124E96">
              <w:t>met één TEKSTBLOK REGISTERGOED</w:t>
            </w:r>
            <w:r>
              <w:t>,</w:t>
            </w:r>
            <w:r w:rsidRPr="00124E96">
              <w:t xml:space="preserve"> </w:t>
            </w:r>
            <w:r>
              <w:t>wanneer er meer dan één combinatie wordt getoond dan wordt de tekst per combinatie voorafgegaan door een opvolgende letter</w:t>
            </w:r>
            <w:r w:rsidRPr="002A4B22">
              <w:rPr>
                <w:lang w:val="nl"/>
              </w:rPr>
              <w:t xml:space="preserve"> beginnend bij ‘a.’.</w:t>
            </w:r>
          </w:p>
          <w:p w14:paraId="1F4A41AA" w14:textId="77777777" w:rsidR="00935DCB" w:rsidRDefault="00935DCB" w:rsidP="00935DCB">
            <w:pPr>
              <w:spacing w:line="276" w:lineRule="auto"/>
            </w:pPr>
          </w:p>
          <w:p w14:paraId="7EC5DC10" w14:textId="77777777" w:rsidR="00935DCB" w:rsidRPr="002A4B22" w:rsidRDefault="00935DCB" w:rsidP="00935DCB">
            <w:pPr>
              <w:spacing w:line="276" w:lineRule="auto"/>
              <w:rPr>
                <w:lang w:val="nl"/>
              </w:rPr>
            </w:pPr>
            <w:r>
              <w:t>Van TEKSTBLOK REGISTERGOED zijn alleen de objecten perceel, appartementsrecht, netwerk en schip van toepassing.</w:t>
            </w:r>
            <w:r w:rsidRPr="002A4B22">
              <w:rPr>
                <w:lang w:val="nl"/>
              </w:rPr>
              <w:t xml:space="preserve"> </w:t>
            </w:r>
          </w:p>
          <w:p w14:paraId="079852B1" w14:textId="77777777" w:rsidR="00935DCB" w:rsidRPr="002A4B22" w:rsidRDefault="00935DCB" w:rsidP="00935DCB">
            <w:pPr>
              <w:rPr>
                <w:lang w:val="nl"/>
              </w:rPr>
            </w:pPr>
          </w:p>
          <w:p w14:paraId="79A913F5" w14:textId="77777777" w:rsidR="00935DCB" w:rsidRPr="00935DCB" w:rsidRDefault="00935DCB" w:rsidP="00935DCB">
            <w:pPr>
              <w:rPr>
                <w:b/>
                <w:bCs/>
                <w:sz w:val="20"/>
                <w:u w:val="single"/>
                <w:lang w:val="nl"/>
              </w:rPr>
            </w:pPr>
            <w:r w:rsidRPr="00935DCB">
              <w:rPr>
                <w:b/>
                <w:bCs/>
                <w:sz w:val="20"/>
                <w:u w:val="single"/>
                <w:lang w:val="nl"/>
              </w:rPr>
              <w:t>Mapping recht en registergoed:</w:t>
            </w:r>
          </w:p>
          <w:p w14:paraId="666F9F07" w14:textId="77777777" w:rsidR="00935DCB" w:rsidRPr="00935DCB" w:rsidRDefault="00935DCB" w:rsidP="00935DCB">
            <w:pPr>
              <w:spacing w:line="240" w:lineRule="auto"/>
              <w:rPr>
                <w:sz w:val="20"/>
              </w:rPr>
            </w:pPr>
            <w:r w:rsidRPr="00935DCB">
              <w:rPr>
                <w:sz w:val="20"/>
              </w:rPr>
              <w:t>//</w:t>
            </w:r>
            <w:proofErr w:type="spellStart"/>
            <w:r w:rsidRPr="00935DCB">
              <w:rPr>
                <w:sz w:val="20"/>
              </w:rPr>
              <w:t>IMKAD_AangebodenStuk</w:t>
            </w:r>
            <w:proofErr w:type="spellEnd"/>
            <w:r w:rsidRPr="00935DCB">
              <w:rPr>
                <w:sz w:val="20"/>
              </w:rPr>
              <w:t>/</w:t>
            </w:r>
            <w:proofErr w:type="spellStart"/>
            <w:r w:rsidRPr="00935DCB">
              <w:rPr>
                <w:sz w:val="20"/>
              </w:rPr>
              <w:t>StukdeelHypotheek</w:t>
            </w:r>
            <w:proofErr w:type="spellEnd"/>
            <w:r w:rsidRPr="00935DCB">
              <w:rPr>
                <w:sz w:val="20"/>
              </w:rPr>
              <w:t xml:space="preserve"> </w:t>
            </w:r>
            <w:r w:rsidRPr="00935DCB">
              <w:rPr>
                <w:rFonts w:cs="Arial"/>
                <w:sz w:val="20"/>
              </w:rPr>
              <w:t>[</w:t>
            </w:r>
            <w:proofErr w:type="spellStart"/>
            <w:r w:rsidRPr="00935DCB">
              <w:rPr>
                <w:rFonts w:cs="Arial"/>
                <w:sz w:val="20"/>
              </w:rPr>
              <w:t>aanduidingHypotheek</w:t>
            </w:r>
            <w:proofErr w:type="spellEnd"/>
            <w:r w:rsidRPr="00935DCB">
              <w:rPr>
                <w:rFonts w:cs="Arial"/>
                <w:sz w:val="20"/>
              </w:rPr>
              <w:t xml:space="preserve"> = niet aanwezig] </w:t>
            </w:r>
            <w:r w:rsidRPr="00935DCB">
              <w:rPr>
                <w:rFonts w:cs="Arial"/>
                <w:sz w:val="20"/>
              </w:rPr>
              <w:tab/>
            </w:r>
            <w:r w:rsidRPr="00935DCB">
              <w:rPr>
                <w:sz w:val="20"/>
              </w:rPr>
              <w:t>/</w:t>
            </w:r>
            <w:proofErr w:type="spellStart"/>
            <w:r w:rsidRPr="00935DCB">
              <w:rPr>
                <w:sz w:val="20"/>
              </w:rPr>
              <w:t>IMKAD_ZakelijkRecht</w:t>
            </w:r>
            <w:proofErr w:type="spellEnd"/>
          </w:p>
          <w:p w14:paraId="23FF767E" w14:textId="0440D136" w:rsidR="00F740F4" w:rsidRDefault="00935DCB" w:rsidP="00935DCB">
            <w:pPr>
              <w:rPr>
                <w:lang w:val="nl"/>
              </w:rPr>
            </w:pPr>
            <w:r w:rsidRPr="00935DCB">
              <w:rPr>
                <w:sz w:val="20"/>
                <w:lang w:val="nl"/>
              </w:rPr>
              <w:lastRenderedPageBreak/>
              <w:t xml:space="preserve">-de overige mapping is opgenomen in </w:t>
            </w:r>
            <w:r>
              <w:rPr>
                <w:sz w:val="20"/>
                <w:lang w:val="nl"/>
              </w:rPr>
              <w:t>de</w:t>
            </w:r>
            <w:r w:rsidRPr="00935DCB">
              <w:rPr>
                <w:sz w:val="20"/>
                <w:lang w:val="nl"/>
              </w:rPr>
              <w:t xml:space="preserve"> genoemde tekstblokken.</w:t>
            </w:r>
          </w:p>
        </w:tc>
      </w:tr>
      <w:tr w:rsidR="00F740F4" w14:paraId="74AB1298" w14:textId="77777777" w:rsidTr="00D522F2">
        <w:tc>
          <w:tcPr>
            <w:tcW w:w="2500" w:type="pct"/>
          </w:tcPr>
          <w:p w14:paraId="10674D02" w14:textId="49F3E3BD" w:rsidR="00F740F4" w:rsidRPr="00D522F2" w:rsidRDefault="00DB0FAC" w:rsidP="00D522F2">
            <w:pPr>
              <w:autoSpaceDE w:val="0"/>
              <w:autoSpaceDN w:val="0"/>
              <w:adjustRightInd w:val="0"/>
              <w:ind w:left="601"/>
              <w:rPr>
                <w:rFonts w:cs="Arial"/>
                <w:color w:val="FF0000"/>
                <w:sz w:val="20"/>
              </w:rPr>
            </w:pPr>
            <w:r>
              <w:rPr>
                <w:rFonts w:cs="Arial"/>
                <w:color w:val="FF0000"/>
                <w:sz w:val="20"/>
              </w:rPr>
              <w:lastRenderedPageBreak/>
              <w:t>(</w:t>
            </w:r>
            <w:r w:rsidRPr="002E7F50">
              <w:rPr>
                <w:rFonts w:cs="Arial"/>
                <w:color w:val="FF0000"/>
                <w:sz w:val="20"/>
              </w:rPr>
              <w:t>hierna te noemen</w:t>
            </w:r>
            <w:r>
              <w:rPr>
                <w:rFonts w:cs="Arial"/>
                <w:color w:val="FF0000"/>
                <w:sz w:val="20"/>
              </w:rPr>
              <w:t xml:space="preserve"> onderpand).</w:t>
            </w:r>
          </w:p>
        </w:tc>
        <w:tc>
          <w:tcPr>
            <w:tcW w:w="2500" w:type="pct"/>
          </w:tcPr>
          <w:p w14:paraId="6601F89A" w14:textId="414E969E" w:rsidR="00D522F2" w:rsidRDefault="00DB0FAC" w:rsidP="00EB27C5">
            <w:pPr>
              <w:rPr>
                <w:lang w:val="nl"/>
              </w:rPr>
            </w:pPr>
            <w:r>
              <w:rPr>
                <w:lang w:val="nl"/>
              </w:rPr>
              <w:t>Vaste tekst</w:t>
            </w:r>
            <w:r w:rsidR="00EB27C5">
              <w:rPr>
                <w:lang w:val="nl"/>
              </w:rPr>
              <w:t>.</w:t>
            </w:r>
          </w:p>
        </w:tc>
      </w:tr>
    </w:tbl>
    <w:p w14:paraId="391AF2BE" w14:textId="77777777" w:rsidR="00D522F2" w:rsidRDefault="00D522F2"/>
    <w:p w14:paraId="3790BF33" w14:textId="44B6A2C3" w:rsidR="00D522F2" w:rsidRPr="00D522F2" w:rsidRDefault="00D522F2" w:rsidP="00D522F2">
      <w:pPr>
        <w:pStyle w:val="Kop2"/>
        <w:rPr>
          <w:sz w:val="20"/>
        </w:rPr>
      </w:pPr>
      <w:bookmarkStart w:id="207" w:name="_Toc162008165"/>
      <w:r w:rsidRPr="00D522F2">
        <w:rPr>
          <w:sz w:val="20"/>
        </w:rPr>
        <w:t>Overbruggingshypotheek</w:t>
      </w:r>
      <w:bookmarkEnd w:id="207"/>
    </w:p>
    <w:p w14:paraId="3EBABA41" w14:textId="77777777" w:rsidR="00D522F2" w:rsidRDefault="00D522F2"/>
    <w:tbl>
      <w:tblPr>
        <w:tblStyle w:val="Tabelraster"/>
        <w:tblW w:w="5000" w:type="pct"/>
        <w:tblLayout w:type="fixed"/>
        <w:tblLook w:val="0000" w:firstRow="0" w:lastRow="0" w:firstColumn="0" w:lastColumn="0" w:noHBand="0" w:noVBand="0"/>
      </w:tblPr>
      <w:tblGrid>
        <w:gridCol w:w="5933"/>
        <w:gridCol w:w="5933"/>
      </w:tblGrid>
      <w:tr w:rsidR="00F740F4" w14:paraId="1EB0D312" w14:textId="77777777" w:rsidTr="00D522F2">
        <w:tc>
          <w:tcPr>
            <w:tcW w:w="2500" w:type="pct"/>
          </w:tcPr>
          <w:p w14:paraId="4BB2B4B0" w14:textId="4DBB3B21" w:rsidR="00D522F2" w:rsidRPr="00CF177E" w:rsidRDefault="00D522F2" w:rsidP="00D522F2">
            <w:pPr>
              <w:autoSpaceDE w:val="0"/>
              <w:autoSpaceDN w:val="0"/>
              <w:adjustRightInd w:val="0"/>
              <w:ind w:left="601" w:hanging="601"/>
              <w:rPr>
                <w:rFonts w:cs="Arial"/>
                <w:color w:val="800080"/>
                <w:sz w:val="20"/>
              </w:rPr>
            </w:pPr>
            <w:r w:rsidRPr="00CF177E">
              <w:rPr>
                <w:rFonts w:cs="Arial"/>
                <w:color w:val="800080"/>
                <w:sz w:val="20"/>
              </w:rPr>
              <w:t xml:space="preserve">5. </w:t>
            </w:r>
            <w:r>
              <w:rPr>
                <w:rFonts w:cs="Arial"/>
                <w:color w:val="800080"/>
                <w:sz w:val="20"/>
              </w:rPr>
              <w:t xml:space="preserve">       </w:t>
            </w:r>
            <w:r w:rsidRPr="00CF177E">
              <w:rPr>
                <w:rFonts w:cs="Arial"/>
                <w:color w:val="800080"/>
                <w:sz w:val="20"/>
                <w:u w:val="single"/>
              </w:rPr>
              <w:t>OVERBRUGGINGSHYPOTHEEK</w:t>
            </w:r>
          </w:p>
          <w:p w14:paraId="21CAAF9D" w14:textId="77777777" w:rsidR="00D522F2" w:rsidRPr="00252AB6" w:rsidRDefault="00D522F2" w:rsidP="00D522F2">
            <w:pPr>
              <w:autoSpaceDE w:val="0"/>
              <w:autoSpaceDN w:val="0"/>
              <w:adjustRightInd w:val="0"/>
              <w:ind w:left="601"/>
              <w:rPr>
                <w:rFonts w:cs="Arial"/>
                <w:color w:val="800080"/>
                <w:sz w:val="20"/>
              </w:rPr>
            </w:pPr>
            <w:r w:rsidRPr="00252AB6">
              <w:rPr>
                <w:rFonts w:cs="Arial"/>
                <w:color w:val="800080"/>
                <w:sz w:val="20"/>
              </w:rPr>
              <w:t>Voorts verleent geldnemer, tot zekerheid voor de betaling van de schuld als hierboven vermeld bij deze aan geldgever, die van geldnemer</w:t>
            </w:r>
            <w:r w:rsidRPr="00CF177E">
              <w:rPr>
                <w:rFonts w:cs="Arial"/>
                <w:color w:val="800080"/>
                <w:sz w:val="20"/>
              </w:rPr>
              <w:t xml:space="preserve"> </w:t>
            </w:r>
            <w:r w:rsidRPr="00252AB6">
              <w:rPr>
                <w:rFonts w:cs="Arial"/>
                <w:color w:val="800080"/>
                <w:sz w:val="20"/>
              </w:rPr>
              <w:t xml:space="preserve">aanvaardt, het recht van </w:t>
            </w:r>
            <w:r w:rsidRPr="00CF177E">
              <w:rPr>
                <w:rFonts w:cs="Arial"/>
                <w:color w:val="000000" w:themeColor="text1"/>
                <w:sz w:val="20"/>
              </w:rPr>
              <w:fldChar w:fldCharType="begin"/>
            </w:r>
            <w:r w:rsidRPr="00CF177E">
              <w:rPr>
                <w:rFonts w:cs="Arial"/>
                <w:color w:val="000000" w:themeColor="text1"/>
                <w:sz w:val="20"/>
              </w:rPr>
              <w:instrText>MacroButton Nomacro §</w:instrText>
            </w:r>
            <w:r w:rsidRPr="00CF177E">
              <w:rPr>
                <w:rFonts w:cs="Arial"/>
                <w:color w:val="000000" w:themeColor="text1"/>
                <w:sz w:val="20"/>
              </w:rPr>
              <w:fldChar w:fldCharType="end"/>
            </w:r>
            <w:r w:rsidRPr="00CF177E">
              <w:rPr>
                <w:rFonts w:cs="Arial"/>
                <w:color w:val="000000" w:themeColor="text1"/>
                <w:sz w:val="20"/>
              </w:rPr>
              <w:t>telwoord</w:t>
            </w:r>
            <w:r w:rsidRPr="00CF177E">
              <w:rPr>
                <w:rFonts w:cs="Arial"/>
                <w:color w:val="000000" w:themeColor="text1"/>
                <w:sz w:val="20"/>
              </w:rPr>
              <w:fldChar w:fldCharType="begin"/>
            </w:r>
            <w:r w:rsidRPr="00CF177E">
              <w:rPr>
                <w:rFonts w:cs="Arial"/>
                <w:color w:val="000000" w:themeColor="text1"/>
                <w:sz w:val="20"/>
              </w:rPr>
              <w:instrText>MacroButton Nomacro §</w:instrText>
            </w:r>
            <w:r w:rsidRPr="00CF177E">
              <w:rPr>
                <w:rFonts w:cs="Arial"/>
                <w:color w:val="000000" w:themeColor="text1"/>
                <w:sz w:val="20"/>
              </w:rPr>
              <w:fldChar w:fldCharType="end"/>
            </w:r>
            <w:r w:rsidRPr="00252AB6">
              <w:rPr>
                <w:rFonts w:cs="Arial"/>
                <w:color w:val="800080"/>
                <w:sz w:val="20"/>
              </w:rPr>
              <w:t xml:space="preserve"> hypotheek op het navolgende registergoed:</w:t>
            </w:r>
          </w:p>
          <w:p w14:paraId="61F54B93" w14:textId="77777777" w:rsidR="00F740F4" w:rsidRDefault="00F740F4" w:rsidP="00F740F4">
            <w:pPr>
              <w:rPr>
                <w:lang w:val="nl"/>
              </w:rPr>
            </w:pPr>
          </w:p>
        </w:tc>
        <w:tc>
          <w:tcPr>
            <w:tcW w:w="2500" w:type="pct"/>
          </w:tcPr>
          <w:p w14:paraId="62CA082C" w14:textId="77777777" w:rsidR="00164AC8" w:rsidRDefault="00164AC8" w:rsidP="00164AC8">
            <w:pPr>
              <w:spacing w:before="72" w:line="276" w:lineRule="auto"/>
              <w:rPr>
                <w:sz w:val="20"/>
              </w:rPr>
            </w:pPr>
            <w:r w:rsidRPr="000F575A">
              <w:rPr>
                <w:sz w:val="20"/>
              </w:rPr>
              <w:t xml:space="preserve">Geheel optionele tekst. </w:t>
            </w:r>
          </w:p>
          <w:p w14:paraId="05614D1B" w14:textId="3A0ADCE8" w:rsidR="00164AC8" w:rsidRPr="00164AC8" w:rsidRDefault="00164AC8" w:rsidP="00164AC8">
            <w:pPr>
              <w:pStyle w:val="Lijstalinea"/>
              <w:numPr>
                <w:ilvl w:val="0"/>
                <w:numId w:val="36"/>
              </w:numPr>
              <w:spacing w:before="72" w:line="276" w:lineRule="auto"/>
              <w:rPr>
                <w:sz w:val="20"/>
              </w:rPr>
            </w:pPr>
            <w:r w:rsidRPr="00164AC8">
              <w:rPr>
                <w:sz w:val="20"/>
              </w:rPr>
              <w:t>Het gebruik van het rangtelwoord is optioneel.</w:t>
            </w:r>
          </w:p>
          <w:p w14:paraId="00D7BB96" w14:textId="77777777" w:rsidR="00164AC8" w:rsidRPr="000F575A" w:rsidRDefault="00164AC8" w:rsidP="00164AC8">
            <w:pPr>
              <w:spacing w:line="276" w:lineRule="auto"/>
              <w:rPr>
                <w:sz w:val="20"/>
                <w:u w:val="single"/>
                <w:lang w:val="nl"/>
              </w:rPr>
            </w:pPr>
          </w:p>
          <w:p w14:paraId="6F441480" w14:textId="77777777" w:rsidR="00164AC8" w:rsidRPr="000F575A" w:rsidRDefault="00164AC8" w:rsidP="00164AC8">
            <w:pPr>
              <w:spacing w:line="276" w:lineRule="auto"/>
              <w:rPr>
                <w:b/>
                <w:bCs/>
                <w:sz w:val="20"/>
                <w:u w:val="single"/>
                <w:lang w:val="nl"/>
              </w:rPr>
            </w:pPr>
            <w:r w:rsidRPr="000F575A">
              <w:rPr>
                <w:b/>
                <w:bCs/>
                <w:sz w:val="20"/>
                <w:u w:val="single"/>
                <w:lang w:val="nl"/>
              </w:rPr>
              <w:t>Mapping tonen overbruggingshypotheek:</w:t>
            </w:r>
          </w:p>
          <w:p w14:paraId="21D35662" w14:textId="77777777" w:rsidR="00164AC8" w:rsidRPr="000F575A" w:rsidRDefault="00164AC8" w:rsidP="00164AC8">
            <w:pPr>
              <w:spacing w:line="276" w:lineRule="auto"/>
              <w:rPr>
                <w:rFonts w:cs="Arial"/>
                <w:sz w:val="20"/>
              </w:rPr>
            </w:pPr>
            <w:r w:rsidRPr="000F575A">
              <w:rPr>
                <w:sz w:val="20"/>
              </w:rPr>
              <w:t>//</w:t>
            </w:r>
            <w:proofErr w:type="spellStart"/>
            <w:r w:rsidRPr="000F575A">
              <w:rPr>
                <w:sz w:val="20"/>
              </w:rPr>
              <w:t>IMKAD_AangebodenStuk</w:t>
            </w:r>
            <w:proofErr w:type="spellEnd"/>
            <w:r w:rsidRPr="000F575A">
              <w:rPr>
                <w:sz w:val="20"/>
              </w:rPr>
              <w:t>/</w:t>
            </w:r>
            <w:proofErr w:type="spellStart"/>
            <w:r w:rsidRPr="000F575A">
              <w:rPr>
                <w:sz w:val="20"/>
              </w:rPr>
              <w:t>StukdeelHypotheek</w:t>
            </w:r>
            <w:proofErr w:type="spellEnd"/>
            <w:r w:rsidRPr="000F575A">
              <w:rPr>
                <w:rFonts w:cs="Arial"/>
                <w:sz w:val="20"/>
              </w:rPr>
              <w:t>[</w:t>
            </w:r>
            <w:proofErr w:type="spellStart"/>
            <w:r w:rsidRPr="000F575A">
              <w:rPr>
                <w:rFonts w:cs="Arial"/>
                <w:sz w:val="20"/>
              </w:rPr>
              <w:t>aanduidingHypotheek</w:t>
            </w:r>
            <w:proofErr w:type="spellEnd"/>
            <w:r w:rsidRPr="000F575A">
              <w:rPr>
                <w:rFonts w:cs="Arial"/>
                <w:sz w:val="20"/>
              </w:rPr>
              <w:t xml:space="preserve"> = ‘overbruggingshypotheek’] </w:t>
            </w:r>
            <w:r>
              <w:rPr>
                <w:rFonts w:cs="Arial"/>
                <w:sz w:val="20"/>
              </w:rPr>
              <w:t>=</w:t>
            </w:r>
            <w:r w:rsidRPr="000F575A">
              <w:rPr>
                <w:rFonts w:cs="Arial"/>
                <w:sz w:val="20"/>
              </w:rPr>
              <w:t xml:space="preserve"> aanwezig</w:t>
            </w:r>
          </w:p>
          <w:p w14:paraId="5E074086" w14:textId="77777777" w:rsidR="00F740F4" w:rsidRDefault="00F740F4" w:rsidP="00D522F2">
            <w:pPr>
              <w:rPr>
                <w:lang w:val="nl"/>
              </w:rPr>
            </w:pPr>
          </w:p>
          <w:p w14:paraId="38225BF5" w14:textId="77777777" w:rsidR="00164AC8" w:rsidRPr="000F575A" w:rsidRDefault="00164AC8" w:rsidP="00164AC8">
            <w:pPr>
              <w:pStyle w:val="streepje"/>
              <w:numPr>
                <w:ilvl w:val="0"/>
                <w:numId w:val="0"/>
              </w:numPr>
              <w:spacing w:line="276" w:lineRule="auto"/>
              <w:rPr>
                <w:b/>
                <w:bCs/>
                <w:sz w:val="20"/>
                <w:lang w:val="nl-NL"/>
              </w:rPr>
            </w:pPr>
            <w:proofErr w:type="spellStart"/>
            <w:r w:rsidRPr="000F575A">
              <w:rPr>
                <w:b/>
                <w:bCs/>
                <w:sz w:val="20"/>
                <w:u w:val="single"/>
                <w:lang w:val="nl-NL"/>
              </w:rPr>
              <w:t>Mapping</w:t>
            </w:r>
            <w:proofErr w:type="spellEnd"/>
            <w:r w:rsidRPr="000F575A">
              <w:rPr>
                <w:b/>
                <w:bCs/>
                <w:sz w:val="20"/>
                <w:u w:val="single"/>
                <w:lang w:val="nl-NL"/>
              </w:rPr>
              <w:t xml:space="preserve"> telwoord</w:t>
            </w:r>
            <w:r w:rsidRPr="000F575A">
              <w:rPr>
                <w:b/>
                <w:bCs/>
                <w:sz w:val="20"/>
                <w:lang w:val="nl-NL"/>
              </w:rPr>
              <w:t>:</w:t>
            </w:r>
          </w:p>
          <w:p w14:paraId="509A84E2" w14:textId="77777777" w:rsidR="00164AC8" w:rsidRDefault="00164AC8" w:rsidP="00164AC8">
            <w:pPr>
              <w:rPr>
                <w:sz w:val="20"/>
              </w:rPr>
            </w:pPr>
            <w:r w:rsidRPr="000F575A">
              <w:rPr>
                <w:sz w:val="20"/>
              </w:rPr>
              <w:t>//</w:t>
            </w:r>
            <w:proofErr w:type="spellStart"/>
            <w:r w:rsidRPr="000F575A">
              <w:rPr>
                <w:sz w:val="20"/>
              </w:rPr>
              <w:t>IMKAD_AangebodenStuk</w:t>
            </w:r>
            <w:proofErr w:type="spellEnd"/>
            <w:r w:rsidRPr="000F575A">
              <w:rPr>
                <w:sz w:val="20"/>
              </w:rPr>
              <w:t>/</w:t>
            </w:r>
            <w:proofErr w:type="spellStart"/>
            <w:r w:rsidRPr="000F575A">
              <w:rPr>
                <w:sz w:val="20"/>
              </w:rPr>
              <w:t>StukdeelHypotheek</w:t>
            </w:r>
            <w:proofErr w:type="spellEnd"/>
            <w:r w:rsidRPr="000F575A">
              <w:rPr>
                <w:rFonts w:cs="Arial"/>
                <w:sz w:val="20"/>
              </w:rPr>
              <w:t>[</w:t>
            </w:r>
            <w:proofErr w:type="spellStart"/>
            <w:r w:rsidRPr="000F575A">
              <w:rPr>
                <w:rFonts w:cs="Arial"/>
                <w:sz w:val="20"/>
              </w:rPr>
              <w:t>aanduidingHypotheek</w:t>
            </w:r>
            <w:proofErr w:type="spellEnd"/>
            <w:r w:rsidRPr="000F575A">
              <w:rPr>
                <w:rFonts w:cs="Arial"/>
                <w:sz w:val="20"/>
              </w:rPr>
              <w:t xml:space="preserve"> = ‘overbruggingshypotheek’]</w:t>
            </w:r>
            <w:r w:rsidRPr="000F575A">
              <w:rPr>
                <w:sz w:val="20"/>
              </w:rPr>
              <w:t>/</w:t>
            </w:r>
            <w:proofErr w:type="spellStart"/>
            <w:r w:rsidRPr="000F575A">
              <w:rPr>
                <w:sz w:val="20"/>
              </w:rPr>
              <w:t>rangordeHypotheek</w:t>
            </w:r>
            <w:proofErr w:type="spellEnd"/>
          </w:p>
          <w:p w14:paraId="1A613812" w14:textId="192E8B9D" w:rsidR="00164AC8" w:rsidRDefault="00164AC8" w:rsidP="00164AC8">
            <w:pPr>
              <w:rPr>
                <w:lang w:val="nl"/>
              </w:rPr>
            </w:pPr>
          </w:p>
        </w:tc>
      </w:tr>
    </w:tbl>
    <w:p w14:paraId="652488B9" w14:textId="77777777" w:rsidR="00F740F4" w:rsidRDefault="00F740F4" w:rsidP="00F740F4">
      <w:pPr>
        <w:rPr>
          <w:lang w:val="nl"/>
        </w:rPr>
      </w:pPr>
    </w:p>
    <w:p w14:paraId="4BE438BD" w14:textId="4DC39347" w:rsidR="00305C23" w:rsidRDefault="00305C23" w:rsidP="00FD7F3D">
      <w:pPr>
        <w:pStyle w:val="Kop2"/>
      </w:pPr>
      <w:bookmarkStart w:id="208" w:name="_Toc162008059"/>
      <w:bookmarkStart w:id="209" w:name="_Toc162008166"/>
      <w:r w:rsidRPr="00305C23">
        <w:t>Onderpand overbruggingshypotheek</w:t>
      </w:r>
      <w:bookmarkEnd w:id="208"/>
      <w:bookmarkEnd w:id="209"/>
    </w:p>
    <w:p w14:paraId="16BB392F" w14:textId="77777777" w:rsidR="00F814B6" w:rsidRPr="00F814B6" w:rsidRDefault="00F814B6" w:rsidP="00F814B6">
      <w:pPr>
        <w:rPr>
          <w:lang w:val="nl"/>
        </w:rPr>
      </w:pPr>
    </w:p>
    <w:tbl>
      <w:tblPr>
        <w:tblStyle w:val="Tabelraster"/>
        <w:tblW w:w="5000" w:type="pct"/>
        <w:tblLayout w:type="fixed"/>
        <w:tblLook w:val="0000" w:firstRow="0" w:lastRow="0" w:firstColumn="0" w:lastColumn="0" w:noHBand="0" w:noVBand="0"/>
      </w:tblPr>
      <w:tblGrid>
        <w:gridCol w:w="5933"/>
        <w:gridCol w:w="5933"/>
      </w:tblGrid>
      <w:tr w:rsidR="00254A0C" w:rsidRPr="00254A0C" w14:paraId="0BBB2A41" w14:textId="77777777" w:rsidTr="009B36D3">
        <w:tc>
          <w:tcPr>
            <w:tcW w:w="2500" w:type="pct"/>
            <w:shd w:val="clear" w:color="auto" w:fill="DEEAF6" w:themeFill="accent1" w:themeFillTint="33"/>
          </w:tcPr>
          <w:p w14:paraId="1DFF01E6" w14:textId="7F6281A5" w:rsidR="00254A0C" w:rsidRPr="00254A0C" w:rsidRDefault="00254A0C" w:rsidP="00254A0C">
            <w:pPr>
              <w:spacing w:line="276" w:lineRule="auto"/>
              <w:rPr>
                <w:b/>
                <w:bCs/>
                <w:lang w:val="nl"/>
              </w:rPr>
            </w:pPr>
            <w:r w:rsidRPr="00254A0C">
              <w:rPr>
                <w:b/>
                <w:bCs/>
                <w:lang w:val="nl"/>
              </w:rPr>
              <w:t>Modeldocument tekst</w:t>
            </w:r>
          </w:p>
        </w:tc>
        <w:tc>
          <w:tcPr>
            <w:tcW w:w="2500" w:type="pct"/>
            <w:shd w:val="clear" w:color="auto" w:fill="DEEAF6" w:themeFill="accent1" w:themeFillTint="33"/>
          </w:tcPr>
          <w:p w14:paraId="5AF88961" w14:textId="292D966F" w:rsidR="00254A0C" w:rsidRPr="00254A0C" w:rsidRDefault="00254A0C" w:rsidP="00254A0C">
            <w:pPr>
              <w:spacing w:line="276" w:lineRule="auto"/>
              <w:rPr>
                <w:b/>
                <w:bCs/>
                <w:lang w:val="nl"/>
              </w:rPr>
            </w:pPr>
            <w:r w:rsidRPr="00254A0C">
              <w:rPr>
                <w:b/>
                <w:bCs/>
                <w:lang w:val="nl"/>
              </w:rPr>
              <w:t>Mapping en toelichting</w:t>
            </w:r>
          </w:p>
        </w:tc>
      </w:tr>
      <w:tr w:rsidR="00254A0C" w14:paraId="2045B9E0" w14:textId="77777777" w:rsidTr="009B36D3">
        <w:tc>
          <w:tcPr>
            <w:tcW w:w="2500" w:type="pct"/>
          </w:tcPr>
          <w:p w14:paraId="2650B530" w14:textId="5211C15A" w:rsidR="00254A0C" w:rsidRDefault="00254A0C" w:rsidP="00254A0C">
            <w:pPr>
              <w:ind w:left="601"/>
              <w:rPr>
                <w:lang w:val="nl"/>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00AF64EC">
              <w:rPr>
                <w:rFonts w:cs="Arial"/>
                <w:color w:val="800080"/>
                <w:szCs w:val="18"/>
              </w:rPr>
              <w:t>;</w:t>
            </w:r>
          </w:p>
        </w:tc>
        <w:tc>
          <w:tcPr>
            <w:tcW w:w="2500" w:type="pct"/>
          </w:tcPr>
          <w:p w14:paraId="1E9644CD" w14:textId="77777777" w:rsidR="00254A0C" w:rsidRPr="00DF06EC" w:rsidRDefault="00254A0C" w:rsidP="00254A0C">
            <w:pPr>
              <w:spacing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05DA371B" w14:textId="77777777" w:rsidR="00254A0C" w:rsidRPr="00DF06EC" w:rsidRDefault="00254A0C" w:rsidP="00254A0C">
            <w:pPr>
              <w:spacing w:line="276" w:lineRule="auto"/>
              <w:rPr>
                <w:sz w:val="20"/>
              </w:rPr>
            </w:pPr>
          </w:p>
          <w:p w14:paraId="1F80B6FD" w14:textId="77777777" w:rsidR="00254A0C" w:rsidRPr="00DF06EC" w:rsidRDefault="00254A0C" w:rsidP="00254A0C">
            <w:pPr>
              <w:spacing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27F8D9E2" w14:textId="77777777" w:rsidR="00254A0C" w:rsidRPr="00DF06EC" w:rsidRDefault="00254A0C" w:rsidP="00254A0C">
            <w:pPr>
              <w:spacing w:line="276" w:lineRule="auto"/>
              <w:rPr>
                <w:sz w:val="20"/>
                <w:lang w:val="nl"/>
              </w:rPr>
            </w:pPr>
          </w:p>
          <w:p w14:paraId="10CB8201" w14:textId="77777777" w:rsidR="00254A0C" w:rsidRPr="00DF06EC" w:rsidRDefault="00254A0C" w:rsidP="00254A0C">
            <w:pPr>
              <w:spacing w:line="276" w:lineRule="auto"/>
              <w:rPr>
                <w:b/>
                <w:bCs/>
                <w:sz w:val="20"/>
                <w:u w:val="single"/>
                <w:lang w:val="nl"/>
              </w:rPr>
            </w:pPr>
            <w:r w:rsidRPr="00DF06EC">
              <w:rPr>
                <w:b/>
                <w:bCs/>
                <w:sz w:val="20"/>
                <w:u w:val="single"/>
                <w:lang w:val="nl"/>
              </w:rPr>
              <w:t>Mapping recht en registergoed:</w:t>
            </w:r>
          </w:p>
          <w:p w14:paraId="6A471E1A" w14:textId="77777777" w:rsidR="00254A0C" w:rsidRDefault="00254A0C" w:rsidP="00254A0C">
            <w:pPr>
              <w:spacing w:line="276" w:lineRule="auto"/>
              <w:rPr>
                <w:sz w:val="20"/>
              </w:rPr>
            </w:pPr>
            <w:r w:rsidRPr="00EB6D09">
              <w:rPr>
                <w:sz w:val="20"/>
              </w:rPr>
              <w:t>//</w:t>
            </w:r>
            <w:proofErr w:type="spellStart"/>
            <w:r w:rsidRPr="00EB6D09">
              <w:rPr>
                <w:sz w:val="20"/>
              </w:rPr>
              <w:t>IMKAD_AangebodenStuk</w:t>
            </w:r>
            <w:proofErr w:type="spellEnd"/>
            <w:r w:rsidRPr="00EB6D09">
              <w:rPr>
                <w:sz w:val="20"/>
              </w:rPr>
              <w:t>/</w:t>
            </w:r>
            <w:proofErr w:type="spellStart"/>
            <w:r w:rsidRPr="00EB6D09">
              <w:rPr>
                <w:sz w:val="20"/>
              </w:rPr>
              <w:t>StukdeelHypotheek</w:t>
            </w:r>
            <w:proofErr w:type="spellEnd"/>
            <w:r w:rsidRPr="00EB6D09">
              <w:rPr>
                <w:sz w:val="20"/>
              </w:rPr>
              <w:t>[</w:t>
            </w:r>
            <w:proofErr w:type="spellStart"/>
            <w:r w:rsidRPr="00EB6D09">
              <w:rPr>
                <w:sz w:val="20"/>
              </w:rPr>
              <w:t>aanduidingHypotheek</w:t>
            </w:r>
            <w:proofErr w:type="spellEnd"/>
            <w:r w:rsidRPr="00EB6D09">
              <w:rPr>
                <w:sz w:val="20"/>
              </w:rPr>
              <w:t xml:space="preserve"> = overbruggingshypotheek’]</w:t>
            </w:r>
          </w:p>
          <w:p w14:paraId="455ABF0F" w14:textId="77777777" w:rsidR="00254A0C" w:rsidRPr="00DF06EC" w:rsidRDefault="00254A0C" w:rsidP="00254A0C">
            <w:pPr>
              <w:spacing w:line="276" w:lineRule="auto"/>
              <w:rPr>
                <w:sz w:val="20"/>
              </w:rPr>
            </w:pPr>
            <w:r w:rsidRPr="00EB6D09">
              <w:rPr>
                <w:sz w:val="20"/>
              </w:rPr>
              <w:t>/</w:t>
            </w:r>
            <w:proofErr w:type="spellStart"/>
            <w:r w:rsidRPr="00EB6D09">
              <w:rPr>
                <w:sz w:val="20"/>
              </w:rPr>
              <w:t>IMKAD_ZakelijkRecht</w:t>
            </w:r>
            <w:proofErr w:type="spellEnd"/>
          </w:p>
          <w:p w14:paraId="1DA6BDD4" w14:textId="77777777" w:rsidR="00254A0C" w:rsidRDefault="00254A0C" w:rsidP="00254A0C">
            <w:pPr>
              <w:rPr>
                <w:sz w:val="20"/>
                <w:lang w:val="nl"/>
              </w:rPr>
            </w:pPr>
            <w:r w:rsidRPr="001E342A">
              <w:rPr>
                <w:sz w:val="20"/>
                <w:lang w:val="nl"/>
              </w:rPr>
              <w:t>- verdere mapping is opgenomen in het genoemde tekstblok.</w:t>
            </w:r>
          </w:p>
          <w:p w14:paraId="0143C769" w14:textId="456086B4" w:rsidR="00254A0C" w:rsidRDefault="00254A0C" w:rsidP="00254A0C">
            <w:pPr>
              <w:rPr>
                <w:lang w:val="nl"/>
              </w:rPr>
            </w:pPr>
          </w:p>
        </w:tc>
      </w:tr>
      <w:tr w:rsidR="006E06DE" w14:paraId="64B03D8C" w14:textId="77777777" w:rsidTr="009B36D3">
        <w:tc>
          <w:tcPr>
            <w:tcW w:w="2500" w:type="pct"/>
          </w:tcPr>
          <w:p w14:paraId="799D332A" w14:textId="3774DB2F" w:rsidR="006E06DE" w:rsidRPr="00AA24BD" w:rsidRDefault="00170A7C" w:rsidP="00170A7C">
            <w:pPr>
              <w:suppressAutoHyphens/>
              <w:ind w:left="601"/>
              <w:outlineLvl w:val="0"/>
              <w:rPr>
                <w:rFonts w:cs="Arial"/>
                <w:color w:val="800080"/>
                <w:sz w:val="20"/>
              </w:rPr>
            </w:pPr>
            <w:bookmarkStart w:id="210" w:name="_Toc162007931"/>
            <w:bookmarkStart w:id="211" w:name="_Toc162008060"/>
            <w:bookmarkStart w:id="212" w:name="_Toc162008167"/>
            <w:r w:rsidRPr="00170A7C">
              <w:rPr>
                <w:rFonts w:cs="Arial"/>
                <w:color w:val="800080"/>
                <w:sz w:val="20"/>
              </w:rPr>
              <w:lastRenderedPageBreak/>
              <w:t>(hierna eveneens te noemen onderpand).</w:t>
            </w:r>
            <w:bookmarkEnd w:id="210"/>
            <w:bookmarkEnd w:id="211"/>
            <w:bookmarkEnd w:id="212"/>
          </w:p>
        </w:tc>
        <w:tc>
          <w:tcPr>
            <w:tcW w:w="2500" w:type="pct"/>
          </w:tcPr>
          <w:p w14:paraId="781E8607" w14:textId="77777777" w:rsidR="006E06DE" w:rsidRDefault="00AA24BD" w:rsidP="00254A0C">
            <w:pPr>
              <w:spacing w:line="276" w:lineRule="auto"/>
              <w:rPr>
                <w:sz w:val="20"/>
              </w:rPr>
            </w:pPr>
            <w:r>
              <w:rPr>
                <w:sz w:val="20"/>
              </w:rPr>
              <w:t>Moet altijd getoond worden als de Overbruggingshypotheek is opgenomen in de akte.</w:t>
            </w:r>
          </w:p>
          <w:p w14:paraId="1EC0C773" w14:textId="0A9513DD" w:rsidR="00AA24BD" w:rsidRPr="00DF06EC" w:rsidRDefault="00AA24BD" w:rsidP="00254A0C">
            <w:pPr>
              <w:spacing w:line="276" w:lineRule="auto"/>
              <w:rPr>
                <w:sz w:val="20"/>
              </w:rPr>
            </w:pPr>
          </w:p>
        </w:tc>
      </w:tr>
    </w:tbl>
    <w:p w14:paraId="0E3910DC" w14:textId="77777777" w:rsidR="00305C23" w:rsidRDefault="00305C23" w:rsidP="00305C23">
      <w:pPr>
        <w:rPr>
          <w:lang w:val="nl"/>
        </w:rPr>
      </w:pPr>
    </w:p>
    <w:p w14:paraId="17A73AC1" w14:textId="03882533" w:rsidR="0033550D" w:rsidRDefault="0033550D" w:rsidP="0033550D">
      <w:pPr>
        <w:pStyle w:val="Kop2"/>
        <w:rPr>
          <w:sz w:val="20"/>
        </w:rPr>
      </w:pPr>
      <w:bookmarkStart w:id="213" w:name="_Toc162008168"/>
      <w:r w:rsidRPr="0033550D">
        <w:rPr>
          <w:sz w:val="20"/>
        </w:rPr>
        <w:t>Afsluiting</w:t>
      </w:r>
      <w:bookmarkEnd w:id="213"/>
    </w:p>
    <w:p w14:paraId="6A5C13C1" w14:textId="77777777" w:rsidR="0033550D" w:rsidRDefault="0033550D" w:rsidP="0033550D">
      <w:pPr>
        <w:rPr>
          <w:lang w:val="nl"/>
        </w:rPr>
      </w:pPr>
    </w:p>
    <w:tbl>
      <w:tblPr>
        <w:tblStyle w:val="Tabelraster"/>
        <w:tblW w:w="5000" w:type="pct"/>
        <w:tblLayout w:type="fixed"/>
        <w:tblLook w:val="0600" w:firstRow="0" w:lastRow="0" w:firstColumn="0" w:lastColumn="0" w:noHBand="1" w:noVBand="1"/>
      </w:tblPr>
      <w:tblGrid>
        <w:gridCol w:w="5933"/>
        <w:gridCol w:w="5933"/>
      </w:tblGrid>
      <w:tr w:rsidR="0033550D" w:rsidRPr="0033550D" w14:paraId="5F8338F3" w14:textId="77777777" w:rsidTr="0033550D">
        <w:tc>
          <w:tcPr>
            <w:tcW w:w="2500" w:type="pct"/>
            <w:shd w:val="clear" w:color="auto" w:fill="DEEAF6" w:themeFill="accent1" w:themeFillTint="33"/>
          </w:tcPr>
          <w:p w14:paraId="37487D53" w14:textId="47B01F73" w:rsidR="0033550D" w:rsidRPr="0033550D" w:rsidRDefault="0033550D" w:rsidP="0033550D">
            <w:pPr>
              <w:spacing w:line="276" w:lineRule="auto"/>
              <w:rPr>
                <w:b/>
                <w:bCs/>
                <w:lang w:val="nl"/>
              </w:rPr>
            </w:pPr>
            <w:r w:rsidRPr="0033550D">
              <w:rPr>
                <w:b/>
                <w:bCs/>
                <w:lang w:val="nl"/>
              </w:rPr>
              <w:t>Modeldocument tekst</w:t>
            </w:r>
          </w:p>
        </w:tc>
        <w:tc>
          <w:tcPr>
            <w:tcW w:w="2500" w:type="pct"/>
            <w:shd w:val="clear" w:color="auto" w:fill="DEEAF6" w:themeFill="accent1" w:themeFillTint="33"/>
          </w:tcPr>
          <w:p w14:paraId="72FC98EA" w14:textId="107F2767" w:rsidR="0033550D" w:rsidRPr="0033550D" w:rsidRDefault="0033550D" w:rsidP="0033550D">
            <w:pPr>
              <w:spacing w:line="276" w:lineRule="auto"/>
              <w:rPr>
                <w:b/>
                <w:bCs/>
                <w:lang w:val="nl"/>
              </w:rPr>
            </w:pPr>
            <w:r w:rsidRPr="0033550D">
              <w:rPr>
                <w:b/>
                <w:bCs/>
                <w:lang w:val="nl"/>
              </w:rPr>
              <w:t>Mapping en toelichting</w:t>
            </w:r>
          </w:p>
        </w:tc>
      </w:tr>
      <w:tr w:rsidR="0033550D" w14:paraId="37910283" w14:textId="77777777" w:rsidTr="0033550D">
        <w:tc>
          <w:tcPr>
            <w:tcW w:w="2500" w:type="pct"/>
          </w:tcPr>
          <w:p w14:paraId="511B1FBB" w14:textId="49D87421" w:rsidR="0033550D" w:rsidRPr="00853CA1" w:rsidRDefault="0033550D" w:rsidP="0033550D">
            <w:pPr>
              <w:suppressAutoHyphens/>
              <w:outlineLvl w:val="0"/>
              <w:rPr>
                <w:rFonts w:cs="Arial"/>
                <w:snapToGrid/>
                <w:color w:val="FF0000"/>
                <w:sz w:val="20"/>
              </w:rPr>
            </w:pPr>
            <w:bookmarkStart w:id="214" w:name="_Toc162007933"/>
            <w:bookmarkStart w:id="215" w:name="_Toc162008062"/>
            <w:bookmarkStart w:id="216" w:name="_Toc162008169"/>
            <w:r w:rsidRPr="00853CA1">
              <w:rPr>
                <w:rFonts w:cs="Arial"/>
                <w:snapToGrid/>
                <w:color w:val="FF0000"/>
                <w:sz w:val="20"/>
              </w:rPr>
              <w:t xml:space="preserve">De </w:t>
            </w:r>
            <w:ins w:id="217" w:author="Groot, Karina de" w:date="2025-04-14T11:22:00Z" w16du:dateUtc="2025-04-14T09:22:00Z">
              <w:r w:rsidR="004B59AC" w:rsidRPr="00FB2E0E">
                <w:rPr>
                  <w:rFonts w:cs="Arial"/>
                  <w:color w:val="339966"/>
                  <w:sz w:val="20"/>
                </w:rPr>
                <w:t>comparant</w:t>
              </w:r>
              <w:r w:rsidR="004B59AC">
                <w:rPr>
                  <w:rFonts w:cs="Arial"/>
                  <w:color w:val="339966"/>
                  <w:sz w:val="20"/>
                </w:rPr>
                <w:t>/comparante/persoon</w:t>
              </w:r>
              <w:r w:rsidR="004B59AC" w:rsidRPr="00853CA1">
                <w:rPr>
                  <w:rFonts w:cs="Arial"/>
                  <w:snapToGrid/>
                  <w:color w:val="FF0000"/>
                  <w:sz w:val="20"/>
                </w:rPr>
                <w:t xml:space="preserve"> </w:t>
              </w:r>
            </w:ins>
            <w:del w:id="218" w:author="Groot, Karina de" w:date="2025-04-14T11:22:00Z" w16du:dateUtc="2025-04-14T09:22:00Z">
              <w:r w:rsidRPr="00853CA1" w:rsidDel="004B59AC">
                <w:rPr>
                  <w:rFonts w:cs="Arial"/>
                  <w:snapToGrid/>
                  <w:color w:val="FF0000"/>
                  <w:sz w:val="20"/>
                </w:rPr>
                <w:delText>comparant</w:delText>
              </w:r>
              <w:r w:rsidDel="004B59AC">
                <w:rPr>
                  <w:rFonts w:cs="Arial"/>
                  <w:snapToGrid/>
                  <w:color w:val="800080"/>
                  <w:sz w:val="20"/>
                </w:rPr>
                <w:delText>e</w:delText>
              </w:r>
              <w:r w:rsidRPr="00853CA1" w:rsidDel="004B59AC">
                <w:rPr>
                  <w:rFonts w:cs="Arial"/>
                  <w:snapToGrid/>
                  <w:color w:val="FF0000"/>
                  <w:sz w:val="20"/>
                </w:rPr>
                <w:delText xml:space="preserve"> </w:delText>
              </w:r>
            </w:del>
            <w:r w:rsidRPr="00853CA1">
              <w:rPr>
                <w:rFonts w:cs="Arial"/>
                <w:snapToGrid/>
                <w:color w:val="FF0000"/>
                <w:sz w:val="20"/>
              </w:rPr>
              <w:t xml:space="preserve">onder 1 genoemd verklaart </w:t>
            </w:r>
            <w:r w:rsidRPr="00C56D65">
              <w:rPr>
                <w:rFonts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cs="Arial"/>
                <w:snapToGrid/>
                <w:color w:val="FF0000"/>
                <w:sz w:val="20"/>
              </w:rPr>
              <w:t xml:space="preserve"> voor en ten behoeve van</w:t>
            </w:r>
            <w:r>
              <w:rPr>
                <w:rFonts w:cs="Arial"/>
                <w:snapToGrid/>
                <w:color w:val="FF0000"/>
                <w:sz w:val="20"/>
              </w:rPr>
              <w:t xml:space="preserve"> </w:t>
            </w:r>
            <w:r w:rsidRPr="00853CA1">
              <w:rPr>
                <w:rFonts w:cs="Arial"/>
                <w:snapToGrid/>
                <w:color w:val="FF0000"/>
                <w:sz w:val="20"/>
              </w:rPr>
              <w:t>geldgever aan te nemen</w:t>
            </w:r>
            <w:r>
              <w:rPr>
                <w:rFonts w:cs="Arial"/>
                <w:snapToGrid/>
                <w:color w:val="FF0000"/>
                <w:sz w:val="20"/>
              </w:rPr>
              <w:t>.</w:t>
            </w:r>
            <w:bookmarkEnd w:id="214"/>
            <w:bookmarkEnd w:id="215"/>
            <w:bookmarkEnd w:id="216"/>
          </w:p>
          <w:p w14:paraId="71140719" w14:textId="77777777" w:rsidR="0033550D" w:rsidRDefault="0033550D" w:rsidP="0033550D">
            <w:pPr>
              <w:rPr>
                <w:lang w:val="nl"/>
              </w:rPr>
            </w:pPr>
          </w:p>
        </w:tc>
        <w:tc>
          <w:tcPr>
            <w:tcW w:w="2500" w:type="pct"/>
          </w:tcPr>
          <w:p w14:paraId="668E194B" w14:textId="4CFF130B" w:rsidR="004B59AC" w:rsidRPr="00015BBB" w:rsidRDefault="004B59AC" w:rsidP="004B59AC">
            <w:pPr>
              <w:rPr>
                <w:ins w:id="219" w:author="Groot, Karina de" w:date="2025-04-14T11:23:00Z" w16du:dateUtc="2025-04-14T09:23:00Z"/>
                <w:szCs w:val="18"/>
              </w:rPr>
            </w:pPr>
            <w:ins w:id="220" w:author="Groot, Karina de" w:date="2025-04-14T11:23:00Z" w16du:dateUtc="2025-04-14T09:23:00Z">
              <w:r w:rsidRPr="00015BBB">
                <w:rPr>
                  <w:szCs w:val="18"/>
                </w:rPr>
                <w:t>De keuze tussen</w:t>
              </w:r>
              <w:r w:rsidRPr="00365A72">
                <w:rPr>
                  <w:rFonts w:cs="Arial"/>
                  <w:color w:val="339966"/>
                  <w:szCs w:val="18"/>
                </w:rPr>
                <w:t xml:space="preserve"> comparant/comparante/persoon </w:t>
              </w:r>
              <w:r w:rsidRPr="00365A72">
                <w:rPr>
                  <w:rFonts w:cs="Arial"/>
                  <w:szCs w:val="18"/>
                </w:rPr>
                <w:t>is een verplichte gebruikerskeuze</w:t>
              </w:r>
            </w:ins>
            <w:ins w:id="221" w:author="Groot, Karina de" w:date="2025-04-14T11:24:00Z" w16du:dateUtc="2025-04-14T09:24:00Z">
              <w:r>
                <w:rPr>
                  <w:rFonts w:cs="Arial"/>
                  <w:szCs w:val="18"/>
                </w:rPr>
                <w:t xml:space="preserve">. De keuze is al eerder bij </w:t>
              </w:r>
            </w:ins>
            <w:ins w:id="222" w:author="Groot, Karina de" w:date="2025-04-14T11:28:00Z" w16du:dateUtc="2025-04-14T09:28:00Z">
              <w:r w:rsidR="00D54428">
                <w:rPr>
                  <w:rFonts w:cs="Arial"/>
                  <w:szCs w:val="18"/>
                </w:rPr>
                <w:t xml:space="preserve">onder </w:t>
              </w:r>
            </w:ins>
            <w:ins w:id="223" w:author="Groot, Karina de" w:date="2025-04-14T11:24:00Z" w16du:dateUtc="2025-04-14T09:24:00Z">
              <w:r>
                <w:rPr>
                  <w:rFonts w:cs="Arial"/>
                  <w:szCs w:val="18"/>
                </w:rPr>
                <w:t xml:space="preserve"> Afsluiting Partijen gedaan.</w:t>
              </w:r>
            </w:ins>
          </w:p>
          <w:p w14:paraId="746D4F60" w14:textId="77777777" w:rsidR="004B59AC" w:rsidRDefault="004B59AC" w:rsidP="004B59AC">
            <w:pPr>
              <w:rPr>
                <w:ins w:id="224" w:author="Groot, Karina de" w:date="2025-04-14T11:23:00Z" w16du:dateUtc="2025-04-14T09:23:00Z"/>
              </w:rPr>
            </w:pPr>
          </w:p>
          <w:p w14:paraId="208AFCC1" w14:textId="77777777" w:rsidR="004B59AC" w:rsidRPr="00EA3A91" w:rsidRDefault="004B59AC" w:rsidP="004B59AC">
            <w:pPr>
              <w:keepNext/>
              <w:spacing w:line="276" w:lineRule="auto"/>
              <w:rPr>
                <w:ins w:id="225" w:author="Groot, Karina de" w:date="2025-04-14T11:23:00Z" w16du:dateUtc="2025-04-14T09:23:00Z"/>
                <w:szCs w:val="18"/>
                <w:u w:val="single"/>
              </w:rPr>
              <w:pPrChange w:id="226" w:author="Groot, Karina de" w:date="2025-04-14T11:23:00Z" w16du:dateUtc="2025-04-14T09:23:00Z">
                <w:pPr>
                  <w:keepNext/>
                </w:pPr>
              </w:pPrChange>
            </w:pPr>
            <w:proofErr w:type="spellStart"/>
            <w:ins w:id="227" w:author="Groot, Karina de" w:date="2025-04-14T11:23:00Z" w16du:dateUtc="2025-04-14T09:23:00Z">
              <w:r w:rsidRPr="00EA3A91">
                <w:rPr>
                  <w:szCs w:val="18"/>
                  <w:u w:val="single"/>
                </w:rPr>
                <w:t>Mapping</w:t>
              </w:r>
              <w:proofErr w:type="spellEnd"/>
              <w:r>
                <w:rPr>
                  <w:szCs w:val="18"/>
                  <w:u w:val="single"/>
                </w:rPr>
                <w:t xml:space="preserve"> (dit wijkt af van het bankmodel)</w:t>
              </w:r>
              <w:r w:rsidRPr="00EA3A91">
                <w:rPr>
                  <w:szCs w:val="18"/>
                  <w:u w:val="single"/>
                </w:rPr>
                <w:t>:</w:t>
              </w:r>
            </w:ins>
          </w:p>
          <w:p w14:paraId="0F0F3ABA" w14:textId="77777777" w:rsidR="004B59AC" w:rsidRPr="00EA3A91" w:rsidRDefault="004B59AC" w:rsidP="004B59AC">
            <w:pPr>
              <w:keepNext/>
              <w:spacing w:line="276" w:lineRule="auto"/>
              <w:rPr>
                <w:ins w:id="228" w:author="Groot, Karina de" w:date="2025-04-14T11:23:00Z" w16du:dateUtc="2025-04-14T09:23:00Z"/>
                <w:sz w:val="16"/>
                <w:szCs w:val="16"/>
              </w:rPr>
              <w:pPrChange w:id="229" w:author="Groot, Karina de" w:date="2025-04-14T11:23:00Z" w16du:dateUtc="2025-04-14T09:23:00Z">
                <w:pPr>
                  <w:keepNext/>
                </w:pPr>
              </w:pPrChange>
            </w:pPr>
            <w:ins w:id="230" w:author="Groot, Karina de" w:date="2025-04-14T11:23:00Z" w16du:dateUtc="2025-04-14T09:23:00Z">
              <w:r w:rsidRPr="00EA3A91">
                <w:rPr>
                  <w:sz w:val="16"/>
                  <w:szCs w:val="16"/>
                </w:rPr>
                <w:t>//</w:t>
              </w:r>
              <w:proofErr w:type="spellStart"/>
              <w:r w:rsidRPr="00EA3A91">
                <w:rPr>
                  <w:sz w:val="16"/>
                  <w:szCs w:val="16"/>
                </w:rPr>
                <w:t>IMKAD_AangebodenStuk</w:t>
              </w:r>
              <w:proofErr w:type="spellEnd"/>
              <w:r w:rsidRPr="00EA3A91">
                <w:rPr>
                  <w:sz w:val="16"/>
                  <w:szCs w:val="16"/>
                </w:rPr>
                <w:t>/</w:t>
              </w:r>
            </w:ins>
          </w:p>
          <w:p w14:paraId="564CB767" w14:textId="77777777" w:rsidR="004B59AC" w:rsidRPr="00EA3A91" w:rsidRDefault="004B59AC" w:rsidP="004B59AC">
            <w:pPr>
              <w:keepNext/>
              <w:spacing w:line="276" w:lineRule="auto"/>
              <w:rPr>
                <w:ins w:id="231" w:author="Groot, Karina de" w:date="2025-04-14T11:23:00Z" w16du:dateUtc="2025-04-14T09:23:00Z"/>
                <w:sz w:val="16"/>
                <w:szCs w:val="16"/>
              </w:rPr>
              <w:pPrChange w:id="232" w:author="Groot, Karina de" w:date="2025-04-14T11:23:00Z" w16du:dateUtc="2025-04-14T09:23:00Z">
                <w:pPr>
                  <w:keepNext/>
                </w:pPr>
              </w:pPrChange>
            </w:pPr>
            <w:ins w:id="233" w:author="Groot, Karina de" w:date="2025-04-14T11:23:00Z" w16du:dateUtc="2025-04-14T09:23:00Z">
              <w:r w:rsidRPr="00EA3A91">
                <w:rPr>
                  <w:sz w:val="16"/>
                  <w:szCs w:val="16"/>
                </w:rPr>
                <w:t>./</w:t>
              </w:r>
              <w:proofErr w:type="spellStart"/>
              <w:r w:rsidRPr="00EA3A91">
                <w:rPr>
                  <w:sz w:val="16"/>
                  <w:szCs w:val="16"/>
                </w:rPr>
                <w:t>tia_TekstKeuze</w:t>
              </w:r>
              <w:proofErr w:type="spellEnd"/>
              <w:r w:rsidRPr="00EA3A91">
                <w:rPr>
                  <w:sz w:val="16"/>
                  <w:szCs w:val="16"/>
                </w:rPr>
                <w:t>/</w:t>
              </w:r>
            </w:ins>
          </w:p>
          <w:p w14:paraId="5824CF58" w14:textId="77777777" w:rsidR="004B59AC" w:rsidRPr="00EA3A91" w:rsidRDefault="004B59AC" w:rsidP="004B59AC">
            <w:pPr>
              <w:keepNext/>
              <w:spacing w:line="276" w:lineRule="auto"/>
              <w:ind w:left="227"/>
              <w:rPr>
                <w:ins w:id="234" w:author="Groot, Karina de" w:date="2025-04-14T11:23:00Z" w16du:dateUtc="2025-04-14T09:23:00Z"/>
                <w:sz w:val="16"/>
                <w:szCs w:val="16"/>
              </w:rPr>
              <w:pPrChange w:id="235" w:author="Groot, Karina de" w:date="2025-04-14T11:23:00Z" w16du:dateUtc="2025-04-14T09:23:00Z">
                <w:pPr>
                  <w:keepNext/>
                  <w:ind w:left="227"/>
                </w:pPr>
              </w:pPrChange>
            </w:pPr>
            <w:ins w:id="236" w:author="Groot, Karina de" w:date="2025-04-14T11:23:00Z" w16du:dateUtc="2025-04-14T09:23:00Z">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w:t>
              </w:r>
              <w:r>
                <w:rPr>
                  <w:sz w:val="16"/>
                  <w:szCs w:val="16"/>
                </w:rPr>
                <w:t>_PersonenVolmacht</w:t>
              </w:r>
              <w:proofErr w:type="spellEnd"/>
              <w:r w:rsidRPr="00EA3A91">
                <w:rPr>
                  <w:sz w:val="16"/>
                  <w:szCs w:val="16"/>
                </w:rPr>
                <w:t>’)</w:t>
              </w:r>
            </w:ins>
          </w:p>
          <w:p w14:paraId="17335683" w14:textId="77777777" w:rsidR="004B59AC" w:rsidRDefault="004B59AC" w:rsidP="004B59AC">
            <w:pPr>
              <w:autoSpaceDE w:val="0"/>
              <w:autoSpaceDN w:val="0"/>
              <w:adjustRightInd w:val="0"/>
              <w:spacing w:line="276" w:lineRule="auto"/>
              <w:ind w:left="227"/>
              <w:rPr>
                <w:ins w:id="237" w:author="Groot, Karina de" w:date="2025-04-14T11:23:00Z" w16du:dateUtc="2025-04-14T09:23:00Z"/>
                <w:sz w:val="16"/>
                <w:szCs w:val="16"/>
              </w:rPr>
              <w:pPrChange w:id="238" w:author="Groot, Karina de" w:date="2025-04-14T11:23:00Z" w16du:dateUtc="2025-04-14T09:23:00Z">
                <w:pPr>
                  <w:autoSpaceDE w:val="0"/>
                  <w:autoSpaceDN w:val="0"/>
                  <w:adjustRightInd w:val="0"/>
                  <w:ind w:left="227"/>
                </w:pPr>
              </w:pPrChange>
            </w:pPr>
            <w:ins w:id="239" w:author="Groot, Karina de" w:date="2025-04-14T11:23:00Z" w16du:dateUtc="2025-04-14T09:23:00Z">
              <w:r w:rsidRPr="00EA3A91">
                <w:rPr>
                  <w:sz w:val="16"/>
                  <w:szCs w:val="16"/>
                </w:rPr>
                <w:t>./tekst (‘</w:t>
              </w:r>
              <w:r>
                <w:rPr>
                  <w:sz w:val="16"/>
                  <w:szCs w:val="16"/>
                </w:rPr>
                <w:t>comparant</w:t>
              </w:r>
              <w:r w:rsidRPr="00EA3A91">
                <w:rPr>
                  <w:sz w:val="16"/>
                  <w:szCs w:val="16"/>
                </w:rPr>
                <w:t>’</w:t>
              </w:r>
              <w:r>
                <w:rPr>
                  <w:sz w:val="16"/>
                  <w:szCs w:val="16"/>
                </w:rPr>
                <w:t>, ‘comparante’, ‘persoon’</w:t>
              </w:r>
              <w:r w:rsidRPr="00EA3A91">
                <w:rPr>
                  <w:sz w:val="16"/>
                  <w:szCs w:val="16"/>
                </w:rPr>
                <w:t>)</w:t>
              </w:r>
            </w:ins>
          </w:p>
          <w:p w14:paraId="6A0F14BE" w14:textId="6272BB73" w:rsidR="0033550D" w:rsidRPr="004D42E8" w:rsidDel="004B59AC" w:rsidRDefault="0033550D" w:rsidP="0033550D">
            <w:pPr>
              <w:rPr>
                <w:del w:id="240" w:author="Groot, Karina de" w:date="2025-04-14T11:23:00Z" w16du:dateUtc="2025-04-14T09:23:00Z"/>
              </w:rPr>
            </w:pPr>
            <w:del w:id="241" w:author="Groot, Karina de" w:date="2025-04-14T11:22:00Z" w16du:dateUtc="2025-04-14T09:22:00Z">
              <w:r w:rsidRPr="004D42E8" w:rsidDel="004B59AC">
                <w:delText xml:space="preserve">Vaste tekst met </w:delText>
              </w:r>
              <w:r w:rsidDel="004B59AC">
                <w:delText xml:space="preserve">afleidbare </w:delText>
              </w:r>
              <w:r w:rsidRPr="004D42E8" w:rsidDel="004B59AC">
                <w:delText>keuze</w:delText>
              </w:r>
              <w:r w:rsidDel="004B59AC">
                <w:delText>.</w:delText>
              </w:r>
            </w:del>
          </w:p>
          <w:p w14:paraId="5F9B9C08" w14:textId="77777777" w:rsidR="0033550D" w:rsidRDefault="0033550D" w:rsidP="0033550D"/>
          <w:p w14:paraId="6FBDC508" w14:textId="77777777" w:rsidR="0033550D" w:rsidRDefault="0033550D" w:rsidP="0033550D">
            <w:r>
              <w:lastRenderedPageBreak/>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 MERGEFORMAT </w:instrText>
            </w:r>
            <w:r w:rsidRPr="002A4B22">
              <w:rPr>
                <w:szCs w:val="18"/>
              </w:rPr>
            </w:r>
            <w:r w:rsidRPr="002A4B22">
              <w:rPr>
                <w:szCs w:val="18"/>
              </w:rPr>
              <w:fldChar w:fldCharType="separate"/>
            </w:r>
            <w:r>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 MERGEFORMAT </w:instrText>
            </w:r>
            <w:r w:rsidRPr="002A4B22">
              <w:rPr>
                <w:sz w:val="16"/>
                <w:szCs w:val="16"/>
              </w:rPr>
            </w:r>
            <w:r w:rsidRPr="002A4B22">
              <w:rPr>
                <w:sz w:val="16"/>
                <w:szCs w:val="16"/>
              </w:rPr>
              <w:fldChar w:fldCharType="separate"/>
            </w:r>
            <w:r>
              <w:t>Afsluiting partijen</w:t>
            </w:r>
            <w:r w:rsidRPr="002A4B22">
              <w:rPr>
                <w:sz w:val="16"/>
                <w:szCs w:val="16"/>
              </w:rPr>
              <w:fldChar w:fldCharType="end"/>
            </w:r>
            <w:r w:rsidRPr="002A4B22">
              <w:rPr>
                <w:sz w:val="16"/>
                <w:szCs w:val="16"/>
              </w:rPr>
              <w:t>.</w:t>
            </w:r>
          </w:p>
          <w:p w14:paraId="28614B43" w14:textId="77777777" w:rsidR="0033550D" w:rsidRDefault="0033550D" w:rsidP="0033550D">
            <w:pPr>
              <w:rPr>
                <w:lang w:val="nl"/>
              </w:rPr>
            </w:pPr>
          </w:p>
        </w:tc>
      </w:tr>
    </w:tbl>
    <w:p w14:paraId="6CC9B024" w14:textId="4995F1EB" w:rsidR="0033550D" w:rsidRPr="0033550D" w:rsidRDefault="0033550D" w:rsidP="0033550D">
      <w:pPr>
        <w:pStyle w:val="Kop2"/>
        <w:rPr>
          <w:sz w:val="20"/>
        </w:rPr>
      </w:pPr>
      <w:bookmarkStart w:id="242" w:name="_Toc162007934"/>
      <w:bookmarkStart w:id="243" w:name="_Toc162008170"/>
      <w:r w:rsidRPr="0033550D">
        <w:rPr>
          <w:sz w:val="20"/>
        </w:rPr>
        <w:lastRenderedPageBreak/>
        <w:t>Woonplaatskeuze</w:t>
      </w:r>
      <w:bookmarkEnd w:id="242"/>
      <w:bookmarkEnd w:id="243"/>
    </w:p>
    <w:p w14:paraId="4C06DA6F" w14:textId="77777777" w:rsidR="0033550D" w:rsidRDefault="0033550D"/>
    <w:tbl>
      <w:tblPr>
        <w:tblStyle w:val="Tabelraster"/>
        <w:tblW w:w="5000" w:type="pct"/>
        <w:tblLook w:val="0600" w:firstRow="0" w:lastRow="0" w:firstColumn="0" w:lastColumn="0" w:noHBand="1" w:noVBand="1"/>
      </w:tblPr>
      <w:tblGrid>
        <w:gridCol w:w="5933"/>
        <w:gridCol w:w="5933"/>
      </w:tblGrid>
      <w:tr w:rsidR="0033550D" w14:paraId="03C6B091" w14:textId="77777777" w:rsidTr="0033550D">
        <w:tc>
          <w:tcPr>
            <w:tcW w:w="2500" w:type="pct"/>
            <w:shd w:val="clear" w:color="auto" w:fill="DEEAF6" w:themeFill="accent1" w:themeFillTint="33"/>
          </w:tcPr>
          <w:p w14:paraId="2A8E0178" w14:textId="153544D8" w:rsidR="0033550D" w:rsidRDefault="0033550D" w:rsidP="0033550D">
            <w:pPr>
              <w:spacing w:line="276" w:lineRule="auto"/>
              <w:rPr>
                <w:lang w:val="nl"/>
              </w:rPr>
            </w:pPr>
            <w:r w:rsidRPr="0033550D">
              <w:rPr>
                <w:b/>
                <w:bCs/>
                <w:lang w:val="nl"/>
              </w:rPr>
              <w:t>Modeldocument tekst</w:t>
            </w:r>
          </w:p>
        </w:tc>
        <w:tc>
          <w:tcPr>
            <w:tcW w:w="2500" w:type="pct"/>
            <w:shd w:val="clear" w:color="auto" w:fill="DEEAF6" w:themeFill="accent1" w:themeFillTint="33"/>
          </w:tcPr>
          <w:p w14:paraId="24DB1523" w14:textId="5300FD8D" w:rsidR="0033550D" w:rsidRDefault="0033550D" w:rsidP="0033550D">
            <w:pPr>
              <w:spacing w:line="276" w:lineRule="auto"/>
              <w:rPr>
                <w:lang w:val="nl"/>
              </w:rPr>
            </w:pPr>
            <w:r w:rsidRPr="0033550D">
              <w:rPr>
                <w:b/>
                <w:bCs/>
                <w:lang w:val="nl"/>
              </w:rPr>
              <w:t>Mapping en toelichting</w:t>
            </w:r>
          </w:p>
        </w:tc>
      </w:tr>
      <w:tr w:rsidR="0033550D" w14:paraId="354EB170" w14:textId="77777777" w:rsidTr="0033550D">
        <w:tc>
          <w:tcPr>
            <w:tcW w:w="2500" w:type="pct"/>
          </w:tcPr>
          <w:p w14:paraId="5A5D6D4C" w14:textId="77777777" w:rsidR="0033550D" w:rsidRPr="00CF528D" w:rsidRDefault="0033550D" w:rsidP="0033550D">
            <w:pPr>
              <w:suppressAutoHyphens/>
              <w:ind w:left="284" w:hanging="284"/>
              <w:outlineLvl w:val="0"/>
              <w:rPr>
                <w:rFonts w:cs="Arial"/>
                <w:color w:val="800080"/>
                <w:sz w:val="20"/>
                <w:u w:val="single"/>
              </w:rPr>
            </w:pPr>
            <w:bookmarkStart w:id="244" w:name="_Toc162007935"/>
            <w:bookmarkStart w:id="245" w:name="_Toc162008171"/>
            <w:r w:rsidRPr="00CF528D">
              <w:rPr>
                <w:rFonts w:cs="Arial"/>
                <w:color w:val="800080"/>
                <w:sz w:val="20"/>
                <w:u w:val="single"/>
              </w:rPr>
              <w:t>WOONPLAATS</w:t>
            </w:r>
            <w:bookmarkEnd w:id="244"/>
            <w:bookmarkEnd w:id="245"/>
          </w:p>
          <w:p w14:paraId="4D36F312" w14:textId="77777777" w:rsidR="0033550D" w:rsidRPr="00252AB6" w:rsidRDefault="0033550D" w:rsidP="0033550D">
            <w:pPr>
              <w:suppressAutoHyphens/>
              <w:rPr>
                <w:rFonts w:cs="Arial"/>
                <w:color w:val="800080"/>
                <w:sz w:val="20"/>
              </w:rPr>
            </w:pPr>
            <w:r w:rsidRPr="00252AB6">
              <w:rPr>
                <w:rFonts w:cs="Arial"/>
                <w:color w:val="800080"/>
                <w:sz w:val="20"/>
              </w:rPr>
              <w:t>De comparanten verklaren te dezer zake woonplaats te kiezen ten kantore van de notaris, bewaarder dezer akte.</w:t>
            </w:r>
          </w:p>
          <w:p w14:paraId="482CAA81" w14:textId="77777777" w:rsidR="0033550D" w:rsidRDefault="0033550D" w:rsidP="0033550D">
            <w:pPr>
              <w:rPr>
                <w:lang w:val="nl"/>
              </w:rPr>
            </w:pPr>
          </w:p>
        </w:tc>
        <w:tc>
          <w:tcPr>
            <w:tcW w:w="2500" w:type="pct"/>
          </w:tcPr>
          <w:p w14:paraId="734AA515" w14:textId="77777777" w:rsidR="0033550D" w:rsidRPr="0033550D" w:rsidRDefault="0033550D" w:rsidP="0033550D">
            <w:pPr>
              <w:spacing w:before="72" w:line="276" w:lineRule="auto"/>
              <w:rPr>
                <w:sz w:val="20"/>
              </w:rPr>
            </w:pPr>
            <w:r w:rsidRPr="0033550D">
              <w:rPr>
                <w:sz w:val="20"/>
              </w:rPr>
              <w:t>Optionele tekst. De woonplaatskeuze is verplicht wanneer één van de personen uit één van de partijen een buitenlands adres heeft (het modeldocument en de stylesheet dwingen dit niet af).</w:t>
            </w:r>
          </w:p>
          <w:p w14:paraId="115F41DB" w14:textId="77777777" w:rsidR="0033550D" w:rsidRPr="0033550D" w:rsidRDefault="0033550D" w:rsidP="0033550D">
            <w:pPr>
              <w:keepNext/>
              <w:spacing w:before="72" w:line="276" w:lineRule="auto"/>
              <w:rPr>
                <w:sz w:val="20"/>
              </w:rPr>
            </w:pPr>
            <w:r w:rsidRPr="0033550D">
              <w:rPr>
                <w:sz w:val="20"/>
              </w:rPr>
              <w:t>De woonplaatskeuze heeft betrekking op alle comparanten, zowel de geldgever als de geldnemer of hypotheekgever.</w:t>
            </w:r>
          </w:p>
          <w:p w14:paraId="0E6E18AC" w14:textId="77777777" w:rsidR="0033550D" w:rsidRPr="0033550D" w:rsidRDefault="0033550D" w:rsidP="0033550D">
            <w:pPr>
              <w:keepNext/>
              <w:spacing w:before="72" w:line="276" w:lineRule="auto"/>
              <w:rPr>
                <w:sz w:val="20"/>
              </w:rPr>
            </w:pPr>
          </w:p>
          <w:p w14:paraId="30B5351C" w14:textId="77777777" w:rsidR="0033550D" w:rsidRPr="0033550D" w:rsidRDefault="0033550D" w:rsidP="0033550D">
            <w:pPr>
              <w:keepNext/>
              <w:spacing w:line="276" w:lineRule="auto"/>
              <w:rPr>
                <w:sz w:val="20"/>
                <w:u w:val="single"/>
              </w:rPr>
            </w:pPr>
            <w:proofErr w:type="spellStart"/>
            <w:r w:rsidRPr="0033550D">
              <w:rPr>
                <w:sz w:val="20"/>
                <w:u w:val="single"/>
              </w:rPr>
              <w:t>Mapping</w:t>
            </w:r>
            <w:proofErr w:type="spellEnd"/>
            <w:r w:rsidRPr="0033550D">
              <w:rPr>
                <w:sz w:val="20"/>
                <w:u w:val="single"/>
              </w:rPr>
              <w:t>:</w:t>
            </w:r>
          </w:p>
          <w:p w14:paraId="32C3369C" w14:textId="77777777" w:rsidR="0033550D" w:rsidRPr="0033550D" w:rsidRDefault="0033550D" w:rsidP="0033550D">
            <w:pPr>
              <w:keepNext/>
              <w:spacing w:line="276" w:lineRule="auto"/>
              <w:rPr>
                <w:sz w:val="20"/>
              </w:rPr>
            </w:pPr>
            <w:r w:rsidRPr="0033550D">
              <w:rPr>
                <w:sz w:val="20"/>
              </w:rPr>
              <w:t>//</w:t>
            </w:r>
            <w:proofErr w:type="spellStart"/>
            <w:r w:rsidRPr="0033550D">
              <w:rPr>
                <w:sz w:val="20"/>
              </w:rPr>
              <w:t>IMKAD_AangebodenStuk</w:t>
            </w:r>
            <w:proofErr w:type="spellEnd"/>
            <w:r w:rsidRPr="0033550D">
              <w:rPr>
                <w:sz w:val="20"/>
              </w:rPr>
              <w:t>/</w:t>
            </w:r>
            <w:proofErr w:type="spellStart"/>
            <w:r w:rsidRPr="0033550D">
              <w:rPr>
                <w:sz w:val="20"/>
              </w:rPr>
              <w:t>tia_TekstKeuze</w:t>
            </w:r>
            <w:proofErr w:type="spellEnd"/>
          </w:p>
          <w:p w14:paraId="0612C46F" w14:textId="77777777" w:rsidR="0033550D" w:rsidRPr="0033550D" w:rsidRDefault="0033550D" w:rsidP="0033550D">
            <w:pPr>
              <w:keepNext/>
              <w:spacing w:line="276" w:lineRule="auto"/>
              <w:ind w:left="227"/>
              <w:rPr>
                <w:sz w:val="20"/>
              </w:rPr>
            </w:pPr>
            <w:r w:rsidRPr="0033550D">
              <w:rPr>
                <w:sz w:val="20"/>
              </w:rPr>
              <w:t>./</w:t>
            </w:r>
            <w:proofErr w:type="spellStart"/>
            <w:r w:rsidRPr="0033550D">
              <w:rPr>
                <w:sz w:val="20"/>
              </w:rPr>
              <w:t>tagNaam</w:t>
            </w:r>
            <w:proofErr w:type="spellEnd"/>
            <w:r w:rsidRPr="0033550D">
              <w:rPr>
                <w:sz w:val="20"/>
              </w:rPr>
              <w:t>(‘</w:t>
            </w:r>
            <w:proofErr w:type="spellStart"/>
            <w:r w:rsidRPr="0033550D">
              <w:rPr>
                <w:sz w:val="20"/>
              </w:rPr>
              <w:t>k_Woonplaatskeuze</w:t>
            </w:r>
            <w:proofErr w:type="spellEnd"/>
            <w:r w:rsidRPr="0033550D">
              <w:rPr>
                <w:sz w:val="20"/>
              </w:rPr>
              <w:t>’)</w:t>
            </w:r>
          </w:p>
          <w:p w14:paraId="19068DEC" w14:textId="77777777" w:rsidR="0033550D" w:rsidRPr="0033550D" w:rsidRDefault="0033550D" w:rsidP="0033550D">
            <w:pPr>
              <w:keepNext/>
              <w:autoSpaceDE w:val="0"/>
              <w:autoSpaceDN w:val="0"/>
              <w:adjustRightInd w:val="0"/>
              <w:spacing w:line="276" w:lineRule="auto"/>
              <w:ind w:left="227"/>
              <w:rPr>
                <w:i/>
                <w:sz w:val="20"/>
              </w:rPr>
            </w:pPr>
            <w:r w:rsidRPr="0033550D">
              <w:rPr>
                <w:sz w:val="20"/>
              </w:rPr>
              <w:t>./tekst</w:t>
            </w:r>
            <w:r w:rsidRPr="0033550D">
              <w:rPr>
                <w:i/>
                <w:sz w:val="20"/>
              </w:rPr>
              <w:t>(met de gekozen tekst zonder de koptekst)</w:t>
            </w:r>
          </w:p>
          <w:p w14:paraId="2B7F6808" w14:textId="77777777" w:rsidR="0033550D" w:rsidRPr="0033550D" w:rsidRDefault="0033550D" w:rsidP="0033550D">
            <w:pPr>
              <w:keepNext/>
              <w:autoSpaceDE w:val="0"/>
              <w:autoSpaceDN w:val="0"/>
              <w:adjustRightInd w:val="0"/>
              <w:spacing w:line="276" w:lineRule="auto"/>
              <w:rPr>
                <w:i/>
                <w:sz w:val="20"/>
              </w:rPr>
            </w:pPr>
          </w:p>
          <w:p w14:paraId="7495E3BD" w14:textId="51C6D7D1" w:rsidR="0033550D" w:rsidRDefault="0033550D" w:rsidP="0033550D">
            <w:pPr>
              <w:spacing w:line="276" w:lineRule="auto"/>
              <w:rPr>
                <w:lang w:val="nl"/>
              </w:rPr>
            </w:pPr>
            <w:r w:rsidRPr="0033550D">
              <w:rPr>
                <w:i/>
                <w:sz w:val="20"/>
              </w:rPr>
              <w:t>-de koptekst ‘</w:t>
            </w:r>
            <w:r w:rsidRPr="0033550D">
              <w:rPr>
                <w:i/>
                <w:sz w:val="20"/>
                <w:u w:val="single"/>
              </w:rPr>
              <w:t xml:space="preserve">Woonplaatskeuze </w:t>
            </w:r>
            <w:r w:rsidRPr="0033550D">
              <w:rPr>
                <w:i/>
                <w:sz w:val="20"/>
              </w:rPr>
              <w:t xml:space="preserve">’wordt niet in de keuzetekst opgenomen, maar dient getoond te worden als de ‘tekst’ bij de betreffende </w:t>
            </w:r>
            <w:proofErr w:type="spellStart"/>
            <w:r w:rsidRPr="0033550D">
              <w:rPr>
                <w:i/>
                <w:sz w:val="20"/>
              </w:rPr>
              <w:t>tagnaam</w:t>
            </w:r>
            <w:proofErr w:type="spellEnd"/>
            <w:r w:rsidRPr="0033550D">
              <w:rPr>
                <w:i/>
                <w:sz w:val="20"/>
              </w:rPr>
              <w:t xml:space="preserve"> is ingevuld.</w:t>
            </w:r>
          </w:p>
        </w:tc>
      </w:tr>
    </w:tbl>
    <w:p w14:paraId="593848A3" w14:textId="77777777" w:rsidR="0033550D" w:rsidRDefault="0033550D" w:rsidP="0033550D">
      <w:pPr>
        <w:rPr>
          <w:lang w:val="nl"/>
        </w:rPr>
      </w:pPr>
    </w:p>
    <w:p w14:paraId="22B49A24" w14:textId="25498D27" w:rsidR="0033550D" w:rsidRDefault="0033550D" w:rsidP="0033550D">
      <w:pPr>
        <w:pStyle w:val="Kop2"/>
        <w:rPr>
          <w:sz w:val="20"/>
        </w:rPr>
      </w:pPr>
      <w:bookmarkStart w:id="246" w:name="_Toc162008172"/>
      <w:r w:rsidRPr="0033550D">
        <w:rPr>
          <w:sz w:val="20"/>
        </w:rPr>
        <w:t>Einde kadasterdeel</w:t>
      </w:r>
      <w:bookmarkEnd w:id="246"/>
    </w:p>
    <w:p w14:paraId="03E8A387" w14:textId="77777777" w:rsidR="0033550D" w:rsidRDefault="0033550D" w:rsidP="0033550D">
      <w:pPr>
        <w:rPr>
          <w:lang w:val="nl"/>
        </w:rPr>
      </w:pPr>
    </w:p>
    <w:tbl>
      <w:tblPr>
        <w:tblStyle w:val="Tabelraster"/>
        <w:tblW w:w="5000" w:type="pct"/>
        <w:tblLayout w:type="fixed"/>
        <w:tblLook w:val="0000" w:firstRow="0" w:lastRow="0" w:firstColumn="0" w:lastColumn="0" w:noHBand="0" w:noVBand="0"/>
      </w:tblPr>
      <w:tblGrid>
        <w:gridCol w:w="5933"/>
        <w:gridCol w:w="5933"/>
      </w:tblGrid>
      <w:tr w:rsidR="0033550D" w14:paraId="4E779D91" w14:textId="77777777" w:rsidTr="0033550D">
        <w:tc>
          <w:tcPr>
            <w:tcW w:w="2500" w:type="pct"/>
            <w:shd w:val="clear" w:color="auto" w:fill="DEEAF6" w:themeFill="accent1" w:themeFillTint="33"/>
          </w:tcPr>
          <w:p w14:paraId="4E282E48" w14:textId="5FB3344C" w:rsidR="0033550D" w:rsidRDefault="0033550D" w:rsidP="0033550D">
            <w:pPr>
              <w:spacing w:line="276" w:lineRule="auto"/>
              <w:rPr>
                <w:lang w:val="nl"/>
              </w:rPr>
            </w:pPr>
            <w:r w:rsidRPr="0033550D">
              <w:rPr>
                <w:b/>
                <w:bCs/>
                <w:lang w:val="nl"/>
              </w:rPr>
              <w:t>Modeldocumeent tekst</w:t>
            </w:r>
          </w:p>
        </w:tc>
        <w:tc>
          <w:tcPr>
            <w:tcW w:w="2500" w:type="pct"/>
            <w:shd w:val="clear" w:color="auto" w:fill="DEEAF6" w:themeFill="accent1" w:themeFillTint="33"/>
          </w:tcPr>
          <w:p w14:paraId="768459D8" w14:textId="68FF1D2E" w:rsidR="0033550D" w:rsidRDefault="0033550D" w:rsidP="0033550D">
            <w:pPr>
              <w:spacing w:line="276" w:lineRule="auto"/>
              <w:rPr>
                <w:lang w:val="nl"/>
              </w:rPr>
            </w:pPr>
            <w:r w:rsidRPr="0033550D">
              <w:rPr>
                <w:b/>
                <w:bCs/>
                <w:lang w:val="nl"/>
              </w:rPr>
              <w:t>Mapping en toelichting</w:t>
            </w:r>
          </w:p>
        </w:tc>
      </w:tr>
      <w:tr w:rsidR="0033550D" w14:paraId="3CB5B225" w14:textId="77777777" w:rsidTr="0033550D">
        <w:tc>
          <w:tcPr>
            <w:tcW w:w="2500" w:type="pct"/>
          </w:tcPr>
          <w:p w14:paraId="5DE4A54E" w14:textId="0E2EB47C" w:rsidR="0033550D" w:rsidRDefault="0033550D" w:rsidP="0033550D">
            <w:pPr>
              <w:rPr>
                <w:lang w:val="nl"/>
              </w:rPr>
            </w:pPr>
            <w:r w:rsidRPr="002A4B22">
              <w:rPr>
                <w:color w:val="FF0000"/>
                <w:szCs w:val="18"/>
              </w:rPr>
              <w:t>EINDE KADASTERDEEL</w:t>
            </w:r>
          </w:p>
        </w:tc>
        <w:tc>
          <w:tcPr>
            <w:tcW w:w="2500" w:type="pct"/>
          </w:tcPr>
          <w:p w14:paraId="6B676EC2" w14:textId="77777777" w:rsidR="0033550D" w:rsidRDefault="0033550D" w:rsidP="0033550D">
            <w:pPr>
              <w:rPr>
                <w:lang w:val="nl"/>
              </w:rPr>
            </w:pPr>
            <w:r>
              <w:rPr>
                <w:lang w:val="nl"/>
              </w:rPr>
              <w:t>Vaste tekst</w:t>
            </w:r>
          </w:p>
          <w:p w14:paraId="27A6952D" w14:textId="410F7F0D" w:rsidR="0033550D" w:rsidRDefault="0033550D" w:rsidP="0033550D">
            <w:pPr>
              <w:rPr>
                <w:lang w:val="nl"/>
              </w:rPr>
            </w:pPr>
          </w:p>
        </w:tc>
      </w:tr>
    </w:tbl>
    <w:p w14:paraId="534B1A42" w14:textId="77777777" w:rsidR="0033550D" w:rsidRPr="0033550D" w:rsidRDefault="0033550D" w:rsidP="0033550D">
      <w:pPr>
        <w:rPr>
          <w:lang w:val="nl"/>
        </w:rPr>
      </w:pPr>
    </w:p>
    <w:sectPr w:rsidR="0033550D" w:rsidRPr="0033550D" w:rsidSect="00786706">
      <w:pgSz w:w="16838" w:h="11906" w:orient="landscape" w:code="9"/>
      <w:pgMar w:top="2268" w:right="2977" w:bottom="1531" w:left="1985"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7444D" w14:textId="77777777" w:rsidR="00FE6308" w:rsidRDefault="00FE6308">
      <w:r>
        <w:separator/>
      </w:r>
    </w:p>
  </w:endnote>
  <w:endnote w:type="continuationSeparator" w:id="0">
    <w:p w14:paraId="22011F2A" w14:textId="77777777" w:rsidR="00FE6308" w:rsidRDefault="00FE6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BDB2D"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CFEA1" w14:textId="77777777" w:rsidR="009A5EBD" w:rsidRDefault="009A5EBD">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88A30"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DBA4F" w14:textId="77777777" w:rsidR="00FE6308" w:rsidRDefault="00FE6308">
      <w:r>
        <w:separator/>
      </w:r>
    </w:p>
  </w:footnote>
  <w:footnote w:type="continuationSeparator" w:id="0">
    <w:p w14:paraId="78C89F38" w14:textId="77777777" w:rsidR="00FE6308" w:rsidRDefault="00FE6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20E54"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24E81A63" wp14:editId="781BE7C6">
          <wp:simplePos x="0" y="0"/>
          <wp:positionH relativeFrom="page">
            <wp:posOffset>4120973</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6238" w:tblpY="625"/>
      <w:tblW w:w="0" w:type="auto"/>
      <w:tblCellMar>
        <w:left w:w="57" w:type="dxa"/>
        <w:right w:w="57" w:type="dxa"/>
      </w:tblCellMar>
      <w:tblLook w:val="0000" w:firstRow="0" w:lastRow="0" w:firstColumn="0" w:lastColumn="0" w:noHBand="0" w:noVBand="0"/>
    </w:tblPr>
    <w:tblGrid>
      <w:gridCol w:w="4678"/>
    </w:tblGrid>
    <w:tr w:rsidR="009A5EBD" w14:paraId="337D9B40" w14:textId="77777777" w:rsidTr="008A02E7">
      <w:tc>
        <w:tcPr>
          <w:tcW w:w="4678" w:type="dxa"/>
          <w:tcBorders>
            <w:left w:val="single" w:sz="4" w:space="0" w:color="858585"/>
          </w:tcBorders>
        </w:tcPr>
        <w:p w14:paraId="72CCBD0D" w14:textId="77777777" w:rsidR="009A5EBD" w:rsidRPr="00D12854" w:rsidRDefault="009A5EBD" w:rsidP="008A02E7">
          <w:pPr>
            <w:pStyle w:val="BriefRef"/>
            <w:rPr>
              <w:b/>
              <w:bCs/>
            </w:rPr>
          </w:pPr>
          <w:r w:rsidRPr="00D12854">
            <w:rPr>
              <w:b/>
              <w:bCs/>
            </w:rPr>
            <w:t>Datum</w:t>
          </w:r>
        </w:p>
      </w:tc>
    </w:tr>
    <w:tr w:rsidR="009A5EBD" w14:paraId="15F0F9AF" w14:textId="77777777" w:rsidTr="008A02E7">
      <w:tc>
        <w:tcPr>
          <w:tcW w:w="4678" w:type="dxa"/>
          <w:tcBorders>
            <w:left w:val="single" w:sz="4" w:space="0" w:color="858585"/>
          </w:tcBorders>
        </w:tcPr>
        <w:p w14:paraId="74B9C615" w14:textId="2EB1EE45" w:rsidR="009A5EBD" w:rsidRDefault="006C1E31" w:rsidP="008A02E7">
          <w:pPr>
            <w:spacing w:line="240" w:lineRule="atLeast"/>
          </w:pPr>
          <w:del w:id="43" w:author="Groot, Karina de" w:date="2025-04-07T10:38:00Z" w16du:dateUtc="2025-04-07T08:38:00Z">
            <w:r w:rsidDel="00E05CB1">
              <w:fldChar w:fldCharType="begin"/>
            </w:r>
            <w:r w:rsidDel="00E05CB1">
              <w:delInstrText xml:space="preserve"> DOCPROPERTY  propDatum  \* MERGEFORMAT </w:delInstrText>
            </w:r>
            <w:r w:rsidDel="00E05CB1">
              <w:fldChar w:fldCharType="separate"/>
            </w:r>
            <w:r w:rsidDel="00E05CB1">
              <w:delText>21 maart 2024</w:delText>
            </w:r>
            <w:r w:rsidDel="00E05CB1">
              <w:fldChar w:fldCharType="end"/>
            </w:r>
          </w:del>
          <w:ins w:id="44" w:author="Groot, Karina de" w:date="2025-04-07T10:38:00Z" w16du:dateUtc="2025-04-07T08:38:00Z">
            <w:r w:rsidR="00E05CB1">
              <w:t>7 april 2025</w:t>
            </w:r>
          </w:ins>
        </w:p>
      </w:tc>
    </w:tr>
    <w:tr w:rsidR="009F2F69" w:rsidRPr="009F2F69" w14:paraId="2AB3C403" w14:textId="77777777" w:rsidTr="008A02E7">
      <w:trPr>
        <w:trHeight w:hRule="exact" w:val="113"/>
      </w:trPr>
      <w:tc>
        <w:tcPr>
          <w:tcW w:w="4678" w:type="dxa"/>
        </w:tcPr>
        <w:p w14:paraId="58A77156" w14:textId="77777777" w:rsidR="009F2F69" w:rsidRPr="009F2F69" w:rsidRDefault="009F2F69" w:rsidP="008A02E7">
          <w:pPr>
            <w:spacing w:line="140" w:lineRule="atLeast"/>
            <w:rPr>
              <w:sz w:val="12"/>
              <w:szCs w:val="12"/>
            </w:rPr>
          </w:pPr>
        </w:p>
      </w:tc>
    </w:tr>
    <w:tr w:rsidR="009A5EBD" w14:paraId="63933737" w14:textId="77777777" w:rsidTr="008A02E7">
      <w:tc>
        <w:tcPr>
          <w:tcW w:w="4678" w:type="dxa"/>
          <w:tcBorders>
            <w:left w:val="single" w:sz="4" w:space="0" w:color="858585"/>
          </w:tcBorders>
        </w:tcPr>
        <w:p w14:paraId="4D7383C7" w14:textId="77777777" w:rsidR="009A5EBD" w:rsidRPr="00D12854" w:rsidRDefault="009A5EBD" w:rsidP="008A02E7">
          <w:pPr>
            <w:pStyle w:val="BriefRef"/>
            <w:rPr>
              <w:b/>
              <w:bCs/>
            </w:rPr>
          </w:pPr>
          <w:r w:rsidRPr="00D12854">
            <w:rPr>
              <w:b/>
              <w:bCs/>
            </w:rPr>
            <w:t>Titel</w:t>
          </w:r>
        </w:p>
      </w:tc>
    </w:tr>
    <w:tr w:rsidR="009A5EBD" w14:paraId="7FA697F3" w14:textId="77777777" w:rsidTr="008A02E7">
      <w:tc>
        <w:tcPr>
          <w:tcW w:w="4678" w:type="dxa"/>
          <w:tcBorders>
            <w:left w:val="single" w:sz="4" w:space="0" w:color="858585"/>
          </w:tcBorders>
        </w:tcPr>
        <w:p w14:paraId="21BA3597" w14:textId="6E65DDAE" w:rsidR="009A5EBD" w:rsidRDefault="00F95F2F" w:rsidP="008A02E7">
          <w:pPr>
            <w:spacing w:line="240" w:lineRule="atLeast"/>
          </w:pPr>
          <w:fldSimple w:instr=" STYLEREF Titel \* MERGEFORMAT ">
            <w:r w:rsidR="00AA1277">
              <w:rPr>
                <w:noProof/>
              </w:rPr>
              <w:t>Toelichting modeldocument ABP hypotheek v3.0</w:t>
            </w:r>
          </w:fldSimple>
        </w:p>
      </w:tc>
    </w:tr>
    <w:tr w:rsidR="009F2F69" w:rsidRPr="009F2F69" w14:paraId="32EB07DD" w14:textId="77777777" w:rsidTr="008A02E7">
      <w:trPr>
        <w:trHeight w:hRule="exact" w:val="113"/>
      </w:trPr>
      <w:tc>
        <w:tcPr>
          <w:tcW w:w="4678" w:type="dxa"/>
        </w:tcPr>
        <w:p w14:paraId="35204B06" w14:textId="77777777" w:rsidR="009F2F69" w:rsidRPr="009F2F69" w:rsidRDefault="009F2F69" w:rsidP="008A02E7">
          <w:pPr>
            <w:spacing w:line="140" w:lineRule="atLeast"/>
            <w:rPr>
              <w:sz w:val="12"/>
              <w:szCs w:val="12"/>
            </w:rPr>
          </w:pPr>
        </w:p>
      </w:tc>
    </w:tr>
    <w:tr w:rsidR="009A5EBD" w14:paraId="00CD47E7" w14:textId="77777777" w:rsidTr="008A02E7">
      <w:tc>
        <w:tcPr>
          <w:tcW w:w="4678" w:type="dxa"/>
          <w:tcBorders>
            <w:left w:val="single" w:sz="4" w:space="0" w:color="858585"/>
          </w:tcBorders>
        </w:tcPr>
        <w:p w14:paraId="7D996539" w14:textId="77777777" w:rsidR="009A5EBD" w:rsidRPr="00D12854" w:rsidRDefault="009A5EBD" w:rsidP="008A02E7">
          <w:pPr>
            <w:pStyle w:val="BriefRef"/>
            <w:rPr>
              <w:b/>
              <w:bCs/>
            </w:rPr>
          </w:pPr>
          <w:r w:rsidRPr="00D12854">
            <w:rPr>
              <w:b/>
              <w:bCs/>
            </w:rPr>
            <w:t>Versie</w:t>
          </w:r>
        </w:p>
      </w:tc>
    </w:tr>
    <w:tr w:rsidR="009A5EBD" w14:paraId="280FAA32" w14:textId="77777777" w:rsidTr="008A02E7">
      <w:tc>
        <w:tcPr>
          <w:tcW w:w="4678" w:type="dxa"/>
          <w:tcBorders>
            <w:left w:val="single" w:sz="4" w:space="0" w:color="858585"/>
          </w:tcBorders>
        </w:tcPr>
        <w:p w14:paraId="5E4C16B3" w14:textId="5D4B05C7" w:rsidR="009A5EBD" w:rsidRDefault="00E05CB1" w:rsidP="008A02E7">
          <w:pPr>
            <w:spacing w:line="240" w:lineRule="atLeast"/>
          </w:pPr>
          <w:ins w:id="45" w:author="Groot, Karina de" w:date="2025-04-07T10:38:00Z" w16du:dateUtc="2025-04-07T08:38:00Z">
            <w:r>
              <w:t>3</w:t>
            </w:r>
          </w:ins>
          <w:del w:id="46" w:author="Groot, Karina de" w:date="2025-04-07T10:38:00Z" w16du:dateUtc="2025-04-07T08:38:00Z">
            <w:r w:rsidR="006C1E31" w:rsidDel="00E05CB1">
              <w:fldChar w:fldCharType="begin"/>
            </w:r>
            <w:r w:rsidR="006C1E31" w:rsidDel="00E05CB1">
              <w:delInstrText xml:space="preserve"> DOCPROPERTY  propVersie  \* MERGEFORMAT </w:delInstrText>
            </w:r>
            <w:r w:rsidR="006C1E31" w:rsidDel="00E05CB1">
              <w:fldChar w:fldCharType="separate"/>
            </w:r>
            <w:r w:rsidR="006C1E31" w:rsidDel="00E05CB1">
              <w:delText>2.0</w:delText>
            </w:r>
            <w:r w:rsidR="006C1E31" w:rsidDel="00E05CB1">
              <w:fldChar w:fldCharType="end"/>
            </w:r>
          </w:del>
          <w:ins w:id="47" w:author="Groot, Karina de" w:date="2025-04-07T10:38:00Z" w16du:dateUtc="2025-04-07T08:38:00Z">
            <w:r>
              <w:t>.0</w:t>
            </w:r>
          </w:ins>
        </w:p>
      </w:tc>
    </w:tr>
    <w:tr w:rsidR="009F2F69" w:rsidRPr="009F2F69" w14:paraId="4E27AE60" w14:textId="77777777" w:rsidTr="008A02E7">
      <w:trPr>
        <w:trHeight w:hRule="exact" w:val="113"/>
      </w:trPr>
      <w:tc>
        <w:tcPr>
          <w:tcW w:w="4678" w:type="dxa"/>
        </w:tcPr>
        <w:p w14:paraId="7C0104F2" w14:textId="77777777" w:rsidR="009F2F69" w:rsidRPr="009F2F69" w:rsidRDefault="009F2F69" w:rsidP="008A02E7">
          <w:pPr>
            <w:spacing w:line="140" w:lineRule="atLeast"/>
            <w:rPr>
              <w:sz w:val="12"/>
              <w:szCs w:val="12"/>
            </w:rPr>
          </w:pPr>
        </w:p>
      </w:tc>
    </w:tr>
    <w:tr w:rsidR="009A5EBD" w14:paraId="7A955C82" w14:textId="77777777" w:rsidTr="008A02E7">
      <w:tc>
        <w:tcPr>
          <w:tcW w:w="4678" w:type="dxa"/>
          <w:tcBorders>
            <w:left w:val="single" w:sz="4" w:space="0" w:color="858585"/>
          </w:tcBorders>
        </w:tcPr>
        <w:p w14:paraId="63597975" w14:textId="77777777" w:rsidR="009A5EBD" w:rsidRPr="00D12854" w:rsidRDefault="009A5EBD" w:rsidP="008A02E7">
          <w:pPr>
            <w:pStyle w:val="BriefRef"/>
            <w:rPr>
              <w:b/>
              <w:bCs/>
            </w:rPr>
          </w:pPr>
          <w:r w:rsidRPr="00D12854">
            <w:rPr>
              <w:b/>
              <w:bCs/>
            </w:rPr>
            <w:t>Blad</w:t>
          </w:r>
        </w:p>
      </w:tc>
    </w:tr>
    <w:tr w:rsidR="009A5EBD" w14:paraId="7234A37F" w14:textId="77777777" w:rsidTr="008A02E7">
      <w:tc>
        <w:tcPr>
          <w:tcW w:w="4678" w:type="dxa"/>
          <w:tcBorders>
            <w:left w:val="single" w:sz="4" w:space="0" w:color="858585"/>
          </w:tcBorders>
        </w:tcPr>
        <w:p w14:paraId="4F0AF3B7" w14:textId="66C3EA61" w:rsidR="009A5EBD" w:rsidRDefault="009A5EBD" w:rsidP="008A02E7">
          <w:pPr>
            <w:spacing w:line="240" w:lineRule="atLeast"/>
          </w:pPr>
          <w:r>
            <w:fldChar w:fldCharType="begin"/>
          </w:r>
          <w:r>
            <w:instrText xml:space="preserve"> PAGE  \* MERGEFORMAT </w:instrText>
          </w:r>
          <w:r>
            <w:fldChar w:fldCharType="separate"/>
          </w:r>
          <w:r w:rsidR="00E71B04">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AA1277">
            <w:rPr>
              <w:noProof/>
            </w:rPr>
            <w:instrText>21</w:instrText>
          </w:r>
          <w:r>
            <w:fldChar w:fldCharType="end"/>
          </w:r>
          <w:r>
            <w:fldChar w:fldCharType="separate"/>
          </w:r>
          <w:r w:rsidR="00AA1277">
            <w:rPr>
              <w:noProof/>
            </w:rPr>
            <w:t>20</w:t>
          </w:r>
          <w:r>
            <w:fldChar w:fldCharType="end"/>
          </w:r>
          <w:r>
            <w:t xml:space="preserve"> </w:t>
          </w:r>
        </w:p>
      </w:tc>
    </w:tr>
  </w:tbl>
  <w:p w14:paraId="68712E2E" w14:textId="77777777" w:rsidR="009A5EBD" w:rsidRDefault="009A5EB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489F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9CC49"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B4F5142" wp14:editId="3CED2EDD">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A5EBD" w14:paraId="5C48B448" w14:textId="77777777">
      <w:tc>
        <w:tcPr>
          <w:tcW w:w="4181" w:type="dxa"/>
        </w:tcPr>
        <w:p w14:paraId="35A6D511" w14:textId="77777777" w:rsidR="009A5EBD" w:rsidRPr="00413ABD" w:rsidRDefault="009A5EBD">
          <w:pPr>
            <w:pStyle w:val="tussenkopje"/>
            <w:spacing w:before="0"/>
            <w:rPr>
              <w:b/>
              <w:bCs/>
            </w:rPr>
          </w:pPr>
          <w:r w:rsidRPr="00413ABD">
            <w:rPr>
              <w:b/>
              <w:bCs/>
            </w:rPr>
            <w:t>Datum</w:t>
          </w:r>
        </w:p>
      </w:tc>
    </w:tr>
    <w:tr w:rsidR="009A5EBD" w14:paraId="651F5A59" w14:textId="77777777">
      <w:tc>
        <w:tcPr>
          <w:tcW w:w="4181" w:type="dxa"/>
        </w:tcPr>
        <w:p w14:paraId="6C391674" w14:textId="4862C79D" w:rsidR="009A5EBD" w:rsidRDefault="00413ABD">
          <w:pPr>
            <w:spacing w:line="240" w:lineRule="atLeast"/>
          </w:pPr>
          <w:ins w:id="57" w:author="Groot, Karina de" w:date="2025-04-07T10:39:00Z" w16du:dateUtc="2025-04-07T08:39:00Z">
            <w:r>
              <w:t>7 april 2025</w:t>
            </w:r>
          </w:ins>
          <w:del w:id="58" w:author="Groot, Karina de" w:date="2025-04-07T10:39:00Z" w16du:dateUtc="2025-04-07T08:39:00Z">
            <w:r w:rsidR="006C1E31" w:rsidDel="00413ABD">
              <w:fldChar w:fldCharType="begin"/>
            </w:r>
            <w:r w:rsidR="006C1E31" w:rsidDel="00413ABD">
              <w:delInstrText xml:space="preserve"> DOCPROPERTY  propDatum  \* MERGEFORMAT </w:delInstrText>
            </w:r>
            <w:r w:rsidR="006C1E31" w:rsidDel="00413ABD">
              <w:fldChar w:fldCharType="separate"/>
            </w:r>
            <w:r w:rsidR="006C1E31" w:rsidDel="00413ABD">
              <w:delText>21 maart 2024</w:delText>
            </w:r>
            <w:r w:rsidR="006C1E31" w:rsidDel="00413ABD">
              <w:fldChar w:fldCharType="end"/>
            </w:r>
          </w:del>
        </w:p>
      </w:tc>
    </w:tr>
    <w:tr w:rsidR="009A5EBD" w14:paraId="0941F297" w14:textId="77777777">
      <w:tc>
        <w:tcPr>
          <w:tcW w:w="4181" w:type="dxa"/>
        </w:tcPr>
        <w:p w14:paraId="7ED9EC0F" w14:textId="77777777" w:rsidR="009A5EBD" w:rsidRPr="00413ABD" w:rsidRDefault="009A5EBD" w:rsidP="00413ABD">
          <w:pPr>
            <w:pStyle w:val="tussenkopje"/>
            <w:spacing w:before="0"/>
            <w:rPr>
              <w:b/>
              <w:bCs/>
            </w:rPr>
          </w:pPr>
          <w:r w:rsidRPr="00413ABD">
            <w:rPr>
              <w:b/>
              <w:bCs/>
            </w:rPr>
            <w:t>Titel</w:t>
          </w:r>
        </w:p>
      </w:tc>
    </w:tr>
    <w:tr w:rsidR="009A5EBD" w14:paraId="36C420F8" w14:textId="77777777">
      <w:tc>
        <w:tcPr>
          <w:tcW w:w="4181" w:type="dxa"/>
        </w:tcPr>
        <w:p w14:paraId="42043723" w14:textId="5A712D89" w:rsidR="009A5EBD" w:rsidRDefault="00F95F2F">
          <w:pPr>
            <w:spacing w:line="240" w:lineRule="atLeast"/>
          </w:pPr>
          <w:fldSimple w:instr=" STYLEREF Titel \* MERGEFORMAT ">
            <w:r w:rsidR="00AA1277">
              <w:rPr>
                <w:noProof/>
              </w:rPr>
              <w:t>Toelichting modeldocument ABP hypotheek v3.0</w:t>
            </w:r>
          </w:fldSimple>
        </w:p>
      </w:tc>
    </w:tr>
    <w:tr w:rsidR="009A5EBD" w14:paraId="1065C7CC" w14:textId="77777777">
      <w:tc>
        <w:tcPr>
          <w:tcW w:w="4181" w:type="dxa"/>
        </w:tcPr>
        <w:p w14:paraId="1D31891C" w14:textId="77777777" w:rsidR="009A5EBD" w:rsidRPr="00413ABD" w:rsidRDefault="009A5EBD" w:rsidP="00413ABD">
          <w:pPr>
            <w:pStyle w:val="tussenkopje"/>
            <w:spacing w:before="0"/>
            <w:rPr>
              <w:b/>
              <w:bCs/>
            </w:rPr>
          </w:pPr>
          <w:r w:rsidRPr="00413ABD">
            <w:rPr>
              <w:b/>
              <w:bCs/>
            </w:rPr>
            <w:t>Versie</w:t>
          </w:r>
        </w:p>
      </w:tc>
    </w:tr>
    <w:tr w:rsidR="009A5EBD" w14:paraId="657CFEAD" w14:textId="77777777">
      <w:tc>
        <w:tcPr>
          <w:tcW w:w="4181" w:type="dxa"/>
        </w:tcPr>
        <w:p w14:paraId="2BAEA1AC" w14:textId="103EC450" w:rsidR="009A5EBD" w:rsidRDefault="00413ABD">
          <w:pPr>
            <w:spacing w:line="240" w:lineRule="atLeast"/>
          </w:pPr>
          <w:fldSimple w:instr=" DOCPROPERTY  propVersie  \* MERGEFORMAT ">
            <w:ins w:id="59" w:author="Groot, Karina de" w:date="2025-04-07T10:39:00Z" w16du:dateUtc="2025-04-07T08:39:00Z">
              <w:r>
                <w:t>3</w:t>
              </w:r>
            </w:ins>
            <w:del w:id="60" w:author="Groot, Karina de" w:date="2025-04-07T10:39:00Z" w16du:dateUtc="2025-04-07T08:39:00Z">
              <w:r w:rsidR="006C1E31" w:rsidDel="00413ABD">
                <w:delText>2</w:delText>
              </w:r>
            </w:del>
            <w:r w:rsidR="006C1E31">
              <w:t>.0</w:t>
            </w:r>
          </w:fldSimple>
        </w:p>
      </w:tc>
    </w:tr>
    <w:tr w:rsidR="009A5EBD" w14:paraId="3524ACC3" w14:textId="77777777">
      <w:tc>
        <w:tcPr>
          <w:tcW w:w="4181" w:type="dxa"/>
        </w:tcPr>
        <w:p w14:paraId="07431FB9" w14:textId="77777777" w:rsidR="009A5EBD" w:rsidRPr="00413ABD" w:rsidRDefault="009A5EBD" w:rsidP="00413ABD">
          <w:pPr>
            <w:pStyle w:val="tussenkopje"/>
            <w:spacing w:before="0"/>
            <w:rPr>
              <w:b/>
              <w:bCs/>
            </w:rPr>
          </w:pPr>
          <w:r w:rsidRPr="00413ABD">
            <w:rPr>
              <w:b/>
              <w:bCs/>
            </w:rPr>
            <w:t>Blad</w:t>
          </w:r>
        </w:p>
      </w:tc>
    </w:tr>
    <w:tr w:rsidR="009A5EBD" w14:paraId="572D8E8A" w14:textId="77777777">
      <w:tc>
        <w:tcPr>
          <w:tcW w:w="4181" w:type="dxa"/>
        </w:tcPr>
        <w:p w14:paraId="5B04834A" w14:textId="79A1E455" w:rsidR="009A5EBD" w:rsidRDefault="009A5EBD">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AA1277">
            <w:rPr>
              <w:noProof/>
            </w:rPr>
            <w:instrText>21</w:instrText>
          </w:r>
          <w:r>
            <w:fldChar w:fldCharType="end"/>
          </w:r>
          <w:r>
            <w:fldChar w:fldCharType="separate"/>
          </w:r>
          <w:r w:rsidR="00AA1277">
            <w:rPr>
              <w:noProof/>
            </w:rPr>
            <w:t>20</w:t>
          </w:r>
          <w:r>
            <w:fldChar w:fldCharType="end"/>
          </w:r>
          <w:r>
            <w:t xml:space="preserve"> </w:t>
          </w:r>
        </w:p>
      </w:tc>
    </w:tr>
  </w:tbl>
  <w:p w14:paraId="09C22A1D" w14:textId="77777777" w:rsidR="009A5EBD" w:rsidRDefault="009A5E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3"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hint="default"/>
      </w:rPr>
    </w:lvl>
    <w:lvl w:ilvl="1" w:tplc="0413000F">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2005668314">
    <w:abstractNumId w:val="0"/>
  </w:num>
  <w:num w:numId="2" w16cid:durableId="1620603753">
    <w:abstractNumId w:val="13"/>
  </w:num>
  <w:num w:numId="3" w16cid:durableId="1237131616">
    <w:abstractNumId w:val="2"/>
  </w:num>
  <w:num w:numId="4" w16cid:durableId="1246691771">
    <w:abstractNumId w:val="5"/>
  </w:num>
  <w:num w:numId="5" w16cid:durableId="1196383617">
    <w:abstractNumId w:val="3"/>
  </w:num>
  <w:num w:numId="6" w16cid:durableId="877624673">
    <w:abstractNumId w:val="15"/>
  </w:num>
  <w:num w:numId="7" w16cid:durableId="1776751632">
    <w:abstractNumId w:val="16"/>
  </w:num>
  <w:num w:numId="8" w16cid:durableId="1227377406">
    <w:abstractNumId w:val="12"/>
  </w:num>
  <w:num w:numId="9" w16cid:durableId="669135042">
    <w:abstractNumId w:val="4"/>
  </w:num>
  <w:num w:numId="10" w16cid:durableId="74011690">
    <w:abstractNumId w:val="13"/>
  </w:num>
  <w:num w:numId="11" w16cid:durableId="1252856522">
    <w:abstractNumId w:val="13"/>
  </w:num>
  <w:num w:numId="12" w16cid:durableId="485053255">
    <w:abstractNumId w:val="13"/>
  </w:num>
  <w:num w:numId="13" w16cid:durableId="1933540577">
    <w:abstractNumId w:val="13"/>
  </w:num>
  <w:num w:numId="14" w16cid:durableId="794564231">
    <w:abstractNumId w:val="13"/>
  </w:num>
  <w:num w:numId="15" w16cid:durableId="1925218181">
    <w:abstractNumId w:val="13"/>
  </w:num>
  <w:num w:numId="16" w16cid:durableId="33777623">
    <w:abstractNumId w:val="13"/>
  </w:num>
  <w:num w:numId="17" w16cid:durableId="1812867730">
    <w:abstractNumId w:val="13"/>
  </w:num>
  <w:num w:numId="18" w16cid:durableId="761997436">
    <w:abstractNumId w:val="13"/>
  </w:num>
  <w:num w:numId="19" w16cid:durableId="677194058">
    <w:abstractNumId w:val="12"/>
  </w:num>
  <w:num w:numId="20" w16cid:durableId="199711431">
    <w:abstractNumId w:val="4"/>
  </w:num>
  <w:num w:numId="21" w16cid:durableId="1941601565">
    <w:abstractNumId w:val="12"/>
  </w:num>
  <w:num w:numId="22" w16cid:durableId="2025088525">
    <w:abstractNumId w:val="16"/>
  </w:num>
  <w:num w:numId="23" w16cid:durableId="107968598">
    <w:abstractNumId w:val="4"/>
  </w:num>
  <w:num w:numId="24" w16cid:durableId="915742313">
    <w:abstractNumId w:val="12"/>
  </w:num>
  <w:num w:numId="25" w16cid:durableId="1202594276">
    <w:abstractNumId w:val="9"/>
  </w:num>
  <w:num w:numId="26" w16cid:durableId="784544590">
    <w:abstractNumId w:val="13"/>
  </w:num>
  <w:num w:numId="27" w16cid:durableId="1725981439">
    <w:abstractNumId w:val="10"/>
  </w:num>
  <w:num w:numId="28" w16cid:durableId="504132709">
    <w:abstractNumId w:val="12"/>
  </w:num>
  <w:num w:numId="29" w16cid:durableId="1954362813">
    <w:abstractNumId w:val="11"/>
  </w:num>
  <w:num w:numId="30" w16cid:durableId="116141073">
    <w:abstractNumId w:val="8"/>
  </w:num>
  <w:num w:numId="31" w16cid:durableId="1839536226">
    <w:abstractNumId w:val="13"/>
  </w:num>
  <w:num w:numId="32" w16cid:durableId="427967999">
    <w:abstractNumId w:val="13"/>
  </w:num>
  <w:num w:numId="33" w16cid:durableId="1574008579">
    <w:abstractNumId w:val="13"/>
  </w:num>
  <w:num w:numId="34" w16cid:durableId="541136558">
    <w:abstractNumId w:val="13"/>
  </w:num>
  <w:num w:numId="35" w16cid:durableId="1241409424">
    <w:abstractNumId w:val="7"/>
  </w:num>
  <w:num w:numId="36" w16cid:durableId="1071273791">
    <w:abstractNumId w:val="6"/>
  </w:num>
  <w:num w:numId="37" w16cid:durableId="1932348913">
    <w:abstractNumId w:val="14"/>
  </w:num>
  <w:num w:numId="38" w16cid:durableId="16507430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6C1E31"/>
    <w:rsid w:val="00024EC3"/>
    <w:rsid w:val="000256DE"/>
    <w:rsid w:val="000348A9"/>
    <w:rsid w:val="00040691"/>
    <w:rsid w:val="000525B3"/>
    <w:rsid w:val="0006380D"/>
    <w:rsid w:val="000772F4"/>
    <w:rsid w:val="000807C8"/>
    <w:rsid w:val="00086A80"/>
    <w:rsid w:val="00092921"/>
    <w:rsid w:val="000A54A6"/>
    <w:rsid w:val="000B4C7F"/>
    <w:rsid w:val="000B4FD9"/>
    <w:rsid w:val="000D2F16"/>
    <w:rsid w:val="000D3D6C"/>
    <w:rsid w:val="00102035"/>
    <w:rsid w:val="0010766D"/>
    <w:rsid w:val="00113298"/>
    <w:rsid w:val="00155FE5"/>
    <w:rsid w:val="00164AC8"/>
    <w:rsid w:val="00170A7C"/>
    <w:rsid w:val="00177D78"/>
    <w:rsid w:val="00193494"/>
    <w:rsid w:val="001A4CD9"/>
    <w:rsid w:val="001B0971"/>
    <w:rsid w:val="001B6D6C"/>
    <w:rsid w:val="001C69D2"/>
    <w:rsid w:val="001F39FB"/>
    <w:rsid w:val="001F60F3"/>
    <w:rsid w:val="0022194A"/>
    <w:rsid w:val="0024063F"/>
    <w:rsid w:val="00254A0C"/>
    <w:rsid w:val="0026539A"/>
    <w:rsid w:val="00286FF0"/>
    <w:rsid w:val="002A4AD4"/>
    <w:rsid w:val="002B16BD"/>
    <w:rsid w:val="002B58DD"/>
    <w:rsid w:val="002B7BFE"/>
    <w:rsid w:val="002E3EE5"/>
    <w:rsid w:val="002E78BA"/>
    <w:rsid w:val="00304226"/>
    <w:rsid w:val="00305C23"/>
    <w:rsid w:val="003168C5"/>
    <w:rsid w:val="00323C36"/>
    <w:rsid w:val="003277E4"/>
    <w:rsid w:val="00331356"/>
    <w:rsid w:val="0033550D"/>
    <w:rsid w:val="003709D4"/>
    <w:rsid w:val="003E08CA"/>
    <w:rsid w:val="00413ABD"/>
    <w:rsid w:val="00426091"/>
    <w:rsid w:val="0044298E"/>
    <w:rsid w:val="00451606"/>
    <w:rsid w:val="00455F1B"/>
    <w:rsid w:val="004B59AC"/>
    <w:rsid w:val="004C5B78"/>
    <w:rsid w:val="004D5271"/>
    <w:rsid w:val="00540193"/>
    <w:rsid w:val="00543390"/>
    <w:rsid w:val="00544DCB"/>
    <w:rsid w:val="00581D12"/>
    <w:rsid w:val="005838E8"/>
    <w:rsid w:val="005A5C05"/>
    <w:rsid w:val="005C6A74"/>
    <w:rsid w:val="005D5FD0"/>
    <w:rsid w:val="00607854"/>
    <w:rsid w:val="00617BF8"/>
    <w:rsid w:val="0063013F"/>
    <w:rsid w:val="00656861"/>
    <w:rsid w:val="0067211B"/>
    <w:rsid w:val="00697207"/>
    <w:rsid w:val="006A04DC"/>
    <w:rsid w:val="006C1E31"/>
    <w:rsid w:val="006E06DE"/>
    <w:rsid w:val="006E1C53"/>
    <w:rsid w:val="006F668C"/>
    <w:rsid w:val="0071584A"/>
    <w:rsid w:val="007333D6"/>
    <w:rsid w:val="00742B7B"/>
    <w:rsid w:val="00755E7D"/>
    <w:rsid w:val="00775829"/>
    <w:rsid w:val="00786706"/>
    <w:rsid w:val="00791B5F"/>
    <w:rsid w:val="00794232"/>
    <w:rsid w:val="00796A16"/>
    <w:rsid w:val="007B081C"/>
    <w:rsid w:val="007B4960"/>
    <w:rsid w:val="007B62A5"/>
    <w:rsid w:val="007C65BC"/>
    <w:rsid w:val="007C6D00"/>
    <w:rsid w:val="007D0C18"/>
    <w:rsid w:val="007D6FA0"/>
    <w:rsid w:val="007D7871"/>
    <w:rsid w:val="007E211E"/>
    <w:rsid w:val="007E2FF8"/>
    <w:rsid w:val="008066EB"/>
    <w:rsid w:val="0082477C"/>
    <w:rsid w:val="0082799B"/>
    <w:rsid w:val="008939DE"/>
    <w:rsid w:val="008A02E7"/>
    <w:rsid w:val="008C0C3E"/>
    <w:rsid w:val="008D658E"/>
    <w:rsid w:val="008F764F"/>
    <w:rsid w:val="009163A8"/>
    <w:rsid w:val="00931074"/>
    <w:rsid w:val="00935DCB"/>
    <w:rsid w:val="00937513"/>
    <w:rsid w:val="009504B4"/>
    <w:rsid w:val="0096402B"/>
    <w:rsid w:val="00966BC6"/>
    <w:rsid w:val="00973FE5"/>
    <w:rsid w:val="009A0EA6"/>
    <w:rsid w:val="009A5EBD"/>
    <w:rsid w:val="009B36D3"/>
    <w:rsid w:val="009F2F69"/>
    <w:rsid w:val="00A01F4F"/>
    <w:rsid w:val="00A061BE"/>
    <w:rsid w:val="00A12899"/>
    <w:rsid w:val="00A72AFA"/>
    <w:rsid w:val="00A910FE"/>
    <w:rsid w:val="00AA1277"/>
    <w:rsid w:val="00AA22DC"/>
    <w:rsid w:val="00AA24BD"/>
    <w:rsid w:val="00AA7267"/>
    <w:rsid w:val="00AC1272"/>
    <w:rsid w:val="00AC5CCC"/>
    <w:rsid w:val="00AF64EC"/>
    <w:rsid w:val="00B05D1A"/>
    <w:rsid w:val="00B22796"/>
    <w:rsid w:val="00B24DB4"/>
    <w:rsid w:val="00B278AE"/>
    <w:rsid w:val="00B30788"/>
    <w:rsid w:val="00B33307"/>
    <w:rsid w:val="00B41738"/>
    <w:rsid w:val="00B5124C"/>
    <w:rsid w:val="00B6600F"/>
    <w:rsid w:val="00B707D0"/>
    <w:rsid w:val="00B82035"/>
    <w:rsid w:val="00BB313E"/>
    <w:rsid w:val="00BC3B41"/>
    <w:rsid w:val="00C25BA9"/>
    <w:rsid w:val="00C27E05"/>
    <w:rsid w:val="00C51DD1"/>
    <w:rsid w:val="00C61344"/>
    <w:rsid w:val="00C617D4"/>
    <w:rsid w:val="00C63E83"/>
    <w:rsid w:val="00C72F1C"/>
    <w:rsid w:val="00C92E6E"/>
    <w:rsid w:val="00CC605F"/>
    <w:rsid w:val="00CF1717"/>
    <w:rsid w:val="00D12854"/>
    <w:rsid w:val="00D226CE"/>
    <w:rsid w:val="00D3204B"/>
    <w:rsid w:val="00D33DFC"/>
    <w:rsid w:val="00D3578B"/>
    <w:rsid w:val="00D47C78"/>
    <w:rsid w:val="00D51DE1"/>
    <w:rsid w:val="00D522F2"/>
    <w:rsid w:val="00D54428"/>
    <w:rsid w:val="00D606E2"/>
    <w:rsid w:val="00D73B6E"/>
    <w:rsid w:val="00D80D48"/>
    <w:rsid w:val="00D83B7A"/>
    <w:rsid w:val="00D9307E"/>
    <w:rsid w:val="00DA2EE8"/>
    <w:rsid w:val="00DB0FAC"/>
    <w:rsid w:val="00DC72C8"/>
    <w:rsid w:val="00DD5E37"/>
    <w:rsid w:val="00DF55E9"/>
    <w:rsid w:val="00DF7C1B"/>
    <w:rsid w:val="00E05CB1"/>
    <w:rsid w:val="00E13430"/>
    <w:rsid w:val="00E17EA0"/>
    <w:rsid w:val="00E46ACB"/>
    <w:rsid w:val="00E61E30"/>
    <w:rsid w:val="00E71B04"/>
    <w:rsid w:val="00E92944"/>
    <w:rsid w:val="00E933B9"/>
    <w:rsid w:val="00EA2C1B"/>
    <w:rsid w:val="00EB27C5"/>
    <w:rsid w:val="00EC4698"/>
    <w:rsid w:val="00EF19F6"/>
    <w:rsid w:val="00F224E1"/>
    <w:rsid w:val="00F2446B"/>
    <w:rsid w:val="00F42F89"/>
    <w:rsid w:val="00F72799"/>
    <w:rsid w:val="00F72DA9"/>
    <w:rsid w:val="00F740F4"/>
    <w:rsid w:val="00F752BA"/>
    <w:rsid w:val="00F7674B"/>
    <w:rsid w:val="00F814B6"/>
    <w:rsid w:val="00F95F2F"/>
    <w:rsid w:val="00FA38CC"/>
    <w:rsid w:val="00FB7224"/>
    <w:rsid w:val="00FB76CF"/>
    <w:rsid w:val="00FD60F8"/>
    <w:rsid w:val="00FD7F3D"/>
    <w:rsid w:val="00FE6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E44B6"/>
  <w15:chartTrackingRefBased/>
  <w15:docId w15:val="{588426F6-1094-4926-B6F7-4F085265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B59AC"/>
    <w:pPr>
      <w:spacing w:line="280" w:lineRule="atLeast"/>
    </w:pPr>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table" w:styleId="Tabelraster">
    <w:name w:val="Table Grid"/>
    <w:basedOn w:val="Standaardtabel"/>
    <w:rsid w:val="000B4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D226C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jstalinea">
    <w:name w:val="List Paragraph"/>
    <w:basedOn w:val="Standaard"/>
    <w:uiPriority w:val="34"/>
    <w:qFormat/>
    <w:rsid w:val="0010766D"/>
    <w:pPr>
      <w:ind w:left="720"/>
      <w:contextualSpacing/>
    </w:pPr>
  </w:style>
  <w:style w:type="paragraph" w:styleId="Kopvaninhoudsopgave">
    <w:name w:val="TOC Heading"/>
    <w:basedOn w:val="Kop1"/>
    <w:next w:val="Standaard"/>
    <w:uiPriority w:val="39"/>
    <w:unhideWhenUsed/>
    <w:qFormat/>
    <w:rsid w:val="006E06DE"/>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Revisie">
    <w:name w:val="Revision"/>
    <w:hidden/>
    <w:uiPriority w:val="99"/>
    <w:semiHidden/>
    <w:rsid w:val="007D7871"/>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3.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60</TotalTime>
  <Pages>21</Pages>
  <Words>3860</Words>
  <Characters>21236</Characters>
  <Application>Microsoft Office Word</Application>
  <DocSecurity>0</DocSecurity>
  <Lines>176</Lines>
  <Paragraphs>50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12</cp:revision>
  <cp:lastPrinted>2002-05-17T10:09:00Z</cp:lastPrinted>
  <dcterms:created xsi:type="dcterms:W3CDTF">2025-04-07T08:36:00Z</dcterms:created>
  <dcterms:modified xsi:type="dcterms:W3CDTF">2025-04-14T09:33:00Z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2.0</vt:lpwstr>
  </property>
  <property fmtid="{D5CDD505-2E9C-101B-9397-08002B2CF9AE}" pid="4" name="propDatum">
    <vt:lpwstr>21 maart 2024</vt:lpwstr>
  </property>
  <property fmtid="{D5CDD505-2E9C-101B-9397-08002B2CF9AE}" pid="5" name="propBijlage">
    <vt:lpwstr>Nee</vt:lpwstr>
  </property>
</Properties>
</file>