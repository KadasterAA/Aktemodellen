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05683" w14:textId="4C33CB5C"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F61777">
        <w:rPr>
          <w:rFonts w:ascii="Arial" w:hAnsi="Arial" w:cs="Arial"/>
          <w:b/>
          <w:color w:val="000000"/>
          <w:szCs w:val="24"/>
        </w:rPr>
        <w:t>ABP</w:t>
      </w:r>
      <w:r w:rsidR="000D7B52" w:rsidRPr="000D7B52">
        <w:rPr>
          <w:rFonts w:ascii="Arial" w:hAnsi="Arial" w:cs="Arial"/>
          <w:b/>
          <w:color w:val="000000"/>
          <w:szCs w:val="24"/>
        </w:rPr>
        <w:tab/>
      </w:r>
      <w:r w:rsidR="00862DFD">
        <w:rPr>
          <w:rFonts w:ascii="Arial" w:hAnsi="Arial" w:cs="Arial"/>
          <w:color w:val="000000"/>
          <w:sz w:val="22"/>
          <w:szCs w:val="22"/>
        </w:rPr>
        <w:t xml:space="preserve">(o.b.v. modelakte </w:t>
      </w:r>
      <w:r w:rsidR="00F61777">
        <w:rPr>
          <w:rFonts w:ascii="Arial" w:hAnsi="Arial" w:cs="Arial"/>
          <w:color w:val="000000"/>
          <w:sz w:val="22"/>
          <w:szCs w:val="22"/>
        </w:rPr>
        <w:t>ABP</w:t>
      </w:r>
      <w:r w:rsidR="00F77E43">
        <w:rPr>
          <w:rFonts w:ascii="Arial" w:hAnsi="Arial" w:cs="Arial"/>
          <w:color w:val="000000"/>
          <w:sz w:val="22"/>
          <w:szCs w:val="22"/>
        </w:rPr>
        <w:t xml:space="preserve"> 23.01</w:t>
      </w:r>
      <w:r w:rsidR="000D7B52" w:rsidRPr="000D7B52">
        <w:rPr>
          <w:rFonts w:ascii="Arial" w:hAnsi="Arial" w:cs="Arial"/>
          <w:color w:val="000000"/>
          <w:sz w:val="22"/>
          <w:szCs w:val="22"/>
        </w:rPr>
        <w:t>)</w:t>
      </w:r>
    </w:p>
    <w:p w14:paraId="7C93B96D" w14:textId="77777777" w:rsidR="000D7B52" w:rsidRPr="000D7B52" w:rsidRDefault="000D7B52" w:rsidP="000D7B52">
      <w:pPr>
        <w:ind w:right="96"/>
        <w:rPr>
          <w:rFonts w:ascii="Arial" w:hAnsi="Arial" w:cs="Arial"/>
          <w:color w:val="000000"/>
          <w:sz w:val="20"/>
        </w:rPr>
      </w:pPr>
    </w:p>
    <w:p w14:paraId="4A3D82A2" w14:textId="58E01130"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F61777">
        <w:rPr>
          <w:rFonts w:ascii="Arial" w:hAnsi="Arial" w:cs="Arial"/>
          <w:b/>
          <w:color w:val="000000"/>
          <w:sz w:val="20"/>
          <w:u w:val="single"/>
        </w:rPr>
        <w:t xml:space="preserve"> </w:t>
      </w:r>
      <w:del w:id="0" w:author="Groote Haar, Linda" w:date="2025-02-03T10:28:00Z" w16du:dateUtc="2025-02-03T09:28:00Z">
        <w:r w:rsidR="00F77E43" w:rsidDel="00544DDB">
          <w:rPr>
            <w:rFonts w:ascii="Arial" w:hAnsi="Arial" w:cs="Arial"/>
            <w:b/>
            <w:color w:val="000000"/>
            <w:sz w:val="20"/>
            <w:u w:val="single"/>
          </w:rPr>
          <w:delText>2</w:delText>
        </w:r>
      </w:del>
      <w:ins w:id="1" w:author="Groote Haar, Linda" w:date="2025-02-03T10:28:00Z" w16du:dateUtc="2025-02-03T09:28:00Z">
        <w:r w:rsidR="00544DDB">
          <w:rPr>
            <w:rFonts w:ascii="Arial" w:hAnsi="Arial" w:cs="Arial"/>
            <w:b/>
            <w:color w:val="000000"/>
            <w:sz w:val="20"/>
            <w:u w:val="single"/>
          </w:rPr>
          <w:t>3</w:t>
        </w:r>
      </w:ins>
      <w:r w:rsidR="00F77E43">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del w:id="2" w:author="Groote Haar, Linda" w:date="2025-02-03T10:28:00Z" w16du:dateUtc="2025-02-03T09:28:00Z">
        <w:r w:rsidR="00F77E43" w:rsidDel="00544DDB">
          <w:rPr>
            <w:rFonts w:ascii="Arial" w:hAnsi="Arial" w:cs="Arial"/>
            <w:b/>
            <w:color w:val="000000"/>
            <w:sz w:val="20"/>
            <w:u w:val="single"/>
          </w:rPr>
          <w:delText>19</w:delText>
        </w:r>
        <w:r w:rsidR="001D7F52" w:rsidDel="00544DDB">
          <w:rPr>
            <w:rFonts w:ascii="Arial" w:hAnsi="Arial" w:cs="Arial"/>
            <w:b/>
            <w:color w:val="000000"/>
            <w:sz w:val="20"/>
            <w:u w:val="single"/>
          </w:rPr>
          <w:delText>-0</w:delText>
        </w:r>
        <w:r w:rsidR="00F77E43" w:rsidDel="00544DDB">
          <w:rPr>
            <w:rFonts w:ascii="Arial" w:hAnsi="Arial" w:cs="Arial"/>
            <w:b/>
            <w:color w:val="000000"/>
            <w:sz w:val="20"/>
            <w:u w:val="single"/>
          </w:rPr>
          <w:delText>3</w:delText>
        </w:r>
        <w:r w:rsidR="00840411" w:rsidDel="00544DDB">
          <w:rPr>
            <w:rFonts w:ascii="Arial" w:hAnsi="Arial" w:cs="Arial"/>
            <w:b/>
            <w:color w:val="000000"/>
            <w:sz w:val="20"/>
            <w:u w:val="single"/>
          </w:rPr>
          <w:delText>-20</w:delText>
        </w:r>
        <w:r w:rsidR="00F77E43" w:rsidDel="00544DDB">
          <w:rPr>
            <w:rFonts w:ascii="Arial" w:hAnsi="Arial" w:cs="Arial"/>
            <w:b/>
            <w:color w:val="000000"/>
            <w:sz w:val="20"/>
            <w:u w:val="single"/>
          </w:rPr>
          <w:delText>24</w:delText>
        </w:r>
      </w:del>
      <w:ins w:id="3" w:author="Groote Haar, Linda" w:date="2025-02-03T10:28:00Z" w16du:dateUtc="2025-02-03T09:28:00Z">
        <w:r w:rsidR="00544DDB">
          <w:rPr>
            <w:rFonts w:ascii="Arial" w:hAnsi="Arial" w:cs="Arial"/>
            <w:b/>
            <w:color w:val="000000"/>
            <w:sz w:val="20"/>
            <w:u w:val="single"/>
          </w:rPr>
          <w:t>03-02-2025</w:t>
        </w:r>
      </w:ins>
      <w:r w:rsidR="009B7FD4" w:rsidRPr="000D0BA0">
        <w:rPr>
          <w:rFonts w:ascii="Arial" w:hAnsi="Arial" w:cs="Arial"/>
          <w:b/>
          <w:color w:val="000000"/>
          <w:sz w:val="20"/>
          <w:u w:val="single"/>
        </w:rPr>
        <w:t xml:space="preserve"> </w:t>
      </w:r>
    </w:p>
    <w:p w14:paraId="34C95A64" w14:textId="77777777" w:rsidR="000D7B52" w:rsidRDefault="000D7B52" w:rsidP="000D7B52">
      <w:pPr>
        <w:tabs>
          <w:tab w:val="left" w:pos="-1440"/>
          <w:tab w:val="left" w:pos="-720"/>
        </w:tabs>
        <w:suppressAutoHyphens/>
        <w:ind w:right="96"/>
        <w:rPr>
          <w:rFonts w:ascii="Arial" w:hAnsi="Arial" w:cs="Arial"/>
          <w:color w:val="000000"/>
          <w:sz w:val="20"/>
        </w:rPr>
      </w:pPr>
    </w:p>
    <w:p w14:paraId="2B9D8A7E" w14:textId="77777777" w:rsidR="003E6827" w:rsidRDefault="003E6827" w:rsidP="000D7B52">
      <w:pPr>
        <w:tabs>
          <w:tab w:val="left" w:pos="-1440"/>
          <w:tab w:val="left" w:pos="-720"/>
        </w:tabs>
        <w:suppressAutoHyphens/>
        <w:ind w:right="96"/>
        <w:rPr>
          <w:rFonts w:ascii="Arial" w:hAnsi="Arial" w:cs="Arial"/>
          <w:color w:val="000000"/>
          <w:sz w:val="20"/>
        </w:rPr>
      </w:pPr>
    </w:p>
    <w:p w14:paraId="55D6C748"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2BA8083F" w14:textId="77777777" w:rsidR="00742A54" w:rsidRPr="002E7F50" w:rsidRDefault="00742A54" w:rsidP="003E6827">
      <w:pPr>
        <w:tabs>
          <w:tab w:val="left" w:pos="-1440"/>
          <w:tab w:val="left" w:pos="-720"/>
        </w:tabs>
        <w:suppressAutoHyphens/>
        <w:rPr>
          <w:rFonts w:ascii="Arial" w:hAnsi="Arial" w:cs="Arial"/>
          <w:color w:val="800080"/>
          <w:sz w:val="20"/>
        </w:rPr>
      </w:pPr>
    </w:p>
    <w:p w14:paraId="685132B9" w14:textId="77777777" w:rsidR="000D0BA0" w:rsidRPr="002E7F50" w:rsidRDefault="000D0BA0" w:rsidP="003E6827">
      <w:pPr>
        <w:tabs>
          <w:tab w:val="left" w:pos="-1440"/>
          <w:tab w:val="left" w:pos="-720"/>
        </w:tabs>
        <w:suppressAutoHyphens/>
        <w:rPr>
          <w:rFonts w:ascii="Arial" w:hAnsi="Arial" w:cs="Arial"/>
          <w:color w:val="800080"/>
          <w:sz w:val="20"/>
        </w:rPr>
      </w:pPr>
    </w:p>
    <w:p w14:paraId="0E13DB3F"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2ACEB2EA" w14:textId="77777777" w:rsidR="003E6827" w:rsidRPr="002E7F50" w:rsidRDefault="003E6827" w:rsidP="003E6827">
      <w:pPr>
        <w:tabs>
          <w:tab w:val="left" w:pos="-1440"/>
          <w:tab w:val="left" w:pos="-720"/>
        </w:tabs>
        <w:suppressAutoHyphens/>
        <w:rPr>
          <w:rFonts w:ascii="Arial" w:hAnsi="Arial" w:cs="Arial"/>
          <w:color w:val="339966"/>
          <w:sz w:val="20"/>
        </w:rPr>
      </w:pPr>
    </w:p>
    <w:p w14:paraId="4B9F3600" w14:textId="77777777" w:rsidR="004D6453" w:rsidRPr="002E7F50" w:rsidRDefault="004D6453" w:rsidP="004D6453">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5E76D80" w14:textId="77777777" w:rsidR="004D6453" w:rsidRDefault="004D6453" w:rsidP="004D6453">
      <w:pPr>
        <w:tabs>
          <w:tab w:val="left" w:pos="-1440"/>
          <w:tab w:val="left" w:pos="-720"/>
        </w:tabs>
        <w:suppressAutoHyphens/>
        <w:ind w:left="284" w:hanging="284"/>
        <w:rPr>
          <w:rFonts w:ascii="Arial" w:hAnsi="Arial" w:cs="Arial"/>
          <w:bCs/>
          <w:color w:val="FF0000"/>
          <w:sz w:val="20"/>
        </w:rPr>
      </w:pPr>
      <w:r>
        <w:rPr>
          <w:rFonts w:ascii="Arial" w:hAnsi="Arial" w:cs="Arial"/>
          <w:color w:val="FF0000"/>
          <w:sz w:val="20"/>
        </w:rPr>
        <w:t>1</w:t>
      </w:r>
      <w:r w:rsidRPr="0056395F">
        <w:rPr>
          <w:rFonts w:ascii="Arial" w:hAnsi="Arial" w:cs="Arial"/>
          <w:color w:val="FF0000"/>
          <w:sz w:val="20"/>
        </w:rPr>
        <w:t>.</w:t>
      </w:r>
      <w:r w:rsidRPr="00006B74">
        <w:rPr>
          <w:rFonts w:ascii="Arial" w:hAnsi="Arial" w:cs="Arial"/>
          <w:sz w:val="20"/>
        </w:rPr>
        <w:t xml:space="preserve"> </w:t>
      </w:r>
      <w:r>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A6096A1" w14:textId="77777777" w:rsidR="004D6453" w:rsidRDefault="004D6453" w:rsidP="004D6453">
      <w:pPr>
        <w:tabs>
          <w:tab w:val="left" w:pos="-1440"/>
          <w:tab w:val="left" w:pos="-720"/>
        </w:tabs>
        <w:suppressAutoHyphens/>
        <w:ind w:left="284"/>
        <w:rPr>
          <w:rFonts w:ascii="Arial" w:hAnsi="Arial" w:cs="Arial"/>
          <w:color w:val="FF000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r>
        <w:rPr>
          <w:rFonts w:ascii="Arial" w:hAnsi="Arial" w:cs="Arial"/>
          <w:color w:val="800080"/>
          <w:sz w:val="20"/>
        </w:rPr>
        <w:t xml:space="preserve"> </w:t>
      </w: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67F4AC6" w14:textId="77777777" w:rsidR="004D6453" w:rsidRPr="002E7F50" w:rsidRDefault="004D6453" w:rsidP="004D6453">
      <w:pPr>
        <w:tabs>
          <w:tab w:val="left" w:pos="-1440"/>
          <w:tab w:val="left" w:pos="-720"/>
        </w:tabs>
        <w:suppressAutoHyphens/>
        <w:ind w:left="284"/>
        <w:rPr>
          <w:rFonts w:ascii="Arial" w:hAnsi="Arial" w:cs="Arial"/>
          <w:bCs/>
          <w:color w:val="FF0000"/>
          <w:sz w:val="20"/>
        </w:rPr>
      </w:pPr>
      <w:r w:rsidRPr="00A05DF0">
        <w:rPr>
          <w:rFonts w:ascii="Arial" w:hAnsi="Arial" w:cs="Arial"/>
          <w:color w:val="FF0000"/>
          <w:sz w:val="20"/>
        </w:rPr>
        <w:t xml:space="preserve">hierna te noemen: </w:t>
      </w:r>
      <w:r w:rsidRPr="001A1377">
        <w:rPr>
          <w:rFonts w:ascii="Arial" w:hAnsi="Arial" w:cs="Arial"/>
          <w:color w:val="FF0000"/>
          <w:sz w:val="20"/>
        </w:rPr>
        <w:t>geldgever</w:t>
      </w:r>
      <w:r>
        <w:rPr>
          <w:rFonts w:ascii="Arial" w:hAnsi="Arial" w:cs="Arial"/>
          <w:color w:val="FF0000"/>
          <w:sz w:val="20"/>
        </w:rPr>
        <w:t xml:space="preserve"> </w:t>
      </w:r>
      <w:r w:rsidRPr="00CF177E">
        <w:rPr>
          <w:rFonts w:ascii="Arial" w:hAnsi="Arial" w:cs="Arial"/>
          <w:color w:val="7030A0"/>
          <w:sz w:val="20"/>
        </w:rPr>
        <w:t>(waaronder begrepen haar rechtsopvolgers onder algemene en bijzondere titel)</w:t>
      </w:r>
      <w:r w:rsidRPr="00252AB6">
        <w:rPr>
          <w:rFonts w:ascii="Arial" w:hAnsi="Arial" w:cs="Arial"/>
          <w:color w:val="FF0000"/>
          <w:sz w:val="20"/>
        </w:rPr>
        <w:t>;</w:t>
      </w:r>
      <w:r w:rsidRPr="00A05DF0">
        <w:rPr>
          <w:rFonts w:ascii="Arial" w:hAnsi="Arial" w:cs="Arial"/>
          <w:color w:val="FF0000"/>
          <w:sz w:val="20"/>
        </w:rPr>
        <w:t xml:space="preserve"> </w:t>
      </w:r>
      <w:r w:rsidRPr="002E7F50">
        <w:rPr>
          <w:rFonts w:ascii="Arial" w:hAnsi="Arial" w:cs="Arial"/>
          <w:color w:val="FF0000"/>
          <w:sz w:val="20"/>
        </w:rPr>
        <w:t xml:space="preserve"> </w:t>
      </w:r>
    </w:p>
    <w:p w14:paraId="4C644ED1" w14:textId="77777777" w:rsidR="004D6453" w:rsidRPr="002E7F50" w:rsidRDefault="004D6453" w:rsidP="004D6453">
      <w:pPr>
        <w:tabs>
          <w:tab w:val="left" w:pos="-1440"/>
          <w:tab w:val="left" w:pos="-720"/>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Pr="00A00E9A">
        <w:rPr>
          <w:rFonts w:ascii="Arial" w:hAnsi="Arial" w:cs="Arial"/>
          <w:bCs/>
          <w:color w:val="800080"/>
          <w:sz w:val="20"/>
          <w:highlight w:val="yellow"/>
        </w:rPr>
        <w:t>TEKSTBLOK GEVOLMACHTIGDE</w:t>
      </w:r>
      <w:r w:rsidRPr="00A00E9A">
        <w:rPr>
          <w:rFonts w:ascii="Arial" w:hAnsi="Arial" w:cs="Arial"/>
          <w:bCs/>
          <w:color w:val="800080"/>
          <w:sz w:val="20"/>
        </w:rPr>
        <w:t>:</w:t>
      </w:r>
      <w:r w:rsidRPr="002E7F50">
        <w:rPr>
          <w:rFonts w:ascii="Arial" w:hAnsi="Arial" w:cs="Arial"/>
          <w:sz w:val="20"/>
        </w:rPr>
        <w:tab/>
      </w:r>
    </w:p>
    <w:p w14:paraId="3F308D4E" w14:textId="77777777" w:rsidR="004D6453" w:rsidRDefault="004D6453" w:rsidP="004D6453">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4D87A720" w14:textId="4E3F10A5" w:rsidR="00AA33D6" w:rsidRPr="00CF781E" w:rsidRDefault="00FA2F1D" w:rsidP="00CF781E">
      <w:pPr>
        <w:tabs>
          <w:tab w:val="left" w:pos="-1440"/>
          <w:tab w:val="left" w:pos="-720"/>
        </w:tabs>
        <w:suppressAutoHyphens/>
        <w:ind w:firstLine="426"/>
        <w:rPr>
          <w:rFonts w:ascii="Arial" w:hAnsi="Arial" w:cs="Arial"/>
          <w:color w:val="FF0000"/>
          <w:sz w:val="20"/>
        </w:rPr>
      </w:pPr>
      <w:r w:rsidRPr="00DB0ECD">
        <w:rPr>
          <w:rFonts w:ascii="Arial" w:hAnsi="Arial" w:cs="Arial"/>
          <w:color w:val="FF0000"/>
          <w:sz w:val="20"/>
        </w:rPr>
        <w:t xml:space="preserve">hierna </w:t>
      </w:r>
      <w:r w:rsidRPr="00CF177E">
        <w:rPr>
          <w:rFonts w:ascii="Arial" w:hAnsi="Arial" w:cs="Arial"/>
          <w:color w:val="800080"/>
          <w:sz w:val="20"/>
        </w:rPr>
        <w:t>zowel gezamenlijk als ieder afzonderlijk</w:t>
      </w:r>
      <w:r w:rsidRPr="00DB0ECD">
        <w:rPr>
          <w:rFonts w:ascii="Arial" w:hAnsi="Arial" w:cs="Arial"/>
          <w:color w:val="FF0000"/>
          <w:sz w:val="20"/>
        </w:rPr>
        <w:t xml:space="preserve"> te noemen: geldnemer of hypotheekgever</w:t>
      </w:r>
      <w:r>
        <w:rPr>
          <w:rFonts w:ascii="Arial" w:hAnsi="Arial" w:cs="Arial"/>
          <w:color w:val="FF0000"/>
          <w:sz w:val="20"/>
        </w:rPr>
        <w:t>;</w:t>
      </w:r>
      <w:r w:rsidR="0045015E">
        <w:rPr>
          <w:rFonts w:ascii="Arial" w:hAnsi="Arial" w:cs="Arial"/>
          <w:color w:val="FF0000"/>
          <w:sz w:val="20"/>
        </w:rPr>
        <w:br/>
      </w:r>
      <w:r w:rsidR="000D7B52" w:rsidRPr="002E7F50">
        <w:rPr>
          <w:rFonts w:ascii="Arial" w:hAnsi="Arial" w:cs="Arial"/>
          <w:color w:val="FF0000"/>
          <w:sz w:val="20"/>
        </w:rPr>
        <w:t xml:space="preserve">Van het bestaan van de </w:t>
      </w:r>
      <w:r w:rsidR="00C6060D" w:rsidRPr="002E7F50">
        <w:rPr>
          <w:rFonts w:ascii="Arial" w:hAnsi="Arial" w:cs="Arial"/>
          <w:color w:val="FF0000"/>
          <w:sz w:val="20"/>
        </w:rPr>
        <w:t xml:space="preserve">aan de </w:t>
      </w:r>
      <w:ins w:id="4" w:author="Groote Haar, Linda" w:date="2025-02-03T10:33:00Z" w16du:dateUtc="2025-02-03T09:33:00Z">
        <w:r w:rsidR="00544DDB" w:rsidRPr="00FB2E0E">
          <w:rPr>
            <w:rFonts w:ascii="Arial" w:hAnsi="Arial" w:cs="Arial"/>
            <w:color w:val="339966"/>
            <w:sz w:val="20"/>
          </w:rPr>
          <w:t>comparant</w:t>
        </w:r>
        <w:r w:rsidR="00544DDB">
          <w:rPr>
            <w:rFonts w:ascii="Arial" w:hAnsi="Arial" w:cs="Arial"/>
            <w:color w:val="339966"/>
            <w:sz w:val="20"/>
          </w:rPr>
          <w:t>/comparante/persoon</w:t>
        </w:r>
      </w:ins>
      <w:del w:id="5" w:author="Groote Haar, Linda" w:date="2025-02-03T10:33:00Z" w16du:dateUtc="2025-02-03T09:33:00Z">
        <w:r w:rsidR="00C6060D" w:rsidRPr="002E7F50" w:rsidDel="00544DDB">
          <w:rPr>
            <w:rFonts w:ascii="Arial" w:hAnsi="Arial" w:cs="Arial"/>
            <w:color w:val="FF0000"/>
            <w:sz w:val="20"/>
          </w:rPr>
          <w:delText>comparant</w:delText>
        </w:r>
        <w:r w:rsidR="00E66A22" w:rsidRPr="00E66A22" w:rsidDel="00544DDB">
          <w:rPr>
            <w:rFonts w:ascii="Arial" w:hAnsi="Arial" w:cs="Arial"/>
            <w:color w:val="800080"/>
            <w:sz w:val="20"/>
          </w:rPr>
          <w:delText>e</w:delText>
        </w:r>
      </w:del>
      <w:r w:rsidR="001A3F43">
        <w:rPr>
          <w:rFonts w:ascii="Arial" w:hAnsi="Arial" w:cs="Arial"/>
          <w:color w:val="FF0000"/>
          <w:sz w:val="20"/>
        </w:rPr>
        <w:t xml:space="preserve"> onder 1</w:t>
      </w:r>
      <w:r w:rsidR="000D7B52"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000D7B52" w:rsidRPr="002E7F50">
        <w:rPr>
          <w:rFonts w:ascii="Arial" w:hAnsi="Arial" w:cs="Arial"/>
          <w:color w:val="FF0000"/>
          <w:sz w:val="20"/>
        </w:rPr>
        <w:t xml:space="preserve"> is mij, notaris, genoegzaam gebleken. </w:t>
      </w:r>
    </w:p>
    <w:p w14:paraId="7DD31BD2" w14:textId="77777777" w:rsidR="00590732" w:rsidRDefault="00590732" w:rsidP="00590732">
      <w:pPr>
        <w:widowControl/>
        <w:suppressAutoHyphens/>
        <w:rPr>
          <w:rFonts w:ascii="Arial" w:eastAsia="Aptos" w:hAnsi="Arial" w:cs="Arial"/>
          <w:snapToGrid/>
          <w:color w:val="FF0000"/>
          <w:kern w:val="2"/>
          <w:sz w:val="20"/>
          <w:szCs w:val="24"/>
          <w:lang w:eastAsia="en-US"/>
          <w14:ligatures w14:val="standardContextual"/>
        </w:rPr>
      </w:pPr>
      <w:r w:rsidRPr="00CF177E">
        <w:rPr>
          <w:rFonts w:ascii="Arial" w:hAnsi="Arial" w:cs="Arial"/>
          <w:color w:val="FF0000"/>
          <w:sz w:val="20"/>
        </w:rPr>
        <w:t>De comparanten verklaren dat hypotheekgever en geldgever zijn overeengekomen en zo 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2F089A2D" w14:textId="77777777" w:rsidR="00850E4E" w:rsidRPr="00CF177E" w:rsidRDefault="00850E4E" w:rsidP="00850E4E">
      <w:pPr>
        <w:widowControl/>
        <w:suppressAutoHyphens/>
        <w:rPr>
          <w:rFonts w:ascii="Aptos" w:eastAsia="Aptos" w:hAnsi="Aptos" w:cs="Arial"/>
          <w:snapToGrid/>
          <w:color w:val="FF0000"/>
          <w:kern w:val="2"/>
          <w:sz w:val="20"/>
          <w:szCs w:val="24"/>
          <w:u w:val="single"/>
          <w:lang w:eastAsia="en-US"/>
          <w14:ligatures w14:val="standardContextual"/>
        </w:rPr>
      </w:pPr>
      <w:r w:rsidRPr="00CF177E">
        <w:rPr>
          <w:rFonts w:ascii="Arial" w:eastAsia="Aptos" w:hAnsi="Arial" w:cs="Arial"/>
          <w:snapToGrid/>
          <w:color w:val="FF0000"/>
          <w:kern w:val="2"/>
          <w:sz w:val="20"/>
          <w:szCs w:val="24"/>
          <w:lang w:eastAsia="en-US"/>
          <w14:ligatures w14:val="standardContextual"/>
        </w:rPr>
        <w:t>2.</w:t>
      </w:r>
      <w:r>
        <w:rPr>
          <w:rFonts w:ascii="Arial" w:eastAsia="Aptos" w:hAnsi="Arial" w:cs="Arial"/>
          <w:snapToGrid/>
          <w:color w:val="FF0000"/>
          <w:kern w:val="2"/>
          <w:sz w:val="20"/>
          <w:szCs w:val="24"/>
          <w:lang w:eastAsia="en-US"/>
          <w14:ligatures w14:val="standardContextual"/>
        </w:rPr>
        <w:t xml:space="preserve"> </w:t>
      </w:r>
      <w:r w:rsidRPr="00CF177E">
        <w:rPr>
          <w:rFonts w:ascii="Arial" w:eastAsia="Aptos" w:hAnsi="Arial" w:cs="Arial"/>
          <w:snapToGrid/>
          <w:color w:val="FF0000"/>
          <w:kern w:val="2"/>
          <w:sz w:val="20"/>
          <w:szCs w:val="24"/>
          <w:u w:val="single"/>
          <w:lang w:eastAsia="en-US"/>
          <w14:ligatures w14:val="standardContextual"/>
        </w:rPr>
        <w:t>LENING</w:t>
      </w:r>
    </w:p>
    <w:p w14:paraId="780F7FEB" w14:textId="77777777" w:rsidR="00850E4E" w:rsidRDefault="00850E4E" w:rsidP="00850E4E">
      <w:pPr>
        <w:suppressAutoHyphens/>
        <w:ind w:left="284" w:hanging="142"/>
        <w:rPr>
          <w:rFonts w:ascii="Arial" w:hAnsi="Arial" w:cs="Arial"/>
          <w:color w:val="FF0000"/>
          <w:sz w:val="20"/>
        </w:rPr>
      </w:pPr>
      <w:r>
        <w:rPr>
          <w:rFonts w:ascii="Arial" w:hAnsi="Arial" w:cs="Arial"/>
          <w:color w:val="FF0000"/>
          <w:sz w:val="20"/>
        </w:rPr>
        <w:t xml:space="preserve"> </w:t>
      </w:r>
      <w:r w:rsidRPr="00C20859">
        <w:rPr>
          <w:rFonts w:ascii="Arial" w:hAnsi="Arial" w:cs="Arial"/>
          <w:color w:val="FF0000"/>
          <w:sz w:val="20"/>
        </w:rPr>
        <w:t>Geldnemer</w:t>
      </w:r>
      <w:r w:rsidRPr="00CF177E">
        <w:rPr>
          <w:rFonts w:ascii="Arial" w:hAnsi="Arial" w:cs="Arial"/>
          <w:color w:val="FF0000"/>
          <w:sz w:val="20"/>
        </w:rPr>
        <w:t xml:space="preserve"> verklaart ter leen te hebben ontvangen van geldgever en mitsdien aan geldgever schuldig </w:t>
      </w:r>
      <w:r>
        <w:rPr>
          <w:rFonts w:ascii="Arial" w:hAnsi="Arial" w:cs="Arial"/>
          <w:color w:val="FF0000"/>
          <w:sz w:val="20"/>
        </w:rPr>
        <w:t>t</w:t>
      </w:r>
      <w:r w:rsidRPr="00CF177E">
        <w:rPr>
          <w:rFonts w:ascii="Arial" w:hAnsi="Arial" w:cs="Arial"/>
          <w:color w:val="FF0000"/>
          <w:sz w:val="20"/>
        </w:rPr>
        <w:t>e</w:t>
      </w:r>
      <w:r>
        <w:rPr>
          <w:rFonts w:ascii="Arial" w:hAnsi="Arial" w:cs="Arial"/>
          <w:color w:val="FF0000"/>
          <w:sz w:val="20"/>
        </w:rPr>
        <w:t xml:space="preserve"> </w:t>
      </w:r>
      <w:r w:rsidRPr="00CF177E">
        <w:rPr>
          <w:rFonts w:ascii="Arial" w:hAnsi="Arial" w:cs="Arial"/>
          <w:color w:val="FF0000"/>
          <w:sz w:val="20"/>
        </w:rPr>
        <w:t xml:space="preserve">zijn 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CF177E">
        <w:rPr>
          <w:rFonts w:ascii="Arial" w:hAnsi="Arial" w:cs="Arial"/>
          <w:color w:val="FF0000"/>
          <w:sz w:val="20"/>
        </w:rPr>
        <w:t xml:space="preserve"> hierna te noemen:</w:t>
      </w:r>
      <w:r>
        <w:rPr>
          <w:rFonts w:ascii="Arial" w:hAnsi="Arial" w:cs="Arial"/>
          <w:color w:val="FF0000"/>
          <w:sz w:val="20"/>
        </w:rPr>
        <w:t xml:space="preserve"> </w:t>
      </w:r>
      <w:r w:rsidRPr="00CF177E">
        <w:rPr>
          <w:rFonts w:ascii="Arial" w:hAnsi="Arial" w:cs="Arial"/>
          <w:color w:val="FF0000"/>
          <w:sz w:val="20"/>
        </w:rPr>
        <w:t>hoofdsom.</w:t>
      </w:r>
    </w:p>
    <w:p w14:paraId="7D14A784" w14:textId="77777777" w:rsidR="00F9184A" w:rsidRPr="00535D18" w:rsidRDefault="00F9184A" w:rsidP="00F9184A">
      <w:pPr>
        <w:widowControl/>
        <w:suppressAutoHyphens/>
        <w:rPr>
          <w:rFonts w:ascii="Arial" w:hAnsi="Arial" w:cs="Arial"/>
          <w:color w:val="FF0000"/>
          <w:kern w:val="28"/>
          <w:sz w:val="20"/>
          <w:u w:val="single"/>
          <w:lang w:eastAsia="en-US"/>
        </w:rPr>
      </w:pPr>
      <w:r w:rsidRPr="00535D18">
        <w:rPr>
          <w:rFonts w:ascii="Arial" w:hAnsi="Arial" w:cs="Arial"/>
          <w:color w:val="FF0000"/>
          <w:kern w:val="28"/>
          <w:sz w:val="20"/>
          <w:lang w:eastAsia="en-US"/>
        </w:rPr>
        <w:t xml:space="preserve">3. </w:t>
      </w:r>
      <w:r w:rsidRPr="00535D18">
        <w:rPr>
          <w:rFonts w:ascii="Arial" w:hAnsi="Arial" w:cs="Arial"/>
          <w:color w:val="FF0000"/>
          <w:kern w:val="28"/>
          <w:sz w:val="20"/>
          <w:u w:val="single"/>
          <w:lang w:eastAsia="en-US"/>
        </w:rPr>
        <w:t>LENINGGEGEVENS</w:t>
      </w:r>
    </w:p>
    <w:p w14:paraId="1C6B7F12" w14:textId="77777777" w:rsidR="00F9184A" w:rsidRPr="00535D18" w:rsidRDefault="00F9184A" w:rsidP="00F9184A">
      <w:pPr>
        <w:widowControl/>
        <w:numPr>
          <w:ilvl w:val="0"/>
          <w:numId w:val="35"/>
        </w:numPr>
        <w:tabs>
          <w:tab w:val="clear" w:pos="717"/>
          <w:tab w:val="num" w:pos="1091"/>
        </w:tabs>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Looptijd en aflossing</w:t>
      </w:r>
    </w:p>
    <w:p w14:paraId="62F6A2CA" w14:textId="77777777" w:rsidR="00F9184A" w:rsidRPr="00535D18" w:rsidRDefault="00F9184A" w:rsidP="00F9184A">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De lening heeft een looptijd en een aflossingswijze zoals in het bindend aanbod is bepaald, danwel eventueel nader tussen partijen zal worden overeengekomen.</w:t>
      </w:r>
    </w:p>
    <w:p w14:paraId="2AD003A3" w14:textId="77777777" w:rsidR="00F9184A" w:rsidRPr="00535D18" w:rsidRDefault="00F9184A" w:rsidP="00F9184A">
      <w:pPr>
        <w:widowControl/>
        <w:numPr>
          <w:ilvl w:val="0"/>
          <w:numId w:val="35"/>
        </w:numPr>
        <w:tabs>
          <w:tab w:val="clear" w:pos="717"/>
          <w:tab w:val="num" w:pos="1091"/>
        </w:tabs>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Rente</w:t>
      </w:r>
    </w:p>
    <w:p w14:paraId="09285F68" w14:textId="77777777" w:rsidR="00F9184A" w:rsidRPr="00535D18" w:rsidRDefault="00F9184A" w:rsidP="00F9184A">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6CE0CE6D" w14:textId="77777777" w:rsidR="00F9184A" w:rsidRPr="00535D18" w:rsidRDefault="00F9184A" w:rsidP="00F9184A">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 xml:space="preserve">III. </w:t>
      </w:r>
      <w:r w:rsidRPr="00CF177E">
        <w:rPr>
          <w:rFonts w:ascii="Arial" w:hAnsi="Arial" w:cs="Arial"/>
          <w:color w:val="FF0000"/>
          <w:kern w:val="28"/>
          <w:sz w:val="20"/>
          <w:u w:val="single"/>
          <w:lang w:eastAsia="en-US"/>
        </w:rPr>
        <w:t>Verhogingen</w:t>
      </w:r>
    </w:p>
    <w:p w14:paraId="075C2DE7" w14:textId="77777777" w:rsidR="00F9184A" w:rsidRPr="00535D18" w:rsidRDefault="00F9184A" w:rsidP="00F9184A">
      <w:pPr>
        <w:widowControl/>
        <w:suppressAutoHyphens/>
        <w:ind w:left="567" w:hanging="567"/>
        <w:rPr>
          <w:rFonts w:ascii="Arial" w:hAnsi="Arial" w:cs="Arial"/>
          <w:color w:val="FF0000"/>
          <w:kern w:val="28"/>
          <w:sz w:val="20"/>
          <w:lang w:eastAsia="en-US"/>
        </w:rPr>
      </w:pPr>
      <w:r w:rsidRPr="00535D18">
        <w:rPr>
          <w:rFonts w:ascii="Arial" w:hAnsi="Arial" w:cs="Arial"/>
          <w:color w:val="FF0000"/>
          <w:kern w:val="28"/>
          <w:sz w:val="20"/>
          <w:lang w:eastAsia="en-US"/>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7659A598" w14:textId="77777777" w:rsidR="00F9184A" w:rsidRPr="00535D18" w:rsidRDefault="00F9184A" w:rsidP="00F9184A">
      <w:pPr>
        <w:suppressAutoHyphens/>
        <w:ind w:firstLine="284"/>
        <w:rPr>
          <w:rFonts w:ascii="Arial" w:hAnsi="Arial" w:cs="Arial"/>
          <w:color w:val="FF0000"/>
          <w:kern w:val="28"/>
          <w:sz w:val="20"/>
          <w:lang w:eastAsia="en-US"/>
        </w:rPr>
      </w:pPr>
      <w:r w:rsidRPr="00535D18">
        <w:rPr>
          <w:rFonts w:ascii="Arial" w:hAnsi="Arial" w:cs="Arial"/>
          <w:color w:val="FF0000"/>
          <w:kern w:val="28"/>
          <w:sz w:val="20"/>
          <w:lang w:eastAsia="en-US"/>
        </w:rPr>
        <w:t xml:space="preserve">IV. </w:t>
      </w:r>
      <w:r w:rsidRPr="00CF177E">
        <w:rPr>
          <w:rFonts w:ascii="Arial" w:hAnsi="Arial" w:cs="Arial"/>
          <w:color w:val="FF0000"/>
          <w:kern w:val="28"/>
          <w:sz w:val="20"/>
          <w:u w:val="single"/>
          <w:lang w:eastAsia="en-US"/>
        </w:rPr>
        <w:t>Overige bepalingen</w:t>
      </w:r>
    </w:p>
    <w:p w14:paraId="6832BEA3" w14:textId="26F63BA8" w:rsidR="00F9184A" w:rsidRPr="00535D18" w:rsidRDefault="00F9184A" w:rsidP="00F9184A">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ab/>
        <w:t xml:space="preserve">Op deze lening en deze hypotheekakte zijn van toepassing de Algemene Voorwaarden zoals in de aan deze akte gehechte bindend aanbod genoemd. </w:t>
      </w:r>
      <w:ins w:id="6" w:author="Groote Haar, Linda" w:date="2025-02-03T10:35:00Z" w16du:dateUtc="2025-02-03T09:35:00Z">
        <w:r w:rsidR="00544DDB">
          <w:rPr>
            <w:rFonts w:ascii="Arial" w:hAnsi="Arial" w:cs="Arial"/>
            <w:color w:val="339966"/>
            <w:sz w:val="20"/>
          </w:rPr>
          <w:t>C</w:t>
        </w:r>
        <w:r w:rsidR="00544DDB" w:rsidRPr="00FB2E0E">
          <w:rPr>
            <w:rFonts w:ascii="Arial" w:hAnsi="Arial" w:cs="Arial"/>
            <w:color w:val="339966"/>
            <w:sz w:val="20"/>
          </w:rPr>
          <w:t>omparant</w:t>
        </w:r>
        <w:r w:rsidR="00544DDB">
          <w:rPr>
            <w:rFonts w:ascii="Arial" w:hAnsi="Arial" w:cs="Arial"/>
            <w:color w:val="339966"/>
            <w:sz w:val="20"/>
          </w:rPr>
          <w:t>/comparante/</w:t>
        </w:r>
      </w:ins>
      <w:ins w:id="7" w:author="Groote Haar, Linda" w:date="2025-04-03T11:48:00Z" w16du:dateUtc="2025-04-03T09:48:00Z">
        <w:r w:rsidR="00DA1A1F">
          <w:rPr>
            <w:rFonts w:ascii="Arial" w:hAnsi="Arial" w:cs="Arial"/>
            <w:color w:val="339966"/>
            <w:sz w:val="20"/>
          </w:rPr>
          <w:t>comparanten/</w:t>
        </w:r>
      </w:ins>
      <w:ins w:id="8" w:author="Groote Haar, Linda" w:date="2025-02-03T10:35:00Z" w16du:dateUtc="2025-02-03T09:35:00Z">
        <w:r w:rsidR="00544DDB">
          <w:rPr>
            <w:rFonts w:ascii="Arial" w:hAnsi="Arial" w:cs="Arial"/>
            <w:color w:val="339966"/>
            <w:sz w:val="20"/>
          </w:rPr>
          <w:t>persoon/personen</w:t>
        </w:r>
      </w:ins>
      <w:del w:id="9" w:author="Groote Haar, Linda" w:date="2025-02-03T10:35:00Z" w16du:dateUtc="2025-02-03T09:35:00Z">
        <w:r w:rsidRPr="00535D18" w:rsidDel="00544DDB">
          <w:rPr>
            <w:rFonts w:ascii="Arial" w:hAnsi="Arial" w:cs="Arial"/>
            <w:color w:val="FF0000"/>
            <w:kern w:val="28"/>
            <w:sz w:val="20"/>
            <w:lang w:eastAsia="en-US"/>
          </w:rPr>
          <w:delText>Comparant</w:delText>
        </w:r>
        <w:r w:rsidRPr="00535D18" w:rsidDel="00544DDB">
          <w:rPr>
            <w:rFonts w:ascii="Arial" w:hAnsi="Arial" w:cs="Arial"/>
            <w:color w:val="800080"/>
            <w:kern w:val="28"/>
            <w:sz w:val="20"/>
            <w:lang w:eastAsia="en-US"/>
          </w:rPr>
          <w:delText>e</w:delText>
        </w:r>
        <w:r w:rsidRPr="00535D18" w:rsidDel="00544DDB">
          <w:rPr>
            <w:rFonts w:ascii="Arial" w:hAnsi="Arial" w:cs="Arial"/>
            <w:color w:val="3366FF"/>
            <w:kern w:val="28"/>
            <w:sz w:val="20"/>
            <w:lang w:eastAsia="en-US"/>
          </w:rPr>
          <w:delText>n</w:delText>
        </w:r>
      </w:del>
      <w:r w:rsidRPr="00535D18">
        <w:rPr>
          <w:rFonts w:ascii="Arial" w:hAnsi="Arial" w:cs="Arial"/>
          <w:color w:val="3366FF"/>
          <w:kern w:val="28"/>
          <w:sz w:val="20"/>
          <w:lang w:eastAsia="en-US"/>
        </w:rPr>
        <w:t xml:space="preserve"> </w:t>
      </w:r>
      <w:r w:rsidRPr="00535D18">
        <w:rPr>
          <w:rFonts w:ascii="Arial" w:hAnsi="Arial" w:cs="Arial"/>
          <w:color w:val="FF0000"/>
          <w:kern w:val="28"/>
          <w:sz w:val="20"/>
          <w:lang w:eastAsia="en-US"/>
        </w:rPr>
        <w:t xml:space="preserve">sub 2 (en/of hypotheekgever) </w:t>
      </w:r>
      <w:r w:rsidRPr="00535D18">
        <w:rPr>
          <w:rFonts w:ascii="Arial" w:hAnsi="Arial" w:cs="Arial"/>
          <w:color w:val="339966"/>
          <w:kern w:val="28"/>
          <w:sz w:val="20"/>
          <w:lang w:eastAsia="en-US"/>
        </w:rPr>
        <w:t>verklaart/verklaren</w:t>
      </w:r>
      <w:r w:rsidRPr="00535D18">
        <w:rPr>
          <w:rFonts w:ascii="Arial" w:hAnsi="Arial" w:cs="Arial"/>
          <w:color w:val="FF0000"/>
          <w:kern w:val="28"/>
          <w:sz w:val="20"/>
          <w:lang w:eastAsia="en-US"/>
        </w:rPr>
        <w:t xml:space="preserve"> een exemplaar van deze Algemene Voorwaarden te hebben ontvangen en met de inhoud daarvan akkoord te gaan.</w:t>
      </w:r>
      <w:r w:rsidRPr="00535D18">
        <w:rPr>
          <w:rFonts w:ascii="Asap" w:eastAsia="Asap" w:hAnsi="Asap" w:cs="Asap"/>
          <w:snapToGrid/>
          <w:color w:val="58595B"/>
          <w:kern w:val="28"/>
          <w:sz w:val="22"/>
          <w:szCs w:val="22"/>
          <w:lang w:eastAsia="en-US"/>
        </w:rPr>
        <w:t xml:space="preserve"> </w:t>
      </w:r>
      <w:r w:rsidRPr="00535D18">
        <w:rPr>
          <w:rFonts w:ascii="Arial" w:hAnsi="Arial" w:cs="Arial"/>
          <w:color w:val="FF0000"/>
          <w:kern w:val="28"/>
          <w:sz w:val="20"/>
          <w:lang w:eastAsia="en-US"/>
        </w:rPr>
        <w:t>De Algemene Voorwaarden worden geacht woordelijk in deze hypotheekakte te zijn opgenomen en daarmee één geheel te vormen.</w:t>
      </w:r>
    </w:p>
    <w:p w14:paraId="5B7B2D33" w14:textId="681B60B4" w:rsidR="004B357D" w:rsidRPr="00F9184A" w:rsidRDefault="00F9184A" w:rsidP="00F9184A">
      <w:pPr>
        <w:widowControl/>
        <w:suppressAutoHyphens/>
        <w:ind w:left="567" w:hanging="283"/>
        <w:rPr>
          <w:rFonts w:ascii="Arial" w:hAnsi="Arial" w:cs="Arial"/>
          <w:color w:val="800080"/>
          <w:kern w:val="28"/>
          <w:sz w:val="20"/>
          <w:lang w:eastAsia="en-US"/>
        </w:rPr>
      </w:pPr>
      <w:r w:rsidRPr="00535D18">
        <w:rPr>
          <w:rFonts w:ascii="Arial" w:hAnsi="Arial" w:cs="Arial"/>
          <w:color w:val="800080"/>
          <w:kern w:val="28"/>
          <w:sz w:val="20"/>
          <w:lang w:eastAsia="en-US"/>
        </w:rPr>
        <w:lastRenderedPageBreak/>
        <w:t>V.</w:t>
      </w:r>
      <w:r w:rsidRPr="00535D18">
        <w:rPr>
          <w:rFonts w:ascii="Arial" w:hAnsi="Arial" w:cs="Arial"/>
          <w:color w:val="800080"/>
          <w:kern w:val="28"/>
          <w:sz w:val="20"/>
          <w:lang w:eastAsia="en-US"/>
        </w:rPr>
        <w:tab/>
      </w:r>
      <w:r w:rsidRPr="00535D18">
        <w:rPr>
          <w:rFonts w:ascii="Arial" w:hAnsi="Arial" w:cs="Arial"/>
          <w:color w:val="800080"/>
          <w:kern w:val="28"/>
          <w:sz w:val="20"/>
          <w:u w:val="single"/>
          <w:lang w:eastAsia="en-US"/>
        </w:rPr>
        <w:t>SVn Starterslening</w:t>
      </w:r>
      <w:r w:rsidRPr="00535D18">
        <w:rPr>
          <w:rFonts w:ascii="Arial" w:hAnsi="Arial" w:cs="Arial"/>
          <w:color w:val="800080"/>
          <w:kern w:val="28"/>
          <w:sz w:val="20"/>
          <w:lang w:eastAsia="en-US"/>
        </w:rPr>
        <w:b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 </w:t>
      </w:r>
      <w:r w:rsidR="004B357D" w:rsidRPr="00CB27FC">
        <w:rPr>
          <w:rFonts w:ascii="Arial" w:hAnsi="Arial" w:cs="Arial"/>
          <w:color w:val="7030A0"/>
          <w:sz w:val="20"/>
        </w:rPr>
        <w:t xml:space="preserve"> </w:t>
      </w:r>
    </w:p>
    <w:p w14:paraId="71219638" w14:textId="77777777" w:rsidR="00D72DB7" w:rsidRDefault="00D72DB7" w:rsidP="00D72DB7">
      <w:pPr>
        <w:suppressAutoHyphens/>
        <w:ind w:left="284" w:hanging="284"/>
        <w:rPr>
          <w:rFonts w:ascii="Arial" w:hAnsi="Arial" w:cs="Arial"/>
          <w:color w:val="FF0000"/>
          <w:sz w:val="20"/>
        </w:rPr>
      </w:pPr>
      <w:r w:rsidRPr="00CF177E">
        <w:rPr>
          <w:rFonts w:ascii="Arial" w:hAnsi="Arial" w:cs="Arial"/>
          <w:color w:val="FF0000"/>
          <w:sz w:val="20"/>
        </w:rPr>
        <w:t xml:space="preserve">4. </w:t>
      </w:r>
      <w:r w:rsidRPr="008D6C02">
        <w:rPr>
          <w:rFonts w:ascii="Arial" w:hAnsi="Arial" w:cs="Arial"/>
          <w:color w:val="FF0000"/>
          <w:sz w:val="20"/>
          <w:u w:val="single"/>
        </w:rPr>
        <w:t>HYPOTHEEKSTELLING</w:t>
      </w:r>
    </w:p>
    <w:p w14:paraId="308CCCBE" w14:textId="77777777" w:rsidR="00D72DB7" w:rsidRDefault="00D72DB7" w:rsidP="00D72DB7">
      <w:pPr>
        <w:suppressAutoHyphens/>
        <w:ind w:left="284"/>
        <w:rPr>
          <w:rFonts w:ascii="Arial" w:hAnsi="Arial" w:cs="Arial"/>
          <w:color w:val="FF0000"/>
          <w:sz w:val="20"/>
        </w:rPr>
      </w:pPr>
      <w:r w:rsidRPr="00FB3FCB">
        <w:rPr>
          <w:rFonts w:ascii="Arial" w:hAnsi="Arial" w:cs="Arial"/>
          <w:color w:val="FF0000"/>
          <w:sz w:val="20"/>
        </w:rPr>
        <w:t xml:space="preserve">Tot zekerheid voor de terugbetaling van al hetgeen geldgever blijkens zijn administratie nu of in de toekomst van </w:t>
      </w:r>
      <w:r w:rsidRPr="00D30192">
        <w:rPr>
          <w:rFonts w:ascii="Arial" w:hAnsi="Arial" w:cs="Arial"/>
          <w:color w:val="FF0000"/>
          <w:sz w:val="20"/>
        </w:rPr>
        <w:t>hypotheekgever</w:t>
      </w:r>
      <w:r w:rsidRPr="00D30192" w:rsidDel="00D30192">
        <w:rPr>
          <w:rFonts w:ascii="Arial" w:hAnsi="Arial" w:cs="Arial"/>
          <w:color w:val="FF0000"/>
          <w:sz w:val="20"/>
        </w:rPr>
        <w:t xml:space="preserve"> </w:t>
      </w:r>
      <w:r w:rsidRPr="00FB3FCB">
        <w:rPr>
          <w:rFonts w:ascii="Arial" w:hAnsi="Arial" w:cs="Arial"/>
          <w:color w:val="FF0000"/>
          <w:sz w:val="20"/>
        </w:rPr>
        <w:t xml:space="preserve">te vorderen heeft of zal hebben uit welke hoofde ook, waaronder met name begrepen </w:t>
      </w:r>
      <w:r w:rsidRPr="00A04B99">
        <w:rPr>
          <w:rFonts w:ascii="Arial" w:hAnsi="Arial" w:cs="Arial"/>
          <w:color w:val="FF0000"/>
          <w:sz w:val="20"/>
        </w:rPr>
        <w:t xml:space="preserve">maar niet beperkt tot </w:t>
      </w:r>
      <w:r w:rsidRPr="00FB3FCB">
        <w:rPr>
          <w:rFonts w:ascii="Arial" w:hAnsi="Arial"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hypotheekbedrag voluit in letters</w:t>
      </w:r>
      <w:r>
        <w:rPr>
          <w:rFonts w:ascii="Arial" w:hAnsi="Arial" w:cs="Arial"/>
          <w:color w:val="FF0000"/>
          <w:sz w:val="20"/>
        </w:rPr>
        <w:t xml:space="preserve"> </w:t>
      </w: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Pr>
          <w:rFonts w:ascii="Arial" w:hAnsi="Arial" w:cs="Arial"/>
          <w:color w:val="FF0000"/>
          <w:sz w:val="20"/>
        </w:rPr>
        <w:t xml:space="preserve">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sz w:val="20"/>
        </w:rPr>
        <w:t>40% van hypotheekbedrag voluit in letters (40% van 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FF0000"/>
          <w:sz w:val="20"/>
        </w:rPr>
        <w:t xml:space="preserve">, </w:t>
      </w:r>
      <w:r w:rsidRPr="00AC54D5">
        <w:rPr>
          <w:rFonts w:ascii="Arial" w:hAnsi="Arial" w:cs="Arial"/>
          <w:color w:val="FF0000"/>
          <w:sz w:val="20"/>
        </w:rPr>
        <w:t>zijnde veertig procent (40%)</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40% van hypotheekbedrag voluit in letters (140% van 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Pr>
          <w:rFonts w:ascii="Arial" w:hAnsi="Arial" w:cs="Arial"/>
          <w:color w:val="FF0000"/>
          <w:sz w:val="20"/>
        </w:rPr>
        <w:t>:</w:t>
      </w:r>
    </w:p>
    <w:p w14:paraId="24976C2B" w14:textId="77777777" w:rsidR="00D72DB7" w:rsidRPr="002E7F50" w:rsidRDefault="00D72DB7" w:rsidP="00D72DB7">
      <w:pPr>
        <w:widowControl/>
        <w:autoSpaceDE w:val="0"/>
        <w:autoSpaceDN w:val="0"/>
        <w:adjustRightInd w:val="0"/>
        <w:ind w:left="284"/>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Pr="002E7F50">
        <w:rPr>
          <w:rFonts w:ascii="Arial" w:hAnsi="Arial" w:cs="Arial"/>
          <w:color w:val="FF0000"/>
          <w:sz w:val="20"/>
        </w:rPr>
        <w:t xml:space="preserve">; </w:t>
      </w:r>
    </w:p>
    <w:p w14:paraId="601D6A9C" w14:textId="77777777" w:rsidR="00D72DB7" w:rsidRDefault="00D72DB7" w:rsidP="00D72DB7">
      <w:pPr>
        <w:widowControl/>
        <w:autoSpaceDE w:val="0"/>
        <w:autoSpaceDN w:val="0"/>
        <w:adjustRightInd w:val="0"/>
        <w:ind w:left="284"/>
        <w:rPr>
          <w:rFonts w:ascii="Arial" w:hAnsi="Arial" w:cs="Arial"/>
          <w:color w:val="FF0000"/>
          <w:sz w:val="20"/>
        </w:rPr>
      </w:pPr>
      <w:r>
        <w:rPr>
          <w:rFonts w:ascii="Arial" w:hAnsi="Arial" w:cs="Arial"/>
          <w:color w:val="FF0000"/>
          <w:sz w:val="20"/>
        </w:rPr>
        <w:t>(</w:t>
      </w:r>
      <w:r w:rsidRPr="002E7F50">
        <w:rPr>
          <w:rFonts w:ascii="Arial" w:hAnsi="Arial" w:cs="Arial"/>
          <w:color w:val="FF0000"/>
          <w:sz w:val="20"/>
        </w:rPr>
        <w:t>hierna te noemen</w:t>
      </w:r>
      <w:r>
        <w:rPr>
          <w:rFonts w:ascii="Arial" w:hAnsi="Arial" w:cs="Arial"/>
          <w:color w:val="FF0000"/>
          <w:sz w:val="20"/>
        </w:rPr>
        <w:t xml:space="preserve"> onderpand).</w:t>
      </w:r>
    </w:p>
    <w:p w14:paraId="51FD6DAE" w14:textId="77777777" w:rsidR="00435CAE" w:rsidRPr="00CF177E" w:rsidRDefault="00435CAE" w:rsidP="00435CAE">
      <w:pPr>
        <w:widowControl/>
        <w:autoSpaceDE w:val="0"/>
        <w:autoSpaceDN w:val="0"/>
        <w:adjustRightInd w:val="0"/>
        <w:ind w:left="284" w:hanging="284"/>
        <w:rPr>
          <w:rFonts w:ascii="Arial" w:hAnsi="Arial" w:cs="Arial"/>
          <w:color w:val="800080"/>
          <w:sz w:val="20"/>
        </w:rPr>
      </w:pPr>
      <w:r w:rsidRPr="00CF177E">
        <w:rPr>
          <w:rFonts w:ascii="Arial" w:hAnsi="Arial" w:cs="Arial"/>
          <w:color w:val="800080"/>
          <w:sz w:val="20"/>
        </w:rPr>
        <w:t xml:space="preserve">5. </w:t>
      </w:r>
      <w:r w:rsidRPr="00CF177E">
        <w:rPr>
          <w:rFonts w:ascii="Arial" w:hAnsi="Arial" w:cs="Arial"/>
          <w:color w:val="800080"/>
          <w:sz w:val="20"/>
          <w:u w:val="single"/>
        </w:rPr>
        <w:t>OVERBRUGGINGSHYPOTHEEK</w:t>
      </w:r>
    </w:p>
    <w:p w14:paraId="026593D7" w14:textId="77777777" w:rsidR="00435CAE" w:rsidRPr="00252AB6" w:rsidRDefault="00435CAE" w:rsidP="00435CAE">
      <w:pPr>
        <w:autoSpaceDE w:val="0"/>
        <w:autoSpaceDN w:val="0"/>
        <w:adjustRightInd w:val="0"/>
        <w:ind w:left="284"/>
        <w:rPr>
          <w:rFonts w:ascii="Arial" w:hAnsi="Arial" w:cs="Arial"/>
          <w:color w:val="800080"/>
          <w:sz w:val="20"/>
        </w:rPr>
      </w:pPr>
      <w:r w:rsidRPr="00252AB6">
        <w:rPr>
          <w:rFonts w:ascii="Arial" w:hAnsi="Arial" w:cs="Arial"/>
          <w:color w:val="800080"/>
          <w:sz w:val="20"/>
        </w:rPr>
        <w:t>Voorts verleent geldnemer, tot zekerheid voor de betaling van de schuld als hierboven vermeld bij deze aan geldgever, die van geldnemer</w:t>
      </w:r>
      <w:r w:rsidRPr="00CF177E">
        <w:rPr>
          <w:rFonts w:ascii="Arial" w:hAnsi="Arial" w:cs="Arial"/>
          <w:color w:val="800080"/>
          <w:sz w:val="20"/>
        </w:rPr>
        <w:t xml:space="preserve"> </w:t>
      </w:r>
      <w:r w:rsidRPr="00252AB6">
        <w:rPr>
          <w:rFonts w:ascii="Arial" w:hAnsi="Arial" w:cs="Arial"/>
          <w:color w:val="800080"/>
          <w:sz w:val="20"/>
        </w:rPr>
        <w:t xml:space="preserve">aanvaardt, het recht van </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CF177E">
        <w:rPr>
          <w:rFonts w:ascii="Arial" w:hAnsi="Arial" w:cs="Arial"/>
          <w:color w:val="000000" w:themeColor="text1"/>
          <w:sz w:val="20"/>
        </w:rPr>
        <w:t>telwoord</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252AB6">
        <w:rPr>
          <w:rFonts w:ascii="Arial" w:hAnsi="Arial" w:cs="Arial"/>
          <w:color w:val="800080"/>
          <w:sz w:val="20"/>
        </w:rPr>
        <w:t xml:space="preserve"> hypotheek op het navolgende registergoed:</w:t>
      </w:r>
    </w:p>
    <w:p w14:paraId="0DE55A9A" w14:textId="77777777" w:rsidR="00435CAE" w:rsidRDefault="00435CAE" w:rsidP="00435CAE">
      <w:pPr>
        <w:suppressAutoHyphens/>
        <w:ind w:left="284"/>
        <w:outlineLvl w:val="0"/>
        <w:rPr>
          <w:ins w:id="10" w:author="Willems, Igor" w:date="2025-04-03T15:39:00Z" w16du:dateUtc="2025-04-03T13:39:00Z"/>
          <w:rFonts w:ascii="Arial" w:hAnsi="Arial" w:cs="Arial"/>
          <w:color w:val="800080"/>
          <w:sz w:val="20"/>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Pr>
          <w:rFonts w:ascii="Arial" w:hAnsi="Arial" w:cs="Arial"/>
          <w:color w:val="800080"/>
          <w:sz w:val="20"/>
        </w:rPr>
        <w:t>;</w:t>
      </w:r>
    </w:p>
    <w:p w14:paraId="20990C0B" w14:textId="1B3D0D44" w:rsidR="003336EE" w:rsidDel="003336EE" w:rsidRDefault="003336EE" w:rsidP="00435CAE">
      <w:pPr>
        <w:suppressAutoHyphens/>
        <w:ind w:left="284"/>
        <w:outlineLvl w:val="0"/>
        <w:rPr>
          <w:del w:id="11" w:author="Willems, Igor" w:date="2025-04-03T15:40:00Z" w16du:dateUtc="2025-04-03T13:40:00Z"/>
          <w:rFonts w:ascii="Arial" w:hAnsi="Arial" w:cs="Arial"/>
          <w:color w:val="800080"/>
          <w:sz w:val="20"/>
        </w:rPr>
      </w:pPr>
      <w:moveToRangeStart w:id="12" w:author="Willems, Igor" w:date="2025-04-03T15:39:00Z" w:name="move194587214"/>
      <w:moveTo w:id="13" w:author="Willems, Igor" w:date="2025-04-03T15:39:00Z" w16du:dateUtc="2025-04-03T13:39:00Z">
        <w:r w:rsidRPr="00CF177E">
          <w:rPr>
            <w:rFonts w:ascii="Arial" w:hAnsi="Arial" w:cs="Arial"/>
            <w:color w:val="800080"/>
            <w:sz w:val="20"/>
          </w:rPr>
          <w:t>(hierna eveneens te noemen onderpand).</w:t>
        </w:r>
      </w:moveTo>
      <w:moveToRangeEnd w:id="12"/>
    </w:p>
    <w:p w14:paraId="6028043B" w14:textId="57199F00" w:rsidR="00435CAE" w:rsidRDefault="00435CAE" w:rsidP="003336EE">
      <w:pPr>
        <w:suppressAutoHyphens/>
        <w:ind w:left="284"/>
        <w:outlineLvl w:val="0"/>
        <w:rPr>
          <w:rFonts w:ascii="Arial" w:hAnsi="Arial" w:cs="Arial"/>
          <w:color w:val="800080"/>
          <w:sz w:val="20"/>
        </w:rPr>
        <w:pPrChange w:id="14" w:author="Willems, Igor" w:date="2025-04-03T15:40:00Z" w16du:dateUtc="2025-04-03T13:40: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pPr>
        </w:pPrChange>
      </w:pPr>
      <w:moveFromRangeStart w:id="15" w:author="Willems, Igor" w:date="2025-04-03T15:39:00Z" w:name="move194587214"/>
      <w:moveFrom w:id="16" w:author="Willems, Igor" w:date="2025-04-03T15:39:00Z" w16du:dateUtc="2025-04-03T13:39:00Z">
        <w:r w:rsidRPr="00CF177E" w:rsidDel="003336EE">
          <w:rPr>
            <w:rFonts w:ascii="Arial" w:hAnsi="Arial" w:cs="Arial"/>
            <w:color w:val="800080"/>
            <w:sz w:val="20"/>
          </w:rPr>
          <w:t>(hierna eveneens te noemen onderpand).</w:t>
        </w:r>
      </w:moveFrom>
      <w:moveFromRangeEnd w:id="15"/>
    </w:p>
    <w:p w14:paraId="33896593" w14:textId="6338CE48" w:rsidR="00681723" w:rsidRPr="00853CA1" w:rsidRDefault="00681723" w:rsidP="00681723">
      <w:pPr>
        <w:suppressAutoHyphens/>
        <w:ind w:left="284"/>
        <w:outlineLvl w:val="0"/>
        <w:rPr>
          <w:rFonts w:ascii="Arial" w:hAnsi="Arial" w:cs="Arial"/>
          <w:snapToGrid/>
          <w:color w:val="FF0000"/>
          <w:sz w:val="20"/>
        </w:rPr>
      </w:pPr>
      <w:r w:rsidRPr="00853CA1">
        <w:rPr>
          <w:rFonts w:ascii="Arial" w:hAnsi="Arial" w:cs="Arial"/>
          <w:snapToGrid/>
          <w:color w:val="FF0000"/>
          <w:sz w:val="20"/>
        </w:rPr>
        <w:t xml:space="preserve">De </w:t>
      </w:r>
      <w:ins w:id="17" w:author="Groote Haar, Linda" w:date="2025-02-03T10:36:00Z" w16du:dateUtc="2025-02-03T09:36:00Z">
        <w:r w:rsidR="00544DDB" w:rsidRPr="00FB2E0E">
          <w:rPr>
            <w:rFonts w:ascii="Arial" w:hAnsi="Arial" w:cs="Arial"/>
            <w:color w:val="339966"/>
            <w:sz w:val="20"/>
          </w:rPr>
          <w:t>comparant</w:t>
        </w:r>
        <w:r w:rsidR="00544DDB">
          <w:rPr>
            <w:rFonts w:ascii="Arial" w:hAnsi="Arial" w:cs="Arial"/>
            <w:color w:val="339966"/>
            <w:sz w:val="20"/>
          </w:rPr>
          <w:t>/comparante</w:t>
        </w:r>
      </w:ins>
      <w:ins w:id="18" w:author="Groote Haar, Linda" w:date="2025-04-03T11:48:00Z" w16du:dateUtc="2025-04-03T09:48:00Z">
        <w:r w:rsidR="00DA1A1F">
          <w:rPr>
            <w:rFonts w:ascii="Arial" w:hAnsi="Arial" w:cs="Arial"/>
            <w:color w:val="339966"/>
            <w:sz w:val="20"/>
          </w:rPr>
          <w:t>/</w:t>
        </w:r>
      </w:ins>
      <w:ins w:id="19" w:author="Groote Haar, Linda" w:date="2025-02-03T10:36:00Z" w16du:dateUtc="2025-02-03T09:36:00Z">
        <w:r w:rsidR="00544DDB">
          <w:rPr>
            <w:rFonts w:ascii="Arial" w:hAnsi="Arial" w:cs="Arial"/>
            <w:color w:val="339966"/>
            <w:sz w:val="20"/>
          </w:rPr>
          <w:t>persoon</w:t>
        </w:r>
      </w:ins>
      <w:del w:id="20" w:author="Groote Haar, Linda" w:date="2025-02-03T10:36:00Z" w16du:dateUtc="2025-02-03T09:36:00Z">
        <w:r w:rsidRPr="00853CA1" w:rsidDel="00544DDB">
          <w:rPr>
            <w:rFonts w:ascii="Arial" w:hAnsi="Arial" w:cs="Arial"/>
            <w:snapToGrid/>
            <w:color w:val="FF0000"/>
            <w:sz w:val="20"/>
          </w:rPr>
          <w:delText>comparant</w:delText>
        </w:r>
        <w:r w:rsidDel="00544DDB">
          <w:rPr>
            <w:rFonts w:ascii="Arial" w:hAnsi="Arial" w:cs="Arial"/>
            <w:snapToGrid/>
            <w:color w:val="800080"/>
            <w:sz w:val="20"/>
          </w:rPr>
          <w:delText>e</w:delText>
        </w:r>
      </w:del>
      <w:r w:rsidRPr="00853CA1">
        <w:rPr>
          <w:rFonts w:ascii="Arial" w:hAnsi="Arial" w:cs="Arial"/>
          <w:snapToGrid/>
          <w:color w:val="FF0000"/>
          <w:sz w:val="20"/>
        </w:rPr>
        <w:t xml:space="preserve"> onder 1 genoemd verklaart </w:t>
      </w:r>
      <w:r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73ABEA70" w14:textId="77777777" w:rsidR="0034416F" w:rsidRPr="00CF528D" w:rsidRDefault="0034416F" w:rsidP="0034416F">
      <w:pPr>
        <w:suppressAutoHyphens/>
        <w:ind w:left="284" w:hanging="284"/>
        <w:outlineLvl w:val="0"/>
        <w:rPr>
          <w:rFonts w:ascii="Arial" w:hAnsi="Arial" w:cs="Arial"/>
          <w:color w:val="800080"/>
          <w:sz w:val="20"/>
          <w:u w:val="single"/>
        </w:rPr>
      </w:pPr>
      <w:r w:rsidRPr="00CF528D">
        <w:rPr>
          <w:rFonts w:ascii="Arial" w:hAnsi="Arial" w:cs="Arial"/>
          <w:color w:val="800080"/>
          <w:sz w:val="20"/>
          <w:u w:val="single"/>
        </w:rPr>
        <w:t>WOONPLAATS</w:t>
      </w:r>
    </w:p>
    <w:p w14:paraId="254DBB9B" w14:textId="77777777" w:rsidR="0034416F" w:rsidRPr="00252AB6" w:rsidRDefault="0034416F" w:rsidP="0034416F">
      <w:pPr>
        <w:suppressAutoHyphens/>
        <w:rPr>
          <w:rFonts w:ascii="Arial" w:hAnsi="Arial" w:cs="Arial"/>
          <w:color w:val="800080"/>
          <w:sz w:val="20"/>
        </w:rPr>
      </w:pPr>
      <w:r w:rsidRPr="00252AB6">
        <w:rPr>
          <w:rFonts w:ascii="Arial" w:hAnsi="Arial" w:cs="Arial"/>
          <w:color w:val="800080"/>
          <w:sz w:val="20"/>
        </w:rPr>
        <w:t>De comparanten verklaren te dezer zake woonplaats te kiezen ten kantore van de notaris, bewaarder dezer akte.</w:t>
      </w:r>
    </w:p>
    <w:p w14:paraId="3222F8F5" w14:textId="77777777" w:rsidR="0034416F" w:rsidRPr="002E7F50" w:rsidRDefault="0034416F" w:rsidP="0034416F">
      <w:pPr>
        <w:suppressAutoHyphens/>
        <w:rPr>
          <w:rFonts w:ascii="Arial" w:hAnsi="Arial" w:cs="Arial"/>
          <w:color w:val="FF0000"/>
          <w:sz w:val="20"/>
        </w:rPr>
      </w:pPr>
      <w:r w:rsidRPr="002E7F50">
        <w:rPr>
          <w:rFonts w:ascii="Arial" w:hAnsi="Arial" w:cs="Arial"/>
          <w:color w:val="FF0000"/>
          <w:sz w:val="20"/>
        </w:rPr>
        <w:t>EINDE KADASTERDEEL</w:t>
      </w:r>
    </w:p>
    <w:p w14:paraId="2CF632CB"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2AA969A" w14:textId="77777777" w:rsidR="00535DFE" w:rsidRPr="002E7F50" w:rsidRDefault="00535DFE" w:rsidP="00535DFE">
      <w:pPr>
        <w:rPr>
          <w:rFonts w:ascii="Arial" w:hAnsi="Arial" w:cs="Arial"/>
          <w:b/>
          <w:i/>
          <w:color w:val="000000"/>
          <w:sz w:val="20"/>
        </w:rPr>
      </w:pPr>
      <w:bookmarkStart w:id="21" w:name="_Hlk156998519"/>
      <w:r>
        <w:rPr>
          <w:rFonts w:ascii="Arial" w:hAnsi="Arial" w:cs="Arial"/>
          <w:b/>
          <w:i/>
          <w:color w:val="000000"/>
          <w:sz w:val="20"/>
        </w:rPr>
        <w:t>Voorbeeld comparitie partij ‘geldgever’</w:t>
      </w:r>
    </w:p>
    <w:bookmarkEnd w:id="21"/>
    <w:p w14:paraId="656039BB" w14:textId="65C856E7" w:rsidR="00535DFE" w:rsidRDefault="00535DFE" w:rsidP="00535DFE">
      <w:pPr>
        <w:widowControl/>
        <w:rPr>
          <w:rFonts w:ascii="Arial" w:hAnsi="Arial" w:cs="Arial"/>
          <w:color w:val="58595B"/>
          <w:sz w:val="20"/>
        </w:rPr>
      </w:pPr>
      <w:r w:rsidRPr="00174710">
        <w:rPr>
          <w:rFonts w:ascii="Arial" w:hAnsi="Arial" w:cs="Arial"/>
          <w:color w:val="58595B"/>
          <w:sz w:val="20"/>
        </w:rPr>
        <w:t xml:space="preserve">de </w:t>
      </w:r>
      <w:r w:rsidR="00777BF3">
        <w:rPr>
          <w:rFonts w:ascii="Arial" w:hAnsi="Arial" w:cs="Arial"/>
          <w:color w:val="58595B"/>
          <w:sz w:val="20"/>
        </w:rPr>
        <w:t>stichting Stichting Pensioenfonds ABP</w:t>
      </w:r>
      <w:r w:rsidRPr="00174710">
        <w:rPr>
          <w:rFonts w:ascii="Arial" w:hAnsi="Arial" w:cs="Arial"/>
          <w:color w:val="58595B"/>
          <w:sz w:val="20"/>
        </w:rPr>
        <w:t xml:space="preserve"> statutair gevestigd te </w:t>
      </w:r>
      <w:r w:rsidR="00777BF3">
        <w:rPr>
          <w:rFonts w:ascii="Arial" w:hAnsi="Arial" w:cs="Arial"/>
          <w:color w:val="58595B"/>
          <w:sz w:val="20"/>
        </w:rPr>
        <w:t>Heerlen</w:t>
      </w:r>
      <w:r w:rsidRPr="00174710">
        <w:rPr>
          <w:rFonts w:ascii="Arial" w:hAnsi="Arial" w:cs="Arial"/>
          <w:color w:val="58595B"/>
          <w:sz w:val="20"/>
        </w:rPr>
        <w:t xml:space="preserve">, kantoorhoudende te 6411 </w:t>
      </w:r>
      <w:r w:rsidR="00C7378F">
        <w:rPr>
          <w:rFonts w:ascii="Arial" w:hAnsi="Arial" w:cs="Arial"/>
          <w:color w:val="58595B"/>
          <w:sz w:val="20"/>
        </w:rPr>
        <w:t>EJ</w:t>
      </w:r>
      <w:r w:rsidRPr="00174710">
        <w:rPr>
          <w:rFonts w:ascii="Arial" w:hAnsi="Arial" w:cs="Arial"/>
          <w:color w:val="58595B"/>
          <w:sz w:val="20"/>
        </w:rPr>
        <w:t xml:space="preserve"> Heerlen, </w:t>
      </w:r>
      <w:r w:rsidR="00C7378F">
        <w:rPr>
          <w:rFonts w:ascii="Arial" w:hAnsi="Arial" w:cs="Arial"/>
          <w:color w:val="58595B"/>
          <w:sz w:val="20"/>
        </w:rPr>
        <w:t>Oude Lindenstraat 70</w:t>
      </w:r>
      <w:r w:rsidRPr="00174710">
        <w:rPr>
          <w:rFonts w:ascii="Arial" w:hAnsi="Arial" w:cs="Arial"/>
          <w:color w:val="58595B"/>
          <w:sz w:val="20"/>
        </w:rPr>
        <w:t>, ingeschreven</w:t>
      </w:r>
      <w:r w:rsidRPr="00174710">
        <w:rPr>
          <w:rFonts w:ascii="Arial" w:hAnsi="Arial" w:cs="Arial"/>
          <w:color w:val="58595B"/>
          <w:spacing w:val="-7"/>
          <w:sz w:val="20"/>
        </w:rPr>
        <w:t xml:space="preserve"> </w:t>
      </w:r>
      <w:r w:rsidRPr="00174710">
        <w:rPr>
          <w:rFonts w:ascii="Arial" w:hAnsi="Arial" w:cs="Arial"/>
          <w:color w:val="58595B"/>
          <w:sz w:val="20"/>
        </w:rPr>
        <w:t>in</w:t>
      </w:r>
      <w:r w:rsidRPr="00174710">
        <w:rPr>
          <w:rFonts w:ascii="Arial" w:hAnsi="Arial" w:cs="Arial"/>
          <w:color w:val="58595B"/>
          <w:spacing w:val="-7"/>
          <w:sz w:val="20"/>
        </w:rPr>
        <w:t xml:space="preserve"> </w:t>
      </w:r>
      <w:r w:rsidRPr="00174710">
        <w:rPr>
          <w:rFonts w:ascii="Arial" w:hAnsi="Arial" w:cs="Arial"/>
          <w:color w:val="58595B"/>
          <w:sz w:val="20"/>
        </w:rPr>
        <w:t>het</w:t>
      </w:r>
      <w:r w:rsidRPr="00174710">
        <w:rPr>
          <w:rFonts w:ascii="Arial" w:hAnsi="Arial" w:cs="Arial"/>
          <w:color w:val="58595B"/>
          <w:spacing w:val="-7"/>
          <w:sz w:val="20"/>
        </w:rPr>
        <w:t xml:space="preserve"> </w:t>
      </w:r>
      <w:r w:rsidRPr="00174710">
        <w:rPr>
          <w:rFonts w:ascii="Arial" w:hAnsi="Arial" w:cs="Arial"/>
          <w:color w:val="58595B"/>
          <w:sz w:val="20"/>
        </w:rPr>
        <w:t>handelsregister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de</w:t>
      </w:r>
      <w:r w:rsidRPr="00174710">
        <w:rPr>
          <w:rFonts w:ascii="Arial" w:hAnsi="Arial" w:cs="Arial"/>
          <w:color w:val="58595B"/>
          <w:spacing w:val="-7"/>
          <w:sz w:val="20"/>
        </w:rPr>
        <w:t xml:space="preserve"> </w:t>
      </w:r>
      <w:r w:rsidRPr="00174710">
        <w:rPr>
          <w:rFonts w:ascii="Arial" w:hAnsi="Arial" w:cs="Arial"/>
          <w:color w:val="58595B"/>
          <w:sz w:val="20"/>
        </w:rPr>
        <w:t>Kamer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Koophandel</w:t>
      </w:r>
      <w:r w:rsidRPr="00174710">
        <w:rPr>
          <w:rFonts w:ascii="Arial" w:hAnsi="Arial" w:cs="Arial"/>
          <w:color w:val="58595B"/>
          <w:spacing w:val="-7"/>
          <w:sz w:val="20"/>
        </w:rPr>
        <w:t xml:space="preserve"> </w:t>
      </w:r>
      <w:r w:rsidRPr="00174710">
        <w:rPr>
          <w:rFonts w:ascii="Arial" w:hAnsi="Arial" w:cs="Arial"/>
          <w:color w:val="58595B"/>
          <w:sz w:val="20"/>
        </w:rPr>
        <w:t>onder</w:t>
      </w:r>
      <w:r w:rsidRPr="00174710">
        <w:rPr>
          <w:rFonts w:ascii="Arial" w:hAnsi="Arial" w:cs="Arial"/>
          <w:color w:val="58595B"/>
          <w:spacing w:val="-7"/>
          <w:sz w:val="20"/>
        </w:rPr>
        <w:t xml:space="preserve"> </w:t>
      </w:r>
      <w:r w:rsidRPr="00174710">
        <w:rPr>
          <w:rFonts w:ascii="Arial" w:hAnsi="Arial" w:cs="Arial"/>
          <w:color w:val="58595B"/>
          <w:sz w:val="20"/>
        </w:rPr>
        <w:t>nummer:</w:t>
      </w:r>
      <w:r w:rsidRPr="00174710">
        <w:rPr>
          <w:rFonts w:ascii="Arial" w:hAnsi="Arial" w:cs="Arial"/>
          <w:color w:val="58595B"/>
          <w:spacing w:val="-7"/>
          <w:sz w:val="20"/>
        </w:rPr>
        <w:t xml:space="preserve"> </w:t>
      </w:r>
      <w:r w:rsidR="00C7378F">
        <w:rPr>
          <w:rFonts w:ascii="Arial" w:hAnsi="Arial" w:cs="Arial"/>
          <w:color w:val="58595B"/>
          <w:sz w:val="20"/>
        </w:rPr>
        <w:t>41074000</w:t>
      </w:r>
      <w:r w:rsidRPr="00174710">
        <w:rPr>
          <w:rFonts w:ascii="Arial" w:hAnsi="Arial" w:cs="Arial"/>
          <w:color w:val="58595B"/>
          <w:sz w:val="20"/>
        </w:rPr>
        <w:t xml:space="preserve"> (correspondentieadres voor alle aangelegenheden betreffende de hierna te vermelden rechtshandeling: Postbus 3005 6401 DM Heerlen) </w:t>
      </w:r>
    </w:p>
    <w:p w14:paraId="3793A616" w14:textId="77777777" w:rsidR="00535DFE" w:rsidRPr="005950EA" w:rsidRDefault="00535DFE" w:rsidP="00535DFE">
      <w:pPr>
        <w:widowControl/>
        <w:rPr>
          <w:rFonts w:ascii="Arial" w:hAnsi="Arial"/>
          <w:b/>
          <w:kern w:val="28"/>
          <w:szCs w:val="24"/>
          <w:lang w:eastAsia="en-US"/>
        </w:rPr>
      </w:pPr>
    </w:p>
    <w:p w14:paraId="36575ABB" w14:textId="77777777" w:rsidR="00535DFE" w:rsidRPr="002E7F50" w:rsidRDefault="00535DFE" w:rsidP="00535D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0408F60" w14:textId="77777777" w:rsidR="00535DFE" w:rsidRPr="002E7F50" w:rsidRDefault="00535DFE" w:rsidP="00535DFE">
      <w:pPr>
        <w:rPr>
          <w:rFonts w:ascii="Arial" w:hAnsi="Arial" w:cs="Arial"/>
          <w:b/>
          <w:i/>
          <w:color w:val="000000"/>
          <w:sz w:val="20"/>
        </w:rPr>
      </w:pPr>
      <w:r w:rsidRPr="002E7F50">
        <w:rPr>
          <w:rFonts w:ascii="Arial" w:hAnsi="Arial" w:cs="Arial"/>
          <w:b/>
          <w:i/>
          <w:color w:val="000000"/>
          <w:sz w:val="20"/>
        </w:rPr>
        <w:t>Toelichting</w:t>
      </w:r>
    </w:p>
    <w:p w14:paraId="57C92EBD" w14:textId="77777777" w:rsidR="00535DFE" w:rsidRPr="002E7F50"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C12F2D5" w14:textId="77777777" w:rsidR="00535DFE" w:rsidRPr="002E7F50" w:rsidRDefault="00535DFE" w:rsidP="00535DFE">
      <w:pPr>
        <w:tabs>
          <w:tab w:val="left" w:pos="-1440"/>
          <w:tab w:val="left" w:pos="-720"/>
          <w:tab w:val="left" w:pos="425"/>
        </w:tabs>
        <w:suppressAutoHyphens/>
        <w:rPr>
          <w:rFonts w:ascii="Arial" w:hAnsi="Arial" w:cs="Arial"/>
          <w:sz w:val="20"/>
        </w:rPr>
      </w:pPr>
    </w:p>
    <w:p w14:paraId="5DFABDFA" w14:textId="77777777" w:rsidR="00535DFE" w:rsidRPr="002E7F50"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570F89" w14:textId="77777777" w:rsidR="00535DFE" w:rsidRDefault="00535DFE" w:rsidP="00535DFE">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Pr>
          <w:rFonts w:ascii="Arial" w:hAnsi="Arial" w:cs="Arial"/>
          <w:sz w:val="20"/>
        </w:rPr>
        <w:t>.</w:t>
      </w:r>
    </w:p>
    <w:p w14:paraId="61FBF44D" w14:textId="77777777" w:rsidR="00535DFE" w:rsidRDefault="00535DFE" w:rsidP="00535DFE">
      <w:pPr>
        <w:tabs>
          <w:tab w:val="left" w:pos="-1440"/>
          <w:tab w:val="left" w:pos="-720"/>
          <w:tab w:val="left" w:pos="425"/>
        </w:tabs>
        <w:suppressAutoHyphens/>
        <w:rPr>
          <w:rFonts w:ascii="Arial" w:hAnsi="Arial" w:cs="Arial"/>
          <w:sz w:val="20"/>
        </w:rPr>
      </w:pPr>
    </w:p>
    <w:p w14:paraId="19D81FCB" w14:textId="77777777" w:rsidR="00535DFE" w:rsidRPr="004B7B3A" w:rsidRDefault="00535DFE" w:rsidP="00535DFE">
      <w:r>
        <w:rPr>
          <w:rFonts w:ascii="Arial" w:hAnsi="Arial" w:cs="Arial"/>
          <w:sz w:val="20"/>
        </w:rPr>
        <w:t>De paragrafen en tekstfragmenten welke in dit modeldocument optioneel zijn, dienen op het moment dat ze worden opgenomen in de akte altijd binnen het Kadasterdeel te staan.</w:t>
      </w:r>
    </w:p>
    <w:p w14:paraId="1E7B9253" w14:textId="2D49D03B" w:rsidR="0034416F" w:rsidRDefault="0034416F">
      <w:pPr>
        <w:widowControl/>
        <w:rPr>
          <w:rFonts w:ascii="Arial" w:hAnsi="Arial" w:cs="Arial"/>
          <w:color w:val="FF0000"/>
          <w:sz w:val="20"/>
        </w:rPr>
      </w:pPr>
      <w:r>
        <w:rPr>
          <w:rFonts w:ascii="Arial" w:hAnsi="Arial" w:cs="Arial"/>
          <w:color w:val="FF0000"/>
          <w:sz w:val="20"/>
        </w:rPr>
        <w:br w:type="page"/>
      </w:r>
    </w:p>
    <w:p w14:paraId="05A92B9C"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45FAAEA7"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6CC77244" w14:textId="77777777" w:rsidTr="00ED635A">
        <w:trPr>
          <w:trHeight w:val="332"/>
        </w:trPr>
        <w:tc>
          <w:tcPr>
            <w:tcW w:w="5173" w:type="dxa"/>
            <w:vAlign w:val="bottom"/>
          </w:tcPr>
          <w:p w14:paraId="3D0B123D" w14:textId="77777777" w:rsidR="00AC3EF2" w:rsidRPr="002E7F50" w:rsidRDefault="00AC3EF2">
            <w:pPr>
              <w:pStyle w:val="kopje"/>
              <w:rPr>
                <w:rFonts w:cs="Arial"/>
                <w:b w:val="0"/>
                <w:bCs/>
                <w:sz w:val="20"/>
              </w:rPr>
            </w:pPr>
            <w:r w:rsidRPr="002E7F50">
              <w:rPr>
                <w:rFonts w:cs="Arial"/>
                <w:sz w:val="20"/>
              </w:rPr>
              <w:t>Versiehistorie</w:t>
            </w:r>
          </w:p>
        </w:tc>
      </w:tr>
    </w:tbl>
    <w:p w14:paraId="3A779F2D"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1"/>
        <w:gridCol w:w="1907"/>
        <w:gridCol w:w="1982"/>
        <w:gridCol w:w="4387"/>
      </w:tblGrid>
      <w:tr w:rsidR="00AC3EF2" w:rsidRPr="002E7F50" w14:paraId="244DA374" w14:textId="77777777" w:rsidTr="005272AE">
        <w:trPr>
          <w:trHeight w:hRule="exact" w:val="281"/>
          <w:tblHeader/>
        </w:trPr>
        <w:tc>
          <w:tcPr>
            <w:tcW w:w="791" w:type="dxa"/>
            <w:vAlign w:val="bottom"/>
          </w:tcPr>
          <w:p w14:paraId="1A226096"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7" w:type="dxa"/>
            <w:vAlign w:val="bottom"/>
          </w:tcPr>
          <w:p w14:paraId="33E008CD"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2" w:type="dxa"/>
            <w:vAlign w:val="bottom"/>
          </w:tcPr>
          <w:p w14:paraId="34BE5DB1"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87" w:type="dxa"/>
            <w:vAlign w:val="bottom"/>
          </w:tcPr>
          <w:p w14:paraId="061D1224"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6BEADD6A" w14:textId="77777777" w:rsidTr="005272AE">
        <w:trPr>
          <w:trHeight w:hRule="exact" w:val="541"/>
          <w:tblHeader/>
        </w:trPr>
        <w:tc>
          <w:tcPr>
            <w:tcW w:w="791" w:type="dxa"/>
          </w:tcPr>
          <w:p w14:paraId="518471B5" w14:textId="77777777" w:rsidR="00851177" w:rsidRPr="00C2072B" w:rsidRDefault="00F61777" w:rsidP="00651747">
            <w:pPr>
              <w:pStyle w:val="tussenkopje"/>
              <w:spacing w:before="0"/>
              <w:rPr>
                <w:rFonts w:cs="Arial"/>
                <w:sz w:val="18"/>
                <w:szCs w:val="18"/>
                <w:lang w:val="nl-NL"/>
              </w:rPr>
            </w:pPr>
            <w:r>
              <w:rPr>
                <w:rFonts w:cs="Arial"/>
                <w:sz w:val="18"/>
                <w:szCs w:val="18"/>
                <w:lang w:val="nl-NL"/>
              </w:rPr>
              <w:t>1.0.0</w:t>
            </w:r>
          </w:p>
        </w:tc>
        <w:tc>
          <w:tcPr>
            <w:tcW w:w="1907" w:type="dxa"/>
          </w:tcPr>
          <w:p w14:paraId="610AFB0D" w14:textId="77777777" w:rsidR="00851177" w:rsidRPr="00C2072B" w:rsidRDefault="00F61777" w:rsidP="00651747">
            <w:pPr>
              <w:pStyle w:val="tussenkopje"/>
              <w:spacing w:before="0"/>
              <w:rPr>
                <w:rFonts w:cs="Arial"/>
                <w:sz w:val="18"/>
                <w:szCs w:val="18"/>
                <w:lang w:val="nl-NL"/>
              </w:rPr>
            </w:pPr>
            <w:r>
              <w:rPr>
                <w:rFonts w:cs="Arial"/>
                <w:sz w:val="18"/>
                <w:szCs w:val="18"/>
                <w:lang w:val="nl-NL"/>
              </w:rPr>
              <w:t>18.07.2017</w:t>
            </w:r>
          </w:p>
        </w:tc>
        <w:tc>
          <w:tcPr>
            <w:tcW w:w="1982" w:type="dxa"/>
          </w:tcPr>
          <w:p w14:paraId="7D4E1ACE" w14:textId="77777777" w:rsidR="00851177" w:rsidRPr="00C2072B" w:rsidRDefault="00F61777" w:rsidP="00651747">
            <w:pPr>
              <w:pStyle w:val="tussenkopje"/>
              <w:spacing w:before="0"/>
              <w:rPr>
                <w:rFonts w:cs="Arial"/>
                <w:sz w:val="18"/>
                <w:szCs w:val="18"/>
                <w:lang w:val="nl-NL"/>
              </w:rPr>
            </w:pPr>
            <w:r>
              <w:rPr>
                <w:rFonts w:cs="Arial"/>
                <w:sz w:val="18"/>
                <w:szCs w:val="18"/>
                <w:lang w:val="nl-NL"/>
              </w:rPr>
              <w:t>PPB/JBL</w:t>
            </w:r>
          </w:p>
        </w:tc>
        <w:tc>
          <w:tcPr>
            <w:tcW w:w="4387" w:type="dxa"/>
            <w:vAlign w:val="center"/>
          </w:tcPr>
          <w:p w14:paraId="38673F0E" w14:textId="77777777" w:rsidR="00851177" w:rsidRPr="00C2072B" w:rsidRDefault="00F61777" w:rsidP="00C83474">
            <w:pPr>
              <w:pStyle w:val="tussenkopje"/>
              <w:spacing w:before="0"/>
              <w:rPr>
                <w:rFonts w:cs="Arial"/>
                <w:sz w:val="18"/>
                <w:szCs w:val="18"/>
                <w:lang w:val="nl-NL"/>
              </w:rPr>
            </w:pPr>
            <w:r>
              <w:rPr>
                <w:rFonts w:cs="Arial"/>
                <w:sz w:val="18"/>
                <w:szCs w:val="18"/>
                <w:lang w:val="nl-NL"/>
              </w:rPr>
              <w:t>Model conform MODABP101_1701, modelakte ABP Januari 2017</w:t>
            </w:r>
          </w:p>
        </w:tc>
      </w:tr>
      <w:tr w:rsidR="00F77E43" w:rsidRPr="00C2072B" w14:paraId="1D0111CF" w14:textId="77777777" w:rsidTr="005272AE">
        <w:trPr>
          <w:trHeight w:hRule="exact" w:val="541"/>
          <w:tblHeader/>
        </w:trPr>
        <w:tc>
          <w:tcPr>
            <w:tcW w:w="791" w:type="dxa"/>
          </w:tcPr>
          <w:p w14:paraId="41E673F7" w14:textId="58304B86" w:rsidR="00F77E43" w:rsidRDefault="00F77E43" w:rsidP="00651747">
            <w:pPr>
              <w:pStyle w:val="tussenkopje"/>
              <w:spacing w:before="0"/>
              <w:rPr>
                <w:rFonts w:cs="Arial"/>
                <w:sz w:val="18"/>
                <w:szCs w:val="18"/>
                <w:lang w:val="nl-NL"/>
              </w:rPr>
            </w:pPr>
            <w:r>
              <w:rPr>
                <w:rFonts w:cs="Arial"/>
                <w:sz w:val="18"/>
                <w:szCs w:val="18"/>
                <w:lang w:val="nl-NL"/>
              </w:rPr>
              <w:t>2.0</w:t>
            </w:r>
          </w:p>
        </w:tc>
        <w:tc>
          <w:tcPr>
            <w:tcW w:w="1907" w:type="dxa"/>
          </w:tcPr>
          <w:p w14:paraId="40FB9882" w14:textId="5627E5C0" w:rsidR="00F77E43" w:rsidRDefault="00F77E43" w:rsidP="00651747">
            <w:pPr>
              <w:pStyle w:val="tussenkopje"/>
              <w:spacing w:before="0"/>
              <w:rPr>
                <w:rFonts w:cs="Arial"/>
                <w:sz w:val="18"/>
                <w:szCs w:val="18"/>
                <w:lang w:val="nl-NL"/>
              </w:rPr>
            </w:pPr>
            <w:r>
              <w:rPr>
                <w:rFonts w:cs="Arial"/>
                <w:sz w:val="18"/>
                <w:szCs w:val="18"/>
                <w:lang w:val="nl-NL"/>
              </w:rPr>
              <w:t>19-03-2024</w:t>
            </w:r>
          </w:p>
        </w:tc>
        <w:tc>
          <w:tcPr>
            <w:tcW w:w="1982" w:type="dxa"/>
          </w:tcPr>
          <w:p w14:paraId="0F167B89" w14:textId="11F8A092" w:rsidR="00F77E43" w:rsidRDefault="00F77E43" w:rsidP="00651747">
            <w:pPr>
              <w:pStyle w:val="tussenkopje"/>
              <w:spacing w:before="0"/>
              <w:rPr>
                <w:rFonts w:cs="Arial"/>
                <w:sz w:val="18"/>
                <w:szCs w:val="18"/>
                <w:lang w:val="nl-NL"/>
              </w:rPr>
            </w:pPr>
            <w:r>
              <w:rPr>
                <w:rFonts w:cs="Arial"/>
                <w:sz w:val="18"/>
                <w:szCs w:val="18"/>
                <w:lang w:val="nl-NL"/>
              </w:rPr>
              <w:t>ODR/DPI</w:t>
            </w:r>
          </w:p>
        </w:tc>
        <w:tc>
          <w:tcPr>
            <w:tcW w:w="4387" w:type="dxa"/>
            <w:vAlign w:val="center"/>
          </w:tcPr>
          <w:p w14:paraId="6C8DF51C" w14:textId="18EBB398" w:rsidR="00F77E43" w:rsidRDefault="00C231BC" w:rsidP="00C83474">
            <w:pPr>
              <w:pStyle w:val="tussenkopje"/>
              <w:spacing w:before="0"/>
              <w:rPr>
                <w:rFonts w:cs="Arial"/>
                <w:sz w:val="18"/>
                <w:szCs w:val="18"/>
                <w:lang w:val="nl-NL"/>
              </w:rPr>
            </w:pPr>
            <w:r>
              <w:rPr>
                <w:rFonts w:cs="Arial"/>
                <w:sz w:val="18"/>
                <w:szCs w:val="18"/>
                <w:lang w:val="nl-NL"/>
              </w:rPr>
              <w:t>Aanpassing conform ABP 23.01</w:t>
            </w:r>
          </w:p>
        </w:tc>
      </w:tr>
      <w:tr w:rsidR="00544DDB" w:rsidRPr="00C2072B" w14:paraId="386313E2" w14:textId="77777777" w:rsidTr="005272AE">
        <w:trPr>
          <w:trHeight w:hRule="exact" w:val="541"/>
          <w:tblHeader/>
          <w:ins w:id="22" w:author="Groote Haar, Linda" w:date="2025-02-03T10:28:00Z"/>
        </w:trPr>
        <w:tc>
          <w:tcPr>
            <w:tcW w:w="791" w:type="dxa"/>
          </w:tcPr>
          <w:p w14:paraId="1593FDC6" w14:textId="150215FD" w:rsidR="00544DDB" w:rsidRDefault="00544DDB" w:rsidP="00651747">
            <w:pPr>
              <w:pStyle w:val="tussenkopje"/>
              <w:spacing w:before="0"/>
              <w:rPr>
                <w:ins w:id="23" w:author="Groote Haar, Linda" w:date="2025-02-03T10:28:00Z" w16du:dateUtc="2025-02-03T09:28:00Z"/>
                <w:rFonts w:cs="Arial"/>
                <w:sz w:val="18"/>
                <w:szCs w:val="18"/>
                <w:lang w:val="nl-NL"/>
              </w:rPr>
            </w:pPr>
            <w:ins w:id="24" w:author="Groote Haar, Linda" w:date="2025-02-03T10:28:00Z" w16du:dateUtc="2025-02-03T09:28:00Z">
              <w:r>
                <w:rPr>
                  <w:rFonts w:cs="Arial"/>
                  <w:sz w:val="18"/>
                  <w:szCs w:val="18"/>
                  <w:lang w:val="nl-NL"/>
                </w:rPr>
                <w:t>3.0</w:t>
              </w:r>
            </w:ins>
          </w:p>
        </w:tc>
        <w:tc>
          <w:tcPr>
            <w:tcW w:w="1907" w:type="dxa"/>
          </w:tcPr>
          <w:p w14:paraId="697B5F68" w14:textId="792E4CC9" w:rsidR="00544DDB" w:rsidRDefault="00544DDB" w:rsidP="00651747">
            <w:pPr>
              <w:pStyle w:val="tussenkopje"/>
              <w:spacing w:before="0"/>
              <w:rPr>
                <w:ins w:id="25" w:author="Groote Haar, Linda" w:date="2025-02-03T10:28:00Z" w16du:dateUtc="2025-02-03T09:28:00Z"/>
                <w:rFonts w:cs="Arial"/>
                <w:sz w:val="18"/>
                <w:szCs w:val="18"/>
                <w:lang w:val="nl-NL"/>
              </w:rPr>
            </w:pPr>
            <w:ins w:id="26" w:author="Groote Haar, Linda" w:date="2025-02-03T10:28:00Z" w16du:dateUtc="2025-02-03T09:28:00Z">
              <w:r>
                <w:rPr>
                  <w:rFonts w:cs="Arial"/>
                  <w:sz w:val="18"/>
                  <w:szCs w:val="18"/>
                  <w:lang w:val="nl-NL"/>
                </w:rPr>
                <w:t>03-02-2025</w:t>
              </w:r>
            </w:ins>
          </w:p>
        </w:tc>
        <w:tc>
          <w:tcPr>
            <w:tcW w:w="1982" w:type="dxa"/>
          </w:tcPr>
          <w:p w14:paraId="3D0807C0" w14:textId="1C80041A" w:rsidR="00544DDB" w:rsidRDefault="00544DDB" w:rsidP="00651747">
            <w:pPr>
              <w:pStyle w:val="tussenkopje"/>
              <w:spacing w:before="0"/>
              <w:rPr>
                <w:ins w:id="27" w:author="Groote Haar, Linda" w:date="2025-02-03T10:28:00Z" w16du:dateUtc="2025-02-03T09:28:00Z"/>
                <w:rFonts w:cs="Arial"/>
                <w:sz w:val="18"/>
                <w:szCs w:val="18"/>
                <w:lang w:val="nl-NL"/>
              </w:rPr>
            </w:pPr>
            <w:ins w:id="28" w:author="Groote Haar, Linda" w:date="2025-02-03T10:29:00Z" w16du:dateUtc="2025-02-03T09:29:00Z">
              <w:r>
                <w:rPr>
                  <w:rFonts w:cs="Arial"/>
                  <w:sz w:val="18"/>
                  <w:szCs w:val="18"/>
                  <w:lang w:val="nl-NL"/>
                </w:rPr>
                <w:t>ODR/DPI</w:t>
              </w:r>
            </w:ins>
          </w:p>
        </w:tc>
        <w:tc>
          <w:tcPr>
            <w:tcW w:w="4387" w:type="dxa"/>
            <w:vAlign w:val="center"/>
          </w:tcPr>
          <w:p w14:paraId="781E2AF6" w14:textId="55C6BE9F" w:rsidR="00544DDB" w:rsidRDefault="00544DDB" w:rsidP="00C83474">
            <w:pPr>
              <w:pStyle w:val="tussenkopje"/>
              <w:spacing w:before="0"/>
              <w:rPr>
                <w:ins w:id="29" w:author="Groote Haar, Linda" w:date="2025-02-03T10:28:00Z" w16du:dateUtc="2025-02-03T09:28:00Z"/>
                <w:rFonts w:cs="Arial"/>
                <w:sz w:val="18"/>
                <w:szCs w:val="18"/>
                <w:lang w:val="nl-NL"/>
              </w:rPr>
            </w:pPr>
            <w:ins w:id="30" w:author="Groote Haar, Linda" w:date="2025-02-03T10:29:00Z" w16du:dateUtc="2025-02-03T09:29:00Z">
              <w:r>
                <w:rPr>
                  <w:rFonts w:cs="Arial"/>
                  <w:sz w:val="18"/>
                  <w:szCs w:val="18"/>
                  <w:lang w:val="nl-NL"/>
                </w:rPr>
                <w:t>Genderneutraal maken akte</w:t>
              </w:r>
            </w:ins>
          </w:p>
        </w:tc>
      </w:tr>
    </w:tbl>
    <w:p w14:paraId="2C3D29D7"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31" w:name="bmVersie"/>
      <w:bookmarkStart w:id="32" w:name="bmDatum"/>
      <w:bookmarkEnd w:id="31"/>
      <w:bookmarkEnd w:id="32"/>
    </w:p>
    <w:sectPr w:rsidR="00976E6E" w:rsidRPr="00742A54" w:rsidSect="00642CBB">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1B1A7" w14:textId="77777777" w:rsidR="00051B58" w:rsidRDefault="00051B58">
      <w:r>
        <w:separator/>
      </w:r>
    </w:p>
  </w:endnote>
  <w:endnote w:type="continuationSeparator" w:id="0">
    <w:p w14:paraId="4CE110BF" w14:textId="77777777" w:rsidR="00051B58" w:rsidRDefault="00051B58">
      <w:r>
        <w:continuationSeparator/>
      </w:r>
    </w:p>
  </w:endnote>
  <w:endnote w:type="continuationNotice" w:id="1">
    <w:p w14:paraId="15B6525A" w14:textId="77777777" w:rsidR="00051B58" w:rsidRDefault="00051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CF428"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12F5F4C"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D8E3"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72AE">
      <w:rPr>
        <w:rStyle w:val="Paginanummer"/>
        <w:noProof/>
      </w:rPr>
      <w:t>2</w:t>
    </w:r>
    <w:r>
      <w:rPr>
        <w:rStyle w:val="Paginanummer"/>
      </w:rPr>
      <w:fldChar w:fldCharType="end"/>
    </w:r>
  </w:p>
  <w:p w14:paraId="7BE852C7"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B05ED"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07BC9" w14:textId="77777777" w:rsidR="00051B58" w:rsidRDefault="00051B58">
      <w:r>
        <w:separator/>
      </w:r>
    </w:p>
  </w:footnote>
  <w:footnote w:type="continuationSeparator" w:id="0">
    <w:p w14:paraId="43F3C568" w14:textId="77777777" w:rsidR="00051B58" w:rsidRDefault="00051B58">
      <w:r>
        <w:continuationSeparator/>
      </w:r>
    </w:p>
  </w:footnote>
  <w:footnote w:type="continuationNotice" w:id="1">
    <w:p w14:paraId="7A84A889" w14:textId="77777777" w:rsidR="00051B58" w:rsidRDefault="00051B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87032"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781D5"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C7554"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1736858245">
    <w:abstractNumId w:val="9"/>
  </w:num>
  <w:num w:numId="2" w16cid:durableId="1146169987">
    <w:abstractNumId w:val="7"/>
  </w:num>
  <w:num w:numId="3" w16cid:durableId="1536962264">
    <w:abstractNumId w:val="6"/>
  </w:num>
  <w:num w:numId="4" w16cid:durableId="66922593">
    <w:abstractNumId w:val="5"/>
  </w:num>
  <w:num w:numId="5" w16cid:durableId="1523544416">
    <w:abstractNumId w:val="4"/>
  </w:num>
  <w:num w:numId="6" w16cid:durableId="1464497584">
    <w:abstractNumId w:val="8"/>
  </w:num>
  <w:num w:numId="7" w16cid:durableId="1155100984">
    <w:abstractNumId w:val="3"/>
  </w:num>
  <w:num w:numId="8" w16cid:durableId="1624071857">
    <w:abstractNumId w:val="2"/>
  </w:num>
  <w:num w:numId="9" w16cid:durableId="1366176090">
    <w:abstractNumId w:val="1"/>
  </w:num>
  <w:num w:numId="10" w16cid:durableId="662469251">
    <w:abstractNumId w:val="0"/>
  </w:num>
  <w:num w:numId="11" w16cid:durableId="1637025540">
    <w:abstractNumId w:val="30"/>
  </w:num>
  <w:num w:numId="12" w16cid:durableId="1750493278">
    <w:abstractNumId w:val="30"/>
  </w:num>
  <w:num w:numId="13" w16cid:durableId="197667559">
    <w:abstractNumId w:val="30"/>
  </w:num>
  <w:num w:numId="14" w16cid:durableId="1936010350">
    <w:abstractNumId w:val="17"/>
  </w:num>
  <w:num w:numId="15" w16cid:durableId="2093427767">
    <w:abstractNumId w:val="20"/>
  </w:num>
  <w:num w:numId="16" w16cid:durableId="720132779">
    <w:abstractNumId w:val="12"/>
  </w:num>
  <w:num w:numId="17" w16cid:durableId="123385224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496580820">
    <w:abstractNumId w:val="13"/>
  </w:num>
  <w:num w:numId="19" w16cid:durableId="2079398188">
    <w:abstractNumId w:val="28"/>
  </w:num>
  <w:num w:numId="20" w16cid:durableId="1507207577">
    <w:abstractNumId w:val="35"/>
  </w:num>
  <w:num w:numId="21" w16cid:durableId="819031847">
    <w:abstractNumId w:val="23"/>
  </w:num>
  <w:num w:numId="22" w16cid:durableId="1835291175">
    <w:abstractNumId w:val="14"/>
  </w:num>
  <w:num w:numId="23" w16cid:durableId="208340067">
    <w:abstractNumId w:val="24"/>
  </w:num>
  <w:num w:numId="24" w16cid:durableId="252402399">
    <w:abstractNumId w:val="34"/>
  </w:num>
  <w:num w:numId="25" w16cid:durableId="2079673354">
    <w:abstractNumId w:val="11"/>
  </w:num>
  <w:num w:numId="26" w16cid:durableId="255601714">
    <w:abstractNumId w:val="22"/>
  </w:num>
  <w:num w:numId="27" w16cid:durableId="341517910">
    <w:abstractNumId w:val="16"/>
  </w:num>
  <w:num w:numId="28" w16cid:durableId="1570730736">
    <w:abstractNumId w:val="26"/>
  </w:num>
  <w:num w:numId="29" w16cid:durableId="629750970">
    <w:abstractNumId w:val="15"/>
  </w:num>
  <w:num w:numId="30" w16cid:durableId="144666155">
    <w:abstractNumId w:val="32"/>
  </w:num>
  <w:num w:numId="31" w16cid:durableId="864714093">
    <w:abstractNumId w:val="27"/>
  </w:num>
  <w:num w:numId="32" w16cid:durableId="872110378">
    <w:abstractNumId w:val="31"/>
  </w:num>
  <w:num w:numId="33" w16cid:durableId="2015766346">
    <w:abstractNumId w:val="25"/>
  </w:num>
  <w:num w:numId="34" w16cid:durableId="1158231480">
    <w:abstractNumId w:val="18"/>
  </w:num>
  <w:num w:numId="35" w16cid:durableId="1932348913">
    <w:abstractNumId w:val="33"/>
  </w:num>
  <w:num w:numId="36" w16cid:durableId="1058625436">
    <w:abstractNumId w:val="19"/>
  </w:num>
  <w:num w:numId="37" w16cid:durableId="1556164240">
    <w:abstractNumId w:val="21"/>
  </w:num>
  <w:num w:numId="38" w16cid:durableId="1933932392">
    <w:abstractNumId w:val="2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05D82"/>
    <w:rsid w:val="00010C5A"/>
    <w:rsid w:val="000115A4"/>
    <w:rsid w:val="00013E10"/>
    <w:rsid w:val="00015776"/>
    <w:rsid w:val="00020058"/>
    <w:rsid w:val="00020587"/>
    <w:rsid w:val="000217C6"/>
    <w:rsid w:val="00024E2F"/>
    <w:rsid w:val="000264CF"/>
    <w:rsid w:val="000330AB"/>
    <w:rsid w:val="000401D1"/>
    <w:rsid w:val="00050368"/>
    <w:rsid w:val="00051AFC"/>
    <w:rsid w:val="00051B58"/>
    <w:rsid w:val="0005328A"/>
    <w:rsid w:val="00053DCA"/>
    <w:rsid w:val="000568CE"/>
    <w:rsid w:val="000614F8"/>
    <w:rsid w:val="000621E7"/>
    <w:rsid w:val="000640BF"/>
    <w:rsid w:val="000644CC"/>
    <w:rsid w:val="00065A53"/>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114"/>
    <w:rsid w:val="00195259"/>
    <w:rsid w:val="00195C56"/>
    <w:rsid w:val="001A02DB"/>
    <w:rsid w:val="001A1377"/>
    <w:rsid w:val="001A2DD4"/>
    <w:rsid w:val="001A3E22"/>
    <w:rsid w:val="001A3F43"/>
    <w:rsid w:val="001A520E"/>
    <w:rsid w:val="001B20CD"/>
    <w:rsid w:val="001B2404"/>
    <w:rsid w:val="001B2CBB"/>
    <w:rsid w:val="001B6783"/>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5BEA"/>
    <w:rsid w:val="002F76A0"/>
    <w:rsid w:val="00316069"/>
    <w:rsid w:val="00316A9E"/>
    <w:rsid w:val="003253D3"/>
    <w:rsid w:val="00326B43"/>
    <w:rsid w:val="00326DCA"/>
    <w:rsid w:val="00327464"/>
    <w:rsid w:val="003336EE"/>
    <w:rsid w:val="00334EA6"/>
    <w:rsid w:val="0034416F"/>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13BE5"/>
    <w:rsid w:val="0042259D"/>
    <w:rsid w:val="0043206F"/>
    <w:rsid w:val="00434506"/>
    <w:rsid w:val="00435CAE"/>
    <w:rsid w:val="00437F18"/>
    <w:rsid w:val="0044100B"/>
    <w:rsid w:val="0044154C"/>
    <w:rsid w:val="00442896"/>
    <w:rsid w:val="004429DA"/>
    <w:rsid w:val="00445E5A"/>
    <w:rsid w:val="00446DD5"/>
    <w:rsid w:val="0045015E"/>
    <w:rsid w:val="00450B40"/>
    <w:rsid w:val="004601E6"/>
    <w:rsid w:val="00461833"/>
    <w:rsid w:val="00462B16"/>
    <w:rsid w:val="0046685A"/>
    <w:rsid w:val="00475B78"/>
    <w:rsid w:val="00476C3A"/>
    <w:rsid w:val="00480B5F"/>
    <w:rsid w:val="0048464A"/>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D2EC0"/>
    <w:rsid w:val="004D6453"/>
    <w:rsid w:val="004E49BD"/>
    <w:rsid w:val="004F3DC4"/>
    <w:rsid w:val="004F6DE1"/>
    <w:rsid w:val="004F783E"/>
    <w:rsid w:val="00502A9B"/>
    <w:rsid w:val="0051018B"/>
    <w:rsid w:val="00514043"/>
    <w:rsid w:val="00515357"/>
    <w:rsid w:val="00522A94"/>
    <w:rsid w:val="0052389F"/>
    <w:rsid w:val="0052709F"/>
    <w:rsid w:val="005272AE"/>
    <w:rsid w:val="00530C02"/>
    <w:rsid w:val="0053121E"/>
    <w:rsid w:val="00532318"/>
    <w:rsid w:val="00535DFE"/>
    <w:rsid w:val="00542384"/>
    <w:rsid w:val="00544DDB"/>
    <w:rsid w:val="0054789C"/>
    <w:rsid w:val="00547ED8"/>
    <w:rsid w:val="00550377"/>
    <w:rsid w:val="005531DC"/>
    <w:rsid w:val="005574AE"/>
    <w:rsid w:val="00561D4A"/>
    <w:rsid w:val="0056505D"/>
    <w:rsid w:val="00570D5A"/>
    <w:rsid w:val="00573673"/>
    <w:rsid w:val="005771E2"/>
    <w:rsid w:val="00580342"/>
    <w:rsid w:val="00582428"/>
    <w:rsid w:val="00582549"/>
    <w:rsid w:val="00583855"/>
    <w:rsid w:val="0058696F"/>
    <w:rsid w:val="00590732"/>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2193"/>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2CBB"/>
    <w:rsid w:val="006439BD"/>
    <w:rsid w:val="00643AD1"/>
    <w:rsid w:val="00645E30"/>
    <w:rsid w:val="00651747"/>
    <w:rsid w:val="006527B8"/>
    <w:rsid w:val="00654C6E"/>
    <w:rsid w:val="00666DD4"/>
    <w:rsid w:val="0067246E"/>
    <w:rsid w:val="0067580A"/>
    <w:rsid w:val="00676998"/>
    <w:rsid w:val="00681723"/>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127A"/>
    <w:rsid w:val="0070277B"/>
    <w:rsid w:val="00702FD5"/>
    <w:rsid w:val="00703472"/>
    <w:rsid w:val="00704B6D"/>
    <w:rsid w:val="0070611A"/>
    <w:rsid w:val="00706C67"/>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77BF3"/>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0E4E"/>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613C"/>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8FC"/>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0841"/>
    <w:rsid w:val="00B1085D"/>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0A61"/>
    <w:rsid w:val="00BC1F2C"/>
    <w:rsid w:val="00BC27BB"/>
    <w:rsid w:val="00BC61BC"/>
    <w:rsid w:val="00BD22CF"/>
    <w:rsid w:val="00BD389C"/>
    <w:rsid w:val="00BD4129"/>
    <w:rsid w:val="00BD5EC2"/>
    <w:rsid w:val="00BE1743"/>
    <w:rsid w:val="00BF1BC6"/>
    <w:rsid w:val="00BF7C3E"/>
    <w:rsid w:val="00C0227A"/>
    <w:rsid w:val="00C121D3"/>
    <w:rsid w:val="00C2072B"/>
    <w:rsid w:val="00C231BC"/>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378F"/>
    <w:rsid w:val="00C767C6"/>
    <w:rsid w:val="00C83474"/>
    <w:rsid w:val="00C90418"/>
    <w:rsid w:val="00C912DD"/>
    <w:rsid w:val="00C913F1"/>
    <w:rsid w:val="00C93889"/>
    <w:rsid w:val="00C94034"/>
    <w:rsid w:val="00C95854"/>
    <w:rsid w:val="00C97057"/>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CF781E"/>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72DB7"/>
    <w:rsid w:val="00D73071"/>
    <w:rsid w:val="00D81422"/>
    <w:rsid w:val="00D8798D"/>
    <w:rsid w:val="00D90F9A"/>
    <w:rsid w:val="00D945F1"/>
    <w:rsid w:val="00D96657"/>
    <w:rsid w:val="00D979D7"/>
    <w:rsid w:val="00DA1A1F"/>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44C"/>
    <w:rsid w:val="00EB0A20"/>
    <w:rsid w:val="00EB0E81"/>
    <w:rsid w:val="00EC43EC"/>
    <w:rsid w:val="00EC6AE2"/>
    <w:rsid w:val="00EC6C6D"/>
    <w:rsid w:val="00EC7680"/>
    <w:rsid w:val="00ED009A"/>
    <w:rsid w:val="00ED42BE"/>
    <w:rsid w:val="00ED635A"/>
    <w:rsid w:val="00ED6422"/>
    <w:rsid w:val="00EE059E"/>
    <w:rsid w:val="00EE403F"/>
    <w:rsid w:val="00EE58BD"/>
    <w:rsid w:val="00EF1839"/>
    <w:rsid w:val="00EF22A0"/>
    <w:rsid w:val="00F04240"/>
    <w:rsid w:val="00F068AF"/>
    <w:rsid w:val="00F12964"/>
    <w:rsid w:val="00F12BF5"/>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56EC8"/>
    <w:rsid w:val="00F6150E"/>
    <w:rsid w:val="00F61777"/>
    <w:rsid w:val="00F65D81"/>
    <w:rsid w:val="00F71D89"/>
    <w:rsid w:val="00F7350B"/>
    <w:rsid w:val="00F77E43"/>
    <w:rsid w:val="00F8107F"/>
    <w:rsid w:val="00F83622"/>
    <w:rsid w:val="00F84A45"/>
    <w:rsid w:val="00F85BFF"/>
    <w:rsid w:val="00F91471"/>
    <w:rsid w:val="00F9184A"/>
    <w:rsid w:val="00F91FE6"/>
    <w:rsid w:val="00F94762"/>
    <w:rsid w:val="00FA0660"/>
    <w:rsid w:val="00FA2F1D"/>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C65"/>
    <w:rsid w:val="00FF1121"/>
    <w:rsid w:val="00FF3876"/>
    <w:rsid w:val="00FF49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BBB69"/>
  <w15:chartTrackingRefBased/>
  <w15:docId w15:val="{DFCAABA2-B315-48A9-A5FC-607FC20D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F94762"/>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53F0AF-BFFD-4EA3-A5BC-DB2BF9AF2DFE}">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4DE46B8D-C822-4EEE-A130-F04452F54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B09AC4-5D4B-431D-BEE1-3B6B364DD3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1236</Words>
  <Characters>6800</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Willems, Igor</cp:lastModifiedBy>
  <cp:revision>6</cp:revision>
  <cp:lastPrinted>2014-08-22T06:21:00Z</cp:lastPrinted>
  <dcterms:created xsi:type="dcterms:W3CDTF">2025-02-03T09:28:00Z</dcterms:created>
  <dcterms:modified xsi:type="dcterms:W3CDTF">2025-04-03T13:40:00Z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y fmtid="{D5CDD505-2E9C-101B-9397-08002B2CF9AE}" pid="9" name="ContentTypeId">
    <vt:lpwstr>0x010100C3721B4ED37D594995FEC4B09AA09F5C</vt:lpwstr>
  </property>
  <property fmtid="{D5CDD505-2E9C-101B-9397-08002B2CF9AE}" pid="10" name="MediaServiceImageTags">
    <vt:lpwstr/>
  </property>
</Properties>
</file>