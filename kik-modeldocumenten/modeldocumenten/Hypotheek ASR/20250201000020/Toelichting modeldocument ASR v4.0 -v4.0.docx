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335D8D5A" w:rsidR="003228A3" w:rsidRPr="00343045" w:rsidRDefault="008D62E5">
            <w:pPr>
              <w:pStyle w:val="Eenheid"/>
            </w:pPr>
            <w:bookmarkStart w:id="0" w:name="bmDirectie"/>
            <w:bookmarkEnd w:id="0"/>
            <w:ins w:id="1" w:author="Groot, Karina de" w:date="2025-02-11T10:51:00Z" w16du:dateUtc="2025-02-11T09:51:00Z">
              <w:r w:rsidRPr="00E80392">
                <w:rPr>
                  <w:rStyle w:val="Ondertitel1"/>
                </w:rPr>
                <w:t>Directie Beheer en Ontwikkeling Informatietechnologie</w:t>
              </w:r>
              <w:r>
                <w:rPr>
                  <w:rStyle w:val="Ondertitel1"/>
                </w:rPr>
                <w:t xml:space="preserve"> </w:t>
              </w:r>
              <w:r w:rsidRPr="00E80392">
                <w:rPr>
                  <w:rStyle w:val="Ondertitel1"/>
                </w:rPr>
                <w:t>(BOI)</w:t>
              </w:r>
            </w:ins>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2" w:name="bmAfdeling"/>
            <w:bookmarkEnd w:id="2"/>
            <w:del w:id="3" w:author="Groot, Karina de" w:date="2025-02-11T10:51:00Z" w16du:dateUtc="2025-02-11T09:51:00Z">
              <w:r w:rsidRPr="00343045" w:rsidDel="008D62E5">
                <w:rPr>
                  <w:sz w:val="20"/>
                  <w:lang w:val="nl-NL"/>
                </w:rPr>
                <w:delText>IT-Services</w:delText>
              </w:r>
            </w:del>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4" w:name="bmVertrouwelijk"/>
            <w:bookmarkEnd w:id="4"/>
          </w:p>
        </w:tc>
      </w:tr>
      <w:tr w:rsidR="003228A3" w:rsidRPr="00343045" w14:paraId="49DFE328" w14:textId="77777777" w:rsidTr="008E3F95">
        <w:trPr>
          <w:gridAfter w:val="1"/>
          <w:wAfter w:w="3544" w:type="dxa"/>
          <w:trHeight w:val="135"/>
        </w:trPr>
        <w:tc>
          <w:tcPr>
            <w:tcW w:w="5315" w:type="dxa"/>
          </w:tcPr>
          <w:p w14:paraId="5F93F30B" w14:textId="79BB4511"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28198C33" w:rsidR="003228A3" w:rsidRPr="00343045" w:rsidRDefault="008D0862" w:rsidP="00C61CA0">
            <w:pPr>
              <w:pStyle w:val="Titel"/>
              <w:spacing w:line="240" w:lineRule="auto"/>
              <w:rPr>
                <w:lang w:val="nl-NL"/>
              </w:rPr>
            </w:pPr>
            <w:bookmarkStart w:id="5" w:name="bmTitel"/>
            <w:bookmarkEnd w:id="5"/>
            <w:r w:rsidRPr="00343045">
              <w:rPr>
                <w:lang w:val="nl-NL"/>
              </w:rPr>
              <w:t>Toelichting model</w:t>
            </w:r>
            <w:r w:rsidR="00C65477">
              <w:rPr>
                <w:lang w:val="nl-NL"/>
              </w:rPr>
              <w:t>document</w:t>
            </w:r>
            <w:r w:rsidR="004E516B">
              <w:rPr>
                <w:lang w:val="nl-NL"/>
              </w:rPr>
              <w:t xml:space="preserve"> </w:t>
            </w:r>
            <w:r w:rsidR="00A456DD">
              <w:rPr>
                <w:lang w:val="nl-NL"/>
              </w:rPr>
              <w:t>ASR</w:t>
            </w:r>
            <w:r w:rsidR="00C61CA0">
              <w:rPr>
                <w:lang w:val="nl-NL"/>
              </w:rPr>
              <w:t xml:space="preserve"> </w:t>
            </w:r>
            <w:r w:rsidR="00286F0E">
              <w:rPr>
                <w:lang w:val="nl-NL"/>
              </w:rPr>
              <w:t>hypotheek</w:t>
            </w:r>
            <w:ins w:id="6" w:author="Groot, Karina de" w:date="2025-02-18T11:47:00Z" w16du:dateUtc="2025-02-18T10:47:00Z">
              <w:r w:rsidR="00AC2F28">
                <w:rPr>
                  <w:lang w:val="nl-NL"/>
                </w:rPr>
                <w:t xml:space="preserve"> v4.0</w:t>
              </w:r>
            </w:ins>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7" w:name="bmSubtitel"/>
            <w:bookmarkEnd w:id="7"/>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5E89D206" w:rsidR="00EC1610" w:rsidRPr="00343045" w:rsidRDefault="00A47B85" w:rsidP="00EC1610">
            <w:bookmarkStart w:id="8" w:name="bmAuteurs"/>
            <w:bookmarkEnd w:id="8"/>
            <w:del w:id="9" w:author="Groot, Karina de" w:date="2025-02-18T11:46:00Z" w16du:dateUtc="2025-02-18T10:46:00Z">
              <w:r w:rsidDel="00AC2F28">
                <w:delText>3</w:delText>
              </w:r>
            </w:del>
            <w:ins w:id="10" w:author="Groot, Karina de" w:date="2025-02-18T11:46:00Z" w16du:dateUtc="2025-02-18T10:46:00Z">
              <w:r w:rsidR="00AC2F28">
                <w:t>4</w:t>
              </w:r>
            </w:ins>
            <w:r w:rsidR="00CE6B45">
              <w:t>.0</w:t>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headerReference w:type="first" r:id="rId8"/>
          <w:footerReference w:type="first" r:id="rId9"/>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EF111B">
        <w:trPr>
          <w:trHeight w:hRule="exact" w:val="281"/>
          <w:tblHeader/>
        </w:trPr>
        <w:tc>
          <w:tcPr>
            <w:tcW w:w="637"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4C1BBE" w:rsidRPr="008C145E" w14:paraId="61BFD8F0" w14:textId="77777777" w:rsidTr="00EF111B">
        <w:tc>
          <w:tcPr>
            <w:tcW w:w="637" w:type="dxa"/>
            <w:tcBorders>
              <w:top w:val="single" w:sz="4" w:space="0" w:color="auto"/>
              <w:left w:val="single" w:sz="4" w:space="0" w:color="auto"/>
              <w:bottom w:val="single" w:sz="4" w:space="0" w:color="auto"/>
              <w:right w:val="single" w:sz="4" w:space="0" w:color="auto"/>
            </w:tcBorders>
          </w:tcPr>
          <w:p w14:paraId="0CD04CD7" w14:textId="26B21033" w:rsidR="004C1BBE" w:rsidRDefault="00A456DD" w:rsidP="004C1BBE">
            <w:pPr>
              <w:pStyle w:val="Subtitel"/>
              <w:spacing w:line="280" w:lineRule="exact"/>
              <w:rPr>
                <w:rStyle w:val="Versie0"/>
                <w:bCs/>
                <w:sz w:val="16"/>
              </w:rPr>
            </w:pPr>
            <w:r>
              <w:rPr>
                <w:rStyle w:val="Versie0"/>
                <w:bCs/>
                <w:sz w:val="16"/>
              </w:rPr>
              <w:t>1.0</w:t>
            </w:r>
            <w:r w:rsidR="004C1BBE">
              <w:rPr>
                <w:rStyle w:val="Versie0"/>
                <w:bCs/>
                <w:sz w:val="16"/>
              </w:rPr>
              <w:t>.0</w:t>
            </w:r>
          </w:p>
        </w:tc>
        <w:tc>
          <w:tcPr>
            <w:tcW w:w="1560" w:type="dxa"/>
            <w:tcBorders>
              <w:top w:val="single" w:sz="4" w:space="0" w:color="auto"/>
              <w:left w:val="single" w:sz="4" w:space="0" w:color="auto"/>
              <w:bottom w:val="single" w:sz="4" w:space="0" w:color="auto"/>
              <w:right w:val="single" w:sz="4" w:space="0" w:color="auto"/>
            </w:tcBorders>
          </w:tcPr>
          <w:p w14:paraId="2E209332" w14:textId="546ABB37" w:rsidR="004C1BBE" w:rsidRDefault="009E1A88" w:rsidP="00A456DD">
            <w:pPr>
              <w:rPr>
                <w:rStyle w:val="Datumopmaakprofiel"/>
                <w:sz w:val="16"/>
                <w:szCs w:val="16"/>
              </w:rPr>
            </w:pPr>
            <w:r>
              <w:rPr>
                <w:rStyle w:val="Datumopmaakprofiel"/>
                <w:rFonts w:cs="Helvetica"/>
                <w:sz w:val="16"/>
                <w:szCs w:val="16"/>
              </w:rPr>
              <w:t>24</w:t>
            </w:r>
            <w:r w:rsidR="004C1BBE" w:rsidRPr="0043720F">
              <w:rPr>
                <w:rStyle w:val="Datumopmaakprofiel"/>
                <w:rFonts w:cs="Helvetica"/>
                <w:sz w:val="16"/>
                <w:szCs w:val="16"/>
              </w:rPr>
              <w:t xml:space="preserve"> </w:t>
            </w:r>
            <w:r w:rsidR="00A456DD">
              <w:rPr>
                <w:rStyle w:val="Datumopmaakprofiel"/>
                <w:rFonts w:cs="Helvetica"/>
                <w:sz w:val="16"/>
                <w:szCs w:val="16"/>
              </w:rPr>
              <w:t>april 2019</w:t>
            </w:r>
          </w:p>
        </w:tc>
        <w:tc>
          <w:tcPr>
            <w:tcW w:w="1984" w:type="dxa"/>
            <w:tcBorders>
              <w:top w:val="single" w:sz="4" w:space="0" w:color="auto"/>
              <w:left w:val="single" w:sz="4" w:space="0" w:color="auto"/>
              <w:bottom w:val="single" w:sz="4" w:space="0" w:color="auto"/>
              <w:right w:val="single" w:sz="4" w:space="0" w:color="auto"/>
            </w:tcBorders>
          </w:tcPr>
          <w:p w14:paraId="32BBBCC2" w14:textId="3A01DBFB" w:rsidR="004C1BBE" w:rsidRPr="00583141" w:rsidRDefault="004C1BBE" w:rsidP="004C1BBE">
            <w:pPr>
              <w:rPr>
                <w:sz w:val="16"/>
                <w:szCs w:val="16"/>
                <w:lang w:val="en-US"/>
              </w:rPr>
            </w:pPr>
            <w:r w:rsidRPr="0043720F">
              <w:rPr>
                <w:rFonts w:ascii="Helvetica" w:hAnsi="Helvetica" w:cs="Helvetica"/>
                <w:sz w:val="16"/>
                <w:szCs w:val="16"/>
                <w:lang w:val="en-GB"/>
              </w:rPr>
              <w:t>IT/LG/AA</w:t>
            </w:r>
          </w:p>
        </w:tc>
        <w:tc>
          <w:tcPr>
            <w:tcW w:w="5387" w:type="dxa"/>
            <w:tcBorders>
              <w:top w:val="single" w:sz="4" w:space="0" w:color="auto"/>
              <w:left w:val="single" w:sz="4" w:space="0" w:color="auto"/>
              <w:bottom w:val="single" w:sz="4" w:space="0" w:color="auto"/>
              <w:right w:val="single" w:sz="4" w:space="0" w:color="auto"/>
            </w:tcBorders>
          </w:tcPr>
          <w:p w14:paraId="67451EEA" w14:textId="6188F9F7" w:rsidR="004C1BBE" w:rsidRPr="00F950F2" w:rsidRDefault="00A456DD" w:rsidP="00A456DD">
            <w:pPr>
              <w:rPr>
                <w:sz w:val="16"/>
                <w:szCs w:val="16"/>
              </w:rPr>
            </w:pPr>
            <w:r w:rsidRPr="00F51208">
              <w:rPr>
                <w:rFonts w:cs="Arial"/>
                <w:sz w:val="16"/>
                <w:szCs w:val="16"/>
              </w:rPr>
              <w:t xml:space="preserve">AA-4056 </w:t>
            </w:r>
            <w:r>
              <w:rPr>
                <w:rFonts w:cs="Arial"/>
                <w:sz w:val="16"/>
                <w:szCs w:val="16"/>
              </w:rPr>
              <w:t>Initiële versie</w:t>
            </w:r>
          </w:p>
        </w:tc>
      </w:tr>
      <w:tr w:rsidR="00EF111B" w:rsidRPr="008C145E" w14:paraId="4AD1CA23" w14:textId="77777777" w:rsidTr="00EF111B">
        <w:tc>
          <w:tcPr>
            <w:tcW w:w="637" w:type="dxa"/>
            <w:tcBorders>
              <w:top w:val="single" w:sz="4" w:space="0" w:color="auto"/>
              <w:left w:val="single" w:sz="4" w:space="0" w:color="auto"/>
              <w:bottom w:val="single" w:sz="4" w:space="0" w:color="auto"/>
              <w:right w:val="single" w:sz="4" w:space="0" w:color="auto"/>
            </w:tcBorders>
          </w:tcPr>
          <w:p w14:paraId="2FE69C0C" w14:textId="206D782C" w:rsidR="00EF111B" w:rsidRDefault="00EF111B" w:rsidP="004C1BBE">
            <w:pPr>
              <w:pStyle w:val="Subtitel"/>
              <w:spacing w:line="280" w:lineRule="exact"/>
              <w:rPr>
                <w:rStyle w:val="Versie0"/>
                <w:bCs/>
                <w:sz w:val="16"/>
              </w:rPr>
            </w:pPr>
            <w:r>
              <w:rPr>
                <w:rStyle w:val="Versie0"/>
                <w:bCs/>
                <w:sz w:val="16"/>
              </w:rPr>
              <w:t>1.1.0</w:t>
            </w:r>
          </w:p>
        </w:tc>
        <w:tc>
          <w:tcPr>
            <w:tcW w:w="1560" w:type="dxa"/>
            <w:tcBorders>
              <w:top w:val="single" w:sz="4" w:space="0" w:color="auto"/>
              <w:left w:val="single" w:sz="4" w:space="0" w:color="auto"/>
              <w:bottom w:val="single" w:sz="4" w:space="0" w:color="auto"/>
              <w:right w:val="single" w:sz="4" w:space="0" w:color="auto"/>
            </w:tcBorders>
          </w:tcPr>
          <w:p w14:paraId="3CFD508D" w14:textId="5E46297A" w:rsidR="00EF111B" w:rsidRDefault="00EF111B" w:rsidP="00A456DD">
            <w:pPr>
              <w:rPr>
                <w:rStyle w:val="Datumopmaakprofiel"/>
                <w:rFonts w:cs="Helvetica"/>
                <w:sz w:val="16"/>
                <w:szCs w:val="16"/>
              </w:rPr>
            </w:pPr>
            <w:r>
              <w:rPr>
                <w:rStyle w:val="Datumopmaakprofiel"/>
                <w:rFonts w:cs="Helvetica"/>
                <w:sz w:val="16"/>
                <w:szCs w:val="16"/>
              </w:rPr>
              <w:t>17 mei 2019</w:t>
            </w:r>
          </w:p>
        </w:tc>
        <w:tc>
          <w:tcPr>
            <w:tcW w:w="1984" w:type="dxa"/>
            <w:tcBorders>
              <w:top w:val="single" w:sz="4" w:space="0" w:color="auto"/>
              <w:left w:val="single" w:sz="4" w:space="0" w:color="auto"/>
              <w:bottom w:val="single" w:sz="4" w:space="0" w:color="auto"/>
              <w:right w:val="single" w:sz="4" w:space="0" w:color="auto"/>
            </w:tcBorders>
          </w:tcPr>
          <w:p w14:paraId="5D08030B" w14:textId="43B1D109" w:rsidR="00EF111B" w:rsidRPr="0043720F" w:rsidRDefault="00EF111B" w:rsidP="004C1BBE">
            <w:pPr>
              <w:rPr>
                <w:rFonts w:ascii="Helvetica" w:hAnsi="Helvetica" w:cs="Helvetica"/>
                <w:sz w:val="16"/>
                <w:szCs w:val="16"/>
                <w:lang w:val="en-GB"/>
              </w:rPr>
            </w:pPr>
            <w:r>
              <w:rPr>
                <w:rFonts w:ascii="Helvetica" w:hAnsi="Helvetica" w:cs="Helvetica"/>
                <w:sz w:val="16"/>
                <w:szCs w:val="16"/>
                <w:lang w:val="en-GB"/>
              </w:rPr>
              <w:t>I</w:t>
            </w:r>
            <w:r>
              <w:rPr>
                <w:lang w:val="en-GB"/>
              </w:rPr>
              <w:t>T/LG/AA</w:t>
            </w:r>
          </w:p>
        </w:tc>
        <w:tc>
          <w:tcPr>
            <w:tcW w:w="5387" w:type="dxa"/>
            <w:tcBorders>
              <w:top w:val="single" w:sz="4" w:space="0" w:color="auto"/>
              <w:left w:val="single" w:sz="4" w:space="0" w:color="auto"/>
              <w:bottom w:val="single" w:sz="4" w:space="0" w:color="auto"/>
              <w:right w:val="single" w:sz="4" w:space="0" w:color="auto"/>
            </w:tcBorders>
          </w:tcPr>
          <w:p w14:paraId="1769A453" w14:textId="495B0D99" w:rsidR="00EF111B" w:rsidRPr="00EF111B" w:rsidRDefault="00EF111B" w:rsidP="00A456DD">
            <w:pPr>
              <w:rPr>
                <w:rFonts w:cs="Arial"/>
              </w:rPr>
            </w:pPr>
            <w:r>
              <w:rPr>
                <w:rFonts w:cs="Arial"/>
                <w:sz w:val="16"/>
                <w:szCs w:val="16"/>
              </w:rPr>
              <w:t>A</w:t>
            </w:r>
            <w:r>
              <w:rPr>
                <w:rFonts w:cs="Arial"/>
              </w:rPr>
              <w:t>A-4409: dubbele punt ontbrak in de partij naam van de bank</w:t>
            </w:r>
          </w:p>
        </w:tc>
      </w:tr>
      <w:tr w:rsidR="00BA16FE" w:rsidRPr="008C145E" w14:paraId="40C112EF" w14:textId="77777777" w:rsidTr="00EF111B">
        <w:tc>
          <w:tcPr>
            <w:tcW w:w="637" w:type="dxa"/>
            <w:tcBorders>
              <w:top w:val="single" w:sz="4" w:space="0" w:color="auto"/>
              <w:left w:val="single" w:sz="4" w:space="0" w:color="auto"/>
              <w:bottom w:val="single" w:sz="4" w:space="0" w:color="auto"/>
              <w:right w:val="single" w:sz="4" w:space="0" w:color="auto"/>
            </w:tcBorders>
          </w:tcPr>
          <w:p w14:paraId="35DB5926" w14:textId="6116A82F" w:rsidR="00BA16FE" w:rsidRDefault="00BA16FE" w:rsidP="004C1BBE">
            <w:pPr>
              <w:pStyle w:val="Subtitel"/>
              <w:spacing w:line="280" w:lineRule="exact"/>
              <w:rPr>
                <w:rStyle w:val="Versie0"/>
                <w:bCs/>
                <w:sz w:val="16"/>
              </w:rPr>
            </w:pPr>
            <w:r>
              <w:rPr>
                <w:rStyle w:val="Versie0"/>
                <w:bCs/>
                <w:sz w:val="16"/>
              </w:rPr>
              <w:t>1.2.0</w:t>
            </w:r>
          </w:p>
        </w:tc>
        <w:tc>
          <w:tcPr>
            <w:tcW w:w="1560" w:type="dxa"/>
            <w:tcBorders>
              <w:top w:val="single" w:sz="4" w:space="0" w:color="auto"/>
              <w:left w:val="single" w:sz="4" w:space="0" w:color="auto"/>
              <w:bottom w:val="single" w:sz="4" w:space="0" w:color="auto"/>
              <w:right w:val="single" w:sz="4" w:space="0" w:color="auto"/>
            </w:tcBorders>
          </w:tcPr>
          <w:p w14:paraId="3AF7D362" w14:textId="1E38547E" w:rsidR="00BA16FE" w:rsidRDefault="00BA16FE" w:rsidP="00A456DD">
            <w:pPr>
              <w:rPr>
                <w:rStyle w:val="Datumopmaakprofiel"/>
                <w:rFonts w:cs="Helvetica"/>
                <w:sz w:val="16"/>
                <w:szCs w:val="16"/>
              </w:rPr>
            </w:pPr>
            <w:r>
              <w:rPr>
                <w:rStyle w:val="Datumopmaakprofiel"/>
                <w:rFonts w:cs="Helvetica"/>
                <w:sz w:val="16"/>
                <w:szCs w:val="16"/>
              </w:rPr>
              <w:t>16 oktober 2019</w:t>
            </w:r>
          </w:p>
        </w:tc>
        <w:tc>
          <w:tcPr>
            <w:tcW w:w="1984" w:type="dxa"/>
            <w:tcBorders>
              <w:top w:val="single" w:sz="4" w:space="0" w:color="auto"/>
              <w:left w:val="single" w:sz="4" w:space="0" w:color="auto"/>
              <w:bottom w:val="single" w:sz="4" w:space="0" w:color="auto"/>
              <w:right w:val="single" w:sz="4" w:space="0" w:color="auto"/>
            </w:tcBorders>
          </w:tcPr>
          <w:p w14:paraId="50752281" w14:textId="101643E9" w:rsidR="00BA16FE" w:rsidRDefault="00BA16FE" w:rsidP="004C1BBE">
            <w:pPr>
              <w:rPr>
                <w:rFonts w:ascii="Helvetica" w:hAnsi="Helvetica" w:cs="Helvetica"/>
                <w:sz w:val="16"/>
                <w:szCs w:val="16"/>
                <w:lang w:val="en-GB"/>
              </w:rPr>
            </w:pPr>
            <w:r>
              <w:rPr>
                <w:rFonts w:ascii="Helvetica" w:hAnsi="Helvetica" w:cs="Helvetica"/>
                <w:sz w:val="16"/>
                <w:szCs w:val="16"/>
                <w:lang w:val="en-GB"/>
              </w:rPr>
              <w:t>I</w:t>
            </w:r>
            <w:r>
              <w:rPr>
                <w:lang w:val="en-GB"/>
              </w:rPr>
              <w:t>T/LG/AA</w:t>
            </w:r>
          </w:p>
        </w:tc>
        <w:tc>
          <w:tcPr>
            <w:tcW w:w="5387" w:type="dxa"/>
            <w:tcBorders>
              <w:top w:val="single" w:sz="4" w:space="0" w:color="auto"/>
              <w:left w:val="single" w:sz="4" w:space="0" w:color="auto"/>
              <w:bottom w:val="single" w:sz="4" w:space="0" w:color="auto"/>
              <w:right w:val="single" w:sz="4" w:space="0" w:color="auto"/>
            </w:tcBorders>
          </w:tcPr>
          <w:p w14:paraId="38B988C7" w14:textId="105DDA29" w:rsidR="00BA16FE" w:rsidRDefault="00BA16FE" w:rsidP="00A456DD">
            <w:pPr>
              <w:rPr>
                <w:rFonts w:cs="Arial"/>
                <w:sz w:val="16"/>
                <w:szCs w:val="16"/>
              </w:rPr>
            </w:pPr>
            <w:r>
              <w:rPr>
                <w:rFonts w:cs="Arial"/>
                <w:sz w:val="16"/>
                <w:szCs w:val="16"/>
              </w:rPr>
              <w:t>A</w:t>
            </w:r>
            <w:r>
              <w:rPr>
                <w:rFonts w:cs="Arial"/>
              </w:rPr>
              <w:t xml:space="preserve">A-4521: </w:t>
            </w:r>
            <w:r w:rsidR="00B6312D">
              <w:rPr>
                <w:rFonts w:cs="Arial"/>
              </w:rPr>
              <w:t xml:space="preserve">Vaste tekst bij alinea “Looptijd en aflossing” bijgewerkt naar de nieuwste versie van het modeldocument. </w:t>
            </w:r>
          </w:p>
        </w:tc>
      </w:tr>
      <w:tr w:rsidR="00CE6B45" w:rsidRPr="008C145E" w14:paraId="1A489373" w14:textId="77777777" w:rsidTr="00EF111B">
        <w:tc>
          <w:tcPr>
            <w:tcW w:w="637" w:type="dxa"/>
            <w:tcBorders>
              <w:top w:val="single" w:sz="4" w:space="0" w:color="auto"/>
              <w:left w:val="single" w:sz="4" w:space="0" w:color="auto"/>
              <w:bottom w:val="single" w:sz="4" w:space="0" w:color="auto"/>
              <w:right w:val="single" w:sz="4" w:space="0" w:color="auto"/>
            </w:tcBorders>
          </w:tcPr>
          <w:p w14:paraId="5CF73BF7" w14:textId="0E5FFAE2" w:rsidR="00CE6B45" w:rsidRDefault="00CE6B45" w:rsidP="004C1BBE">
            <w:pPr>
              <w:pStyle w:val="Subtitel"/>
              <w:spacing w:line="280" w:lineRule="exact"/>
              <w:rPr>
                <w:rStyle w:val="Versie0"/>
                <w:bCs/>
                <w:sz w:val="16"/>
              </w:rPr>
            </w:pPr>
            <w:r>
              <w:rPr>
                <w:rStyle w:val="Versie0"/>
                <w:bCs/>
                <w:sz w:val="16"/>
              </w:rPr>
              <w:t>2.0</w:t>
            </w:r>
          </w:p>
        </w:tc>
        <w:tc>
          <w:tcPr>
            <w:tcW w:w="1560" w:type="dxa"/>
            <w:tcBorders>
              <w:top w:val="single" w:sz="4" w:space="0" w:color="auto"/>
              <w:left w:val="single" w:sz="4" w:space="0" w:color="auto"/>
              <w:bottom w:val="single" w:sz="4" w:space="0" w:color="auto"/>
              <w:right w:val="single" w:sz="4" w:space="0" w:color="auto"/>
            </w:tcBorders>
          </w:tcPr>
          <w:p w14:paraId="13C44FDF" w14:textId="6371D3A4" w:rsidR="00CE6B45" w:rsidRDefault="00CE6B45" w:rsidP="00A456DD">
            <w:pPr>
              <w:rPr>
                <w:rStyle w:val="Datumopmaakprofiel"/>
                <w:rFonts w:cs="Helvetica"/>
                <w:sz w:val="16"/>
                <w:szCs w:val="16"/>
              </w:rPr>
            </w:pPr>
            <w:r>
              <w:rPr>
                <w:rStyle w:val="Datumopmaakprofiel"/>
                <w:rFonts w:cs="Helvetica"/>
                <w:sz w:val="16"/>
                <w:szCs w:val="16"/>
              </w:rPr>
              <w:t>11 mei 2021</w:t>
            </w:r>
          </w:p>
        </w:tc>
        <w:tc>
          <w:tcPr>
            <w:tcW w:w="1984" w:type="dxa"/>
            <w:tcBorders>
              <w:top w:val="single" w:sz="4" w:space="0" w:color="auto"/>
              <w:left w:val="single" w:sz="4" w:space="0" w:color="auto"/>
              <w:bottom w:val="single" w:sz="4" w:space="0" w:color="auto"/>
              <w:right w:val="single" w:sz="4" w:space="0" w:color="auto"/>
            </w:tcBorders>
          </w:tcPr>
          <w:p w14:paraId="6D38C905" w14:textId="3DA60DE6" w:rsidR="00CE6B45" w:rsidRDefault="00CE6B45" w:rsidP="004C1BBE">
            <w:pPr>
              <w:rPr>
                <w:rFonts w:ascii="Helvetica" w:hAnsi="Helvetica" w:cs="Helvetica"/>
                <w:sz w:val="16"/>
                <w:szCs w:val="16"/>
                <w:lang w:val="en-GB"/>
              </w:rPr>
            </w:pPr>
            <w:r>
              <w:rPr>
                <w:rFonts w:ascii="Helvetica" w:hAnsi="Helvetica" w:cs="Helvetica"/>
                <w:sz w:val="16"/>
                <w:szCs w:val="16"/>
                <w:lang w:val="en-GB"/>
              </w:rPr>
              <w:t>I</w:t>
            </w:r>
            <w:r>
              <w:rPr>
                <w:lang w:val="en-GB"/>
              </w:rPr>
              <w:t>T/LG/AA</w:t>
            </w:r>
          </w:p>
        </w:tc>
        <w:tc>
          <w:tcPr>
            <w:tcW w:w="5387" w:type="dxa"/>
            <w:tcBorders>
              <w:top w:val="single" w:sz="4" w:space="0" w:color="auto"/>
              <w:left w:val="single" w:sz="4" w:space="0" w:color="auto"/>
              <w:bottom w:val="single" w:sz="4" w:space="0" w:color="auto"/>
              <w:right w:val="single" w:sz="4" w:space="0" w:color="auto"/>
            </w:tcBorders>
          </w:tcPr>
          <w:p w14:paraId="3684A8B2" w14:textId="6BC9F2B5" w:rsidR="00CE6B45" w:rsidRPr="005D0970" w:rsidRDefault="00CE6B45" w:rsidP="00A456DD">
            <w:pPr>
              <w:rPr>
                <w:rFonts w:cs="Arial"/>
                <w:szCs w:val="18"/>
              </w:rPr>
            </w:pPr>
            <w:r w:rsidRPr="005D0970">
              <w:rPr>
                <w:rFonts w:cs="Arial"/>
                <w:szCs w:val="18"/>
              </w:rPr>
              <w:t xml:space="preserve">AA-5075: Aanpassing in vaste tekst van alinea “Looptijd en aflossing” </w:t>
            </w:r>
            <w:proofErr w:type="spellStart"/>
            <w:r w:rsidRPr="005D0970">
              <w:rPr>
                <w:rFonts w:cs="Arial"/>
                <w:szCs w:val="18"/>
              </w:rPr>
              <w:t>nav</w:t>
            </w:r>
            <w:proofErr w:type="spellEnd"/>
            <w:r w:rsidRPr="005D0970">
              <w:rPr>
                <w:rFonts w:cs="Arial"/>
                <w:szCs w:val="18"/>
              </w:rPr>
              <w:t xml:space="preserve"> nieuwe versie bankmodel</w:t>
            </w:r>
          </w:p>
        </w:tc>
      </w:tr>
      <w:tr w:rsidR="00F81E98" w:rsidRPr="008C145E" w14:paraId="20ED60E8" w14:textId="77777777" w:rsidTr="00EF111B">
        <w:tc>
          <w:tcPr>
            <w:tcW w:w="637" w:type="dxa"/>
            <w:tcBorders>
              <w:top w:val="single" w:sz="4" w:space="0" w:color="auto"/>
              <w:left w:val="single" w:sz="4" w:space="0" w:color="auto"/>
              <w:bottom w:val="single" w:sz="4" w:space="0" w:color="auto"/>
              <w:right w:val="single" w:sz="4" w:space="0" w:color="auto"/>
            </w:tcBorders>
          </w:tcPr>
          <w:p w14:paraId="7E3D6802" w14:textId="31BB3CDE" w:rsidR="00F81E98" w:rsidRDefault="00F81E98" w:rsidP="004C1BBE">
            <w:pPr>
              <w:pStyle w:val="Subtitel"/>
              <w:spacing w:line="280" w:lineRule="exact"/>
              <w:rPr>
                <w:rStyle w:val="Versie0"/>
                <w:bCs/>
                <w:sz w:val="16"/>
              </w:rPr>
            </w:pPr>
            <w:r>
              <w:rPr>
                <w:rStyle w:val="Versie0"/>
                <w:bCs/>
                <w:sz w:val="16"/>
              </w:rPr>
              <w:t>3.0</w:t>
            </w:r>
          </w:p>
        </w:tc>
        <w:tc>
          <w:tcPr>
            <w:tcW w:w="1560" w:type="dxa"/>
            <w:tcBorders>
              <w:top w:val="single" w:sz="4" w:space="0" w:color="auto"/>
              <w:left w:val="single" w:sz="4" w:space="0" w:color="auto"/>
              <w:bottom w:val="single" w:sz="4" w:space="0" w:color="auto"/>
              <w:right w:val="single" w:sz="4" w:space="0" w:color="auto"/>
            </w:tcBorders>
          </w:tcPr>
          <w:p w14:paraId="14CBFE4E" w14:textId="046B7EC7" w:rsidR="00F81E98" w:rsidRDefault="00F81E98" w:rsidP="00A456DD">
            <w:pPr>
              <w:rPr>
                <w:rStyle w:val="Datumopmaakprofiel"/>
                <w:rFonts w:cs="Helvetica"/>
                <w:sz w:val="16"/>
                <w:szCs w:val="16"/>
              </w:rPr>
            </w:pPr>
            <w:r>
              <w:rPr>
                <w:rStyle w:val="Datumopmaakprofiel"/>
                <w:rFonts w:cs="Helvetica"/>
                <w:sz w:val="16"/>
                <w:szCs w:val="16"/>
              </w:rPr>
              <w:t>19 oktober 2021</w:t>
            </w:r>
          </w:p>
        </w:tc>
        <w:tc>
          <w:tcPr>
            <w:tcW w:w="1984" w:type="dxa"/>
            <w:tcBorders>
              <w:top w:val="single" w:sz="4" w:space="0" w:color="auto"/>
              <w:left w:val="single" w:sz="4" w:space="0" w:color="auto"/>
              <w:bottom w:val="single" w:sz="4" w:space="0" w:color="auto"/>
              <w:right w:val="single" w:sz="4" w:space="0" w:color="auto"/>
            </w:tcBorders>
          </w:tcPr>
          <w:p w14:paraId="70E7A743" w14:textId="38677532" w:rsidR="00F81E98" w:rsidRDefault="00F81E98" w:rsidP="004C1BBE">
            <w:pPr>
              <w:rPr>
                <w:rFonts w:ascii="Helvetica" w:hAnsi="Helvetica" w:cs="Helvetica"/>
                <w:sz w:val="16"/>
                <w:szCs w:val="16"/>
                <w:lang w:val="en-GB"/>
              </w:rPr>
            </w:pPr>
            <w:r>
              <w:rPr>
                <w:rFonts w:ascii="Helvetica" w:hAnsi="Helvetica" w:cs="Helvetica"/>
                <w:sz w:val="16"/>
                <w:szCs w:val="16"/>
                <w:lang w:val="en-GB"/>
              </w:rPr>
              <w:t>BOI/BSU2/Team2/AA</w:t>
            </w:r>
          </w:p>
        </w:tc>
        <w:tc>
          <w:tcPr>
            <w:tcW w:w="5387" w:type="dxa"/>
            <w:tcBorders>
              <w:top w:val="single" w:sz="4" w:space="0" w:color="auto"/>
              <w:left w:val="single" w:sz="4" w:space="0" w:color="auto"/>
              <w:bottom w:val="single" w:sz="4" w:space="0" w:color="auto"/>
              <w:right w:val="single" w:sz="4" w:space="0" w:color="auto"/>
            </w:tcBorders>
          </w:tcPr>
          <w:p w14:paraId="0208A6A3" w14:textId="06E36DE8" w:rsidR="00F81E98" w:rsidRPr="005D0970" w:rsidRDefault="00F81E98" w:rsidP="00A456DD">
            <w:pPr>
              <w:rPr>
                <w:rFonts w:cs="Arial"/>
                <w:szCs w:val="18"/>
              </w:rPr>
            </w:pPr>
            <w:r>
              <w:rPr>
                <w:rFonts w:cs="Arial"/>
                <w:szCs w:val="18"/>
              </w:rPr>
              <w:t xml:space="preserve">AA-5173: Diverse tekstuele aanpassingen </w:t>
            </w:r>
            <w:proofErr w:type="spellStart"/>
            <w:r>
              <w:rPr>
                <w:rFonts w:cs="Arial"/>
                <w:szCs w:val="18"/>
              </w:rPr>
              <w:t>o.b.v</w:t>
            </w:r>
            <w:proofErr w:type="spellEnd"/>
            <w:r>
              <w:rPr>
                <w:rFonts w:cs="Arial"/>
                <w:szCs w:val="18"/>
              </w:rPr>
              <w:t xml:space="preserve"> bankmodel ASR 21.02</w:t>
            </w:r>
          </w:p>
        </w:tc>
      </w:tr>
      <w:tr w:rsidR="00AD3D6A" w:rsidRPr="008C145E" w14:paraId="361A9AEA" w14:textId="77777777" w:rsidTr="00EF111B">
        <w:trPr>
          <w:ins w:id="11" w:author="Groot, Karina de" w:date="2025-02-18T11:49:00Z" w16du:dateUtc="2025-02-18T10:49:00Z"/>
        </w:trPr>
        <w:tc>
          <w:tcPr>
            <w:tcW w:w="637" w:type="dxa"/>
            <w:tcBorders>
              <w:top w:val="single" w:sz="4" w:space="0" w:color="auto"/>
              <w:left w:val="single" w:sz="4" w:space="0" w:color="auto"/>
              <w:bottom w:val="single" w:sz="4" w:space="0" w:color="auto"/>
              <w:right w:val="single" w:sz="4" w:space="0" w:color="auto"/>
            </w:tcBorders>
          </w:tcPr>
          <w:p w14:paraId="596003DF" w14:textId="594C45D9" w:rsidR="00AD3D6A" w:rsidRDefault="00AD3D6A" w:rsidP="004C1BBE">
            <w:pPr>
              <w:pStyle w:val="Subtitel"/>
              <w:spacing w:line="280" w:lineRule="exact"/>
              <w:rPr>
                <w:ins w:id="12" w:author="Groot, Karina de" w:date="2025-02-18T11:49:00Z" w16du:dateUtc="2025-02-18T10:49:00Z"/>
                <w:rStyle w:val="Versie0"/>
                <w:bCs/>
                <w:sz w:val="16"/>
              </w:rPr>
            </w:pPr>
            <w:ins w:id="13" w:author="Groot, Karina de" w:date="2025-02-18T11:49:00Z" w16du:dateUtc="2025-02-18T10:49:00Z">
              <w:r>
                <w:rPr>
                  <w:rStyle w:val="Versie0"/>
                  <w:bCs/>
                  <w:sz w:val="16"/>
                </w:rPr>
                <w:t>4.0</w:t>
              </w:r>
            </w:ins>
          </w:p>
        </w:tc>
        <w:tc>
          <w:tcPr>
            <w:tcW w:w="1560" w:type="dxa"/>
            <w:tcBorders>
              <w:top w:val="single" w:sz="4" w:space="0" w:color="auto"/>
              <w:left w:val="single" w:sz="4" w:space="0" w:color="auto"/>
              <w:bottom w:val="single" w:sz="4" w:space="0" w:color="auto"/>
              <w:right w:val="single" w:sz="4" w:space="0" w:color="auto"/>
            </w:tcBorders>
          </w:tcPr>
          <w:p w14:paraId="53815D59" w14:textId="4F476BCB" w:rsidR="00AD3D6A" w:rsidRDefault="00AD3D6A" w:rsidP="00A456DD">
            <w:pPr>
              <w:rPr>
                <w:ins w:id="14" w:author="Groot, Karina de" w:date="2025-02-18T11:49:00Z" w16du:dateUtc="2025-02-18T10:49:00Z"/>
                <w:rStyle w:val="Datumopmaakprofiel"/>
                <w:rFonts w:cs="Helvetica"/>
                <w:sz w:val="16"/>
                <w:szCs w:val="16"/>
              </w:rPr>
            </w:pPr>
            <w:ins w:id="15" w:author="Groot, Karina de" w:date="2025-02-18T11:49:00Z" w16du:dateUtc="2025-02-18T10:49:00Z">
              <w:r>
                <w:rPr>
                  <w:rStyle w:val="Datumopmaakprofiel"/>
                  <w:rFonts w:cs="Helvetica"/>
                  <w:sz w:val="16"/>
                  <w:szCs w:val="16"/>
                </w:rPr>
                <w:t>11 februari 2025</w:t>
              </w:r>
            </w:ins>
          </w:p>
        </w:tc>
        <w:tc>
          <w:tcPr>
            <w:tcW w:w="1984" w:type="dxa"/>
            <w:tcBorders>
              <w:top w:val="single" w:sz="4" w:space="0" w:color="auto"/>
              <w:left w:val="single" w:sz="4" w:space="0" w:color="auto"/>
              <w:bottom w:val="single" w:sz="4" w:space="0" w:color="auto"/>
              <w:right w:val="single" w:sz="4" w:space="0" w:color="auto"/>
            </w:tcBorders>
          </w:tcPr>
          <w:p w14:paraId="24E70948" w14:textId="62A50969" w:rsidR="00AD3D6A" w:rsidRDefault="00AD3D6A" w:rsidP="004C1BBE">
            <w:pPr>
              <w:rPr>
                <w:ins w:id="16" w:author="Groot, Karina de" w:date="2025-02-18T11:49:00Z" w16du:dateUtc="2025-02-18T10:49:00Z"/>
                <w:rFonts w:ascii="Helvetica" w:hAnsi="Helvetica" w:cs="Helvetica"/>
                <w:sz w:val="16"/>
                <w:szCs w:val="16"/>
                <w:lang w:val="en-GB"/>
              </w:rPr>
            </w:pPr>
            <w:ins w:id="17" w:author="Groot, Karina de" w:date="2025-02-18T11:49:00Z" w16du:dateUtc="2025-02-18T10:49:00Z">
              <w:r>
                <w:rPr>
                  <w:rFonts w:ascii="Helvetica" w:hAnsi="Helvetica" w:cs="Helvetica"/>
                  <w:sz w:val="16"/>
                  <w:szCs w:val="16"/>
                  <w:lang w:val="en-GB"/>
                </w:rPr>
                <w:t>BOI/BSU2/Team2/AA</w:t>
              </w:r>
            </w:ins>
          </w:p>
        </w:tc>
        <w:tc>
          <w:tcPr>
            <w:tcW w:w="5387" w:type="dxa"/>
            <w:tcBorders>
              <w:top w:val="single" w:sz="4" w:space="0" w:color="auto"/>
              <w:left w:val="single" w:sz="4" w:space="0" w:color="auto"/>
              <w:bottom w:val="single" w:sz="4" w:space="0" w:color="auto"/>
              <w:right w:val="single" w:sz="4" w:space="0" w:color="auto"/>
            </w:tcBorders>
          </w:tcPr>
          <w:p w14:paraId="4E5BE2DA" w14:textId="668568A8" w:rsidR="00AD3D6A" w:rsidRDefault="00AD3D6A" w:rsidP="00A456DD">
            <w:pPr>
              <w:rPr>
                <w:ins w:id="18" w:author="Groot, Karina de" w:date="2025-02-18T11:49:00Z" w16du:dateUtc="2025-02-18T10:49:00Z"/>
                <w:rFonts w:cs="Arial"/>
                <w:szCs w:val="18"/>
              </w:rPr>
            </w:pPr>
            <w:ins w:id="19" w:author="Groot, Karina de" w:date="2025-02-18T11:49:00Z" w16du:dateUtc="2025-02-18T10:49:00Z">
              <w:r>
                <w:rPr>
                  <w:rFonts w:cs="Arial"/>
                  <w:szCs w:val="18"/>
                </w:rPr>
                <w:t xml:space="preserve">AA-6628: </w:t>
              </w:r>
              <w:r>
                <w:rPr>
                  <w:rFonts w:cs="Arial"/>
                  <w:sz w:val="16"/>
                  <w:szCs w:val="16"/>
                </w:rPr>
                <w:t xml:space="preserve">Als er geen derde hypotheekgever aanwezig is werd achter de partijaanduiding een puntkomma getoond </w:t>
              </w:r>
              <w:proofErr w:type="spellStart"/>
              <w:r>
                <w:rPr>
                  <w:rFonts w:cs="Arial"/>
                  <w:sz w:val="16"/>
                  <w:szCs w:val="16"/>
                </w:rPr>
                <w:t>ipv</w:t>
              </w:r>
              <w:proofErr w:type="spellEnd"/>
              <w:r>
                <w:rPr>
                  <w:rFonts w:cs="Arial"/>
                  <w:sz w:val="16"/>
                  <w:szCs w:val="16"/>
                </w:rPr>
                <w:t xml:space="preserve"> een punt.</w:t>
              </w:r>
            </w:ins>
          </w:p>
        </w:tc>
      </w:tr>
    </w:tbl>
    <w:p w14:paraId="416E1B60" w14:textId="77777777" w:rsidR="003228A3" w:rsidRPr="005B41ED" w:rsidRDefault="003228A3">
      <w:pPr>
        <w:sectPr w:rsidR="003228A3" w:rsidRPr="005B41ED">
          <w:headerReference w:type="default" r:id="rId10"/>
          <w:footerReference w:type="default" r:id="rId11"/>
          <w:pgSz w:w="11906" w:h="16838" w:code="9"/>
          <w:pgMar w:top="2977" w:right="1304" w:bottom="1304" w:left="1814" w:header="567" w:footer="431" w:gutter="0"/>
          <w:pgNumType w:start="3"/>
          <w:cols w:space="708"/>
          <w:formProt w:val="0"/>
        </w:sectPr>
      </w:pPr>
    </w:p>
    <w:p w14:paraId="381D09EB" w14:textId="77777777" w:rsidR="003228A3" w:rsidRPr="005B41ED" w:rsidRDefault="003228A3"/>
    <w:p w14:paraId="4D124041" w14:textId="77777777" w:rsidR="003228A3" w:rsidRPr="00343045" w:rsidRDefault="003228A3">
      <w:pPr>
        <w:pStyle w:val="Koptekst"/>
        <w:tabs>
          <w:tab w:val="clear" w:pos="4536"/>
          <w:tab w:val="clear" w:pos="9072"/>
        </w:tabs>
        <w:rPr>
          <w:b/>
          <w:bCs w:val="0"/>
        </w:rPr>
      </w:pPr>
      <w:r w:rsidRPr="00343045">
        <w:rPr>
          <w:b/>
          <w:bCs w:val="0"/>
        </w:rPr>
        <w:t>Inhoudsopgave</w:t>
      </w:r>
    </w:p>
    <w:p w14:paraId="5037ED2E" w14:textId="77777777" w:rsidR="003228A3" w:rsidRPr="00343045" w:rsidRDefault="003228A3"/>
    <w:p w14:paraId="7B5CEB03" w14:textId="3E84D982" w:rsidR="003228A3" w:rsidRPr="00343045" w:rsidRDefault="003228A3">
      <w:bookmarkStart w:id="28" w:name="bmInhoudsopgave"/>
      <w:bookmarkEnd w:id="28"/>
    </w:p>
    <w:p w14:paraId="6752BF3F" w14:textId="77777777" w:rsidR="00E97F19" w:rsidRPr="00343045" w:rsidRDefault="00E97F19" w:rsidP="00E97F19"/>
    <w:p w14:paraId="3265AAF1" w14:textId="6CDEB44A" w:rsidR="004B2D96" w:rsidRDefault="00E97F19">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71643706" w:history="1">
        <w:r w:rsidR="004B2D96" w:rsidRPr="00C02B62">
          <w:rPr>
            <w:rStyle w:val="Hyperlink"/>
          </w:rPr>
          <w:t>1</w:t>
        </w:r>
        <w:r w:rsidR="004B2D96">
          <w:rPr>
            <w:rFonts w:asciiTheme="minorHAnsi" w:eastAsiaTheme="minorEastAsia" w:hAnsiTheme="minorHAnsi" w:cstheme="minorBidi"/>
            <w:b w:val="0"/>
            <w:bCs w:val="0"/>
            <w:snapToGrid/>
            <w:kern w:val="0"/>
            <w:sz w:val="22"/>
            <w:szCs w:val="22"/>
            <w:lang w:eastAsia="nl-NL"/>
          </w:rPr>
          <w:tab/>
        </w:r>
        <w:r w:rsidR="004B2D96" w:rsidRPr="00C02B62">
          <w:rPr>
            <w:rStyle w:val="Hyperlink"/>
          </w:rPr>
          <w:t>Inleiding</w:t>
        </w:r>
        <w:r w:rsidR="004B2D96">
          <w:rPr>
            <w:webHidden/>
          </w:rPr>
          <w:tab/>
        </w:r>
        <w:r w:rsidR="004B2D96">
          <w:rPr>
            <w:webHidden/>
          </w:rPr>
          <w:fldChar w:fldCharType="begin"/>
        </w:r>
        <w:r w:rsidR="004B2D96">
          <w:rPr>
            <w:webHidden/>
          </w:rPr>
          <w:instrText xml:space="preserve"> PAGEREF _Toc71643706 \h </w:instrText>
        </w:r>
        <w:r w:rsidR="004B2D96">
          <w:rPr>
            <w:webHidden/>
          </w:rPr>
        </w:r>
        <w:r w:rsidR="004B2D96">
          <w:rPr>
            <w:webHidden/>
          </w:rPr>
          <w:fldChar w:fldCharType="separate"/>
        </w:r>
        <w:r w:rsidR="004B2D96">
          <w:rPr>
            <w:webHidden/>
          </w:rPr>
          <w:t>6</w:t>
        </w:r>
        <w:r w:rsidR="004B2D96">
          <w:rPr>
            <w:webHidden/>
          </w:rPr>
          <w:fldChar w:fldCharType="end"/>
        </w:r>
      </w:hyperlink>
    </w:p>
    <w:p w14:paraId="015BB6C5" w14:textId="3C216262" w:rsidR="004B2D96" w:rsidRDefault="004B2D96">
      <w:pPr>
        <w:pStyle w:val="Inhopg2"/>
        <w:rPr>
          <w:rFonts w:asciiTheme="minorHAnsi" w:eastAsiaTheme="minorEastAsia" w:hAnsiTheme="minorHAnsi" w:cstheme="minorBidi"/>
          <w:snapToGrid/>
          <w:kern w:val="0"/>
          <w:sz w:val="22"/>
          <w:szCs w:val="22"/>
          <w:lang w:eastAsia="nl-NL"/>
        </w:rPr>
      </w:pPr>
      <w:hyperlink w:anchor="_Toc71643707" w:history="1">
        <w:r w:rsidRPr="00C02B62">
          <w:rPr>
            <w:rStyle w:val="Hyperlink"/>
          </w:rPr>
          <w:t>1.1</w:t>
        </w:r>
        <w:r>
          <w:rPr>
            <w:rFonts w:asciiTheme="minorHAnsi" w:eastAsiaTheme="minorEastAsia" w:hAnsiTheme="minorHAnsi" w:cstheme="minorBidi"/>
            <w:snapToGrid/>
            <w:kern w:val="0"/>
            <w:sz w:val="22"/>
            <w:szCs w:val="22"/>
            <w:lang w:eastAsia="nl-NL"/>
          </w:rPr>
          <w:tab/>
        </w:r>
        <w:r w:rsidRPr="00C02B62">
          <w:rPr>
            <w:rStyle w:val="Hyperlink"/>
          </w:rPr>
          <w:t>Doel</w:t>
        </w:r>
        <w:r>
          <w:rPr>
            <w:webHidden/>
          </w:rPr>
          <w:tab/>
        </w:r>
        <w:r>
          <w:rPr>
            <w:webHidden/>
          </w:rPr>
          <w:fldChar w:fldCharType="begin"/>
        </w:r>
        <w:r>
          <w:rPr>
            <w:webHidden/>
          </w:rPr>
          <w:instrText xml:space="preserve"> PAGEREF _Toc71643707 \h </w:instrText>
        </w:r>
        <w:r>
          <w:rPr>
            <w:webHidden/>
          </w:rPr>
        </w:r>
        <w:r>
          <w:rPr>
            <w:webHidden/>
          </w:rPr>
          <w:fldChar w:fldCharType="separate"/>
        </w:r>
        <w:r>
          <w:rPr>
            <w:webHidden/>
          </w:rPr>
          <w:t>6</w:t>
        </w:r>
        <w:r>
          <w:rPr>
            <w:webHidden/>
          </w:rPr>
          <w:fldChar w:fldCharType="end"/>
        </w:r>
      </w:hyperlink>
    </w:p>
    <w:p w14:paraId="367F6787" w14:textId="5C71CB89" w:rsidR="004B2D96" w:rsidRDefault="004B2D96">
      <w:pPr>
        <w:pStyle w:val="Inhopg2"/>
        <w:rPr>
          <w:rFonts w:asciiTheme="minorHAnsi" w:eastAsiaTheme="minorEastAsia" w:hAnsiTheme="minorHAnsi" w:cstheme="minorBidi"/>
          <w:snapToGrid/>
          <w:kern w:val="0"/>
          <w:sz w:val="22"/>
          <w:szCs w:val="22"/>
          <w:lang w:eastAsia="nl-NL"/>
        </w:rPr>
      </w:pPr>
      <w:hyperlink w:anchor="_Toc71643708" w:history="1">
        <w:r w:rsidRPr="00C02B62">
          <w:rPr>
            <w:rStyle w:val="Hyperlink"/>
          </w:rPr>
          <w:t>1.2</w:t>
        </w:r>
        <w:r>
          <w:rPr>
            <w:rFonts w:asciiTheme="minorHAnsi" w:eastAsiaTheme="minorEastAsia" w:hAnsiTheme="minorHAnsi" w:cstheme="minorBidi"/>
            <w:snapToGrid/>
            <w:kern w:val="0"/>
            <w:sz w:val="22"/>
            <w:szCs w:val="22"/>
            <w:lang w:eastAsia="nl-NL"/>
          </w:rPr>
          <w:tab/>
        </w:r>
        <w:r w:rsidRPr="00C02B62">
          <w:rPr>
            <w:rStyle w:val="Hyperlink"/>
          </w:rPr>
          <w:t>Algemeen</w:t>
        </w:r>
        <w:r>
          <w:rPr>
            <w:webHidden/>
          </w:rPr>
          <w:tab/>
        </w:r>
        <w:r>
          <w:rPr>
            <w:webHidden/>
          </w:rPr>
          <w:fldChar w:fldCharType="begin"/>
        </w:r>
        <w:r>
          <w:rPr>
            <w:webHidden/>
          </w:rPr>
          <w:instrText xml:space="preserve"> PAGEREF _Toc71643708 \h </w:instrText>
        </w:r>
        <w:r>
          <w:rPr>
            <w:webHidden/>
          </w:rPr>
        </w:r>
        <w:r>
          <w:rPr>
            <w:webHidden/>
          </w:rPr>
          <w:fldChar w:fldCharType="separate"/>
        </w:r>
        <w:r>
          <w:rPr>
            <w:webHidden/>
          </w:rPr>
          <w:t>6</w:t>
        </w:r>
        <w:r>
          <w:rPr>
            <w:webHidden/>
          </w:rPr>
          <w:fldChar w:fldCharType="end"/>
        </w:r>
      </w:hyperlink>
    </w:p>
    <w:p w14:paraId="50B37637" w14:textId="685D55F3" w:rsidR="004B2D96" w:rsidRDefault="004B2D96">
      <w:pPr>
        <w:pStyle w:val="Inhopg2"/>
        <w:rPr>
          <w:rFonts w:asciiTheme="minorHAnsi" w:eastAsiaTheme="minorEastAsia" w:hAnsiTheme="minorHAnsi" w:cstheme="minorBidi"/>
          <w:snapToGrid/>
          <w:kern w:val="0"/>
          <w:sz w:val="22"/>
          <w:szCs w:val="22"/>
          <w:lang w:eastAsia="nl-NL"/>
        </w:rPr>
      </w:pPr>
      <w:hyperlink w:anchor="_Toc71643709" w:history="1">
        <w:r w:rsidRPr="00C02B62">
          <w:rPr>
            <w:rStyle w:val="Hyperlink"/>
          </w:rPr>
          <w:t>1.3</w:t>
        </w:r>
        <w:r>
          <w:rPr>
            <w:rFonts w:asciiTheme="minorHAnsi" w:eastAsiaTheme="minorEastAsia" w:hAnsiTheme="minorHAnsi" w:cstheme="minorBidi"/>
            <w:snapToGrid/>
            <w:kern w:val="0"/>
            <w:sz w:val="22"/>
            <w:szCs w:val="22"/>
            <w:lang w:eastAsia="nl-NL"/>
          </w:rPr>
          <w:tab/>
        </w:r>
        <w:r w:rsidRPr="00C02B62">
          <w:rPr>
            <w:rStyle w:val="Hyperlink"/>
          </w:rPr>
          <w:t>Referenties</w:t>
        </w:r>
        <w:r>
          <w:rPr>
            <w:webHidden/>
          </w:rPr>
          <w:tab/>
        </w:r>
        <w:r>
          <w:rPr>
            <w:webHidden/>
          </w:rPr>
          <w:fldChar w:fldCharType="begin"/>
        </w:r>
        <w:r>
          <w:rPr>
            <w:webHidden/>
          </w:rPr>
          <w:instrText xml:space="preserve"> PAGEREF _Toc71643709 \h </w:instrText>
        </w:r>
        <w:r>
          <w:rPr>
            <w:webHidden/>
          </w:rPr>
        </w:r>
        <w:r>
          <w:rPr>
            <w:webHidden/>
          </w:rPr>
          <w:fldChar w:fldCharType="separate"/>
        </w:r>
        <w:r>
          <w:rPr>
            <w:webHidden/>
          </w:rPr>
          <w:t>7</w:t>
        </w:r>
        <w:r>
          <w:rPr>
            <w:webHidden/>
          </w:rPr>
          <w:fldChar w:fldCharType="end"/>
        </w:r>
      </w:hyperlink>
    </w:p>
    <w:p w14:paraId="0FCB0EEC" w14:textId="3831DF5E" w:rsidR="004B2D96" w:rsidRDefault="004B2D96">
      <w:pPr>
        <w:pStyle w:val="Inhopg1"/>
        <w:rPr>
          <w:rFonts w:asciiTheme="minorHAnsi" w:eastAsiaTheme="minorEastAsia" w:hAnsiTheme="minorHAnsi" w:cstheme="minorBidi"/>
          <w:b w:val="0"/>
          <w:bCs w:val="0"/>
          <w:snapToGrid/>
          <w:kern w:val="0"/>
          <w:sz w:val="22"/>
          <w:szCs w:val="22"/>
          <w:lang w:eastAsia="nl-NL"/>
        </w:rPr>
      </w:pPr>
      <w:hyperlink w:anchor="_Toc71643710" w:history="1">
        <w:r w:rsidRPr="00C02B62">
          <w:rPr>
            <w:rStyle w:val="Hyperlink"/>
          </w:rPr>
          <w:t>2</w:t>
        </w:r>
        <w:r>
          <w:rPr>
            <w:rFonts w:asciiTheme="minorHAnsi" w:eastAsiaTheme="minorEastAsia" w:hAnsiTheme="minorHAnsi" w:cstheme="minorBidi"/>
            <w:b w:val="0"/>
            <w:bCs w:val="0"/>
            <w:snapToGrid/>
            <w:kern w:val="0"/>
            <w:sz w:val="22"/>
            <w:szCs w:val="22"/>
            <w:lang w:eastAsia="nl-NL"/>
          </w:rPr>
          <w:tab/>
        </w:r>
        <w:r w:rsidRPr="00C02B62">
          <w:rPr>
            <w:rStyle w:val="Hyperlink"/>
          </w:rPr>
          <w:t>ASR Hypotheekakte</w:t>
        </w:r>
        <w:r>
          <w:rPr>
            <w:webHidden/>
          </w:rPr>
          <w:tab/>
        </w:r>
        <w:r>
          <w:rPr>
            <w:webHidden/>
          </w:rPr>
          <w:fldChar w:fldCharType="begin"/>
        </w:r>
        <w:r>
          <w:rPr>
            <w:webHidden/>
          </w:rPr>
          <w:instrText xml:space="preserve"> PAGEREF _Toc71643710 \h </w:instrText>
        </w:r>
        <w:r>
          <w:rPr>
            <w:webHidden/>
          </w:rPr>
        </w:r>
        <w:r>
          <w:rPr>
            <w:webHidden/>
          </w:rPr>
          <w:fldChar w:fldCharType="separate"/>
        </w:r>
        <w:r>
          <w:rPr>
            <w:webHidden/>
          </w:rPr>
          <w:t>8</w:t>
        </w:r>
        <w:r>
          <w:rPr>
            <w:webHidden/>
          </w:rPr>
          <w:fldChar w:fldCharType="end"/>
        </w:r>
      </w:hyperlink>
    </w:p>
    <w:p w14:paraId="7C083FA2" w14:textId="2BBE6E7C" w:rsidR="004B2D96" w:rsidRDefault="004B2D96">
      <w:pPr>
        <w:pStyle w:val="Inhopg2"/>
        <w:rPr>
          <w:rFonts w:asciiTheme="minorHAnsi" w:eastAsiaTheme="minorEastAsia" w:hAnsiTheme="minorHAnsi" w:cstheme="minorBidi"/>
          <w:snapToGrid/>
          <w:kern w:val="0"/>
          <w:sz w:val="22"/>
          <w:szCs w:val="22"/>
          <w:lang w:eastAsia="nl-NL"/>
        </w:rPr>
      </w:pPr>
      <w:hyperlink w:anchor="_Toc71643711" w:history="1">
        <w:r w:rsidRPr="00C02B62">
          <w:rPr>
            <w:rStyle w:val="Hyperlink"/>
          </w:rPr>
          <w:t>2.1</w:t>
        </w:r>
        <w:r>
          <w:rPr>
            <w:rFonts w:asciiTheme="minorHAnsi" w:eastAsiaTheme="minorEastAsia" w:hAnsiTheme="minorHAnsi" w:cstheme="minorBidi"/>
            <w:snapToGrid/>
            <w:kern w:val="0"/>
            <w:sz w:val="22"/>
            <w:szCs w:val="22"/>
            <w:lang w:eastAsia="nl-NL"/>
          </w:rPr>
          <w:tab/>
        </w:r>
        <w:r w:rsidRPr="00C02B62">
          <w:rPr>
            <w:rStyle w:val="Hyperlink"/>
          </w:rPr>
          <w:t>Equivalentieverklaring</w:t>
        </w:r>
        <w:r>
          <w:rPr>
            <w:webHidden/>
          </w:rPr>
          <w:tab/>
        </w:r>
        <w:r>
          <w:rPr>
            <w:webHidden/>
          </w:rPr>
          <w:fldChar w:fldCharType="begin"/>
        </w:r>
        <w:r>
          <w:rPr>
            <w:webHidden/>
          </w:rPr>
          <w:instrText xml:space="preserve"> PAGEREF _Toc71643711 \h </w:instrText>
        </w:r>
        <w:r>
          <w:rPr>
            <w:webHidden/>
          </w:rPr>
        </w:r>
        <w:r>
          <w:rPr>
            <w:webHidden/>
          </w:rPr>
          <w:fldChar w:fldCharType="separate"/>
        </w:r>
        <w:r>
          <w:rPr>
            <w:webHidden/>
          </w:rPr>
          <w:t>8</w:t>
        </w:r>
        <w:r>
          <w:rPr>
            <w:webHidden/>
          </w:rPr>
          <w:fldChar w:fldCharType="end"/>
        </w:r>
      </w:hyperlink>
    </w:p>
    <w:p w14:paraId="637E2A21" w14:textId="3D8F40D9" w:rsidR="004B2D96" w:rsidRDefault="004B2D96">
      <w:pPr>
        <w:pStyle w:val="Inhopg2"/>
        <w:rPr>
          <w:rFonts w:asciiTheme="minorHAnsi" w:eastAsiaTheme="minorEastAsia" w:hAnsiTheme="minorHAnsi" w:cstheme="minorBidi"/>
          <w:snapToGrid/>
          <w:kern w:val="0"/>
          <w:sz w:val="22"/>
          <w:szCs w:val="22"/>
          <w:lang w:eastAsia="nl-NL"/>
        </w:rPr>
      </w:pPr>
      <w:hyperlink w:anchor="_Toc71643712" w:history="1">
        <w:r w:rsidRPr="00C02B62">
          <w:rPr>
            <w:rStyle w:val="Hyperlink"/>
          </w:rPr>
          <w:t>2.2</w:t>
        </w:r>
        <w:r>
          <w:rPr>
            <w:rFonts w:asciiTheme="minorHAnsi" w:eastAsiaTheme="minorEastAsia" w:hAnsiTheme="minorHAnsi" w:cstheme="minorBidi"/>
            <w:snapToGrid/>
            <w:kern w:val="0"/>
            <w:sz w:val="22"/>
            <w:szCs w:val="22"/>
            <w:lang w:eastAsia="nl-NL"/>
          </w:rPr>
          <w:tab/>
        </w:r>
        <w:r w:rsidRPr="00C02B62">
          <w:rPr>
            <w:rStyle w:val="Hyperlink"/>
          </w:rPr>
          <w:t>Titel</w:t>
        </w:r>
        <w:r>
          <w:rPr>
            <w:webHidden/>
          </w:rPr>
          <w:tab/>
        </w:r>
        <w:r>
          <w:rPr>
            <w:webHidden/>
          </w:rPr>
          <w:fldChar w:fldCharType="begin"/>
        </w:r>
        <w:r>
          <w:rPr>
            <w:webHidden/>
          </w:rPr>
          <w:instrText xml:space="preserve"> PAGEREF _Toc71643712 \h </w:instrText>
        </w:r>
        <w:r>
          <w:rPr>
            <w:webHidden/>
          </w:rPr>
        </w:r>
        <w:r>
          <w:rPr>
            <w:webHidden/>
          </w:rPr>
          <w:fldChar w:fldCharType="separate"/>
        </w:r>
        <w:r>
          <w:rPr>
            <w:webHidden/>
          </w:rPr>
          <w:t>9</w:t>
        </w:r>
        <w:r>
          <w:rPr>
            <w:webHidden/>
          </w:rPr>
          <w:fldChar w:fldCharType="end"/>
        </w:r>
      </w:hyperlink>
    </w:p>
    <w:p w14:paraId="7A230CA0" w14:textId="7DD18EFD" w:rsidR="004B2D96" w:rsidRDefault="004B2D96">
      <w:pPr>
        <w:pStyle w:val="Inhopg2"/>
        <w:rPr>
          <w:rFonts w:asciiTheme="minorHAnsi" w:eastAsiaTheme="minorEastAsia" w:hAnsiTheme="minorHAnsi" w:cstheme="minorBidi"/>
          <w:snapToGrid/>
          <w:kern w:val="0"/>
          <w:sz w:val="22"/>
          <w:szCs w:val="22"/>
          <w:lang w:eastAsia="nl-NL"/>
        </w:rPr>
      </w:pPr>
      <w:hyperlink w:anchor="_Toc71643713" w:history="1">
        <w:r w:rsidRPr="00C02B62">
          <w:rPr>
            <w:rStyle w:val="Hyperlink"/>
          </w:rPr>
          <w:t>2.3</w:t>
        </w:r>
        <w:r>
          <w:rPr>
            <w:rFonts w:asciiTheme="minorHAnsi" w:eastAsiaTheme="minorEastAsia" w:hAnsiTheme="minorHAnsi" w:cstheme="minorBidi"/>
            <w:snapToGrid/>
            <w:kern w:val="0"/>
            <w:sz w:val="22"/>
            <w:szCs w:val="22"/>
            <w:lang w:eastAsia="nl-NL"/>
          </w:rPr>
          <w:tab/>
        </w:r>
        <w:r w:rsidRPr="00C02B62">
          <w:rPr>
            <w:rStyle w:val="Hyperlink"/>
          </w:rPr>
          <w:t>Aanhef</w:t>
        </w:r>
        <w:r>
          <w:rPr>
            <w:webHidden/>
          </w:rPr>
          <w:tab/>
        </w:r>
        <w:r>
          <w:rPr>
            <w:webHidden/>
          </w:rPr>
          <w:fldChar w:fldCharType="begin"/>
        </w:r>
        <w:r>
          <w:rPr>
            <w:webHidden/>
          </w:rPr>
          <w:instrText xml:space="preserve"> PAGEREF _Toc71643713 \h </w:instrText>
        </w:r>
        <w:r>
          <w:rPr>
            <w:webHidden/>
          </w:rPr>
        </w:r>
        <w:r>
          <w:rPr>
            <w:webHidden/>
          </w:rPr>
          <w:fldChar w:fldCharType="separate"/>
        </w:r>
        <w:r>
          <w:rPr>
            <w:webHidden/>
          </w:rPr>
          <w:t>9</w:t>
        </w:r>
        <w:r>
          <w:rPr>
            <w:webHidden/>
          </w:rPr>
          <w:fldChar w:fldCharType="end"/>
        </w:r>
      </w:hyperlink>
    </w:p>
    <w:p w14:paraId="2DA851C2" w14:textId="2EC2C922" w:rsidR="004B2D96" w:rsidRDefault="004B2D96">
      <w:pPr>
        <w:pStyle w:val="Inhopg2"/>
        <w:rPr>
          <w:rFonts w:asciiTheme="minorHAnsi" w:eastAsiaTheme="minorEastAsia" w:hAnsiTheme="minorHAnsi" w:cstheme="minorBidi"/>
          <w:snapToGrid/>
          <w:kern w:val="0"/>
          <w:sz w:val="22"/>
          <w:szCs w:val="22"/>
          <w:lang w:eastAsia="nl-NL"/>
        </w:rPr>
      </w:pPr>
      <w:hyperlink w:anchor="_Toc71643714" w:history="1">
        <w:r w:rsidRPr="00C02B62">
          <w:rPr>
            <w:rStyle w:val="Hyperlink"/>
          </w:rPr>
          <w:t>2.4</w:t>
        </w:r>
        <w:r>
          <w:rPr>
            <w:rFonts w:asciiTheme="minorHAnsi" w:eastAsiaTheme="minorEastAsia" w:hAnsiTheme="minorHAnsi" w:cstheme="minorBidi"/>
            <w:snapToGrid/>
            <w:kern w:val="0"/>
            <w:sz w:val="22"/>
            <w:szCs w:val="22"/>
            <w:lang w:eastAsia="nl-NL"/>
          </w:rPr>
          <w:tab/>
        </w:r>
        <w:r w:rsidRPr="00C02B62">
          <w:rPr>
            <w:rStyle w:val="Hyperlink"/>
          </w:rPr>
          <w:t>Partijen</w:t>
        </w:r>
        <w:r>
          <w:rPr>
            <w:webHidden/>
          </w:rPr>
          <w:tab/>
        </w:r>
        <w:r>
          <w:rPr>
            <w:webHidden/>
          </w:rPr>
          <w:fldChar w:fldCharType="begin"/>
        </w:r>
        <w:r>
          <w:rPr>
            <w:webHidden/>
          </w:rPr>
          <w:instrText xml:space="preserve"> PAGEREF _Toc71643714 \h </w:instrText>
        </w:r>
        <w:r>
          <w:rPr>
            <w:webHidden/>
          </w:rPr>
        </w:r>
        <w:r>
          <w:rPr>
            <w:webHidden/>
          </w:rPr>
          <w:fldChar w:fldCharType="separate"/>
        </w:r>
        <w:r>
          <w:rPr>
            <w:webHidden/>
          </w:rPr>
          <w:t>10</w:t>
        </w:r>
        <w:r>
          <w:rPr>
            <w:webHidden/>
          </w:rPr>
          <w:fldChar w:fldCharType="end"/>
        </w:r>
      </w:hyperlink>
    </w:p>
    <w:p w14:paraId="2D554E3A" w14:textId="2246EB4A" w:rsidR="004B2D96" w:rsidRDefault="004B2D96">
      <w:pPr>
        <w:pStyle w:val="Inhopg3"/>
        <w:rPr>
          <w:rFonts w:asciiTheme="minorHAnsi" w:eastAsiaTheme="minorEastAsia" w:hAnsiTheme="minorHAnsi" w:cstheme="minorBidi"/>
          <w:snapToGrid/>
          <w:kern w:val="0"/>
          <w:sz w:val="22"/>
          <w:szCs w:val="22"/>
          <w:lang w:eastAsia="nl-NL"/>
        </w:rPr>
      </w:pPr>
      <w:hyperlink w:anchor="_Toc71643715" w:history="1">
        <w:r w:rsidRPr="00C02B62">
          <w:rPr>
            <w:rStyle w:val="Hyperlink"/>
          </w:rPr>
          <w:t>2.4.1</w:t>
        </w:r>
        <w:r>
          <w:rPr>
            <w:rFonts w:asciiTheme="minorHAnsi" w:eastAsiaTheme="minorEastAsia" w:hAnsiTheme="minorHAnsi" w:cstheme="minorBidi"/>
            <w:snapToGrid/>
            <w:kern w:val="0"/>
            <w:sz w:val="22"/>
            <w:szCs w:val="22"/>
            <w:lang w:eastAsia="nl-NL"/>
          </w:rPr>
          <w:tab/>
        </w:r>
        <w:r w:rsidRPr="00C02B62">
          <w:rPr>
            <w:rStyle w:val="Hyperlink"/>
          </w:rPr>
          <w:t>Hypotheekbank</w:t>
        </w:r>
        <w:r>
          <w:rPr>
            <w:webHidden/>
          </w:rPr>
          <w:tab/>
        </w:r>
        <w:r>
          <w:rPr>
            <w:webHidden/>
          </w:rPr>
          <w:fldChar w:fldCharType="begin"/>
        </w:r>
        <w:r>
          <w:rPr>
            <w:webHidden/>
          </w:rPr>
          <w:instrText xml:space="preserve"> PAGEREF _Toc71643715 \h </w:instrText>
        </w:r>
        <w:r>
          <w:rPr>
            <w:webHidden/>
          </w:rPr>
        </w:r>
        <w:r>
          <w:rPr>
            <w:webHidden/>
          </w:rPr>
          <w:fldChar w:fldCharType="separate"/>
        </w:r>
        <w:r>
          <w:rPr>
            <w:webHidden/>
          </w:rPr>
          <w:t>10</w:t>
        </w:r>
        <w:r>
          <w:rPr>
            <w:webHidden/>
          </w:rPr>
          <w:fldChar w:fldCharType="end"/>
        </w:r>
      </w:hyperlink>
    </w:p>
    <w:p w14:paraId="3CA6DD3D" w14:textId="4EE53833" w:rsidR="004B2D96" w:rsidRDefault="004B2D96">
      <w:pPr>
        <w:pStyle w:val="Inhopg3"/>
        <w:rPr>
          <w:rFonts w:asciiTheme="minorHAnsi" w:eastAsiaTheme="minorEastAsia" w:hAnsiTheme="minorHAnsi" w:cstheme="minorBidi"/>
          <w:snapToGrid/>
          <w:kern w:val="0"/>
          <w:sz w:val="22"/>
          <w:szCs w:val="22"/>
          <w:lang w:eastAsia="nl-NL"/>
        </w:rPr>
      </w:pPr>
      <w:hyperlink w:anchor="_Toc71643716" w:history="1">
        <w:r w:rsidRPr="00C02B62">
          <w:rPr>
            <w:rStyle w:val="Hyperlink"/>
          </w:rPr>
          <w:t>2.4.2</w:t>
        </w:r>
        <w:r>
          <w:rPr>
            <w:rFonts w:asciiTheme="minorHAnsi" w:eastAsiaTheme="minorEastAsia" w:hAnsiTheme="minorHAnsi" w:cstheme="minorBidi"/>
            <w:snapToGrid/>
            <w:kern w:val="0"/>
            <w:sz w:val="22"/>
            <w:szCs w:val="22"/>
            <w:lang w:eastAsia="nl-NL"/>
          </w:rPr>
          <w:tab/>
        </w:r>
        <w:r w:rsidRPr="00C02B62">
          <w:rPr>
            <w:rStyle w:val="Hyperlink"/>
          </w:rPr>
          <w:t>Hypotheekgever en schuldenaar</w:t>
        </w:r>
        <w:r>
          <w:rPr>
            <w:webHidden/>
          </w:rPr>
          <w:tab/>
        </w:r>
        <w:r>
          <w:rPr>
            <w:webHidden/>
          </w:rPr>
          <w:fldChar w:fldCharType="begin"/>
        </w:r>
        <w:r>
          <w:rPr>
            <w:webHidden/>
          </w:rPr>
          <w:instrText xml:space="preserve"> PAGEREF _Toc71643716 \h </w:instrText>
        </w:r>
        <w:r>
          <w:rPr>
            <w:webHidden/>
          </w:rPr>
        </w:r>
        <w:r>
          <w:rPr>
            <w:webHidden/>
          </w:rPr>
          <w:fldChar w:fldCharType="separate"/>
        </w:r>
        <w:r>
          <w:rPr>
            <w:webHidden/>
          </w:rPr>
          <w:t>11</w:t>
        </w:r>
        <w:r>
          <w:rPr>
            <w:webHidden/>
          </w:rPr>
          <w:fldChar w:fldCharType="end"/>
        </w:r>
      </w:hyperlink>
    </w:p>
    <w:p w14:paraId="688242A7" w14:textId="0C0E69C9" w:rsidR="004B2D96" w:rsidRDefault="004B2D96">
      <w:pPr>
        <w:pStyle w:val="Inhopg3"/>
        <w:rPr>
          <w:rFonts w:asciiTheme="minorHAnsi" w:eastAsiaTheme="minorEastAsia" w:hAnsiTheme="minorHAnsi" w:cstheme="minorBidi"/>
          <w:snapToGrid/>
          <w:kern w:val="0"/>
          <w:sz w:val="22"/>
          <w:szCs w:val="22"/>
          <w:lang w:eastAsia="nl-NL"/>
        </w:rPr>
      </w:pPr>
      <w:hyperlink w:anchor="_Toc71643717" w:history="1">
        <w:r w:rsidRPr="00C02B62">
          <w:rPr>
            <w:rStyle w:val="Hyperlink"/>
          </w:rPr>
          <w:t>2.4.3</w:t>
        </w:r>
        <w:r>
          <w:rPr>
            <w:rFonts w:asciiTheme="minorHAnsi" w:eastAsiaTheme="minorEastAsia" w:hAnsiTheme="minorHAnsi" w:cstheme="minorBidi"/>
            <w:snapToGrid/>
            <w:kern w:val="0"/>
            <w:sz w:val="22"/>
            <w:szCs w:val="22"/>
            <w:lang w:eastAsia="nl-NL"/>
          </w:rPr>
          <w:tab/>
        </w:r>
        <w:r w:rsidRPr="00C02B62">
          <w:rPr>
            <w:rStyle w:val="Hyperlink"/>
          </w:rPr>
          <w:t>(Derde) hypotheekgever (facultatief)</w:t>
        </w:r>
        <w:r>
          <w:rPr>
            <w:webHidden/>
          </w:rPr>
          <w:tab/>
        </w:r>
        <w:r>
          <w:rPr>
            <w:webHidden/>
          </w:rPr>
          <w:fldChar w:fldCharType="begin"/>
        </w:r>
        <w:r>
          <w:rPr>
            <w:webHidden/>
          </w:rPr>
          <w:instrText xml:space="preserve"> PAGEREF _Toc71643717 \h </w:instrText>
        </w:r>
        <w:r>
          <w:rPr>
            <w:webHidden/>
          </w:rPr>
        </w:r>
        <w:r>
          <w:rPr>
            <w:webHidden/>
          </w:rPr>
          <w:fldChar w:fldCharType="separate"/>
        </w:r>
        <w:r>
          <w:rPr>
            <w:webHidden/>
          </w:rPr>
          <w:t>14</w:t>
        </w:r>
        <w:r>
          <w:rPr>
            <w:webHidden/>
          </w:rPr>
          <w:fldChar w:fldCharType="end"/>
        </w:r>
      </w:hyperlink>
    </w:p>
    <w:p w14:paraId="6843E42C" w14:textId="6CC95A36" w:rsidR="004B2D96" w:rsidRDefault="004B2D96">
      <w:pPr>
        <w:pStyle w:val="Inhopg2"/>
        <w:rPr>
          <w:rFonts w:asciiTheme="minorHAnsi" w:eastAsiaTheme="minorEastAsia" w:hAnsiTheme="minorHAnsi" w:cstheme="minorBidi"/>
          <w:snapToGrid/>
          <w:kern w:val="0"/>
          <w:sz w:val="22"/>
          <w:szCs w:val="22"/>
          <w:lang w:eastAsia="nl-NL"/>
        </w:rPr>
      </w:pPr>
      <w:hyperlink w:anchor="_Toc71643719" w:history="1">
        <w:r w:rsidRPr="00C02B62">
          <w:rPr>
            <w:rStyle w:val="Hyperlink"/>
          </w:rPr>
          <w:t>2.5</w:t>
        </w:r>
        <w:r>
          <w:rPr>
            <w:rFonts w:asciiTheme="minorHAnsi" w:eastAsiaTheme="minorEastAsia" w:hAnsiTheme="minorHAnsi" w:cstheme="minorBidi"/>
            <w:snapToGrid/>
            <w:kern w:val="0"/>
            <w:sz w:val="22"/>
            <w:szCs w:val="22"/>
            <w:lang w:eastAsia="nl-NL"/>
          </w:rPr>
          <w:tab/>
        </w:r>
        <w:r w:rsidRPr="00C02B62">
          <w:rPr>
            <w:rStyle w:val="Hyperlink"/>
          </w:rPr>
          <w:t>Geldlening</w:t>
        </w:r>
        <w:r>
          <w:rPr>
            <w:webHidden/>
          </w:rPr>
          <w:tab/>
        </w:r>
        <w:r>
          <w:rPr>
            <w:webHidden/>
          </w:rPr>
          <w:fldChar w:fldCharType="begin"/>
        </w:r>
        <w:r>
          <w:rPr>
            <w:webHidden/>
          </w:rPr>
          <w:instrText xml:space="preserve"> PAGEREF _Toc71643719 \h </w:instrText>
        </w:r>
        <w:r>
          <w:rPr>
            <w:webHidden/>
          </w:rPr>
        </w:r>
        <w:r>
          <w:rPr>
            <w:webHidden/>
          </w:rPr>
          <w:fldChar w:fldCharType="separate"/>
        </w:r>
        <w:r>
          <w:rPr>
            <w:webHidden/>
          </w:rPr>
          <w:t>15</w:t>
        </w:r>
        <w:r>
          <w:rPr>
            <w:webHidden/>
          </w:rPr>
          <w:fldChar w:fldCharType="end"/>
        </w:r>
      </w:hyperlink>
    </w:p>
    <w:p w14:paraId="0F954E38" w14:textId="58F42D62" w:rsidR="004B2D96" w:rsidRDefault="004B2D96">
      <w:pPr>
        <w:pStyle w:val="Inhopg2"/>
        <w:rPr>
          <w:rFonts w:asciiTheme="minorHAnsi" w:eastAsiaTheme="minorEastAsia" w:hAnsiTheme="minorHAnsi" w:cstheme="minorBidi"/>
          <w:snapToGrid/>
          <w:kern w:val="0"/>
          <w:sz w:val="22"/>
          <w:szCs w:val="22"/>
          <w:lang w:eastAsia="nl-NL"/>
        </w:rPr>
      </w:pPr>
      <w:hyperlink w:anchor="_Toc71643720" w:history="1">
        <w:r w:rsidRPr="00C02B62">
          <w:rPr>
            <w:rStyle w:val="Hyperlink"/>
          </w:rPr>
          <w:t>2.6</w:t>
        </w:r>
        <w:r>
          <w:rPr>
            <w:rFonts w:asciiTheme="minorHAnsi" w:eastAsiaTheme="minorEastAsia" w:hAnsiTheme="minorHAnsi" w:cstheme="minorBidi"/>
            <w:snapToGrid/>
            <w:kern w:val="0"/>
            <w:sz w:val="22"/>
            <w:szCs w:val="22"/>
            <w:lang w:eastAsia="nl-NL"/>
          </w:rPr>
          <w:tab/>
        </w:r>
        <w:r w:rsidRPr="00C02B62">
          <w:rPr>
            <w:rStyle w:val="Hyperlink"/>
          </w:rPr>
          <w:t>Starterslening</w:t>
        </w:r>
        <w:r>
          <w:rPr>
            <w:webHidden/>
          </w:rPr>
          <w:tab/>
        </w:r>
        <w:r>
          <w:rPr>
            <w:webHidden/>
          </w:rPr>
          <w:fldChar w:fldCharType="begin"/>
        </w:r>
        <w:r>
          <w:rPr>
            <w:webHidden/>
          </w:rPr>
          <w:instrText xml:space="preserve"> PAGEREF _Toc71643720 \h </w:instrText>
        </w:r>
        <w:r>
          <w:rPr>
            <w:webHidden/>
          </w:rPr>
        </w:r>
        <w:r>
          <w:rPr>
            <w:webHidden/>
          </w:rPr>
          <w:fldChar w:fldCharType="separate"/>
        </w:r>
        <w:r>
          <w:rPr>
            <w:webHidden/>
          </w:rPr>
          <w:t>17</w:t>
        </w:r>
        <w:r>
          <w:rPr>
            <w:webHidden/>
          </w:rPr>
          <w:fldChar w:fldCharType="end"/>
        </w:r>
      </w:hyperlink>
    </w:p>
    <w:p w14:paraId="6DE672D6" w14:textId="29DC1F14" w:rsidR="004B2D96" w:rsidRDefault="004B2D96">
      <w:pPr>
        <w:pStyle w:val="Inhopg2"/>
        <w:rPr>
          <w:rFonts w:asciiTheme="minorHAnsi" w:eastAsiaTheme="minorEastAsia" w:hAnsiTheme="minorHAnsi" w:cstheme="minorBidi"/>
          <w:snapToGrid/>
          <w:kern w:val="0"/>
          <w:sz w:val="22"/>
          <w:szCs w:val="22"/>
          <w:lang w:eastAsia="nl-NL"/>
        </w:rPr>
      </w:pPr>
      <w:hyperlink w:anchor="_Toc71643721" w:history="1">
        <w:r w:rsidRPr="00C02B62">
          <w:rPr>
            <w:rStyle w:val="Hyperlink"/>
          </w:rPr>
          <w:t>2.7</w:t>
        </w:r>
        <w:r>
          <w:rPr>
            <w:rFonts w:asciiTheme="minorHAnsi" w:eastAsiaTheme="minorEastAsia" w:hAnsiTheme="minorHAnsi" w:cstheme="minorBidi"/>
            <w:snapToGrid/>
            <w:kern w:val="0"/>
            <w:sz w:val="22"/>
            <w:szCs w:val="22"/>
            <w:lang w:eastAsia="nl-NL"/>
          </w:rPr>
          <w:tab/>
        </w:r>
        <w:r w:rsidRPr="00C02B62">
          <w:rPr>
            <w:rStyle w:val="Hyperlink"/>
          </w:rPr>
          <w:t>Hypotheekstelling</w:t>
        </w:r>
        <w:r>
          <w:rPr>
            <w:webHidden/>
          </w:rPr>
          <w:tab/>
        </w:r>
        <w:r>
          <w:rPr>
            <w:webHidden/>
          </w:rPr>
          <w:fldChar w:fldCharType="begin"/>
        </w:r>
        <w:r>
          <w:rPr>
            <w:webHidden/>
          </w:rPr>
          <w:instrText xml:space="preserve"> PAGEREF _Toc71643721 \h </w:instrText>
        </w:r>
        <w:r>
          <w:rPr>
            <w:webHidden/>
          </w:rPr>
        </w:r>
        <w:r>
          <w:rPr>
            <w:webHidden/>
          </w:rPr>
          <w:fldChar w:fldCharType="separate"/>
        </w:r>
        <w:r>
          <w:rPr>
            <w:webHidden/>
          </w:rPr>
          <w:t>18</w:t>
        </w:r>
        <w:r>
          <w:rPr>
            <w:webHidden/>
          </w:rPr>
          <w:fldChar w:fldCharType="end"/>
        </w:r>
      </w:hyperlink>
    </w:p>
    <w:p w14:paraId="3CD07A4C" w14:textId="7BB2DD54" w:rsidR="004B2D96" w:rsidRDefault="004B2D96">
      <w:pPr>
        <w:pStyle w:val="Inhopg2"/>
        <w:rPr>
          <w:rFonts w:asciiTheme="minorHAnsi" w:eastAsiaTheme="minorEastAsia" w:hAnsiTheme="minorHAnsi" w:cstheme="minorBidi"/>
          <w:snapToGrid/>
          <w:kern w:val="0"/>
          <w:sz w:val="22"/>
          <w:szCs w:val="22"/>
          <w:lang w:eastAsia="nl-NL"/>
        </w:rPr>
      </w:pPr>
      <w:hyperlink w:anchor="_Toc71643722" w:history="1">
        <w:r w:rsidRPr="00C02B62">
          <w:rPr>
            <w:rStyle w:val="Hyperlink"/>
          </w:rPr>
          <w:t>2.8</w:t>
        </w:r>
        <w:r>
          <w:rPr>
            <w:rFonts w:asciiTheme="minorHAnsi" w:eastAsiaTheme="minorEastAsia" w:hAnsiTheme="minorHAnsi" w:cstheme="minorBidi"/>
            <w:snapToGrid/>
            <w:kern w:val="0"/>
            <w:sz w:val="22"/>
            <w:szCs w:val="22"/>
            <w:lang w:eastAsia="nl-NL"/>
          </w:rPr>
          <w:tab/>
        </w:r>
        <w:r w:rsidRPr="00C02B62">
          <w:rPr>
            <w:rStyle w:val="Hyperlink"/>
          </w:rPr>
          <w:t>Registergoed</w:t>
        </w:r>
        <w:r>
          <w:rPr>
            <w:webHidden/>
          </w:rPr>
          <w:tab/>
        </w:r>
        <w:r>
          <w:rPr>
            <w:webHidden/>
          </w:rPr>
          <w:fldChar w:fldCharType="begin"/>
        </w:r>
        <w:r>
          <w:rPr>
            <w:webHidden/>
          </w:rPr>
          <w:instrText xml:space="preserve"> PAGEREF _Toc71643722 \h </w:instrText>
        </w:r>
        <w:r>
          <w:rPr>
            <w:webHidden/>
          </w:rPr>
        </w:r>
        <w:r>
          <w:rPr>
            <w:webHidden/>
          </w:rPr>
          <w:fldChar w:fldCharType="separate"/>
        </w:r>
        <w:r>
          <w:rPr>
            <w:webHidden/>
          </w:rPr>
          <w:t>19</w:t>
        </w:r>
        <w:r>
          <w:rPr>
            <w:webHidden/>
          </w:rPr>
          <w:fldChar w:fldCharType="end"/>
        </w:r>
      </w:hyperlink>
    </w:p>
    <w:p w14:paraId="24F08782" w14:textId="1968267E" w:rsidR="004B2D96" w:rsidRDefault="004B2D96">
      <w:pPr>
        <w:pStyle w:val="Inhopg2"/>
        <w:rPr>
          <w:rFonts w:asciiTheme="minorHAnsi" w:eastAsiaTheme="minorEastAsia" w:hAnsiTheme="minorHAnsi" w:cstheme="minorBidi"/>
          <w:snapToGrid/>
          <w:kern w:val="0"/>
          <w:sz w:val="22"/>
          <w:szCs w:val="22"/>
          <w:lang w:eastAsia="nl-NL"/>
        </w:rPr>
      </w:pPr>
      <w:hyperlink w:anchor="_Toc71643785" w:history="1">
        <w:r w:rsidRPr="00C02B62">
          <w:rPr>
            <w:rStyle w:val="Hyperlink"/>
          </w:rPr>
          <w:t>2.9</w:t>
        </w:r>
        <w:r>
          <w:rPr>
            <w:rFonts w:asciiTheme="minorHAnsi" w:eastAsiaTheme="minorEastAsia" w:hAnsiTheme="minorHAnsi" w:cstheme="minorBidi"/>
            <w:snapToGrid/>
            <w:kern w:val="0"/>
            <w:sz w:val="22"/>
            <w:szCs w:val="22"/>
            <w:lang w:eastAsia="nl-NL"/>
          </w:rPr>
          <w:tab/>
        </w:r>
        <w:r w:rsidRPr="00C02B62">
          <w:rPr>
            <w:rStyle w:val="Hyperlink"/>
          </w:rPr>
          <w:t>Overbruggingshypotheek</w:t>
        </w:r>
        <w:r>
          <w:rPr>
            <w:webHidden/>
          </w:rPr>
          <w:tab/>
        </w:r>
        <w:r>
          <w:rPr>
            <w:webHidden/>
          </w:rPr>
          <w:fldChar w:fldCharType="begin"/>
        </w:r>
        <w:r>
          <w:rPr>
            <w:webHidden/>
          </w:rPr>
          <w:instrText xml:space="preserve"> PAGEREF _Toc71643785 \h </w:instrText>
        </w:r>
        <w:r>
          <w:rPr>
            <w:webHidden/>
          </w:rPr>
        </w:r>
        <w:r>
          <w:rPr>
            <w:webHidden/>
          </w:rPr>
          <w:fldChar w:fldCharType="separate"/>
        </w:r>
        <w:r>
          <w:rPr>
            <w:webHidden/>
          </w:rPr>
          <w:t>20</w:t>
        </w:r>
        <w:r>
          <w:rPr>
            <w:webHidden/>
          </w:rPr>
          <w:fldChar w:fldCharType="end"/>
        </w:r>
      </w:hyperlink>
    </w:p>
    <w:p w14:paraId="3A8B4E29" w14:textId="19B10EF6" w:rsidR="004B2D96" w:rsidRDefault="004B2D96">
      <w:pPr>
        <w:pStyle w:val="Inhopg2"/>
        <w:rPr>
          <w:rFonts w:asciiTheme="minorHAnsi" w:eastAsiaTheme="minorEastAsia" w:hAnsiTheme="minorHAnsi" w:cstheme="minorBidi"/>
          <w:snapToGrid/>
          <w:kern w:val="0"/>
          <w:sz w:val="22"/>
          <w:szCs w:val="22"/>
          <w:lang w:eastAsia="nl-NL"/>
        </w:rPr>
      </w:pPr>
      <w:hyperlink w:anchor="_Toc71643786" w:history="1">
        <w:r w:rsidRPr="00C02B62">
          <w:rPr>
            <w:rStyle w:val="Hyperlink"/>
          </w:rPr>
          <w:t>2.10</w:t>
        </w:r>
        <w:r>
          <w:rPr>
            <w:rFonts w:asciiTheme="minorHAnsi" w:eastAsiaTheme="minorEastAsia" w:hAnsiTheme="minorHAnsi" w:cstheme="minorBidi"/>
            <w:snapToGrid/>
            <w:kern w:val="0"/>
            <w:sz w:val="22"/>
            <w:szCs w:val="22"/>
            <w:lang w:eastAsia="nl-NL"/>
          </w:rPr>
          <w:tab/>
        </w:r>
        <w:r w:rsidRPr="00C02B62">
          <w:rPr>
            <w:rStyle w:val="Hyperlink"/>
          </w:rPr>
          <w:t>Opzegging</w:t>
        </w:r>
        <w:r>
          <w:rPr>
            <w:webHidden/>
          </w:rPr>
          <w:tab/>
        </w:r>
        <w:r>
          <w:rPr>
            <w:webHidden/>
          </w:rPr>
          <w:fldChar w:fldCharType="begin"/>
        </w:r>
        <w:r>
          <w:rPr>
            <w:webHidden/>
          </w:rPr>
          <w:instrText xml:space="preserve"> PAGEREF _Toc71643786 \h </w:instrText>
        </w:r>
        <w:r>
          <w:rPr>
            <w:webHidden/>
          </w:rPr>
        </w:r>
        <w:r>
          <w:rPr>
            <w:webHidden/>
          </w:rPr>
          <w:fldChar w:fldCharType="separate"/>
        </w:r>
        <w:r>
          <w:rPr>
            <w:webHidden/>
          </w:rPr>
          <w:t>22</w:t>
        </w:r>
        <w:r>
          <w:rPr>
            <w:webHidden/>
          </w:rPr>
          <w:fldChar w:fldCharType="end"/>
        </w:r>
      </w:hyperlink>
    </w:p>
    <w:p w14:paraId="0D423CC3" w14:textId="3DAF6CCC" w:rsidR="004B2D96" w:rsidRDefault="004B2D96">
      <w:pPr>
        <w:pStyle w:val="Inhopg2"/>
        <w:rPr>
          <w:rFonts w:asciiTheme="minorHAnsi" w:eastAsiaTheme="minorEastAsia" w:hAnsiTheme="minorHAnsi" w:cstheme="minorBidi"/>
          <w:snapToGrid/>
          <w:kern w:val="0"/>
          <w:sz w:val="22"/>
          <w:szCs w:val="22"/>
          <w:lang w:eastAsia="nl-NL"/>
        </w:rPr>
      </w:pPr>
      <w:hyperlink w:anchor="_Toc71643787" w:history="1">
        <w:r w:rsidRPr="00C02B62">
          <w:rPr>
            <w:rStyle w:val="Hyperlink"/>
          </w:rPr>
          <w:t>2.11</w:t>
        </w:r>
        <w:r>
          <w:rPr>
            <w:rFonts w:asciiTheme="minorHAnsi" w:eastAsiaTheme="minorEastAsia" w:hAnsiTheme="minorHAnsi" w:cstheme="minorBidi"/>
            <w:snapToGrid/>
            <w:kern w:val="0"/>
            <w:sz w:val="22"/>
            <w:szCs w:val="22"/>
            <w:lang w:eastAsia="nl-NL"/>
          </w:rPr>
          <w:tab/>
        </w:r>
        <w:r w:rsidRPr="00C02B62">
          <w:rPr>
            <w:rStyle w:val="Hyperlink"/>
          </w:rPr>
          <w:t>Woonplaatskeuze</w:t>
        </w:r>
        <w:r>
          <w:rPr>
            <w:webHidden/>
          </w:rPr>
          <w:tab/>
        </w:r>
        <w:r>
          <w:rPr>
            <w:webHidden/>
          </w:rPr>
          <w:fldChar w:fldCharType="begin"/>
        </w:r>
        <w:r>
          <w:rPr>
            <w:webHidden/>
          </w:rPr>
          <w:instrText xml:space="preserve"> PAGEREF _Toc71643787 \h </w:instrText>
        </w:r>
        <w:r>
          <w:rPr>
            <w:webHidden/>
          </w:rPr>
        </w:r>
        <w:r>
          <w:rPr>
            <w:webHidden/>
          </w:rPr>
          <w:fldChar w:fldCharType="separate"/>
        </w:r>
        <w:r>
          <w:rPr>
            <w:webHidden/>
          </w:rPr>
          <w:t>22</w:t>
        </w:r>
        <w:r>
          <w:rPr>
            <w:webHidden/>
          </w:rPr>
          <w:fldChar w:fldCharType="end"/>
        </w:r>
      </w:hyperlink>
    </w:p>
    <w:p w14:paraId="4121AB5A" w14:textId="6D6E9A10" w:rsidR="004B2D96" w:rsidRDefault="004B2D96">
      <w:pPr>
        <w:pStyle w:val="Inhopg2"/>
        <w:rPr>
          <w:rFonts w:asciiTheme="minorHAnsi" w:eastAsiaTheme="minorEastAsia" w:hAnsiTheme="minorHAnsi" w:cstheme="minorBidi"/>
          <w:snapToGrid/>
          <w:kern w:val="0"/>
          <w:sz w:val="22"/>
          <w:szCs w:val="22"/>
          <w:lang w:eastAsia="nl-NL"/>
        </w:rPr>
      </w:pPr>
      <w:hyperlink w:anchor="_Toc71643788" w:history="1">
        <w:r w:rsidRPr="00C02B62">
          <w:rPr>
            <w:rStyle w:val="Hyperlink"/>
          </w:rPr>
          <w:t>2.12</w:t>
        </w:r>
        <w:r>
          <w:rPr>
            <w:rFonts w:asciiTheme="minorHAnsi" w:eastAsiaTheme="minorEastAsia" w:hAnsiTheme="minorHAnsi" w:cstheme="minorBidi"/>
            <w:snapToGrid/>
            <w:kern w:val="0"/>
            <w:sz w:val="22"/>
            <w:szCs w:val="22"/>
            <w:lang w:eastAsia="nl-NL"/>
          </w:rPr>
          <w:tab/>
        </w:r>
        <w:r w:rsidRPr="00C02B62">
          <w:rPr>
            <w:rStyle w:val="Hyperlink"/>
          </w:rPr>
          <w:t>Einde kadasterdeel</w:t>
        </w:r>
        <w:r>
          <w:rPr>
            <w:webHidden/>
          </w:rPr>
          <w:tab/>
        </w:r>
        <w:r>
          <w:rPr>
            <w:webHidden/>
          </w:rPr>
          <w:fldChar w:fldCharType="begin"/>
        </w:r>
        <w:r>
          <w:rPr>
            <w:webHidden/>
          </w:rPr>
          <w:instrText xml:space="preserve"> PAGEREF _Toc71643788 \h </w:instrText>
        </w:r>
        <w:r>
          <w:rPr>
            <w:webHidden/>
          </w:rPr>
        </w:r>
        <w:r>
          <w:rPr>
            <w:webHidden/>
          </w:rPr>
          <w:fldChar w:fldCharType="separate"/>
        </w:r>
        <w:r>
          <w:rPr>
            <w:webHidden/>
          </w:rPr>
          <w:t>22</w:t>
        </w:r>
        <w:r>
          <w:rPr>
            <w:webHidden/>
          </w:rPr>
          <w:fldChar w:fldCharType="end"/>
        </w:r>
      </w:hyperlink>
    </w:p>
    <w:p w14:paraId="43B78379" w14:textId="53D99F46" w:rsidR="004B2D96" w:rsidRDefault="004B2D96">
      <w:pPr>
        <w:pStyle w:val="Inhopg2"/>
        <w:rPr>
          <w:rFonts w:asciiTheme="minorHAnsi" w:eastAsiaTheme="minorEastAsia" w:hAnsiTheme="minorHAnsi" w:cstheme="minorBidi"/>
          <w:snapToGrid/>
          <w:kern w:val="0"/>
          <w:sz w:val="22"/>
          <w:szCs w:val="22"/>
          <w:lang w:eastAsia="nl-NL"/>
        </w:rPr>
      </w:pPr>
      <w:hyperlink w:anchor="_Toc71643789" w:history="1">
        <w:r w:rsidRPr="00C02B62">
          <w:rPr>
            <w:rStyle w:val="Hyperlink"/>
          </w:rPr>
          <w:t>2.13</w:t>
        </w:r>
        <w:r>
          <w:rPr>
            <w:rFonts w:asciiTheme="minorHAnsi" w:eastAsiaTheme="minorEastAsia" w:hAnsiTheme="minorHAnsi" w:cstheme="minorBidi"/>
            <w:snapToGrid/>
            <w:kern w:val="0"/>
            <w:sz w:val="22"/>
            <w:szCs w:val="22"/>
            <w:lang w:eastAsia="nl-NL"/>
          </w:rPr>
          <w:tab/>
        </w:r>
        <w:r w:rsidRPr="00C02B62">
          <w:rPr>
            <w:rStyle w:val="Hyperlink"/>
          </w:rPr>
          <w:t>Vrije gedeelte</w:t>
        </w:r>
        <w:r>
          <w:rPr>
            <w:webHidden/>
          </w:rPr>
          <w:tab/>
        </w:r>
        <w:r>
          <w:rPr>
            <w:webHidden/>
          </w:rPr>
          <w:fldChar w:fldCharType="begin"/>
        </w:r>
        <w:r>
          <w:rPr>
            <w:webHidden/>
          </w:rPr>
          <w:instrText xml:space="preserve"> PAGEREF _Toc71643789 \h </w:instrText>
        </w:r>
        <w:r>
          <w:rPr>
            <w:webHidden/>
          </w:rPr>
        </w:r>
        <w:r>
          <w:rPr>
            <w:webHidden/>
          </w:rPr>
          <w:fldChar w:fldCharType="separate"/>
        </w:r>
        <w:r>
          <w:rPr>
            <w:webHidden/>
          </w:rPr>
          <w:t>23</w:t>
        </w:r>
        <w:r>
          <w:rPr>
            <w:webHidden/>
          </w:rPr>
          <w:fldChar w:fldCharType="end"/>
        </w:r>
      </w:hyperlink>
    </w:p>
    <w:p w14:paraId="1C799441" w14:textId="77777777" w:rsidR="00E97F19" w:rsidRPr="00343045" w:rsidRDefault="00E97F19" w:rsidP="00E97F19">
      <w:r w:rsidRPr="00343045">
        <w:fldChar w:fldCharType="end"/>
      </w:r>
    </w:p>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29" w:name="bmStartpunt"/>
      <w:bookmarkStart w:id="30" w:name="_Toc498316301"/>
      <w:bookmarkStart w:id="31" w:name="_Toc20728828"/>
      <w:bookmarkStart w:id="32" w:name="_Toc464135491"/>
      <w:bookmarkStart w:id="33" w:name="_Toc71643706"/>
      <w:bookmarkStart w:id="34" w:name="_Toc179181706"/>
      <w:bookmarkEnd w:id="29"/>
      <w:bookmarkEnd w:id="30"/>
      <w:bookmarkEnd w:id="31"/>
      <w:r w:rsidRPr="00343045">
        <w:rPr>
          <w:lang w:val="nl-NL"/>
        </w:rPr>
        <w:lastRenderedPageBreak/>
        <w:t>Inleiding</w:t>
      </w:r>
      <w:bookmarkEnd w:id="32"/>
      <w:bookmarkEnd w:id="33"/>
    </w:p>
    <w:p w14:paraId="409F5E9D" w14:textId="77777777" w:rsidR="00987D5A" w:rsidRPr="00343045" w:rsidRDefault="00987D5A" w:rsidP="00987D5A">
      <w:pPr>
        <w:pStyle w:val="Kop2"/>
        <w:numPr>
          <w:ilvl w:val="1"/>
          <w:numId w:val="1"/>
        </w:numPr>
      </w:pPr>
      <w:bookmarkStart w:id="35" w:name="_Toc196114936"/>
      <w:bookmarkStart w:id="36" w:name="_Toc464135492"/>
      <w:bookmarkStart w:id="37" w:name="_Toc71643707"/>
      <w:r w:rsidRPr="00343045">
        <w:t>Doel</w:t>
      </w:r>
      <w:bookmarkEnd w:id="35"/>
      <w:bookmarkEnd w:id="36"/>
      <w:bookmarkEnd w:id="37"/>
    </w:p>
    <w:p w14:paraId="3CFD72A5" w14:textId="0D93A3C1" w:rsidR="008D0862" w:rsidRDefault="008D0862" w:rsidP="008D0862">
      <w:r w:rsidRPr="00343045">
        <w:t>I</w:t>
      </w:r>
      <w:r>
        <w:t>n dit document wordt beschreven</w:t>
      </w:r>
      <w:r w:rsidRPr="00343045">
        <w:t xml:space="preserve"> hoe het modeldocument voor</w:t>
      </w:r>
      <w:r w:rsidR="00286F0E">
        <w:t xml:space="preserve"> </w:t>
      </w:r>
      <w:r w:rsidR="00A456DD">
        <w:t>ASR</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38" w:name="_Toc212447230"/>
      <w:bookmarkStart w:id="39" w:name="_Toc464135493"/>
      <w:bookmarkStart w:id="40" w:name="_Toc71643708"/>
      <w:bookmarkStart w:id="41" w:name="_Toc196114937"/>
      <w:r w:rsidRPr="00343045">
        <w:t>Algemeen</w:t>
      </w:r>
      <w:bookmarkEnd w:id="38"/>
      <w:bookmarkEnd w:id="39"/>
      <w:bookmarkEnd w:id="40"/>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41"/>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42" w:name="_Toc191216332"/>
      <w:bookmarkStart w:id="43" w:name="_Toc191373237"/>
      <w:bookmarkStart w:id="44" w:name="_Toc191216333"/>
      <w:bookmarkStart w:id="45" w:name="_Toc191373238"/>
      <w:bookmarkStart w:id="46" w:name="_Toc464135494"/>
      <w:bookmarkStart w:id="47" w:name="_Toc71643709"/>
      <w:bookmarkEnd w:id="42"/>
      <w:bookmarkEnd w:id="43"/>
      <w:bookmarkEnd w:id="44"/>
      <w:bookmarkEnd w:id="45"/>
      <w:r w:rsidRPr="00343045">
        <w:lastRenderedPageBreak/>
        <w:t>Referenties</w:t>
      </w:r>
      <w:bookmarkEnd w:id="46"/>
      <w:bookmarkEnd w:id="47"/>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519"/>
      </w:tblGrid>
      <w:tr w:rsidR="00D46F94" w:rsidRPr="00DB7FA4" w14:paraId="4CF0D5F8" w14:textId="77777777" w:rsidTr="0065552D">
        <w:tc>
          <w:tcPr>
            <w:tcW w:w="556" w:type="dxa"/>
            <w:shd w:val="clear" w:color="auto" w:fill="DEEAF6" w:themeFill="accent1" w:themeFillTint="33"/>
          </w:tcPr>
          <w:p w14:paraId="1140F714" w14:textId="77777777" w:rsidR="00D46F94" w:rsidRPr="00DB7FA4" w:rsidRDefault="00D46F94" w:rsidP="00BF18B4">
            <w:pPr>
              <w:rPr>
                <w:b/>
                <w:lang w:val="nl"/>
              </w:rPr>
            </w:pPr>
            <w:r w:rsidRPr="00DB7FA4">
              <w:rPr>
                <w:b/>
                <w:lang w:val="nl"/>
              </w:rPr>
              <w:t>ID</w:t>
            </w:r>
          </w:p>
        </w:tc>
        <w:tc>
          <w:tcPr>
            <w:tcW w:w="7519" w:type="dxa"/>
            <w:shd w:val="clear" w:color="auto" w:fill="DEEAF6" w:themeFill="accent1" w:themeFillTint="33"/>
          </w:tcPr>
          <w:p w14:paraId="045369ED" w14:textId="77777777" w:rsidR="00D46F94" w:rsidRPr="00DB7FA4" w:rsidRDefault="00D46F94" w:rsidP="00BF18B4">
            <w:pPr>
              <w:rPr>
                <w:b/>
                <w:lang w:val="nl"/>
              </w:rPr>
            </w:pPr>
            <w:r w:rsidRPr="00DB7FA4">
              <w:rPr>
                <w:b/>
                <w:lang w:val="nl"/>
              </w:rPr>
              <w:t>Documentnaam</w:t>
            </w:r>
          </w:p>
        </w:tc>
      </w:tr>
      <w:tr w:rsidR="00D46F94" w:rsidRPr="00DB7FA4" w14:paraId="60482898" w14:textId="77777777" w:rsidTr="00D46F94">
        <w:tc>
          <w:tcPr>
            <w:tcW w:w="556" w:type="dxa"/>
            <w:shd w:val="clear" w:color="auto" w:fill="auto"/>
          </w:tcPr>
          <w:p w14:paraId="4E4D7112" w14:textId="77777777" w:rsidR="00D46F94" w:rsidRPr="00DB7FA4" w:rsidRDefault="00D46F94" w:rsidP="00BF18B4">
            <w:pPr>
              <w:rPr>
                <w:lang w:val="nl"/>
              </w:rPr>
            </w:pPr>
            <w:r w:rsidRPr="002C7327">
              <w:t>[1]</w:t>
            </w:r>
          </w:p>
        </w:tc>
        <w:tc>
          <w:tcPr>
            <w:tcW w:w="7519" w:type="dxa"/>
            <w:shd w:val="clear" w:color="auto" w:fill="auto"/>
          </w:tcPr>
          <w:p w14:paraId="0BF7A18C" w14:textId="6AD39F66" w:rsidR="00D46F94" w:rsidRPr="00DB7FA4" w:rsidRDefault="00D46F94" w:rsidP="00EC1610">
            <w:pPr>
              <w:rPr>
                <w:lang w:val="nl"/>
              </w:rPr>
            </w:pPr>
            <w:r w:rsidRPr="00CC0276">
              <w:t xml:space="preserve">Modeldocument </w:t>
            </w:r>
            <w:r>
              <w:t>ASR hypotheek</w:t>
            </w:r>
          </w:p>
        </w:tc>
      </w:tr>
      <w:tr w:rsidR="00D46F94" w:rsidRPr="00DB7FA4" w14:paraId="4F78AA22" w14:textId="77777777" w:rsidTr="00D46F94">
        <w:tc>
          <w:tcPr>
            <w:tcW w:w="556" w:type="dxa"/>
            <w:shd w:val="clear" w:color="auto" w:fill="auto"/>
          </w:tcPr>
          <w:p w14:paraId="4B4A411C" w14:textId="77777777" w:rsidR="00D46F94" w:rsidRPr="00DB7FA4" w:rsidRDefault="00D46F94" w:rsidP="00BF18B4">
            <w:pPr>
              <w:rPr>
                <w:lang w:val="nl"/>
              </w:rPr>
            </w:pPr>
            <w:r w:rsidRPr="00134AAB">
              <w:t>[2]</w:t>
            </w:r>
          </w:p>
        </w:tc>
        <w:tc>
          <w:tcPr>
            <w:tcW w:w="7519" w:type="dxa"/>
            <w:shd w:val="clear" w:color="auto" w:fill="auto"/>
          </w:tcPr>
          <w:p w14:paraId="7AB0AC9B" w14:textId="29D5A5BD" w:rsidR="00D46F94" w:rsidRPr="00DB7FA4" w:rsidRDefault="00D46F94" w:rsidP="00BF18B4">
            <w:pPr>
              <w:rPr>
                <w:lang w:val="nl"/>
              </w:rPr>
            </w:pPr>
            <w:r w:rsidRPr="00134AAB">
              <w:t xml:space="preserve">Documentatie standaard tekstblokken: namen van de documenten en de versies daarvan zijn in </w:t>
            </w:r>
            <w:r>
              <w:t xml:space="preserve">de </w:t>
            </w:r>
            <w:proofErr w:type="spellStart"/>
            <w:r>
              <w:t>releasnotes</w:t>
            </w:r>
            <w:proofErr w:type="spellEnd"/>
            <w:r w:rsidRPr="00134AAB">
              <w:t xml:space="preserve"> opgenomen</w:t>
            </w:r>
          </w:p>
        </w:tc>
      </w:tr>
      <w:tr w:rsidR="00D46F94" w:rsidRPr="00DB7FA4" w14:paraId="59A3BC86" w14:textId="77777777" w:rsidTr="00D46F94">
        <w:tc>
          <w:tcPr>
            <w:tcW w:w="556" w:type="dxa"/>
            <w:shd w:val="clear" w:color="auto" w:fill="auto"/>
          </w:tcPr>
          <w:p w14:paraId="6323B4CA" w14:textId="5588E449" w:rsidR="00D46F94" w:rsidRPr="00DB7FA4" w:rsidRDefault="00D46F94" w:rsidP="00BF18B4">
            <w:pPr>
              <w:rPr>
                <w:lang w:val="nl"/>
              </w:rPr>
            </w:pPr>
            <w:bookmarkStart w:id="48" w:name="AlgemeneAfsprakenDocument"/>
            <w:r>
              <w:t>[3]</w:t>
            </w:r>
            <w:bookmarkEnd w:id="48"/>
          </w:p>
        </w:tc>
        <w:tc>
          <w:tcPr>
            <w:tcW w:w="7519" w:type="dxa"/>
            <w:shd w:val="clear" w:color="auto" w:fill="auto"/>
          </w:tcPr>
          <w:p w14:paraId="6BDB8C70" w14:textId="77777777" w:rsidR="00D46F94" w:rsidRPr="00DB7FA4" w:rsidRDefault="00D46F94" w:rsidP="00BF18B4">
            <w:pPr>
              <w:rPr>
                <w:lang w:val="nl"/>
              </w:rPr>
            </w:pPr>
            <w:r w:rsidRPr="00F04F48">
              <w:t>Tekstblok - Algemene afspraken modeldocumenten en tekstblokken</w:t>
            </w:r>
          </w:p>
        </w:tc>
      </w:tr>
      <w:tr w:rsidR="00D46F94" w:rsidRPr="00DB7FA4" w14:paraId="0BE56058" w14:textId="77777777" w:rsidTr="00D46F94">
        <w:tc>
          <w:tcPr>
            <w:tcW w:w="556" w:type="dxa"/>
            <w:shd w:val="clear" w:color="auto" w:fill="auto"/>
          </w:tcPr>
          <w:p w14:paraId="79844382" w14:textId="2BAEF818" w:rsidR="00D46F94" w:rsidRDefault="00D46F94" w:rsidP="00BF18B4">
            <w:bookmarkStart w:id="49" w:name="TC"/>
            <w:r>
              <w:t>[</w:t>
            </w:r>
            <w:r w:rsidR="00CE6B45">
              <w:t>4</w:t>
            </w:r>
            <w:r>
              <w:t>]</w:t>
            </w:r>
            <w:bookmarkEnd w:id="49"/>
          </w:p>
        </w:tc>
        <w:tc>
          <w:tcPr>
            <w:tcW w:w="7519" w:type="dxa"/>
            <w:shd w:val="clear" w:color="auto" w:fill="auto"/>
          </w:tcPr>
          <w:p w14:paraId="621EC278" w14:textId="77777777" w:rsidR="00D46F94" w:rsidRDefault="00D46F94" w:rsidP="00BF18B4">
            <w:r w:rsidRPr="00362DEE">
              <w:t xml:space="preserve">Toelichting - Comparitie nummering en </w:t>
            </w:r>
            <w:proofErr w:type="spellStart"/>
            <w:r w:rsidRPr="00362DEE">
              <w:t>layout</w:t>
            </w:r>
            <w:proofErr w:type="spellEnd"/>
          </w:p>
        </w:tc>
      </w:tr>
      <w:tr w:rsidR="00D46F94" w:rsidRPr="00DB7FA4" w14:paraId="5E527C8D" w14:textId="77777777" w:rsidTr="00D46F94">
        <w:tc>
          <w:tcPr>
            <w:tcW w:w="556" w:type="dxa"/>
            <w:shd w:val="clear" w:color="auto" w:fill="auto"/>
          </w:tcPr>
          <w:p w14:paraId="79ADCB4F" w14:textId="1515DF6A" w:rsidR="00D46F94" w:rsidRDefault="00D46F94" w:rsidP="00BF18B4">
            <w:r>
              <w:t>[</w:t>
            </w:r>
            <w:r w:rsidR="00CE6B45">
              <w:t>5</w:t>
            </w:r>
            <w:r>
              <w:t>]</w:t>
            </w:r>
          </w:p>
        </w:tc>
        <w:tc>
          <w:tcPr>
            <w:tcW w:w="7519" w:type="dxa"/>
            <w:shd w:val="clear" w:color="auto" w:fill="auto"/>
          </w:tcPr>
          <w:p w14:paraId="1B5D9082" w14:textId="77777777" w:rsidR="00D46F94" w:rsidRPr="00F04F48" w:rsidRDefault="00D46F94" w:rsidP="00BF18B4">
            <w:r>
              <w:t xml:space="preserve">Generieke XSD </w:t>
            </w:r>
            <w:proofErr w:type="spellStart"/>
            <w:r w:rsidRPr="00887623">
              <w:t>StukAlgemeen</w:t>
            </w:r>
            <w:proofErr w:type="spellEnd"/>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3"/>
          <w:type w:val="oddPage"/>
          <w:pgSz w:w="11906" w:h="16838" w:code="9"/>
          <w:pgMar w:top="3402" w:right="1304" w:bottom="1304" w:left="1814" w:header="567" w:footer="431" w:gutter="0"/>
          <w:cols w:space="708"/>
          <w:formProt w:val="0"/>
        </w:sectPr>
      </w:pPr>
    </w:p>
    <w:p w14:paraId="61B39258" w14:textId="60F83D2D" w:rsidR="008D0862" w:rsidRDefault="00A456DD" w:rsidP="008D0862">
      <w:pPr>
        <w:pStyle w:val="Kop1"/>
        <w:numPr>
          <w:ilvl w:val="0"/>
          <w:numId w:val="1"/>
        </w:numPr>
        <w:rPr>
          <w:lang w:val="nl-NL"/>
        </w:rPr>
      </w:pPr>
      <w:bookmarkStart w:id="56" w:name="_Toc464135495"/>
      <w:bookmarkStart w:id="57" w:name="_Toc71643710"/>
      <w:bookmarkEnd w:id="34"/>
      <w:r>
        <w:rPr>
          <w:lang w:val="nl-NL"/>
        </w:rPr>
        <w:lastRenderedPageBreak/>
        <w:t>ASR</w:t>
      </w:r>
      <w:r w:rsidR="00340045">
        <w:rPr>
          <w:lang w:val="nl-NL"/>
        </w:rPr>
        <w:t xml:space="preserve"> </w:t>
      </w:r>
      <w:r w:rsidR="008D0862">
        <w:rPr>
          <w:lang w:val="nl-NL"/>
        </w:rPr>
        <w:t>Hypotheekakte</w:t>
      </w:r>
      <w:bookmarkEnd w:id="56"/>
      <w:bookmarkEnd w:id="57"/>
    </w:p>
    <w:p w14:paraId="41022976" w14:textId="205D06F7" w:rsidR="008D0862" w:rsidRDefault="008D0862" w:rsidP="008D0862">
      <w:r>
        <w:t xml:space="preserve">In dit hoofdstuk is de structuur van de </w:t>
      </w:r>
      <w:r w:rsidR="00A456DD">
        <w:t>ASR</w:t>
      </w:r>
      <w:r w:rsidR="00C61CA0">
        <w:t xml:space="preserve"> </w:t>
      </w:r>
      <w:r>
        <w:t>hypotheekakte in detail beschreven.</w:t>
      </w:r>
    </w:p>
    <w:p w14:paraId="0AFD7880"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1085F133" w14:textId="77777777" w:rsidR="00106B49" w:rsidRPr="00343045" w:rsidRDefault="00106B49" w:rsidP="00106B49">
      <w:pPr>
        <w:pStyle w:val="Kop2"/>
        <w:numPr>
          <w:ilvl w:val="1"/>
          <w:numId w:val="1"/>
        </w:numPr>
      </w:pPr>
      <w:bookmarkStart w:id="58" w:name="_Toc246925271"/>
      <w:bookmarkStart w:id="59" w:name="_Toc464135496"/>
      <w:bookmarkStart w:id="60" w:name="_Toc5887048"/>
      <w:bookmarkStart w:id="61" w:name="_Toc71643711"/>
      <w:r>
        <w:t>Equivalentieverklaring</w:t>
      </w:r>
      <w:bookmarkEnd w:id="58"/>
      <w:bookmarkEnd w:id="59"/>
      <w:bookmarkEnd w:id="60"/>
      <w:bookmarkEnd w:id="61"/>
    </w:p>
    <w:p w14:paraId="7D82F1AA" w14:textId="77777777" w:rsidR="00106B49" w:rsidRPr="00C70CBC" w:rsidRDefault="00106B49" w:rsidP="00106B49">
      <w:pPr>
        <w:rPr>
          <w:lang w:val="nl"/>
        </w:rPr>
      </w:pPr>
      <w:r>
        <w:rPr>
          <w:lang w:val="nl"/>
        </w:rPr>
        <w:t>De akte moet ook zonder equivalentieverklaring samengesteld en afgedrukt kunnen worden t.b.v. het passeren, maar de tekst is toch in rood vermeld omdat dat het formaat is zoals de akte door het Kadaster ontvangen zal worden.</w:t>
      </w:r>
    </w:p>
    <w:p w14:paraId="237DF32E" w14:textId="77777777" w:rsidR="00106B49" w:rsidRDefault="00106B49" w:rsidP="00106B49"/>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496942C4" w14:textId="77777777" w:rsidTr="0065552D">
        <w:tc>
          <w:tcPr>
            <w:tcW w:w="2394" w:type="pct"/>
            <w:shd w:val="clear" w:color="auto" w:fill="DEEAF6" w:themeFill="accent1" w:themeFillTint="33"/>
          </w:tcPr>
          <w:p w14:paraId="31E6FF42" w14:textId="77777777" w:rsidR="00106B49" w:rsidRPr="00D77156" w:rsidRDefault="00106B49" w:rsidP="00787B69">
            <w:pPr>
              <w:rPr>
                <w:b/>
              </w:rPr>
            </w:pPr>
            <w:r w:rsidRPr="00DB7FA4">
              <w:rPr>
                <w:b/>
              </w:rPr>
              <w:t>Modeldocument tekst</w:t>
            </w:r>
          </w:p>
        </w:tc>
        <w:tc>
          <w:tcPr>
            <w:tcW w:w="2606" w:type="pct"/>
            <w:shd w:val="clear" w:color="auto" w:fill="DEEAF6" w:themeFill="accent1" w:themeFillTint="33"/>
          </w:tcPr>
          <w:p w14:paraId="05DB4EC3" w14:textId="1AE7B73E" w:rsidR="00106B49" w:rsidRPr="00D77156" w:rsidRDefault="00106B49" w:rsidP="00787B69">
            <w:pPr>
              <w:rPr>
                <w:b/>
              </w:rPr>
            </w:pPr>
            <w:r w:rsidRPr="00DB7FA4">
              <w:rPr>
                <w:b/>
              </w:rPr>
              <w:t>Toelichting</w:t>
            </w:r>
            <w:r w:rsidR="0011629C">
              <w:rPr>
                <w:b/>
              </w:rPr>
              <w:t xml:space="preserve"> en </w:t>
            </w:r>
            <w:proofErr w:type="spellStart"/>
            <w:r w:rsidR="0011629C">
              <w:rPr>
                <w:b/>
              </w:rPr>
              <w:t>mapping</w:t>
            </w:r>
            <w:proofErr w:type="spellEnd"/>
          </w:p>
        </w:tc>
      </w:tr>
      <w:tr w:rsidR="00106B49" w:rsidRPr="002E729C" w14:paraId="3F8DD315" w14:textId="77777777" w:rsidTr="00787B69">
        <w:tc>
          <w:tcPr>
            <w:tcW w:w="2394" w:type="pct"/>
            <w:shd w:val="clear" w:color="auto" w:fill="auto"/>
          </w:tcPr>
          <w:p w14:paraId="66332E52" w14:textId="77777777" w:rsidR="00106B49" w:rsidRPr="00DB7FA4" w:rsidRDefault="00106B49" w:rsidP="00787B69">
            <w:pPr>
              <w:rPr>
                <w:color w:val="FF0000"/>
              </w:rPr>
            </w:pPr>
            <w:r w:rsidRPr="00DB7FA4">
              <w:rPr>
                <w:rFonts w:cs="Arial"/>
                <w:bCs/>
                <w:color w:val="FF0000"/>
                <w:highlight w:val="yellow"/>
                <w:lang w:val="en-US"/>
              </w:rPr>
              <w:t>TEKSTBLOK EQUIVALENTIEVERKLARING</w:t>
            </w:r>
            <w:r w:rsidRPr="00DB7FA4">
              <w:rPr>
                <w:rFonts w:cs="Arial"/>
                <w:bCs/>
                <w:color w:val="FF0000"/>
                <w:lang w:val="en-US"/>
              </w:rPr>
              <w:t>.</w:t>
            </w:r>
          </w:p>
        </w:tc>
        <w:tc>
          <w:tcPr>
            <w:tcW w:w="2606" w:type="pct"/>
            <w:shd w:val="clear" w:color="auto" w:fill="auto"/>
          </w:tcPr>
          <w:p w14:paraId="5484E6D1" w14:textId="77777777" w:rsidR="00106B49" w:rsidRDefault="00106B49" w:rsidP="00787B69">
            <w:r>
              <w:rPr>
                <w:szCs w:val="18"/>
              </w:rPr>
              <w:t xml:space="preserve">Verplicht tekstblok. </w:t>
            </w:r>
            <w:r w:rsidRPr="00DB7FA4">
              <w:rPr>
                <w:szCs w:val="18"/>
              </w:rPr>
              <w:t>Gegevens van de notaris in de rol van verklaarder.</w:t>
            </w:r>
            <w:r>
              <w:t xml:space="preserve"> Dit tekstblok wordt alleen getoond bij het afschrift.</w:t>
            </w:r>
          </w:p>
          <w:p w14:paraId="0997B067" w14:textId="77777777" w:rsidR="00106B49" w:rsidRDefault="00106B49" w:rsidP="00787B69"/>
          <w:p w14:paraId="1B57160B" w14:textId="77777777" w:rsidR="00106B49" w:rsidRPr="00025A52" w:rsidRDefault="00106B49" w:rsidP="00787B69">
            <w:pPr>
              <w:rPr>
                <w:snapToGrid/>
                <w:u w:val="single"/>
              </w:rPr>
            </w:pPr>
            <w:proofErr w:type="spellStart"/>
            <w:r w:rsidRPr="00025A52">
              <w:rPr>
                <w:snapToGrid/>
                <w:u w:val="single"/>
              </w:rPr>
              <w:t>Mapping</w:t>
            </w:r>
            <w:proofErr w:type="spellEnd"/>
            <w:r w:rsidRPr="00025A52">
              <w:rPr>
                <w:snapToGrid/>
                <w:u w:val="single"/>
              </w:rPr>
              <w:t>:</w:t>
            </w:r>
          </w:p>
          <w:p w14:paraId="76F5676E" w14:textId="77777777" w:rsidR="00106B49" w:rsidRPr="003146A3" w:rsidRDefault="00106B49" w:rsidP="00787B69">
            <w:pPr>
              <w:autoSpaceDE w:val="0"/>
              <w:autoSpaceDN w:val="0"/>
              <w:adjustRightInd w:val="0"/>
              <w:spacing w:line="240" w:lineRule="auto"/>
            </w:pPr>
            <w:r w:rsidRPr="00025A52">
              <w:rPr>
                <w:snapToGrid/>
                <w:sz w:val="16"/>
                <w:szCs w:val="16"/>
                <w:lang w:val="nl"/>
              </w:rPr>
              <w:t>-de mapping is opgenomen in het genoemde tekstblok.</w:t>
            </w:r>
          </w:p>
        </w:tc>
      </w:tr>
    </w:tbl>
    <w:p w14:paraId="3EE7AAAA" w14:textId="1BD841F3" w:rsidR="00106B49" w:rsidRDefault="00106B49" w:rsidP="00106B49">
      <w:pPr>
        <w:pStyle w:val="Kop2"/>
        <w:pageBreakBefore/>
        <w:numPr>
          <w:ilvl w:val="1"/>
          <w:numId w:val="1"/>
        </w:numPr>
      </w:pPr>
      <w:bookmarkStart w:id="62" w:name="_Toc464135497"/>
      <w:bookmarkStart w:id="63" w:name="_Toc5887049"/>
      <w:bookmarkStart w:id="64" w:name="_Toc71643712"/>
      <w:bookmarkStart w:id="65" w:name="_Ref438019207"/>
      <w:r>
        <w:lastRenderedPageBreak/>
        <w:t>Titel</w:t>
      </w:r>
      <w:bookmarkEnd w:id="62"/>
      <w:bookmarkEnd w:id="63"/>
      <w:bookmarkEnd w:id="64"/>
    </w:p>
    <w:p w14:paraId="5266BBE0" w14:textId="77777777" w:rsidR="0011629C" w:rsidRPr="0011629C" w:rsidRDefault="0011629C" w:rsidP="0011629C">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185AC74D" w14:textId="77777777" w:rsidTr="0065552D">
        <w:tc>
          <w:tcPr>
            <w:tcW w:w="2394" w:type="pct"/>
            <w:shd w:val="clear" w:color="auto" w:fill="DEEAF6" w:themeFill="accent1" w:themeFillTint="33"/>
          </w:tcPr>
          <w:p w14:paraId="588B1406" w14:textId="77777777" w:rsidR="00106B49" w:rsidRPr="00D77156" w:rsidRDefault="00106B49" w:rsidP="00787B69">
            <w:pPr>
              <w:rPr>
                <w:b/>
              </w:rPr>
            </w:pPr>
            <w:r w:rsidRPr="00DB7FA4">
              <w:rPr>
                <w:b/>
              </w:rPr>
              <w:t>Modeldocument tekst</w:t>
            </w:r>
          </w:p>
        </w:tc>
        <w:tc>
          <w:tcPr>
            <w:tcW w:w="2606" w:type="pct"/>
            <w:shd w:val="clear" w:color="auto" w:fill="DEEAF6" w:themeFill="accent1" w:themeFillTint="33"/>
          </w:tcPr>
          <w:p w14:paraId="6A8C02F8" w14:textId="19FC0F6C" w:rsidR="00106B49" w:rsidRPr="00D77156" w:rsidRDefault="00106B49" w:rsidP="00787B69">
            <w:pPr>
              <w:rPr>
                <w:b/>
              </w:rPr>
            </w:pPr>
            <w:r w:rsidRPr="00DB7FA4">
              <w:rPr>
                <w:b/>
              </w:rPr>
              <w:t>Toelichting</w:t>
            </w:r>
            <w:r w:rsidR="0011629C">
              <w:rPr>
                <w:b/>
              </w:rPr>
              <w:t xml:space="preserve"> en </w:t>
            </w:r>
            <w:proofErr w:type="spellStart"/>
            <w:r w:rsidR="0011629C">
              <w:rPr>
                <w:b/>
              </w:rPr>
              <w:t>mapping</w:t>
            </w:r>
            <w:proofErr w:type="spellEnd"/>
          </w:p>
        </w:tc>
      </w:tr>
      <w:tr w:rsidR="00106B49" w:rsidRPr="002E729C" w14:paraId="07E7384D" w14:textId="77777777" w:rsidTr="00787B69">
        <w:tc>
          <w:tcPr>
            <w:tcW w:w="2394" w:type="pct"/>
            <w:shd w:val="clear" w:color="auto" w:fill="auto"/>
          </w:tcPr>
          <w:p w14:paraId="6D9C9B54" w14:textId="77777777" w:rsidR="00106B49" w:rsidRPr="00DB7FA4" w:rsidRDefault="00106B49" w:rsidP="00787B69">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2BFFD4DC" w14:textId="77777777" w:rsidR="00106B49" w:rsidRPr="00025A52" w:rsidRDefault="00106B49" w:rsidP="00787B69">
            <w:pPr>
              <w:rPr>
                <w:snapToGrid/>
                <w:szCs w:val="18"/>
              </w:rPr>
            </w:pPr>
            <w:r>
              <w:rPr>
                <w:szCs w:val="18"/>
              </w:rPr>
              <w:t xml:space="preserve">Optioneel tekstblok. </w:t>
            </w:r>
            <w:r w:rsidRPr="00025A52">
              <w:rPr>
                <w:snapToGrid/>
                <w:szCs w:val="18"/>
              </w:rPr>
              <w:t>De titelvelden voor een hypotheekakte. De opmaak is conform het tekstblok.</w:t>
            </w:r>
          </w:p>
          <w:p w14:paraId="1095D2C4" w14:textId="77777777" w:rsidR="00106B49" w:rsidRDefault="00106B49" w:rsidP="00787B69">
            <w:pPr>
              <w:rPr>
                <w:szCs w:val="18"/>
              </w:rPr>
            </w:pPr>
          </w:p>
          <w:p w14:paraId="5EC370AF" w14:textId="77777777" w:rsidR="00106B49" w:rsidRPr="00025A52" w:rsidRDefault="00106B49" w:rsidP="00787B69">
            <w:pPr>
              <w:rPr>
                <w:snapToGrid/>
                <w:u w:val="single"/>
              </w:rPr>
            </w:pPr>
            <w:proofErr w:type="spellStart"/>
            <w:r w:rsidRPr="00025A52">
              <w:rPr>
                <w:snapToGrid/>
                <w:u w:val="single"/>
              </w:rPr>
              <w:t>Mapping</w:t>
            </w:r>
            <w:proofErr w:type="spellEnd"/>
            <w:r w:rsidRPr="00025A52">
              <w:rPr>
                <w:snapToGrid/>
                <w:u w:val="single"/>
              </w:rPr>
              <w:t>:</w:t>
            </w:r>
          </w:p>
          <w:p w14:paraId="0AC6CE5B" w14:textId="77777777" w:rsidR="00106B49" w:rsidRPr="00DB7FA4" w:rsidRDefault="00106B49" w:rsidP="00787B69">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4C67A123" w14:textId="7DBE73B0" w:rsidR="00106B49" w:rsidRDefault="00106B49" w:rsidP="00106B49">
      <w:pPr>
        <w:pStyle w:val="Kop2"/>
        <w:numPr>
          <w:ilvl w:val="1"/>
          <w:numId w:val="1"/>
        </w:numPr>
      </w:pPr>
      <w:bookmarkStart w:id="66" w:name="_Toc464135498"/>
      <w:bookmarkStart w:id="67" w:name="_Toc5887050"/>
      <w:bookmarkStart w:id="68" w:name="_Toc71643713"/>
      <w:bookmarkEnd w:id="65"/>
      <w:r>
        <w:t>Aanhef</w:t>
      </w:r>
      <w:bookmarkEnd w:id="66"/>
      <w:bookmarkEnd w:id="67"/>
      <w:bookmarkEnd w:id="68"/>
    </w:p>
    <w:p w14:paraId="0E692844" w14:textId="77777777" w:rsidR="0011629C" w:rsidRPr="0011629C" w:rsidRDefault="0011629C" w:rsidP="0011629C">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553EDE7A" w14:textId="77777777" w:rsidTr="0065552D">
        <w:tc>
          <w:tcPr>
            <w:tcW w:w="2394" w:type="pct"/>
            <w:shd w:val="clear" w:color="auto" w:fill="DEEAF6" w:themeFill="accent1" w:themeFillTint="33"/>
          </w:tcPr>
          <w:p w14:paraId="3E9D9A46" w14:textId="77777777" w:rsidR="00106B49" w:rsidRPr="00D77156" w:rsidRDefault="00106B49" w:rsidP="00787B69">
            <w:pPr>
              <w:rPr>
                <w:b/>
              </w:rPr>
            </w:pPr>
            <w:r w:rsidRPr="00DB7FA4">
              <w:rPr>
                <w:b/>
              </w:rPr>
              <w:t>Modeldocument tekst</w:t>
            </w:r>
          </w:p>
        </w:tc>
        <w:tc>
          <w:tcPr>
            <w:tcW w:w="2606" w:type="pct"/>
            <w:shd w:val="clear" w:color="auto" w:fill="DEEAF6" w:themeFill="accent1" w:themeFillTint="33"/>
          </w:tcPr>
          <w:p w14:paraId="3F34521C" w14:textId="6D42D691" w:rsidR="00106B49" w:rsidRPr="00D77156" w:rsidRDefault="00106B49" w:rsidP="00787B69">
            <w:pPr>
              <w:rPr>
                <w:b/>
              </w:rPr>
            </w:pPr>
            <w:r w:rsidRPr="00DB7FA4">
              <w:rPr>
                <w:b/>
              </w:rPr>
              <w:t>Toelichting</w:t>
            </w:r>
            <w:r w:rsidR="0011629C">
              <w:rPr>
                <w:b/>
              </w:rPr>
              <w:t xml:space="preserve"> en </w:t>
            </w:r>
            <w:proofErr w:type="spellStart"/>
            <w:r w:rsidR="0011629C">
              <w:rPr>
                <w:b/>
              </w:rPr>
              <w:t>mapping</w:t>
            </w:r>
            <w:proofErr w:type="spellEnd"/>
          </w:p>
        </w:tc>
      </w:tr>
      <w:tr w:rsidR="00106B49" w:rsidRPr="002E729C" w14:paraId="74903010" w14:textId="77777777" w:rsidTr="00787B69">
        <w:tc>
          <w:tcPr>
            <w:tcW w:w="2394" w:type="pct"/>
            <w:shd w:val="clear" w:color="auto" w:fill="auto"/>
          </w:tcPr>
          <w:p w14:paraId="67E9D425" w14:textId="77777777" w:rsidR="00106B49" w:rsidRPr="00DB7FA4" w:rsidRDefault="00106B49" w:rsidP="00787B69">
            <w:pPr>
              <w:tabs>
                <w:tab w:val="left" w:pos="-1440"/>
                <w:tab w:val="left" w:pos="-720"/>
              </w:tabs>
              <w:suppressAutoHyphens/>
              <w:rPr>
                <w:rFonts w:ascii="Times New Roman" w:hAnsi="Times New Roman"/>
                <w:color w:val="FF0000"/>
                <w:highlight w:val="yellow"/>
              </w:rPr>
            </w:pPr>
            <w:bookmarkStart w:id="69" w:name="_Toc245786300"/>
            <w:bookmarkEnd w:id="69"/>
            <w:r w:rsidRPr="00DB7FA4">
              <w:rPr>
                <w:color w:val="FF0000"/>
                <w:highlight w:val="yellow"/>
              </w:rPr>
              <w:t>TEKSTBLOK AANHEF</w:t>
            </w:r>
            <w:r w:rsidRPr="00DB7FA4">
              <w:rPr>
                <w:rFonts w:ascii="Times New Roman" w:hAnsi="Times New Roman"/>
                <w:color w:val="FF0000"/>
              </w:rPr>
              <w:t>:</w:t>
            </w:r>
          </w:p>
        </w:tc>
        <w:tc>
          <w:tcPr>
            <w:tcW w:w="2606" w:type="pct"/>
            <w:shd w:val="clear" w:color="auto" w:fill="auto"/>
          </w:tcPr>
          <w:p w14:paraId="107C89E1" w14:textId="77777777" w:rsidR="00106B49" w:rsidRDefault="00106B49" w:rsidP="00787B69">
            <w:pPr>
              <w:rPr>
                <w:szCs w:val="18"/>
              </w:rPr>
            </w:pPr>
            <w:r w:rsidRPr="00DB7FA4">
              <w:rPr>
                <w:szCs w:val="18"/>
              </w:rPr>
              <w:t>Details van de notaris in de rol van ondertekenaar.</w:t>
            </w:r>
          </w:p>
          <w:p w14:paraId="14C22893" w14:textId="77777777" w:rsidR="00106B49" w:rsidRDefault="00106B49" w:rsidP="00787B69">
            <w:pPr>
              <w:rPr>
                <w:szCs w:val="18"/>
              </w:rPr>
            </w:pPr>
          </w:p>
          <w:p w14:paraId="779B4CD7" w14:textId="77777777" w:rsidR="00106B49" w:rsidRPr="00025A52" w:rsidRDefault="00106B49" w:rsidP="00787B69">
            <w:pPr>
              <w:rPr>
                <w:snapToGrid/>
                <w:u w:val="single"/>
              </w:rPr>
            </w:pPr>
            <w:proofErr w:type="spellStart"/>
            <w:r w:rsidRPr="00025A52">
              <w:rPr>
                <w:snapToGrid/>
                <w:u w:val="single"/>
              </w:rPr>
              <w:t>Mapping</w:t>
            </w:r>
            <w:proofErr w:type="spellEnd"/>
            <w:r w:rsidRPr="00025A52">
              <w:rPr>
                <w:snapToGrid/>
                <w:u w:val="single"/>
              </w:rPr>
              <w:t>:</w:t>
            </w:r>
          </w:p>
          <w:p w14:paraId="1BDFD236" w14:textId="77777777" w:rsidR="00106B49" w:rsidRPr="00DB7FA4" w:rsidRDefault="00106B49" w:rsidP="00787B69">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5A90DCD5" w14:textId="77777777" w:rsidR="00106B49" w:rsidRPr="002E729C" w:rsidRDefault="00106B49" w:rsidP="00106B49">
      <w:pPr>
        <w:tabs>
          <w:tab w:val="left" w:pos="6771"/>
        </w:tabs>
        <w:rPr>
          <w:szCs w:val="18"/>
        </w:rPr>
      </w:pPr>
    </w:p>
    <w:p w14:paraId="0274BD83" w14:textId="77777777" w:rsidR="00106B49" w:rsidRDefault="00106B49" w:rsidP="00106B49">
      <w:pPr>
        <w:pStyle w:val="Kop2"/>
        <w:pageBreakBefore/>
        <w:numPr>
          <w:ilvl w:val="1"/>
          <w:numId w:val="1"/>
        </w:numPr>
      </w:pPr>
      <w:bookmarkStart w:id="70" w:name="_Toc464135499"/>
      <w:bookmarkStart w:id="71" w:name="_Toc5887051"/>
      <w:bookmarkStart w:id="72" w:name="_Toc71643714"/>
      <w:bookmarkStart w:id="73" w:name="_Ref182807022"/>
      <w:r>
        <w:lastRenderedPageBreak/>
        <w:t>Partijen</w:t>
      </w:r>
      <w:bookmarkEnd w:id="70"/>
      <w:bookmarkEnd w:id="71"/>
      <w:bookmarkEnd w:id="72"/>
    </w:p>
    <w:p w14:paraId="5396EDCE" w14:textId="4D00D591" w:rsidR="00106B49" w:rsidRDefault="00106B49" w:rsidP="00106B49">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De nummering van partijen en personen wordt toegelicht in </w:t>
      </w:r>
      <w:r w:rsidRPr="00890735">
        <w:rPr>
          <w:snapToGrid/>
          <w:szCs w:val="18"/>
        </w:rPr>
        <w:fldChar w:fldCharType="begin"/>
      </w:r>
      <w:r w:rsidRPr="00890735">
        <w:rPr>
          <w:snapToGrid/>
          <w:szCs w:val="18"/>
        </w:rPr>
        <w:instrText xml:space="preserve"> REF TC \h  \* MERGEFORMAT </w:instrText>
      </w:r>
      <w:r w:rsidRPr="00890735">
        <w:rPr>
          <w:snapToGrid/>
          <w:szCs w:val="18"/>
        </w:rPr>
      </w:r>
      <w:r w:rsidRPr="00890735">
        <w:rPr>
          <w:snapToGrid/>
          <w:szCs w:val="18"/>
        </w:rPr>
        <w:fldChar w:fldCharType="separate"/>
      </w:r>
      <w:r w:rsidR="000721C4" w:rsidRPr="000721C4">
        <w:rPr>
          <w:snapToGrid/>
          <w:szCs w:val="18"/>
        </w:rPr>
        <w:t>[</w:t>
      </w:r>
      <w:r w:rsidR="00CE6B45">
        <w:rPr>
          <w:snapToGrid/>
          <w:szCs w:val="18"/>
        </w:rPr>
        <w:t>4</w:t>
      </w:r>
      <w:r w:rsidR="000721C4" w:rsidRPr="000721C4">
        <w:rPr>
          <w:snapToGrid/>
          <w:szCs w:val="18"/>
        </w:rPr>
        <w:t>]</w:t>
      </w:r>
      <w:r w:rsidRPr="00890735">
        <w:rPr>
          <w:snapToGrid/>
          <w:szCs w:val="18"/>
        </w:rPr>
        <w:fldChar w:fldCharType="end"/>
      </w:r>
      <w:r w:rsidRPr="00890735">
        <w:rPr>
          <w:snapToGrid/>
          <w:szCs w:val="18"/>
        </w:rPr>
        <w:t>.</w:t>
      </w:r>
      <w:r w:rsidRPr="00890735" w:rsidDel="0038607C">
        <w:rPr>
          <w:snapToGrid/>
          <w:szCs w:val="18"/>
        </w:rPr>
        <w:t xml:space="preserve"> </w:t>
      </w:r>
    </w:p>
    <w:p w14:paraId="14AB95F8" w14:textId="4692079B" w:rsidR="00CE6B45" w:rsidRDefault="00CE6B45" w:rsidP="00106B49">
      <w:pPr>
        <w:rPr>
          <w:snapToGrid/>
          <w:szCs w:val="18"/>
        </w:rPr>
      </w:pPr>
    </w:p>
    <w:p w14:paraId="6B3AA18B" w14:textId="3325E66F" w:rsidR="00CE6B45" w:rsidRDefault="00CE6B45" w:rsidP="00CE6B45">
      <w:pPr>
        <w:pStyle w:val="Kop3"/>
      </w:pPr>
      <w:bookmarkStart w:id="74" w:name="_Toc71643715"/>
      <w:r>
        <w:t>Hypotheekbank</w:t>
      </w:r>
      <w:bookmarkEnd w:id="74"/>
    </w:p>
    <w:p w14:paraId="50060119" w14:textId="45A59AF9" w:rsidR="00CE6B45" w:rsidRDefault="00CE6B45" w:rsidP="00CE6B45">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391D1E4C" w14:textId="77777777" w:rsidTr="0065552D">
        <w:trPr>
          <w:trHeight w:val="125"/>
        </w:trPr>
        <w:tc>
          <w:tcPr>
            <w:tcW w:w="2394" w:type="pct"/>
            <w:shd w:val="clear" w:color="auto" w:fill="DEEAF6" w:themeFill="accent1" w:themeFillTint="33"/>
          </w:tcPr>
          <w:bookmarkEnd w:id="73"/>
          <w:p w14:paraId="5A62F63A" w14:textId="77777777" w:rsidR="00106B49" w:rsidRPr="00D77156" w:rsidRDefault="00106B49" w:rsidP="00787B69">
            <w:pPr>
              <w:rPr>
                <w:b/>
              </w:rPr>
            </w:pPr>
            <w:r w:rsidRPr="00DB7FA4">
              <w:rPr>
                <w:b/>
              </w:rPr>
              <w:t>Modeldocument tekst</w:t>
            </w:r>
          </w:p>
        </w:tc>
        <w:tc>
          <w:tcPr>
            <w:tcW w:w="2606" w:type="pct"/>
            <w:shd w:val="clear" w:color="auto" w:fill="DEEAF6" w:themeFill="accent1" w:themeFillTint="33"/>
          </w:tcPr>
          <w:p w14:paraId="218CFEF1" w14:textId="0E0FB059" w:rsidR="00106B49" w:rsidRPr="00D77156" w:rsidRDefault="00106B49" w:rsidP="00787B69">
            <w:pPr>
              <w:rPr>
                <w:b/>
              </w:rPr>
            </w:pPr>
            <w:r w:rsidRPr="00DB7FA4">
              <w:rPr>
                <w:b/>
              </w:rPr>
              <w:t>Toelichting</w:t>
            </w:r>
            <w:r w:rsidR="0011629C">
              <w:rPr>
                <w:b/>
              </w:rPr>
              <w:t xml:space="preserve"> en </w:t>
            </w:r>
            <w:proofErr w:type="spellStart"/>
            <w:r w:rsidR="0011629C">
              <w:rPr>
                <w:b/>
              </w:rPr>
              <w:t>mapping</w:t>
            </w:r>
            <w:proofErr w:type="spellEnd"/>
          </w:p>
        </w:tc>
      </w:tr>
      <w:tr w:rsidR="00106B49" w:rsidRPr="00123774" w14:paraId="7A6BF9F4" w14:textId="77777777" w:rsidTr="00787B69">
        <w:trPr>
          <w:trHeight w:val="125"/>
        </w:trPr>
        <w:tc>
          <w:tcPr>
            <w:tcW w:w="2394" w:type="pct"/>
            <w:shd w:val="clear" w:color="auto" w:fill="auto"/>
          </w:tcPr>
          <w:p w14:paraId="2D200CAC" w14:textId="77777777" w:rsidR="00106B49" w:rsidRPr="00194473" w:rsidRDefault="00106B49" w:rsidP="00787B69">
            <w:pPr>
              <w:rPr>
                <w:rFonts w:cs="Arial"/>
                <w:bCs/>
                <w:color w:val="FF0000"/>
                <w:szCs w:val="18"/>
                <w:lang w:val="en-US"/>
              </w:rPr>
            </w:pPr>
            <w:r>
              <w:rPr>
                <w:rFonts w:cs="Arial"/>
                <w:bCs/>
                <w:color w:val="FF0000"/>
                <w:szCs w:val="18"/>
                <w:lang w:val="en-US"/>
              </w:rPr>
              <w:t>1</w:t>
            </w:r>
            <w:r w:rsidRPr="00194473">
              <w:rPr>
                <w:rFonts w:cs="Arial"/>
                <w:bCs/>
                <w:color w:val="FF0000"/>
                <w:szCs w:val="18"/>
                <w:lang w:val="en-US"/>
              </w:rPr>
              <w:t>.</w:t>
            </w:r>
          </w:p>
        </w:tc>
        <w:tc>
          <w:tcPr>
            <w:tcW w:w="2606" w:type="pct"/>
            <w:shd w:val="clear" w:color="auto" w:fill="auto"/>
          </w:tcPr>
          <w:p w14:paraId="4192EBC4" w14:textId="77777777" w:rsidR="00106B49" w:rsidRPr="00527D55" w:rsidRDefault="00106B49" w:rsidP="00787B69">
            <w:pPr>
              <w:rPr>
                <w:szCs w:val="18"/>
                <w:lang w:val="nl"/>
              </w:rPr>
            </w:pPr>
            <w:r w:rsidRPr="00194473">
              <w:rPr>
                <w:snapToGrid/>
                <w:szCs w:val="18"/>
              </w:rPr>
              <w:t>V</w:t>
            </w:r>
            <w:r>
              <w:rPr>
                <w:snapToGrid/>
                <w:szCs w:val="18"/>
              </w:rPr>
              <w:t>aste</w:t>
            </w:r>
            <w:r w:rsidRPr="00527D55">
              <w:rPr>
                <w:szCs w:val="18"/>
                <w:lang w:val="nl"/>
              </w:rPr>
              <w:t xml:space="preserve"> tekst.</w:t>
            </w:r>
          </w:p>
          <w:p w14:paraId="3C6B8A68" w14:textId="77777777" w:rsidR="00106B49" w:rsidRDefault="00106B49" w:rsidP="00787B69">
            <w:pPr>
              <w:autoSpaceDE w:val="0"/>
              <w:autoSpaceDN w:val="0"/>
              <w:adjustRightInd w:val="0"/>
              <w:spacing w:line="240" w:lineRule="auto"/>
              <w:rPr>
                <w:sz w:val="16"/>
                <w:szCs w:val="16"/>
                <w:lang w:val="nl"/>
              </w:rPr>
            </w:pPr>
          </w:p>
          <w:p w14:paraId="04A98736" w14:textId="77777777" w:rsidR="00106B49" w:rsidRPr="00527D55" w:rsidRDefault="00106B49" w:rsidP="00787B69">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14:paraId="76B4C468" w14:textId="77777777" w:rsidR="00106B49" w:rsidRPr="00FB1425" w:rsidRDefault="00106B49" w:rsidP="00787B6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w:t>
            </w:r>
            <w:r w:rsidRPr="00AD2288">
              <w:rPr>
                <w:snapToGrid/>
                <w:kern w:val="0"/>
                <w:sz w:val="16"/>
                <w:szCs w:val="16"/>
                <w:lang w:eastAsia="nl-NL"/>
              </w:rPr>
              <w:t>de bank’</w:t>
            </w:r>
            <w:r w:rsidRPr="00FB1425">
              <w:rPr>
                <w:kern w:val="0"/>
                <w:sz w:val="16"/>
                <w:szCs w:val="16"/>
                <w:lang w:eastAsia="nl-NL"/>
              </w:rPr>
              <w:t>)</w:t>
            </w:r>
          </w:p>
          <w:p w14:paraId="0FDFC6EA" w14:textId="77777777" w:rsidR="00106B49" w:rsidRDefault="00106B49" w:rsidP="00787B69">
            <w:pPr>
              <w:autoSpaceDE w:val="0"/>
              <w:autoSpaceDN w:val="0"/>
              <w:adjustRightInd w:val="0"/>
              <w:spacing w:line="240" w:lineRule="auto"/>
              <w:rPr>
                <w:kern w:val="0"/>
                <w:lang w:eastAsia="nl-NL"/>
              </w:rPr>
            </w:pPr>
          </w:p>
          <w:p w14:paraId="16DEBFAC" w14:textId="77777777" w:rsidR="00106B49" w:rsidRPr="00DB7FA4" w:rsidRDefault="00106B49" w:rsidP="00787B69">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106B49" w:rsidRPr="00123774" w14:paraId="5011E3BB" w14:textId="77777777" w:rsidTr="00787B69">
        <w:trPr>
          <w:trHeight w:val="125"/>
        </w:trPr>
        <w:tc>
          <w:tcPr>
            <w:tcW w:w="2394" w:type="pct"/>
            <w:shd w:val="clear" w:color="auto" w:fill="auto"/>
          </w:tcPr>
          <w:p w14:paraId="1B6108FE" w14:textId="77777777" w:rsidR="00106B49" w:rsidRPr="00194473" w:rsidRDefault="00106B49" w:rsidP="00787B6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74A2BBC8" w14:textId="77777777" w:rsidR="00106B49" w:rsidRPr="00DB7FA4" w:rsidRDefault="00106B49" w:rsidP="00787B6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220ADAC0" w14:textId="77777777" w:rsidR="00106B49" w:rsidRPr="00DB7FA4" w:rsidRDefault="00106B49" w:rsidP="00787B69">
            <w:pPr>
              <w:rPr>
                <w:snapToGrid/>
                <w:kern w:val="0"/>
                <w:lang w:eastAsia="nl-NL"/>
              </w:rPr>
            </w:pPr>
          </w:p>
          <w:p w14:paraId="1576AB3B" w14:textId="77777777" w:rsidR="00106B49" w:rsidRPr="00DB7FA4" w:rsidRDefault="00106B49" w:rsidP="00787B69">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0493A1BF" w14:textId="77777777" w:rsidR="00106B49" w:rsidRDefault="00106B49" w:rsidP="00787B6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14:paraId="2EB0CF6A" w14:textId="77777777" w:rsidR="00106B49" w:rsidRPr="002E19B9" w:rsidRDefault="00106B49" w:rsidP="00787B6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106B49" w:rsidRPr="00123774" w14:paraId="7293E3D3" w14:textId="77777777" w:rsidTr="00787B69">
        <w:trPr>
          <w:trHeight w:val="125"/>
        </w:trPr>
        <w:tc>
          <w:tcPr>
            <w:tcW w:w="2394" w:type="pct"/>
            <w:shd w:val="clear" w:color="auto" w:fill="auto"/>
          </w:tcPr>
          <w:p w14:paraId="595A6F0C" w14:textId="77777777" w:rsidR="00106B49" w:rsidRPr="00194473" w:rsidRDefault="00106B49" w:rsidP="00787B69">
            <w:pPr>
              <w:ind w:left="301"/>
              <w:rPr>
                <w:rFonts w:cs="Arial"/>
                <w:bCs/>
                <w:color w:val="800080"/>
                <w:szCs w:val="18"/>
              </w:rPr>
            </w:pPr>
            <w:r w:rsidRPr="00194473">
              <w:rPr>
                <w:rFonts w:cs="Arial"/>
                <w:color w:val="FF0000"/>
                <w:szCs w:val="18"/>
                <w:highlight w:val="yellow"/>
              </w:rPr>
              <w:t>TEKSTBLOK RECHTSPERSOON</w:t>
            </w:r>
            <w:r w:rsidRPr="00194473">
              <w:rPr>
                <w:rFonts w:cs="Arial"/>
                <w:color w:val="FF0000"/>
                <w:szCs w:val="18"/>
              </w:rPr>
              <w:t xml:space="preserve"> </w:t>
            </w:r>
          </w:p>
        </w:tc>
        <w:tc>
          <w:tcPr>
            <w:tcW w:w="2606" w:type="pct"/>
            <w:shd w:val="clear" w:color="auto" w:fill="auto"/>
          </w:tcPr>
          <w:p w14:paraId="7D6311B2" w14:textId="77777777" w:rsidR="00106B49" w:rsidRDefault="00106B49" w:rsidP="00787B69">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5CAAE0E9" w14:textId="77777777" w:rsidR="00106B49" w:rsidRDefault="00106B49" w:rsidP="00787B69">
            <w:pPr>
              <w:autoSpaceDE w:val="0"/>
              <w:autoSpaceDN w:val="0"/>
              <w:adjustRightInd w:val="0"/>
              <w:spacing w:line="240" w:lineRule="auto"/>
              <w:rPr>
                <w:rFonts w:cs="Arial"/>
                <w:szCs w:val="18"/>
              </w:rPr>
            </w:pPr>
          </w:p>
          <w:p w14:paraId="22831F3E" w14:textId="77777777" w:rsidR="00106B49" w:rsidRDefault="00106B49" w:rsidP="00787B69">
            <w:pPr>
              <w:spacing w:line="240" w:lineRule="auto"/>
              <w:ind w:left="227"/>
              <w:rPr>
                <w:rFonts w:cs="Arial"/>
                <w:sz w:val="16"/>
                <w:szCs w:val="16"/>
              </w:rPr>
            </w:pPr>
          </w:p>
          <w:p w14:paraId="1B5243C6" w14:textId="77777777" w:rsidR="00106B49" w:rsidRPr="00FC6ED9" w:rsidRDefault="00106B49" w:rsidP="00787B69">
            <w:pPr>
              <w:spacing w:line="240" w:lineRule="auto"/>
              <w:rPr>
                <w:rFonts w:cs="Arial"/>
                <w:szCs w:val="18"/>
                <w:u w:val="single"/>
              </w:rPr>
            </w:pPr>
            <w:proofErr w:type="spellStart"/>
            <w:r w:rsidRPr="00FC6ED9">
              <w:rPr>
                <w:rFonts w:cs="Arial"/>
                <w:szCs w:val="18"/>
                <w:u w:val="single"/>
              </w:rPr>
              <w:t>Mapping</w:t>
            </w:r>
            <w:proofErr w:type="spellEnd"/>
            <w:r w:rsidRPr="00FC6ED9">
              <w:rPr>
                <w:rFonts w:cs="Arial"/>
                <w:szCs w:val="18"/>
                <w:u w:val="single"/>
              </w:rPr>
              <w:t>:</w:t>
            </w:r>
          </w:p>
          <w:p w14:paraId="3DFEC9E3" w14:textId="77777777" w:rsidR="00106B49" w:rsidRPr="00DB7FA4" w:rsidRDefault="00106B49" w:rsidP="00787B69">
            <w:pPr>
              <w:spacing w:line="240" w:lineRule="auto"/>
              <w:rPr>
                <w:rFonts w:cs="Arial"/>
                <w:sz w:val="16"/>
                <w:szCs w:val="16"/>
              </w:rPr>
            </w:pPr>
            <w:r>
              <w:rPr>
                <w:rFonts w:cs="Arial"/>
                <w:sz w:val="16"/>
                <w:szCs w:val="16"/>
              </w:rPr>
              <w:t>-zie tekstblok</w:t>
            </w:r>
          </w:p>
        </w:tc>
      </w:tr>
      <w:tr w:rsidR="00106B49" w:rsidRPr="00123774" w14:paraId="62939137" w14:textId="77777777" w:rsidTr="00787B69">
        <w:trPr>
          <w:trHeight w:val="125"/>
        </w:trPr>
        <w:tc>
          <w:tcPr>
            <w:tcW w:w="2394" w:type="pct"/>
            <w:shd w:val="clear" w:color="auto" w:fill="auto"/>
          </w:tcPr>
          <w:p w14:paraId="2E98181B" w14:textId="77777777" w:rsidR="00106B49" w:rsidRPr="0030107A" w:rsidRDefault="00106B49" w:rsidP="00787B69">
            <w:pPr>
              <w:tabs>
                <w:tab w:val="left" w:pos="-1440"/>
                <w:tab w:val="left" w:pos="-720"/>
              </w:tabs>
              <w:suppressAutoHyphens/>
              <w:spacing w:line="240" w:lineRule="atLeast"/>
              <w:ind w:left="284"/>
              <w:rPr>
                <w:rFonts w:cs="Arial"/>
                <w:color w:val="FF0000"/>
                <w:szCs w:val="18"/>
              </w:rPr>
            </w:pPr>
            <w:r w:rsidRPr="0030107A">
              <w:rPr>
                <w:rFonts w:cs="Arial"/>
                <w:color w:val="800080"/>
                <w:szCs w:val="18"/>
              </w:rPr>
              <w:t xml:space="preserve">(correspondentieadres: postbus </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szCs w:val="18"/>
              </w:rPr>
              <w:t>postbusnummer</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color w:val="800080"/>
                <w:szCs w:val="18"/>
              </w:rPr>
              <w:t xml:space="preserve"> </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szCs w:val="18"/>
              </w:rPr>
              <w:t>postcode</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color w:val="800080"/>
                <w:szCs w:val="18"/>
              </w:rPr>
              <w:t xml:space="preserve"> </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szCs w:val="18"/>
              </w:rPr>
              <w:t>plaats</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color w:val="800080"/>
                <w:szCs w:val="18"/>
              </w:rPr>
              <w:t>)</w:t>
            </w:r>
          </w:p>
        </w:tc>
        <w:tc>
          <w:tcPr>
            <w:tcW w:w="2606" w:type="pct"/>
            <w:shd w:val="clear" w:color="auto" w:fill="auto"/>
          </w:tcPr>
          <w:p w14:paraId="1BE1806E" w14:textId="77777777" w:rsidR="00106B49" w:rsidRPr="0030107A" w:rsidRDefault="00106B49" w:rsidP="00787B69">
            <w:pPr>
              <w:spacing w:before="72"/>
              <w:rPr>
                <w:snapToGrid/>
              </w:rPr>
            </w:pPr>
            <w:r>
              <w:t>Optioneel postbusadres.</w:t>
            </w:r>
          </w:p>
          <w:p w14:paraId="3508AD6A" w14:textId="77777777" w:rsidR="00106B49" w:rsidRPr="00201932" w:rsidRDefault="00106B49" w:rsidP="00787B69">
            <w:pPr>
              <w:spacing w:before="72"/>
              <w:rPr>
                <w:sz w:val="16"/>
              </w:rPr>
            </w:pPr>
            <w:proofErr w:type="spellStart"/>
            <w:r w:rsidRPr="00201932">
              <w:rPr>
                <w:u w:val="single"/>
              </w:rPr>
              <w:t>Mapping</w:t>
            </w:r>
            <w:proofErr w:type="spellEnd"/>
            <w:r w:rsidRPr="00201932">
              <w:rPr>
                <w:u w:val="single"/>
              </w:rPr>
              <w:t xml:space="preserve"> postbusadres:</w:t>
            </w:r>
          </w:p>
          <w:p w14:paraId="28F190DA" w14:textId="77777777" w:rsidR="00106B49" w:rsidRPr="00201932" w:rsidRDefault="00106B49" w:rsidP="00787B6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564ED0C3" w14:textId="77777777" w:rsidR="00106B49" w:rsidRDefault="00106B49" w:rsidP="00787B69">
            <w:pPr>
              <w:spacing w:line="240" w:lineRule="auto"/>
              <w:ind w:left="227"/>
              <w:rPr>
                <w:sz w:val="16"/>
                <w:szCs w:val="16"/>
              </w:rPr>
            </w:pPr>
            <w:r w:rsidRPr="00201932">
              <w:rPr>
                <w:sz w:val="16"/>
                <w:szCs w:val="16"/>
              </w:rPr>
              <w:tab/>
            </w:r>
            <w:r>
              <w:rPr>
                <w:sz w:val="16"/>
                <w:szCs w:val="16"/>
              </w:rPr>
              <w:t>./postbusnummer</w:t>
            </w:r>
          </w:p>
          <w:p w14:paraId="28ABB351" w14:textId="77777777" w:rsidR="00106B49" w:rsidRDefault="00106B49" w:rsidP="00787B69">
            <w:pPr>
              <w:spacing w:line="240" w:lineRule="auto"/>
              <w:ind w:left="227"/>
              <w:rPr>
                <w:sz w:val="16"/>
                <w:szCs w:val="16"/>
              </w:rPr>
            </w:pPr>
            <w:r>
              <w:rPr>
                <w:sz w:val="16"/>
              </w:rPr>
              <w:lastRenderedPageBreak/>
              <w:tab/>
              <w:t>./</w:t>
            </w:r>
            <w:r>
              <w:rPr>
                <w:sz w:val="16"/>
                <w:szCs w:val="16"/>
              </w:rPr>
              <w:t>postcode</w:t>
            </w:r>
          </w:p>
          <w:p w14:paraId="5E0AE22C" w14:textId="77777777" w:rsidR="00106B49" w:rsidRDefault="00106B49" w:rsidP="00787B69">
            <w:pPr>
              <w:spacing w:line="240" w:lineRule="auto"/>
              <w:ind w:left="227"/>
            </w:pPr>
            <w:r>
              <w:rPr>
                <w:sz w:val="16"/>
                <w:szCs w:val="16"/>
              </w:rPr>
              <w:tab/>
              <w:t>./woonplaatsnaam</w:t>
            </w:r>
          </w:p>
        </w:tc>
      </w:tr>
      <w:tr w:rsidR="00106B49" w:rsidRPr="00123774" w14:paraId="18AB5D53" w14:textId="77777777" w:rsidTr="00787B69">
        <w:trPr>
          <w:trHeight w:val="125"/>
        </w:trPr>
        <w:tc>
          <w:tcPr>
            <w:tcW w:w="2394" w:type="pct"/>
            <w:shd w:val="clear" w:color="auto" w:fill="auto"/>
          </w:tcPr>
          <w:p w14:paraId="5236E603" w14:textId="77777777" w:rsidR="00106B49" w:rsidRPr="00194473" w:rsidRDefault="00106B49" w:rsidP="00787B69">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1F22E4AC" w14:textId="77777777" w:rsidR="00106B49" w:rsidRDefault="00106B49" w:rsidP="00787B69">
            <w:pPr>
              <w:spacing w:before="72"/>
            </w:pPr>
            <w:r>
              <w:t>Vaste tekst.</w:t>
            </w:r>
          </w:p>
        </w:tc>
      </w:tr>
      <w:tr w:rsidR="00106B49" w:rsidRPr="00123774" w14:paraId="144C2AFA" w14:textId="77777777" w:rsidTr="00787B69">
        <w:trPr>
          <w:trHeight w:val="125"/>
        </w:trPr>
        <w:tc>
          <w:tcPr>
            <w:tcW w:w="2394" w:type="pct"/>
            <w:shd w:val="clear" w:color="auto" w:fill="auto"/>
          </w:tcPr>
          <w:p w14:paraId="0127ED88" w14:textId="4CEF59B7" w:rsidR="00106B49" w:rsidRPr="0030107A" w:rsidRDefault="00106B49" w:rsidP="00787B69">
            <w:pPr>
              <w:tabs>
                <w:tab w:val="left" w:pos="-1440"/>
                <w:tab w:val="left" w:pos="-720"/>
              </w:tabs>
              <w:suppressAutoHyphens/>
              <w:ind w:left="284"/>
              <w:rPr>
                <w:rFonts w:cs="Arial"/>
                <w:color w:val="339966"/>
                <w:szCs w:val="18"/>
              </w:rPr>
            </w:pPr>
            <w:r w:rsidRPr="0030107A">
              <w:rPr>
                <w:rFonts w:cs="Arial"/>
                <w:color w:val="FF0000"/>
                <w:szCs w:val="18"/>
              </w:rPr>
              <w:t>hierna te noemen</w:t>
            </w:r>
            <w:r w:rsidR="00756445">
              <w:rPr>
                <w:rFonts w:cs="Arial"/>
                <w:color w:val="FF0000"/>
                <w:szCs w:val="18"/>
              </w:rPr>
              <w:t>:</w:t>
            </w:r>
            <w:r w:rsidRPr="0030107A">
              <w:rPr>
                <w:rFonts w:cs="Arial"/>
                <w:color w:val="FF0000"/>
                <w:szCs w:val="18"/>
              </w:rPr>
              <w:t xml:space="preserve"> “ASR”</w:t>
            </w:r>
            <w:r>
              <w:rPr>
                <w:rFonts w:cs="Arial"/>
                <w:color w:val="FF0000"/>
                <w:szCs w:val="18"/>
              </w:rPr>
              <w:t>;</w:t>
            </w:r>
          </w:p>
        </w:tc>
        <w:tc>
          <w:tcPr>
            <w:tcW w:w="2606" w:type="pct"/>
            <w:shd w:val="clear" w:color="auto" w:fill="auto"/>
          </w:tcPr>
          <w:p w14:paraId="73D02C9B" w14:textId="77777777" w:rsidR="00106B49" w:rsidRPr="00584C9C" w:rsidRDefault="00106B49" w:rsidP="00787B69">
            <w:pPr>
              <w:spacing w:before="72"/>
              <w:rPr>
                <w:snapToGrid/>
                <w:sz w:val="16"/>
                <w:szCs w:val="16"/>
              </w:rPr>
            </w:pPr>
            <w:r>
              <w:t xml:space="preserve">Vaste </w:t>
            </w:r>
            <w:r w:rsidRPr="00B61F35">
              <w:t>tekst</w:t>
            </w:r>
            <w:r>
              <w:t>.</w:t>
            </w:r>
          </w:p>
        </w:tc>
      </w:tr>
    </w:tbl>
    <w:p w14:paraId="491970CB" w14:textId="77777777" w:rsidR="00106B49" w:rsidRPr="00890735" w:rsidRDefault="00106B49" w:rsidP="00106B49">
      <w:pPr>
        <w:rPr>
          <w:snapToGrid/>
          <w:szCs w:val="18"/>
        </w:rPr>
      </w:pPr>
    </w:p>
    <w:p w14:paraId="7008E985" w14:textId="0057D975" w:rsidR="00106B49" w:rsidRDefault="00106B49" w:rsidP="00106B49">
      <w:pPr>
        <w:pStyle w:val="Kop3"/>
        <w:numPr>
          <w:ilvl w:val="2"/>
          <w:numId w:val="1"/>
        </w:numPr>
      </w:pPr>
      <w:bookmarkStart w:id="75" w:name="_Toc464135501"/>
      <w:bookmarkStart w:id="76" w:name="_Toc5887053"/>
      <w:bookmarkStart w:id="77" w:name="_Toc71643716"/>
      <w:r>
        <w:t>Hypotheekgever en schuldenaar</w:t>
      </w:r>
      <w:bookmarkEnd w:id="75"/>
      <w:bookmarkEnd w:id="76"/>
      <w:bookmarkEnd w:id="77"/>
    </w:p>
    <w:p w14:paraId="453E04C4" w14:textId="77777777" w:rsidR="0020558E" w:rsidRPr="0065552D" w:rsidRDefault="0020558E" w:rsidP="0065552D">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65DDA6C1" w14:textId="77777777" w:rsidTr="0065552D">
        <w:trPr>
          <w:trHeight w:val="125"/>
        </w:trPr>
        <w:tc>
          <w:tcPr>
            <w:tcW w:w="2394" w:type="pct"/>
            <w:shd w:val="clear" w:color="auto" w:fill="DEEAF6" w:themeFill="accent1" w:themeFillTint="33"/>
          </w:tcPr>
          <w:p w14:paraId="20F381FD" w14:textId="77777777" w:rsidR="00106B49" w:rsidRPr="00D77156" w:rsidRDefault="00106B49" w:rsidP="00787B69">
            <w:pPr>
              <w:rPr>
                <w:b/>
              </w:rPr>
            </w:pPr>
            <w:r w:rsidRPr="00DB7FA4">
              <w:rPr>
                <w:b/>
              </w:rPr>
              <w:t>Modeldocument tekst</w:t>
            </w:r>
          </w:p>
        </w:tc>
        <w:tc>
          <w:tcPr>
            <w:tcW w:w="2606" w:type="pct"/>
            <w:shd w:val="clear" w:color="auto" w:fill="DEEAF6" w:themeFill="accent1" w:themeFillTint="33"/>
          </w:tcPr>
          <w:p w14:paraId="38CE8554" w14:textId="589CC079" w:rsidR="00106B49" w:rsidRPr="00D77156" w:rsidRDefault="00106B49" w:rsidP="00787B69">
            <w:pPr>
              <w:rPr>
                <w:b/>
              </w:rPr>
            </w:pPr>
            <w:r w:rsidRPr="00DB7FA4">
              <w:rPr>
                <w:b/>
              </w:rPr>
              <w:t>Toelichting</w:t>
            </w:r>
            <w:r w:rsidR="00EB17BD">
              <w:rPr>
                <w:b/>
              </w:rPr>
              <w:t xml:space="preserve"> en </w:t>
            </w:r>
            <w:proofErr w:type="spellStart"/>
            <w:r w:rsidR="00EB17BD">
              <w:rPr>
                <w:b/>
              </w:rPr>
              <w:t>mapping</w:t>
            </w:r>
            <w:proofErr w:type="spellEnd"/>
          </w:p>
        </w:tc>
      </w:tr>
      <w:tr w:rsidR="00106B49" w:rsidRPr="00123774" w14:paraId="33003600" w14:textId="77777777" w:rsidTr="00787B69">
        <w:trPr>
          <w:trHeight w:val="125"/>
        </w:trPr>
        <w:tc>
          <w:tcPr>
            <w:tcW w:w="2394" w:type="pct"/>
            <w:shd w:val="clear" w:color="auto" w:fill="auto"/>
          </w:tcPr>
          <w:p w14:paraId="03531FA5" w14:textId="77777777" w:rsidR="00106B49" w:rsidRPr="00194473" w:rsidRDefault="00106B49" w:rsidP="00787B69">
            <w:pPr>
              <w:rPr>
                <w:rFonts w:cs="Arial"/>
                <w:bCs/>
                <w:color w:val="FF0000"/>
                <w:szCs w:val="18"/>
              </w:rPr>
            </w:pPr>
            <w:r>
              <w:rPr>
                <w:rFonts w:cs="Arial"/>
                <w:color w:val="FF0000"/>
                <w:szCs w:val="18"/>
              </w:rPr>
              <w:t>2</w:t>
            </w:r>
            <w:r w:rsidRPr="00194473">
              <w:rPr>
                <w:rFonts w:cs="Arial"/>
                <w:bCs/>
                <w:color w:val="FF0000"/>
                <w:szCs w:val="18"/>
              </w:rPr>
              <w:t>.</w:t>
            </w:r>
          </w:p>
        </w:tc>
        <w:tc>
          <w:tcPr>
            <w:tcW w:w="2606" w:type="pct"/>
            <w:shd w:val="clear" w:color="auto" w:fill="auto"/>
          </w:tcPr>
          <w:p w14:paraId="26F1B524" w14:textId="77777777" w:rsidR="00106B49" w:rsidRDefault="00106B49" w:rsidP="00787B69">
            <w:pPr>
              <w:rPr>
                <w:snapToGrid/>
                <w:szCs w:val="18"/>
              </w:rPr>
            </w:pPr>
            <w:r>
              <w:rPr>
                <w:snapToGrid/>
                <w:szCs w:val="18"/>
              </w:rPr>
              <w:t>Vaste tekst.</w:t>
            </w:r>
          </w:p>
          <w:p w14:paraId="21BEE266" w14:textId="77777777" w:rsidR="00106B49" w:rsidRPr="00C355B6" w:rsidRDefault="00106B49" w:rsidP="00787B69">
            <w:pPr>
              <w:rPr>
                <w:snapToGrid/>
                <w:szCs w:val="18"/>
              </w:rPr>
            </w:pPr>
          </w:p>
        </w:tc>
      </w:tr>
      <w:tr w:rsidR="00106B49" w:rsidRPr="00123774" w14:paraId="0F043AD8" w14:textId="77777777" w:rsidTr="00787B69">
        <w:trPr>
          <w:trHeight w:val="125"/>
        </w:trPr>
        <w:tc>
          <w:tcPr>
            <w:tcW w:w="2394" w:type="pct"/>
            <w:shd w:val="clear" w:color="auto" w:fill="auto"/>
          </w:tcPr>
          <w:p w14:paraId="2A247AC3" w14:textId="77777777" w:rsidR="00106B49" w:rsidRPr="00194473" w:rsidRDefault="00106B49" w:rsidP="00787B69">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54865FBC" w14:textId="77777777" w:rsidR="00106B49" w:rsidRDefault="00106B49" w:rsidP="00787B69">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(-en)</w:t>
            </w:r>
            <w:r w:rsidRPr="00DB7FA4">
              <w:rPr>
                <w:snapToGrid/>
                <w:kern w:val="0"/>
                <w:lang w:eastAsia="nl-NL"/>
              </w:rPr>
              <w:t>.</w:t>
            </w:r>
            <w:r>
              <w:rPr>
                <w:snapToGrid/>
                <w:kern w:val="0"/>
                <w:lang w:eastAsia="nl-NL"/>
              </w:rPr>
              <w:t xml:space="preserve"> </w:t>
            </w:r>
            <w:r w:rsidRPr="00DB7FA4">
              <w:rPr>
                <w:snapToGrid/>
                <w:kern w:val="0"/>
                <w:lang w:eastAsia="nl-NL"/>
              </w:rPr>
              <w:t>Er kan maximaal één gevolmachtigde vermeld worden, die optreedt voor de genoemde partij</w:t>
            </w:r>
            <w:r>
              <w:rPr>
                <w:snapToGrid/>
                <w:kern w:val="0"/>
                <w:lang w:eastAsia="nl-NL"/>
              </w:rPr>
              <w:t>(-en)</w:t>
            </w:r>
            <w:r w:rsidRPr="00DB7FA4">
              <w:rPr>
                <w:snapToGrid/>
                <w:kern w:val="0"/>
                <w:lang w:eastAsia="nl-NL"/>
              </w:rPr>
              <w:t>.</w:t>
            </w:r>
          </w:p>
          <w:p w14:paraId="244103AC" w14:textId="2E5A9651" w:rsidR="00DF6F5E" w:rsidRDefault="006F7578" w:rsidP="00787B69">
            <w:pPr>
              <w:rPr>
                <w:snapToGrid/>
                <w:kern w:val="0"/>
                <w:lang w:eastAsia="nl-NL"/>
              </w:rPr>
            </w:pPr>
            <w:r>
              <w:rPr>
                <w:snapToGrid/>
                <w:kern w:val="0"/>
                <w:lang w:eastAsia="nl-NL"/>
              </w:rPr>
              <w:t>Het opnemen van een gevolmachtigde</w:t>
            </w:r>
            <w:r w:rsidR="00DF6F5E">
              <w:rPr>
                <w:snapToGrid/>
                <w:kern w:val="0"/>
                <w:lang w:eastAsia="nl-NL"/>
              </w:rPr>
              <w:t xml:space="preserve"> is ook alleen op dit niveau mogelijk. Het is</w:t>
            </w:r>
            <w:r>
              <w:rPr>
                <w:snapToGrid/>
                <w:kern w:val="0"/>
                <w:lang w:eastAsia="nl-NL"/>
              </w:rPr>
              <w:t xml:space="preserve"> in deze akte</w:t>
            </w:r>
            <w:r w:rsidR="00DF6F5E">
              <w:rPr>
                <w:snapToGrid/>
                <w:kern w:val="0"/>
                <w:lang w:eastAsia="nl-NL"/>
              </w:rPr>
              <w:t xml:space="preserve"> niet mogelijk om binnen </w:t>
            </w:r>
            <w:r>
              <w:rPr>
                <w:snapToGrid/>
                <w:kern w:val="0"/>
                <w:lang w:eastAsia="nl-NL"/>
              </w:rPr>
              <w:t xml:space="preserve">de hierna volgende </w:t>
            </w:r>
            <w:r w:rsidRPr="006F7578">
              <w:rPr>
                <w:snapToGrid/>
                <w:kern w:val="0"/>
                <w:lang w:eastAsia="nl-NL"/>
              </w:rPr>
              <w:t>tekstblokken PARTIJ NA</w:t>
            </w:r>
            <w:r>
              <w:rPr>
                <w:snapToGrid/>
                <w:kern w:val="0"/>
                <w:lang w:eastAsia="nl-NL"/>
              </w:rPr>
              <w:t>TUURLIJK PERSOON /</w:t>
            </w:r>
            <w:r w:rsidRPr="006F7578">
              <w:rPr>
                <w:snapToGrid/>
                <w:kern w:val="0"/>
                <w:lang w:eastAsia="nl-NL"/>
              </w:rPr>
              <w:t xml:space="preserve"> PARTIJ NIET NATUURLIJK PERSOON</w:t>
            </w:r>
            <w:r>
              <w:rPr>
                <w:snapToGrid/>
                <w:kern w:val="0"/>
                <w:lang w:eastAsia="nl-NL"/>
              </w:rPr>
              <w:t xml:space="preserve"> gevolmachtigden op te nemen.</w:t>
            </w:r>
          </w:p>
          <w:p w14:paraId="4213816B" w14:textId="77777777" w:rsidR="00106B49" w:rsidRDefault="00106B49" w:rsidP="00787B69">
            <w:pPr>
              <w:rPr>
                <w:snapToGrid/>
                <w:kern w:val="0"/>
                <w:lang w:eastAsia="nl-NL"/>
              </w:rPr>
            </w:pPr>
          </w:p>
          <w:p w14:paraId="0158C2B6" w14:textId="77777777" w:rsidR="00106B49" w:rsidRDefault="00106B49" w:rsidP="00787B69">
            <w:pPr>
              <w:rPr>
                <w:snapToGrid/>
                <w:kern w:val="0"/>
                <w:lang w:eastAsia="nl-NL"/>
              </w:rPr>
            </w:pPr>
            <w:r>
              <w:rPr>
                <w:snapToGrid/>
                <w:kern w:val="0"/>
                <w:lang w:eastAsia="nl-NL"/>
              </w:rPr>
              <w:t>In deze akte treedt de gevolmachtigde op voor:</w:t>
            </w:r>
          </w:p>
          <w:p w14:paraId="4532759E" w14:textId="77777777" w:rsidR="00106B49" w:rsidRDefault="00106B49" w:rsidP="00787B69">
            <w:pPr>
              <w:rPr>
                <w:snapToGrid/>
                <w:kern w:val="0"/>
                <w:lang w:eastAsia="nl-NL"/>
              </w:rPr>
            </w:pPr>
            <w:r>
              <w:rPr>
                <w:snapToGrid/>
                <w:kern w:val="0"/>
                <w:lang w:eastAsia="nl-NL"/>
              </w:rPr>
              <w:t>a. één partij: de hypotheekgever en schuldenaar,</w:t>
            </w:r>
          </w:p>
          <w:p w14:paraId="3BD6FC67" w14:textId="77777777" w:rsidR="00106B49" w:rsidRDefault="00106B49" w:rsidP="00787B69">
            <w:pPr>
              <w:rPr>
                <w:snapToGrid/>
                <w:kern w:val="0"/>
                <w:lang w:eastAsia="nl-NL"/>
              </w:rPr>
            </w:pPr>
            <w:r>
              <w:rPr>
                <w:snapToGrid/>
                <w:kern w:val="0"/>
                <w:lang w:eastAsia="nl-NL"/>
              </w:rPr>
              <w:t>b. twee partijen: de partij hiervoor genoemd onder a. en de (derde) hypotheekgever.</w:t>
            </w:r>
          </w:p>
          <w:p w14:paraId="419DBDBB" w14:textId="77777777" w:rsidR="00106B49" w:rsidRDefault="00106B49" w:rsidP="00787B69">
            <w:pPr>
              <w:rPr>
                <w:snapToGrid/>
                <w:kern w:val="0"/>
                <w:lang w:eastAsia="nl-NL"/>
              </w:rPr>
            </w:pPr>
          </w:p>
          <w:p w14:paraId="5B847F41" w14:textId="77777777" w:rsidR="00106B49" w:rsidRPr="0030107A" w:rsidRDefault="00106B49" w:rsidP="00787B69">
            <w:pPr>
              <w:rPr>
                <w:snapToGrid/>
                <w:kern w:val="0"/>
                <w:u w:val="single"/>
                <w:lang w:eastAsia="nl-NL"/>
              </w:rPr>
            </w:pPr>
            <w:proofErr w:type="spellStart"/>
            <w:r w:rsidRPr="0030107A">
              <w:rPr>
                <w:snapToGrid/>
                <w:kern w:val="0"/>
                <w:u w:val="single"/>
                <w:lang w:eastAsia="nl-NL"/>
              </w:rPr>
              <w:t>Mapping</w:t>
            </w:r>
            <w:proofErr w:type="spellEnd"/>
            <w:r w:rsidRPr="0030107A">
              <w:rPr>
                <w:snapToGrid/>
                <w:kern w:val="0"/>
                <w:u w:val="single"/>
                <w:lang w:eastAsia="nl-NL"/>
              </w:rPr>
              <w:t xml:space="preserve"> optie a.:</w:t>
            </w:r>
          </w:p>
          <w:p w14:paraId="0512D608" w14:textId="77777777" w:rsidR="00106B49" w:rsidRPr="00AD2288" w:rsidRDefault="00106B49" w:rsidP="00787B69">
            <w:pPr>
              <w:rPr>
                <w:snapToGrid/>
                <w:kern w:val="0"/>
                <w:sz w:val="16"/>
                <w:szCs w:val="16"/>
                <w:lang w:eastAsia="nl-NL"/>
              </w:rPr>
            </w:pPr>
            <w:r w:rsidRPr="00AD2288">
              <w:rPr>
                <w:snapToGrid/>
                <w:kern w:val="0"/>
                <w:sz w:val="16"/>
                <w:szCs w:val="16"/>
                <w:lang w:eastAsia="nl-NL"/>
              </w:rPr>
              <w:t>//</w:t>
            </w:r>
            <w:proofErr w:type="spellStart"/>
            <w:r w:rsidRPr="00AD2288">
              <w:rPr>
                <w:snapToGrid/>
                <w:kern w:val="0"/>
                <w:sz w:val="16"/>
                <w:szCs w:val="16"/>
                <w:lang w:eastAsia="nl-NL"/>
              </w:rPr>
              <w:t>IMKAD_AangebodenStuk</w:t>
            </w:r>
            <w:proofErr w:type="spellEnd"/>
            <w:r w:rsidRPr="00AD2288">
              <w:rPr>
                <w:snapToGrid/>
                <w:kern w:val="0"/>
                <w:sz w:val="16"/>
                <w:szCs w:val="16"/>
                <w:lang w:eastAsia="nl-NL"/>
              </w:rPr>
              <w:t>/Partij/Gevolmachtigde, waarbij ./</w:t>
            </w:r>
            <w:proofErr w:type="spellStart"/>
            <w:r w:rsidRPr="00AD2288">
              <w:rPr>
                <w:snapToGrid/>
                <w:kern w:val="0"/>
                <w:sz w:val="16"/>
                <w:szCs w:val="16"/>
                <w:lang w:eastAsia="nl-NL"/>
              </w:rPr>
              <w:t>aanduidingpartij</w:t>
            </w:r>
            <w:proofErr w:type="spellEnd"/>
            <w:r w:rsidRPr="00AD2288">
              <w:rPr>
                <w:snapToGrid/>
                <w:kern w:val="0"/>
                <w:sz w:val="16"/>
                <w:szCs w:val="16"/>
                <w:lang w:eastAsia="nl-NL"/>
              </w:rPr>
              <w:t>(‘</w:t>
            </w:r>
            <w:r>
              <w:rPr>
                <w:rFonts w:cs="Arial"/>
                <w:snapToGrid/>
                <w:kern w:val="0"/>
                <w:sz w:val="16"/>
                <w:szCs w:val="16"/>
                <w:lang w:eastAsia="nl-NL"/>
              </w:rPr>
              <w:t>de schuldenaar</w:t>
            </w:r>
            <w:r w:rsidRPr="00AF2670">
              <w:rPr>
                <w:rFonts w:cs="Arial"/>
                <w:snapToGrid/>
                <w:kern w:val="0"/>
                <w:sz w:val="16"/>
                <w:szCs w:val="16"/>
                <w:lang w:eastAsia="nl-NL"/>
              </w:rPr>
              <w:t>’</w:t>
            </w:r>
            <w:r w:rsidRPr="00AD2288">
              <w:rPr>
                <w:snapToGrid/>
                <w:kern w:val="0"/>
                <w:sz w:val="16"/>
                <w:szCs w:val="16"/>
                <w:lang w:eastAsia="nl-NL"/>
              </w:rPr>
              <w:t>)</w:t>
            </w:r>
          </w:p>
          <w:p w14:paraId="3EA99639" w14:textId="77777777" w:rsidR="00106B49" w:rsidRDefault="00106B49" w:rsidP="00787B69">
            <w:pPr>
              <w:rPr>
                <w:rFonts w:cs="Arial"/>
                <w:snapToGrid/>
                <w:kern w:val="0"/>
                <w:sz w:val="16"/>
                <w:szCs w:val="16"/>
                <w:lang w:eastAsia="nl-NL"/>
              </w:rPr>
            </w:pPr>
          </w:p>
          <w:p w14:paraId="15F17301" w14:textId="3A46FCB1" w:rsidR="005305EF" w:rsidRPr="0030107A" w:rsidRDefault="00106B49" w:rsidP="00787B69">
            <w:pPr>
              <w:rPr>
                <w:rFonts w:cs="Arial"/>
                <w:snapToGrid/>
                <w:kern w:val="0"/>
                <w:sz w:val="16"/>
                <w:szCs w:val="16"/>
                <w:u w:val="single"/>
                <w:lang w:eastAsia="nl-NL"/>
              </w:rPr>
            </w:pPr>
            <w:proofErr w:type="spellStart"/>
            <w:r w:rsidRPr="0030107A">
              <w:rPr>
                <w:rFonts w:cs="Arial"/>
                <w:snapToGrid/>
                <w:kern w:val="0"/>
                <w:sz w:val="16"/>
                <w:szCs w:val="16"/>
                <w:u w:val="single"/>
                <w:lang w:eastAsia="nl-NL"/>
              </w:rPr>
              <w:t>Mapping</w:t>
            </w:r>
            <w:proofErr w:type="spellEnd"/>
            <w:r w:rsidRPr="0030107A">
              <w:rPr>
                <w:rFonts w:cs="Arial"/>
                <w:snapToGrid/>
                <w:kern w:val="0"/>
                <w:sz w:val="16"/>
                <w:szCs w:val="16"/>
                <w:u w:val="single"/>
                <w:lang w:eastAsia="nl-NL"/>
              </w:rPr>
              <w:t xml:space="preserve"> optie b.:</w:t>
            </w:r>
          </w:p>
          <w:p w14:paraId="6C84CA7B" w14:textId="78926981" w:rsidR="00106B49" w:rsidRDefault="00106B49" w:rsidP="00787B69">
            <w:pPr>
              <w:rPr>
                <w:rFonts w:cs="Arial"/>
                <w:snapToGrid/>
                <w:kern w:val="0"/>
                <w:sz w:val="16"/>
                <w:szCs w:val="16"/>
                <w:lang w:eastAsia="nl-NL"/>
              </w:rPr>
            </w:pPr>
            <w:r>
              <w:rPr>
                <w:rFonts w:cs="Arial"/>
                <w:snapToGrid/>
                <w:kern w:val="0"/>
                <w:sz w:val="16"/>
                <w:szCs w:val="16"/>
                <w:lang w:eastAsia="nl-NL"/>
              </w:rPr>
              <w:lastRenderedPageBreak/>
              <w:t>In deze optie</w:t>
            </w:r>
            <w:r w:rsidR="00B94896">
              <w:rPr>
                <w:rFonts w:cs="Arial"/>
                <w:snapToGrid/>
                <w:kern w:val="0"/>
                <w:sz w:val="16"/>
                <w:szCs w:val="16"/>
                <w:lang w:eastAsia="nl-NL"/>
              </w:rPr>
              <w:t xml:space="preserve"> treedt de gevolmachtigde op vo</w:t>
            </w:r>
            <w:r>
              <w:rPr>
                <w:rFonts w:cs="Arial"/>
                <w:snapToGrid/>
                <w:kern w:val="0"/>
                <w:sz w:val="16"/>
                <w:szCs w:val="16"/>
                <w:lang w:eastAsia="nl-NL"/>
              </w:rPr>
              <w:t>o</w:t>
            </w:r>
            <w:r w:rsidR="00B94896">
              <w:rPr>
                <w:rFonts w:cs="Arial"/>
                <w:snapToGrid/>
                <w:kern w:val="0"/>
                <w:sz w:val="16"/>
                <w:szCs w:val="16"/>
                <w:lang w:eastAsia="nl-NL"/>
              </w:rPr>
              <w:t>r</w:t>
            </w:r>
            <w:r>
              <w:rPr>
                <w:rFonts w:cs="Arial"/>
                <w:snapToGrid/>
                <w:kern w:val="0"/>
                <w:sz w:val="16"/>
                <w:szCs w:val="16"/>
                <w:lang w:eastAsia="nl-NL"/>
              </w:rPr>
              <w:t xml:space="preserve"> 2 partijen, het is daarom noodzakelijk dat deze partijen gegroepeerd worden onder één partij waaraan de gevolmachtigde gekoppeld wordt.</w:t>
            </w:r>
          </w:p>
          <w:p w14:paraId="3D58CB31" w14:textId="77777777" w:rsidR="00106B49" w:rsidRDefault="00106B49" w:rsidP="00787B69">
            <w:pPr>
              <w:rPr>
                <w:snapToGrid/>
                <w:kern w:val="0"/>
                <w:u w:val="single"/>
                <w:lang w:eastAsia="nl-NL"/>
              </w:rPr>
            </w:pPr>
          </w:p>
          <w:p w14:paraId="1277F00B" w14:textId="77777777" w:rsidR="00106B49" w:rsidRPr="00AD2288" w:rsidRDefault="00106B49" w:rsidP="00787B69">
            <w:pPr>
              <w:rPr>
                <w:snapToGrid/>
                <w:kern w:val="0"/>
                <w:lang w:eastAsia="nl-NL"/>
              </w:rPr>
            </w:pPr>
            <w:proofErr w:type="spellStart"/>
            <w:r w:rsidRPr="00AD2288">
              <w:rPr>
                <w:snapToGrid/>
                <w:kern w:val="0"/>
                <w:u w:val="single"/>
                <w:lang w:eastAsia="nl-NL"/>
              </w:rPr>
              <w:t>Mapping</w:t>
            </w:r>
            <w:proofErr w:type="spellEnd"/>
            <w:r w:rsidRPr="00AD2288">
              <w:rPr>
                <w:snapToGrid/>
                <w:kern w:val="0"/>
                <w:u w:val="single"/>
                <w:lang w:eastAsia="nl-NL"/>
              </w:rPr>
              <w:t xml:space="preserve"> ‘ verzamel‘ partij</w:t>
            </w:r>
            <w:r w:rsidRPr="00AD2288">
              <w:rPr>
                <w:snapToGrid/>
                <w:kern w:val="0"/>
                <w:lang w:eastAsia="nl-NL"/>
              </w:rPr>
              <w:t>:</w:t>
            </w:r>
          </w:p>
          <w:p w14:paraId="1E409649"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
          <w:p w14:paraId="2ED24284"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534E8D2E" w14:textId="77777777" w:rsidR="00106B49" w:rsidRPr="00AD2288" w:rsidRDefault="00106B49" w:rsidP="00787B69">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Pr>
                <w:snapToGrid/>
                <w:kern w:val="0"/>
                <w:sz w:val="16"/>
                <w:szCs w:val="16"/>
                <w:lang w:eastAsia="nl-NL"/>
              </w:rPr>
              <w:t>schuldenaar-derde hypotheekgever</w:t>
            </w:r>
            <w:r w:rsidRPr="00AD2288">
              <w:rPr>
                <w:snapToGrid/>
                <w:kern w:val="0"/>
                <w:sz w:val="16"/>
                <w:szCs w:val="16"/>
                <w:lang w:eastAsia="nl-NL"/>
              </w:rPr>
              <w:t>’)</w:t>
            </w:r>
          </w:p>
          <w:p w14:paraId="078B05A4" w14:textId="77777777" w:rsidR="00106B49" w:rsidRPr="00AD2288" w:rsidRDefault="00106B49" w:rsidP="00787B69">
            <w:pPr>
              <w:rPr>
                <w:sz w:val="16"/>
                <w:szCs w:val="16"/>
                <w:lang w:val="nl"/>
              </w:rPr>
            </w:pPr>
            <w:r w:rsidRPr="00AD2288">
              <w:rPr>
                <w:sz w:val="16"/>
                <w:szCs w:val="16"/>
                <w:lang w:val="nl"/>
              </w:rPr>
              <w:t>De overige mapping is opgenomen in het genoemde tekstblok.</w:t>
            </w:r>
          </w:p>
          <w:p w14:paraId="7B641594" w14:textId="77777777" w:rsidR="00106B49" w:rsidRPr="00AD2288" w:rsidRDefault="00106B49" w:rsidP="00787B69">
            <w:pPr>
              <w:rPr>
                <w:szCs w:val="18"/>
                <w:lang w:val="nl"/>
              </w:rPr>
            </w:pPr>
          </w:p>
          <w:p w14:paraId="499CC706" w14:textId="77777777" w:rsidR="00106B49" w:rsidRPr="00AD2288" w:rsidRDefault="00106B49" w:rsidP="00787B69">
            <w:pPr>
              <w:rPr>
                <w:snapToGrid/>
                <w:kern w:val="0"/>
                <w:lang w:eastAsia="nl-NL"/>
              </w:rPr>
            </w:pPr>
            <w:proofErr w:type="spellStart"/>
            <w:r w:rsidRPr="00AD2288">
              <w:rPr>
                <w:snapToGrid/>
                <w:kern w:val="0"/>
                <w:u w:val="single"/>
                <w:lang w:eastAsia="nl-NL"/>
              </w:rPr>
              <w:t>Mapping</w:t>
            </w:r>
            <w:proofErr w:type="spellEnd"/>
            <w:r w:rsidRPr="00AD2288">
              <w:rPr>
                <w:snapToGrid/>
                <w:kern w:val="0"/>
                <w:u w:val="single"/>
                <w:lang w:eastAsia="nl-NL"/>
              </w:rPr>
              <w:t xml:space="preserve"> gevolmachtigde</w:t>
            </w:r>
            <w:r w:rsidRPr="00AD2288">
              <w:rPr>
                <w:snapToGrid/>
                <w:kern w:val="0"/>
                <w:lang w:eastAsia="nl-NL"/>
              </w:rPr>
              <w:t>:</w:t>
            </w:r>
          </w:p>
          <w:p w14:paraId="1E8C1F8D" w14:textId="77777777" w:rsidR="00106B49" w:rsidRDefault="00106B49" w:rsidP="00787B69">
            <w:pPr>
              <w:rPr>
                <w:rFonts w:cs="Arial"/>
                <w:snapToGrid/>
                <w:kern w:val="0"/>
                <w:sz w:val="16"/>
                <w:szCs w:val="16"/>
                <w:lang w:eastAsia="nl-NL"/>
              </w:rPr>
            </w:pPr>
            <w:r w:rsidRPr="00AD2288">
              <w:rPr>
                <w:snapToGrid/>
                <w:kern w:val="0"/>
                <w:sz w:val="16"/>
                <w:szCs w:val="16"/>
                <w:lang w:eastAsia="nl-NL"/>
              </w:rPr>
              <w:t>//</w:t>
            </w:r>
            <w:proofErr w:type="spellStart"/>
            <w:r w:rsidRPr="00AD2288">
              <w:rPr>
                <w:snapToGrid/>
                <w:kern w:val="0"/>
                <w:sz w:val="16"/>
                <w:szCs w:val="16"/>
                <w:lang w:eastAsia="nl-NL"/>
              </w:rPr>
              <w:t>IMKAD_</w:t>
            </w:r>
            <w:r w:rsidRPr="00AD2288">
              <w:rPr>
                <w:rFonts w:cs="Arial"/>
                <w:snapToGrid/>
                <w:kern w:val="0"/>
                <w:sz w:val="16"/>
                <w:szCs w:val="16"/>
                <w:lang w:eastAsia="nl-NL"/>
              </w:rPr>
              <w:t>AangebodenStuk</w:t>
            </w:r>
            <w:proofErr w:type="spellEnd"/>
            <w:r w:rsidRPr="00AD2288">
              <w:rPr>
                <w:snapToGrid/>
                <w:kern w:val="0"/>
                <w:sz w:val="16"/>
                <w:szCs w:val="16"/>
                <w:lang w:eastAsia="nl-NL"/>
              </w:rPr>
              <w:t>/Partij/Gevolmachtigde, waarbij ./</w:t>
            </w:r>
            <w:proofErr w:type="spellStart"/>
            <w:r w:rsidRPr="00AD2288">
              <w:rPr>
                <w:snapToGrid/>
                <w:kern w:val="0"/>
                <w:sz w:val="16"/>
                <w:szCs w:val="16"/>
                <w:lang w:eastAsia="nl-NL"/>
              </w:rPr>
              <w:t>aanduidingPartij</w:t>
            </w:r>
            <w:proofErr w:type="spellEnd"/>
            <w:r w:rsidRPr="00AD2288">
              <w:rPr>
                <w:snapToGrid/>
                <w:kern w:val="0"/>
                <w:sz w:val="16"/>
                <w:szCs w:val="16"/>
                <w:lang w:eastAsia="nl-NL"/>
              </w:rPr>
              <w:t>(‘</w:t>
            </w:r>
            <w:r>
              <w:rPr>
                <w:snapToGrid/>
                <w:kern w:val="0"/>
                <w:sz w:val="16"/>
                <w:szCs w:val="16"/>
                <w:lang w:eastAsia="nl-NL"/>
              </w:rPr>
              <w:t>schuldenaar-derde hypotheekgever</w:t>
            </w:r>
            <w:r w:rsidRPr="00AD2288">
              <w:rPr>
                <w:snapToGrid/>
                <w:kern w:val="0"/>
                <w:sz w:val="16"/>
                <w:szCs w:val="16"/>
                <w:lang w:eastAsia="nl-NL"/>
              </w:rPr>
              <w:t>’)</w:t>
            </w:r>
          </w:p>
          <w:p w14:paraId="00A32D0F" w14:textId="77777777" w:rsidR="00106B49" w:rsidRPr="00955FFA" w:rsidRDefault="00106B49" w:rsidP="00787B69">
            <w:pPr>
              <w:autoSpaceDE w:val="0"/>
              <w:autoSpaceDN w:val="0"/>
              <w:adjustRightInd w:val="0"/>
              <w:spacing w:line="240" w:lineRule="auto"/>
              <w:rPr>
                <w:snapToGrid/>
                <w:kern w:val="0"/>
                <w:sz w:val="16"/>
                <w:szCs w:val="16"/>
                <w:lang w:eastAsia="nl-NL"/>
              </w:rPr>
            </w:pPr>
          </w:p>
        </w:tc>
      </w:tr>
      <w:tr w:rsidR="00106B49" w:rsidRPr="00123774" w14:paraId="05F22823" w14:textId="77777777" w:rsidTr="00787B69">
        <w:trPr>
          <w:trHeight w:val="125"/>
        </w:trPr>
        <w:tc>
          <w:tcPr>
            <w:tcW w:w="2394" w:type="pct"/>
            <w:shd w:val="clear" w:color="auto" w:fill="auto"/>
          </w:tcPr>
          <w:p w14:paraId="30523242" w14:textId="77777777" w:rsidR="00106B49" w:rsidRPr="00194473" w:rsidRDefault="00106B49" w:rsidP="00787B69">
            <w:pPr>
              <w:ind w:left="681" w:hanging="454"/>
              <w:rPr>
                <w:rFonts w:ascii="Times New Roman" w:hAnsi="Times New Roman"/>
                <w:color w:val="339966"/>
                <w:szCs w:val="18"/>
              </w:rPr>
            </w:pPr>
            <w:r w:rsidRPr="00194473">
              <w:rPr>
                <w:rFonts w:cs="Arial"/>
                <w:szCs w:val="18"/>
              </w:rPr>
              <w:lastRenderedPageBreak/>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Pr>
                <w:color w:val="339966"/>
                <w:szCs w:val="18"/>
              </w:rPr>
              <w:tab/>
            </w:r>
            <w:r>
              <w:rPr>
                <w:color w:val="339966"/>
                <w:szCs w:val="18"/>
              </w:rPr>
              <w:tab/>
            </w:r>
            <w:r>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C5EDF62" w14:textId="77777777" w:rsidR="00106B49" w:rsidRPr="00FC6ED9" w:rsidRDefault="00106B49" w:rsidP="00787B69">
            <w:pPr>
              <w:rPr>
                <w:rFonts w:cs="Arial"/>
                <w:bCs/>
                <w:color w:val="800080"/>
                <w:sz w:val="20"/>
              </w:rPr>
            </w:pPr>
          </w:p>
        </w:tc>
        <w:tc>
          <w:tcPr>
            <w:tcW w:w="2606" w:type="pct"/>
            <w:shd w:val="clear" w:color="auto" w:fill="auto"/>
          </w:tcPr>
          <w:p w14:paraId="3EACAD26" w14:textId="77777777" w:rsidR="00106B49" w:rsidRDefault="00106B49" w:rsidP="00787B69">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0721C4">
              <w:t>[TC]</w:t>
            </w:r>
            <w:r>
              <w:fldChar w:fldCharType="end"/>
            </w:r>
            <w:r>
              <w:t xml:space="preserve"> voor de nummering van de partijen.</w:t>
            </w:r>
          </w:p>
          <w:p w14:paraId="017B543D" w14:textId="77777777" w:rsidR="00106B49" w:rsidRPr="00AD2288" w:rsidRDefault="00106B49" w:rsidP="00787B69">
            <w:pPr>
              <w:rPr>
                <w:rFonts w:cs="Arial"/>
                <w:snapToGrid/>
                <w:kern w:val="0"/>
                <w:szCs w:val="18"/>
                <w:lang w:eastAsia="nl-NL"/>
              </w:rPr>
            </w:pPr>
            <w:proofErr w:type="spellStart"/>
            <w:r w:rsidRPr="00AD2288">
              <w:rPr>
                <w:szCs w:val="18"/>
                <w:u w:val="single"/>
              </w:rPr>
              <w:t>Mapping</w:t>
            </w:r>
            <w:proofErr w:type="spellEnd"/>
            <w:r w:rsidRPr="00AD2288">
              <w:rPr>
                <w:szCs w:val="18"/>
                <w:u w:val="single"/>
              </w:rPr>
              <w:t xml:space="preserve"> alleen partij ‘</w:t>
            </w:r>
            <w:r w:rsidRPr="003A25CE">
              <w:rPr>
                <w:szCs w:val="18"/>
                <w:u w:val="single"/>
              </w:rPr>
              <w:t>de schuldenaar</w:t>
            </w:r>
            <w:r w:rsidRPr="00AD2288">
              <w:rPr>
                <w:szCs w:val="18"/>
                <w:u w:val="single"/>
              </w:rPr>
              <w:t>’ aanwezig:</w:t>
            </w:r>
          </w:p>
          <w:p w14:paraId="735B5BEF"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 [</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12E2CD60" w14:textId="77777777" w:rsidR="00106B49" w:rsidRPr="00AD2288" w:rsidRDefault="00106B49" w:rsidP="00787B69">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Pr="003A25CE">
              <w:rPr>
                <w:snapToGrid/>
                <w:kern w:val="0"/>
                <w:sz w:val="16"/>
                <w:szCs w:val="16"/>
                <w:lang w:eastAsia="nl-NL"/>
              </w:rPr>
              <w:t>de schuldenaar</w:t>
            </w:r>
            <w:r w:rsidRPr="00AD2288">
              <w:rPr>
                <w:snapToGrid/>
                <w:kern w:val="0"/>
                <w:sz w:val="16"/>
                <w:szCs w:val="16"/>
                <w:lang w:eastAsia="nl-NL"/>
              </w:rPr>
              <w:t>’)</w:t>
            </w:r>
          </w:p>
          <w:p w14:paraId="21ED89F5" w14:textId="77777777" w:rsidR="00106B49" w:rsidRPr="00AD2288" w:rsidRDefault="00106B49" w:rsidP="00787B69">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roofErr w:type="spellStart"/>
            <w:r w:rsidRPr="00AD2288">
              <w:rPr>
                <w:rFonts w:cs="Arial"/>
                <w:snapToGrid/>
                <w:kern w:val="0"/>
                <w:sz w:val="16"/>
                <w:szCs w:val="16"/>
                <w:lang w:eastAsia="nl-NL"/>
              </w:rPr>
              <w:t>IMKAD_Persoon</w:t>
            </w:r>
            <w:proofErr w:type="spellEnd"/>
          </w:p>
          <w:p w14:paraId="30D24AAE" w14:textId="77777777" w:rsidR="00106B49" w:rsidRPr="00AD2288" w:rsidRDefault="00106B49" w:rsidP="00787B69">
            <w:pPr>
              <w:autoSpaceDE w:val="0"/>
              <w:autoSpaceDN w:val="0"/>
              <w:adjustRightInd w:val="0"/>
              <w:spacing w:line="240" w:lineRule="auto"/>
              <w:rPr>
                <w:sz w:val="16"/>
                <w:szCs w:val="16"/>
                <w:lang w:val="nl"/>
              </w:rPr>
            </w:pPr>
            <w:r w:rsidRPr="00AD2288">
              <w:rPr>
                <w:sz w:val="16"/>
                <w:szCs w:val="16"/>
                <w:lang w:val="nl"/>
              </w:rPr>
              <w:t xml:space="preserve">De overige </w:t>
            </w:r>
            <w:proofErr w:type="spellStart"/>
            <w:r w:rsidRPr="00AD2288">
              <w:rPr>
                <w:rFonts w:cs="Arial"/>
                <w:snapToGrid/>
                <w:kern w:val="0"/>
                <w:sz w:val="16"/>
                <w:szCs w:val="16"/>
                <w:lang w:eastAsia="nl-NL"/>
              </w:rPr>
              <w:t>mapping</w:t>
            </w:r>
            <w:proofErr w:type="spellEnd"/>
            <w:r w:rsidRPr="00AD2288">
              <w:rPr>
                <w:sz w:val="16"/>
                <w:szCs w:val="16"/>
                <w:lang w:val="nl"/>
              </w:rPr>
              <w:t xml:space="preserve"> is opgenomen in de genoemde tekstblokken.</w:t>
            </w:r>
          </w:p>
          <w:p w14:paraId="0E87C46A" w14:textId="77777777" w:rsidR="00106B49" w:rsidRPr="00AD2288" w:rsidRDefault="00106B49" w:rsidP="00787B69">
            <w:pPr>
              <w:rPr>
                <w:rFonts w:cs="Arial"/>
                <w:snapToGrid/>
                <w:kern w:val="0"/>
                <w:szCs w:val="18"/>
                <w:lang w:eastAsia="nl-NL"/>
              </w:rPr>
            </w:pPr>
          </w:p>
          <w:p w14:paraId="0986C9C3" w14:textId="77777777" w:rsidR="00106B49" w:rsidRPr="00AD2288" w:rsidRDefault="00106B49" w:rsidP="00787B69">
            <w:pPr>
              <w:rPr>
                <w:szCs w:val="18"/>
                <w:u w:val="single"/>
              </w:rPr>
            </w:pPr>
            <w:proofErr w:type="spellStart"/>
            <w:r w:rsidRPr="00AD2288">
              <w:rPr>
                <w:szCs w:val="18"/>
                <w:u w:val="single"/>
              </w:rPr>
              <w:t>Mapping</w:t>
            </w:r>
            <w:proofErr w:type="spellEnd"/>
            <w:r w:rsidRPr="00AD2288">
              <w:rPr>
                <w:szCs w:val="18"/>
                <w:u w:val="single"/>
              </w:rPr>
              <w:t xml:space="preserve"> ‘verzamel’ partij aanwezig:</w:t>
            </w:r>
          </w:p>
          <w:p w14:paraId="12F6FA9C"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sidRPr="005C2284">
              <w:rPr>
                <w:snapToGrid/>
                <w:kern w:val="0"/>
                <w:sz w:val="16"/>
                <w:szCs w:val="16"/>
                <w:lang w:eastAsia="nl-NL"/>
              </w:rPr>
              <w:t>schuldenaar-derde hypotheekgever</w:t>
            </w:r>
            <w:r w:rsidRPr="00AD2288">
              <w:rPr>
                <w:rFonts w:cs="Arial"/>
                <w:snapToGrid/>
                <w:kern w:val="0"/>
                <w:sz w:val="16"/>
                <w:szCs w:val="16"/>
                <w:lang w:eastAsia="nl-NL"/>
              </w:rPr>
              <w:t>’)/Partij</w:t>
            </w:r>
          </w:p>
          <w:p w14:paraId="27F8F210"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id = ‘unieke identificatie van de partij’]</w:t>
            </w:r>
          </w:p>
          <w:p w14:paraId="146B1CEB" w14:textId="77777777" w:rsidR="00106B49" w:rsidRPr="00AD2288" w:rsidRDefault="00106B49" w:rsidP="00787B69">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Pr>
                <w:snapToGrid/>
                <w:kern w:val="0"/>
                <w:sz w:val="16"/>
                <w:szCs w:val="16"/>
                <w:lang w:eastAsia="nl-NL"/>
              </w:rPr>
              <w:t>(‘</w:t>
            </w:r>
            <w:r w:rsidRPr="005C2284">
              <w:rPr>
                <w:snapToGrid/>
                <w:kern w:val="0"/>
                <w:sz w:val="16"/>
                <w:szCs w:val="16"/>
                <w:lang w:eastAsia="nl-NL"/>
              </w:rPr>
              <w:t>de schuldenaar</w:t>
            </w:r>
            <w:r w:rsidRPr="00AD2288">
              <w:rPr>
                <w:snapToGrid/>
                <w:kern w:val="0"/>
                <w:sz w:val="16"/>
                <w:szCs w:val="16"/>
                <w:lang w:eastAsia="nl-NL"/>
              </w:rPr>
              <w:t>’)</w:t>
            </w:r>
          </w:p>
          <w:p w14:paraId="6C411353" w14:textId="77777777" w:rsidR="00106B49" w:rsidRPr="00AD2288" w:rsidRDefault="00106B49" w:rsidP="00787B69">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/Partij/Partij/</w:t>
            </w:r>
            <w:proofErr w:type="spellStart"/>
            <w:r w:rsidRPr="00AD2288">
              <w:rPr>
                <w:rFonts w:cs="Arial"/>
                <w:snapToGrid/>
                <w:kern w:val="0"/>
                <w:sz w:val="16"/>
                <w:szCs w:val="16"/>
                <w:lang w:eastAsia="nl-NL"/>
              </w:rPr>
              <w:t>IMKAD_Persoon</w:t>
            </w:r>
            <w:proofErr w:type="spellEnd"/>
          </w:p>
          <w:p w14:paraId="178F3A96" w14:textId="77777777" w:rsidR="00106B49" w:rsidRPr="00AD2288" w:rsidRDefault="00106B49" w:rsidP="00787B69">
            <w:pPr>
              <w:autoSpaceDE w:val="0"/>
              <w:autoSpaceDN w:val="0"/>
              <w:adjustRightInd w:val="0"/>
              <w:spacing w:line="240" w:lineRule="auto"/>
              <w:rPr>
                <w:sz w:val="16"/>
                <w:szCs w:val="16"/>
                <w:lang w:val="nl"/>
              </w:rPr>
            </w:pPr>
            <w:r w:rsidRPr="00AD2288">
              <w:rPr>
                <w:sz w:val="16"/>
                <w:szCs w:val="16"/>
                <w:lang w:val="nl"/>
              </w:rPr>
              <w:t xml:space="preserve">De overige </w:t>
            </w:r>
            <w:proofErr w:type="spellStart"/>
            <w:r w:rsidRPr="00AD2288">
              <w:rPr>
                <w:rFonts w:cs="Arial"/>
                <w:snapToGrid/>
                <w:kern w:val="0"/>
                <w:sz w:val="16"/>
                <w:szCs w:val="16"/>
                <w:lang w:eastAsia="nl-NL"/>
              </w:rPr>
              <w:t>mapping</w:t>
            </w:r>
            <w:proofErr w:type="spellEnd"/>
            <w:r w:rsidRPr="00AD2288">
              <w:rPr>
                <w:sz w:val="16"/>
                <w:szCs w:val="16"/>
                <w:lang w:val="nl"/>
              </w:rPr>
              <w:t xml:space="preserve"> is opgenomen in de genoemde tekstblokken.</w:t>
            </w:r>
          </w:p>
          <w:p w14:paraId="6CC74177" w14:textId="77777777" w:rsidR="00106B49" w:rsidRPr="00F04F48" w:rsidRDefault="00106B49" w:rsidP="00787B69">
            <w:pPr>
              <w:autoSpaceDE w:val="0"/>
              <w:autoSpaceDN w:val="0"/>
              <w:adjustRightInd w:val="0"/>
              <w:spacing w:line="240" w:lineRule="auto"/>
            </w:pPr>
          </w:p>
          <w:p w14:paraId="33275C2E" w14:textId="77777777" w:rsidR="00106B49" w:rsidRPr="00AD2288" w:rsidRDefault="00106B49" w:rsidP="00787B69">
            <w:pPr>
              <w:rPr>
                <w:u w:val="single"/>
              </w:rPr>
            </w:pPr>
            <w:proofErr w:type="spellStart"/>
            <w:r w:rsidRPr="00AD2288">
              <w:rPr>
                <w:u w:val="single"/>
              </w:rPr>
              <w:t>Mapping</w:t>
            </w:r>
            <w:proofErr w:type="spellEnd"/>
            <w:r w:rsidRPr="00AD2288">
              <w:rPr>
                <w:u w:val="single"/>
              </w:rPr>
              <w:t xml:space="preserve"> stukdeel:</w:t>
            </w:r>
          </w:p>
          <w:p w14:paraId="0808248F"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 xml:space="preserve">De </w:t>
            </w:r>
            <w:r>
              <w:rPr>
                <w:rFonts w:cs="Arial"/>
                <w:sz w:val="16"/>
                <w:szCs w:val="16"/>
              </w:rPr>
              <w:t>schuldenaar</w:t>
            </w:r>
            <w:r w:rsidRPr="00AD2288">
              <w:rPr>
                <w:rFonts w:cs="Arial"/>
                <w:sz w:val="16"/>
                <w:szCs w:val="16"/>
              </w:rPr>
              <w:t xml:space="preserve">-partij wordt tevens </w:t>
            </w:r>
            <w:r w:rsidRPr="00AD2288">
              <w:rPr>
                <w:rFonts w:cs="Arial"/>
                <w:snapToGrid/>
                <w:kern w:val="0"/>
                <w:sz w:val="16"/>
                <w:szCs w:val="16"/>
                <w:lang w:eastAsia="nl-NL"/>
              </w:rPr>
              <w:t>vastgelegd</w:t>
            </w:r>
            <w:r w:rsidRPr="00AD2288">
              <w:rPr>
                <w:rFonts w:cs="Arial"/>
                <w:sz w:val="16"/>
                <w:szCs w:val="16"/>
              </w:rPr>
              <w:t xml:space="preserve"> als </w:t>
            </w:r>
            <w:r>
              <w:rPr>
                <w:rFonts w:cs="Arial"/>
                <w:sz w:val="16"/>
                <w:szCs w:val="16"/>
              </w:rPr>
              <w:t>vervreemder</w:t>
            </w:r>
            <w:r w:rsidRPr="00AD2288">
              <w:rPr>
                <w:rFonts w:cs="Arial"/>
                <w:sz w:val="16"/>
                <w:szCs w:val="16"/>
              </w:rPr>
              <w:t xml:space="preserve"> bij het </w:t>
            </w:r>
            <w:proofErr w:type="spellStart"/>
            <w:r w:rsidRPr="00AD2288">
              <w:rPr>
                <w:rFonts w:cs="Arial"/>
                <w:sz w:val="16"/>
                <w:szCs w:val="16"/>
              </w:rPr>
              <w:t>StukdeelHypotheek</w:t>
            </w:r>
            <w:proofErr w:type="spellEnd"/>
            <w:r w:rsidRPr="00AD2288">
              <w:rPr>
                <w:rFonts w:cs="Arial"/>
                <w:sz w:val="16"/>
                <w:szCs w:val="16"/>
              </w:rPr>
              <w:t>:</w:t>
            </w:r>
          </w:p>
          <w:p w14:paraId="3B6F3F3E"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lastRenderedPageBreak/>
              <w:t>//</w:t>
            </w:r>
            <w:proofErr w:type="spellStart"/>
            <w:r w:rsidRPr="00AD2288">
              <w:rPr>
                <w:rFonts w:cs="Arial"/>
                <w:sz w:val="16"/>
                <w:szCs w:val="16"/>
              </w:rPr>
              <w:t>IMKAD_AangebodenStuk</w:t>
            </w:r>
            <w:proofErr w:type="spellEnd"/>
            <w:r w:rsidRPr="00AD2288">
              <w:rPr>
                <w:rFonts w:cs="Arial"/>
                <w:sz w:val="16"/>
                <w:szCs w:val="16"/>
              </w:rPr>
              <w:t>/</w:t>
            </w:r>
            <w:proofErr w:type="spellStart"/>
            <w:r w:rsidRPr="00AD2288">
              <w:rPr>
                <w:rFonts w:cs="Arial"/>
                <w:snapToGrid/>
                <w:kern w:val="0"/>
                <w:sz w:val="16"/>
                <w:szCs w:val="16"/>
                <w:lang w:eastAsia="nl-NL"/>
              </w:rPr>
              <w:t>StukdeelHypotheek</w:t>
            </w:r>
            <w:proofErr w:type="spellEnd"/>
            <w:r w:rsidRPr="00AD2288">
              <w:rPr>
                <w:rFonts w:cs="Arial"/>
                <w:sz w:val="16"/>
                <w:szCs w:val="16"/>
              </w:rPr>
              <w:t xml:space="preserve"> [</w:t>
            </w:r>
            <w:proofErr w:type="spellStart"/>
            <w:r w:rsidRPr="00AD2288">
              <w:rPr>
                <w:rFonts w:cs="Arial"/>
                <w:sz w:val="16"/>
                <w:szCs w:val="16"/>
              </w:rPr>
              <w:t>aanduidingHypotheek</w:t>
            </w:r>
            <w:proofErr w:type="spellEnd"/>
            <w:r w:rsidRPr="00AD2288">
              <w:rPr>
                <w:rFonts w:cs="Arial"/>
                <w:sz w:val="16"/>
                <w:szCs w:val="16"/>
              </w:rPr>
              <w:t xml:space="preserve"> is niet aanwezig] </w:t>
            </w:r>
            <w:r>
              <w:rPr>
                <w:rFonts w:cs="Arial"/>
                <w:sz w:val="16"/>
                <w:szCs w:val="16"/>
              </w:rPr>
              <w:t>/</w:t>
            </w:r>
            <w:proofErr w:type="spellStart"/>
            <w:r>
              <w:rPr>
                <w:rFonts w:cs="Arial"/>
                <w:sz w:val="16"/>
                <w:szCs w:val="16"/>
              </w:rPr>
              <w:t>vervreender</w:t>
            </w:r>
            <w:r w:rsidRPr="00AD2288">
              <w:rPr>
                <w:rFonts w:cs="Arial"/>
                <w:sz w:val="16"/>
                <w:szCs w:val="16"/>
              </w:rPr>
              <w:t>RechtRef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w:t>
            </w:r>
            <w:r>
              <w:rPr>
                <w:rFonts w:cs="Arial"/>
                <w:sz w:val="16"/>
                <w:szCs w:val="16"/>
              </w:rPr>
              <w:t xml:space="preserve">schuldenaar </w:t>
            </w:r>
            <w:r w:rsidRPr="00AD2288">
              <w:rPr>
                <w:rFonts w:cs="Arial"/>
                <w:sz w:val="16"/>
                <w:szCs w:val="16"/>
              </w:rPr>
              <w:t>partij"</w:t>
            </w:r>
          </w:p>
          <w:p w14:paraId="35D9F754" w14:textId="77777777" w:rsidR="00106B49" w:rsidRPr="00DB7FA4" w:rsidRDefault="00106B49" w:rsidP="00787B69">
            <w:pPr>
              <w:autoSpaceDE w:val="0"/>
              <w:autoSpaceDN w:val="0"/>
              <w:adjustRightInd w:val="0"/>
              <w:spacing w:line="240" w:lineRule="auto"/>
              <w:rPr>
                <w:rFonts w:cs="Arial"/>
                <w:snapToGrid/>
                <w:kern w:val="0"/>
                <w:sz w:val="16"/>
                <w:szCs w:val="16"/>
                <w:lang w:eastAsia="nl-NL"/>
              </w:rPr>
            </w:pPr>
          </w:p>
        </w:tc>
      </w:tr>
      <w:tr w:rsidR="00106B49" w:rsidRPr="00123774" w14:paraId="73292648" w14:textId="77777777" w:rsidTr="00787B69">
        <w:trPr>
          <w:trHeight w:val="125"/>
        </w:trPr>
        <w:tc>
          <w:tcPr>
            <w:tcW w:w="2394" w:type="pct"/>
            <w:shd w:val="clear" w:color="auto" w:fill="auto"/>
          </w:tcPr>
          <w:p w14:paraId="35FA794B" w14:textId="77777777" w:rsidR="00106B49" w:rsidRPr="00866C8C" w:rsidRDefault="00106B49" w:rsidP="00787B69">
            <w:pPr>
              <w:widowControl w:val="0"/>
              <w:tabs>
                <w:tab w:val="left" w:pos="-1440"/>
                <w:tab w:val="left" w:pos="-720"/>
              </w:tabs>
              <w:suppressAutoHyphens/>
              <w:spacing w:line="240" w:lineRule="auto"/>
              <w:ind w:firstLine="284"/>
              <w:rPr>
                <w:rFonts w:cs="Arial"/>
                <w:color w:val="FF0000"/>
                <w:kern w:val="0"/>
                <w:szCs w:val="18"/>
                <w:lang w:eastAsia="nl-NL"/>
              </w:rPr>
            </w:pPr>
            <w:r w:rsidRPr="00866C8C">
              <w:rPr>
                <w:rFonts w:cs="Arial"/>
                <w:color w:val="FF0000"/>
                <w:kern w:val="0"/>
                <w:szCs w:val="18"/>
                <w:lang w:eastAsia="nl-NL"/>
              </w:rPr>
              <w:lastRenderedPageBreak/>
              <w:t>hierna</w:t>
            </w:r>
            <w:r w:rsidRPr="00866C8C">
              <w:rPr>
                <w:rFonts w:cs="Arial"/>
                <w:color w:val="7030A0"/>
                <w:kern w:val="0"/>
                <w:szCs w:val="18"/>
                <w:lang w:eastAsia="nl-NL"/>
              </w:rPr>
              <w:t xml:space="preserve">, </w:t>
            </w:r>
            <w:r w:rsidRPr="00866C8C">
              <w:rPr>
                <w:rFonts w:cs="Arial"/>
                <w:color w:val="800080"/>
                <w:kern w:val="0"/>
                <w:szCs w:val="18"/>
                <w:lang w:eastAsia="nl-NL"/>
              </w:rPr>
              <w:t>zowel tezamen als ieder afzonderlijk,</w:t>
            </w:r>
            <w:r w:rsidRPr="00866C8C">
              <w:rPr>
                <w:rFonts w:cs="Arial"/>
                <w:color w:val="FF0000"/>
                <w:kern w:val="0"/>
                <w:szCs w:val="18"/>
                <w:lang w:eastAsia="nl-NL"/>
              </w:rPr>
              <w:t xml:space="preserve"> te noemen: </w:t>
            </w:r>
            <w:r w:rsidRPr="00866C8C">
              <w:rPr>
                <w:rFonts w:cs="Arial"/>
                <w:color w:val="FF0000"/>
                <w:kern w:val="0"/>
                <w:szCs w:val="18"/>
                <w:lang w:eastAsia="nl-NL"/>
              </w:rPr>
              <w:br/>
              <w:t xml:space="preserve">     de “H</w:t>
            </w:r>
            <w:r>
              <w:rPr>
                <w:rFonts w:cs="Arial"/>
                <w:color w:val="FF0000"/>
                <w:kern w:val="0"/>
                <w:szCs w:val="18"/>
                <w:lang w:eastAsia="nl-NL"/>
              </w:rPr>
              <w:t>ypotheekgever” en “Schuldenaar”</w:t>
            </w:r>
            <w:r w:rsidRPr="00CD10F2">
              <w:rPr>
                <w:rFonts w:cs="Arial"/>
                <w:color w:val="800080"/>
                <w:kern w:val="0"/>
                <w:szCs w:val="18"/>
                <w:lang w:eastAsia="nl-NL"/>
                <w:rPrChange w:id="78" w:author="Groot, Karina de" w:date="2025-02-14T09:50:00Z" w16du:dateUtc="2025-02-14T08:50:00Z">
                  <w:rPr>
                    <w:rFonts w:cs="Arial"/>
                    <w:color w:val="FF0000"/>
                    <w:kern w:val="0"/>
                    <w:szCs w:val="18"/>
                    <w:lang w:eastAsia="nl-NL"/>
                  </w:rPr>
                </w:rPrChange>
              </w:rPr>
              <w:t>;</w:t>
            </w:r>
            <w:del w:id="79" w:author="Groot, Karina de" w:date="2025-02-14T09:47:00Z" w16du:dateUtc="2025-02-14T08:47:00Z">
              <w:r w:rsidRPr="00866C8C" w:rsidDel="00CD10F2">
                <w:rPr>
                  <w:rFonts w:cs="Arial"/>
                  <w:color w:val="FF0000"/>
                  <w:kern w:val="0"/>
                  <w:szCs w:val="18"/>
                  <w:lang w:eastAsia="nl-NL"/>
                </w:rPr>
                <w:delText xml:space="preserve"> </w:delText>
              </w:r>
            </w:del>
          </w:p>
        </w:tc>
        <w:tc>
          <w:tcPr>
            <w:tcW w:w="2606" w:type="pct"/>
            <w:shd w:val="clear" w:color="auto" w:fill="auto"/>
          </w:tcPr>
          <w:p w14:paraId="650BFD06" w14:textId="40E71223" w:rsidR="00106B49" w:rsidRDefault="005D2D8A" w:rsidP="00787B69">
            <w:pPr>
              <w:rPr>
                <w:ins w:id="80" w:author="Groot, Karina de" w:date="2025-02-14T09:51:00Z" w16du:dateUtc="2025-02-14T08:51:00Z"/>
                <w:snapToGrid/>
                <w:szCs w:val="18"/>
              </w:rPr>
            </w:pPr>
            <w:ins w:id="81" w:author="Groot, Karina de" w:date="2025-02-14T09:59:00Z" w16du:dateUtc="2025-02-14T08:59:00Z">
              <w:r>
                <w:rPr>
                  <w:snapToGrid/>
                  <w:szCs w:val="18"/>
                </w:rPr>
                <w:t>-</w:t>
              </w:r>
            </w:ins>
            <w:r w:rsidR="00106B49" w:rsidRPr="00AF2670">
              <w:rPr>
                <w:snapToGrid/>
                <w:szCs w:val="18"/>
              </w:rPr>
              <w:t xml:space="preserve">Combinatie van </w:t>
            </w:r>
            <w:r w:rsidR="00106B49" w:rsidRPr="00AF2670">
              <w:t>vaste</w:t>
            </w:r>
            <w:r w:rsidR="00106B49" w:rsidRPr="00AF2670">
              <w:rPr>
                <w:snapToGrid/>
                <w:szCs w:val="18"/>
              </w:rPr>
              <w:t xml:space="preserve"> en afleidbare tekst. De aanduiding van deze partij zoals in de akte wordt gebruikt. De tekst</w:t>
            </w:r>
            <w:r w:rsidR="00106B49">
              <w:rPr>
                <w:snapToGrid/>
                <w:szCs w:val="18"/>
              </w:rPr>
              <w:t xml:space="preserve"> </w:t>
            </w:r>
            <w:r w:rsidR="00106B49" w:rsidRPr="007107F2">
              <w:rPr>
                <w:snapToGrid/>
                <w:szCs w:val="18"/>
              </w:rPr>
              <w:t>(</w:t>
            </w:r>
            <w:r w:rsidR="00106B49">
              <w:rPr>
                <w:snapToGrid/>
                <w:color w:val="800080"/>
                <w:szCs w:val="18"/>
              </w:rPr>
              <w:t xml:space="preserve">, zowel </w:t>
            </w:r>
            <w:r w:rsidR="00106B49" w:rsidRPr="00025A52">
              <w:rPr>
                <w:snapToGrid/>
                <w:color w:val="800080"/>
                <w:szCs w:val="18"/>
              </w:rPr>
              <w:t>tezamen</w:t>
            </w:r>
            <w:r w:rsidR="00106B49">
              <w:rPr>
                <w:snapToGrid/>
                <w:color w:val="800080"/>
                <w:szCs w:val="18"/>
              </w:rPr>
              <w:t xml:space="preserve"> als ieder afzonderlijk,</w:t>
            </w:r>
            <w:r w:rsidR="00106B49" w:rsidRPr="007107F2">
              <w:rPr>
                <w:snapToGrid/>
                <w:szCs w:val="18"/>
              </w:rPr>
              <w:t>)</w:t>
            </w:r>
            <w:r w:rsidR="00106B49">
              <w:rPr>
                <w:snapToGrid/>
                <w:szCs w:val="18"/>
              </w:rPr>
              <w:t xml:space="preserve"> </w:t>
            </w:r>
            <w:r w:rsidR="00106B49" w:rsidRPr="00AF2670">
              <w:rPr>
                <w:snapToGrid/>
                <w:szCs w:val="18"/>
              </w:rPr>
              <w:t>wordt getoond wanneer de partij bestaat uit meer dan één gerechtigde persoon.</w:t>
            </w:r>
          </w:p>
          <w:p w14:paraId="47955202" w14:textId="43FB9E8D" w:rsidR="00CD10F2" w:rsidRPr="00AF2670" w:rsidRDefault="005D2D8A" w:rsidP="00787B69">
            <w:pPr>
              <w:rPr>
                <w:snapToGrid/>
                <w:szCs w:val="18"/>
              </w:rPr>
            </w:pPr>
            <w:ins w:id="82" w:author="Groot, Karina de" w:date="2025-02-14T10:00:00Z" w16du:dateUtc="2025-02-14T09:00:00Z">
              <w:r>
                <w:rPr>
                  <w:snapToGrid/>
                  <w:szCs w:val="18"/>
                </w:rPr>
                <w:t>-</w:t>
              </w:r>
            </w:ins>
            <w:ins w:id="83" w:author="Groot, Karina de" w:date="2025-02-14T09:51:00Z" w16du:dateUtc="2025-02-14T08:51:00Z">
              <w:r w:rsidR="00CD10F2">
                <w:rPr>
                  <w:snapToGrid/>
                  <w:szCs w:val="18"/>
                </w:rPr>
                <w:t xml:space="preserve">Als de partij voor de </w:t>
              </w:r>
              <w:r w:rsidR="00CD10F2">
                <w:t>(Derde) hypotheekgever volg</w:t>
              </w:r>
            </w:ins>
            <w:ins w:id="84" w:author="Groot, Karina de" w:date="2025-02-14T09:52:00Z" w16du:dateUtc="2025-02-14T08:52:00Z">
              <w:r w:rsidR="00CD10F2">
                <w:t>t dan wordt deze tekst afgesloten met een puntkomma (;) anders met een punt</w:t>
              </w:r>
            </w:ins>
            <w:ins w:id="85" w:author="Groot, Karina de" w:date="2025-02-14T09:54:00Z" w16du:dateUtc="2025-02-14T08:54:00Z">
              <w:r w:rsidR="003834DC">
                <w:t>(.)</w:t>
              </w:r>
            </w:ins>
            <w:ins w:id="86" w:author="Groot, Karina de" w:date="2025-02-14T09:52:00Z" w16du:dateUtc="2025-02-14T08:52:00Z">
              <w:r w:rsidR="00CD10F2">
                <w:t>.</w:t>
              </w:r>
            </w:ins>
          </w:p>
          <w:p w14:paraId="17F6B3A9" w14:textId="77777777" w:rsidR="00106B49" w:rsidRPr="00AF2670" w:rsidRDefault="00106B49" w:rsidP="00787B69">
            <w:pPr>
              <w:rPr>
                <w:snapToGrid/>
                <w:u w:val="single"/>
              </w:rPr>
            </w:pPr>
          </w:p>
          <w:p w14:paraId="6E57241F" w14:textId="77777777" w:rsidR="00106B49" w:rsidRPr="00AF2670" w:rsidRDefault="00106B49" w:rsidP="00787B69">
            <w:pPr>
              <w:rPr>
                <w:snapToGrid/>
                <w:u w:val="single"/>
              </w:rPr>
            </w:pPr>
            <w:proofErr w:type="spellStart"/>
            <w:r w:rsidRPr="00AF2670">
              <w:rPr>
                <w:snapToGrid/>
                <w:u w:val="single"/>
              </w:rPr>
              <w:t>Mapping</w:t>
            </w:r>
            <w:proofErr w:type="spellEnd"/>
            <w:r w:rsidRPr="00AF2670">
              <w:rPr>
                <w:snapToGrid/>
                <w:u w:val="single"/>
              </w:rPr>
              <w:t xml:space="preserve"> </w:t>
            </w:r>
            <w:r>
              <w:rPr>
                <w:snapToGrid/>
                <w:u w:val="single"/>
              </w:rPr>
              <w:t>schuldenaar</w:t>
            </w:r>
            <w:r w:rsidRPr="00AF2670">
              <w:rPr>
                <w:snapToGrid/>
                <w:u w:val="single"/>
              </w:rPr>
              <w:t xml:space="preserve"> partij:</w:t>
            </w:r>
          </w:p>
          <w:p w14:paraId="2011AF47" w14:textId="77777777" w:rsidR="00106B49" w:rsidRPr="00AF2670" w:rsidRDefault="00106B49" w:rsidP="00787B69">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14:paraId="617DED90" w14:textId="77777777" w:rsidR="00106B49" w:rsidRPr="00AF2670" w:rsidRDefault="00106B49" w:rsidP="00787B69">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370FA50C" w14:textId="77777777" w:rsidR="00106B49" w:rsidRPr="00AF2670" w:rsidRDefault="00106B49" w:rsidP="00787B69">
            <w:pPr>
              <w:rPr>
                <w:snapToGrid/>
                <w:szCs w:val="18"/>
                <w:u w:val="single"/>
              </w:rPr>
            </w:pPr>
          </w:p>
          <w:p w14:paraId="6E3BA13C" w14:textId="77777777" w:rsidR="00106B49" w:rsidRPr="00AF2670" w:rsidRDefault="00106B49" w:rsidP="00787B69">
            <w:pPr>
              <w:rPr>
                <w:snapToGrid/>
                <w:szCs w:val="18"/>
                <w:u w:val="single"/>
              </w:rPr>
            </w:pPr>
            <w:proofErr w:type="spellStart"/>
            <w:r w:rsidRPr="00AF2670">
              <w:rPr>
                <w:snapToGrid/>
                <w:kern w:val="0"/>
                <w:u w:val="single"/>
                <w:lang w:eastAsia="nl-NL"/>
              </w:rPr>
              <w:t>Mapping</w:t>
            </w:r>
            <w:proofErr w:type="spellEnd"/>
            <w:r w:rsidRPr="00AF2670">
              <w:rPr>
                <w:snapToGrid/>
                <w:kern w:val="0"/>
                <w:u w:val="single"/>
                <w:lang w:eastAsia="nl-NL"/>
              </w:rPr>
              <w:t xml:space="preserve"> </w:t>
            </w:r>
            <w:r>
              <w:rPr>
                <w:snapToGrid/>
                <w:kern w:val="0"/>
                <w:u w:val="single"/>
                <w:lang w:eastAsia="nl-NL"/>
              </w:rPr>
              <w:t>(zowel tezamen als ieder afzonderlijk)</w:t>
            </w:r>
            <w:r w:rsidRPr="00AF2670">
              <w:rPr>
                <w:snapToGrid/>
                <w:kern w:val="0"/>
                <w:u w:val="single"/>
                <w:lang w:eastAsia="nl-NL"/>
              </w:rPr>
              <w:t>:</w:t>
            </w:r>
          </w:p>
          <w:p w14:paraId="00A57FE0"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68275843"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487202C5"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58E10B3E"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4C7934E5"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60EF1A31"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4FCCC44F"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p>
          <w:p w14:paraId="7D93E3DC" w14:textId="77777777" w:rsidR="00106B49" w:rsidRPr="00AF2670" w:rsidRDefault="00106B49" w:rsidP="00787B69">
            <w:pPr>
              <w:rPr>
                <w:snapToGrid/>
                <w:u w:val="single"/>
              </w:rPr>
            </w:pPr>
            <w:proofErr w:type="spellStart"/>
            <w:r w:rsidRPr="00AF2670">
              <w:rPr>
                <w:snapToGrid/>
                <w:u w:val="single"/>
              </w:rPr>
              <w:t>Mapping</w:t>
            </w:r>
            <w:proofErr w:type="spellEnd"/>
            <w:r w:rsidRPr="00AF2670">
              <w:rPr>
                <w:snapToGrid/>
                <w:u w:val="single"/>
              </w:rPr>
              <w:t xml:space="preserve"> aanduiding </w:t>
            </w:r>
            <w:r>
              <w:rPr>
                <w:snapToGrid/>
                <w:u w:val="single"/>
              </w:rPr>
              <w:t>schuldenaar</w:t>
            </w:r>
            <w:r w:rsidRPr="00AF2670">
              <w:rPr>
                <w:snapToGrid/>
                <w:u w:val="single"/>
              </w:rPr>
              <w:t xml:space="preserve"> partij:</w:t>
            </w:r>
          </w:p>
          <w:p w14:paraId="2D9974F8" w14:textId="77777777" w:rsidR="00106B49" w:rsidRDefault="00106B49" w:rsidP="00787B69">
            <w:pPr>
              <w:autoSpaceDE w:val="0"/>
              <w:autoSpaceDN w:val="0"/>
              <w:adjustRightInd w:val="0"/>
              <w:spacing w:line="240" w:lineRule="auto"/>
              <w:rPr>
                <w:szCs w:val="18"/>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w:t>
            </w:r>
            <w:r>
              <w:rPr>
                <w:rFonts w:cs="Arial"/>
                <w:snapToGrid/>
                <w:kern w:val="0"/>
                <w:sz w:val="16"/>
                <w:szCs w:val="16"/>
                <w:lang w:eastAsia="nl-NL"/>
              </w:rPr>
              <w:t>de schuldenaar</w:t>
            </w:r>
            <w:r w:rsidRPr="00AF2670">
              <w:rPr>
                <w:rFonts w:cs="Arial"/>
                <w:snapToGrid/>
                <w:kern w:val="0"/>
                <w:sz w:val="16"/>
                <w:szCs w:val="16"/>
                <w:lang w:eastAsia="nl-NL"/>
              </w:rPr>
              <w:t>’</w:t>
            </w:r>
          </w:p>
        </w:tc>
      </w:tr>
    </w:tbl>
    <w:p w14:paraId="0CAE9058" w14:textId="77777777" w:rsidR="00106B49" w:rsidRDefault="00106B49" w:rsidP="00106B49"/>
    <w:p w14:paraId="1FE440EF" w14:textId="77777777" w:rsidR="00106B49" w:rsidRDefault="00106B49" w:rsidP="00106B49">
      <w:pPr>
        <w:pStyle w:val="Kop3"/>
        <w:pageBreakBefore/>
        <w:numPr>
          <w:ilvl w:val="2"/>
          <w:numId w:val="1"/>
        </w:numPr>
      </w:pPr>
      <w:bookmarkStart w:id="87" w:name="_Toc5887054"/>
      <w:bookmarkStart w:id="88" w:name="_Toc71643717"/>
      <w:r>
        <w:lastRenderedPageBreak/>
        <w:t>(Derde) hypotheekgever</w:t>
      </w:r>
      <w:bookmarkEnd w:id="87"/>
      <w:r>
        <w:t xml:space="preserve"> (facultatief)</w:t>
      </w:r>
      <w:bookmarkEnd w:id="88"/>
    </w:p>
    <w:p w14:paraId="129BD6CF" w14:textId="77777777" w:rsidR="00106B49" w:rsidRDefault="00106B49" w:rsidP="00106B49">
      <w:pPr>
        <w:rPr>
          <w:lang w:val="nl"/>
        </w:rPr>
      </w:pPr>
      <w:r>
        <w:rPr>
          <w:lang w:val="nl"/>
        </w:rPr>
        <w:t xml:space="preserve">De partij (derde) hypotheekgever is optioneel. </w:t>
      </w:r>
    </w:p>
    <w:p w14:paraId="7F8C8FB3" w14:textId="77777777" w:rsidR="00106B49" w:rsidRPr="00672FD4" w:rsidRDefault="00106B49" w:rsidP="00106B49">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4ACA58B4" w14:textId="77777777" w:rsidTr="0065552D">
        <w:trPr>
          <w:trHeight w:val="125"/>
        </w:trPr>
        <w:tc>
          <w:tcPr>
            <w:tcW w:w="2394" w:type="pct"/>
            <w:shd w:val="clear" w:color="auto" w:fill="DEEAF6" w:themeFill="accent1" w:themeFillTint="33"/>
          </w:tcPr>
          <w:p w14:paraId="4E71B153" w14:textId="77777777" w:rsidR="00106B49" w:rsidRPr="00D77156" w:rsidRDefault="00106B49" w:rsidP="00787B69">
            <w:pPr>
              <w:rPr>
                <w:b/>
              </w:rPr>
            </w:pPr>
            <w:r w:rsidRPr="00DB7FA4">
              <w:rPr>
                <w:b/>
              </w:rPr>
              <w:t>Modeldocument tekst</w:t>
            </w:r>
          </w:p>
        </w:tc>
        <w:tc>
          <w:tcPr>
            <w:tcW w:w="2606" w:type="pct"/>
            <w:shd w:val="clear" w:color="auto" w:fill="DEEAF6" w:themeFill="accent1" w:themeFillTint="33"/>
          </w:tcPr>
          <w:p w14:paraId="7AAC9B2F" w14:textId="6E2DD5F8" w:rsidR="00106B49" w:rsidRPr="00D77156" w:rsidRDefault="00106B49" w:rsidP="00787B69">
            <w:pPr>
              <w:rPr>
                <w:b/>
              </w:rPr>
            </w:pPr>
            <w:r w:rsidRPr="00DB7FA4">
              <w:rPr>
                <w:b/>
              </w:rPr>
              <w:t>Toelichting</w:t>
            </w:r>
            <w:r w:rsidR="00EB17BD">
              <w:rPr>
                <w:b/>
              </w:rPr>
              <w:t xml:space="preserve"> en </w:t>
            </w:r>
            <w:proofErr w:type="spellStart"/>
            <w:r w:rsidR="00EB17BD">
              <w:rPr>
                <w:b/>
              </w:rPr>
              <w:t>mapping</w:t>
            </w:r>
            <w:proofErr w:type="spellEnd"/>
          </w:p>
        </w:tc>
      </w:tr>
      <w:tr w:rsidR="00106B49" w:rsidRPr="00123774" w14:paraId="30516DB4" w14:textId="77777777" w:rsidTr="00787B69">
        <w:trPr>
          <w:trHeight w:val="125"/>
        </w:trPr>
        <w:tc>
          <w:tcPr>
            <w:tcW w:w="2394" w:type="pct"/>
            <w:shd w:val="clear" w:color="auto" w:fill="auto"/>
          </w:tcPr>
          <w:p w14:paraId="4FB9CA54" w14:textId="77777777" w:rsidR="00106B49" w:rsidRPr="00194473" w:rsidRDefault="00106B49" w:rsidP="00787B69">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Pr>
                <w:color w:val="800080"/>
                <w:szCs w:val="18"/>
              </w:rPr>
              <w:t>b</w:t>
            </w:r>
            <w:r w:rsidRPr="00194473">
              <w:rPr>
                <w:color w:val="800080"/>
                <w:szCs w:val="18"/>
              </w:rPr>
              <w:t>.</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A60D12">
              <w:rPr>
                <w:color w:val="800080"/>
                <w:szCs w:val="18"/>
                <w:highlight w:val="yellow"/>
              </w:rPr>
              <w:t xml:space="preserve">TEKSTBLOK PARTIJ NATUURLIJK PERSOON / TEKSTBLOK </w:t>
            </w:r>
            <w:r w:rsidRPr="00A60D12">
              <w:rPr>
                <w:color w:val="800080"/>
                <w:szCs w:val="18"/>
                <w:highlight w:val="yellow"/>
              </w:rPr>
              <w:tab/>
            </w:r>
            <w:r w:rsidRPr="00A60D12">
              <w:rPr>
                <w:color w:val="800080"/>
                <w:szCs w:val="18"/>
                <w:highlight w:val="yellow"/>
              </w:rPr>
              <w:tab/>
            </w:r>
            <w:r w:rsidRPr="00A60D12">
              <w:rPr>
                <w:color w:val="800080"/>
                <w:szCs w:val="18"/>
                <w:highlight w:val="yellow"/>
              </w:rPr>
              <w:tab/>
              <w:t xml:space="preserve"> PARTIJ NIET NATUURLIJK PERSOON</w:t>
            </w:r>
            <w:r w:rsidRPr="00A60D12">
              <w:rPr>
                <w:color w:val="800080"/>
                <w:szCs w:val="18"/>
              </w:rPr>
              <w:t>;</w:t>
            </w:r>
          </w:p>
          <w:p w14:paraId="2593E9A9" w14:textId="77777777" w:rsidR="00106B49" w:rsidRPr="00FC6ED9" w:rsidRDefault="00106B49" w:rsidP="00787B69">
            <w:pPr>
              <w:rPr>
                <w:rFonts w:cs="Arial"/>
                <w:bCs/>
                <w:color w:val="800080"/>
                <w:sz w:val="20"/>
              </w:rPr>
            </w:pPr>
          </w:p>
        </w:tc>
        <w:tc>
          <w:tcPr>
            <w:tcW w:w="2606" w:type="pct"/>
            <w:shd w:val="clear" w:color="auto" w:fill="auto"/>
          </w:tcPr>
          <w:p w14:paraId="3677B683" w14:textId="77777777" w:rsidR="00106B49" w:rsidRDefault="00106B49" w:rsidP="00787B69">
            <w:r>
              <w:t>Verplichte</w:t>
            </w:r>
            <w:r w:rsidRPr="00286F0E">
              <w:t xml:space="preserv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0721C4">
              <w:t>[TC]</w:t>
            </w:r>
            <w:r>
              <w:fldChar w:fldCharType="end"/>
            </w:r>
            <w:r>
              <w:t xml:space="preserve"> voor de nummering van de partijen.</w:t>
            </w:r>
          </w:p>
          <w:p w14:paraId="29A18952" w14:textId="77777777" w:rsidR="00106B49" w:rsidRPr="00AD2288" w:rsidRDefault="00106B49" w:rsidP="00787B69">
            <w:pPr>
              <w:rPr>
                <w:rFonts w:cs="Arial"/>
                <w:snapToGrid/>
                <w:kern w:val="0"/>
                <w:szCs w:val="18"/>
                <w:lang w:eastAsia="nl-NL"/>
              </w:rPr>
            </w:pPr>
          </w:p>
          <w:p w14:paraId="351DDE70" w14:textId="77777777" w:rsidR="00106B49" w:rsidRPr="00AD2288" w:rsidRDefault="00106B49" w:rsidP="00787B69">
            <w:pPr>
              <w:rPr>
                <w:szCs w:val="18"/>
                <w:u w:val="single"/>
              </w:rPr>
            </w:pPr>
            <w:proofErr w:type="spellStart"/>
            <w:r w:rsidRPr="00AD2288">
              <w:rPr>
                <w:szCs w:val="18"/>
                <w:u w:val="single"/>
              </w:rPr>
              <w:t>Mapping</w:t>
            </w:r>
            <w:proofErr w:type="spellEnd"/>
            <w:r w:rsidRPr="00AD2288">
              <w:rPr>
                <w:szCs w:val="18"/>
                <w:u w:val="single"/>
              </w:rPr>
              <w:t xml:space="preserve"> partij en persoon:</w:t>
            </w:r>
          </w:p>
          <w:p w14:paraId="55EB4BBF"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sidRPr="00275DA5">
              <w:rPr>
                <w:rFonts w:cs="Arial"/>
                <w:snapToGrid/>
                <w:kern w:val="0"/>
                <w:sz w:val="16"/>
                <w:szCs w:val="16"/>
                <w:lang w:eastAsia="nl-NL"/>
              </w:rPr>
              <w:t>schuldenaar-derde hypotheekgever</w:t>
            </w:r>
            <w:r w:rsidRPr="00AD2288">
              <w:rPr>
                <w:rFonts w:cs="Arial"/>
                <w:snapToGrid/>
                <w:kern w:val="0"/>
                <w:sz w:val="16"/>
                <w:szCs w:val="16"/>
                <w:lang w:eastAsia="nl-NL"/>
              </w:rPr>
              <w:t xml:space="preserve">’)/Partij </w:t>
            </w:r>
          </w:p>
          <w:p w14:paraId="3EC5CF27"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id = ‘unieke identificatie van de partij’]</w:t>
            </w:r>
          </w:p>
          <w:p w14:paraId="45A8F32B" w14:textId="77777777" w:rsidR="00106B49" w:rsidRPr="00AD2288" w:rsidRDefault="00106B49" w:rsidP="00787B69">
            <w:pPr>
              <w:autoSpaceDE w:val="0"/>
              <w:autoSpaceDN w:val="0"/>
              <w:adjustRightInd w:val="0"/>
              <w:spacing w:line="240" w:lineRule="auto"/>
              <w:rPr>
                <w:rFonts w:cs="Arial"/>
                <w:snapToGrid/>
                <w:color w:val="0000FF"/>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Pr="00866596">
              <w:rPr>
                <w:rFonts w:cs="Arial"/>
                <w:snapToGrid/>
                <w:kern w:val="0"/>
                <w:sz w:val="16"/>
                <w:szCs w:val="16"/>
                <w:lang w:eastAsia="nl-NL"/>
              </w:rPr>
              <w:t xml:space="preserve">de </w:t>
            </w:r>
            <w:r>
              <w:rPr>
                <w:rFonts w:cs="Arial"/>
                <w:snapToGrid/>
                <w:kern w:val="0"/>
                <w:sz w:val="16"/>
                <w:szCs w:val="16"/>
                <w:lang w:eastAsia="nl-NL"/>
              </w:rPr>
              <w:t>derde hypotheekgever</w:t>
            </w:r>
            <w:r w:rsidRPr="00866596">
              <w:rPr>
                <w:rFonts w:cs="Arial"/>
                <w:snapToGrid/>
                <w:kern w:val="0"/>
                <w:sz w:val="16"/>
                <w:szCs w:val="16"/>
                <w:lang w:eastAsia="nl-NL"/>
              </w:rPr>
              <w:t>’</w:t>
            </w:r>
            <w:r w:rsidRPr="00AD2288">
              <w:rPr>
                <w:snapToGrid/>
                <w:kern w:val="0"/>
                <w:sz w:val="16"/>
                <w:szCs w:val="16"/>
                <w:lang w:eastAsia="nl-NL"/>
              </w:rPr>
              <w:t>)</w:t>
            </w:r>
          </w:p>
          <w:p w14:paraId="7D8596F4" w14:textId="77777777" w:rsidR="00106B49" w:rsidRPr="00AD2288" w:rsidRDefault="00106B49" w:rsidP="00787B69">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/Partij/Partij/</w:t>
            </w:r>
            <w:proofErr w:type="spellStart"/>
            <w:r w:rsidRPr="00AD2288">
              <w:rPr>
                <w:rFonts w:cs="Arial"/>
                <w:snapToGrid/>
                <w:kern w:val="0"/>
                <w:sz w:val="16"/>
                <w:szCs w:val="16"/>
                <w:lang w:eastAsia="nl-NL"/>
              </w:rPr>
              <w:t>IMKAD_Persoon</w:t>
            </w:r>
            <w:proofErr w:type="spellEnd"/>
          </w:p>
          <w:p w14:paraId="08FD02C8" w14:textId="77777777" w:rsidR="00106B49" w:rsidRPr="00AD2288" w:rsidRDefault="00106B49" w:rsidP="00787B69">
            <w:pPr>
              <w:autoSpaceDE w:val="0"/>
              <w:autoSpaceDN w:val="0"/>
              <w:adjustRightInd w:val="0"/>
              <w:spacing w:line="240" w:lineRule="auto"/>
              <w:rPr>
                <w:sz w:val="16"/>
                <w:szCs w:val="16"/>
                <w:lang w:val="nl"/>
              </w:rPr>
            </w:pPr>
            <w:r w:rsidRPr="00AD2288">
              <w:rPr>
                <w:sz w:val="16"/>
                <w:szCs w:val="16"/>
                <w:lang w:val="nl"/>
              </w:rPr>
              <w:t>De overige mapping is opgenomen in de genoemde tekstblokken.</w:t>
            </w:r>
          </w:p>
          <w:p w14:paraId="6D607B1C" w14:textId="77777777" w:rsidR="00106B49" w:rsidRPr="00F04F48" w:rsidRDefault="00106B49" w:rsidP="00787B69">
            <w:pPr>
              <w:autoSpaceDE w:val="0"/>
              <w:autoSpaceDN w:val="0"/>
              <w:adjustRightInd w:val="0"/>
              <w:spacing w:line="240" w:lineRule="auto"/>
              <w:ind w:left="459"/>
            </w:pPr>
            <w:r>
              <w:tab/>
            </w:r>
            <w:r>
              <w:tab/>
            </w:r>
          </w:p>
          <w:p w14:paraId="295FD3D0" w14:textId="77777777" w:rsidR="00106B49" w:rsidRPr="00AD2288" w:rsidRDefault="00106B49" w:rsidP="00787B69">
            <w:pPr>
              <w:rPr>
                <w:u w:val="single"/>
              </w:rPr>
            </w:pPr>
            <w:proofErr w:type="spellStart"/>
            <w:r w:rsidRPr="00AD2288">
              <w:rPr>
                <w:u w:val="single"/>
              </w:rPr>
              <w:t>Mapping</w:t>
            </w:r>
            <w:proofErr w:type="spellEnd"/>
            <w:r w:rsidRPr="00AD2288">
              <w:rPr>
                <w:u w:val="single"/>
              </w:rPr>
              <w:t xml:space="preserve"> stukdeel:</w:t>
            </w:r>
          </w:p>
          <w:p w14:paraId="5C4DA91A"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 xml:space="preserve">De </w:t>
            </w:r>
            <w:r w:rsidRPr="00275DA5">
              <w:rPr>
                <w:sz w:val="16"/>
                <w:szCs w:val="16"/>
                <w:lang w:val="nl"/>
              </w:rPr>
              <w:t>derde hypotheekgever</w:t>
            </w:r>
            <w:r w:rsidRPr="00AD2288">
              <w:rPr>
                <w:rFonts w:cs="Arial"/>
                <w:sz w:val="16"/>
                <w:szCs w:val="16"/>
              </w:rPr>
              <w:t xml:space="preserve">-partij wordt tevens vastgelegd als </w:t>
            </w:r>
            <w:r>
              <w:rPr>
                <w:rFonts w:cs="Arial"/>
                <w:sz w:val="16"/>
                <w:szCs w:val="16"/>
              </w:rPr>
              <w:t>vervreemder</w:t>
            </w:r>
            <w:r w:rsidRPr="00AD2288">
              <w:rPr>
                <w:rFonts w:cs="Arial"/>
                <w:sz w:val="16"/>
                <w:szCs w:val="16"/>
              </w:rPr>
              <w:t xml:space="preserve"> bij het </w:t>
            </w:r>
            <w:proofErr w:type="spellStart"/>
            <w:r w:rsidRPr="00AD2288">
              <w:rPr>
                <w:rFonts w:cs="Arial"/>
                <w:sz w:val="16"/>
                <w:szCs w:val="16"/>
              </w:rPr>
              <w:t>StukdeelHypotheek</w:t>
            </w:r>
            <w:proofErr w:type="spellEnd"/>
            <w:r w:rsidRPr="00AD2288">
              <w:rPr>
                <w:rFonts w:cs="Arial"/>
                <w:sz w:val="16"/>
                <w:szCs w:val="16"/>
              </w:rPr>
              <w:t>:</w:t>
            </w:r>
          </w:p>
          <w:p w14:paraId="2A5D42C8"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r w:rsidRPr="00AD2288">
              <w:rPr>
                <w:sz w:val="16"/>
                <w:szCs w:val="16"/>
                <w:lang w:val="nl"/>
              </w:rPr>
              <w:t>StukdeelHypotheek</w:t>
            </w:r>
            <w:r w:rsidRPr="00AD2288">
              <w:rPr>
                <w:rFonts w:cs="Arial"/>
                <w:sz w:val="16"/>
                <w:szCs w:val="16"/>
              </w:rPr>
              <w:t xml:space="preserve"> [</w:t>
            </w:r>
            <w:proofErr w:type="spellStart"/>
            <w:r w:rsidRPr="00AD2288">
              <w:rPr>
                <w:rFonts w:cs="Arial"/>
                <w:sz w:val="16"/>
                <w:szCs w:val="16"/>
              </w:rPr>
              <w:t>aanduidingHypotheek</w:t>
            </w:r>
            <w:proofErr w:type="spellEnd"/>
            <w:r w:rsidRPr="00AD2288">
              <w:rPr>
                <w:rFonts w:cs="Arial"/>
                <w:sz w:val="16"/>
                <w:szCs w:val="16"/>
              </w:rPr>
              <w:t xml:space="preserve"> is niet aanwezig] /</w:t>
            </w:r>
            <w:proofErr w:type="spellStart"/>
            <w:r>
              <w:rPr>
                <w:rFonts w:cs="Arial"/>
                <w:sz w:val="16"/>
                <w:szCs w:val="16"/>
              </w:rPr>
              <w:t>vervreemderRecht</w:t>
            </w:r>
            <w:r w:rsidRPr="00AD2288">
              <w:rPr>
                <w:rFonts w:cs="Arial"/>
                <w:sz w:val="16"/>
                <w:szCs w:val="16"/>
              </w:rPr>
              <w:t>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w:t>
            </w:r>
            <w:r>
              <w:rPr>
                <w:rFonts w:cs="Arial"/>
                <w:sz w:val="16"/>
                <w:szCs w:val="16"/>
              </w:rPr>
              <w:t>derde hypotheekgever</w:t>
            </w:r>
            <w:r w:rsidRPr="00AD2288">
              <w:rPr>
                <w:rFonts w:cs="Arial"/>
                <w:sz w:val="16"/>
                <w:szCs w:val="16"/>
              </w:rPr>
              <w:t>"</w:t>
            </w:r>
          </w:p>
          <w:p w14:paraId="56D7C18E" w14:textId="77777777" w:rsidR="00106B49" w:rsidRPr="00AD2288" w:rsidRDefault="00106B49" w:rsidP="00787B69">
            <w:pPr>
              <w:rPr>
                <w:rFonts w:cs="Arial"/>
                <w:sz w:val="16"/>
                <w:szCs w:val="16"/>
              </w:rPr>
            </w:pPr>
          </w:p>
          <w:p w14:paraId="2E2948B1" w14:textId="77777777" w:rsidR="00106B49"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Deze partij geldt ook voor het eventueel aanwezige stukdeel overbruggingshypotheek, hoewel de verwijzing daar niet wordt opgenomen.</w:t>
            </w:r>
          </w:p>
          <w:p w14:paraId="00D67B8E" w14:textId="77777777" w:rsidR="00106B49" w:rsidRDefault="00106B49" w:rsidP="00787B69">
            <w:pPr>
              <w:autoSpaceDE w:val="0"/>
              <w:autoSpaceDN w:val="0"/>
              <w:adjustRightInd w:val="0"/>
              <w:spacing w:line="240" w:lineRule="auto"/>
              <w:rPr>
                <w:rFonts w:cs="Arial"/>
                <w:snapToGrid/>
                <w:kern w:val="0"/>
                <w:sz w:val="16"/>
                <w:szCs w:val="16"/>
                <w:lang w:eastAsia="nl-NL"/>
              </w:rPr>
            </w:pPr>
          </w:p>
          <w:p w14:paraId="3F4EB47A" w14:textId="77777777" w:rsidR="00106B49" w:rsidRDefault="00106B49" w:rsidP="00787B69">
            <w:pPr>
              <w:autoSpaceDE w:val="0"/>
              <w:autoSpaceDN w:val="0"/>
              <w:adjustRightInd w:val="0"/>
              <w:spacing w:line="240" w:lineRule="auto"/>
              <w:rPr>
                <w:rFonts w:cs="Arial"/>
                <w:snapToGrid/>
                <w:kern w:val="0"/>
                <w:sz w:val="16"/>
                <w:szCs w:val="16"/>
                <w:lang w:eastAsia="nl-NL"/>
              </w:rPr>
            </w:pPr>
          </w:p>
          <w:p w14:paraId="496E8782" w14:textId="77777777" w:rsidR="00106B49" w:rsidRPr="00DB7FA4" w:rsidRDefault="00106B49" w:rsidP="00787B69">
            <w:pPr>
              <w:autoSpaceDE w:val="0"/>
              <w:autoSpaceDN w:val="0"/>
              <w:adjustRightInd w:val="0"/>
              <w:spacing w:line="240" w:lineRule="auto"/>
              <w:rPr>
                <w:rFonts w:cs="Arial"/>
                <w:snapToGrid/>
                <w:kern w:val="0"/>
                <w:sz w:val="16"/>
                <w:szCs w:val="16"/>
                <w:lang w:eastAsia="nl-NL"/>
              </w:rPr>
            </w:pPr>
          </w:p>
        </w:tc>
      </w:tr>
      <w:tr w:rsidR="00106B49" w:rsidRPr="00123774" w14:paraId="2963B0BC" w14:textId="77777777" w:rsidTr="00787B69">
        <w:trPr>
          <w:trHeight w:val="125"/>
        </w:trPr>
        <w:tc>
          <w:tcPr>
            <w:tcW w:w="2394" w:type="pct"/>
            <w:shd w:val="clear" w:color="auto" w:fill="auto"/>
          </w:tcPr>
          <w:p w14:paraId="3EEA6650" w14:textId="4F5FF178" w:rsidR="00106B49" w:rsidRPr="00866596" w:rsidRDefault="00106B49" w:rsidP="00787B69">
            <w:pPr>
              <w:spacing w:line="240" w:lineRule="atLeast"/>
              <w:ind w:left="284" w:firstLine="16"/>
              <w:rPr>
                <w:rFonts w:cs="Arial"/>
                <w:color w:val="FF0000"/>
                <w:szCs w:val="18"/>
              </w:rPr>
            </w:pPr>
            <w:r w:rsidRPr="00E23EA5">
              <w:rPr>
                <w:rFonts w:cs="Arial"/>
                <w:color w:val="800080"/>
                <w:szCs w:val="18"/>
              </w:rPr>
              <w:t>hierna</w:t>
            </w:r>
            <w:r w:rsidR="00E23EA5" w:rsidRPr="00E23EA5">
              <w:rPr>
                <w:color w:val="3366FF"/>
                <w:szCs w:val="18"/>
              </w:rPr>
              <w:t>, zowel tezamen als ieder afzonderlijk,</w:t>
            </w:r>
            <w:r w:rsidRPr="00E23EA5">
              <w:rPr>
                <w:rFonts w:cs="Arial"/>
                <w:color w:val="800080"/>
                <w:szCs w:val="18"/>
              </w:rPr>
              <w:t xml:space="preserve"> te noemen:</w:t>
            </w:r>
            <w:r w:rsidRPr="00E23EA5">
              <w:rPr>
                <w:rFonts w:cs="Arial"/>
                <w:szCs w:val="18"/>
              </w:rPr>
              <w:t xml:space="preserve"> </w:t>
            </w:r>
            <w:r w:rsidRPr="00E23EA5">
              <w:rPr>
                <w:rFonts w:cs="Arial"/>
                <w:color w:val="800080"/>
                <w:szCs w:val="18"/>
              </w:rPr>
              <w:t>de “(Derde) Hypotheekgever" en zowel tezamen met de Hypotheekgever</w:t>
            </w:r>
            <w:r w:rsidRPr="00866596">
              <w:rPr>
                <w:rFonts w:cs="Arial"/>
                <w:color w:val="800080"/>
                <w:szCs w:val="18"/>
              </w:rPr>
              <w:t xml:space="preserve"> als afzonderlijk, te noemen de "(Derde) Hypotheekgever"</w:t>
            </w:r>
            <w:del w:id="89" w:author="Groot, Karina de" w:date="2025-02-14T09:48:00Z" w16du:dateUtc="2025-02-14T08:48:00Z">
              <w:r w:rsidDel="00CD10F2">
                <w:rPr>
                  <w:rFonts w:cs="Arial"/>
                  <w:color w:val="800080"/>
                  <w:szCs w:val="18"/>
                </w:rPr>
                <w:delText>;</w:delText>
              </w:r>
            </w:del>
          </w:p>
          <w:p w14:paraId="4163CF53" w14:textId="77777777" w:rsidR="00106B49" w:rsidRPr="00866596" w:rsidRDefault="00106B49" w:rsidP="00787B69">
            <w:pPr>
              <w:widowControl w:val="0"/>
              <w:tabs>
                <w:tab w:val="left" w:pos="-1440"/>
                <w:tab w:val="left" w:pos="-720"/>
              </w:tabs>
              <w:suppressAutoHyphens/>
              <w:spacing w:line="240" w:lineRule="auto"/>
              <w:ind w:left="310"/>
              <w:rPr>
                <w:rFonts w:cs="Arial"/>
                <w:color w:val="FF0000"/>
                <w:kern w:val="0"/>
                <w:szCs w:val="18"/>
                <w:lang w:eastAsia="nl-NL"/>
              </w:rPr>
            </w:pPr>
          </w:p>
        </w:tc>
        <w:tc>
          <w:tcPr>
            <w:tcW w:w="2606" w:type="pct"/>
            <w:shd w:val="clear" w:color="auto" w:fill="auto"/>
          </w:tcPr>
          <w:p w14:paraId="54A9CB96" w14:textId="1BEBE8A1" w:rsidR="00E23EA5" w:rsidRDefault="00106B49" w:rsidP="00787B69">
            <w:pPr>
              <w:rPr>
                <w:snapToGrid/>
                <w:szCs w:val="18"/>
              </w:rPr>
            </w:pPr>
            <w:r>
              <w:rPr>
                <w:snapToGrid/>
                <w:szCs w:val="18"/>
              </w:rPr>
              <w:t>Deze tekst wordt bij het voorkomen van een derde hypotheekgever altijd getoond.</w:t>
            </w:r>
          </w:p>
          <w:p w14:paraId="4F129AD1" w14:textId="49E2E3CD" w:rsidR="00E23EA5" w:rsidRPr="00AF2670" w:rsidRDefault="000A1B63" w:rsidP="00E23EA5">
            <w:pPr>
              <w:rPr>
                <w:snapToGrid/>
                <w:szCs w:val="18"/>
              </w:rPr>
            </w:pPr>
            <w:r>
              <w:rPr>
                <w:snapToGrid/>
                <w:szCs w:val="18"/>
              </w:rPr>
              <w:t>Dit is de</w:t>
            </w:r>
            <w:r w:rsidR="00E23EA5" w:rsidRPr="00AF2670">
              <w:rPr>
                <w:snapToGrid/>
                <w:szCs w:val="18"/>
              </w:rPr>
              <w:t xml:space="preserve"> aanduiding van deze partij z</w:t>
            </w:r>
            <w:r>
              <w:rPr>
                <w:snapToGrid/>
                <w:szCs w:val="18"/>
              </w:rPr>
              <w:t xml:space="preserve">oals in de akte wordt gebruikt. </w:t>
            </w:r>
            <w:r>
              <w:rPr>
                <w:snapToGrid/>
                <w:szCs w:val="18"/>
              </w:rPr>
              <w:br/>
            </w:r>
            <w:r w:rsidR="00E23EA5" w:rsidRPr="00AF2670">
              <w:rPr>
                <w:snapToGrid/>
                <w:szCs w:val="18"/>
              </w:rPr>
              <w:t>De tekst</w:t>
            </w:r>
            <w:r w:rsidR="00E23EA5" w:rsidRPr="00E23EA5">
              <w:rPr>
                <w:snapToGrid/>
                <w:szCs w:val="18"/>
              </w:rPr>
              <w:t xml:space="preserve"> </w:t>
            </w:r>
            <w:r w:rsidR="00E23EA5" w:rsidRPr="00E23EA5">
              <w:rPr>
                <w:szCs w:val="18"/>
              </w:rPr>
              <w:t>(</w:t>
            </w:r>
            <w:r w:rsidR="00E23EA5" w:rsidRPr="00E23EA5">
              <w:rPr>
                <w:color w:val="3366FF"/>
                <w:szCs w:val="18"/>
              </w:rPr>
              <w:t>, zowel tezamen als ieder afzonderlijk,</w:t>
            </w:r>
            <w:r w:rsidR="00E23EA5" w:rsidRPr="007107F2">
              <w:rPr>
                <w:snapToGrid/>
                <w:szCs w:val="18"/>
              </w:rPr>
              <w:t>)</w:t>
            </w:r>
            <w:r w:rsidR="00E23EA5">
              <w:rPr>
                <w:snapToGrid/>
                <w:szCs w:val="18"/>
              </w:rPr>
              <w:t xml:space="preserve"> </w:t>
            </w:r>
            <w:r w:rsidR="00E23EA5" w:rsidRPr="00AF2670">
              <w:rPr>
                <w:snapToGrid/>
                <w:szCs w:val="18"/>
              </w:rPr>
              <w:t>wordt getoond wanneer de partij bestaat uit meer dan één gerechtigde persoon.</w:t>
            </w:r>
          </w:p>
          <w:p w14:paraId="17CA366B" w14:textId="77777777" w:rsidR="00E23EA5" w:rsidRPr="00AF2670" w:rsidRDefault="00E23EA5" w:rsidP="00E23EA5">
            <w:pPr>
              <w:rPr>
                <w:snapToGrid/>
                <w:u w:val="single"/>
              </w:rPr>
            </w:pPr>
          </w:p>
          <w:p w14:paraId="5BFC4F8C" w14:textId="77777777" w:rsidR="00E23EA5" w:rsidRPr="00AF2670" w:rsidRDefault="00E23EA5" w:rsidP="00E23EA5">
            <w:pPr>
              <w:rPr>
                <w:snapToGrid/>
                <w:szCs w:val="18"/>
                <w:u w:val="single"/>
              </w:rPr>
            </w:pPr>
            <w:proofErr w:type="spellStart"/>
            <w:r w:rsidRPr="00AF2670">
              <w:rPr>
                <w:snapToGrid/>
                <w:kern w:val="0"/>
                <w:u w:val="single"/>
                <w:lang w:eastAsia="nl-NL"/>
              </w:rPr>
              <w:lastRenderedPageBreak/>
              <w:t>Mapping</w:t>
            </w:r>
            <w:proofErr w:type="spellEnd"/>
            <w:r w:rsidRPr="00AF2670">
              <w:rPr>
                <w:snapToGrid/>
                <w:kern w:val="0"/>
                <w:u w:val="single"/>
                <w:lang w:eastAsia="nl-NL"/>
              </w:rPr>
              <w:t xml:space="preserve"> </w:t>
            </w:r>
            <w:r>
              <w:rPr>
                <w:snapToGrid/>
                <w:kern w:val="0"/>
                <w:u w:val="single"/>
                <w:lang w:eastAsia="nl-NL"/>
              </w:rPr>
              <w:t>(zowel tezamen als ieder afzonderlijk)</w:t>
            </w:r>
            <w:r w:rsidRPr="00AF2670">
              <w:rPr>
                <w:snapToGrid/>
                <w:kern w:val="0"/>
                <w:u w:val="single"/>
                <w:lang w:eastAsia="nl-NL"/>
              </w:rPr>
              <w:t>:</w:t>
            </w:r>
          </w:p>
          <w:p w14:paraId="79848D17" w14:textId="2F58A6F3"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sidR="00673390">
              <w:rPr>
                <w:rFonts w:cs="Arial"/>
                <w:snapToGrid/>
                <w:kern w:val="0"/>
                <w:sz w:val="16"/>
                <w:szCs w:val="16"/>
                <w:lang w:eastAsia="nl-NL"/>
              </w:rPr>
              <w:t>derde hypotheekgever</w:t>
            </w:r>
            <w:r w:rsidRPr="00AF2670">
              <w:rPr>
                <w:rFonts w:cs="Arial"/>
                <w:snapToGrid/>
                <w:kern w:val="0"/>
                <w:sz w:val="16"/>
                <w:szCs w:val="16"/>
                <w:lang w:eastAsia="nl-NL"/>
              </w:rPr>
              <w:t xml:space="preserve">] </w:t>
            </w:r>
          </w:p>
          <w:p w14:paraId="6D25A663"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586D07B1"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69CD0882"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79CC630D"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3100E548"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2D1568D6" w14:textId="3DCB9537" w:rsidR="00E23EA5" w:rsidRDefault="00E23EA5" w:rsidP="00673390">
            <w:pPr>
              <w:rPr>
                <w:szCs w:val="18"/>
              </w:rPr>
            </w:pPr>
          </w:p>
        </w:tc>
      </w:tr>
      <w:tr w:rsidR="00262A93" w:rsidRPr="00123774" w14:paraId="39805023" w14:textId="77777777" w:rsidTr="00787B69">
        <w:trPr>
          <w:trHeight w:val="125"/>
          <w:ins w:id="90" w:author="Groot, Karina de" w:date="2025-02-14T09:56:00Z"/>
        </w:trPr>
        <w:tc>
          <w:tcPr>
            <w:tcW w:w="2394" w:type="pct"/>
            <w:shd w:val="clear" w:color="auto" w:fill="auto"/>
          </w:tcPr>
          <w:p w14:paraId="4C7EC364" w14:textId="20B3E3E2" w:rsidR="00262A93" w:rsidRPr="00262A93" w:rsidRDefault="00262A93" w:rsidP="00787B69">
            <w:pPr>
              <w:spacing w:line="240" w:lineRule="atLeast"/>
              <w:ind w:left="284" w:firstLine="16"/>
              <w:rPr>
                <w:ins w:id="91" w:author="Groot, Karina de" w:date="2025-02-14T09:56:00Z" w16du:dateUtc="2025-02-14T08:56:00Z"/>
                <w:rFonts w:cs="Arial"/>
                <w:b/>
                <w:bCs/>
                <w:color w:val="800080"/>
                <w:sz w:val="20"/>
                <w:rPrChange w:id="92" w:author="Groot, Karina de" w:date="2025-02-14T09:57:00Z" w16du:dateUtc="2025-02-14T08:57:00Z">
                  <w:rPr>
                    <w:ins w:id="93" w:author="Groot, Karina de" w:date="2025-02-14T09:56:00Z" w16du:dateUtc="2025-02-14T08:56:00Z"/>
                    <w:rFonts w:cs="Arial"/>
                    <w:color w:val="800080"/>
                    <w:szCs w:val="18"/>
                  </w:rPr>
                </w:rPrChange>
              </w:rPr>
            </w:pPr>
            <w:ins w:id="94" w:author="Groot, Karina de" w:date="2025-02-14T09:56:00Z" w16du:dateUtc="2025-02-14T08:56:00Z">
              <w:r w:rsidRPr="00262A93">
                <w:rPr>
                  <w:rFonts w:cs="Arial"/>
                  <w:b/>
                  <w:bCs/>
                  <w:color w:val="FF0000"/>
                  <w:sz w:val="20"/>
                  <w:rPrChange w:id="95" w:author="Groot, Karina de" w:date="2025-02-14T09:57:00Z" w16du:dateUtc="2025-02-14T08:57:00Z">
                    <w:rPr>
                      <w:rFonts w:cs="Arial"/>
                      <w:color w:val="800080"/>
                      <w:szCs w:val="18"/>
                    </w:rPr>
                  </w:rPrChange>
                </w:rPr>
                <w:lastRenderedPageBreak/>
                <w:t>.</w:t>
              </w:r>
            </w:ins>
          </w:p>
        </w:tc>
        <w:tc>
          <w:tcPr>
            <w:tcW w:w="2606" w:type="pct"/>
            <w:shd w:val="clear" w:color="auto" w:fill="auto"/>
          </w:tcPr>
          <w:p w14:paraId="576D6D1C" w14:textId="434A46E3" w:rsidR="00262A93" w:rsidRDefault="00262A93" w:rsidP="00787B69">
            <w:pPr>
              <w:rPr>
                <w:ins w:id="96" w:author="Groot, Karina de" w:date="2025-02-14T09:56:00Z" w16du:dateUtc="2025-02-14T08:56:00Z"/>
                <w:snapToGrid/>
                <w:szCs w:val="18"/>
              </w:rPr>
            </w:pPr>
            <w:ins w:id="97" w:author="Groot, Karina de" w:date="2025-02-14T09:57:00Z" w16du:dateUtc="2025-02-14T08:57:00Z">
              <w:r>
                <w:rPr>
                  <w:snapToGrid/>
                  <w:szCs w:val="18"/>
                </w:rPr>
                <w:t>Afsluitende punt. Moet altijd getoond worden</w:t>
              </w:r>
            </w:ins>
          </w:p>
          <w:p w14:paraId="361AB436" w14:textId="4C7F0165" w:rsidR="00262A93" w:rsidRDefault="00262A93" w:rsidP="00787B69">
            <w:pPr>
              <w:rPr>
                <w:ins w:id="98" w:author="Groot, Karina de" w:date="2025-02-14T09:56:00Z" w16du:dateUtc="2025-02-14T08:56:00Z"/>
                <w:snapToGrid/>
                <w:szCs w:val="18"/>
              </w:rPr>
            </w:pPr>
          </w:p>
        </w:tc>
      </w:tr>
    </w:tbl>
    <w:p w14:paraId="707FF1B6" w14:textId="23C51C8D" w:rsidR="00106B49" w:rsidRDefault="00106B49" w:rsidP="00106B49"/>
    <w:p w14:paraId="5BE5093D" w14:textId="54DA8EC8" w:rsidR="005305EF" w:rsidRDefault="005305EF" w:rsidP="00106B49"/>
    <w:p w14:paraId="7768D604" w14:textId="05C0C914" w:rsidR="00106B49" w:rsidRDefault="009F26F9" w:rsidP="0065552D">
      <w:pPr>
        <w:pStyle w:val="Kop2"/>
      </w:pPr>
      <w:bookmarkStart w:id="99" w:name="_Toc71643718"/>
      <w:bookmarkStart w:id="100" w:name="_Toc71643719"/>
      <w:bookmarkEnd w:id="99"/>
      <w:r>
        <w:t>Geldlening</w:t>
      </w:r>
      <w:bookmarkEnd w:id="100"/>
    </w:p>
    <w:p w14:paraId="363B021C" w14:textId="77777777" w:rsidR="009F26F9" w:rsidRPr="0065552D" w:rsidRDefault="009F26F9" w:rsidP="0065552D">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79EBFD42" w14:textId="77777777" w:rsidTr="0065552D">
        <w:trPr>
          <w:trHeight w:val="125"/>
        </w:trPr>
        <w:tc>
          <w:tcPr>
            <w:tcW w:w="2394" w:type="pct"/>
            <w:shd w:val="clear" w:color="auto" w:fill="DEEAF6" w:themeFill="accent1" w:themeFillTint="33"/>
          </w:tcPr>
          <w:p w14:paraId="0BE73DE2" w14:textId="77777777" w:rsidR="00106B49" w:rsidRPr="00D77156" w:rsidRDefault="00106B49" w:rsidP="00787B69">
            <w:pPr>
              <w:rPr>
                <w:b/>
              </w:rPr>
            </w:pPr>
            <w:r w:rsidRPr="00DB7FA4">
              <w:rPr>
                <w:b/>
              </w:rPr>
              <w:t>Modeldocument tekst</w:t>
            </w:r>
          </w:p>
        </w:tc>
        <w:tc>
          <w:tcPr>
            <w:tcW w:w="2606" w:type="pct"/>
            <w:shd w:val="clear" w:color="auto" w:fill="DEEAF6" w:themeFill="accent1" w:themeFillTint="33"/>
          </w:tcPr>
          <w:p w14:paraId="413DC644" w14:textId="6B5E874A" w:rsidR="00106B49" w:rsidRPr="00D77156" w:rsidRDefault="00106B49" w:rsidP="00787B69">
            <w:pPr>
              <w:rPr>
                <w:b/>
              </w:rPr>
            </w:pPr>
            <w:r w:rsidRPr="00DB7FA4">
              <w:rPr>
                <w:b/>
              </w:rPr>
              <w:t>Toelichting</w:t>
            </w:r>
            <w:r w:rsidR="00193538">
              <w:rPr>
                <w:b/>
              </w:rPr>
              <w:t xml:space="preserve"> en </w:t>
            </w:r>
            <w:proofErr w:type="spellStart"/>
            <w:r w:rsidR="00193538">
              <w:rPr>
                <w:b/>
              </w:rPr>
              <w:t>mapping</w:t>
            </w:r>
            <w:proofErr w:type="spellEnd"/>
          </w:p>
        </w:tc>
      </w:tr>
      <w:tr w:rsidR="00106B49" w:rsidRPr="00123774" w14:paraId="17ECCFAF" w14:textId="77777777" w:rsidTr="00787B69">
        <w:trPr>
          <w:trHeight w:val="125"/>
        </w:trPr>
        <w:tc>
          <w:tcPr>
            <w:tcW w:w="2394" w:type="pct"/>
            <w:shd w:val="clear" w:color="auto" w:fill="auto"/>
          </w:tcPr>
          <w:p w14:paraId="494CCA56" w14:textId="0595B5DF" w:rsidR="007A20B3" w:rsidRPr="0051554C" w:rsidRDefault="007A20B3" w:rsidP="007A20B3">
            <w:pPr>
              <w:spacing w:line="240" w:lineRule="atLeast"/>
              <w:ind w:left="748" w:hanging="748"/>
              <w:rPr>
                <w:rFonts w:cs="Arial"/>
                <w:color w:val="FF0000"/>
                <w:sz w:val="20"/>
              </w:rPr>
            </w:pPr>
            <w:bookmarkStart w:id="101" w:name="_DV_M30"/>
            <w:bookmarkStart w:id="102" w:name="_DV_M31"/>
            <w:bookmarkStart w:id="103" w:name="_DV_M34"/>
            <w:bookmarkStart w:id="104" w:name="_DV_M45"/>
            <w:bookmarkStart w:id="105" w:name="_DV_M48"/>
            <w:bookmarkStart w:id="106" w:name="_DV_M51"/>
            <w:bookmarkStart w:id="107" w:name="_DV_M54"/>
            <w:bookmarkStart w:id="108" w:name="_DV_M55"/>
            <w:bookmarkStart w:id="109" w:name="_DV_M56"/>
            <w:bookmarkEnd w:id="101"/>
            <w:bookmarkEnd w:id="102"/>
            <w:bookmarkEnd w:id="103"/>
            <w:bookmarkEnd w:id="104"/>
            <w:bookmarkEnd w:id="105"/>
            <w:bookmarkEnd w:id="106"/>
            <w:bookmarkEnd w:id="107"/>
            <w:bookmarkEnd w:id="108"/>
            <w:bookmarkEnd w:id="109"/>
            <w:r w:rsidRPr="0051554C">
              <w:rPr>
                <w:rFonts w:cs="Arial"/>
                <w:color w:val="FF0000"/>
                <w:sz w:val="20"/>
              </w:rPr>
              <w:t xml:space="preserve"> De comparanten verklaarden als volgt: </w:t>
            </w:r>
          </w:p>
          <w:p w14:paraId="21FB1EC9" w14:textId="77777777" w:rsidR="007A20B3" w:rsidRPr="0051554C" w:rsidRDefault="007A20B3" w:rsidP="007A20B3">
            <w:pPr>
              <w:widowControl w:val="0"/>
              <w:numPr>
                <w:ilvl w:val="0"/>
                <w:numId w:val="34"/>
              </w:numPr>
              <w:tabs>
                <w:tab w:val="left" w:pos="-1440"/>
                <w:tab w:val="left" w:pos="-720"/>
              </w:tabs>
              <w:suppressAutoHyphens/>
              <w:spacing w:line="240" w:lineRule="atLeast"/>
              <w:rPr>
                <w:rFonts w:cs="Arial"/>
                <w:color w:val="FF0000"/>
                <w:sz w:val="20"/>
              </w:rPr>
            </w:pPr>
            <w:r>
              <w:rPr>
                <w:rFonts w:cs="Arial"/>
                <w:color w:val="FF0000"/>
                <w:sz w:val="20"/>
              </w:rPr>
              <w:t>ASR</w:t>
            </w:r>
            <w:r w:rsidRPr="0051554C">
              <w:rPr>
                <w:rFonts w:cs="Arial"/>
                <w:color w:val="FF0000"/>
                <w:sz w:val="20"/>
              </w:rPr>
              <w:t xml:space="preserve"> en de Schuldenaar zijn een</w:t>
            </w:r>
            <w:r>
              <w:rPr>
                <w:rFonts w:cs="Arial"/>
                <w:color w:val="FF0000"/>
                <w:sz w:val="20"/>
              </w:rPr>
              <w:t xml:space="preserve"> </w:t>
            </w:r>
            <w:r w:rsidRPr="005578CE">
              <w:rPr>
                <w:rFonts w:cs="Arial"/>
                <w:color w:val="FF0000"/>
                <w:sz w:val="20"/>
              </w:rPr>
              <w:t>Leningovereenkomst</w:t>
            </w:r>
            <w:r>
              <w:rPr>
                <w:rFonts w:cs="Arial"/>
                <w:color w:val="FF0000"/>
                <w:sz w:val="20"/>
              </w:rPr>
              <w:t xml:space="preserve"> aangegaan, </w:t>
            </w:r>
            <w:r w:rsidRPr="0051554C">
              <w:rPr>
                <w:rFonts w:cs="Arial"/>
                <w:color w:val="FF0000"/>
                <w:sz w:val="20"/>
              </w:rPr>
              <w:t>hierna te noemen: de "</w:t>
            </w:r>
            <w:r w:rsidRPr="005578CE">
              <w:rPr>
                <w:rFonts w:cs="Arial"/>
                <w:color w:val="FF0000"/>
                <w:sz w:val="20"/>
              </w:rPr>
              <w:t>Leningovereenkomst</w:t>
            </w:r>
            <w:r w:rsidRPr="0051554C">
              <w:rPr>
                <w:rFonts w:cs="Arial"/>
                <w:color w:val="FF0000"/>
                <w:sz w:val="20"/>
              </w:rPr>
              <w:t xml:space="preserve">", van welke overeenkomst blijkt uit een door </w:t>
            </w:r>
            <w:r>
              <w:rPr>
                <w:rFonts w:cs="Arial"/>
                <w:color w:val="FF0000"/>
                <w:sz w:val="20"/>
              </w:rPr>
              <w:t>ASR</w:t>
            </w:r>
            <w:r w:rsidRPr="0051554C">
              <w:rPr>
                <w:rFonts w:cs="Arial"/>
                <w:color w:val="FF0000"/>
                <w:sz w:val="20"/>
              </w:rPr>
              <w:t xml:space="preserve"> uitgebracht</w:t>
            </w:r>
            <w:r>
              <w:rPr>
                <w:rFonts w:cs="Arial"/>
                <w:color w:val="FF0000"/>
                <w:sz w:val="20"/>
              </w:rPr>
              <w:t>e</w:t>
            </w:r>
            <w:r w:rsidRPr="0051554C">
              <w:rPr>
                <w:rFonts w:cs="Arial"/>
                <w:color w:val="FF0000"/>
                <w:sz w:val="20"/>
              </w:rPr>
              <w:t xml:space="preserve"> en door de Schuldenaar geaccepteerd</w:t>
            </w:r>
            <w:r>
              <w:rPr>
                <w:rFonts w:cs="Arial"/>
                <w:color w:val="FF0000"/>
                <w:sz w:val="20"/>
              </w:rPr>
              <w:t>e</w:t>
            </w:r>
            <w:r w:rsidRPr="0051554C">
              <w:rPr>
                <w:rFonts w:cs="Arial"/>
                <w:color w:val="FF0000"/>
                <w:sz w:val="20"/>
              </w:rPr>
              <w:t xml:space="preserve"> </w:t>
            </w:r>
            <w:r>
              <w:rPr>
                <w:rFonts w:cs="Arial"/>
                <w:color w:val="FF0000"/>
                <w:sz w:val="20"/>
              </w:rPr>
              <w:t>offerte</w:t>
            </w:r>
            <w:r w:rsidRPr="0051554C">
              <w:rPr>
                <w:rFonts w:cs="Arial"/>
                <w:color w:val="FF0000"/>
                <w:sz w:val="20"/>
              </w:rPr>
              <w:t xml:space="preserve">. Een afschrift van </w:t>
            </w:r>
            <w:r>
              <w:rPr>
                <w:rFonts w:cs="Arial"/>
                <w:color w:val="FF0000"/>
                <w:sz w:val="20"/>
              </w:rPr>
              <w:t>de</w:t>
            </w:r>
            <w:r w:rsidRPr="0051554C">
              <w:rPr>
                <w:rFonts w:cs="Arial"/>
                <w:color w:val="FF0000"/>
                <w:sz w:val="20"/>
              </w:rPr>
              <w:t xml:space="preserve"> door </w:t>
            </w:r>
            <w:r>
              <w:rPr>
                <w:rFonts w:cs="Arial"/>
                <w:color w:val="FF0000"/>
                <w:sz w:val="20"/>
              </w:rPr>
              <w:t>ASR</w:t>
            </w:r>
            <w:r w:rsidRPr="0051554C">
              <w:rPr>
                <w:rFonts w:cs="Arial"/>
                <w:color w:val="FF0000"/>
                <w:sz w:val="20"/>
              </w:rPr>
              <w:t xml:space="preserve"> en Schuldenaar ondertekend</w:t>
            </w:r>
            <w:r>
              <w:rPr>
                <w:rFonts w:cs="Arial"/>
                <w:color w:val="FF0000"/>
                <w:sz w:val="20"/>
              </w:rPr>
              <w:t>e</w:t>
            </w:r>
            <w:r w:rsidRPr="0051554C">
              <w:rPr>
                <w:rFonts w:cs="Arial"/>
                <w:color w:val="FF0000"/>
                <w:sz w:val="20"/>
              </w:rPr>
              <w:t xml:space="preserve"> </w:t>
            </w:r>
            <w:r>
              <w:rPr>
                <w:rFonts w:cs="Arial"/>
                <w:color w:val="FF0000"/>
                <w:sz w:val="20"/>
              </w:rPr>
              <w:t>offerte</w:t>
            </w:r>
            <w:r w:rsidRPr="0051554C">
              <w:rPr>
                <w:rFonts w:cs="Arial"/>
                <w:color w:val="FF0000"/>
                <w:sz w:val="20"/>
              </w:rPr>
              <w:t xml:space="preserve"> wordt aan deze akte gehecht. </w:t>
            </w:r>
          </w:p>
          <w:p w14:paraId="39D8BAD2" w14:textId="77777777" w:rsidR="007A20B3" w:rsidRDefault="007A20B3" w:rsidP="007A20B3">
            <w:pPr>
              <w:widowControl w:val="0"/>
              <w:numPr>
                <w:ilvl w:val="0"/>
                <w:numId w:val="34"/>
              </w:numPr>
              <w:tabs>
                <w:tab w:val="left" w:pos="-1440"/>
                <w:tab w:val="left" w:pos="-720"/>
              </w:tabs>
              <w:suppressAutoHyphens/>
              <w:spacing w:line="240" w:lineRule="atLeast"/>
              <w:rPr>
                <w:rFonts w:cs="Arial"/>
                <w:color w:val="FF0000"/>
                <w:sz w:val="20"/>
              </w:rPr>
            </w:pPr>
            <w:r w:rsidRPr="00DE5315">
              <w:rPr>
                <w:rFonts w:cs="Arial"/>
                <w:color w:val="FF0000"/>
                <w:sz w:val="20"/>
              </w:rPr>
              <w:t xml:space="preserve">Blijkens de </w:t>
            </w:r>
            <w:r w:rsidRPr="005578CE">
              <w:rPr>
                <w:rFonts w:cs="Arial"/>
                <w:color w:val="FF0000"/>
                <w:sz w:val="20"/>
              </w:rPr>
              <w:t>Leningovereenkomst</w:t>
            </w:r>
            <w:r w:rsidRPr="00DE5315">
              <w:rPr>
                <w:rFonts w:cs="Arial"/>
                <w:color w:val="FF0000"/>
                <w:sz w:val="20"/>
              </w:rPr>
              <w:t xml:space="preserve"> verstrekt ASR aan de Schuldenaar een geldlening voor het hierna te noemen bedrag en is de Schuldenaar verplicht aan ASR de in deze akte omschreven rechten van hypotheek en pand te (doen) verlenen op de wijze en onder de bepalingen en voorwaarden als uiteengezet in deze akte. </w:t>
            </w:r>
          </w:p>
          <w:p w14:paraId="4A83CDCD" w14:textId="77777777" w:rsidR="007A20B3" w:rsidRDefault="007A20B3" w:rsidP="007A20B3">
            <w:pPr>
              <w:widowControl w:val="0"/>
              <w:numPr>
                <w:ilvl w:val="0"/>
                <w:numId w:val="34"/>
              </w:numPr>
              <w:tabs>
                <w:tab w:val="left" w:pos="-1440"/>
                <w:tab w:val="left" w:pos="-720"/>
              </w:tabs>
              <w:suppressAutoHyphens/>
              <w:spacing w:line="240" w:lineRule="atLeast"/>
              <w:rPr>
                <w:rFonts w:cs="Arial"/>
                <w:color w:val="FF0000"/>
                <w:sz w:val="20"/>
              </w:rPr>
            </w:pPr>
            <w:r w:rsidRPr="00DE5315">
              <w:rPr>
                <w:rFonts w:cs="Arial"/>
                <w:color w:val="FF0000"/>
                <w:sz w:val="20"/>
              </w:rPr>
              <w:t>Partijen zijn derhalve het navolgende overeengekomen.</w:t>
            </w:r>
          </w:p>
          <w:p w14:paraId="3D7AFE33" w14:textId="77777777" w:rsidR="007A20B3" w:rsidRDefault="007A20B3" w:rsidP="007A20B3">
            <w:pPr>
              <w:tabs>
                <w:tab w:val="left" w:pos="-1440"/>
                <w:tab w:val="left" w:pos="-720"/>
              </w:tabs>
              <w:suppressAutoHyphens/>
              <w:spacing w:line="240" w:lineRule="atLeast"/>
              <w:rPr>
                <w:rFonts w:cs="Arial"/>
                <w:color w:val="FF0000"/>
                <w:sz w:val="20"/>
              </w:rPr>
            </w:pPr>
            <w:r w:rsidRPr="009C611F">
              <w:rPr>
                <w:rFonts w:cs="Arial"/>
                <w:color w:val="FF0000"/>
                <w:sz w:val="20"/>
              </w:rPr>
              <w:lastRenderedPageBreak/>
              <w:t>A.</w:t>
            </w:r>
            <w:r>
              <w:rPr>
                <w:rFonts w:cs="Arial"/>
                <w:color w:val="FF0000"/>
                <w:sz w:val="20"/>
              </w:rPr>
              <w:t xml:space="preserve"> LENING</w:t>
            </w:r>
            <w:r>
              <w:rPr>
                <w:rFonts w:cs="Arial"/>
                <w:color w:val="FF0000"/>
                <w:sz w:val="20"/>
              </w:rPr>
              <w:br/>
            </w:r>
            <w:r w:rsidRPr="0051554C">
              <w:rPr>
                <w:rFonts w:cs="Arial"/>
                <w:color w:val="FF0000"/>
                <w:sz w:val="20"/>
              </w:rPr>
              <w:t xml:space="preserve">De Schuldenaar verklaarde wegens van </w:t>
            </w:r>
            <w:r>
              <w:rPr>
                <w:rFonts w:cs="Arial"/>
                <w:color w:val="FF0000"/>
                <w:sz w:val="20"/>
              </w:rPr>
              <w:t>ASR</w:t>
            </w:r>
            <w:r w:rsidRPr="0051554C">
              <w:rPr>
                <w:rFonts w:cs="Arial"/>
                <w:color w:val="FF0000"/>
                <w:sz w:val="20"/>
              </w:rPr>
              <w:t xml:space="preserve"> ter leen ontvangen gelden hoofdelijk schuldig te zijn aan </w:t>
            </w:r>
            <w:r>
              <w:rPr>
                <w:rFonts w:cs="Arial"/>
                <w:color w:val="FF0000"/>
                <w:sz w:val="20"/>
              </w:rPr>
              <w:t>ASR een bedrag van:</w:t>
            </w:r>
            <w:r w:rsidRPr="0051554C">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proofErr w:type="spellStart"/>
            <w:r>
              <w:rPr>
                <w:rFonts w:cs="Arial"/>
                <w:sz w:val="20"/>
              </w:rPr>
              <w:t>leningbedrag</w:t>
            </w:r>
            <w:proofErr w:type="spellEnd"/>
            <w:r>
              <w:rPr>
                <w:rFonts w:cs="Arial"/>
                <w:sz w:val="20"/>
              </w:rPr>
              <w:t xml:space="preserve"> voluit in letters (</w:t>
            </w:r>
            <w:proofErr w:type="spellStart"/>
            <w:r>
              <w:rPr>
                <w:rFonts w:cs="Arial"/>
                <w:sz w:val="20"/>
              </w:rPr>
              <w:t>leningbedrag</w:t>
            </w:r>
            <w:proofErr w:type="spellEnd"/>
            <w:r>
              <w:rPr>
                <w:rFonts w:cs="Arial"/>
                <w:sz w:val="20"/>
              </w:rPr>
              <w:t xml:space="preserve">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 xml:space="preserve"> </w:t>
            </w:r>
            <w:r w:rsidRPr="0051554C">
              <w:rPr>
                <w:rFonts w:cs="Arial"/>
                <w:color w:val="FF0000"/>
                <w:sz w:val="20"/>
              </w:rPr>
              <w:t>(hierna te noemen: de "</w:t>
            </w:r>
            <w:r w:rsidRPr="005578CE">
              <w:rPr>
                <w:rFonts w:cs="Arial"/>
                <w:color w:val="FF0000"/>
                <w:sz w:val="20"/>
              </w:rPr>
              <w:t>Lening</w:t>
            </w:r>
            <w:r w:rsidRPr="0051554C">
              <w:rPr>
                <w:rFonts w:cs="Arial"/>
                <w:color w:val="FF0000"/>
                <w:sz w:val="20"/>
              </w:rPr>
              <w:t>").</w:t>
            </w:r>
            <w:r>
              <w:rPr>
                <w:rFonts w:cs="Arial"/>
                <w:color w:val="FF0000"/>
                <w:sz w:val="20"/>
              </w:rPr>
              <w:t xml:space="preserve"> </w:t>
            </w:r>
          </w:p>
          <w:p w14:paraId="3276C45E" w14:textId="77777777" w:rsidR="007A20B3" w:rsidRDefault="007A20B3" w:rsidP="007A20B3">
            <w:pPr>
              <w:tabs>
                <w:tab w:val="left" w:pos="-1440"/>
                <w:tab w:val="left" w:pos="-720"/>
              </w:tabs>
              <w:suppressAutoHyphens/>
              <w:spacing w:line="240" w:lineRule="atLeast"/>
              <w:rPr>
                <w:rFonts w:cs="Arial"/>
                <w:color w:val="FF0000"/>
                <w:sz w:val="20"/>
              </w:rPr>
            </w:pPr>
            <w:r>
              <w:rPr>
                <w:rFonts w:cs="Arial"/>
                <w:color w:val="FF0000"/>
                <w:sz w:val="20"/>
              </w:rPr>
              <w:t xml:space="preserve">ASR verklaarde de hiervoor vermelde schuldbekentenis te aanvaarden. </w:t>
            </w:r>
          </w:p>
          <w:p w14:paraId="11581BD3" w14:textId="77777777" w:rsidR="007A20B3" w:rsidRDefault="007A20B3" w:rsidP="007A20B3">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1974F1">
              <w:rPr>
                <w:rFonts w:ascii="Arial" w:hAnsi="Arial" w:cs="Arial"/>
                <w:color w:val="FF0000"/>
                <w:sz w:val="20"/>
                <w:szCs w:val="20"/>
                <w:lang w:val="nl-NL"/>
              </w:rPr>
              <w:t>De Schuldenaar is met ASR overeengekomen en heeft zich jegens ASR verbonden</w:t>
            </w:r>
            <w:r w:rsidRPr="001974F1">
              <w:rPr>
                <w:strike/>
                <w:color w:val="FF0000"/>
                <w:lang w:val="nl-NL"/>
              </w:rPr>
              <w:t xml:space="preserve"> -</w:t>
            </w:r>
            <w:r w:rsidRPr="001974F1">
              <w:rPr>
                <w:rFonts w:ascii="Arial" w:hAnsi="Arial" w:cs="Arial"/>
                <w:color w:val="FF0000"/>
                <w:sz w:val="20"/>
                <w:szCs w:val="20"/>
                <w:lang w:val="nl-NL"/>
              </w:rPr>
              <w:t xml:space="preserve"> en</w:t>
            </w:r>
            <w:r w:rsidRPr="001974F1">
              <w:rPr>
                <w:color w:val="FF0000"/>
                <w:lang w:val="nl-NL"/>
              </w:rPr>
              <w:t>,</w:t>
            </w:r>
            <w:r w:rsidRPr="001974F1">
              <w:rPr>
                <w:rFonts w:ascii="Arial" w:hAnsi="Arial" w:cs="Arial"/>
                <w:color w:val="FF0000"/>
                <w:sz w:val="20"/>
                <w:szCs w:val="20"/>
                <w:lang w:val="nl-NL"/>
              </w:rPr>
              <w:t xml:space="preserve"> voor zover nodig verklaart hierbij met ASR overeen te komen en zich te verbinden</w:t>
            </w:r>
            <w:r w:rsidRPr="001974F1">
              <w:rPr>
                <w:strike/>
                <w:color w:val="FF0000"/>
                <w:lang w:val="nl-NL"/>
              </w:rPr>
              <w:t xml:space="preserve"> -</w:t>
            </w:r>
            <w:r w:rsidRPr="001974F1">
              <w:rPr>
                <w:rFonts w:ascii="Arial" w:hAnsi="Arial" w:cs="Arial"/>
                <w:color w:val="FF0000"/>
                <w:sz w:val="20"/>
                <w:szCs w:val="20"/>
                <w:lang w:val="nl-NL"/>
              </w:rPr>
              <w:t xml:space="preserve"> tot het vestigen van het recht van hypotheek op het (de) hierna te omschrijven registergoed(eren) en tot het vestigen of, al naar gelang de omstandigheden, tot het bij voorbaat vestigen van pandrecht op hierna te omschrijven roerende zaken, rechten, vorderingen, effecten en vruchten, tot zekerheid voor de betaling van de Schuld.</w:t>
            </w:r>
          </w:p>
          <w:p w14:paraId="7C3020AD" w14:textId="77777777" w:rsidR="007A20B3" w:rsidRPr="009E77CC" w:rsidRDefault="007A20B3" w:rsidP="007A20B3">
            <w:pPr>
              <w:suppressAutoHyphens/>
              <w:autoSpaceDE w:val="0"/>
              <w:autoSpaceDN w:val="0"/>
              <w:adjustRightInd w:val="0"/>
              <w:spacing w:line="240" w:lineRule="atLeast"/>
              <w:rPr>
                <w:rFonts w:cs="Arial"/>
                <w:snapToGrid/>
                <w:color w:val="FF0000"/>
                <w:sz w:val="20"/>
                <w:u w:val="single"/>
              </w:rPr>
            </w:pPr>
            <w:r w:rsidRPr="009E77CC">
              <w:rPr>
                <w:rFonts w:cs="Arial"/>
                <w:snapToGrid/>
                <w:color w:val="FF0000"/>
                <w:sz w:val="20"/>
                <w:u w:val="single"/>
              </w:rPr>
              <w:t xml:space="preserve">Looptijd en aflossing </w:t>
            </w:r>
          </w:p>
          <w:p w14:paraId="5D62816F" w14:textId="77777777" w:rsidR="007A20B3" w:rsidRPr="001974F1" w:rsidRDefault="007A20B3" w:rsidP="007A20B3">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r w:rsidRPr="009E77CC">
              <w:rPr>
                <w:rFonts w:ascii="Arial" w:hAnsi="Arial" w:cs="Arial"/>
                <w:color w:val="FF0000"/>
                <w:sz w:val="20"/>
                <w:szCs w:val="22"/>
                <w:lang w:val="nl-NL"/>
              </w:rPr>
              <w:t xml:space="preserve">De </w:t>
            </w:r>
            <w:r>
              <w:rPr>
                <w:rFonts w:ascii="Arial" w:hAnsi="Arial" w:cs="Arial"/>
                <w:color w:val="FF0000"/>
                <w:sz w:val="20"/>
                <w:szCs w:val="22"/>
                <w:lang w:val="nl-NL"/>
              </w:rPr>
              <w:t>L</w:t>
            </w:r>
            <w:r w:rsidRPr="009E77CC">
              <w:rPr>
                <w:rFonts w:ascii="Arial" w:hAnsi="Arial" w:cs="Arial"/>
                <w:color w:val="FF0000"/>
                <w:sz w:val="20"/>
                <w:szCs w:val="22"/>
                <w:lang w:val="nl-NL"/>
              </w:rPr>
              <w:t xml:space="preserve">ening heeft een looptijd zoals in de </w:t>
            </w:r>
            <w:r w:rsidRPr="005578CE">
              <w:rPr>
                <w:rFonts w:ascii="Arial" w:hAnsi="Arial" w:cs="Arial"/>
                <w:color w:val="FF0000"/>
                <w:sz w:val="20"/>
                <w:szCs w:val="22"/>
                <w:lang w:val="nl-NL"/>
              </w:rPr>
              <w:t>Leningovereenkomst</w:t>
            </w:r>
            <w:r w:rsidRPr="009E77CC">
              <w:rPr>
                <w:rFonts w:ascii="Arial" w:hAnsi="Arial" w:cs="Arial"/>
                <w:color w:val="FF0000"/>
                <w:sz w:val="20"/>
                <w:szCs w:val="22"/>
                <w:lang w:val="nl-NL"/>
              </w:rPr>
              <w:t xml:space="preserve"> is overeengekomen, dan wel eventueel nader tussen partijen (zal worden) overeengekomen. De aflossing van de </w:t>
            </w:r>
            <w:r w:rsidRPr="005578CE">
              <w:rPr>
                <w:rFonts w:ascii="Arial" w:hAnsi="Arial" w:cs="Arial"/>
                <w:color w:val="FF0000"/>
                <w:sz w:val="20"/>
                <w:szCs w:val="22"/>
                <w:lang w:val="nl-NL"/>
              </w:rPr>
              <w:t>Lening</w:t>
            </w:r>
            <w:r w:rsidRPr="009E77CC">
              <w:rPr>
                <w:rFonts w:ascii="Arial" w:hAnsi="Arial" w:cs="Arial"/>
                <w:color w:val="FF0000"/>
                <w:sz w:val="20"/>
                <w:szCs w:val="22"/>
                <w:lang w:val="nl-NL"/>
              </w:rPr>
              <w:t xml:space="preserve"> vindt plaats op de wijze als bepaald in de aan deze akte gehechte </w:t>
            </w:r>
            <w:r w:rsidRPr="005578CE">
              <w:rPr>
                <w:rFonts w:ascii="Arial" w:hAnsi="Arial" w:cs="Arial"/>
                <w:color w:val="FF0000"/>
                <w:sz w:val="20"/>
                <w:szCs w:val="22"/>
                <w:lang w:val="nl-NL"/>
              </w:rPr>
              <w:t>Leningovereenkomst</w:t>
            </w:r>
            <w:r w:rsidRPr="009E77CC">
              <w:rPr>
                <w:rFonts w:ascii="Arial" w:hAnsi="Arial" w:cs="Arial"/>
                <w:color w:val="FF0000"/>
                <w:sz w:val="20"/>
                <w:szCs w:val="22"/>
                <w:lang w:val="nl-NL"/>
              </w:rPr>
              <w:t xml:space="preserve">, en de Algemene </w:t>
            </w:r>
            <w:r>
              <w:rPr>
                <w:rFonts w:ascii="Arial" w:hAnsi="Arial" w:cs="Arial"/>
                <w:color w:val="FF0000"/>
                <w:sz w:val="20"/>
                <w:szCs w:val="22"/>
                <w:lang w:val="nl-NL"/>
              </w:rPr>
              <w:t>Voorwaarden</w:t>
            </w:r>
            <w:r w:rsidRPr="009E77CC">
              <w:rPr>
                <w:rFonts w:ascii="Arial" w:hAnsi="Arial" w:cs="Arial"/>
                <w:color w:val="FF0000"/>
                <w:sz w:val="20"/>
                <w:szCs w:val="22"/>
                <w:lang w:val="nl-NL"/>
              </w:rPr>
              <w:t xml:space="preserve"> welke zijn gehecht aan de </w:t>
            </w:r>
            <w:r w:rsidRPr="005578CE">
              <w:rPr>
                <w:rFonts w:ascii="Arial" w:hAnsi="Arial" w:cs="Arial"/>
                <w:color w:val="FF0000"/>
                <w:sz w:val="20"/>
                <w:szCs w:val="22"/>
                <w:lang w:val="nl-NL"/>
              </w:rPr>
              <w:t>Leningovereenkomst</w:t>
            </w:r>
            <w:r>
              <w:rPr>
                <w:rFonts w:ascii="Arial" w:hAnsi="Arial" w:cs="Arial"/>
                <w:color w:val="FF0000"/>
                <w:sz w:val="20"/>
                <w:szCs w:val="22"/>
                <w:lang w:val="nl-NL"/>
              </w:rPr>
              <w:t>, en/</w:t>
            </w:r>
            <w:r w:rsidRPr="009E77CC">
              <w:rPr>
                <w:rFonts w:ascii="Arial" w:hAnsi="Arial" w:cs="Arial"/>
                <w:color w:val="FF0000"/>
                <w:sz w:val="20"/>
                <w:szCs w:val="22"/>
                <w:lang w:val="nl-NL"/>
              </w:rPr>
              <w:t>of op een nader door partijen overeen te komen wijze.</w:t>
            </w:r>
            <w:r w:rsidRPr="009E77CC">
              <w:rPr>
                <w:rFonts w:ascii="Courier New" w:hAnsi="Courier New"/>
                <w:sz w:val="20"/>
                <w:szCs w:val="22"/>
                <w:lang w:val="nl-NL"/>
              </w:rPr>
              <w:t xml:space="preserve"> </w:t>
            </w:r>
            <w:r>
              <w:rPr>
                <w:rFonts w:ascii="Courier New" w:hAnsi="Courier New"/>
                <w:sz w:val="20"/>
                <w:szCs w:val="22"/>
                <w:lang w:val="nl-NL"/>
              </w:rPr>
              <w:br/>
            </w:r>
            <w:r w:rsidRPr="001974F1">
              <w:rPr>
                <w:rFonts w:ascii="Arial" w:hAnsi="Arial" w:cs="Arial"/>
                <w:color w:val="FF0000"/>
                <w:sz w:val="20"/>
                <w:szCs w:val="20"/>
                <w:u w:val="single"/>
                <w:lang w:val="nl-NL"/>
              </w:rPr>
              <w:t>Rente</w:t>
            </w:r>
          </w:p>
          <w:p w14:paraId="270C7171" w14:textId="77777777" w:rsidR="007A20B3" w:rsidRPr="001974F1" w:rsidRDefault="007A20B3" w:rsidP="007A20B3">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1974F1">
              <w:rPr>
                <w:rFonts w:ascii="Arial" w:hAnsi="Arial" w:cs="Arial"/>
                <w:color w:val="FF0000"/>
                <w:sz w:val="20"/>
                <w:szCs w:val="20"/>
                <w:lang w:val="nl-NL"/>
              </w:rPr>
              <w:t xml:space="preserve">De Schuldenaar is rente over de </w:t>
            </w:r>
            <w:r w:rsidRPr="005578CE">
              <w:rPr>
                <w:rFonts w:ascii="Arial" w:hAnsi="Arial" w:cs="Arial"/>
                <w:color w:val="FF0000"/>
                <w:sz w:val="20"/>
                <w:szCs w:val="20"/>
                <w:lang w:val="nl-NL"/>
              </w:rPr>
              <w:t>Lening</w:t>
            </w:r>
            <w:r w:rsidRPr="001974F1">
              <w:rPr>
                <w:rFonts w:ascii="Arial" w:hAnsi="Arial" w:cs="Arial"/>
                <w:color w:val="FF0000"/>
                <w:sz w:val="20"/>
                <w:szCs w:val="20"/>
                <w:lang w:val="nl-NL"/>
              </w:rPr>
              <w:t xml:space="preserve"> tegen het overeengekomen rentepercentage verschuldigd. De voor het eerst te betalen rente wordt berekend vanaf de datum waarop ASR het bedrag van de </w:t>
            </w:r>
            <w:r w:rsidRPr="005578CE">
              <w:rPr>
                <w:rFonts w:ascii="Arial" w:hAnsi="Arial" w:cs="Arial"/>
                <w:color w:val="FF0000"/>
                <w:sz w:val="20"/>
                <w:szCs w:val="20"/>
                <w:lang w:val="nl-NL"/>
              </w:rPr>
              <w:t>Lening</w:t>
            </w:r>
            <w:r w:rsidRPr="001974F1">
              <w:rPr>
                <w:rFonts w:ascii="Arial" w:hAnsi="Arial" w:cs="Arial"/>
                <w:color w:val="FF0000"/>
                <w:sz w:val="20"/>
                <w:szCs w:val="20"/>
                <w:lang w:val="nl-NL"/>
              </w:rPr>
              <w:t xml:space="preserve"> heeft overgeboekt naar de rekening van de notaris en/of naar de Bouwdepotrekening tot de laatste dag van de desbetreffende maand. Voor iedere volgende maand wordt de door de Schuldenaar te betalen rente berekend over het Uitstaande Bedrag per het einde van de daaraan voorafgaande maand.</w:t>
            </w:r>
          </w:p>
          <w:p w14:paraId="2368C808" w14:textId="77777777" w:rsidR="007A20B3" w:rsidRPr="001974F1" w:rsidRDefault="007A20B3" w:rsidP="007A20B3">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r w:rsidRPr="001974F1">
              <w:rPr>
                <w:rFonts w:ascii="Arial" w:hAnsi="Arial" w:cs="Arial"/>
                <w:color w:val="FF0000"/>
                <w:sz w:val="20"/>
                <w:szCs w:val="20"/>
                <w:u w:val="single"/>
                <w:lang w:val="nl-NL"/>
              </w:rPr>
              <w:lastRenderedPageBreak/>
              <w:t>Algemene Voorwaarden</w:t>
            </w:r>
            <w:r w:rsidRPr="001974F1">
              <w:rPr>
                <w:rFonts w:ascii="Arial" w:hAnsi="Arial" w:cs="Arial"/>
                <w:color w:val="FF0000"/>
                <w:sz w:val="20"/>
                <w:szCs w:val="20"/>
                <w:u w:val="single"/>
                <w:lang w:val="nl-NL"/>
              </w:rPr>
              <w:br/>
            </w:r>
            <w:r w:rsidRPr="001974F1">
              <w:rPr>
                <w:rFonts w:ascii="Arial" w:hAnsi="Arial" w:cs="Arial"/>
                <w:color w:val="FF0000"/>
                <w:sz w:val="20"/>
                <w:szCs w:val="20"/>
                <w:lang w:val="nl-NL"/>
              </w:rPr>
              <w:t xml:space="preserve">Op de </w:t>
            </w:r>
            <w:r w:rsidRPr="005578CE">
              <w:rPr>
                <w:rFonts w:ascii="Arial" w:hAnsi="Arial" w:cs="Arial"/>
                <w:color w:val="FF0000"/>
                <w:sz w:val="20"/>
                <w:szCs w:val="20"/>
                <w:lang w:val="nl-NL"/>
              </w:rPr>
              <w:t>Leningovereenkomst</w:t>
            </w:r>
            <w:r w:rsidRPr="001974F1">
              <w:rPr>
                <w:rFonts w:ascii="Arial" w:hAnsi="Arial" w:cs="Arial"/>
                <w:color w:val="FF0000"/>
                <w:sz w:val="20"/>
                <w:szCs w:val="20"/>
                <w:lang w:val="nl-NL"/>
              </w:rPr>
              <w:t xml:space="preserve"> en op deze akte en de daarbij te verstrekken rechten van hypotheek en pand zijn van toepassing de Algemene Voorwaarden. De Algemene Voorwaarden worden geacht een</w:t>
            </w:r>
            <w:r w:rsidRPr="001974F1">
              <w:rPr>
                <w:rStyle w:val="DeltaViewDeletion"/>
                <w:rFonts w:ascii="Arial" w:hAnsi="Arial" w:cs="Arial"/>
                <w:sz w:val="20"/>
                <w:szCs w:val="20"/>
                <w:lang w:val="nl-NL"/>
              </w:rPr>
              <w:t xml:space="preserve"> </w:t>
            </w:r>
            <w:r w:rsidRPr="001974F1">
              <w:rPr>
                <w:rFonts w:ascii="Arial" w:hAnsi="Arial" w:cs="Arial"/>
                <w:color w:val="FF0000"/>
                <w:sz w:val="20"/>
                <w:szCs w:val="20"/>
                <w:lang w:val="nl-NL"/>
              </w:rPr>
              <w:t xml:space="preserve">onderdeel te zijn van de </w:t>
            </w:r>
            <w:r w:rsidRPr="005578CE">
              <w:rPr>
                <w:rFonts w:ascii="Arial" w:hAnsi="Arial" w:cs="Arial"/>
                <w:color w:val="FF0000"/>
                <w:sz w:val="20"/>
                <w:szCs w:val="20"/>
                <w:lang w:val="nl-NL"/>
              </w:rPr>
              <w:t>Leningovereenkomst</w:t>
            </w:r>
            <w:r w:rsidRPr="001974F1">
              <w:rPr>
                <w:rFonts w:ascii="Arial" w:hAnsi="Arial" w:cs="Arial"/>
                <w:color w:val="FF0000"/>
                <w:sz w:val="20"/>
                <w:szCs w:val="20"/>
                <w:lang w:val="nl-NL"/>
              </w:rPr>
              <w:t xml:space="preserve"> en deze akte als waren zij in de </w:t>
            </w:r>
            <w:r w:rsidRPr="005578CE">
              <w:rPr>
                <w:rFonts w:ascii="Arial" w:hAnsi="Arial" w:cs="Arial"/>
                <w:color w:val="FF0000"/>
                <w:sz w:val="20"/>
                <w:szCs w:val="20"/>
                <w:lang w:val="nl-NL"/>
              </w:rPr>
              <w:t>Leningovereenkomst</w:t>
            </w:r>
            <w:r w:rsidRPr="001974F1">
              <w:rPr>
                <w:rFonts w:ascii="Arial" w:hAnsi="Arial" w:cs="Arial"/>
                <w:color w:val="FF0000"/>
                <w:sz w:val="20"/>
                <w:szCs w:val="20"/>
                <w:lang w:val="nl-NL"/>
              </w:rPr>
              <w:t xml:space="preserve"> en deze akte woordelijk opgenomen. </w:t>
            </w:r>
            <w:r w:rsidRPr="004A391F">
              <w:rPr>
                <w:rFonts w:ascii="Arial" w:hAnsi="Arial" w:cs="Arial"/>
                <w:color w:val="FF0000"/>
                <w:sz w:val="20"/>
                <w:szCs w:val="20"/>
                <w:lang w:val="nl-NL"/>
              </w:rPr>
              <w:t xml:space="preserve">De (Derde) </w:t>
            </w:r>
            <w:r w:rsidRPr="001974F1">
              <w:rPr>
                <w:rFonts w:ascii="Arial" w:hAnsi="Arial" w:cs="Arial"/>
                <w:color w:val="FF0000"/>
                <w:sz w:val="20"/>
                <w:szCs w:val="20"/>
                <w:lang w:val="nl-NL"/>
              </w:rPr>
              <w:t>Hypotheekgever verklaart een exemplaar van de Algemene Voorwaarden te hebben ontvangen, daarvan kennis te hebben genomen en daarmee in te stemmen.</w:t>
            </w:r>
          </w:p>
          <w:p w14:paraId="05CE956E" w14:textId="77777777" w:rsidR="007A20B3" w:rsidRPr="001974F1" w:rsidRDefault="007A20B3" w:rsidP="007A20B3">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r w:rsidRPr="001974F1">
              <w:rPr>
                <w:rFonts w:ascii="Arial" w:hAnsi="Arial" w:cs="Arial"/>
                <w:color w:val="FF0000"/>
                <w:sz w:val="20"/>
                <w:szCs w:val="20"/>
                <w:u w:val="single"/>
                <w:lang w:val="nl-NL"/>
              </w:rPr>
              <w:t>Begrippen</w:t>
            </w:r>
          </w:p>
          <w:p w14:paraId="61474B1D" w14:textId="77777777" w:rsidR="007A20B3" w:rsidRPr="001974F1" w:rsidRDefault="007A20B3" w:rsidP="007A20B3">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1974F1">
              <w:rPr>
                <w:rFonts w:ascii="Arial" w:hAnsi="Arial" w:cs="Arial"/>
                <w:color w:val="FF0000"/>
                <w:sz w:val="20"/>
                <w:szCs w:val="20"/>
                <w:lang w:val="nl-NL"/>
              </w:rPr>
              <w:t>Begrippen die in deze akte worden gebruikt, hebben de betekenis die daaraan is toegekend in de Algemene Voorwaarden, tenzij in deze akte anders is bepaald of uit de strekking van deze akte het tegendeel voortvloeit.</w:t>
            </w:r>
          </w:p>
          <w:p w14:paraId="777230C2" w14:textId="0719938C" w:rsidR="00896F65" w:rsidRPr="0065552D" w:rsidRDefault="007A20B3" w:rsidP="007A20B3">
            <w:pPr>
              <w:widowControl w:val="0"/>
              <w:tabs>
                <w:tab w:val="left" w:pos="-1440"/>
                <w:tab w:val="left" w:pos="-720"/>
                <w:tab w:val="left" w:pos="0"/>
              </w:tabs>
              <w:suppressAutoHyphens/>
              <w:spacing w:line="240" w:lineRule="auto"/>
              <w:rPr>
                <w:rFonts w:cs="Arial"/>
                <w:color w:val="FF0000"/>
                <w:szCs w:val="18"/>
              </w:rPr>
            </w:pPr>
            <w:r w:rsidRPr="001974F1">
              <w:rPr>
                <w:rFonts w:cs="Arial"/>
                <w:color w:val="FF0000"/>
                <w:sz w:val="20"/>
              </w:rPr>
              <w:t>Onder het begrip "Schuld" wordt in deze akte verstaan: de schulden en verplichtingen tot zekerheid voor de betaling waarvan de Schuldenaar blijkens deze akte aan ASR het recht van hypotheek op het in deze akte genoemde Onderpand verleent of behoort te verlenen.</w:t>
            </w:r>
          </w:p>
        </w:tc>
        <w:tc>
          <w:tcPr>
            <w:tcW w:w="2606" w:type="pct"/>
            <w:shd w:val="clear" w:color="auto" w:fill="auto"/>
          </w:tcPr>
          <w:p w14:paraId="72C58633" w14:textId="77777777" w:rsidR="00106B49" w:rsidRDefault="00106B49" w:rsidP="00787B69">
            <w:r>
              <w:lastRenderedPageBreak/>
              <w:t>Vaste tekst met verplichte variabelen.</w:t>
            </w:r>
          </w:p>
          <w:p w14:paraId="1EBA38F5" w14:textId="77777777" w:rsidR="00106B49" w:rsidRDefault="00106B49" w:rsidP="00787B69"/>
          <w:p w14:paraId="6927CE2B" w14:textId="77777777" w:rsidR="00106B49" w:rsidRDefault="00106B49" w:rsidP="00787B69">
            <w:pPr>
              <w:spacing w:line="240" w:lineRule="auto"/>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 tussen haakjes.</w:t>
            </w:r>
          </w:p>
          <w:p w14:paraId="371D262E" w14:textId="77777777" w:rsidR="00106B49" w:rsidRPr="00DB7FA4" w:rsidRDefault="00106B49" w:rsidP="00787B69">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744E9563" w14:textId="77777777" w:rsidR="00106B49" w:rsidRPr="00DB7FA4" w:rsidRDefault="00106B49" w:rsidP="00787B69">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05C5FFA3" w14:textId="77777777" w:rsidR="00106B49" w:rsidRDefault="00106B49" w:rsidP="00787B69">
            <w:pPr>
              <w:keepNext/>
              <w:spacing w:line="240" w:lineRule="auto"/>
              <w:ind w:left="227"/>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tc>
      </w:tr>
    </w:tbl>
    <w:p w14:paraId="3E712FE5" w14:textId="55A0CDA2" w:rsidR="00E20127" w:rsidRDefault="00E20127"/>
    <w:p w14:paraId="188CAB5A" w14:textId="2B913BE1" w:rsidR="00E20127" w:rsidRDefault="00E20127" w:rsidP="00E20127">
      <w:pPr>
        <w:pStyle w:val="Kop2"/>
      </w:pPr>
      <w:bookmarkStart w:id="110" w:name="_Toc71643720"/>
      <w:r>
        <w:t>Starterslening</w:t>
      </w:r>
      <w:bookmarkEnd w:id="110"/>
    </w:p>
    <w:p w14:paraId="724610CB" w14:textId="77777777" w:rsidR="00173F7C" w:rsidRDefault="00173F7C" w:rsidP="00E20127">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20127" w:rsidRPr="003952DF" w14:paraId="2B23A3DC" w14:textId="77777777" w:rsidTr="0065552D">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5C1C34D9" w14:textId="77777777" w:rsidR="00E20127" w:rsidRPr="003952DF" w:rsidRDefault="00E20127" w:rsidP="00173F7C">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41245D7F" w14:textId="4F590FED" w:rsidR="00E20127" w:rsidRPr="0065552D" w:rsidRDefault="00E20127" w:rsidP="00173F7C">
            <w:pPr>
              <w:keepNext/>
              <w:rPr>
                <w:b/>
                <w:sz w:val="20"/>
              </w:rPr>
            </w:pPr>
            <w:r w:rsidRPr="0065552D">
              <w:rPr>
                <w:b/>
                <w:sz w:val="20"/>
              </w:rPr>
              <w:t>Toelichting</w:t>
            </w:r>
            <w:r>
              <w:rPr>
                <w:b/>
                <w:sz w:val="20"/>
              </w:rPr>
              <w:t xml:space="preserve"> en </w:t>
            </w:r>
            <w:proofErr w:type="spellStart"/>
            <w:r>
              <w:rPr>
                <w:b/>
                <w:sz w:val="20"/>
              </w:rPr>
              <w:t>mapping</w:t>
            </w:r>
            <w:proofErr w:type="spellEnd"/>
          </w:p>
        </w:tc>
      </w:tr>
      <w:tr w:rsidR="00E20127" w:rsidRPr="00123774" w14:paraId="5BBA5F95" w14:textId="77777777" w:rsidTr="0065552D">
        <w:trPr>
          <w:trHeight w:val="125"/>
        </w:trPr>
        <w:tc>
          <w:tcPr>
            <w:tcW w:w="2394" w:type="pct"/>
            <w:shd w:val="clear" w:color="auto" w:fill="auto"/>
          </w:tcPr>
          <w:p w14:paraId="1151F6C8" w14:textId="77777777" w:rsidR="00E20127" w:rsidRPr="00D813DB" w:rsidRDefault="00E20127" w:rsidP="00173F7C">
            <w:pPr>
              <w:tabs>
                <w:tab w:val="left" w:pos="-1440"/>
                <w:tab w:val="left" w:pos="-720"/>
              </w:tabs>
              <w:suppressAutoHyphens/>
              <w:rPr>
                <w:rFonts w:cs="Arial"/>
                <w:color w:val="7030A0"/>
                <w:szCs w:val="18"/>
                <w:u w:val="single"/>
              </w:rPr>
            </w:pPr>
            <w:proofErr w:type="spellStart"/>
            <w:r w:rsidRPr="00D813DB">
              <w:rPr>
                <w:rFonts w:cs="Arial"/>
                <w:color w:val="7030A0"/>
                <w:szCs w:val="18"/>
                <w:u w:val="single"/>
              </w:rPr>
              <w:t>SVn</w:t>
            </w:r>
            <w:proofErr w:type="spellEnd"/>
            <w:r w:rsidRPr="00D813DB">
              <w:rPr>
                <w:rFonts w:cs="Arial"/>
                <w:color w:val="7030A0"/>
                <w:szCs w:val="18"/>
                <w:u w:val="single"/>
              </w:rPr>
              <w:t xml:space="preserve"> Starterslening</w:t>
            </w:r>
          </w:p>
          <w:p w14:paraId="1075118E" w14:textId="77777777" w:rsidR="00E20127" w:rsidRPr="00D813DB" w:rsidRDefault="00E20127" w:rsidP="00173F7C">
            <w:pPr>
              <w:pStyle w:val="NormalWeb"/>
              <w:widowControl/>
              <w:suppressAutoHyphens/>
              <w:spacing w:before="0" w:beforeAutospacing="0" w:after="0" w:afterAutospacing="0" w:line="240" w:lineRule="atLeast"/>
              <w:rPr>
                <w:rFonts w:ascii="Arial" w:hAnsi="Arial" w:cs="Arial"/>
                <w:color w:val="800080"/>
                <w:sz w:val="20"/>
                <w:szCs w:val="20"/>
                <w:lang w:val="nl-NL"/>
              </w:rPr>
            </w:pPr>
            <w:r w:rsidRPr="00D813DB">
              <w:rPr>
                <w:rFonts w:ascii="Arial" w:hAnsi="Arial" w:cs="Arial"/>
                <w:color w:val="800080"/>
                <w:sz w:val="18"/>
                <w:szCs w:val="18"/>
                <w:lang w:val="nl-NL"/>
              </w:rPr>
              <w:t>In</w:t>
            </w:r>
            <w:r w:rsidRPr="00D813DB">
              <w:rPr>
                <w:rFonts w:ascii="Arial" w:hAnsi="Arial" w:cs="Arial"/>
                <w:color w:val="800080"/>
                <w:spacing w:val="-2"/>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d</w:t>
            </w:r>
            <w:r w:rsidRPr="00D813DB">
              <w:rPr>
                <w:rFonts w:ascii="Arial" w:hAnsi="Arial" w:cs="Arial"/>
                <w:color w:val="800080"/>
                <w:spacing w:val="-1"/>
                <w:sz w:val="18"/>
                <w:szCs w:val="18"/>
                <w:lang w:val="nl-NL"/>
              </w:rPr>
              <w:t xml:space="preserve"> </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et</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de</w:t>
            </w:r>
            <w:r w:rsidRPr="00D813DB">
              <w:rPr>
                <w:rFonts w:ascii="Arial" w:hAnsi="Arial" w:cs="Arial"/>
                <w:color w:val="800080"/>
                <w:spacing w:val="-2"/>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 xml:space="preserve">oor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 xml:space="preserve">onds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o</w:t>
            </w:r>
            <w:r w:rsidRPr="00D813DB">
              <w:rPr>
                <w:rFonts w:ascii="Arial" w:hAnsi="Arial" w:cs="Arial"/>
                <w:color w:val="800080"/>
                <w:spacing w:val="-1"/>
                <w:sz w:val="18"/>
                <w:szCs w:val="18"/>
                <w:lang w:val="nl-NL"/>
              </w:rPr>
              <w:t>l</w:t>
            </w:r>
            <w:r w:rsidRPr="00D813DB">
              <w:rPr>
                <w:rFonts w:ascii="Arial" w:hAnsi="Arial" w:cs="Arial"/>
                <w:color w:val="800080"/>
                <w:spacing w:val="4"/>
                <w:sz w:val="18"/>
                <w:szCs w:val="18"/>
                <w:lang w:val="nl-NL"/>
              </w:rPr>
              <w:t>k</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hu</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s</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1"/>
                <w:sz w:val="18"/>
                <w:szCs w:val="18"/>
                <w:lang w:val="nl-NL"/>
              </w:rPr>
              <w:t xml:space="preserve"> </w:t>
            </w:r>
            <w:r w:rsidRPr="00D813DB">
              <w:rPr>
                <w:rFonts w:ascii="Arial" w:hAnsi="Arial" w:cs="Arial"/>
                <w:color w:val="800080"/>
                <w:spacing w:val="3"/>
                <w:sz w:val="18"/>
                <w:szCs w:val="18"/>
                <w:lang w:val="nl-NL"/>
              </w:rPr>
              <w:t>N</w:t>
            </w:r>
            <w:r w:rsidRPr="00D813DB">
              <w:rPr>
                <w:rFonts w:ascii="Arial" w:hAnsi="Arial" w:cs="Arial"/>
                <w:color w:val="800080"/>
                <w:sz w:val="18"/>
                <w:szCs w:val="18"/>
                <w:lang w:val="nl-NL"/>
              </w:rPr>
              <w:t>ede</w:t>
            </w:r>
            <w:r w:rsidRPr="00D813DB">
              <w:rPr>
                <w:rFonts w:ascii="Arial" w:hAnsi="Arial" w:cs="Arial"/>
                <w:color w:val="800080"/>
                <w:spacing w:val="3"/>
                <w:sz w:val="18"/>
                <w:szCs w:val="18"/>
                <w:lang w:val="nl-NL"/>
              </w:rPr>
              <w:t>r</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d</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 xml:space="preserve">e </w:t>
            </w:r>
            <w:r w:rsidRPr="00D813DB">
              <w:rPr>
                <w:rFonts w:ascii="Arial" w:hAnsi="Arial" w:cs="Arial"/>
                <w:color w:val="800080"/>
                <w:spacing w:val="1"/>
                <w:sz w:val="18"/>
                <w:szCs w:val="18"/>
                <w:lang w:val="nl-NL"/>
              </w:rPr>
              <w:t>G</w:t>
            </w:r>
            <w:r w:rsidRPr="00D813DB">
              <w:rPr>
                <w:rFonts w:ascii="Arial" w:hAnsi="Arial" w:cs="Arial"/>
                <w:color w:val="800080"/>
                <w:sz w:val="18"/>
                <w:szCs w:val="18"/>
                <w:lang w:val="nl-NL"/>
              </w:rPr>
              <w:t>e</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 xml:space="preserve">eenten </w:t>
            </w:r>
            <w:r w:rsidRPr="00D813DB">
              <w:rPr>
                <w:rFonts w:ascii="Arial" w:hAnsi="Arial" w:cs="Arial"/>
                <w:color w:val="800080"/>
                <w:spacing w:val="1"/>
                <w:sz w:val="18"/>
                <w:szCs w:val="18"/>
                <w:lang w:val="nl-NL"/>
              </w:rPr>
              <w:t>(</w:t>
            </w:r>
            <w:proofErr w:type="spellStart"/>
            <w:r w:rsidRPr="00D813DB">
              <w:rPr>
                <w:rFonts w:ascii="Arial" w:hAnsi="Arial" w:cs="Arial"/>
                <w:color w:val="800080"/>
                <w:spacing w:val="2"/>
                <w:sz w:val="18"/>
                <w:szCs w:val="18"/>
                <w:lang w:val="nl-NL"/>
              </w:rPr>
              <w:t>S</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n</w:t>
            </w:r>
            <w:proofErr w:type="spellEnd"/>
            <w:r w:rsidRPr="00D813DB">
              <w:rPr>
                <w:rFonts w:ascii="Arial" w:hAnsi="Arial" w:cs="Arial"/>
                <w:color w:val="800080"/>
                <w:sz w:val="18"/>
                <w:szCs w:val="18"/>
                <w:lang w:val="nl-NL"/>
              </w:rPr>
              <w:t xml:space="preserve">) te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k</w:t>
            </w:r>
            <w:r w:rsidRPr="00D813DB">
              <w:rPr>
                <w:rFonts w:ascii="Arial" w:hAnsi="Arial" w:cs="Arial"/>
                <w:color w:val="800080"/>
                <w:spacing w:val="4"/>
                <w:sz w:val="18"/>
                <w:szCs w:val="18"/>
                <w:lang w:val="nl-NL"/>
              </w:rPr>
              <w:t>k</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 xml:space="preserve"> S</w:t>
            </w:r>
            <w:r w:rsidRPr="00D813DB">
              <w:rPr>
                <w:rFonts w:ascii="Arial" w:hAnsi="Arial" w:cs="Arial"/>
                <w:color w:val="800080"/>
                <w:sz w:val="18"/>
                <w:szCs w:val="18"/>
                <w:lang w:val="nl-NL"/>
              </w:rPr>
              <w:t>ta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rs</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h</w:t>
            </w:r>
            <w:r w:rsidRPr="00D813DB">
              <w:rPr>
                <w:rFonts w:ascii="Arial" w:hAnsi="Arial" w:cs="Arial"/>
                <w:color w:val="800080"/>
                <w:sz w:val="18"/>
                <w:szCs w:val="18"/>
                <w:lang w:val="nl-NL"/>
              </w:rPr>
              <w:t>ee</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 xml:space="preserve"> ASR</w:t>
            </w:r>
            <w:r w:rsidRPr="00D813DB">
              <w:rPr>
                <w:rFonts w:ascii="Arial" w:hAnsi="Arial" w:cs="Arial"/>
                <w:color w:val="800080"/>
                <w:spacing w:val="5"/>
                <w:sz w:val="18"/>
                <w:szCs w:val="18"/>
                <w:lang w:val="nl-NL"/>
              </w:rPr>
              <w:t xml:space="preserve"> </w:t>
            </w:r>
            <w:r w:rsidRPr="00D813DB">
              <w:rPr>
                <w:rFonts w:ascii="Arial" w:hAnsi="Arial" w:cs="Arial"/>
                <w:color w:val="800080"/>
                <w:spacing w:val="-3"/>
                <w:sz w:val="18"/>
                <w:szCs w:val="18"/>
                <w:lang w:val="nl-NL"/>
              </w:rPr>
              <w:t>z</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j</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gens</w:t>
            </w:r>
            <w:r w:rsidRPr="00D813DB">
              <w:rPr>
                <w:rFonts w:ascii="Arial" w:hAnsi="Arial" w:cs="Arial"/>
                <w:color w:val="800080"/>
                <w:spacing w:val="4"/>
                <w:sz w:val="18"/>
                <w:szCs w:val="18"/>
                <w:lang w:val="nl-NL"/>
              </w:rPr>
              <w:t xml:space="preserve"> </w:t>
            </w:r>
            <w:proofErr w:type="spellStart"/>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V</w:t>
            </w:r>
            <w:r w:rsidRPr="00D813DB">
              <w:rPr>
                <w:rFonts w:ascii="Arial" w:hAnsi="Arial" w:cs="Arial"/>
                <w:color w:val="800080"/>
                <w:sz w:val="18"/>
                <w:szCs w:val="18"/>
                <w:lang w:val="nl-NL"/>
              </w:rPr>
              <w:t>n</w:t>
            </w:r>
            <w:proofErr w:type="spellEnd"/>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 xml:space="preserve">n </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5"/>
                <w:sz w:val="18"/>
                <w:szCs w:val="18"/>
                <w:lang w:val="nl-NL"/>
              </w:rPr>
              <w:t xml:space="preserve"> </w:t>
            </w:r>
            <w:r w:rsidRPr="00D813DB">
              <w:rPr>
                <w:rFonts w:ascii="Arial" w:hAnsi="Arial" w:cs="Arial"/>
                <w:color w:val="800080"/>
                <w:spacing w:val="12"/>
                <w:sz w:val="18"/>
                <w:szCs w:val="18"/>
                <w:lang w:val="nl-NL"/>
              </w:rPr>
              <w:t>W</w:t>
            </w:r>
            <w:r w:rsidRPr="00D813DB">
              <w:rPr>
                <w:rFonts w:ascii="Arial" w:hAnsi="Arial" w:cs="Arial"/>
                <w:color w:val="800080"/>
                <w:sz w:val="18"/>
                <w:szCs w:val="18"/>
                <w:lang w:val="nl-NL"/>
              </w:rPr>
              <w:t>aa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bo</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g</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onds</w:t>
            </w:r>
            <w:r w:rsidRPr="00D813DB">
              <w:rPr>
                <w:rFonts w:ascii="Arial" w:hAnsi="Arial" w:cs="Arial"/>
                <w:color w:val="800080"/>
                <w:spacing w:val="-1"/>
                <w:sz w:val="18"/>
                <w:szCs w:val="18"/>
                <w:lang w:val="nl-NL"/>
              </w:rPr>
              <w:t xml:space="preserve"> E</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gen</w:t>
            </w:r>
            <w:r w:rsidRPr="00D813DB">
              <w:rPr>
                <w:rFonts w:ascii="Arial" w:hAnsi="Arial" w:cs="Arial"/>
                <w:color w:val="800080"/>
                <w:spacing w:val="-4"/>
                <w:sz w:val="18"/>
                <w:szCs w:val="18"/>
                <w:lang w:val="nl-NL"/>
              </w:rPr>
              <w:t xml:space="preserve"> </w:t>
            </w:r>
            <w:r w:rsidRPr="00D813DB">
              <w:rPr>
                <w:rFonts w:ascii="Arial" w:hAnsi="Arial" w:cs="Arial"/>
                <w:color w:val="800080"/>
                <w:spacing w:val="9"/>
                <w:sz w:val="18"/>
                <w:szCs w:val="18"/>
                <w:lang w:val="nl-NL"/>
              </w:rPr>
              <w:t>W</w:t>
            </w:r>
            <w:r w:rsidRPr="00D813DB">
              <w:rPr>
                <w:rFonts w:ascii="Arial" w:hAnsi="Arial" w:cs="Arial"/>
                <w:color w:val="800080"/>
                <w:sz w:val="18"/>
                <w:szCs w:val="18"/>
                <w:lang w:val="nl-NL"/>
              </w:rPr>
              <w:t>on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 xml:space="preserve">ngen </w:t>
            </w:r>
            <w:r w:rsidRPr="00D813DB">
              <w:rPr>
                <w:rFonts w:ascii="Arial" w:hAnsi="Arial" w:cs="Arial"/>
                <w:color w:val="800080"/>
                <w:spacing w:val="-4"/>
                <w:sz w:val="18"/>
                <w:szCs w:val="18"/>
                <w:lang w:val="nl-NL"/>
              </w:rPr>
              <w:t>(</w:t>
            </w:r>
            <w:r w:rsidRPr="00D813DB">
              <w:rPr>
                <w:rFonts w:ascii="Arial" w:hAnsi="Arial" w:cs="Arial"/>
                <w:color w:val="800080"/>
                <w:spacing w:val="12"/>
                <w:sz w:val="18"/>
                <w:szCs w:val="18"/>
                <w:lang w:val="nl-NL"/>
              </w:rPr>
              <w:t>W</w:t>
            </w:r>
            <w:r w:rsidRPr="00D813DB">
              <w:rPr>
                <w:rFonts w:ascii="Arial" w:hAnsi="Arial" w:cs="Arial"/>
                <w:color w:val="800080"/>
                <w:spacing w:val="-8"/>
                <w:sz w:val="18"/>
                <w:szCs w:val="18"/>
                <w:lang w:val="nl-NL"/>
              </w:rPr>
              <w:t>E</w:t>
            </w:r>
            <w:r w:rsidRPr="00D813DB">
              <w:rPr>
                <w:rFonts w:ascii="Arial" w:hAnsi="Arial" w:cs="Arial"/>
                <w:color w:val="800080"/>
                <w:spacing w:val="9"/>
                <w:sz w:val="18"/>
                <w:szCs w:val="18"/>
                <w:lang w:val="nl-NL"/>
              </w:rPr>
              <w:t>W</w:t>
            </w:r>
            <w:r w:rsidRPr="00D813DB">
              <w:rPr>
                <w:rFonts w:ascii="Arial" w:hAnsi="Arial" w:cs="Arial"/>
                <w:color w:val="800080"/>
                <w:sz w:val="18"/>
                <w:szCs w:val="18"/>
                <w:lang w:val="nl-NL"/>
              </w:rPr>
              <w:t>)</w:t>
            </w:r>
            <w:r w:rsidRPr="00D813DB">
              <w:rPr>
                <w:rFonts w:ascii="Arial" w:hAnsi="Arial" w:cs="Arial"/>
                <w:color w:val="800080"/>
                <w:spacing w:val="-3"/>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p</w:t>
            </w:r>
            <w:r w:rsidRPr="00D813DB">
              <w:rPr>
                <w:rFonts w:ascii="Arial" w:hAnsi="Arial" w:cs="Arial"/>
                <w:color w:val="800080"/>
                <w:spacing w:val="-1"/>
                <w:sz w:val="18"/>
                <w:szCs w:val="18"/>
                <w:lang w:val="nl-NL"/>
              </w:rPr>
              <w:t>li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ht,</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na het</w:t>
            </w:r>
            <w:r w:rsidRPr="00D813DB">
              <w:rPr>
                <w:rFonts w:ascii="Arial" w:hAnsi="Arial" w:cs="Arial"/>
                <w:color w:val="800080"/>
                <w:spacing w:val="-1"/>
                <w:sz w:val="18"/>
                <w:szCs w:val="18"/>
                <w:lang w:val="nl-NL"/>
              </w:rPr>
              <w:t xml:space="preserve"> 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ga</w:t>
            </w:r>
            <w:r w:rsidRPr="00D813DB">
              <w:rPr>
                <w:rFonts w:ascii="Arial" w:hAnsi="Arial" w:cs="Arial"/>
                <w:color w:val="800080"/>
                <w:spacing w:val="2"/>
                <w:sz w:val="18"/>
                <w:szCs w:val="18"/>
                <w:lang w:val="nl-NL"/>
              </w:rPr>
              <w:t>a</w:t>
            </w:r>
            <w:r w:rsidRPr="00D813DB">
              <w:rPr>
                <w:rFonts w:ascii="Arial" w:hAnsi="Arial" w:cs="Arial"/>
                <w:color w:val="800080"/>
                <w:sz w:val="18"/>
                <w:szCs w:val="18"/>
                <w:lang w:val="nl-NL"/>
              </w:rPr>
              <w:t xml:space="preserve">n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an</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 xml:space="preserve">de </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 geen</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g</w:t>
            </w:r>
            <w:r w:rsidRPr="00D813DB">
              <w:rPr>
                <w:rFonts w:ascii="Arial" w:hAnsi="Arial" w:cs="Arial"/>
                <w:color w:val="800080"/>
                <w:spacing w:val="2"/>
                <w:sz w:val="18"/>
                <w:szCs w:val="18"/>
                <w:lang w:val="nl-NL"/>
              </w:rPr>
              <w:t>e</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 xml:space="preserve"> </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eer</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onder</w:t>
            </w:r>
            <w:r w:rsidRPr="00D813DB">
              <w:rPr>
                <w:rFonts w:ascii="Arial" w:hAnsi="Arial" w:cs="Arial"/>
                <w:color w:val="800080"/>
                <w:spacing w:val="-2"/>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band</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a</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ee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 xml:space="preserve">te </w:t>
            </w:r>
            <w:r w:rsidRPr="00D813DB">
              <w:rPr>
                <w:rFonts w:ascii="Arial" w:hAnsi="Arial" w:cs="Arial"/>
                <w:color w:val="800080"/>
                <w:spacing w:val="2"/>
                <w:sz w:val="18"/>
                <w:szCs w:val="18"/>
                <w:lang w:val="nl-NL"/>
              </w:rPr>
              <w:t>h</w:t>
            </w:r>
            <w:r w:rsidRPr="00D813DB">
              <w:rPr>
                <w:rFonts w:ascii="Arial" w:hAnsi="Arial" w:cs="Arial"/>
                <w:color w:val="800080"/>
                <w:spacing w:val="-3"/>
                <w:sz w:val="18"/>
                <w:szCs w:val="18"/>
                <w:lang w:val="nl-NL"/>
              </w:rPr>
              <w:t>y</w:t>
            </w:r>
            <w:r w:rsidRPr="00D813DB">
              <w:rPr>
                <w:rFonts w:ascii="Arial" w:hAnsi="Arial" w:cs="Arial"/>
                <w:color w:val="800080"/>
                <w:spacing w:val="2"/>
                <w:sz w:val="18"/>
                <w:szCs w:val="18"/>
                <w:lang w:val="nl-NL"/>
              </w:rPr>
              <w:t>p</w:t>
            </w:r>
            <w:r w:rsidRPr="00D813DB">
              <w:rPr>
                <w:rFonts w:ascii="Arial" w:hAnsi="Arial" w:cs="Arial"/>
                <w:color w:val="800080"/>
                <w:sz w:val="18"/>
                <w:szCs w:val="18"/>
                <w:lang w:val="nl-NL"/>
              </w:rPr>
              <w:t>o</w:t>
            </w:r>
            <w:r w:rsidRPr="00D813DB">
              <w:rPr>
                <w:rFonts w:ascii="Arial" w:hAnsi="Arial" w:cs="Arial"/>
                <w:color w:val="800080"/>
                <w:spacing w:val="2"/>
                <w:sz w:val="18"/>
                <w:szCs w:val="18"/>
                <w:lang w:val="nl-NL"/>
              </w:rPr>
              <w:t>th</w:t>
            </w:r>
            <w:r w:rsidRPr="00D813DB">
              <w:rPr>
                <w:rFonts w:ascii="Arial" w:hAnsi="Arial" w:cs="Arial"/>
                <w:color w:val="800080"/>
                <w:sz w:val="18"/>
                <w:szCs w:val="18"/>
                <w:lang w:val="nl-NL"/>
              </w:rPr>
              <w:t>ee</w:t>
            </w:r>
            <w:r w:rsidRPr="00D813DB">
              <w:rPr>
                <w:rFonts w:ascii="Arial" w:hAnsi="Arial" w:cs="Arial"/>
                <w:color w:val="800080"/>
                <w:spacing w:val="4"/>
                <w:sz w:val="18"/>
                <w:szCs w:val="18"/>
                <w:lang w:val="nl-NL"/>
              </w:rPr>
              <w:t>k</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lli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ter</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 xml:space="preserve">en </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k</w:t>
            </w:r>
            <w:r w:rsidRPr="00D813DB">
              <w:rPr>
                <w:rFonts w:ascii="Arial" w:hAnsi="Arial" w:cs="Arial"/>
                <w:color w:val="800080"/>
                <w:spacing w:val="4"/>
                <w:sz w:val="18"/>
                <w:szCs w:val="18"/>
                <w:lang w:val="nl-NL"/>
              </w:rPr>
              <w:t>k</w:t>
            </w:r>
            <w:r w:rsidRPr="00D813DB">
              <w:rPr>
                <w:rFonts w:ascii="Arial" w:hAnsi="Arial" w:cs="Arial"/>
                <w:color w:val="800080"/>
                <w:sz w:val="18"/>
                <w:szCs w:val="18"/>
                <w:lang w:val="nl-NL"/>
              </w:rPr>
              <w:t>en aan</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de</w:t>
            </w:r>
            <w:r w:rsidRPr="00D813DB">
              <w:rPr>
                <w:rFonts w:ascii="Arial" w:hAnsi="Arial" w:cs="Arial"/>
                <w:color w:val="800080"/>
                <w:spacing w:val="-2"/>
                <w:sz w:val="18"/>
                <w:szCs w:val="18"/>
                <w:lang w:val="nl-NL"/>
              </w:rPr>
              <w:t xml:space="preserve"> </w:t>
            </w:r>
            <w:r w:rsidRPr="00D813DB">
              <w:rPr>
                <w:rFonts w:ascii="Arial" w:hAnsi="Arial" w:cs="Arial"/>
                <w:color w:val="800080"/>
                <w:spacing w:val="1"/>
                <w:sz w:val="18"/>
                <w:szCs w:val="18"/>
                <w:lang w:val="nl-NL"/>
              </w:rPr>
              <w:t>sc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u</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naa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w:t>
            </w:r>
            <w:r w:rsidRPr="00D813DB">
              <w:rPr>
                <w:rFonts w:ascii="Arial" w:hAnsi="Arial" w:cs="Arial"/>
                <w:color w:val="800080"/>
                <w:spacing w:val="-1"/>
                <w:sz w:val="18"/>
                <w:szCs w:val="18"/>
                <w:lang w:val="nl-NL"/>
              </w:rPr>
              <w:t xml:space="preserve"> </w:t>
            </w:r>
            <w:r w:rsidRPr="00D813DB">
              <w:rPr>
                <w:rFonts w:ascii="Arial" w:hAnsi="Arial" w:cs="Arial"/>
                <w:color w:val="800080"/>
                <w:spacing w:val="3"/>
                <w:sz w:val="18"/>
                <w:szCs w:val="18"/>
                <w:lang w:val="nl-NL"/>
              </w:rPr>
              <w:t>T</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s hee</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t</w:t>
            </w:r>
            <w:r w:rsidRPr="00D813DB">
              <w:rPr>
                <w:rFonts w:ascii="Arial" w:hAnsi="Arial" w:cs="Arial"/>
                <w:color w:val="800080"/>
                <w:spacing w:val="-3"/>
                <w:sz w:val="18"/>
                <w:szCs w:val="18"/>
                <w:lang w:val="nl-NL"/>
              </w:rPr>
              <w:t xml:space="preserve"> ASR</w:t>
            </w:r>
            <w:r w:rsidRPr="00D813DB">
              <w:rPr>
                <w:rFonts w:ascii="Arial" w:hAnsi="Arial" w:cs="Arial"/>
                <w:color w:val="800080"/>
                <w:spacing w:val="5"/>
                <w:sz w:val="18"/>
                <w:szCs w:val="18"/>
                <w:lang w:val="nl-NL"/>
              </w:rPr>
              <w:t xml:space="preserve"> </w:t>
            </w:r>
            <w:r w:rsidRPr="00D813DB">
              <w:rPr>
                <w:rFonts w:ascii="Arial" w:hAnsi="Arial" w:cs="Arial"/>
                <w:color w:val="800080"/>
                <w:spacing w:val="-3"/>
                <w:sz w:val="18"/>
                <w:szCs w:val="18"/>
                <w:lang w:val="nl-NL"/>
              </w:rPr>
              <w:t>z</w:t>
            </w:r>
            <w:r w:rsidRPr="00D813DB">
              <w:rPr>
                <w:rFonts w:ascii="Arial" w:hAnsi="Arial" w:cs="Arial"/>
                <w:color w:val="800080"/>
                <w:spacing w:val="-1"/>
                <w:sz w:val="18"/>
                <w:szCs w:val="18"/>
                <w:lang w:val="nl-NL"/>
              </w:rPr>
              <w:t>i</w:t>
            </w:r>
            <w:r w:rsidRPr="00D813DB">
              <w:rPr>
                <w:rFonts w:ascii="Arial" w:hAnsi="Arial" w:cs="Arial"/>
                <w:color w:val="800080"/>
                <w:spacing w:val="4"/>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j</w:t>
            </w:r>
            <w:r w:rsidRPr="00D813DB">
              <w:rPr>
                <w:rFonts w:ascii="Arial" w:hAnsi="Arial" w:cs="Arial"/>
                <w:color w:val="800080"/>
                <w:sz w:val="18"/>
                <w:szCs w:val="18"/>
                <w:lang w:val="nl-NL"/>
              </w:rPr>
              <w:t>eg</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ns</w:t>
            </w:r>
            <w:r w:rsidRPr="00D813DB">
              <w:rPr>
                <w:rFonts w:ascii="Arial" w:hAnsi="Arial" w:cs="Arial"/>
                <w:color w:val="800080"/>
                <w:spacing w:val="1"/>
                <w:sz w:val="18"/>
                <w:szCs w:val="18"/>
                <w:lang w:val="nl-NL"/>
              </w:rPr>
              <w:t xml:space="preserve"> </w:t>
            </w:r>
            <w:proofErr w:type="spellStart"/>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V</w:t>
            </w:r>
            <w:r w:rsidRPr="00D813DB">
              <w:rPr>
                <w:rFonts w:ascii="Arial" w:hAnsi="Arial" w:cs="Arial"/>
                <w:color w:val="800080"/>
                <w:sz w:val="18"/>
                <w:szCs w:val="18"/>
                <w:lang w:val="nl-NL"/>
              </w:rPr>
              <w:t>n</w:t>
            </w:r>
            <w:proofErr w:type="spellEnd"/>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6"/>
                <w:sz w:val="18"/>
                <w:szCs w:val="18"/>
                <w:lang w:val="nl-NL"/>
              </w:rPr>
              <w:t xml:space="preserve"> </w:t>
            </w:r>
            <w:r w:rsidRPr="00D813DB">
              <w:rPr>
                <w:rFonts w:ascii="Arial" w:hAnsi="Arial" w:cs="Arial"/>
                <w:color w:val="800080"/>
                <w:spacing w:val="12"/>
                <w:sz w:val="18"/>
                <w:szCs w:val="18"/>
                <w:lang w:val="nl-NL"/>
              </w:rPr>
              <w:t>W</w:t>
            </w:r>
            <w:r w:rsidRPr="00D813DB">
              <w:rPr>
                <w:rFonts w:ascii="Arial" w:hAnsi="Arial" w:cs="Arial"/>
                <w:color w:val="800080"/>
                <w:spacing w:val="-5"/>
                <w:sz w:val="18"/>
                <w:szCs w:val="18"/>
                <w:lang w:val="nl-NL"/>
              </w:rPr>
              <w:t>E</w:t>
            </w:r>
            <w:r w:rsidRPr="00D813DB">
              <w:rPr>
                <w:rFonts w:ascii="Arial" w:hAnsi="Arial" w:cs="Arial"/>
                <w:color w:val="800080"/>
                <w:sz w:val="18"/>
                <w:szCs w:val="18"/>
                <w:lang w:val="nl-NL"/>
              </w:rPr>
              <w:t>W</w:t>
            </w:r>
            <w:r w:rsidRPr="00D813DB">
              <w:rPr>
                <w:rFonts w:ascii="Arial" w:hAnsi="Arial" w:cs="Arial"/>
                <w:color w:val="800080"/>
                <w:spacing w:val="5"/>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p</w:t>
            </w:r>
            <w:r w:rsidRPr="00D813DB">
              <w:rPr>
                <w:rFonts w:ascii="Arial" w:hAnsi="Arial" w:cs="Arial"/>
                <w:color w:val="800080"/>
                <w:spacing w:val="-1"/>
                <w:sz w:val="18"/>
                <w:szCs w:val="18"/>
                <w:lang w:val="nl-NL"/>
              </w:rPr>
              <w:t>li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ht</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r</w:t>
            </w:r>
            <w:r w:rsidRPr="00D813DB">
              <w:rPr>
                <w:rFonts w:ascii="Arial" w:hAnsi="Arial" w:cs="Arial"/>
                <w:color w:val="800080"/>
                <w:spacing w:val="2"/>
                <w:sz w:val="18"/>
                <w:szCs w:val="18"/>
                <w:lang w:val="nl-NL"/>
              </w:rPr>
              <w:t>ee</w:t>
            </w:r>
            <w:r w:rsidRPr="00D813DB">
              <w:rPr>
                <w:rFonts w:ascii="Arial" w:hAnsi="Arial" w:cs="Arial"/>
                <w:color w:val="800080"/>
                <w:sz w:val="18"/>
                <w:szCs w:val="18"/>
                <w:lang w:val="nl-NL"/>
              </w:rPr>
              <w:t>ds a</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ge</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o</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bed</w:t>
            </w:r>
            <w:r w:rsidRPr="00D813DB">
              <w:rPr>
                <w:rFonts w:ascii="Arial" w:hAnsi="Arial" w:cs="Arial"/>
                <w:color w:val="800080"/>
                <w:spacing w:val="3"/>
                <w:sz w:val="18"/>
                <w:szCs w:val="18"/>
                <w:lang w:val="nl-NL"/>
              </w:rPr>
              <w:t>r</w:t>
            </w:r>
            <w:r w:rsidRPr="00D813DB">
              <w:rPr>
                <w:rFonts w:ascii="Arial" w:hAnsi="Arial" w:cs="Arial"/>
                <w:color w:val="800080"/>
                <w:sz w:val="18"/>
                <w:szCs w:val="18"/>
                <w:lang w:val="nl-NL"/>
              </w:rPr>
              <w:t>ag</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3"/>
                <w:sz w:val="18"/>
                <w:szCs w:val="18"/>
                <w:lang w:val="nl-NL"/>
              </w:rPr>
              <w:t xml:space="preserve"> </w:t>
            </w:r>
            <w:r w:rsidRPr="00D813DB">
              <w:rPr>
                <w:rFonts w:ascii="Arial" w:hAnsi="Arial" w:cs="Arial"/>
                <w:color w:val="800080"/>
                <w:sz w:val="18"/>
                <w:szCs w:val="18"/>
                <w:lang w:val="nl-NL"/>
              </w:rPr>
              <w:t xml:space="preserve">op de </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lastRenderedPageBreak/>
              <w:t>on</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er</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d</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an</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ee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 xml:space="preserve">te </w:t>
            </w:r>
            <w:r w:rsidRPr="00D813DB">
              <w:rPr>
                <w:rFonts w:ascii="Arial" w:hAnsi="Arial" w:cs="Arial"/>
                <w:color w:val="800080"/>
                <w:spacing w:val="2"/>
                <w:sz w:val="18"/>
                <w:szCs w:val="18"/>
                <w:lang w:val="nl-NL"/>
              </w:rPr>
              <w:t>h</w:t>
            </w:r>
            <w:r w:rsidRPr="00D813DB">
              <w:rPr>
                <w:rFonts w:ascii="Arial" w:hAnsi="Arial" w:cs="Arial"/>
                <w:color w:val="800080"/>
                <w:spacing w:val="-3"/>
                <w:sz w:val="18"/>
                <w:szCs w:val="18"/>
                <w:lang w:val="nl-NL"/>
              </w:rPr>
              <w:t>y</w:t>
            </w:r>
            <w:r w:rsidRPr="00D813DB">
              <w:rPr>
                <w:rFonts w:ascii="Arial" w:hAnsi="Arial" w:cs="Arial"/>
                <w:color w:val="800080"/>
                <w:spacing w:val="2"/>
                <w:sz w:val="18"/>
                <w:szCs w:val="18"/>
                <w:lang w:val="nl-NL"/>
              </w:rPr>
              <w:t>p</w:t>
            </w:r>
            <w:r w:rsidRPr="00D813DB">
              <w:rPr>
                <w:rFonts w:ascii="Arial" w:hAnsi="Arial" w:cs="Arial"/>
                <w:color w:val="800080"/>
                <w:sz w:val="18"/>
                <w:szCs w:val="18"/>
                <w:lang w:val="nl-NL"/>
              </w:rPr>
              <w:t>o</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hee</w:t>
            </w:r>
            <w:r w:rsidRPr="00D813DB">
              <w:rPr>
                <w:rFonts w:ascii="Arial" w:hAnsi="Arial" w:cs="Arial"/>
                <w:color w:val="800080"/>
                <w:spacing w:val="4"/>
                <w:sz w:val="18"/>
                <w:szCs w:val="18"/>
                <w:lang w:val="nl-NL"/>
              </w:rPr>
              <w:t>k</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l</w:t>
            </w:r>
            <w:r w:rsidRPr="00D813DB">
              <w:rPr>
                <w:rFonts w:ascii="Arial" w:hAnsi="Arial" w:cs="Arial"/>
                <w:color w:val="800080"/>
                <w:spacing w:val="1"/>
                <w:sz w:val="18"/>
                <w:szCs w:val="18"/>
                <w:lang w:val="nl-NL"/>
              </w:rPr>
              <w:t>l</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4"/>
                <w:sz w:val="18"/>
                <w:szCs w:val="18"/>
                <w:lang w:val="nl-NL"/>
              </w:rPr>
              <w:t xml:space="preserve"> </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et op</w:t>
            </w:r>
            <w:r w:rsidRPr="00D813DB">
              <w:rPr>
                <w:rFonts w:ascii="Arial" w:hAnsi="Arial" w:cs="Arial"/>
                <w:color w:val="800080"/>
                <w:spacing w:val="2"/>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e</w:t>
            </w:r>
            <w:r w:rsidRPr="00D813DB">
              <w:rPr>
                <w:rFonts w:ascii="Arial" w:hAnsi="Arial" w:cs="Arial"/>
                <w:color w:val="800080"/>
                <w:spacing w:val="2"/>
                <w:sz w:val="18"/>
                <w:szCs w:val="18"/>
                <w:lang w:val="nl-NL"/>
              </w:rPr>
              <w:t>u</w:t>
            </w:r>
            <w:r w:rsidRPr="00D813DB">
              <w:rPr>
                <w:rFonts w:ascii="Arial" w:hAnsi="Arial" w:cs="Arial"/>
                <w:color w:val="800080"/>
                <w:sz w:val="18"/>
                <w:szCs w:val="18"/>
                <w:lang w:val="nl-NL"/>
              </w:rPr>
              <w:t xml:space="preserve">w te </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a</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 xml:space="preserve">en </w:t>
            </w:r>
            <w:r w:rsidRPr="00D813DB">
              <w:rPr>
                <w:rFonts w:ascii="Arial" w:hAnsi="Arial" w:cs="Arial"/>
                <w:color w:val="800080"/>
                <w:spacing w:val="2"/>
                <w:sz w:val="18"/>
                <w:szCs w:val="18"/>
                <w:lang w:val="nl-NL"/>
              </w:rPr>
              <w:t>o</w:t>
            </w:r>
            <w:r w:rsidRPr="00D813DB">
              <w:rPr>
                <w:rFonts w:ascii="Arial" w:hAnsi="Arial" w:cs="Arial"/>
                <w:color w:val="800080"/>
                <w:sz w:val="18"/>
                <w:szCs w:val="18"/>
                <w:lang w:val="nl-NL"/>
              </w:rPr>
              <w:t>p</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e</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door</w:t>
            </w:r>
            <w:r w:rsidRPr="00D813DB">
              <w:rPr>
                <w:rFonts w:ascii="Arial" w:hAnsi="Arial" w:cs="Arial"/>
                <w:color w:val="800080"/>
                <w:spacing w:val="-3"/>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sc</w:t>
            </w:r>
            <w:r w:rsidRPr="00D813DB">
              <w:rPr>
                <w:rFonts w:ascii="Arial" w:hAnsi="Arial" w:cs="Arial"/>
                <w:color w:val="800080"/>
                <w:sz w:val="18"/>
                <w:szCs w:val="18"/>
                <w:lang w:val="nl-NL"/>
              </w:rPr>
              <w:t>hu</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de</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aa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oo</w:t>
            </w:r>
            <w:r w:rsidRPr="00D813DB">
              <w:rPr>
                <w:rFonts w:ascii="Arial" w:hAnsi="Arial" w:cs="Arial"/>
                <w:color w:val="800080"/>
                <w:spacing w:val="3"/>
                <w:sz w:val="18"/>
                <w:szCs w:val="18"/>
                <w:lang w:val="nl-NL"/>
              </w:rPr>
              <w:t>r</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de</w:t>
            </w:r>
            <w:r w:rsidRPr="00D813DB">
              <w:rPr>
                <w:rFonts w:ascii="Arial" w:hAnsi="Arial" w:cs="Arial"/>
                <w:color w:val="800080"/>
                <w:spacing w:val="-1"/>
                <w:sz w:val="18"/>
                <w:szCs w:val="18"/>
                <w:lang w:val="nl-NL"/>
              </w:rPr>
              <w:t xml:space="preserve"> 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pacing w:val="2"/>
                <w:sz w:val="18"/>
                <w:szCs w:val="18"/>
                <w:lang w:val="nl-NL"/>
              </w:rPr>
              <w:t>p</w:t>
            </w:r>
            <w:r w:rsidRPr="00D813DB">
              <w:rPr>
                <w:rFonts w:ascii="Arial" w:hAnsi="Arial" w:cs="Arial"/>
                <w:color w:val="800080"/>
                <w:spacing w:val="-1"/>
                <w:sz w:val="18"/>
                <w:szCs w:val="18"/>
                <w:lang w:val="nl-NL"/>
              </w:rPr>
              <w:t>li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gen</w:t>
            </w:r>
            <w:r w:rsidRPr="00D813DB">
              <w:rPr>
                <w:rFonts w:ascii="Arial" w:hAnsi="Arial" w:cs="Arial"/>
                <w:color w:val="800080"/>
                <w:spacing w:val="1"/>
                <w:sz w:val="18"/>
                <w:szCs w:val="18"/>
                <w:lang w:val="nl-NL"/>
              </w:rPr>
              <w:t xml:space="preserve"> r</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ten</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op</w:t>
            </w:r>
            <w:r w:rsidRPr="00D813DB">
              <w:rPr>
                <w:rFonts w:ascii="Arial" w:hAnsi="Arial" w:cs="Arial"/>
                <w:color w:val="800080"/>
                <w:spacing w:val="-2"/>
                <w:sz w:val="18"/>
                <w:szCs w:val="18"/>
                <w:lang w:val="nl-NL"/>
              </w:rPr>
              <w:t xml:space="preserve"> ASR</w:t>
            </w:r>
            <w:r w:rsidRPr="00D813DB">
              <w:rPr>
                <w:rFonts w:ascii="Arial" w:hAnsi="Arial" w:cs="Arial"/>
                <w:color w:val="800080"/>
                <w:spacing w:val="4"/>
                <w:sz w:val="18"/>
                <w:szCs w:val="18"/>
                <w:lang w:val="nl-NL"/>
              </w:rPr>
              <w:t xml:space="preserve"> </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sl</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end</w:t>
            </w:r>
            <w:r w:rsidRPr="00D813DB">
              <w:rPr>
                <w:rFonts w:ascii="Arial" w:hAnsi="Arial" w:cs="Arial"/>
                <w:color w:val="800080"/>
                <w:spacing w:val="3"/>
                <w:sz w:val="18"/>
                <w:szCs w:val="18"/>
                <w:lang w:val="nl-NL"/>
              </w:rPr>
              <w:t xml:space="preserve"> </w:t>
            </w:r>
            <w:r w:rsidRPr="00D813DB">
              <w:rPr>
                <w:rFonts w:ascii="Arial" w:hAnsi="Arial" w:cs="Arial"/>
                <w:color w:val="800080"/>
                <w:spacing w:val="-1"/>
                <w:sz w:val="18"/>
                <w:szCs w:val="18"/>
                <w:lang w:val="nl-NL"/>
              </w:rPr>
              <w:t>z</w:t>
            </w:r>
            <w:r w:rsidRPr="00D813DB">
              <w:rPr>
                <w:rFonts w:ascii="Arial" w:hAnsi="Arial" w:cs="Arial"/>
                <w:color w:val="800080"/>
                <w:sz w:val="18"/>
                <w:szCs w:val="18"/>
                <w:lang w:val="nl-NL"/>
              </w:rPr>
              <w:t>o</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a</w:t>
            </w:r>
            <w:r w:rsidRPr="00D813DB">
              <w:rPr>
                <w:rFonts w:ascii="Arial" w:hAnsi="Arial" w:cs="Arial"/>
                <w:color w:val="800080"/>
                <w:sz w:val="18"/>
                <w:szCs w:val="18"/>
                <w:lang w:val="nl-NL"/>
              </w:rPr>
              <w:t>ng</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de b</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 xml:space="preserve">j </w:t>
            </w:r>
            <w:proofErr w:type="spellStart"/>
            <w:r w:rsidRPr="00D813DB">
              <w:rPr>
                <w:rFonts w:ascii="Arial" w:hAnsi="Arial" w:cs="Arial"/>
                <w:color w:val="800080"/>
                <w:spacing w:val="2"/>
                <w:sz w:val="18"/>
                <w:szCs w:val="18"/>
                <w:lang w:val="nl-NL"/>
              </w:rPr>
              <w:t>S</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n</w:t>
            </w:r>
            <w:proofErr w:type="spellEnd"/>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aa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ge</w:t>
            </w:r>
            <w:r w:rsidRPr="00D813DB">
              <w:rPr>
                <w:rFonts w:ascii="Arial" w:hAnsi="Arial" w:cs="Arial"/>
                <w:color w:val="800080"/>
                <w:spacing w:val="2"/>
                <w:sz w:val="18"/>
                <w:szCs w:val="18"/>
                <w:lang w:val="nl-NL"/>
              </w:rPr>
              <w:t>g</w:t>
            </w:r>
            <w:r w:rsidRPr="00D813DB">
              <w:rPr>
                <w:rFonts w:ascii="Arial" w:hAnsi="Arial" w:cs="Arial"/>
                <w:color w:val="800080"/>
                <w:sz w:val="18"/>
                <w:szCs w:val="18"/>
                <w:lang w:val="nl-NL"/>
              </w:rPr>
              <w:t xml:space="preserve">ane </w:t>
            </w:r>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rs</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w:t>
            </w:r>
            <w:r w:rsidRPr="00D813DB">
              <w:rPr>
                <w:rFonts w:ascii="Arial" w:hAnsi="Arial" w:cs="Arial"/>
                <w:color w:val="800080"/>
                <w:spacing w:val="2"/>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et</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o</w:t>
            </w:r>
            <w:r w:rsidRPr="00D813DB">
              <w:rPr>
                <w:rFonts w:ascii="Arial" w:hAnsi="Arial" w:cs="Arial"/>
                <w:color w:val="800080"/>
                <w:spacing w:val="-1"/>
                <w:sz w:val="18"/>
                <w:szCs w:val="18"/>
                <w:lang w:val="nl-NL"/>
              </w:rPr>
              <w:t>l</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ed</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i</w:t>
            </w:r>
            <w:r w:rsidRPr="00D813DB">
              <w:rPr>
                <w:rFonts w:ascii="Arial" w:hAnsi="Arial" w:cs="Arial"/>
                <w:color w:val="800080"/>
                <w:sz w:val="18"/>
                <w:szCs w:val="18"/>
                <w:lang w:val="nl-NL"/>
              </w:rPr>
              <w:t>s</w:t>
            </w:r>
            <w:r w:rsidRPr="00D813DB">
              <w:rPr>
                <w:rFonts w:ascii="Arial" w:hAnsi="Arial" w:cs="Arial"/>
                <w:color w:val="800080"/>
                <w:spacing w:val="4"/>
                <w:sz w:val="18"/>
                <w:szCs w:val="18"/>
                <w:lang w:val="nl-NL"/>
              </w:rPr>
              <w:t xml:space="preserve"> </w:t>
            </w:r>
            <w:r w:rsidRPr="00D813DB">
              <w:rPr>
                <w:rFonts w:ascii="Arial" w:hAnsi="Arial" w:cs="Arial"/>
                <w:color w:val="800080"/>
                <w:sz w:val="18"/>
                <w:szCs w:val="18"/>
                <w:lang w:val="nl-NL"/>
              </w:rPr>
              <w:t>a</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ge</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o</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p>
        </w:tc>
        <w:tc>
          <w:tcPr>
            <w:tcW w:w="2606" w:type="pct"/>
            <w:shd w:val="clear" w:color="auto" w:fill="auto"/>
          </w:tcPr>
          <w:p w14:paraId="762F1F38" w14:textId="77777777" w:rsidR="00E20127" w:rsidRDefault="00E20127" w:rsidP="00173F7C">
            <w:pPr>
              <w:rPr>
                <w:u w:val="single"/>
              </w:rPr>
            </w:pPr>
            <w:r>
              <w:rPr>
                <w:lang w:val="nl"/>
              </w:rPr>
              <w:lastRenderedPageBreak/>
              <w:t>Optionele keuzetekst om aan te geven dat een ‘starterslening’ van toepassing is, mag ook weggelaten worden.</w:t>
            </w:r>
          </w:p>
          <w:p w14:paraId="08CD8EC0" w14:textId="77777777" w:rsidR="00E20127" w:rsidRDefault="00E20127" w:rsidP="00173F7C">
            <w:pPr>
              <w:rPr>
                <w:u w:val="single"/>
              </w:rPr>
            </w:pPr>
          </w:p>
          <w:p w14:paraId="50EA0256" w14:textId="77777777" w:rsidR="00E20127" w:rsidRDefault="00E20127" w:rsidP="00173F7C">
            <w:pPr>
              <w:rPr>
                <w:u w:val="single"/>
              </w:rPr>
            </w:pPr>
            <w:proofErr w:type="spellStart"/>
            <w:r>
              <w:rPr>
                <w:u w:val="single"/>
              </w:rPr>
              <w:t>Mapping</w:t>
            </w:r>
            <w:proofErr w:type="spellEnd"/>
            <w:r>
              <w:rPr>
                <w:u w:val="single"/>
              </w:rPr>
              <w:t>:</w:t>
            </w:r>
          </w:p>
          <w:p w14:paraId="3C688BFD" w14:textId="77777777" w:rsidR="00E20127" w:rsidRDefault="00E20127" w:rsidP="00173F7C">
            <w:pPr>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tia_TekstKeuze</w:t>
            </w:r>
            <w:proofErr w:type="spellEnd"/>
            <w:r>
              <w:rPr>
                <w:sz w:val="16"/>
                <w:szCs w:val="16"/>
              </w:rPr>
              <w:t>/</w:t>
            </w:r>
          </w:p>
          <w:p w14:paraId="11CF2E39" w14:textId="77777777" w:rsidR="00E20127" w:rsidRDefault="00E20127" w:rsidP="00173F7C">
            <w:pPr>
              <w:spacing w:before="72"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k_SVnStarterslening</w:t>
            </w:r>
            <w:proofErr w:type="spellEnd"/>
            <w:r>
              <w:rPr>
                <w:sz w:val="16"/>
                <w:szCs w:val="16"/>
              </w:rPr>
              <w:t>')</w:t>
            </w:r>
          </w:p>
          <w:p w14:paraId="542CF4DB" w14:textId="77777777" w:rsidR="00E20127" w:rsidRPr="004D42E8" w:rsidRDefault="00E20127" w:rsidP="00173F7C">
            <w:pPr>
              <w:keepNext/>
              <w:spacing w:line="240" w:lineRule="auto"/>
            </w:pPr>
            <w:r>
              <w:rPr>
                <w:sz w:val="16"/>
                <w:szCs w:val="16"/>
              </w:rPr>
              <w:t>./tekst = (‘</w:t>
            </w:r>
            <w:proofErr w:type="spellStart"/>
            <w:r>
              <w:rPr>
                <w:sz w:val="16"/>
                <w:szCs w:val="16"/>
              </w:rPr>
              <w:t>true</w:t>
            </w:r>
            <w:proofErr w:type="spellEnd"/>
            <w:r>
              <w:rPr>
                <w:sz w:val="16"/>
                <w:szCs w:val="16"/>
              </w:rPr>
              <w:t>’ = tekst wordt wel getoond; ‘</w:t>
            </w:r>
            <w:proofErr w:type="spellStart"/>
            <w:r>
              <w:rPr>
                <w:sz w:val="16"/>
                <w:szCs w:val="16"/>
              </w:rPr>
              <w:t>false</w:t>
            </w:r>
            <w:proofErr w:type="spellEnd"/>
            <w:r>
              <w:rPr>
                <w:sz w:val="16"/>
                <w:szCs w:val="16"/>
              </w:rPr>
              <w:t>’ = tekst wordt niet getoond)</w:t>
            </w:r>
          </w:p>
        </w:tc>
      </w:tr>
    </w:tbl>
    <w:p w14:paraId="71BF1898" w14:textId="465BC4D3" w:rsidR="00173F7C" w:rsidRDefault="00173F7C" w:rsidP="00173F7C">
      <w:pPr>
        <w:pStyle w:val="Kop2"/>
        <w:numPr>
          <w:ilvl w:val="0"/>
          <w:numId w:val="0"/>
        </w:numPr>
        <w:ind w:left="680"/>
      </w:pPr>
    </w:p>
    <w:p w14:paraId="499AAEBD" w14:textId="7B15079B" w:rsidR="00173F7C" w:rsidRDefault="00173F7C" w:rsidP="00173F7C">
      <w:pPr>
        <w:rPr>
          <w:lang w:val="nl"/>
        </w:rPr>
      </w:pPr>
    </w:p>
    <w:p w14:paraId="70D1C7FB" w14:textId="5CB7FFEC" w:rsidR="00173F7C" w:rsidRDefault="00173F7C" w:rsidP="00173F7C">
      <w:pPr>
        <w:rPr>
          <w:lang w:val="nl"/>
        </w:rPr>
      </w:pPr>
    </w:p>
    <w:p w14:paraId="19E1EA50" w14:textId="4B0E075B" w:rsidR="00173F7C" w:rsidRDefault="00173F7C" w:rsidP="00173F7C">
      <w:pPr>
        <w:rPr>
          <w:lang w:val="nl"/>
        </w:rPr>
      </w:pPr>
    </w:p>
    <w:p w14:paraId="743D04E6" w14:textId="77777777" w:rsidR="00173F7C" w:rsidRPr="0065552D" w:rsidRDefault="00173F7C" w:rsidP="0065552D">
      <w:pPr>
        <w:rPr>
          <w:lang w:val="nl"/>
        </w:rPr>
      </w:pPr>
    </w:p>
    <w:p w14:paraId="0C60A2F0" w14:textId="33342012" w:rsidR="00E20127" w:rsidRDefault="00E20127" w:rsidP="00E20127">
      <w:pPr>
        <w:pStyle w:val="Kop2"/>
      </w:pPr>
      <w:bookmarkStart w:id="111" w:name="_Toc71643721"/>
      <w:r>
        <w:t>Hypotheekstelling</w:t>
      </w:r>
      <w:bookmarkEnd w:id="111"/>
    </w:p>
    <w:p w14:paraId="512A0E6E" w14:textId="77777777" w:rsidR="00667299" w:rsidRPr="0065552D" w:rsidRDefault="00667299" w:rsidP="0065552D">
      <w:pPr>
        <w:rPr>
          <w:lang w:val="nl"/>
        </w:rPr>
      </w:pPr>
    </w:p>
    <w:tbl>
      <w:tblPr>
        <w:tblW w:w="563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0"/>
        <w:gridCol w:w="7371"/>
      </w:tblGrid>
      <w:tr w:rsidR="00E20127" w:rsidRPr="00343045" w14:paraId="238E9FDF" w14:textId="77777777" w:rsidTr="0065552D">
        <w:tc>
          <w:tcPr>
            <w:tcW w:w="6770" w:type="dxa"/>
            <w:shd w:val="clear" w:color="auto" w:fill="DEEAF6" w:themeFill="accent1" w:themeFillTint="33"/>
          </w:tcPr>
          <w:p w14:paraId="35DC4C1E" w14:textId="5BD42F8C" w:rsidR="00E20127" w:rsidRPr="00D813DB" w:rsidRDefault="00E20127" w:rsidP="00667299">
            <w:pPr>
              <w:tabs>
                <w:tab w:val="left" w:pos="-1440"/>
                <w:tab w:val="left" w:pos="-720"/>
              </w:tabs>
              <w:suppressAutoHyphens/>
              <w:rPr>
                <w:rFonts w:cs="Arial"/>
                <w:color w:val="FF0000"/>
                <w:szCs w:val="18"/>
              </w:rPr>
            </w:pPr>
            <w:r w:rsidRPr="003952DF">
              <w:rPr>
                <w:rFonts w:cs="Arial"/>
                <w:b/>
                <w:bCs/>
                <w:snapToGrid/>
                <w:kern w:val="0"/>
                <w:sz w:val="20"/>
              </w:rPr>
              <w:t>Modeldocument tekst</w:t>
            </w:r>
          </w:p>
        </w:tc>
        <w:tc>
          <w:tcPr>
            <w:tcW w:w="7371" w:type="dxa"/>
            <w:shd w:val="clear" w:color="auto" w:fill="DEEAF6" w:themeFill="accent1" w:themeFillTint="33"/>
          </w:tcPr>
          <w:p w14:paraId="5F60E719" w14:textId="67FA3A00" w:rsidR="00E20127" w:rsidRPr="00B13D63" w:rsidRDefault="00E20127" w:rsidP="00667299">
            <w:pPr>
              <w:keepNext/>
            </w:pPr>
            <w:r w:rsidRPr="00C77584">
              <w:rPr>
                <w:b/>
                <w:sz w:val="20"/>
              </w:rPr>
              <w:t>Toelichting</w:t>
            </w:r>
            <w:r>
              <w:rPr>
                <w:b/>
                <w:sz w:val="20"/>
              </w:rPr>
              <w:t xml:space="preserve"> en </w:t>
            </w:r>
            <w:proofErr w:type="spellStart"/>
            <w:r>
              <w:rPr>
                <w:b/>
                <w:sz w:val="20"/>
              </w:rPr>
              <w:t>mapping</w:t>
            </w:r>
            <w:proofErr w:type="spellEnd"/>
          </w:p>
        </w:tc>
      </w:tr>
      <w:tr w:rsidR="00E20127" w:rsidRPr="00343045" w14:paraId="2A53787B" w14:textId="77777777" w:rsidTr="0065552D">
        <w:tc>
          <w:tcPr>
            <w:tcW w:w="6770" w:type="dxa"/>
            <w:shd w:val="clear" w:color="auto" w:fill="auto"/>
          </w:tcPr>
          <w:p w14:paraId="78C16A56" w14:textId="77777777" w:rsidR="00C43AD0" w:rsidRDefault="00C43AD0" w:rsidP="00C43AD0">
            <w:pPr>
              <w:tabs>
                <w:tab w:val="left" w:pos="-1440"/>
                <w:tab w:val="left" w:pos="-720"/>
              </w:tabs>
              <w:suppressAutoHyphens/>
              <w:spacing w:line="240" w:lineRule="atLeast"/>
              <w:rPr>
                <w:rFonts w:cs="Arial"/>
                <w:color w:val="FF0000"/>
                <w:sz w:val="20"/>
              </w:rPr>
            </w:pPr>
            <w:r>
              <w:rPr>
                <w:rFonts w:cs="Arial"/>
                <w:color w:val="FF0000"/>
                <w:sz w:val="20"/>
              </w:rPr>
              <w:t>B. HYPOTHEEKRECHT</w:t>
            </w:r>
          </w:p>
          <w:p w14:paraId="4106A76F" w14:textId="2F19690B" w:rsidR="00C43AD0" w:rsidRDefault="00C43AD0" w:rsidP="00C43AD0">
            <w:pPr>
              <w:tabs>
                <w:tab w:val="left" w:pos="-1440"/>
                <w:tab w:val="left" w:pos="-720"/>
              </w:tabs>
              <w:suppressAutoHyphens/>
              <w:spacing w:line="240" w:lineRule="atLeast"/>
              <w:rPr>
                <w:rFonts w:cs="Arial"/>
                <w:color w:val="FF0000"/>
                <w:sz w:val="20"/>
              </w:rPr>
            </w:pPr>
            <w:r w:rsidRPr="00360A82">
              <w:rPr>
                <w:rFonts w:cs="Arial"/>
                <w:color w:val="FF0000"/>
                <w:sz w:val="20"/>
                <w:u w:val="single"/>
              </w:rPr>
              <w:t>Hypotheekstelling</w:t>
            </w:r>
            <w:r w:rsidR="00BB66F6" w:rsidRPr="0051554C">
              <w:rPr>
                <w:rFonts w:cs="Arial"/>
                <w:color w:val="FF0000"/>
                <w:sz w:val="20"/>
              </w:rPr>
              <w:t xml:space="preserve"> </w:t>
            </w:r>
          </w:p>
          <w:p w14:paraId="6774F39A" w14:textId="1DD9A11D" w:rsidR="00BB66F6" w:rsidRPr="0051554C" w:rsidRDefault="00BB66F6" w:rsidP="00BB66F6">
            <w:pPr>
              <w:tabs>
                <w:tab w:val="left" w:pos="-1440"/>
                <w:tab w:val="left" w:pos="-720"/>
              </w:tabs>
              <w:suppressAutoHyphens/>
              <w:spacing w:line="240" w:lineRule="atLeast"/>
              <w:rPr>
                <w:rFonts w:cs="Arial"/>
                <w:color w:val="FF0000"/>
                <w:sz w:val="20"/>
              </w:rPr>
            </w:pPr>
            <w:r w:rsidRPr="0051554C">
              <w:rPr>
                <w:rFonts w:cs="Arial"/>
                <w:color w:val="FF0000"/>
                <w:sz w:val="20"/>
              </w:rPr>
              <w:t xml:space="preserve">Tot zekerheid voor: </w:t>
            </w:r>
          </w:p>
          <w:p w14:paraId="0CB25023" w14:textId="77777777" w:rsidR="00BB66F6" w:rsidRPr="0051554C" w:rsidRDefault="00BB66F6" w:rsidP="00BB66F6">
            <w:pPr>
              <w:widowControl w:val="0"/>
              <w:numPr>
                <w:ilvl w:val="0"/>
                <w:numId w:val="35"/>
              </w:numPr>
              <w:tabs>
                <w:tab w:val="left" w:pos="-1440"/>
                <w:tab w:val="left" w:pos="-720"/>
              </w:tabs>
              <w:suppressAutoHyphens/>
              <w:spacing w:line="240" w:lineRule="atLeast"/>
              <w:rPr>
                <w:rFonts w:cs="Arial"/>
                <w:color w:val="FF0000"/>
                <w:sz w:val="20"/>
              </w:rPr>
            </w:pPr>
            <w:r w:rsidRPr="0051554C">
              <w:rPr>
                <w:rFonts w:cs="Arial"/>
                <w:color w:val="FF0000"/>
                <w:sz w:val="20"/>
              </w:rPr>
              <w:t>de terugbetaling van</w:t>
            </w:r>
            <w:r>
              <w:rPr>
                <w:rFonts w:cs="Arial"/>
                <w:color w:val="FF0000"/>
                <w:sz w:val="20"/>
              </w:rPr>
              <w:t xml:space="preserve"> de hoofdsom van de </w:t>
            </w:r>
            <w:r w:rsidRPr="005578CE">
              <w:rPr>
                <w:rFonts w:cs="Arial"/>
                <w:color w:val="FF0000"/>
                <w:sz w:val="20"/>
              </w:rPr>
              <w:t>Lening</w:t>
            </w:r>
            <w:r>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proofErr w:type="spellStart"/>
            <w:r>
              <w:rPr>
                <w:rFonts w:cs="Arial"/>
                <w:sz w:val="20"/>
              </w:rPr>
              <w:t>leningbedrag</w:t>
            </w:r>
            <w:proofErr w:type="spellEnd"/>
            <w:r>
              <w:rPr>
                <w:rFonts w:cs="Arial"/>
                <w:sz w:val="20"/>
              </w:rPr>
              <w:t xml:space="preserve"> voluit in letters (</w:t>
            </w:r>
            <w:proofErr w:type="spellStart"/>
            <w:r>
              <w:rPr>
                <w:rFonts w:cs="Arial"/>
                <w:sz w:val="20"/>
              </w:rPr>
              <w:t>leningbedrag</w:t>
            </w:r>
            <w:proofErr w:type="spellEnd"/>
            <w:r>
              <w:rPr>
                <w:rFonts w:cs="Arial"/>
                <w:sz w:val="20"/>
              </w:rPr>
              <w:t xml:space="preserve">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w:t>
            </w:r>
            <w:r>
              <w:rPr>
                <w:rFonts w:cs="Arial"/>
                <w:color w:val="FF0000"/>
                <w:sz w:val="20"/>
              </w:rPr>
              <w:t>ASR</w:t>
            </w:r>
            <w:r w:rsidRPr="0051554C">
              <w:rPr>
                <w:rFonts w:cs="Arial"/>
                <w:color w:val="FF0000"/>
                <w:sz w:val="20"/>
              </w:rPr>
              <w:t xml:space="preserve"> verschuldigd is of zal worden uit hoofde van de </w:t>
            </w:r>
            <w:r w:rsidRPr="005578CE">
              <w:rPr>
                <w:rFonts w:cs="Arial"/>
                <w:color w:val="FF0000"/>
                <w:sz w:val="20"/>
              </w:rPr>
              <w:t>Leningovereenkomst</w:t>
            </w:r>
            <w:r w:rsidRPr="0051554C">
              <w:rPr>
                <w:rFonts w:cs="Arial"/>
                <w:color w:val="FF0000"/>
                <w:sz w:val="20"/>
              </w:rPr>
              <w:t xml:space="preserve">, deze akte, de Algemene Voorwaarden, eerdere met betrekking tot het hierna te noemen Onderpand verstrekte geldleningen, dan wel uit </w:t>
            </w:r>
            <w:r>
              <w:rPr>
                <w:rFonts w:cs="Arial"/>
                <w:color w:val="FF0000"/>
                <w:sz w:val="20"/>
              </w:rPr>
              <w:t xml:space="preserve">hoofde van nog te verstrekken geldleningen of kredieten al dan niet in rekening courant, dan wel uit welke hoofde dan ook, tot een bedrag </w:t>
            </w:r>
            <w:r w:rsidRPr="0051554C">
              <w:rPr>
                <w:rFonts w:cs="Arial"/>
                <w:color w:val="FF0000"/>
                <w:sz w:val="20"/>
              </w:rPr>
              <w:t xml:space="preserve">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hypotheekbedrag voluit in letters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en </w:t>
            </w:r>
          </w:p>
          <w:p w14:paraId="2FB9057D" w14:textId="77777777" w:rsidR="00BB66F6" w:rsidRPr="0051554C" w:rsidRDefault="00BB66F6" w:rsidP="00BB66F6">
            <w:pPr>
              <w:widowControl w:val="0"/>
              <w:numPr>
                <w:ilvl w:val="0"/>
                <w:numId w:val="35"/>
              </w:numPr>
              <w:tabs>
                <w:tab w:val="left" w:pos="-1440"/>
                <w:tab w:val="left" w:pos="-720"/>
              </w:tabs>
              <w:suppressAutoHyphens/>
              <w:spacing w:line="240" w:lineRule="atLeast"/>
              <w:rPr>
                <w:rFonts w:cs="Arial"/>
                <w:color w:val="FF0000"/>
                <w:sz w:val="20"/>
              </w:rPr>
            </w:pPr>
            <w:r w:rsidRPr="00900898">
              <w:rPr>
                <w:rFonts w:cs="Arial"/>
                <w:color w:val="FF0000"/>
                <w:sz w:val="20"/>
              </w:rPr>
              <w:lastRenderedPageBreak/>
              <w:t xml:space="preserve">de betaling van de rente (inclusief overeen te komen verhogingen), boeten,  </w:t>
            </w:r>
            <w:r w:rsidRPr="00900898">
              <w:rPr>
                <w:rFonts w:cs="Arial"/>
                <w:color w:val="FF0000"/>
                <w:sz w:val="20"/>
              </w:rPr>
              <w:br/>
              <w:t xml:space="preserve"> vertragingsrente, kosten, schadevergoedingen nu of in de toekomst aan ASR verschuldigd </w:t>
            </w:r>
            <w:r w:rsidRPr="00900898">
              <w:rPr>
                <w:rFonts w:cs="Arial"/>
                <w:color w:val="FF0000"/>
                <w:sz w:val="20"/>
              </w:rPr>
              <w:br/>
              <w:t xml:space="preserve"> uit hoofde van de </w:t>
            </w:r>
            <w:r w:rsidRPr="005578CE">
              <w:rPr>
                <w:rFonts w:cs="Arial"/>
                <w:color w:val="FF0000"/>
                <w:sz w:val="20"/>
              </w:rPr>
              <w:t>Leningovereenkomst</w:t>
            </w:r>
            <w:r w:rsidRPr="00900898">
              <w:rPr>
                <w:rFonts w:cs="Arial"/>
                <w:color w:val="FF0000"/>
                <w:sz w:val="20"/>
              </w:rPr>
              <w:t xml:space="preserve"> en de betaling van al hetgeen ASR overigens uit </w:t>
            </w:r>
            <w:r w:rsidRPr="00900898">
              <w:rPr>
                <w:rFonts w:cs="Arial"/>
                <w:color w:val="FF0000"/>
                <w:sz w:val="20"/>
              </w:rPr>
              <w:br/>
              <w:t xml:space="preserve"> hoofde van de </w:t>
            </w:r>
            <w:r w:rsidRPr="005578CE">
              <w:rPr>
                <w:rFonts w:cs="Arial"/>
                <w:color w:val="FF0000"/>
                <w:sz w:val="20"/>
              </w:rPr>
              <w:t>Leningovereenkomst</w:t>
            </w:r>
            <w:r w:rsidRPr="00900898">
              <w:rPr>
                <w:rFonts w:cs="Arial"/>
                <w:color w:val="FF0000"/>
                <w:sz w:val="20"/>
              </w:rPr>
              <w:t xml:space="preserve">, deze akte of de Algemene Voorwaarden van de </w:t>
            </w:r>
            <w:r w:rsidRPr="00900898">
              <w:rPr>
                <w:rFonts w:cs="Arial"/>
                <w:color w:val="FF0000"/>
                <w:sz w:val="20"/>
              </w:rPr>
              <w:br/>
              <w:t xml:space="preserve"> Schuldenaar te vorderen mocht hebben, welke in deze paragraaf b bedoelde bedragen </w:t>
            </w:r>
            <w:r w:rsidRPr="00900898">
              <w:rPr>
                <w:rFonts w:cs="Arial"/>
                <w:color w:val="FF0000"/>
                <w:sz w:val="20"/>
              </w:rPr>
              <w:br/>
              <w:t xml:space="preserve"> gezamenlijk worden begroot op een bedrag</w:t>
            </w:r>
            <w:r>
              <w:rPr>
                <w:rFonts w:cs="Arial"/>
                <w:color w:val="FF0000"/>
                <w:sz w:val="20"/>
              </w:rPr>
              <w:t xml:space="preserve"> ad</w:t>
            </w:r>
            <w:r w:rsidRPr="00900898">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40% van hypotheekbedrag voluit in letters (40%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zijnde </w:t>
            </w:r>
            <w:r>
              <w:rPr>
                <w:rFonts w:cs="Arial"/>
                <w:snapToGrid/>
                <w:color w:val="FF0000"/>
                <w:sz w:val="20"/>
              </w:rPr>
              <w:t>(</w:t>
            </w:r>
            <w:r w:rsidRPr="0051554C">
              <w:rPr>
                <w:rFonts w:cs="Arial"/>
                <w:color w:val="FF0000"/>
                <w:sz w:val="20"/>
              </w:rPr>
              <w:t>40</w:t>
            </w:r>
            <w:r>
              <w:rPr>
                <w:rFonts w:cs="Arial"/>
                <w:color w:val="FF0000"/>
                <w:sz w:val="20"/>
              </w:rPr>
              <w:t xml:space="preserve">%) van het laatst </w:t>
            </w:r>
            <w:r w:rsidRPr="0051554C">
              <w:rPr>
                <w:rFonts w:cs="Arial"/>
                <w:color w:val="FF0000"/>
                <w:sz w:val="20"/>
              </w:rPr>
              <w:t xml:space="preserve">genoemde bedrag; </w:t>
            </w:r>
          </w:p>
          <w:p w14:paraId="68145DC8" w14:textId="77777777" w:rsidR="00BB66F6" w:rsidRDefault="00BB66F6" w:rsidP="00BB66F6">
            <w:pPr>
              <w:tabs>
                <w:tab w:val="left" w:pos="-1440"/>
                <w:tab w:val="left" w:pos="-720"/>
              </w:tabs>
              <w:suppressAutoHyphens/>
              <w:spacing w:line="240" w:lineRule="atLeast"/>
              <w:rPr>
                <w:rFonts w:cs="Arial"/>
                <w:color w:val="FF0000"/>
                <w:sz w:val="20"/>
              </w:rPr>
            </w:pPr>
            <w:r w:rsidRPr="0051554C">
              <w:rPr>
                <w:rFonts w:cs="Arial"/>
                <w:color w:val="FF0000"/>
                <w:sz w:val="20"/>
              </w:rPr>
              <w:t>de</w:t>
            </w:r>
            <w:r>
              <w:rPr>
                <w:rFonts w:cs="Arial"/>
                <w:color w:val="FF0000"/>
                <w:sz w:val="20"/>
              </w:rPr>
              <w:t xml:space="preserve">rhalve tot een totaalbedrag ad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140% van hypotheekbedrag voluit in letters (140%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color w:val="FF0000"/>
                <w:sz w:val="20"/>
              </w:rPr>
              <w:t xml:space="preserve">, </w:t>
            </w:r>
            <w:r w:rsidRPr="0051554C">
              <w:rPr>
                <w:rFonts w:cs="Arial"/>
                <w:color w:val="FF0000"/>
                <w:sz w:val="20"/>
              </w:rPr>
              <w:t xml:space="preserve">verleent de </w:t>
            </w:r>
            <w:r w:rsidRPr="009F01B7">
              <w:rPr>
                <w:rFonts w:cs="Arial"/>
                <w:color w:val="FF0000"/>
                <w:sz w:val="20"/>
              </w:rPr>
              <w:t>(Derde)</w:t>
            </w:r>
            <w:r>
              <w:rPr>
                <w:rFonts w:cs="Arial"/>
                <w:color w:val="FF0000"/>
                <w:sz w:val="20"/>
              </w:rPr>
              <w:t xml:space="preserve"> </w:t>
            </w:r>
            <w:r w:rsidRPr="0051554C">
              <w:rPr>
                <w:rFonts w:cs="Arial"/>
                <w:color w:val="FF0000"/>
                <w:sz w:val="20"/>
              </w:rPr>
              <w:t xml:space="preserve">Hypotheekgever bij deze aan </w:t>
            </w:r>
            <w:r>
              <w:rPr>
                <w:rFonts w:cs="Arial"/>
                <w:color w:val="FF0000"/>
                <w:sz w:val="20"/>
              </w:rPr>
              <w:t>ASR</w:t>
            </w:r>
            <w:r w:rsidRPr="0051554C">
              <w:rPr>
                <w:rFonts w:cs="Arial"/>
                <w:color w:val="FF0000"/>
                <w:sz w:val="20"/>
              </w:rPr>
              <w:t xml:space="preserve"> die van de </w:t>
            </w:r>
            <w:r w:rsidRPr="009F01B7">
              <w:rPr>
                <w:rFonts w:cs="Arial"/>
                <w:color w:val="FF0000"/>
                <w:sz w:val="20"/>
              </w:rPr>
              <w:t xml:space="preserve">(Derde) </w:t>
            </w:r>
            <w:r w:rsidRPr="0051554C">
              <w:rPr>
                <w:rFonts w:cs="Arial"/>
                <w:color w:val="FF0000"/>
                <w:sz w:val="20"/>
              </w:rPr>
              <w:t xml:space="preserve">Hypotheekgever aanvaardt, het recht van </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D40FF8">
              <w:rPr>
                <w:rFonts w:cs="Arial"/>
                <w:sz w:val="20"/>
              </w:rPr>
              <w:t>telwoord</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51554C">
              <w:rPr>
                <w:rFonts w:cs="Arial"/>
                <w:color w:val="FF0000"/>
                <w:sz w:val="20"/>
              </w:rPr>
              <w:t xml:space="preserve"> hypotheek op het hierna te omschrijven registergoed (hiern</w:t>
            </w:r>
            <w:r>
              <w:rPr>
                <w:rFonts w:cs="Arial"/>
                <w:color w:val="FF0000"/>
                <w:sz w:val="20"/>
              </w:rPr>
              <w:t xml:space="preserve">a te noemen het "Onderpand"): </w:t>
            </w:r>
          </w:p>
          <w:p w14:paraId="78464038" w14:textId="705EA588" w:rsidR="00E20127" w:rsidRPr="00A92EB9" w:rsidRDefault="00E20127" w:rsidP="0065552D">
            <w:pPr>
              <w:tabs>
                <w:tab w:val="left" w:pos="-1440"/>
                <w:tab w:val="left" w:pos="-720"/>
              </w:tabs>
              <w:suppressAutoHyphens/>
              <w:spacing w:line="276" w:lineRule="auto"/>
              <w:rPr>
                <w:rFonts w:cs="Arial"/>
                <w:color w:val="FF0000"/>
                <w:sz w:val="20"/>
              </w:rPr>
            </w:pPr>
          </w:p>
        </w:tc>
        <w:tc>
          <w:tcPr>
            <w:tcW w:w="7371" w:type="dxa"/>
            <w:shd w:val="clear" w:color="auto" w:fill="auto"/>
          </w:tcPr>
          <w:p w14:paraId="3A1A9A95" w14:textId="77777777" w:rsidR="00E20127" w:rsidRDefault="00E20127" w:rsidP="00667299">
            <w:pPr>
              <w:keepNext/>
            </w:pPr>
            <w:r w:rsidRPr="00B13D63">
              <w:lastRenderedPageBreak/>
              <w:t>Vaste</w:t>
            </w:r>
            <w:r>
              <w:t xml:space="preserve"> tekst. De bedragen worden </w:t>
            </w:r>
            <w:r w:rsidRPr="00BF6B9A">
              <w:t>ui</w:t>
            </w:r>
            <w:r>
              <w:t>t</w:t>
            </w:r>
            <w:r w:rsidRPr="00BF6B9A">
              <w:t>gesch</w:t>
            </w:r>
            <w:r>
              <w:t>reven getoond, gevolgd door het b</w:t>
            </w:r>
            <w:r w:rsidRPr="00BF6B9A">
              <w:t>e</w:t>
            </w:r>
            <w:r>
              <w:t>drag in cijfers, tussen haakjes.</w:t>
            </w:r>
          </w:p>
          <w:p w14:paraId="29A911E2" w14:textId="77777777" w:rsidR="00E20127" w:rsidRDefault="00E20127" w:rsidP="00667299">
            <w:pPr>
              <w:spacing w:line="240" w:lineRule="auto"/>
              <w:rPr>
                <w:sz w:val="16"/>
                <w:szCs w:val="16"/>
              </w:rPr>
            </w:pPr>
          </w:p>
          <w:p w14:paraId="561FD714" w14:textId="77777777" w:rsidR="00E20127" w:rsidRPr="00030A78" w:rsidRDefault="00E20127" w:rsidP="00667299">
            <w:pPr>
              <w:keepNext/>
            </w:pPr>
            <w:r>
              <w:t xml:space="preserve">Het telwoord </w:t>
            </w:r>
            <w:r w:rsidRPr="00A33B2A">
              <w:t>wordt als getal in het essentialiabestand opgenomen maar als tekst in de akte</w:t>
            </w:r>
            <w:r w:rsidRPr="00030A78">
              <w:t>.</w:t>
            </w:r>
          </w:p>
          <w:p w14:paraId="1E8AFB26" w14:textId="77777777" w:rsidR="00E20127" w:rsidRPr="00DB7FA4" w:rsidRDefault="00E20127" w:rsidP="00667299">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54D1B553" w14:textId="77777777" w:rsidR="00E20127" w:rsidRPr="00DB7FA4" w:rsidRDefault="00E20127" w:rsidP="00667299">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0C2606CD" w14:textId="77777777" w:rsidR="00E20127" w:rsidRPr="007100DB" w:rsidRDefault="00E20127" w:rsidP="00667299">
            <w:pPr>
              <w:keepNext/>
              <w:spacing w:line="240" w:lineRule="auto"/>
              <w:ind w:left="227"/>
              <w:rPr>
                <w:snapToGrid/>
                <w:kern w:val="0"/>
                <w:sz w:val="16"/>
                <w:szCs w:val="16"/>
                <w:lang w:eastAsia="nl-NL"/>
              </w:rPr>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p>
          <w:p w14:paraId="29DF8B30" w14:textId="77777777" w:rsidR="00E20127" w:rsidRDefault="00E20127" w:rsidP="00667299">
            <w:pPr>
              <w:spacing w:line="240" w:lineRule="auto"/>
              <w:rPr>
                <w:sz w:val="16"/>
                <w:szCs w:val="16"/>
              </w:rPr>
            </w:pP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p w14:paraId="7FEB8A6C" w14:textId="77777777" w:rsidR="00E20127" w:rsidRDefault="00E20127" w:rsidP="00667299">
            <w:pPr>
              <w:spacing w:line="240" w:lineRule="auto"/>
              <w:rPr>
                <w:sz w:val="16"/>
                <w:szCs w:val="16"/>
              </w:rPr>
            </w:pPr>
          </w:p>
          <w:p w14:paraId="0A2A5736" w14:textId="77777777" w:rsidR="00E20127" w:rsidRPr="00DB7FA4" w:rsidRDefault="00E20127" w:rsidP="00667299">
            <w:pPr>
              <w:spacing w:line="240" w:lineRule="auto"/>
              <w:rPr>
                <w:u w:val="single"/>
              </w:rPr>
            </w:pPr>
            <w:proofErr w:type="spellStart"/>
            <w:r w:rsidRPr="00DB7FA4">
              <w:rPr>
                <w:u w:val="single"/>
              </w:rPr>
              <w:t>Mapping</w:t>
            </w:r>
            <w:proofErr w:type="spellEnd"/>
            <w:r w:rsidRPr="00DB7FA4">
              <w:rPr>
                <w:u w:val="single"/>
              </w:rPr>
              <w:t xml:space="preserve"> hypotheekbedrag:</w:t>
            </w:r>
          </w:p>
          <w:p w14:paraId="15605D67" w14:textId="77777777" w:rsidR="00E20127" w:rsidRPr="00DB7FA4" w:rsidRDefault="00E20127" w:rsidP="00667299">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2CEC0765" w14:textId="77777777" w:rsidR="00E20127" w:rsidRPr="00DB7FA4" w:rsidRDefault="00E20127" w:rsidP="00667299">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75E47266" w14:textId="77777777" w:rsidR="00E20127" w:rsidRDefault="00E20127" w:rsidP="00667299">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5805A28C" w14:textId="77777777" w:rsidR="00E20127" w:rsidRDefault="00E20127" w:rsidP="00667299">
            <w:pPr>
              <w:spacing w:line="240" w:lineRule="auto"/>
              <w:rPr>
                <w:u w:val="single"/>
              </w:rPr>
            </w:pPr>
          </w:p>
          <w:p w14:paraId="6B39B97C" w14:textId="77777777" w:rsidR="00E20127" w:rsidRPr="00B97244" w:rsidRDefault="00E20127" w:rsidP="00667299">
            <w:pPr>
              <w:spacing w:line="240" w:lineRule="auto"/>
              <w:rPr>
                <w:u w:val="single"/>
              </w:rPr>
            </w:pPr>
            <w:proofErr w:type="spellStart"/>
            <w:r w:rsidRPr="00B97244">
              <w:rPr>
                <w:u w:val="single"/>
              </w:rPr>
              <w:t>Mapping</w:t>
            </w:r>
            <w:proofErr w:type="spellEnd"/>
            <w:r w:rsidRPr="00B97244">
              <w:rPr>
                <w:u w:val="single"/>
              </w:rPr>
              <w:t xml:space="preserve"> '</w:t>
            </w:r>
            <w:r>
              <w:rPr>
                <w:u w:val="single"/>
              </w:rPr>
              <w:t>40</w:t>
            </w:r>
            <w:r w:rsidRPr="00B97244">
              <w:rPr>
                <w:u w:val="single"/>
              </w:rPr>
              <w:t>% van hypotheekbedrag'</w:t>
            </w:r>
          </w:p>
          <w:p w14:paraId="208DC814" w14:textId="77777777" w:rsidR="00E20127" w:rsidRPr="00DB7FA4" w:rsidRDefault="00E20127" w:rsidP="00667299">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7A416ED2" w14:textId="77777777" w:rsidR="00E20127" w:rsidRPr="00DB7FA4" w:rsidRDefault="00E20127" w:rsidP="00667299">
            <w:pPr>
              <w:spacing w:line="240" w:lineRule="auto"/>
              <w:rPr>
                <w:sz w:val="16"/>
                <w:szCs w:val="16"/>
              </w:rPr>
            </w:pPr>
            <w:r w:rsidRPr="00DB7FA4">
              <w:rPr>
                <w:sz w:val="16"/>
                <w:szCs w:val="16"/>
              </w:rPr>
              <w:tab/>
              <w:t>./</w:t>
            </w:r>
            <w:proofErr w:type="spellStart"/>
            <w:r w:rsidRPr="00DB7FA4">
              <w:rPr>
                <w:sz w:val="16"/>
                <w:szCs w:val="16"/>
              </w:rPr>
              <w:t>bedrag</w:t>
            </w:r>
            <w:r>
              <w:rPr>
                <w:sz w:val="16"/>
                <w:szCs w:val="16"/>
              </w:rPr>
              <w:t>Rente</w:t>
            </w:r>
            <w:proofErr w:type="spellEnd"/>
            <w:r w:rsidRPr="00DB7FA4">
              <w:rPr>
                <w:sz w:val="16"/>
                <w:szCs w:val="16"/>
              </w:rPr>
              <w:t>/som</w:t>
            </w:r>
          </w:p>
          <w:p w14:paraId="3B455A09" w14:textId="77777777" w:rsidR="00E20127" w:rsidRDefault="00E20127" w:rsidP="00667299">
            <w:pPr>
              <w:spacing w:line="240" w:lineRule="auto"/>
              <w:rPr>
                <w:sz w:val="16"/>
                <w:szCs w:val="16"/>
              </w:rPr>
            </w:pPr>
            <w:r w:rsidRPr="00DB7FA4">
              <w:rPr>
                <w:sz w:val="16"/>
                <w:szCs w:val="16"/>
              </w:rPr>
              <w:lastRenderedPageBreak/>
              <w:tab/>
              <w:t>./</w:t>
            </w:r>
            <w:proofErr w:type="spellStart"/>
            <w:r w:rsidRPr="00DB7FA4">
              <w:rPr>
                <w:sz w:val="16"/>
                <w:szCs w:val="16"/>
              </w:rPr>
              <w:t>bedrag</w:t>
            </w:r>
            <w:r>
              <w:rPr>
                <w:sz w:val="16"/>
                <w:szCs w:val="16"/>
              </w:rPr>
              <w:t>Rente</w:t>
            </w:r>
            <w:proofErr w:type="spellEnd"/>
            <w:r w:rsidRPr="00DB7FA4">
              <w:rPr>
                <w:sz w:val="16"/>
                <w:szCs w:val="16"/>
              </w:rPr>
              <w:t>/valuta</w:t>
            </w:r>
          </w:p>
          <w:p w14:paraId="6E9BECE6" w14:textId="77777777" w:rsidR="00E20127" w:rsidRDefault="00E20127" w:rsidP="00667299">
            <w:pPr>
              <w:spacing w:line="240" w:lineRule="auto"/>
              <w:rPr>
                <w:sz w:val="16"/>
                <w:szCs w:val="16"/>
              </w:rPr>
            </w:pPr>
          </w:p>
          <w:p w14:paraId="6EDC2764" w14:textId="77777777" w:rsidR="00E20127" w:rsidRPr="00B97244" w:rsidRDefault="00E20127" w:rsidP="00667299">
            <w:pPr>
              <w:spacing w:line="240" w:lineRule="auto"/>
              <w:rPr>
                <w:u w:val="single"/>
              </w:rPr>
            </w:pPr>
            <w:proofErr w:type="spellStart"/>
            <w:r w:rsidRPr="00B97244">
              <w:rPr>
                <w:u w:val="single"/>
              </w:rPr>
              <w:t>Mapping</w:t>
            </w:r>
            <w:proofErr w:type="spellEnd"/>
            <w:r w:rsidRPr="00B97244">
              <w:rPr>
                <w:u w:val="single"/>
              </w:rPr>
              <w:t xml:space="preserve"> '1</w:t>
            </w:r>
            <w:r>
              <w:rPr>
                <w:u w:val="single"/>
              </w:rPr>
              <w:t>40</w:t>
            </w:r>
            <w:r w:rsidRPr="00B97244">
              <w:rPr>
                <w:u w:val="single"/>
              </w:rPr>
              <w:t>% van hypotheekbedrag'</w:t>
            </w:r>
          </w:p>
          <w:p w14:paraId="0EE020A4" w14:textId="77777777" w:rsidR="00E20127" w:rsidRPr="00DB7FA4" w:rsidRDefault="00E20127" w:rsidP="00667299">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4750EA0D" w14:textId="77777777" w:rsidR="00E20127" w:rsidRPr="00DB7FA4" w:rsidRDefault="00E20127" w:rsidP="00667299">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/som</w:t>
            </w:r>
          </w:p>
          <w:p w14:paraId="062FD097" w14:textId="77777777" w:rsidR="00E20127" w:rsidRDefault="00E20127" w:rsidP="00667299">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/valuta</w:t>
            </w:r>
          </w:p>
          <w:p w14:paraId="7361D87D" w14:textId="77777777" w:rsidR="00E20127" w:rsidRDefault="00E20127" w:rsidP="00667299">
            <w:pPr>
              <w:spacing w:line="240" w:lineRule="auto"/>
              <w:rPr>
                <w:sz w:val="16"/>
                <w:szCs w:val="16"/>
              </w:rPr>
            </w:pPr>
          </w:p>
          <w:p w14:paraId="0BBB36FD" w14:textId="77777777" w:rsidR="00E20127" w:rsidRPr="00B97244" w:rsidRDefault="00E20127" w:rsidP="00667299">
            <w:pPr>
              <w:spacing w:line="240" w:lineRule="auto"/>
              <w:rPr>
                <w:u w:val="single"/>
              </w:rPr>
            </w:pPr>
            <w:proofErr w:type="spellStart"/>
            <w:r w:rsidRPr="00B97244">
              <w:rPr>
                <w:u w:val="single"/>
              </w:rPr>
              <w:t>Mapping</w:t>
            </w:r>
            <w:proofErr w:type="spellEnd"/>
            <w:r w:rsidRPr="00B97244">
              <w:rPr>
                <w:u w:val="single"/>
              </w:rPr>
              <w:t xml:space="preserve"> telwoord</w:t>
            </w:r>
            <w:r>
              <w:rPr>
                <w:u w:val="single"/>
              </w:rPr>
              <w:t xml:space="preserve"> hypotheek</w:t>
            </w:r>
            <w:r w:rsidRPr="00B97244">
              <w:rPr>
                <w:u w:val="single"/>
              </w:rPr>
              <w:t>:</w:t>
            </w:r>
          </w:p>
          <w:p w14:paraId="283939E4" w14:textId="77777777" w:rsidR="00E20127" w:rsidRPr="00DB7FA4" w:rsidRDefault="00E20127" w:rsidP="00667299">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366E9939" w14:textId="77777777" w:rsidR="00E20127" w:rsidRDefault="00E20127" w:rsidP="00667299">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4BF8FECA" w14:textId="77777777" w:rsidR="00E20127" w:rsidRPr="00DB7FA4" w:rsidRDefault="00E20127" w:rsidP="00667299">
            <w:pPr>
              <w:spacing w:line="240" w:lineRule="auto"/>
              <w:rPr>
                <w:sz w:val="16"/>
                <w:szCs w:val="16"/>
              </w:rPr>
            </w:pPr>
          </w:p>
        </w:tc>
      </w:tr>
    </w:tbl>
    <w:p w14:paraId="6C9806F5" w14:textId="3F3563D9" w:rsidR="007F7F66" w:rsidRDefault="007F7F66" w:rsidP="007F7F66">
      <w:pPr>
        <w:rPr>
          <w:lang w:val="nl"/>
        </w:rPr>
      </w:pPr>
    </w:p>
    <w:p w14:paraId="6EDC09DA" w14:textId="43D30F65" w:rsidR="00DF617C" w:rsidRDefault="007F7F66" w:rsidP="00173F7C">
      <w:pPr>
        <w:pStyle w:val="Kop2"/>
      </w:pPr>
      <w:bookmarkStart w:id="112" w:name="_Toc71643722"/>
      <w:r>
        <w:t>Registergoed</w:t>
      </w:r>
      <w:bookmarkEnd w:id="112"/>
    </w:p>
    <w:p w14:paraId="1729787C" w14:textId="77777777" w:rsidR="00173F7C" w:rsidRPr="0065552D" w:rsidRDefault="00173F7C" w:rsidP="0065552D">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F617C" w:rsidRPr="00D77156" w14:paraId="46672585" w14:textId="77777777" w:rsidTr="0065552D">
        <w:tc>
          <w:tcPr>
            <w:tcW w:w="6771" w:type="dxa"/>
            <w:shd w:val="clear" w:color="auto" w:fill="DEEAF6" w:themeFill="accent1" w:themeFillTint="33"/>
          </w:tcPr>
          <w:p w14:paraId="1AB4E5E2" w14:textId="77777777" w:rsidR="00DF617C" w:rsidRPr="00D77156" w:rsidRDefault="00DF617C" w:rsidP="00DF617C">
            <w:pPr>
              <w:rPr>
                <w:b/>
              </w:rPr>
            </w:pPr>
            <w:r w:rsidRPr="00DB7FA4">
              <w:rPr>
                <w:b/>
              </w:rPr>
              <w:t>Modeldocument tekst</w:t>
            </w:r>
          </w:p>
        </w:tc>
        <w:tc>
          <w:tcPr>
            <w:tcW w:w="7371" w:type="dxa"/>
            <w:shd w:val="clear" w:color="auto" w:fill="DEEAF6" w:themeFill="accent1" w:themeFillTint="33"/>
          </w:tcPr>
          <w:p w14:paraId="28E3CE1E" w14:textId="77777777" w:rsidR="00DF617C" w:rsidRPr="00D77156" w:rsidRDefault="00DF617C" w:rsidP="00DF617C">
            <w:pPr>
              <w:rPr>
                <w:b/>
              </w:rPr>
            </w:pPr>
            <w:r w:rsidRPr="00DB7FA4">
              <w:rPr>
                <w:b/>
              </w:rPr>
              <w:t>Toelichting</w:t>
            </w:r>
            <w:r>
              <w:rPr>
                <w:b/>
              </w:rPr>
              <w:t xml:space="preserve"> en </w:t>
            </w:r>
            <w:proofErr w:type="spellStart"/>
            <w:r>
              <w:rPr>
                <w:b/>
              </w:rPr>
              <w:t>mapping</w:t>
            </w:r>
            <w:proofErr w:type="spellEnd"/>
          </w:p>
        </w:tc>
      </w:tr>
      <w:tr w:rsidR="00DF617C" w:rsidRPr="00343045" w14:paraId="419FC53D" w14:textId="77777777" w:rsidTr="0065552D">
        <w:tc>
          <w:tcPr>
            <w:tcW w:w="6771" w:type="dxa"/>
            <w:shd w:val="clear" w:color="auto" w:fill="auto"/>
          </w:tcPr>
          <w:p w14:paraId="7E174A3C" w14:textId="77777777" w:rsidR="00DF617C" w:rsidRPr="00DB7FA4" w:rsidRDefault="00DF617C" w:rsidP="00DF617C">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Pr>
                <w:rFonts w:ascii="Times New Roman" w:hAnsi="Times New Roman"/>
                <w:color w:val="FF0000"/>
                <w:szCs w:val="18"/>
              </w:rPr>
              <w:t>.</w:t>
            </w:r>
          </w:p>
        </w:tc>
        <w:tc>
          <w:tcPr>
            <w:tcW w:w="7371" w:type="dxa"/>
            <w:shd w:val="clear" w:color="auto" w:fill="auto"/>
          </w:tcPr>
          <w:p w14:paraId="5E87E7B7" w14:textId="77777777" w:rsidR="00DF617C" w:rsidRPr="00124E96" w:rsidRDefault="00DF617C" w:rsidP="00DF617C">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1ED14481" w14:textId="77777777" w:rsidR="00DF617C" w:rsidRDefault="00DF617C" w:rsidP="00DF617C"/>
          <w:p w14:paraId="5D3DC75A" w14:textId="77777777" w:rsidR="00DF617C" w:rsidRPr="00DB7FA4" w:rsidRDefault="00DF617C" w:rsidP="00DF617C">
            <w:pPr>
              <w:rPr>
                <w:lang w:val="nl"/>
              </w:rPr>
            </w:pPr>
            <w:r>
              <w:lastRenderedPageBreak/>
              <w:t>Van TEKSTBLOK REGISTERGOED zijn alleen de objecten perceel, appartementsrecht, netwerk en schip van toepassing.</w:t>
            </w:r>
            <w:r w:rsidRPr="00DB7FA4">
              <w:rPr>
                <w:lang w:val="nl"/>
              </w:rPr>
              <w:t xml:space="preserve"> </w:t>
            </w:r>
          </w:p>
          <w:p w14:paraId="2615B445" w14:textId="77777777" w:rsidR="00DF617C" w:rsidRDefault="00DF617C" w:rsidP="00DF617C">
            <w:pPr>
              <w:rPr>
                <w:lang w:val="nl"/>
              </w:rPr>
            </w:pPr>
          </w:p>
          <w:p w14:paraId="29B1761D" w14:textId="77777777" w:rsidR="00DF617C" w:rsidRDefault="00DF617C" w:rsidP="00DF617C">
            <w:pPr>
              <w:rPr>
                <w:lang w:val="nl"/>
              </w:rPr>
            </w:pPr>
            <w:r>
              <w:rPr>
                <w:lang w:val="nl"/>
              </w:rPr>
              <w:t>Bij meer combinaties TEKSTBLOK RECHT en REGISTERGOED wordt de laatste combinatie afgesloten met een punt ‘.’ en de andere combinaties met een puntkomma ‘;’.</w:t>
            </w:r>
          </w:p>
          <w:p w14:paraId="180CEF1C" w14:textId="77777777" w:rsidR="00DF617C" w:rsidRPr="00DB7FA4" w:rsidRDefault="00DF617C" w:rsidP="00DF617C">
            <w:pPr>
              <w:rPr>
                <w:lang w:val="nl"/>
              </w:rPr>
            </w:pPr>
          </w:p>
          <w:p w14:paraId="433DBDF8" w14:textId="77777777" w:rsidR="00DF617C" w:rsidRPr="00DB7FA4" w:rsidRDefault="00DF617C" w:rsidP="00DF617C">
            <w:pPr>
              <w:rPr>
                <w:u w:val="single"/>
                <w:lang w:val="nl"/>
              </w:rPr>
            </w:pPr>
            <w:r w:rsidRPr="00DB7FA4">
              <w:rPr>
                <w:u w:val="single"/>
                <w:lang w:val="nl"/>
              </w:rPr>
              <w:t>Mapping:</w:t>
            </w:r>
          </w:p>
          <w:p w14:paraId="32ADA0CC" w14:textId="77777777" w:rsidR="00DF617C" w:rsidRPr="00DB7FA4" w:rsidRDefault="00DF617C" w:rsidP="00DF617C">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niet aanwezig]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49FE7372" w14:textId="77777777" w:rsidR="00DF617C" w:rsidRPr="00943EC1" w:rsidRDefault="00DF617C" w:rsidP="00DF617C">
            <w:pPr>
              <w:numPr>
                <w:ilvl w:val="0"/>
                <w:numId w:val="19"/>
              </w:numPr>
              <w:spacing w:line="240" w:lineRule="auto"/>
            </w:pPr>
            <w:r w:rsidRPr="00DB7FA4">
              <w:rPr>
                <w:sz w:val="16"/>
                <w:szCs w:val="16"/>
              </w:rPr>
              <w:t xml:space="preserve">zie tekstblokken voor de verdere </w:t>
            </w:r>
            <w:proofErr w:type="spellStart"/>
            <w:r w:rsidRPr="00DB7FA4">
              <w:rPr>
                <w:sz w:val="16"/>
                <w:szCs w:val="16"/>
              </w:rPr>
              <w:t>mapping</w:t>
            </w:r>
            <w:proofErr w:type="spellEnd"/>
          </w:p>
        </w:tc>
      </w:tr>
      <w:tr w:rsidR="00DF617C" w:rsidRPr="00343045" w14:paraId="396FC2DF" w14:textId="77777777" w:rsidTr="0065552D">
        <w:tc>
          <w:tcPr>
            <w:tcW w:w="6771" w:type="dxa"/>
            <w:shd w:val="clear" w:color="auto" w:fill="auto"/>
          </w:tcPr>
          <w:p w14:paraId="1C4DBC2A" w14:textId="46B20E13" w:rsidR="00C97793" w:rsidRDefault="00C97793" w:rsidP="00C97793">
            <w:pPr>
              <w:tabs>
                <w:tab w:val="left" w:pos="-1440"/>
                <w:tab w:val="left" w:pos="-720"/>
              </w:tabs>
              <w:suppressAutoHyphens/>
              <w:spacing w:line="240" w:lineRule="atLeast"/>
              <w:rPr>
                <w:rFonts w:cs="Arial"/>
                <w:color w:val="FF0000"/>
                <w:sz w:val="20"/>
              </w:rPr>
            </w:pPr>
            <w:r w:rsidRPr="0051554C">
              <w:rPr>
                <w:rFonts w:cs="Arial"/>
                <w:color w:val="FF0000"/>
                <w:sz w:val="20"/>
              </w:rPr>
              <w:lastRenderedPageBreak/>
              <w:t xml:space="preserve"> Hierna wordt onder Onderpand tevens verstaan ieder ander registergoed waarop hypothecaire zekerheid is gevestigd ten behoeve van </w:t>
            </w:r>
            <w:r>
              <w:rPr>
                <w:rFonts w:cs="Arial"/>
                <w:color w:val="FF0000"/>
                <w:sz w:val="20"/>
              </w:rPr>
              <w:t>ASR</w:t>
            </w:r>
            <w:r w:rsidRPr="0051554C">
              <w:rPr>
                <w:rFonts w:cs="Arial"/>
                <w:color w:val="FF0000"/>
                <w:sz w:val="20"/>
              </w:rPr>
              <w:t xml:space="preserve"> in verband met de </w:t>
            </w:r>
            <w:r w:rsidRPr="005578CE">
              <w:rPr>
                <w:rFonts w:cs="Arial"/>
                <w:color w:val="FF0000"/>
                <w:sz w:val="20"/>
              </w:rPr>
              <w:t>Lening</w:t>
            </w:r>
            <w:r w:rsidRPr="0051554C">
              <w:rPr>
                <w:rFonts w:cs="Arial"/>
                <w:color w:val="FF0000"/>
                <w:sz w:val="20"/>
              </w:rPr>
              <w:t xml:space="preserve">. </w:t>
            </w:r>
          </w:p>
          <w:p w14:paraId="6D385A17" w14:textId="77777777" w:rsidR="00C97793" w:rsidRPr="009F01B7" w:rsidRDefault="00C97793" w:rsidP="00C97793">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9F01B7">
              <w:rPr>
                <w:rFonts w:ascii="Arial" w:hAnsi="Arial" w:cs="Arial"/>
                <w:color w:val="FF0000"/>
                <w:sz w:val="20"/>
                <w:szCs w:val="20"/>
                <w:lang w:val="nl-NL"/>
              </w:rPr>
              <w:t xml:space="preserve">De </w:t>
            </w:r>
            <w:bookmarkStart w:id="113" w:name="_DV_M81"/>
            <w:bookmarkEnd w:id="113"/>
            <w:r w:rsidRPr="009F01B7">
              <w:rPr>
                <w:rFonts w:ascii="Arial" w:hAnsi="Arial" w:cs="Arial"/>
                <w:color w:val="FF0000"/>
                <w:sz w:val="20"/>
                <w:szCs w:val="20"/>
                <w:lang w:val="nl-NL"/>
              </w:rPr>
              <w:t>(Derde)</w:t>
            </w:r>
            <w:bookmarkStart w:id="114" w:name="_DV_M82"/>
            <w:bookmarkEnd w:id="114"/>
            <w:r w:rsidRPr="009F01B7">
              <w:rPr>
                <w:rFonts w:ascii="Arial" w:hAnsi="Arial" w:cs="Arial"/>
                <w:color w:val="FF0000"/>
                <w:sz w:val="20"/>
                <w:szCs w:val="20"/>
                <w:lang w:val="nl-NL"/>
              </w:rPr>
              <w:t xml:space="preserve"> Hypotheekgever staat er voorts jegens ASR voor in:</w:t>
            </w:r>
          </w:p>
          <w:p w14:paraId="25E52575" w14:textId="77777777" w:rsidR="00C97793" w:rsidRPr="009F01B7" w:rsidRDefault="00C97793" w:rsidP="00C97793">
            <w:pPr>
              <w:widowControl w:val="0"/>
              <w:numPr>
                <w:ilvl w:val="0"/>
                <w:numId w:val="36"/>
              </w:numPr>
              <w:tabs>
                <w:tab w:val="left" w:pos="-1440"/>
                <w:tab w:val="left" w:pos="-720"/>
              </w:tabs>
              <w:suppressAutoHyphens/>
              <w:spacing w:line="240" w:lineRule="atLeast"/>
              <w:rPr>
                <w:rFonts w:cs="Arial"/>
                <w:color w:val="FF0000"/>
                <w:sz w:val="20"/>
              </w:rPr>
            </w:pPr>
            <w:r w:rsidRPr="009F01B7">
              <w:rPr>
                <w:rFonts w:cs="Arial"/>
                <w:color w:val="FF0000"/>
                <w:sz w:val="20"/>
              </w:rPr>
              <w:t xml:space="preserve">dat het voormelde Onderpand hem in volle en onbezwaarde eigendom toebehoort, behoudens het (de) eventuele ten behoeve van ASR eerder gevestigde hypotheekrecht(en) ten laste van de (Derde) Hypotheekgever, en dat hij daarover de onvoorwaardelijke beschikking heeft; </w:t>
            </w:r>
          </w:p>
          <w:p w14:paraId="62DAD224" w14:textId="77777777" w:rsidR="00C97793" w:rsidRPr="009F01B7" w:rsidRDefault="00C97793" w:rsidP="00C97793">
            <w:pPr>
              <w:widowControl w:val="0"/>
              <w:numPr>
                <w:ilvl w:val="0"/>
                <w:numId w:val="36"/>
              </w:numPr>
              <w:tabs>
                <w:tab w:val="left" w:pos="-1440"/>
                <w:tab w:val="left" w:pos="-720"/>
              </w:tabs>
              <w:suppressAutoHyphens/>
              <w:spacing w:line="240" w:lineRule="atLeast"/>
              <w:rPr>
                <w:rFonts w:cs="Arial"/>
                <w:color w:val="FF0000"/>
                <w:sz w:val="20"/>
              </w:rPr>
            </w:pPr>
            <w:r w:rsidRPr="009F01B7">
              <w:rPr>
                <w:rFonts w:cs="Arial"/>
                <w:color w:val="FF0000"/>
                <w:sz w:val="20"/>
              </w:rPr>
              <w:t xml:space="preserve">dat het voormelde Onderpand niet is belast met beslagen of met een recht van vruchtgebruik en niet is verhuurd noch anderszins in gebruik of genot is afgestaan aan derden; en </w:t>
            </w:r>
          </w:p>
          <w:p w14:paraId="7FBCAAB5" w14:textId="77777777" w:rsidR="00C97793" w:rsidRPr="00D41CE7" w:rsidRDefault="00C97793" w:rsidP="00C97793">
            <w:pPr>
              <w:widowControl w:val="0"/>
              <w:numPr>
                <w:ilvl w:val="0"/>
                <w:numId w:val="36"/>
              </w:numPr>
              <w:tabs>
                <w:tab w:val="left" w:pos="-1440"/>
                <w:tab w:val="left" w:pos="-720"/>
              </w:tabs>
              <w:suppressAutoHyphens/>
              <w:spacing w:line="240" w:lineRule="atLeast"/>
              <w:rPr>
                <w:rFonts w:cs="Arial"/>
                <w:color w:val="FF0000"/>
                <w:sz w:val="20"/>
              </w:rPr>
            </w:pPr>
            <w:r w:rsidRPr="009F01B7">
              <w:rPr>
                <w:rFonts w:cs="Arial"/>
                <w:color w:val="FF0000"/>
                <w:sz w:val="20"/>
              </w:rPr>
              <w:t>dat het voormelde Onderpand niet anders met recht van hypotheek is of kan worden bezwaard dan krachtens deze akte, behoudens het (de) eventuele ten behoeve van ASR eerder gevestigde hypotheekrecht(en) ten laste van de (Derde) Hypotheekgever</w:t>
            </w:r>
            <w:r w:rsidRPr="00D41CE7">
              <w:rPr>
                <w:rFonts w:cs="Arial"/>
                <w:color w:val="FF0000"/>
                <w:sz w:val="20"/>
              </w:rPr>
              <w:t xml:space="preserve">. </w:t>
            </w:r>
          </w:p>
          <w:p w14:paraId="7C7BC37B" w14:textId="2EC75265" w:rsidR="00DF617C" w:rsidRPr="00FD6F38" w:rsidRDefault="00C97793" w:rsidP="0066718A">
            <w:pPr>
              <w:tabs>
                <w:tab w:val="left" w:pos="-1440"/>
                <w:tab w:val="left" w:pos="-720"/>
              </w:tabs>
              <w:suppressAutoHyphens/>
              <w:spacing w:line="240" w:lineRule="atLeast"/>
              <w:rPr>
                <w:rFonts w:cs="Arial"/>
                <w:color w:val="FF0000"/>
                <w:sz w:val="20"/>
              </w:rPr>
            </w:pPr>
            <w:r w:rsidRPr="009F01B7">
              <w:rPr>
                <w:rFonts w:cs="Arial"/>
                <w:color w:val="FF0000"/>
                <w:sz w:val="20"/>
              </w:rPr>
              <w:t xml:space="preserve">De (Derde) Hypotheekgever </w:t>
            </w:r>
            <w:r w:rsidRPr="00D41CE7">
              <w:rPr>
                <w:rFonts w:cs="Arial"/>
                <w:color w:val="FF0000"/>
                <w:sz w:val="20"/>
              </w:rPr>
              <w:t xml:space="preserve">en </w:t>
            </w:r>
            <w:r>
              <w:rPr>
                <w:rFonts w:cs="Arial"/>
                <w:color w:val="FF0000"/>
                <w:sz w:val="20"/>
              </w:rPr>
              <w:t>ASR</w:t>
            </w:r>
            <w:r w:rsidRPr="00D41CE7">
              <w:rPr>
                <w:rFonts w:cs="Arial"/>
                <w:color w:val="FF0000"/>
                <w:sz w:val="20"/>
              </w:rPr>
              <w:t xml:space="preserve"> komen hierbij overeen dat, indien </w:t>
            </w:r>
            <w:r>
              <w:rPr>
                <w:rFonts w:cs="Arial"/>
                <w:color w:val="FF0000"/>
                <w:sz w:val="20"/>
              </w:rPr>
              <w:t>ASR</w:t>
            </w:r>
            <w:r w:rsidRPr="00D41CE7">
              <w:rPr>
                <w:rFonts w:cs="Arial"/>
                <w:color w:val="FF0000"/>
                <w:sz w:val="20"/>
              </w:rPr>
              <w:t xml:space="preserve"> (een deel van) haar vordering(en) tot zekerheid waarvan onderhavig hypotheekrecht wordt gevestigd, overdraagt aan een derde, op deze derde tevens een met (het overgedragen deel van) deze vordering(en) </w:t>
            </w:r>
            <w:r w:rsidRPr="00D41CE7">
              <w:rPr>
                <w:rFonts w:cs="Arial"/>
                <w:color w:val="FF0000"/>
                <w:sz w:val="20"/>
              </w:rPr>
              <w:lastRenderedPageBreak/>
              <w:t xml:space="preserve">evenredig deel van het hiervoor bedoelde hypotheekrecht als nevenrecht zal overgaan.  </w:t>
            </w:r>
          </w:p>
        </w:tc>
        <w:tc>
          <w:tcPr>
            <w:tcW w:w="7371" w:type="dxa"/>
            <w:shd w:val="clear" w:color="auto" w:fill="auto"/>
          </w:tcPr>
          <w:p w14:paraId="3307485C" w14:textId="77777777" w:rsidR="00DF617C" w:rsidRDefault="00DF617C" w:rsidP="00DF617C">
            <w:r>
              <w:lastRenderedPageBreak/>
              <w:t>Vaste tekst.</w:t>
            </w:r>
          </w:p>
        </w:tc>
      </w:tr>
    </w:tbl>
    <w:p w14:paraId="42136ACA" w14:textId="46164C7F" w:rsidR="00DF617C" w:rsidRDefault="00DF617C" w:rsidP="00DF617C">
      <w:pPr>
        <w:rPr>
          <w:lang w:val="nl"/>
        </w:rPr>
      </w:pPr>
    </w:p>
    <w:p w14:paraId="608180E5" w14:textId="77777777" w:rsidR="00EA29FF" w:rsidRDefault="00EA29FF" w:rsidP="00DF617C">
      <w:pPr>
        <w:rPr>
          <w:lang w:val="nl"/>
        </w:rPr>
      </w:pPr>
    </w:p>
    <w:p w14:paraId="26BED176" w14:textId="22B31174" w:rsidR="00106B49" w:rsidRDefault="00106B49" w:rsidP="007F7F66">
      <w:pPr>
        <w:pStyle w:val="Kop2"/>
      </w:pPr>
      <w:bookmarkStart w:id="115" w:name="_Toc71643723"/>
      <w:bookmarkStart w:id="116" w:name="_Toc71643746"/>
      <w:bookmarkStart w:id="117" w:name="_Toc71643759"/>
      <w:bookmarkStart w:id="118" w:name="_Toc71643760"/>
      <w:bookmarkStart w:id="119" w:name="_Toc71643761"/>
      <w:bookmarkStart w:id="120" w:name="_Toc71643762"/>
      <w:bookmarkStart w:id="121" w:name="_Toc464135506"/>
      <w:bookmarkStart w:id="122" w:name="_Toc5887059"/>
      <w:bookmarkEnd w:id="115"/>
      <w:bookmarkEnd w:id="116"/>
      <w:bookmarkEnd w:id="117"/>
      <w:bookmarkEnd w:id="118"/>
      <w:bookmarkEnd w:id="119"/>
      <w:bookmarkEnd w:id="120"/>
      <w:r>
        <w:t xml:space="preserve"> </w:t>
      </w:r>
      <w:bookmarkStart w:id="123" w:name="_Toc71643785"/>
      <w:r w:rsidR="007F7F66">
        <w:t>O</w:t>
      </w:r>
      <w:r>
        <w:t>verbruggingshypotheek</w:t>
      </w:r>
      <w:bookmarkEnd w:id="121"/>
      <w:bookmarkEnd w:id="122"/>
      <w:bookmarkEnd w:id="123"/>
    </w:p>
    <w:p w14:paraId="427B26F5" w14:textId="77777777" w:rsidR="007F7F66" w:rsidRPr="0065552D" w:rsidRDefault="007F7F66" w:rsidP="0065552D">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1B6287A5" w14:textId="77777777" w:rsidTr="0065552D">
        <w:tc>
          <w:tcPr>
            <w:tcW w:w="6771" w:type="dxa"/>
            <w:shd w:val="clear" w:color="auto" w:fill="DEEAF6" w:themeFill="accent1" w:themeFillTint="33"/>
          </w:tcPr>
          <w:p w14:paraId="0176545E" w14:textId="77777777" w:rsidR="00106B49" w:rsidRPr="00D77156" w:rsidRDefault="00106B49" w:rsidP="00787B69">
            <w:pPr>
              <w:rPr>
                <w:b/>
              </w:rPr>
            </w:pPr>
            <w:r w:rsidRPr="00DB7FA4">
              <w:rPr>
                <w:b/>
              </w:rPr>
              <w:t>Modeldocument tekst</w:t>
            </w:r>
          </w:p>
        </w:tc>
        <w:tc>
          <w:tcPr>
            <w:tcW w:w="7371" w:type="dxa"/>
            <w:shd w:val="clear" w:color="auto" w:fill="DEEAF6" w:themeFill="accent1" w:themeFillTint="33"/>
          </w:tcPr>
          <w:p w14:paraId="338F4BFA" w14:textId="28121872" w:rsidR="00106B49" w:rsidRPr="00D77156" w:rsidRDefault="00106B49" w:rsidP="00787B69">
            <w:pPr>
              <w:rPr>
                <w:b/>
              </w:rPr>
            </w:pPr>
            <w:r w:rsidRPr="00DB7FA4">
              <w:rPr>
                <w:b/>
              </w:rPr>
              <w:t>Toelichting</w:t>
            </w:r>
            <w:r w:rsidR="007F7F66">
              <w:rPr>
                <w:b/>
              </w:rPr>
              <w:t xml:space="preserve"> en </w:t>
            </w:r>
            <w:proofErr w:type="spellStart"/>
            <w:r w:rsidR="007F7F66">
              <w:rPr>
                <w:b/>
              </w:rPr>
              <w:t>mapping</w:t>
            </w:r>
            <w:proofErr w:type="spellEnd"/>
          </w:p>
        </w:tc>
      </w:tr>
      <w:tr w:rsidR="00106B49" w14:paraId="16C4BA70" w14:textId="77777777" w:rsidTr="00787B69">
        <w:tc>
          <w:tcPr>
            <w:tcW w:w="6771" w:type="dxa"/>
            <w:shd w:val="clear" w:color="auto" w:fill="auto"/>
          </w:tcPr>
          <w:p w14:paraId="2DFA9168" w14:textId="77777777" w:rsidR="00106B49" w:rsidRPr="00D813DB" w:rsidRDefault="00106B49" w:rsidP="00787B69">
            <w:pPr>
              <w:tabs>
                <w:tab w:val="left" w:pos="-1440"/>
                <w:tab w:val="left" w:pos="-720"/>
              </w:tabs>
              <w:suppressAutoHyphens/>
              <w:rPr>
                <w:rFonts w:cs="Arial"/>
                <w:snapToGrid/>
                <w:color w:val="800080"/>
                <w:kern w:val="0"/>
                <w:szCs w:val="18"/>
                <w:u w:val="single"/>
                <w:lang w:eastAsia="nl-NL"/>
              </w:rPr>
            </w:pPr>
            <w:r w:rsidRPr="00D813DB">
              <w:rPr>
                <w:rFonts w:cs="Arial"/>
                <w:color w:val="800080"/>
                <w:szCs w:val="18"/>
                <w:u w:val="single"/>
              </w:rPr>
              <w:t xml:space="preserve">Overbruggingshypotheek </w:t>
            </w:r>
          </w:p>
          <w:p w14:paraId="71F40A6B" w14:textId="0B1DC4FC" w:rsidR="00106B49" w:rsidRPr="00A92EB9" w:rsidRDefault="00106B49" w:rsidP="0065552D">
            <w:pPr>
              <w:tabs>
                <w:tab w:val="left" w:pos="-1440"/>
                <w:tab w:val="left" w:pos="-720"/>
              </w:tabs>
              <w:suppressAutoHyphens/>
              <w:spacing w:line="240" w:lineRule="atLeast"/>
              <w:rPr>
                <w:rFonts w:cs="Arial"/>
                <w:color w:val="7030A0"/>
                <w:sz w:val="20"/>
              </w:rPr>
            </w:pPr>
            <w:r w:rsidRPr="00D813DB">
              <w:rPr>
                <w:rFonts w:cs="Arial"/>
                <w:color w:val="800080"/>
                <w:szCs w:val="18"/>
              </w:rPr>
              <w:t xml:space="preserve">Voorts verleent de (Derde) Hypotheekgever tot zekerheid voor de betaling van de Schuld als hiervoor omschreven, bij deze aan ASR, die van de (Derde) Hypotheekgever aanvaardt, het recht van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telwoord</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800080"/>
                <w:szCs w:val="18"/>
              </w:rPr>
              <w:t xml:space="preserve"> hypotheek op het hierna te omschrijven Onderpand: </w:t>
            </w:r>
          </w:p>
        </w:tc>
        <w:tc>
          <w:tcPr>
            <w:tcW w:w="7371" w:type="dxa"/>
            <w:shd w:val="clear" w:color="auto" w:fill="auto"/>
          </w:tcPr>
          <w:p w14:paraId="3A40A950" w14:textId="77777777" w:rsidR="00106B49" w:rsidRDefault="00106B49" w:rsidP="00787B69">
            <w:pPr>
              <w:spacing w:before="72"/>
            </w:pPr>
            <w:r>
              <w:t>Geheel optionele tekst. De gegevens met betrekking tot de overbruggingshypotheek worden getoond wanneer hiervoor gekozen is.</w:t>
            </w:r>
          </w:p>
          <w:p w14:paraId="355A4962" w14:textId="44CC66A1" w:rsidR="00106B49" w:rsidRDefault="00106B49" w:rsidP="0065552D">
            <w:pPr>
              <w:keepNext/>
            </w:pPr>
            <w:r>
              <w:br/>
              <w:t xml:space="preserve">Het telwoord </w:t>
            </w:r>
            <w:r w:rsidRPr="00A33B2A">
              <w:t>wordt als getal in het essentialiabestand opgenomen maar als tekst in de akte</w:t>
            </w:r>
            <w:r w:rsidRPr="00030A78">
              <w:t>.</w:t>
            </w:r>
          </w:p>
          <w:p w14:paraId="63BDF650" w14:textId="77777777" w:rsidR="00106B49" w:rsidRPr="005C72AF" w:rsidRDefault="00106B49" w:rsidP="00787B69">
            <w:pPr>
              <w:rPr>
                <w:szCs w:val="18"/>
                <w:u w:val="single"/>
                <w:lang w:val="nl"/>
              </w:rPr>
            </w:pPr>
            <w:r w:rsidRPr="005C72AF">
              <w:rPr>
                <w:szCs w:val="18"/>
                <w:u w:val="single"/>
                <w:lang w:val="nl"/>
              </w:rPr>
              <w:t>Mapping tonen overbruggingshypotheek:</w:t>
            </w:r>
          </w:p>
          <w:p w14:paraId="099F405F" w14:textId="77777777" w:rsidR="00106B49" w:rsidRPr="002A4B22" w:rsidRDefault="00106B49" w:rsidP="00787B69">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3D751FCE" w14:textId="77777777" w:rsidR="00106B49" w:rsidRPr="002A4B22" w:rsidRDefault="00106B49" w:rsidP="00787B69">
            <w:pPr>
              <w:spacing w:line="240" w:lineRule="auto"/>
              <w:rPr>
                <w:rFonts w:cs="Arial"/>
                <w:sz w:val="16"/>
                <w:szCs w:val="16"/>
              </w:rPr>
            </w:pPr>
            <w:r w:rsidRPr="002A4B22">
              <w:rPr>
                <w:rFonts w:cs="Arial"/>
                <w:sz w:val="16"/>
                <w:szCs w:val="16"/>
              </w:rPr>
              <w:t>-is aanwezig</w:t>
            </w:r>
          </w:p>
          <w:p w14:paraId="5151EA84" w14:textId="77777777" w:rsidR="00106B49" w:rsidRPr="002A4B22" w:rsidRDefault="00106B49" w:rsidP="00787B69">
            <w:pPr>
              <w:spacing w:line="240" w:lineRule="auto"/>
              <w:rPr>
                <w:sz w:val="16"/>
                <w:szCs w:val="16"/>
              </w:rPr>
            </w:pPr>
          </w:p>
          <w:p w14:paraId="4E9EAB22" w14:textId="77777777" w:rsidR="00106B49" w:rsidRPr="002A4B22" w:rsidRDefault="00106B49" w:rsidP="00787B69">
            <w:pPr>
              <w:pStyle w:val="streepje"/>
              <w:numPr>
                <w:ilvl w:val="0"/>
                <w:numId w:val="0"/>
              </w:numPr>
              <w:spacing w:line="240" w:lineRule="auto"/>
              <w:rPr>
                <w:lang w:val="nl-NL"/>
              </w:rPr>
            </w:pPr>
            <w:proofErr w:type="spellStart"/>
            <w:r w:rsidRPr="002A4B22">
              <w:rPr>
                <w:u w:val="single"/>
                <w:lang w:val="nl-NL"/>
              </w:rPr>
              <w:t>Mapping</w:t>
            </w:r>
            <w:proofErr w:type="spellEnd"/>
            <w:r w:rsidRPr="002A4B22">
              <w:rPr>
                <w:u w:val="single"/>
                <w:lang w:val="nl-NL"/>
              </w:rPr>
              <w:t xml:space="preserve"> telwoord</w:t>
            </w:r>
            <w:r w:rsidRPr="002A4B22">
              <w:rPr>
                <w:lang w:val="nl-NL"/>
              </w:rPr>
              <w:t>:</w:t>
            </w:r>
          </w:p>
          <w:p w14:paraId="381827BF" w14:textId="77777777" w:rsidR="00106B49" w:rsidRDefault="00106B49" w:rsidP="00787B69">
            <w:pPr>
              <w:keepNext/>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Pr="002A4B22">
              <w:rPr>
                <w:sz w:val="16"/>
                <w:szCs w:val="16"/>
              </w:rPr>
              <w:t>/</w:t>
            </w:r>
            <w:proofErr w:type="spellStart"/>
            <w:r w:rsidRPr="002A4B22">
              <w:rPr>
                <w:sz w:val="16"/>
                <w:szCs w:val="16"/>
              </w:rPr>
              <w:t>rangordeHypotheek</w:t>
            </w:r>
            <w:proofErr w:type="spellEnd"/>
          </w:p>
          <w:p w14:paraId="11B98F8C" w14:textId="77777777" w:rsidR="00106B49" w:rsidRDefault="00106B49" w:rsidP="00787B69">
            <w:pPr>
              <w:keepNext/>
            </w:pPr>
          </w:p>
        </w:tc>
      </w:tr>
      <w:tr w:rsidR="00106B49" w14:paraId="69AF922A" w14:textId="77777777" w:rsidTr="00787B69">
        <w:tc>
          <w:tcPr>
            <w:tcW w:w="6771" w:type="dxa"/>
            <w:shd w:val="clear" w:color="auto" w:fill="auto"/>
          </w:tcPr>
          <w:p w14:paraId="14312698" w14:textId="77777777" w:rsidR="00106B49" w:rsidRPr="00360A82" w:rsidRDefault="00106B49" w:rsidP="00787B69">
            <w:pPr>
              <w:tabs>
                <w:tab w:val="left" w:pos="-1440"/>
                <w:tab w:val="left" w:pos="-720"/>
              </w:tabs>
              <w:suppressAutoHyphens/>
              <w:rPr>
                <w:rFonts w:cs="Arial"/>
                <w:color w:val="7030A0"/>
                <w:sz w:val="20"/>
                <w:u w:val="single"/>
              </w:rPr>
            </w:pPr>
            <w:r w:rsidRPr="00030A78">
              <w:rPr>
                <w:color w:val="800080"/>
                <w:szCs w:val="18"/>
                <w:highlight w:val="yellow"/>
              </w:rPr>
              <w:t>TEKSTBLOK RECHT TEKSTBLOK REGISTERGOED</w:t>
            </w:r>
            <w:r>
              <w:rPr>
                <w:color w:val="800080"/>
                <w:szCs w:val="18"/>
              </w:rPr>
              <w:t>.</w:t>
            </w:r>
          </w:p>
        </w:tc>
        <w:tc>
          <w:tcPr>
            <w:tcW w:w="7371" w:type="dxa"/>
            <w:shd w:val="clear" w:color="auto" w:fill="auto"/>
          </w:tcPr>
          <w:p w14:paraId="3CA248C5" w14:textId="77777777" w:rsidR="00106B49" w:rsidRDefault="00106B49" w:rsidP="00787B69">
            <w:r>
              <w:t xml:space="preserve">Optionele herhalende combinatie van één TEKSTBLOK RECHT </w:t>
            </w:r>
            <w:r w:rsidRPr="00124E96">
              <w:t>met één TEKSTBLOK REGISTERGOED</w:t>
            </w:r>
            <w:r>
              <w:t xml:space="preserve"> welke wordt getoond voor de </w:t>
            </w:r>
            <w:r w:rsidRPr="0031578B">
              <w:t>overbruggingslening</w:t>
            </w:r>
            <w:r>
              <w:t>.</w:t>
            </w:r>
          </w:p>
          <w:p w14:paraId="38CE8635" w14:textId="77777777" w:rsidR="00106B49" w:rsidRPr="00DB7FA4" w:rsidRDefault="00106B49" w:rsidP="00787B69">
            <w:pPr>
              <w:rPr>
                <w:lang w:val="nl"/>
              </w:rPr>
            </w:pPr>
            <w:r>
              <w:t>Van TEKSTBLOK REGISTERGOED zijn alleen de objecten perceel, appartementsrecht, netwerk en schip van toepassing.</w:t>
            </w:r>
            <w:r w:rsidRPr="00DB7FA4">
              <w:rPr>
                <w:lang w:val="nl"/>
              </w:rPr>
              <w:t xml:space="preserve"> </w:t>
            </w:r>
          </w:p>
          <w:p w14:paraId="65FF7485" w14:textId="77777777" w:rsidR="00106B49" w:rsidRDefault="00106B49" w:rsidP="00787B69">
            <w:pPr>
              <w:rPr>
                <w:lang w:val="nl"/>
              </w:rPr>
            </w:pPr>
          </w:p>
          <w:p w14:paraId="14260748" w14:textId="2DB963B2" w:rsidR="00106B49" w:rsidRDefault="00106B49" w:rsidP="00787B69">
            <w:pPr>
              <w:rPr>
                <w:lang w:val="nl"/>
              </w:rPr>
            </w:pPr>
            <w:r>
              <w:rPr>
                <w:lang w:val="nl"/>
              </w:rPr>
              <w:t xml:space="preserve">Bij meer combinaties TEKSTBLOK RECHT en REGISTERGOED wordt de laatste combinatie afgesloten met een </w:t>
            </w:r>
            <w:r w:rsidR="00FB5AC8">
              <w:rPr>
                <w:lang w:val="nl"/>
              </w:rPr>
              <w:t xml:space="preserve">punt </w:t>
            </w:r>
            <w:r>
              <w:rPr>
                <w:lang w:val="nl"/>
              </w:rPr>
              <w:t>‘</w:t>
            </w:r>
            <w:r w:rsidR="00FB5AC8">
              <w:rPr>
                <w:lang w:val="nl"/>
              </w:rPr>
              <w:t>.</w:t>
            </w:r>
            <w:r>
              <w:rPr>
                <w:lang w:val="nl"/>
              </w:rPr>
              <w:t>’ en de andere combinaties met een puntkomma ‘;’.</w:t>
            </w:r>
          </w:p>
          <w:p w14:paraId="11F21D64" w14:textId="77777777" w:rsidR="00106B49" w:rsidRPr="00DB7FA4" w:rsidRDefault="00106B49" w:rsidP="00787B69">
            <w:pPr>
              <w:rPr>
                <w:lang w:val="nl"/>
              </w:rPr>
            </w:pPr>
          </w:p>
          <w:p w14:paraId="105E3CB4" w14:textId="77777777" w:rsidR="00106B49" w:rsidRPr="00DB7FA4" w:rsidRDefault="00106B49" w:rsidP="00787B69">
            <w:pPr>
              <w:rPr>
                <w:u w:val="single"/>
                <w:lang w:val="nl"/>
              </w:rPr>
            </w:pPr>
            <w:r w:rsidRPr="00DB7FA4">
              <w:rPr>
                <w:u w:val="single"/>
                <w:lang w:val="nl"/>
              </w:rPr>
              <w:t>Mapping:</w:t>
            </w:r>
          </w:p>
          <w:p w14:paraId="0A4B81C9" w14:textId="77777777" w:rsidR="00106B49" w:rsidRPr="00DB7FA4" w:rsidRDefault="00106B49" w:rsidP="00787B69">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0DBEBEEF" w14:textId="77777777" w:rsidR="00106B49" w:rsidRDefault="00106B49" w:rsidP="00787B69">
            <w:pPr>
              <w:keepNext/>
            </w:pPr>
            <w:r>
              <w:rPr>
                <w:sz w:val="16"/>
                <w:szCs w:val="16"/>
              </w:rPr>
              <w:t>-</w:t>
            </w:r>
            <w:r w:rsidRPr="00DB7FA4">
              <w:rPr>
                <w:sz w:val="16"/>
                <w:szCs w:val="16"/>
              </w:rPr>
              <w:t xml:space="preserve">zie tekstblokken voor de verdere </w:t>
            </w:r>
            <w:proofErr w:type="spellStart"/>
            <w:r w:rsidRPr="00DB7FA4">
              <w:rPr>
                <w:sz w:val="16"/>
                <w:szCs w:val="16"/>
              </w:rPr>
              <w:t>mapping</w:t>
            </w:r>
            <w:proofErr w:type="spellEnd"/>
          </w:p>
        </w:tc>
      </w:tr>
    </w:tbl>
    <w:p w14:paraId="55176AD9" w14:textId="3457354C" w:rsidR="00106B49" w:rsidRDefault="00106B49" w:rsidP="00106B49">
      <w:pPr>
        <w:pStyle w:val="Kop2"/>
        <w:pageBreakBefore/>
        <w:numPr>
          <w:ilvl w:val="1"/>
          <w:numId w:val="1"/>
        </w:numPr>
      </w:pPr>
      <w:bookmarkStart w:id="124" w:name="_Toc5887060"/>
      <w:bookmarkStart w:id="125" w:name="_Toc71643786"/>
      <w:r>
        <w:lastRenderedPageBreak/>
        <w:t>Opzegging</w:t>
      </w:r>
      <w:bookmarkEnd w:id="124"/>
      <w:bookmarkEnd w:id="125"/>
    </w:p>
    <w:p w14:paraId="10A461D4" w14:textId="77777777" w:rsidR="00193538" w:rsidRPr="0065552D" w:rsidRDefault="00193538" w:rsidP="0065552D">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5DB6FB77" w14:textId="77777777" w:rsidTr="0065552D">
        <w:tc>
          <w:tcPr>
            <w:tcW w:w="6771" w:type="dxa"/>
            <w:shd w:val="clear" w:color="auto" w:fill="DEEAF6" w:themeFill="accent1" w:themeFillTint="33"/>
          </w:tcPr>
          <w:p w14:paraId="7E6AFC64" w14:textId="77777777" w:rsidR="00106B49" w:rsidRPr="00D77156" w:rsidRDefault="00106B49" w:rsidP="00787B69">
            <w:pPr>
              <w:rPr>
                <w:b/>
              </w:rPr>
            </w:pPr>
            <w:r w:rsidRPr="00DB7FA4">
              <w:rPr>
                <w:b/>
              </w:rPr>
              <w:t>Modeldocument tekst</w:t>
            </w:r>
          </w:p>
        </w:tc>
        <w:tc>
          <w:tcPr>
            <w:tcW w:w="7371" w:type="dxa"/>
            <w:shd w:val="clear" w:color="auto" w:fill="DEEAF6" w:themeFill="accent1" w:themeFillTint="33"/>
          </w:tcPr>
          <w:p w14:paraId="6961884E" w14:textId="41A62DFD" w:rsidR="00106B49" w:rsidRPr="00D77156" w:rsidRDefault="00106B49" w:rsidP="00787B69">
            <w:pPr>
              <w:rPr>
                <w:b/>
              </w:rPr>
            </w:pPr>
            <w:r w:rsidRPr="00DB7FA4">
              <w:rPr>
                <w:b/>
              </w:rPr>
              <w:t>Toelichting</w:t>
            </w:r>
            <w:r w:rsidR="00193538">
              <w:rPr>
                <w:b/>
              </w:rPr>
              <w:t xml:space="preserve"> en </w:t>
            </w:r>
            <w:proofErr w:type="spellStart"/>
            <w:r w:rsidR="00193538">
              <w:rPr>
                <w:b/>
              </w:rPr>
              <w:t>mapping</w:t>
            </w:r>
            <w:proofErr w:type="spellEnd"/>
          </w:p>
        </w:tc>
      </w:tr>
      <w:tr w:rsidR="00106B49" w:rsidRPr="00343045" w14:paraId="08287232" w14:textId="77777777" w:rsidTr="00787B69">
        <w:tc>
          <w:tcPr>
            <w:tcW w:w="6771" w:type="dxa"/>
            <w:shd w:val="clear" w:color="auto" w:fill="auto"/>
          </w:tcPr>
          <w:p w14:paraId="4FD9E9FC" w14:textId="77777777" w:rsidR="00106B49" w:rsidRPr="00C1752A" w:rsidRDefault="00106B49" w:rsidP="00787B69">
            <w:pPr>
              <w:pStyle w:val="NormalWeb"/>
              <w:widowControl/>
              <w:suppressAutoHyphens/>
              <w:spacing w:before="0" w:beforeAutospacing="0" w:after="0" w:afterAutospacing="0" w:line="240" w:lineRule="atLeast"/>
              <w:rPr>
                <w:rFonts w:ascii="Arial" w:hAnsi="Arial" w:cs="Arial"/>
                <w:b/>
                <w:bCs/>
                <w:color w:val="FF0000"/>
                <w:sz w:val="18"/>
                <w:szCs w:val="18"/>
                <w:lang w:val="nl-NL"/>
              </w:rPr>
            </w:pPr>
            <w:r w:rsidRPr="00C1752A">
              <w:rPr>
                <w:rFonts w:ascii="Arial" w:hAnsi="Arial" w:cs="Arial"/>
                <w:bCs/>
                <w:color w:val="FF0000"/>
                <w:sz w:val="18"/>
                <w:szCs w:val="18"/>
                <w:u w:val="single"/>
                <w:lang w:val="nl-NL"/>
              </w:rPr>
              <w:t>Opzegging</w:t>
            </w:r>
          </w:p>
          <w:p w14:paraId="75F235A5" w14:textId="3C51969F"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r w:rsidRPr="00D813DB">
              <w:rPr>
                <w:rFonts w:ascii="Arial" w:hAnsi="Arial" w:cs="Arial"/>
                <w:color w:val="FF0000"/>
                <w:sz w:val="18"/>
                <w:szCs w:val="18"/>
                <w:lang w:val="nl-NL"/>
              </w:rPr>
              <w:t>ASR is bevoegd, de bij deze akte aan ASR verleende rechten van hypotheek en/of pand, geheel of gedeeltelijk, op te zeggen.</w:t>
            </w:r>
          </w:p>
        </w:tc>
        <w:tc>
          <w:tcPr>
            <w:tcW w:w="7371" w:type="dxa"/>
            <w:shd w:val="clear" w:color="auto" w:fill="auto"/>
          </w:tcPr>
          <w:p w14:paraId="6800F79F" w14:textId="77777777" w:rsidR="00106B49" w:rsidRPr="009620A2" w:rsidRDefault="00106B49" w:rsidP="00787B69">
            <w:pPr>
              <w:keepNext/>
              <w:autoSpaceDE w:val="0"/>
              <w:autoSpaceDN w:val="0"/>
              <w:adjustRightInd w:val="0"/>
              <w:spacing w:line="240" w:lineRule="auto"/>
              <w:rPr>
                <w:sz w:val="16"/>
                <w:szCs w:val="16"/>
              </w:rPr>
            </w:pPr>
            <w:r>
              <w:rPr>
                <w:szCs w:val="18"/>
              </w:rPr>
              <w:t>Vaste tekst.</w:t>
            </w:r>
          </w:p>
        </w:tc>
      </w:tr>
    </w:tbl>
    <w:p w14:paraId="12B19D11" w14:textId="1B2371C1" w:rsidR="00106B49" w:rsidRDefault="00106B49" w:rsidP="00106B49">
      <w:pPr>
        <w:pStyle w:val="Kop2"/>
        <w:numPr>
          <w:ilvl w:val="1"/>
          <w:numId w:val="1"/>
        </w:numPr>
      </w:pPr>
      <w:bookmarkStart w:id="126" w:name="_Toc464135507"/>
      <w:bookmarkStart w:id="127" w:name="_Toc5887061"/>
      <w:bookmarkStart w:id="128" w:name="_Toc71643787"/>
      <w:r>
        <w:t>Woonplaatskeuze</w:t>
      </w:r>
      <w:bookmarkEnd w:id="126"/>
      <w:bookmarkEnd w:id="127"/>
      <w:bookmarkEnd w:id="128"/>
    </w:p>
    <w:p w14:paraId="39CFABEA" w14:textId="77777777" w:rsidR="00123486" w:rsidRPr="0065552D" w:rsidRDefault="00123486" w:rsidP="0065552D">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2C1359A8" w14:textId="77777777" w:rsidTr="0065552D">
        <w:tc>
          <w:tcPr>
            <w:tcW w:w="6771" w:type="dxa"/>
            <w:shd w:val="clear" w:color="auto" w:fill="DEEAF6" w:themeFill="accent1" w:themeFillTint="33"/>
          </w:tcPr>
          <w:p w14:paraId="42E351CB" w14:textId="77777777" w:rsidR="00106B49" w:rsidRPr="00D77156" w:rsidRDefault="00106B49" w:rsidP="00787B69">
            <w:pPr>
              <w:rPr>
                <w:b/>
              </w:rPr>
            </w:pPr>
            <w:r w:rsidRPr="00DB7FA4">
              <w:rPr>
                <w:b/>
              </w:rPr>
              <w:t>Modeldocument tekst</w:t>
            </w:r>
          </w:p>
        </w:tc>
        <w:tc>
          <w:tcPr>
            <w:tcW w:w="7371" w:type="dxa"/>
            <w:shd w:val="clear" w:color="auto" w:fill="DEEAF6" w:themeFill="accent1" w:themeFillTint="33"/>
          </w:tcPr>
          <w:p w14:paraId="25C5B090" w14:textId="6338489E" w:rsidR="00106B49" w:rsidRPr="00D77156" w:rsidRDefault="00106B49" w:rsidP="00787B69">
            <w:pPr>
              <w:rPr>
                <w:b/>
              </w:rPr>
            </w:pPr>
            <w:r w:rsidRPr="00DB7FA4">
              <w:rPr>
                <w:b/>
              </w:rPr>
              <w:t>Toelichting</w:t>
            </w:r>
            <w:r w:rsidR="00123486">
              <w:rPr>
                <w:b/>
              </w:rPr>
              <w:t xml:space="preserve"> en </w:t>
            </w:r>
            <w:proofErr w:type="spellStart"/>
            <w:r w:rsidR="00123486">
              <w:rPr>
                <w:b/>
              </w:rPr>
              <w:t>mapping</w:t>
            </w:r>
            <w:proofErr w:type="spellEnd"/>
          </w:p>
        </w:tc>
      </w:tr>
      <w:tr w:rsidR="00106B49" w:rsidRPr="00343045" w14:paraId="6DEEBABF" w14:textId="77777777" w:rsidTr="00787B69">
        <w:tc>
          <w:tcPr>
            <w:tcW w:w="6771" w:type="dxa"/>
            <w:shd w:val="clear" w:color="auto" w:fill="auto"/>
          </w:tcPr>
          <w:p w14:paraId="1CA561EC" w14:textId="77777777" w:rsidR="00635181" w:rsidRPr="00635181" w:rsidRDefault="00635181" w:rsidP="00635181">
            <w:pPr>
              <w:suppressAutoHyphens/>
              <w:autoSpaceDE w:val="0"/>
              <w:autoSpaceDN w:val="0"/>
              <w:adjustRightInd w:val="0"/>
              <w:spacing w:line="240" w:lineRule="atLeast"/>
              <w:rPr>
                <w:rFonts w:cs="Arial"/>
                <w:color w:val="800080"/>
                <w:szCs w:val="18"/>
                <w:u w:val="single"/>
              </w:rPr>
            </w:pPr>
            <w:r w:rsidRPr="00635181">
              <w:rPr>
                <w:rFonts w:cs="Arial"/>
                <w:color w:val="800080"/>
                <w:szCs w:val="18"/>
                <w:u w:val="single"/>
              </w:rPr>
              <w:t>Woonplaats</w:t>
            </w:r>
          </w:p>
          <w:p w14:paraId="6724730E" w14:textId="77777777" w:rsidR="00106B49" w:rsidRPr="00635181" w:rsidRDefault="00106B49" w:rsidP="00787B69">
            <w:pPr>
              <w:pStyle w:val="NormalWeb"/>
              <w:widowControl/>
              <w:suppressAutoHyphens/>
              <w:spacing w:before="0" w:beforeAutospacing="0" w:after="0" w:afterAutospacing="0" w:line="240" w:lineRule="atLeast"/>
              <w:rPr>
                <w:rFonts w:ascii="Arial" w:hAnsi="Arial" w:cs="Arial"/>
                <w:snapToGrid w:val="0"/>
                <w:color w:val="800080"/>
                <w:kern w:val="28"/>
                <w:sz w:val="18"/>
                <w:szCs w:val="18"/>
                <w:lang w:val="nl-NL" w:eastAsia="en-US"/>
              </w:rPr>
            </w:pPr>
            <w:bookmarkStart w:id="129" w:name="_DV_M327"/>
            <w:bookmarkEnd w:id="129"/>
            <w:r w:rsidRPr="00635181">
              <w:rPr>
                <w:rFonts w:ascii="Arial" w:hAnsi="Arial" w:cs="Arial"/>
                <w:snapToGrid w:val="0"/>
                <w:color w:val="800080"/>
                <w:kern w:val="28"/>
                <w:sz w:val="18"/>
                <w:szCs w:val="18"/>
                <w:lang w:val="nl-NL" w:eastAsia="en-US"/>
              </w:rPr>
              <w:t xml:space="preserve">Partijen kiezen woonplaats ten kantore van de bewaarder van deze akte. </w:t>
            </w:r>
          </w:p>
          <w:p w14:paraId="7C5EBE44" w14:textId="77777777" w:rsidR="00106B49" w:rsidRPr="00A92EB9" w:rsidRDefault="00106B49" w:rsidP="00787B69">
            <w:pPr>
              <w:tabs>
                <w:tab w:val="left" w:pos="-1440"/>
                <w:tab w:val="left" w:pos="-720"/>
              </w:tabs>
              <w:suppressAutoHyphens/>
              <w:rPr>
                <w:rFonts w:cs="Arial"/>
                <w:color w:val="FF0000"/>
                <w:sz w:val="20"/>
              </w:rPr>
            </w:pPr>
          </w:p>
        </w:tc>
        <w:tc>
          <w:tcPr>
            <w:tcW w:w="7371" w:type="dxa"/>
            <w:shd w:val="clear" w:color="auto" w:fill="auto"/>
          </w:tcPr>
          <w:p w14:paraId="20684482" w14:textId="77777777" w:rsidR="00635181" w:rsidRPr="004E7A50" w:rsidRDefault="00635181" w:rsidP="00635181">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14:paraId="5EE930FD" w14:textId="6689D05E" w:rsidR="00106B49" w:rsidRDefault="00635181" w:rsidP="00635181">
            <w:pPr>
              <w:spacing w:before="72"/>
            </w:pPr>
            <w:r w:rsidRPr="0051376E">
              <w:t>De woonplaatskeuze heeft betrekking op alle comparanten, zowel de hypotheeknemer als hypotheekgevers</w:t>
            </w:r>
            <w:r>
              <w:t xml:space="preserve"> als belanghebbenden</w:t>
            </w:r>
            <w:r w:rsidRPr="0051376E">
              <w:t>.</w:t>
            </w:r>
          </w:p>
          <w:p w14:paraId="500B9EB5" w14:textId="77777777" w:rsidR="00635181" w:rsidRPr="00635181" w:rsidRDefault="00635181" w:rsidP="00635181">
            <w:pPr>
              <w:spacing w:before="72"/>
            </w:pPr>
          </w:p>
          <w:p w14:paraId="33093F97" w14:textId="77777777" w:rsidR="00106B49" w:rsidRPr="00DB7FA4" w:rsidRDefault="00106B49" w:rsidP="00787B69">
            <w:pPr>
              <w:keepNext/>
              <w:rPr>
                <w:szCs w:val="18"/>
                <w:u w:val="single"/>
              </w:rPr>
            </w:pPr>
            <w:proofErr w:type="spellStart"/>
            <w:r w:rsidRPr="00DB7FA4">
              <w:rPr>
                <w:szCs w:val="18"/>
                <w:u w:val="single"/>
              </w:rPr>
              <w:t>Mapping</w:t>
            </w:r>
            <w:proofErr w:type="spellEnd"/>
            <w:r>
              <w:rPr>
                <w:szCs w:val="18"/>
                <w:u w:val="single"/>
              </w:rPr>
              <w:t xml:space="preserve"> (verplicht)</w:t>
            </w:r>
            <w:r w:rsidRPr="00DB7FA4">
              <w:rPr>
                <w:szCs w:val="18"/>
                <w:u w:val="single"/>
              </w:rPr>
              <w:t>:</w:t>
            </w:r>
          </w:p>
          <w:p w14:paraId="04D949FE" w14:textId="77777777" w:rsidR="00106B49" w:rsidRPr="00DB7FA4" w:rsidRDefault="00106B49" w:rsidP="00787B69">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1EF8495A" w14:textId="77777777" w:rsidR="00106B49" w:rsidRPr="00DB7FA4" w:rsidRDefault="00106B49" w:rsidP="00787B69">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3622BE63" w14:textId="77777777" w:rsidR="00106B49" w:rsidRPr="009620A2" w:rsidRDefault="00106B49" w:rsidP="00787B69">
            <w:pPr>
              <w:keepNext/>
              <w:autoSpaceDE w:val="0"/>
              <w:autoSpaceDN w:val="0"/>
              <w:adjustRightInd w:val="0"/>
              <w:spacing w:line="240" w:lineRule="auto"/>
              <w:ind w:left="227"/>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(P</w:t>
            </w:r>
            <w:r w:rsidRPr="009620A2">
              <w:rPr>
                <w:sz w:val="16"/>
                <w:szCs w:val="16"/>
              </w:rPr>
              <w:t>artijen kiezen woonplaats ten kantore</w:t>
            </w:r>
            <w:r>
              <w:rPr>
                <w:sz w:val="16"/>
                <w:szCs w:val="16"/>
              </w:rPr>
              <w:t xml:space="preserve"> van de bewaarder van deze akte)</w:t>
            </w:r>
          </w:p>
        </w:tc>
      </w:tr>
    </w:tbl>
    <w:p w14:paraId="7A7F28F8" w14:textId="4431BCF6" w:rsidR="00106B49" w:rsidRDefault="00106B49" w:rsidP="00106B49">
      <w:pPr>
        <w:pStyle w:val="Kop2"/>
        <w:numPr>
          <w:ilvl w:val="1"/>
          <w:numId w:val="1"/>
        </w:numPr>
        <w:rPr>
          <w:lang w:val="nl-NL"/>
        </w:rPr>
      </w:pPr>
      <w:bookmarkStart w:id="130" w:name="_Toc464135508"/>
      <w:bookmarkStart w:id="131" w:name="_Toc5887062"/>
      <w:bookmarkStart w:id="132" w:name="_Toc71643788"/>
      <w:r>
        <w:t xml:space="preserve">Einde </w:t>
      </w:r>
      <w:r w:rsidRPr="0082293D">
        <w:rPr>
          <w:lang w:val="nl-NL"/>
        </w:rPr>
        <w:t>kadasterdeel</w:t>
      </w:r>
      <w:bookmarkEnd w:id="130"/>
      <w:bookmarkEnd w:id="131"/>
      <w:bookmarkEnd w:id="132"/>
    </w:p>
    <w:p w14:paraId="432B03BB" w14:textId="77777777" w:rsidR="00FE6A69" w:rsidRPr="0065552D" w:rsidRDefault="00FE6A69" w:rsidP="0065552D"/>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1197042E" w14:textId="77777777" w:rsidTr="0065552D">
        <w:tc>
          <w:tcPr>
            <w:tcW w:w="6771" w:type="dxa"/>
            <w:shd w:val="clear" w:color="auto" w:fill="DEEAF6" w:themeFill="accent1" w:themeFillTint="33"/>
          </w:tcPr>
          <w:p w14:paraId="7B53AE66" w14:textId="77777777" w:rsidR="00106B49" w:rsidRPr="00D77156" w:rsidRDefault="00106B49" w:rsidP="00787B69">
            <w:pPr>
              <w:rPr>
                <w:b/>
              </w:rPr>
            </w:pPr>
            <w:r w:rsidRPr="00DB7FA4">
              <w:rPr>
                <w:b/>
              </w:rPr>
              <w:t>Modeldocument tekst</w:t>
            </w:r>
          </w:p>
        </w:tc>
        <w:tc>
          <w:tcPr>
            <w:tcW w:w="7371" w:type="dxa"/>
            <w:shd w:val="clear" w:color="auto" w:fill="DEEAF6" w:themeFill="accent1" w:themeFillTint="33"/>
          </w:tcPr>
          <w:p w14:paraId="54566615" w14:textId="23E0E912" w:rsidR="00106B49" w:rsidRPr="00D77156" w:rsidRDefault="00106B49" w:rsidP="00787B69">
            <w:pPr>
              <w:rPr>
                <w:b/>
              </w:rPr>
            </w:pPr>
            <w:r w:rsidRPr="00DB7FA4">
              <w:rPr>
                <w:b/>
              </w:rPr>
              <w:t>Toelichting</w:t>
            </w:r>
            <w:r w:rsidR="00123486">
              <w:rPr>
                <w:b/>
              </w:rPr>
              <w:t xml:space="preserve"> en </w:t>
            </w:r>
            <w:proofErr w:type="spellStart"/>
            <w:r w:rsidR="00123486">
              <w:rPr>
                <w:b/>
              </w:rPr>
              <w:t>mapping</w:t>
            </w:r>
            <w:proofErr w:type="spellEnd"/>
          </w:p>
        </w:tc>
      </w:tr>
      <w:tr w:rsidR="00106B49" w:rsidRPr="00343045" w14:paraId="519765CD" w14:textId="77777777" w:rsidTr="00787B69">
        <w:tc>
          <w:tcPr>
            <w:tcW w:w="6771" w:type="dxa"/>
            <w:shd w:val="clear" w:color="auto" w:fill="auto"/>
          </w:tcPr>
          <w:p w14:paraId="6988164D" w14:textId="77777777" w:rsidR="00106B49" w:rsidRPr="00C1752A" w:rsidRDefault="00106B49" w:rsidP="00787B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C1752A">
              <w:rPr>
                <w:color w:val="FF0000"/>
                <w:szCs w:val="18"/>
              </w:rPr>
              <w:t>EINDE KADASTERDEEL</w:t>
            </w:r>
          </w:p>
        </w:tc>
        <w:tc>
          <w:tcPr>
            <w:tcW w:w="7371" w:type="dxa"/>
            <w:shd w:val="clear" w:color="auto" w:fill="auto"/>
          </w:tcPr>
          <w:p w14:paraId="24CC6DA7" w14:textId="77777777" w:rsidR="00106B49" w:rsidRPr="00DB7FA4" w:rsidRDefault="00106B49" w:rsidP="00787B69">
            <w:pPr>
              <w:rPr>
                <w:szCs w:val="18"/>
              </w:rPr>
            </w:pPr>
            <w:r w:rsidRPr="00DB7FA4">
              <w:rPr>
                <w:szCs w:val="18"/>
              </w:rPr>
              <w:t>Vaste tekst.</w:t>
            </w:r>
          </w:p>
        </w:tc>
      </w:tr>
    </w:tbl>
    <w:p w14:paraId="382943E9" w14:textId="77777777" w:rsidR="00106B49" w:rsidRDefault="00106B49" w:rsidP="00106B49"/>
    <w:p w14:paraId="221F24B4" w14:textId="162EC92B" w:rsidR="00106B49" w:rsidRDefault="00106B49" w:rsidP="00106B49">
      <w:pPr>
        <w:pStyle w:val="Kop2"/>
        <w:pageBreakBefore/>
        <w:numPr>
          <w:ilvl w:val="1"/>
          <w:numId w:val="1"/>
        </w:numPr>
        <w:rPr>
          <w:lang w:val="nl-NL"/>
        </w:rPr>
      </w:pPr>
      <w:bookmarkStart w:id="133" w:name="_Toc248216324"/>
      <w:bookmarkStart w:id="134" w:name="_Toc464135509"/>
      <w:bookmarkStart w:id="135" w:name="_Toc5887063"/>
      <w:bookmarkStart w:id="136" w:name="_Toc71643789"/>
      <w:r w:rsidRPr="00B13D63">
        <w:rPr>
          <w:lang w:val="nl-NL"/>
        </w:rPr>
        <w:lastRenderedPageBreak/>
        <w:t>Vrije gedeelte</w:t>
      </w:r>
      <w:bookmarkEnd w:id="133"/>
      <w:bookmarkEnd w:id="134"/>
      <w:bookmarkEnd w:id="135"/>
      <w:bookmarkEnd w:id="136"/>
    </w:p>
    <w:p w14:paraId="1BE82275" w14:textId="77777777" w:rsidR="007B55C9" w:rsidRPr="0065552D" w:rsidRDefault="007B55C9" w:rsidP="0065552D"/>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7B55C9" w:rsidRPr="00A10B2A" w14:paraId="0968CA5E" w14:textId="77777777" w:rsidTr="00ED2DF9">
        <w:tc>
          <w:tcPr>
            <w:tcW w:w="6771" w:type="dxa"/>
            <w:shd w:val="clear" w:color="auto" w:fill="DEEAF6" w:themeFill="accent1" w:themeFillTint="33"/>
          </w:tcPr>
          <w:p w14:paraId="52465B38" w14:textId="1D8818D8" w:rsidR="007B55C9" w:rsidRPr="00DB7FA4" w:rsidRDefault="007B55C9" w:rsidP="00787B69">
            <w:pPr>
              <w:rPr>
                <w:rFonts w:cs="Arial"/>
                <w:color w:val="999999"/>
              </w:rPr>
            </w:pPr>
            <w:r w:rsidRPr="00DB7FA4">
              <w:rPr>
                <w:b/>
              </w:rPr>
              <w:t>Modeldocument tekst</w:t>
            </w:r>
          </w:p>
        </w:tc>
        <w:tc>
          <w:tcPr>
            <w:tcW w:w="7371" w:type="dxa"/>
            <w:shd w:val="clear" w:color="auto" w:fill="DEEAF6" w:themeFill="accent1" w:themeFillTint="33"/>
          </w:tcPr>
          <w:p w14:paraId="702653C6" w14:textId="0DD9337B" w:rsidR="007B55C9" w:rsidRPr="00343045" w:rsidRDefault="007B55C9" w:rsidP="00787B69">
            <w:pPr>
              <w:spacing w:before="72"/>
            </w:pPr>
            <w:r w:rsidRPr="00DB7FA4">
              <w:rPr>
                <w:b/>
              </w:rPr>
              <w:t>Toelichting</w:t>
            </w:r>
            <w:r>
              <w:rPr>
                <w:b/>
              </w:rPr>
              <w:t xml:space="preserve"> en </w:t>
            </w:r>
            <w:proofErr w:type="spellStart"/>
            <w:r>
              <w:rPr>
                <w:b/>
              </w:rPr>
              <w:t>mapping</w:t>
            </w:r>
            <w:proofErr w:type="spellEnd"/>
          </w:p>
        </w:tc>
      </w:tr>
      <w:tr w:rsidR="00106B49" w:rsidRPr="00A10B2A" w14:paraId="034D96B8" w14:textId="77777777" w:rsidTr="00787B69">
        <w:tc>
          <w:tcPr>
            <w:tcW w:w="6771" w:type="dxa"/>
            <w:shd w:val="clear" w:color="auto" w:fill="auto"/>
          </w:tcPr>
          <w:p w14:paraId="1FCFC5D0" w14:textId="77777777" w:rsidR="00106B49" w:rsidRPr="00DB7FA4" w:rsidRDefault="00106B49" w:rsidP="00787B69">
            <w:pPr>
              <w:rPr>
                <w:rFonts w:cs="Arial"/>
                <w:color w:val="999999"/>
              </w:rPr>
            </w:pPr>
          </w:p>
        </w:tc>
        <w:tc>
          <w:tcPr>
            <w:tcW w:w="7371" w:type="dxa"/>
            <w:shd w:val="clear" w:color="auto" w:fill="auto"/>
          </w:tcPr>
          <w:p w14:paraId="00E48DCA" w14:textId="77777777" w:rsidR="00106B49" w:rsidRDefault="00106B49" w:rsidP="00787B69">
            <w:pPr>
              <w:spacing w:before="72"/>
            </w:pPr>
            <w:r w:rsidRPr="00343045">
              <w:t>Dit is vrije tekst, die als geheel opgenomen kan worden in het es</w:t>
            </w:r>
            <w:r>
              <w:t xml:space="preserve">sentialiabestand. Het Kadaster </w:t>
            </w:r>
            <w:r w:rsidRPr="00343045">
              <w:t>doet hier niets mee.</w:t>
            </w:r>
            <w:r>
              <w:t xml:space="preserve"> De Kadaster stylesheet</w:t>
            </w:r>
            <w:r w:rsidRPr="00343045">
              <w:t xml:space="preserve"> biedt geen ondersteuning voor het invullen van variabelen uit dit tekstdeel.</w:t>
            </w:r>
            <w:r w:rsidRPr="00A10B2A">
              <w:t xml:space="preserve"> </w:t>
            </w:r>
          </w:p>
          <w:p w14:paraId="5B202DF6" w14:textId="77777777" w:rsidR="00106B49" w:rsidRDefault="00106B49" w:rsidP="00787B69">
            <w:pPr>
              <w:spacing w:before="72"/>
            </w:pPr>
          </w:p>
          <w:p w14:paraId="7C901D51" w14:textId="77777777" w:rsidR="00106B49" w:rsidRPr="00DB7FA4" w:rsidRDefault="00106B49" w:rsidP="00787B69">
            <w:pPr>
              <w:spacing w:before="72"/>
              <w:rPr>
                <w:u w:val="single"/>
              </w:rPr>
            </w:pPr>
            <w:proofErr w:type="spellStart"/>
            <w:r w:rsidRPr="00DB7FA4">
              <w:rPr>
                <w:u w:val="single"/>
              </w:rPr>
              <w:t>Mapping</w:t>
            </w:r>
            <w:proofErr w:type="spellEnd"/>
            <w:r w:rsidRPr="00DB7FA4">
              <w:rPr>
                <w:u w:val="single"/>
              </w:rPr>
              <w:t>:</w:t>
            </w:r>
          </w:p>
          <w:p w14:paraId="3FC1A7C2" w14:textId="77777777" w:rsidR="00106B49" w:rsidRPr="00A10B2A" w:rsidRDefault="00106B49" w:rsidP="00787B69">
            <w:pPr>
              <w:keepNext/>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tc>
      </w:tr>
    </w:tbl>
    <w:p w14:paraId="529BD122" w14:textId="77777777" w:rsidR="00106B49" w:rsidRPr="008E4889" w:rsidRDefault="00106B49" w:rsidP="00106B49">
      <w:pPr>
        <w:tabs>
          <w:tab w:val="left" w:pos="-1440"/>
          <w:tab w:val="left" w:pos="-720"/>
          <w:tab w:val="left" w:pos="425"/>
        </w:tabs>
        <w:suppressAutoHyphens/>
      </w:pPr>
    </w:p>
    <w:p w14:paraId="3EB2D959" w14:textId="77777777" w:rsidR="00106B49" w:rsidRPr="00343045" w:rsidRDefault="00106B49" w:rsidP="00106B49"/>
    <w:p w14:paraId="7B74E13D" w14:textId="77777777" w:rsidR="005606FC" w:rsidRDefault="005606FC" w:rsidP="00AA1E30"/>
    <w:sectPr w:rsidR="005606FC"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E878AD" w14:textId="77777777" w:rsidR="00F43B73" w:rsidRDefault="00F43B73">
      <w:r>
        <w:separator/>
      </w:r>
    </w:p>
  </w:endnote>
  <w:endnote w:type="continuationSeparator" w:id="0">
    <w:p w14:paraId="0EB8674D" w14:textId="77777777" w:rsidR="00F43B73" w:rsidRDefault="00F43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F8976" w14:textId="77777777" w:rsidR="00CE6B45" w:rsidRDefault="00CE6B45">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B8270" w14:textId="77777777" w:rsidR="00CE6B45" w:rsidRDefault="00CE6B4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679CB" w14:textId="77777777" w:rsidR="00F43B73" w:rsidRDefault="00F43B73">
      <w:r>
        <w:separator/>
      </w:r>
    </w:p>
  </w:footnote>
  <w:footnote w:type="continuationSeparator" w:id="0">
    <w:p w14:paraId="34623E4C" w14:textId="77777777" w:rsidR="00F43B73" w:rsidRDefault="00F43B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6034B" w14:textId="49CBEB20" w:rsidR="00A47B85" w:rsidRDefault="008D62E5">
    <w:pPr>
      <w:pStyle w:val="Koptekst"/>
    </w:pPr>
    <w:r>
      <w:rPr>
        <w:noProof/>
        <w:snapToGrid/>
        <w:lang w:eastAsia="nl-NL"/>
      </w:rPr>
      <w:drawing>
        <wp:anchor distT="0" distB="0" distL="114300" distR="114300" simplePos="0" relativeHeight="251657216" behindDoc="1" locked="0" layoutInCell="1" allowOverlap="1" wp14:anchorId="37809968" wp14:editId="5704EBAD">
          <wp:simplePos x="0" y="0"/>
          <wp:positionH relativeFrom="column">
            <wp:posOffset>3785870</wp:posOffset>
          </wp:positionH>
          <wp:positionV relativeFrom="paragraph">
            <wp:posOffset>109220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E6B45" w14:paraId="1712C727" w14:textId="77777777">
      <w:tc>
        <w:tcPr>
          <w:tcW w:w="4181" w:type="dxa"/>
        </w:tcPr>
        <w:p w14:paraId="610BA701" w14:textId="77777777" w:rsidR="00CE6B45" w:rsidRDefault="00CE6B45">
          <w:pPr>
            <w:pStyle w:val="tussenkopje"/>
            <w:spacing w:before="0"/>
          </w:pPr>
          <w:r>
            <w:t>Datum</w:t>
          </w:r>
        </w:p>
      </w:tc>
    </w:tr>
    <w:tr w:rsidR="00CE6B45" w14:paraId="2846A5EC" w14:textId="77777777">
      <w:tc>
        <w:tcPr>
          <w:tcW w:w="4181" w:type="dxa"/>
        </w:tcPr>
        <w:p w14:paraId="466EEB53" w14:textId="1E538DEA" w:rsidR="00CE6B45" w:rsidRDefault="00A47B85">
          <w:pPr>
            <w:spacing w:line="240" w:lineRule="atLeast"/>
          </w:pPr>
          <w:r>
            <w:rPr>
              <w:noProof/>
            </w:rPr>
            <w:t>1</w:t>
          </w:r>
          <w:ins w:id="20" w:author="Groot, Karina de" w:date="2025-02-18T11:47:00Z" w16du:dateUtc="2025-02-18T10:47:00Z">
            <w:r w:rsidR="00AC2F28">
              <w:rPr>
                <w:noProof/>
              </w:rPr>
              <w:t>1</w:t>
            </w:r>
          </w:ins>
          <w:del w:id="21" w:author="Groot, Karina de" w:date="2025-02-18T11:47:00Z" w16du:dateUtc="2025-02-18T10:47:00Z">
            <w:r w:rsidDel="00AC2F28">
              <w:rPr>
                <w:noProof/>
              </w:rPr>
              <w:delText>9</w:delText>
            </w:r>
          </w:del>
          <w:r>
            <w:rPr>
              <w:noProof/>
            </w:rPr>
            <w:t xml:space="preserve"> </w:t>
          </w:r>
          <w:del w:id="22" w:author="Groot, Karina de" w:date="2025-02-18T11:47:00Z" w16du:dateUtc="2025-02-18T10:47:00Z">
            <w:r w:rsidDel="00AC2F28">
              <w:rPr>
                <w:noProof/>
              </w:rPr>
              <w:delText>oktober</w:delText>
            </w:r>
          </w:del>
          <w:ins w:id="23" w:author="Groot, Karina de" w:date="2025-02-18T11:47:00Z" w16du:dateUtc="2025-02-18T10:47:00Z">
            <w:r w:rsidR="00AC2F28">
              <w:rPr>
                <w:noProof/>
              </w:rPr>
              <w:t>februari</w:t>
            </w:r>
          </w:ins>
          <w:r w:rsidR="00CE6B45">
            <w:rPr>
              <w:noProof/>
            </w:rPr>
            <w:t xml:space="preserve"> 202</w:t>
          </w:r>
          <w:ins w:id="24" w:author="Groot, Karina de" w:date="2025-02-18T11:47:00Z" w16du:dateUtc="2025-02-18T10:47:00Z">
            <w:r w:rsidR="00AC2F28">
              <w:rPr>
                <w:noProof/>
              </w:rPr>
              <w:t>5</w:t>
            </w:r>
          </w:ins>
          <w:del w:id="25" w:author="Groot, Karina de" w:date="2025-02-18T11:47:00Z" w16du:dateUtc="2025-02-18T10:47:00Z">
            <w:r w:rsidR="00CE6B45" w:rsidDel="00AC2F28">
              <w:rPr>
                <w:noProof/>
              </w:rPr>
              <w:delText>1</w:delText>
            </w:r>
          </w:del>
        </w:p>
      </w:tc>
    </w:tr>
    <w:tr w:rsidR="00CE6B45" w14:paraId="024DCCCA" w14:textId="77777777">
      <w:tc>
        <w:tcPr>
          <w:tcW w:w="4181" w:type="dxa"/>
        </w:tcPr>
        <w:p w14:paraId="39580F40" w14:textId="77777777" w:rsidR="00CE6B45" w:rsidRDefault="00CE6B45">
          <w:pPr>
            <w:pStyle w:val="tussenkopje"/>
          </w:pPr>
          <w:r>
            <w:t>Titel</w:t>
          </w:r>
        </w:p>
      </w:tc>
    </w:tr>
    <w:tr w:rsidR="00CE6B45" w14:paraId="4EFFF9F0" w14:textId="77777777">
      <w:tc>
        <w:tcPr>
          <w:tcW w:w="4181" w:type="dxa"/>
        </w:tcPr>
        <w:p w14:paraId="7DB6203F" w14:textId="65E23983" w:rsidR="00CE6B45" w:rsidRDefault="00CE6B45">
          <w:pPr>
            <w:spacing w:line="240" w:lineRule="atLeast"/>
            <w:rPr>
              <w:noProof/>
            </w:rPr>
          </w:pPr>
          <w:r>
            <w:rPr>
              <w:noProof/>
            </w:rPr>
            <w:fldChar w:fldCharType="begin"/>
          </w:r>
          <w:r>
            <w:rPr>
              <w:noProof/>
            </w:rPr>
            <w:instrText xml:space="preserve"> STYLEREF Titel \* MERGEFORMAT </w:instrText>
          </w:r>
          <w:r>
            <w:rPr>
              <w:noProof/>
            </w:rPr>
            <w:fldChar w:fldCharType="separate"/>
          </w:r>
          <w:r w:rsidR="0042277D">
            <w:rPr>
              <w:noProof/>
            </w:rPr>
            <w:t>Toelichting modeldocument ASR hypotheek v4.0</w:t>
          </w:r>
          <w:r>
            <w:rPr>
              <w:noProof/>
            </w:rPr>
            <w:fldChar w:fldCharType="end"/>
          </w:r>
        </w:p>
      </w:tc>
    </w:tr>
    <w:tr w:rsidR="00CE6B45" w14:paraId="05207AE4" w14:textId="77777777">
      <w:tc>
        <w:tcPr>
          <w:tcW w:w="4181" w:type="dxa"/>
        </w:tcPr>
        <w:p w14:paraId="4D245011" w14:textId="77777777" w:rsidR="00CE6B45" w:rsidRDefault="00CE6B45">
          <w:pPr>
            <w:pStyle w:val="tussenkopje"/>
          </w:pPr>
          <w:r>
            <w:t>Versie</w:t>
          </w:r>
        </w:p>
      </w:tc>
    </w:tr>
    <w:tr w:rsidR="00CE6B45" w14:paraId="744F0CE8" w14:textId="77777777">
      <w:tc>
        <w:tcPr>
          <w:tcW w:w="4181" w:type="dxa"/>
        </w:tcPr>
        <w:p w14:paraId="4A1720B8" w14:textId="7DC95050" w:rsidR="00CE6B45" w:rsidRDefault="00A47B85">
          <w:pPr>
            <w:spacing w:line="240" w:lineRule="atLeast"/>
          </w:pPr>
          <w:del w:id="26" w:author="Groot, Karina de" w:date="2025-02-18T11:47:00Z" w16du:dateUtc="2025-02-18T10:47:00Z">
            <w:r w:rsidDel="00D6151E">
              <w:rPr>
                <w:noProof/>
              </w:rPr>
              <w:delText>3</w:delText>
            </w:r>
          </w:del>
          <w:ins w:id="27" w:author="Groot, Karina de" w:date="2025-02-18T11:48:00Z" w16du:dateUtc="2025-02-18T10:48:00Z">
            <w:r w:rsidR="00D6151E">
              <w:rPr>
                <w:noProof/>
              </w:rPr>
              <w:t>4</w:t>
            </w:r>
          </w:ins>
          <w:r w:rsidR="00CE6B45">
            <w:rPr>
              <w:noProof/>
            </w:rPr>
            <w:t>.0</w:t>
          </w:r>
        </w:p>
      </w:tc>
    </w:tr>
    <w:tr w:rsidR="00CE6B45" w14:paraId="30A6F306" w14:textId="77777777">
      <w:tc>
        <w:tcPr>
          <w:tcW w:w="4181" w:type="dxa"/>
        </w:tcPr>
        <w:p w14:paraId="17AF06DC" w14:textId="77777777" w:rsidR="00CE6B45" w:rsidRDefault="00CE6B45">
          <w:pPr>
            <w:pStyle w:val="tussenkopje"/>
          </w:pPr>
          <w:r>
            <w:t>Blad</w:t>
          </w:r>
        </w:p>
      </w:tc>
    </w:tr>
    <w:tr w:rsidR="00CE6B45" w14:paraId="3A810291" w14:textId="77777777">
      <w:tc>
        <w:tcPr>
          <w:tcW w:w="4181" w:type="dxa"/>
        </w:tcPr>
        <w:p w14:paraId="0FC60380" w14:textId="479B2ABA" w:rsidR="00CE6B45" w:rsidRDefault="00CE6B45">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42277D">
            <w:rPr>
              <w:noProof/>
            </w:rPr>
            <w:instrText>23</w:instrText>
          </w:r>
          <w:r>
            <w:rPr>
              <w:noProof/>
            </w:rPr>
            <w:fldChar w:fldCharType="end"/>
          </w:r>
          <w:r>
            <w:instrText xml:space="preserve"> </w:instrText>
          </w:r>
          <w:r>
            <w:fldChar w:fldCharType="separate"/>
          </w:r>
          <w:r w:rsidR="0042277D">
            <w:rPr>
              <w:noProof/>
            </w:rPr>
            <w:t>24</w:t>
          </w:r>
          <w:r>
            <w:fldChar w:fldCharType="end"/>
          </w:r>
          <w:r>
            <w:t xml:space="preserve"> </w:t>
          </w:r>
        </w:p>
      </w:tc>
    </w:tr>
  </w:tbl>
  <w:p w14:paraId="024C4FF1" w14:textId="07DD2472" w:rsidR="00CE6B45" w:rsidRDefault="00CE6B4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E6B45" w14:paraId="076988DE" w14:textId="77777777">
      <w:tc>
        <w:tcPr>
          <w:tcW w:w="4181" w:type="dxa"/>
        </w:tcPr>
        <w:p w14:paraId="2819F8C6" w14:textId="77777777" w:rsidR="00CE6B45" w:rsidRDefault="00CE6B45">
          <w:pPr>
            <w:pStyle w:val="tussenkopje"/>
            <w:spacing w:before="0"/>
          </w:pPr>
          <w:r>
            <w:t>Datum</w:t>
          </w:r>
        </w:p>
      </w:tc>
    </w:tr>
    <w:tr w:rsidR="00CE6B45" w14:paraId="0179760F" w14:textId="77777777">
      <w:tc>
        <w:tcPr>
          <w:tcW w:w="4181" w:type="dxa"/>
        </w:tcPr>
        <w:p w14:paraId="76B46451" w14:textId="6A0AAB52" w:rsidR="00CE6B45" w:rsidRDefault="00B5012A" w:rsidP="00101970">
          <w:pPr>
            <w:spacing w:line="240" w:lineRule="atLeast"/>
          </w:pPr>
          <w:bookmarkStart w:id="50" w:name="Datum"/>
          <w:ins w:id="51" w:author="Groot, Karina de" w:date="2025-02-18T11:48:00Z" w16du:dateUtc="2025-02-18T10:48:00Z">
            <w:r>
              <w:t>11 februari 2025</w:t>
            </w:r>
          </w:ins>
          <w:del w:id="52" w:author="Groot, Karina de" w:date="2025-02-18T11:48:00Z" w16du:dateUtc="2025-02-18T10:48:00Z">
            <w:r w:rsidR="00CE6B45" w:rsidDel="00B5012A">
              <w:fldChar w:fldCharType="begin"/>
            </w:r>
            <w:r w:rsidR="00CE6B45" w:rsidDel="00B5012A">
              <w:delInstrText xml:space="preserve"> STYLEREF Datumopmaakprofiel\l  \* MERGEFORMAT </w:delInstrText>
            </w:r>
            <w:r w:rsidR="00CE6B45" w:rsidDel="00B5012A">
              <w:fldChar w:fldCharType="separate"/>
            </w:r>
            <w:r w:rsidDel="00B5012A">
              <w:rPr>
                <w:noProof/>
              </w:rPr>
              <w:delText>19 oktober 2021</w:delText>
            </w:r>
            <w:r w:rsidR="00CE6B45" w:rsidDel="00B5012A">
              <w:fldChar w:fldCharType="end"/>
            </w:r>
          </w:del>
          <w:bookmarkEnd w:id="50"/>
        </w:p>
      </w:tc>
    </w:tr>
    <w:tr w:rsidR="00CE6B45" w14:paraId="05E36754" w14:textId="77777777">
      <w:tc>
        <w:tcPr>
          <w:tcW w:w="4181" w:type="dxa"/>
        </w:tcPr>
        <w:p w14:paraId="2BB2D007" w14:textId="77777777" w:rsidR="00CE6B45" w:rsidRDefault="00CE6B45">
          <w:pPr>
            <w:pStyle w:val="tussenkopje"/>
          </w:pPr>
          <w:r>
            <w:t>Titel</w:t>
          </w:r>
        </w:p>
      </w:tc>
    </w:tr>
    <w:tr w:rsidR="00CE6B45" w14:paraId="0D60F1F3" w14:textId="77777777">
      <w:tc>
        <w:tcPr>
          <w:tcW w:w="4181" w:type="dxa"/>
        </w:tcPr>
        <w:p w14:paraId="7FFFA4C4" w14:textId="2FE9E7A3" w:rsidR="00CE6B45" w:rsidRPr="00435110" w:rsidRDefault="00CE6B45">
          <w:pPr>
            <w:spacing w:line="240" w:lineRule="atLeast"/>
          </w:pPr>
          <w:r>
            <w:rPr>
              <w:noProof/>
            </w:rPr>
            <w:fldChar w:fldCharType="begin"/>
          </w:r>
          <w:r>
            <w:rPr>
              <w:noProof/>
            </w:rPr>
            <w:instrText xml:space="preserve"> STYLEREF Titel \* MERGEFORMAT </w:instrText>
          </w:r>
          <w:r>
            <w:rPr>
              <w:noProof/>
            </w:rPr>
            <w:fldChar w:fldCharType="separate"/>
          </w:r>
          <w:r w:rsidR="0042277D">
            <w:rPr>
              <w:noProof/>
            </w:rPr>
            <w:t>Toelichting modeldocument ASR hypotheek v4.0</w:t>
          </w:r>
          <w:r>
            <w:rPr>
              <w:noProof/>
            </w:rPr>
            <w:fldChar w:fldCharType="end"/>
          </w:r>
        </w:p>
      </w:tc>
    </w:tr>
    <w:tr w:rsidR="00CE6B45" w14:paraId="26E3D099" w14:textId="77777777">
      <w:tc>
        <w:tcPr>
          <w:tcW w:w="4181" w:type="dxa"/>
        </w:tcPr>
        <w:p w14:paraId="5B2EA103" w14:textId="77777777" w:rsidR="00CE6B45" w:rsidRDefault="00CE6B45">
          <w:pPr>
            <w:pStyle w:val="tussenkopje"/>
          </w:pPr>
          <w:r>
            <w:t>Versie</w:t>
          </w:r>
        </w:p>
      </w:tc>
    </w:tr>
    <w:bookmarkStart w:id="53" w:name="Versie"/>
    <w:tr w:rsidR="00CE6B45" w14:paraId="2FCF9F03" w14:textId="77777777">
      <w:tc>
        <w:tcPr>
          <w:tcW w:w="4181" w:type="dxa"/>
        </w:tcPr>
        <w:p w14:paraId="0CC655A0" w14:textId="6D36910A" w:rsidR="00CE6B45" w:rsidRDefault="00CE6B45">
          <w:pPr>
            <w:spacing w:line="240" w:lineRule="atLeast"/>
          </w:pPr>
          <w:del w:id="54" w:author="Groot, Karina de" w:date="2025-02-18T11:48:00Z" w16du:dateUtc="2025-02-18T10:48:00Z">
            <w:r w:rsidDel="00B5012A">
              <w:fldChar w:fldCharType="begin"/>
            </w:r>
            <w:r w:rsidDel="00B5012A">
              <w:delInstrText xml:space="preserve"> STYLEREF Versie\l  \* MERGEFORMAT </w:delInstrText>
            </w:r>
            <w:r w:rsidDel="00B5012A">
              <w:fldChar w:fldCharType="separate"/>
            </w:r>
            <w:r w:rsidR="00B5012A" w:rsidDel="00B5012A">
              <w:rPr>
                <w:noProof/>
              </w:rPr>
              <w:delText>3.0</w:delText>
            </w:r>
            <w:r w:rsidDel="00B5012A">
              <w:fldChar w:fldCharType="end"/>
            </w:r>
          </w:del>
          <w:bookmarkEnd w:id="53"/>
          <w:ins w:id="55" w:author="Groot, Karina de" w:date="2025-02-18T11:48:00Z" w16du:dateUtc="2025-02-18T10:48:00Z">
            <w:r w:rsidR="00B5012A">
              <w:t>4.0</w:t>
            </w:r>
          </w:ins>
        </w:p>
      </w:tc>
    </w:tr>
    <w:tr w:rsidR="00CE6B45" w14:paraId="5935CBD8" w14:textId="77777777">
      <w:tc>
        <w:tcPr>
          <w:tcW w:w="4181" w:type="dxa"/>
        </w:tcPr>
        <w:p w14:paraId="4B13FF4B" w14:textId="77777777" w:rsidR="00CE6B45" w:rsidRDefault="00CE6B45">
          <w:pPr>
            <w:pStyle w:val="tussenkopje"/>
          </w:pPr>
          <w:r>
            <w:t>Blad</w:t>
          </w:r>
        </w:p>
      </w:tc>
    </w:tr>
    <w:tr w:rsidR="00CE6B45" w14:paraId="66FFEE3B" w14:textId="77777777">
      <w:tc>
        <w:tcPr>
          <w:tcW w:w="4181" w:type="dxa"/>
        </w:tcPr>
        <w:p w14:paraId="7FD9F103" w14:textId="50D1CF1B" w:rsidR="00CE6B45" w:rsidRDefault="00CE6B45">
          <w:pPr>
            <w:spacing w:line="240" w:lineRule="atLeast"/>
          </w:pPr>
          <w:r>
            <w:fldChar w:fldCharType="begin"/>
          </w:r>
          <w:r>
            <w:instrText xml:space="preserve"> PAGE  \* MERGEFORMAT </w:instrText>
          </w:r>
          <w:r>
            <w:fldChar w:fldCharType="separate"/>
          </w:r>
          <w:r>
            <w:rPr>
              <w:noProof/>
            </w:rPr>
            <w:t>8</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42277D">
            <w:rPr>
              <w:noProof/>
            </w:rPr>
            <w:instrText>23</w:instrText>
          </w:r>
          <w:r>
            <w:rPr>
              <w:noProof/>
            </w:rPr>
            <w:fldChar w:fldCharType="end"/>
          </w:r>
          <w:r>
            <w:instrText xml:space="preserve"> </w:instrText>
          </w:r>
          <w:r>
            <w:fldChar w:fldCharType="separate"/>
          </w:r>
          <w:r w:rsidR="0042277D">
            <w:rPr>
              <w:noProof/>
            </w:rPr>
            <w:t>24</w:t>
          </w:r>
          <w:r>
            <w:fldChar w:fldCharType="end"/>
          </w:r>
          <w:r>
            <w:t xml:space="preserve"> </w:t>
          </w:r>
        </w:p>
      </w:tc>
    </w:tr>
  </w:tbl>
  <w:p w14:paraId="03634E3D" w14:textId="4AB5A02A" w:rsidR="00CE6B45" w:rsidRDefault="00CE6B45">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5"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6"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2057966222">
    <w:abstractNumId w:val="25"/>
  </w:num>
  <w:num w:numId="2" w16cid:durableId="1181816377">
    <w:abstractNumId w:val="25"/>
  </w:num>
  <w:num w:numId="3" w16cid:durableId="2027779607">
    <w:abstractNumId w:val="24"/>
  </w:num>
  <w:num w:numId="4" w16cid:durableId="1888954936">
    <w:abstractNumId w:val="13"/>
  </w:num>
  <w:num w:numId="5" w16cid:durableId="1010915732">
    <w:abstractNumId w:val="0"/>
  </w:num>
  <w:num w:numId="6" w16cid:durableId="1347175023">
    <w:abstractNumId w:val="3"/>
  </w:num>
  <w:num w:numId="7" w16cid:durableId="1589777370">
    <w:abstractNumId w:val="26"/>
  </w:num>
  <w:num w:numId="8" w16cid:durableId="1066491736">
    <w:abstractNumId w:val="10"/>
  </w:num>
  <w:num w:numId="9" w16cid:durableId="1136143494">
    <w:abstractNumId w:val="23"/>
  </w:num>
  <w:num w:numId="10" w16cid:durableId="980889908">
    <w:abstractNumId w:val="12"/>
  </w:num>
  <w:num w:numId="11" w16cid:durableId="491875635">
    <w:abstractNumId w:val="15"/>
  </w:num>
  <w:num w:numId="12" w16cid:durableId="1097949282">
    <w:abstractNumId w:val="19"/>
  </w:num>
  <w:num w:numId="13" w16cid:durableId="2064716058">
    <w:abstractNumId w:val="14"/>
  </w:num>
  <w:num w:numId="14" w16cid:durableId="216548460">
    <w:abstractNumId w:val="25"/>
  </w:num>
  <w:num w:numId="15" w16cid:durableId="1339118458">
    <w:abstractNumId w:val="25"/>
  </w:num>
  <w:num w:numId="16" w16cid:durableId="456025187">
    <w:abstractNumId w:val="20"/>
  </w:num>
  <w:num w:numId="17" w16cid:durableId="1039401741">
    <w:abstractNumId w:val="17"/>
  </w:num>
  <w:num w:numId="18" w16cid:durableId="905920489">
    <w:abstractNumId w:val="5"/>
  </w:num>
  <w:num w:numId="19" w16cid:durableId="623580338">
    <w:abstractNumId w:val="28"/>
  </w:num>
  <w:num w:numId="20" w16cid:durableId="900216154">
    <w:abstractNumId w:val="29"/>
  </w:num>
  <w:num w:numId="21" w16cid:durableId="1310018900">
    <w:abstractNumId w:val="25"/>
  </w:num>
  <w:num w:numId="22" w16cid:durableId="1114057050">
    <w:abstractNumId w:val="25"/>
  </w:num>
  <w:num w:numId="23" w16cid:durableId="297541424">
    <w:abstractNumId w:val="25"/>
  </w:num>
  <w:num w:numId="24" w16cid:durableId="931860187">
    <w:abstractNumId w:val="21"/>
  </w:num>
  <w:num w:numId="25" w16cid:durableId="1731924572">
    <w:abstractNumId w:val="9"/>
  </w:num>
  <w:num w:numId="26" w16cid:durableId="1165129275">
    <w:abstractNumId w:val="1"/>
  </w:num>
  <w:num w:numId="27" w16cid:durableId="799148440">
    <w:abstractNumId w:val="7"/>
  </w:num>
  <w:num w:numId="28" w16cid:durableId="72318465">
    <w:abstractNumId w:val="0"/>
  </w:num>
  <w:num w:numId="29" w16cid:durableId="519975067">
    <w:abstractNumId w:val="16"/>
  </w:num>
  <w:num w:numId="30" w16cid:durableId="998652521">
    <w:abstractNumId w:val="8"/>
  </w:num>
  <w:num w:numId="31" w16cid:durableId="1266378313">
    <w:abstractNumId w:val="22"/>
  </w:num>
  <w:num w:numId="32" w16cid:durableId="1505247500">
    <w:abstractNumId w:val="27"/>
  </w:num>
  <w:num w:numId="33" w16cid:durableId="550774986">
    <w:abstractNumId w:val="6"/>
  </w:num>
  <w:num w:numId="34" w16cid:durableId="1523276223">
    <w:abstractNumId w:val="18"/>
  </w:num>
  <w:num w:numId="35" w16cid:durableId="2026247309">
    <w:abstractNumId w:val="2"/>
  </w:num>
  <w:num w:numId="36" w16cid:durableId="363211199">
    <w:abstractNumId w:val="11"/>
  </w:num>
  <w:num w:numId="37" w16cid:durableId="338192156">
    <w:abstractNumId w:val="4"/>
  </w:num>
  <w:num w:numId="38" w16cid:durableId="2811163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240124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759878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51D"/>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0FEC"/>
    <w:rsid w:val="00061786"/>
    <w:rsid w:val="00063294"/>
    <w:rsid w:val="00063A89"/>
    <w:rsid w:val="000657C0"/>
    <w:rsid w:val="000670F8"/>
    <w:rsid w:val="000671DB"/>
    <w:rsid w:val="00067720"/>
    <w:rsid w:val="000677AC"/>
    <w:rsid w:val="00067812"/>
    <w:rsid w:val="0006794F"/>
    <w:rsid w:val="00067BB3"/>
    <w:rsid w:val="00071867"/>
    <w:rsid w:val="00071954"/>
    <w:rsid w:val="000721C4"/>
    <w:rsid w:val="00072278"/>
    <w:rsid w:val="00073639"/>
    <w:rsid w:val="000749AD"/>
    <w:rsid w:val="000751EC"/>
    <w:rsid w:val="00075CF1"/>
    <w:rsid w:val="00077617"/>
    <w:rsid w:val="00077A26"/>
    <w:rsid w:val="0008177D"/>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1B63"/>
    <w:rsid w:val="000A70AC"/>
    <w:rsid w:val="000A77B3"/>
    <w:rsid w:val="000A787C"/>
    <w:rsid w:val="000B1694"/>
    <w:rsid w:val="000B3BE7"/>
    <w:rsid w:val="000B5054"/>
    <w:rsid w:val="000B530F"/>
    <w:rsid w:val="000B74F1"/>
    <w:rsid w:val="000C4C66"/>
    <w:rsid w:val="000C5402"/>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6878"/>
    <w:rsid w:val="000F702C"/>
    <w:rsid w:val="000F79A2"/>
    <w:rsid w:val="00101970"/>
    <w:rsid w:val="00102295"/>
    <w:rsid w:val="0010537D"/>
    <w:rsid w:val="001054B3"/>
    <w:rsid w:val="00106786"/>
    <w:rsid w:val="00106B49"/>
    <w:rsid w:val="00106C39"/>
    <w:rsid w:val="00106F44"/>
    <w:rsid w:val="001078CB"/>
    <w:rsid w:val="00110CA7"/>
    <w:rsid w:val="00114244"/>
    <w:rsid w:val="00115025"/>
    <w:rsid w:val="00115C75"/>
    <w:rsid w:val="0011629C"/>
    <w:rsid w:val="0011696F"/>
    <w:rsid w:val="00116C5D"/>
    <w:rsid w:val="001175A5"/>
    <w:rsid w:val="0011798B"/>
    <w:rsid w:val="00117B86"/>
    <w:rsid w:val="001219DE"/>
    <w:rsid w:val="00123486"/>
    <w:rsid w:val="00123774"/>
    <w:rsid w:val="00124E96"/>
    <w:rsid w:val="0012509E"/>
    <w:rsid w:val="00133B01"/>
    <w:rsid w:val="00133C71"/>
    <w:rsid w:val="00134AAB"/>
    <w:rsid w:val="00135DA4"/>
    <w:rsid w:val="00136E60"/>
    <w:rsid w:val="0013774C"/>
    <w:rsid w:val="00137AD2"/>
    <w:rsid w:val="00137BBF"/>
    <w:rsid w:val="00141B44"/>
    <w:rsid w:val="001427C4"/>
    <w:rsid w:val="00142B34"/>
    <w:rsid w:val="00144B08"/>
    <w:rsid w:val="00145092"/>
    <w:rsid w:val="00145406"/>
    <w:rsid w:val="001461D9"/>
    <w:rsid w:val="0014622E"/>
    <w:rsid w:val="001469A9"/>
    <w:rsid w:val="00147BCC"/>
    <w:rsid w:val="00150FAF"/>
    <w:rsid w:val="001514FA"/>
    <w:rsid w:val="00152351"/>
    <w:rsid w:val="00152FAD"/>
    <w:rsid w:val="00154B89"/>
    <w:rsid w:val="0015507F"/>
    <w:rsid w:val="001567E6"/>
    <w:rsid w:val="00156B8A"/>
    <w:rsid w:val="00156B93"/>
    <w:rsid w:val="00157158"/>
    <w:rsid w:val="00161192"/>
    <w:rsid w:val="00161B8D"/>
    <w:rsid w:val="001638FF"/>
    <w:rsid w:val="00164707"/>
    <w:rsid w:val="00170D29"/>
    <w:rsid w:val="00171107"/>
    <w:rsid w:val="00171114"/>
    <w:rsid w:val="0017212E"/>
    <w:rsid w:val="00173D7E"/>
    <w:rsid w:val="00173E4A"/>
    <w:rsid w:val="00173F7C"/>
    <w:rsid w:val="001743D2"/>
    <w:rsid w:val="001754C0"/>
    <w:rsid w:val="00175FD3"/>
    <w:rsid w:val="00176FDA"/>
    <w:rsid w:val="0018011A"/>
    <w:rsid w:val="00182410"/>
    <w:rsid w:val="00183622"/>
    <w:rsid w:val="0018612A"/>
    <w:rsid w:val="00187530"/>
    <w:rsid w:val="001878DA"/>
    <w:rsid w:val="001909FD"/>
    <w:rsid w:val="00193538"/>
    <w:rsid w:val="00194473"/>
    <w:rsid w:val="001948B9"/>
    <w:rsid w:val="00194EA5"/>
    <w:rsid w:val="00195088"/>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378B"/>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558E"/>
    <w:rsid w:val="002069A7"/>
    <w:rsid w:val="00210539"/>
    <w:rsid w:val="0021075A"/>
    <w:rsid w:val="00210E51"/>
    <w:rsid w:val="0021170D"/>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2A93"/>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3CE0"/>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3056"/>
    <w:rsid w:val="002E46E1"/>
    <w:rsid w:val="002E5438"/>
    <w:rsid w:val="002E71D9"/>
    <w:rsid w:val="002E7245"/>
    <w:rsid w:val="002E729C"/>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C5B"/>
    <w:rsid w:val="0031578B"/>
    <w:rsid w:val="003200B7"/>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373"/>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5E34"/>
    <w:rsid w:val="00376C9E"/>
    <w:rsid w:val="00377735"/>
    <w:rsid w:val="00377B4A"/>
    <w:rsid w:val="003801DE"/>
    <w:rsid w:val="00381059"/>
    <w:rsid w:val="00382478"/>
    <w:rsid w:val="003834DC"/>
    <w:rsid w:val="0038607C"/>
    <w:rsid w:val="00386F1D"/>
    <w:rsid w:val="0038745F"/>
    <w:rsid w:val="0039039A"/>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40E"/>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5DAF"/>
    <w:rsid w:val="00407923"/>
    <w:rsid w:val="0041098C"/>
    <w:rsid w:val="00410E29"/>
    <w:rsid w:val="004112A3"/>
    <w:rsid w:val="00413575"/>
    <w:rsid w:val="00413F3C"/>
    <w:rsid w:val="00414114"/>
    <w:rsid w:val="00414CB1"/>
    <w:rsid w:val="0041690C"/>
    <w:rsid w:val="0042277D"/>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933"/>
    <w:rsid w:val="00460231"/>
    <w:rsid w:val="00461839"/>
    <w:rsid w:val="00462DFD"/>
    <w:rsid w:val="00462F19"/>
    <w:rsid w:val="0046378E"/>
    <w:rsid w:val="00465153"/>
    <w:rsid w:val="00466E91"/>
    <w:rsid w:val="0046719D"/>
    <w:rsid w:val="00467C17"/>
    <w:rsid w:val="00470565"/>
    <w:rsid w:val="00470E00"/>
    <w:rsid w:val="00470FC9"/>
    <w:rsid w:val="00472F6D"/>
    <w:rsid w:val="00473278"/>
    <w:rsid w:val="00473655"/>
    <w:rsid w:val="00473A4A"/>
    <w:rsid w:val="004741BD"/>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2D96"/>
    <w:rsid w:val="004B4235"/>
    <w:rsid w:val="004B6BCA"/>
    <w:rsid w:val="004B6C60"/>
    <w:rsid w:val="004B6E45"/>
    <w:rsid w:val="004C0C11"/>
    <w:rsid w:val="004C1BBE"/>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196A"/>
    <w:rsid w:val="00525C39"/>
    <w:rsid w:val="00526035"/>
    <w:rsid w:val="00527D55"/>
    <w:rsid w:val="00530050"/>
    <w:rsid w:val="005305EF"/>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20B0"/>
    <w:rsid w:val="00553303"/>
    <w:rsid w:val="00553FF5"/>
    <w:rsid w:val="0055443F"/>
    <w:rsid w:val="00555525"/>
    <w:rsid w:val="005555A9"/>
    <w:rsid w:val="005574B4"/>
    <w:rsid w:val="005578CE"/>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71B"/>
    <w:rsid w:val="00574AC2"/>
    <w:rsid w:val="00575DBE"/>
    <w:rsid w:val="00575E7C"/>
    <w:rsid w:val="005807D6"/>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1362"/>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C72AF"/>
    <w:rsid w:val="005D0970"/>
    <w:rsid w:val="005D22F9"/>
    <w:rsid w:val="005D2780"/>
    <w:rsid w:val="005D2D8A"/>
    <w:rsid w:val="005D50D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2755D"/>
    <w:rsid w:val="0063094D"/>
    <w:rsid w:val="00630963"/>
    <w:rsid w:val="00634341"/>
    <w:rsid w:val="00635181"/>
    <w:rsid w:val="006357B7"/>
    <w:rsid w:val="00635924"/>
    <w:rsid w:val="00636E87"/>
    <w:rsid w:val="006373AB"/>
    <w:rsid w:val="00640670"/>
    <w:rsid w:val="00641FD0"/>
    <w:rsid w:val="00642AD2"/>
    <w:rsid w:val="00643277"/>
    <w:rsid w:val="006434A2"/>
    <w:rsid w:val="006434FE"/>
    <w:rsid w:val="00643677"/>
    <w:rsid w:val="0064486E"/>
    <w:rsid w:val="00645042"/>
    <w:rsid w:val="00645F51"/>
    <w:rsid w:val="006504B4"/>
    <w:rsid w:val="006505B3"/>
    <w:rsid w:val="00650817"/>
    <w:rsid w:val="00650B38"/>
    <w:rsid w:val="00652D84"/>
    <w:rsid w:val="00654D50"/>
    <w:rsid w:val="0065552D"/>
    <w:rsid w:val="00660770"/>
    <w:rsid w:val="006622D0"/>
    <w:rsid w:val="00665404"/>
    <w:rsid w:val="0066718A"/>
    <w:rsid w:val="00667299"/>
    <w:rsid w:val="0067044B"/>
    <w:rsid w:val="006706C0"/>
    <w:rsid w:val="00672CA7"/>
    <w:rsid w:val="00673390"/>
    <w:rsid w:val="00674638"/>
    <w:rsid w:val="00674C9B"/>
    <w:rsid w:val="0067509B"/>
    <w:rsid w:val="0067567D"/>
    <w:rsid w:val="00677B0A"/>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663A"/>
    <w:rsid w:val="006D6F44"/>
    <w:rsid w:val="006D75B4"/>
    <w:rsid w:val="006D7B34"/>
    <w:rsid w:val="006E05DD"/>
    <w:rsid w:val="006E26A8"/>
    <w:rsid w:val="006E3C6D"/>
    <w:rsid w:val="006E68D7"/>
    <w:rsid w:val="006E78AB"/>
    <w:rsid w:val="006E7F76"/>
    <w:rsid w:val="006F1254"/>
    <w:rsid w:val="006F3164"/>
    <w:rsid w:val="006F3BC1"/>
    <w:rsid w:val="006F414D"/>
    <w:rsid w:val="006F41C7"/>
    <w:rsid w:val="006F4259"/>
    <w:rsid w:val="006F425A"/>
    <w:rsid w:val="006F4504"/>
    <w:rsid w:val="006F67B2"/>
    <w:rsid w:val="006F67DC"/>
    <w:rsid w:val="006F7578"/>
    <w:rsid w:val="007016EF"/>
    <w:rsid w:val="00701B83"/>
    <w:rsid w:val="0070234C"/>
    <w:rsid w:val="00702366"/>
    <w:rsid w:val="00702E1F"/>
    <w:rsid w:val="00703D17"/>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680"/>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175"/>
    <w:rsid w:val="007554EB"/>
    <w:rsid w:val="00755C3E"/>
    <w:rsid w:val="00756445"/>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B69"/>
    <w:rsid w:val="00787F3E"/>
    <w:rsid w:val="0079196B"/>
    <w:rsid w:val="00794F7E"/>
    <w:rsid w:val="0079728D"/>
    <w:rsid w:val="007A0772"/>
    <w:rsid w:val="007A07AC"/>
    <w:rsid w:val="007A1DE6"/>
    <w:rsid w:val="007A20B3"/>
    <w:rsid w:val="007A3235"/>
    <w:rsid w:val="007A3ED4"/>
    <w:rsid w:val="007A4533"/>
    <w:rsid w:val="007A4EDD"/>
    <w:rsid w:val="007B15F8"/>
    <w:rsid w:val="007B195A"/>
    <w:rsid w:val="007B3630"/>
    <w:rsid w:val="007B4DB6"/>
    <w:rsid w:val="007B55C9"/>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7C8E"/>
    <w:rsid w:val="007F7F66"/>
    <w:rsid w:val="0080057B"/>
    <w:rsid w:val="008012D9"/>
    <w:rsid w:val="00801612"/>
    <w:rsid w:val="008016B8"/>
    <w:rsid w:val="00801961"/>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62C1"/>
    <w:rsid w:val="00887860"/>
    <w:rsid w:val="00887E2F"/>
    <w:rsid w:val="008904B7"/>
    <w:rsid w:val="00890735"/>
    <w:rsid w:val="00890B4B"/>
    <w:rsid w:val="00891073"/>
    <w:rsid w:val="00891650"/>
    <w:rsid w:val="00892AA3"/>
    <w:rsid w:val="00892DF9"/>
    <w:rsid w:val="00893251"/>
    <w:rsid w:val="00894123"/>
    <w:rsid w:val="0089567D"/>
    <w:rsid w:val="00896F5F"/>
    <w:rsid w:val="00896F65"/>
    <w:rsid w:val="00897F39"/>
    <w:rsid w:val="008A1977"/>
    <w:rsid w:val="008A2FB0"/>
    <w:rsid w:val="008A36D0"/>
    <w:rsid w:val="008A4126"/>
    <w:rsid w:val="008A4390"/>
    <w:rsid w:val="008A441D"/>
    <w:rsid w:val="008A48B0"/>
    <w:rsid w:val="008A4CE1"/>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594C"/>
    <w:rsid w:val="008D62E5"/>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4921"/>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680"/>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B6AAE"/>
    <w:rsid w:val="009B71C8"/>
    <w:rsid w:val="009C2330"/>
    <w:rsid w:val="009C3875"/>
    <w:rsid w:val="009C4D4E"/>
    <w:rsid w:val="009C6E48"/>
    <w:rsid w:val="009D0ED2"/>
    <w:rsid w:val="009D19DE"/>
    <w:rsid w:val="009D203C"/>
    <w:rsid w:val="009D59B7"/>
    <w:rsid w:val="009D5D2C"/>
    <w:rsid w:val="009D73EE"/>
    <w:rsid w:val="009D7863"/>
    <w:rsid w:val="009E015D"/>
    <w:rsid w:val="009E18A9"/>
    <w:rsid w:val="009E1A88"/>
    <w:rsid w:val="009E1DC6"/>
    <w:rsid w:val="009E4B5D"/>
    <w:rsid w:val="009E4CC3"/>
    <w:rsid w:val="009E5870"/>
    <w:rsid w:val="009E789E"/>
    <w:rsid w:val="009E7D32"/>
    <w:rsid w:val="009F0AF9"/>
    <w:rsid w:val="009F11B0"/>
    <w:rsid w:val="009F183E"/>
    <w:rsid w:val="009F1A2A"/>
    <w:rsid w:val="009F1F59"/>
    <w:rsid w:val="009F26F9"/>
    <w:rsid w:val="009F3487"/>
    <w:rsid w:val="009F4C34"/>
    <w:rsid w:val="009F656E"/>
    <w:rsid w:val="00A02434"/>
    <w:rsid w:val="00A03E3E"/>
    <w:rsid w:val="00A0596D"/>
    <w:rsid w:val="00A06395"/>
    <w:rsid w:val="00A06A27"/>
    <w:rsid w:val="00A06FC5"/>
    <w:rsid w:val="00A104D4"/>
    <w:rsid w:val="00A10DB5"/>
    <w:rsid w:val="00A10DDD"/>
    <w:rsid w:val="00A13BD9"/>
    <w:rsid w:val="00A13E1C"/>
    <w:rsid w:val="00A13EA6"/>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456DD"/>
    <w:rsid w:val="00A47B85"/>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777A7"/>
    <w:rsid w:val="00A808B0"/>
    <w:rsid w:val="00A80986"/>
    <w:rsid w:val="00A82849"/>
    <w:rsid w:val="00A84C5E"/>
    <w:rsid w:val="00A908CE"/>
    <w:rsid w:val="00A909FA"/>
    <w:rsid w:val="00A90D72"/>
    <w:rsid w:val="00A91E03"/>
    <w:rsid w:val="00A92EB9"/>
    <w:rsid w:val="00A9324F"/>
    <w:rsid w:val="00A94258"/>
    <w:rsid w:val="00A94B61"/>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2F28"/>
    <w:rsid w:val="00AC391E"/>
    <w:rsid w:val="00AC7455"/>
    <w:rsid w:val="00AC7EAD"/>
    <w:rsid w:val="00AD0366"/>
    <w:rsid w:val="00AD091E"/>
    <w:rsid w:val="00AD0C0B"/>
    <w:rsid w:val="00AD2810"/>
    <w:rsid w:val="00AD31C0"/>
    <w:rsid w:val="00AD340D"/>
    <w:rsid w:val="00AD3C30"/>
    <w:rsid w:val="00AD3D6A"/>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6FDB"/>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3B56"/>
    <w:rsid w:val="00B34BFB"/>
    <w:rsid w:val="00B3612E"/>
    <w:rsid w:val="00B36240"/>
    <w:rsid w:val="00B377EF"/>
    <w:rsid w:val="00B37A61"/>
    <w:rsid w:val="00B42C78"/>
    <w:rsid w:val="00B43E81"/>
    <w:rsid w:val="00B45208"/>
    <w:rsid w:val="00B454AF"/>
    <w:rsid w:val="00B45BF1"/>
    <w:rsid w:val="00B466C6"/>
    <w:rsid w:val="00B46A96"/>
    <w:rsid w:val="00B50010"/>
    <w:rsid w:val="00B5012A"/>
    <w:rsid w:val="00B515F2"/>
    <w:rsid w:val="00B526E2"/>
    <w:rsid w:val="00B52B03"/>
    <w:rsid w:val="00B56E10"/>
    <w:rsid w:val="00B57422"/>
    <w:rsid w:val="00B57AD5"/>
    <w:rsid w:val="00B60321"/>
    <w:rsid w:val="00B61F35"/>
    <w:rsid w:val="00B6312D"/>
    <w:rsid w:val="00B651CE"/>
    <w:rsid w:val="00B65CA4"/>
    <w:rsid w:val="00B6769D"/>
    <w:rsid w:val="00B67BD7"/>
    <w:rsid w:val="00B70FFC"/>
    <w:rsid w:val="00B71379"/>
    <w:rsid w:val="00B71F4A"/>
    <w:rsid w:val="00B7219F"/>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D59"/>
    <w:rsid w:val="00B93B24"/>
    <w:rsid w:val="00B94896"/>
    <w:rsid w:val="00B94F44"/>
    <w:rsid w:val="00B95D2F"/>
    <w:rsid w:val="00B95E5B"/>
    <w:rsid w:val="00B97244"/>
    <w:rsid w:val="00B973B7"/>
    <w:rsid w:val="00B977A5"/>
    <w:rsid w:val="00BA0BFF"/>
    <w:rsid w:val="00BA160C"/>
    <w:rsid w:val="00BA16FE"/>
    <w:rsid w:val="00BA29F9"/>
    <w:rsid w:val="00BA312F"/>
    <w:rsid w:val="00BA368A"/>
    <w:rsid w:val="00BA3C7C"/>
    <w:rsid w:val="00BA4015"/>
    <w:rsid w:val="00BA53C4"/>
    <w:rsid w:val="00BA6F05"/>
    <w:rsid w:val="00BA7A59"/>
    <w:rsid w:val="00BA7BFC"/>
    <w:rsid w:val="00BA7E48"/>
    <w:rsid w:val="00BB06FA"/>
    <w:rsid w:val="00BB1196"/>
    <w:rsid w:val="00BB1429"/>
    <w:rsid w:val="00BB146F"/>
    <w:rsid w:val="00BB2356"/>
    <w:rsid w:val="00BB28DB"/>
    <w:rsid w:val="00BB31A2"/>
    <w:rsid w:val="00BB3B4E"/>
    <w:rsid w:val="00BB5872"/>
    <w:rsid w:val="00BB62EE"/>
    <w:rsid w:val="00BB66F6"/>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1AA2"/>
    <w:rsid w:val="00BF25DD"/>
    <w:rsid w:val="00BF2892"/>
    <w:rsid w:val="00BF6098"/>
    <w:rsid w:val="00BF6551"/>
    <w:rsid w:val="00BF6AC8"/>
    <w:rsid w:val="00BF6BB9"/>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3CCD"/>
    <w:rsid w:val="00C2417A"/>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3AD0"/>
    <w:rsid w:val="00C44E25"/>
    <w:rsid w:val="00C4522F"/>
    <w:rsid w:val="00C45D8C"/>
    <w:rsid w:val="00C474CB"/>
    <w:rsid w:val="00C4795A"/>
    <w:rsid w:val="00C50B45"/>
    <w:rsid w:val="00C50C08"/>
    <w:rsid w:val="00C50CDF"/>
    <w:rsid w:val="00C52A00"/>
    <w:rsid w:val="00C53068"/>
    <w:rsid w:val="00C533F0"/>
    <w:rsid w:val="00C53FB9"/>
    <w:rsid w:val="00C57CCC"/>
    <w:rsid w:val="00C60FF0"/>
    <w:rsid w:val="00C61CA0"/>
    <w:rsid w:val="00C626FA"/>
    <w:rsid w:val="00C62C21"/>
    <w:rsid w:val="00C64197"/>
    <w:rsid w:val="00C64D37"/>
    <w:rsid w:val="00C65477"/>
    <w:rsid w:val="00C663A8"/>
    <w:rsid w:val="00C66ACB"/>
    <w:rsid w:val="00C703AE"/>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3DB"/>
    <w:rsid w:val="00C81662"/>
    <w:rsid w:val="00C81878"/>
    <w:rsid w:val="00C81DE6"/>
    <w:rsid w:val="00C81EE3"/>
    <w:rsid w:val="00C830BB"/>
    <w:rsid w:val="00C842EC"/>
    <w:rsid w:val="00C856B0"/>
    <w:rsid w:val="00C871F6"/>
    <w:rsid w:val="00C87A65"/>
    <w:rsid w:val="00C91CF7"/>
    <w:rsid w:val="00C92F87"/>
    <w:rsid w:val="00C939BA"/>
    <w:rsid w:val="00C94212"/>
    <w:rsid w:val="00C94C2E"/>
    <w:rsid w:val="00C95ABD"/>
    <w:rsid w:val="00C97793"/>
    <w:rsid w:val="00C97F6E"/>
    <w:rsid w:val="00CA2832"/>
    <w:rsid w:val="00CA2E64"/>
    <w:rsid w:val="00CA4C6C"/>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0F2"/>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6B45"/>
    <w:rsid w:val="00CE7706"/>
    <w:rsid w:val="00CF10EB"/>
    <w:rsid w:val="00CF2030"/>
    <w:rsid w:val="00CF34AC"/>
    <w:rsid w:val="00CF3754"/>
    <w:rsid w:val="00CF40D5"/>
    <w:rsid w:val="00CF4D3B"/>
    <w:rsid w:val="00CF56E2"/>
    <w:rsid w:val="00CF5E6E"/>
    <w:rsid w:val="00CF65DD"/>
    <w:rsid w:val="00CF70CF"/>
    <w:rsid w:val="00CF73FD"/>
    <w:rsid w:val="00CF7DBB"/>
    <w:rsid w:val="00CF7F30"/>
    <w:rsid w:val="00D00D96"/>
    <w:rsid w:val="00D01C90"/>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F78"/>
    <w:rsid w:val="00D46098"/>
    <w:rsid w:val="00D463D2"/>
    <w:rsid w:val="00D46F94"/>
    <w:rsid w:val="00D47F4B"/>
    <w:rsid w:val="00D53029"/>
    <w:rsid w:val="00D5437D"/>
    <w:rsid w:val="00D5570A"/>
    <w:rsid w:val="00D55752"/>
    <w:rsid w:val="00D55DDB"/>
    <w:rsid w:val="00D5660E"/>
    <w:rsid w:val="00D57E53"/>
    <w:rsid w:val="00D6151E"/>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861"/>
    <w:rsid w:val="00DC35DF"/>
    <w:rsid w:val="00DC429B"/>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617C"/>
    <w:rsid w:val="00DF6F5E"/>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127"/>
    <w:rsid w:val="00E2064D"/>
    <w:rsid w:val="00E20E39"/>
    <w:rsid w:val="00E20F00"/>
    <w:rsid w:val="00E21ED4"/>
    <w:rsid w:val="00E23EA5"/>
    <w:rsid w:val="00E23FD7"/>
    <w:rsid w:val="00E24B54"/>
    <w:rsid w:val="00E25068"/>
    <w:rsid w:val="00E253ED"/>
    <w:rsid w:val="00E266AB"/>
    <w:rsid w:val="00E26B32"/>
    <w:rsid w:val="00E30291"/>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F19"/>
    <w:rsid w:val="00EA0C3C"/>
    <w:rsid w:val="00EA1679"/>
    <w:rsid w:val="00EA29FF"/>
    <w:rsid w:val="00EA4CEA"/>
    <w:rsid w:val="00EA4F2E"/>
    <w:rsid w:val="00EA5AD7"/>
    <w:rsid w:val="00EA5C67"/>
    <w:rsid w:val="00EA6360"/>
    <w:rsid w:val="00EA6BA1"/>
    <w:rsid w:val="00EA7A23"/>
    <w:rsid w:val="00EB0093"/>
    <w:rsid w:val="00EB0C23"/>
    <w:rsid w:val="00EB0F1D"/>
    <w:rsid w:val="00EB17BD"/>
    <w:rsid w:val="00EB1C67"/>
    <w:rsid w:val="00EB23A7"/>
    <w:rsid w:val="00EB52AE"/>
    <w:rsid w:val="00EB5734"/>
    <w:rsid w:val="00EB5DA4"/>
    <w:rsid w:val="00EB6720"/>
    <w:rsid w:val="00EB68F7"/>
    <w:rsid w:val="00EB7248"/>
    <w:rsid w:val="00EB7E83"/>
    <w:rsid w:val="00EC0C40"/>
    <w:rsid w:val="00EC1610"/>
    <w:rsid w:val="00EC2EA2"/>
    <w:rsid w:val="00EC3AE9"/>
    <w:rsid w:val="00ED0AF4"/>
    <w:rsid w:val="00ED11D4"/>
    <w:rsid w:val="00ED1632"/>
    <w:rsid w:val="00ED1833"/>
    <w:rsid w:val="00ED1AF0"/>
    <w:rsid w:val="00ED20A1"/>
    <w:rsid w:val="00ED2DF9"/>
    <w:rsid w:val="00ED3523"/>
    <w:rsid w:val="00EE03CB"/>
    <w:rsid w:val="00EE0A26"/>
    <w:rsid w:val="00EE11DA"/>
    <w:rsid w:val="00EE1956"/>
    <w:rsid w:val="00EE31E2"/>
    <w:rsid w:val="00EE3CF7"/>
    <w:rsid w:val="00EE56CC"/>
    <w:rsid w:val="00EE5B68"/>
    <w:rsid w:val="00EE5C91"/>
    <w:rsid w:val="00EE7009"/>
    <w:rsid w:val="00EE7F04"/>
    <w:rsid w:val="00EF0E92"/>
    <w:rsid w:val="00EF111B"/>
    <w:rsid w:val="00EF1EBD"/>
    <w:rsid w:val="00EF395F"/>
    <w:rsid w:val="00EF4136"/>
    <w:rsid w:val="00EF4155"/>
    <w:rsid w:val="00EF4E44"/>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4A"/>
    <w:rsid w:val="00F13E75"/>
    <w:rsid w:val="00F142D2"/>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3B73"/>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A21"/>
    <w:rsid w:val="00F63D38"/>
    <w:rsid w:val="00F644E0"/>
    <w:rsid w:val="00F65CE4"/>
    <w:rsid w:val="00F665CB"/>
    <w:rsid w:val="00F66AB7"/>
    <w:rsid w:val="00F66C83"/>
    <w:rsid w:val="00F67B67"/>
    <w:rsid w:val="00F70363"/>
    <w:rsid w:val="00F71561"/>
    <w:rsid w:val="00F738E9"/>
    <w:rsid w:val="00F81DB3"/>
    <w:rsid w:val="00F81E98"/>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A7995"/>
    <w:rsid w:val="00FB1425"/>
    <w:rsid w:val="00FB2038"/>
    <w:rsid w:val="00FB2D4E"/>
    <w:rsid w:val="00FB3E20"/>
    <w:rsid w:val="00FB3FD6"/>
    <w:rsid w:val="00FB5AC8"/>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C6"/>
    <w:rsid w:val="00FD5004"/>
    <w:rsid w:val="00FD6F38"/>
    <w:rsid w:val="00FD752F"/>
    <w:rsid w:val="00FD7D31"/>
    <w:rsid w:val="00FE0E86"/>
    <w:rsid w:val="00FE3E18"/>
    <w:rsid w:val="00FE5B33"/>
    <w:rsid w:val="00FE6A69"/>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DF617C"/>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customStyle="1" w:styleId="NormalWeb">
    <w:name w:val="Normal(Web)"/>
    <w:basedOn w:val="Standaard"/>
    <w:rsid w:val="00106B49"/>
    <w:pPr>
      <w:widowControl w:val="0"/>
      <w:autoSpaceDE w:val="0"/>
      <w:autoSpaceDN w:val="0"/>
      <w:adjustRightInd w:val="0"/>
      <w:spacing w:before="100" w:beforeAutospacing="1" w:after="100" w:afterAutospacing="1" w:line="240" w:lineRule="auto"/>
    </w:pPr>
    <w:rPr>
      <w:rFonts w:ascii="Times New Roman" w:hAnsi="Times New Roman"/>
      <w:snapToGrid/>
      <w:kern w:val="0"/>
      <w:sz w:val="24"/>
      <w:szCs w:val="24"/>
      <w:lang w:val="en-GB" w:eastAsia="nl-NL"/>
    </w:rPr>
  </w:style>
  <w:style w:type="character" w:customStyle="1" w:styleId="DeltaViewDeletion">
    <w:name w:val="DeltaView Deletion"/>
    <w:rsid w:val="00106B49"/>
    <w:rPr>
      <w:strike/>
      <w:color w:val="FF0000"/>
    </w:rPr>
  </w:style>
  <w:style w:type="character" w:customStyle="1" w:styleId="Ondertitel1">
    <w:name w:val="Ondertitel1"/>
    <w:rsid w:val="008D62E5"/>
    <w:rPr>
      <w:rFonts w:ascii="Arial" w:hAnsi="Arial"/>
      <w:b/>
      <w:color w:val="007EA9"/>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97748-9453-44C7-BE94-882F34C41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126</TotalTime>
  <Pages>23</Pages>
  <Words>4014</Words>
  <Characters>22082</Characters>
  <Application>Microsoft Office Word</Application>
  <DocSecurity>0</DocSecurity>
  <Lines>184</Lines>
  <Paragraphs>52</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26044</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41</cp:revision>
  <cp:lastPrinted>2015-07-15T14:30:00Z</cp:lastPrinted>
  <dcterms:created xsi:type="dcterms:W3CDTF">2021-05-11T13:30:00Z</dcterms:created>
  <dcterms:modified xsi:type="dcterms:W3CDTF">2025-02-18T10:50:00Z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