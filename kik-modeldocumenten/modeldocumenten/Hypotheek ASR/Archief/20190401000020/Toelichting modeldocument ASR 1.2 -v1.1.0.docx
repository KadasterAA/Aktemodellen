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bookmarkStart w:id="0" w:name="_GoBack"/>
      <w:bookmarkEnd w:id="0"/>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1" w:name="bmDirectie"/>
            <w:bookmarkEnd w:id="1"/>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14:paraId="49DFE328" w14:textId="77777777" w:rsidTr="008E3F95">
        <w:trPr>
          <w:gridAfter w:val="1"/>
          <w:wAfter w:w="3544" w:type="dxa"/>
          <w:trHeight w:val="135"/>
        </w:trPr>
        <w:tc>
          <w:tcPr>
            <w:tcW w:w="5315" w:type="dxa"/>
          </w:tcPr>
          <w:p w14:paraId="5F93F30B" w14:textId="20AE458F" w:rsidR="003228A3" w:rsidRPr="00287AD2" w:rsidRDefault="00A456DD" w:rsidP="00D43EF3">
            <w:pPr>
              <w:spacing w:before="90"/>
              <w:rPr>
                <w:szCs w:val="18"/>
              </w:rPr>
            </w:pPr>
            <w:r w:rsidRPr="00A456DD">
              <w:rPr>
                <w:szCs w:val="18"/>
              </w:rPr>
              <w:t>20190401000020</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5" w:name="bmSubtitel"/>
            <w:bookmarkEnd w:id="5"/>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6" w:name="bmAuteurs"/>
      <w:bookmarkEnd w:id="6"/>
      <w:tr w:rsidR="00EC1610" w:rsidRPr="00343045" w14:paraId="344D1E84" w14:textId="77777777" w:rsidTr="00E2064D">
        <w:trPr>
          <w:gridAfter w:val="1"/>
          <w:wAfter w:w="3544" w:type="dxa"/>
          <w:cantSplit/>
          <w:trHeight w:val="80"/>
        </w:trPr>
        <w:tc>
          <w:tcPr>
            <w:tcW w:w="5315" w:type="dxa"/>
            <w:vAlign w:val="bottom"/>
          </w:tcPr>
          <w:p w14:paraId="5B039A8E" w14:textId="29D351B3" w:rsidR="00EC1610" w:rsidRPr="00343045" w:rsidRDefault="00EC1610" w:rsidP="00EC1610">
            <w:r>
              <w:fldChar w:fldCharType="begin"/>
            </w:r>
            <w:r>
              <w:instrText xml:space="preserve"> REF Versie \h </w:instrText>
            </w:r>
            <w:r>
              <w:fldChar w:fldCharType="separate"/>
            </w:r>
            <w:r w:rsidR="000721C4">
              <w:rPr>
                <w:noProof/>
              </w:rPr>
              <w:t>1.</w:t>
            </w:r>
            <w:r w:rsidR="00EF111B">
              <w:rPr>
                <w:noProof/>
              </w:rPr>
              <w:t>1</w:t>
            </w:r>
            <w:r w:rsidR="000721C4">
              <w:rPr>
                <w:noProof/>
              </w:rPr>
              <w:t>.0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EF111B">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EF111B">
        <w:tc>
          <w:tcPr>
            <w:tcW w:w="637" w:type="dxa"/>
            <w:tcBorders>
              <w:top w:val="single" w:sz="4" w:space="0" w:color="auto"/>
              <w:left w:val="single" w:sz="4" w:space="0" w:color="auto"/>
              <w:bottom w:val="single" w:sz="4" w:space="0" w:color="auto"/>
              <w:right w:val="single" w:sz="4" w:space="0" w:color="auto"/>
            </w:tcBorders>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Borders>
              <w:top w:val="single" w:sz="4" w:space="0" w:color="auto"/>
              <w:left w:val="single" w:sz="4" w:space="0" w:color="auto"/>
              <w:bottom w:val="single" w:sz="4" w:space="0" w:color="auto"/>
              <w:right w:val="single" w:sz="4" w:space="0" w:color="auto"/>
            </w:tcBorders>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Borders>
              <w:top w:val="single" w:sz="4" w:space="0" w:color="auto"/>
              <w:left w:val="single" w:sz="4" w:space="0" w:color="auto"/>
              <w:bottom w:val="single" w:sz="4" w:space="0" w:color="auto"/>
              <w:right w:val="single" w:sz="4" w:space="0" w:color="auto"/>
            </w:tcBorders>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r w:rsidR="00EF111B" w:rsidRPr="008C145E" w14:paraId="4AD1CA23" w14:textId="77777777" w:rsidTr="00EF111B">
        <w:tc>
          <w:tcPr>
            <w:tcW w:w="637" w:type="dxa"/>
            <w:tcBorders>
              <w:top w:val="single" w:sz="4" w:space="0" w:color="auto"/>
              <w:left w:val="single" w:sz="4" w:space="0" w:color="auto"/>
              <w:bottom w:val="single" w:sz="4" w:space="0" w:color="auto"/>
              <w:right w:val="single" w:sz="4" w:space="0" w:color="auto"/>
            </w:tcBorders>
          </w:tcPr>
          <w:p w14:paraId="2FE69C0C" w14:textId="206D782C" w:rsidR="00EF111B" w:rsidRDefault="00EF111B" w:rsidP="004C1BBE">
            <w:pPr>
              <w:pStyle w:val="Subtitel"/>
              <w:spacing w:line="280" w:lineRule="exact"/>
              <w:rPr>
                <w:rStyle w:val="Versie0"/>
                <w:bCs/>
                <w:sz w:val="16"/>
              </w:rPr>
            </w:pPr>
            <w:r>
              <w:rPr>
                <w:rStyle w:val="Versie0"/>
                <w:bCs/>
                <w:sz w:val="16"/>
              </w:rPr>
              <w:t>1.1.0</w:t>
            </w:r>
          </w:p>
        </w:tc>
        <w:tc>
          <w:tcPr>
            <w:tcW w:w="1560" w:type="dxa"/>
            <w:tcBorders>
              <w:top w:val="single" w:sz="4" w:space="0" w:color="auto"/>
              <w:left w:val="single" w:sz="4" w:space="0" w:color="auto"/>
              <w:bottom w:val="single" w:sz="4" w:space="0" w:color="auto"/>
              <w:right w:val="single" w:sz="4" w:space="0" w:color="auto"/>
            </w:tcBorders>
          </w:tcPr>
          <w:p w14:paraId="3CFD508D" w14:textId="5E46297A" w:rsidR="00EF111B" w:rsidRDefault="00EF111B" w:rsidP="00A456DD">
            <w:pPr>
              <w:rPr>
                <w:rStyle w:val="Datumopmaakprofiel"/>
                <w:rFonts w:cs="Helvetica"/>
                <w:sz w:val="16"/>
                <w:szCs w:val="16"/>
              </w:rPr>
            </w:pPr>
            <w:r>
              <w:rPr>
                <w:rStyle w:val="Datumopmaakprofiel"/>
                <w:rFonts w:cs="Helvetica"/>
                <w:sz w:val="16"/>
                <w:szCs w:val="16"/>
              </w:rPr>
              <w:t>17 mei 2019</w:t>
            </w:r>
          </w:p>
        </w:tc>
        <w:tc>
          <w:tcPr>
            <w:tcW w:w="1984" w:type="dxa"/>
            <w:tcBorders>
              <w:top w:val="single" w:sz="4" w:space="0" w:color="auto"/>
              <w:left w:val="single" w:sz="4" w:space="0" w:color="auto"/>
              <w:bottom w:val="single" w:sz="4" w:space="0" w:color="auto"/>
              <w:right w:val="single" w:sz="4" w:space="0" w:color="auto"/>
            </w:tcBorders>
          </w:tcPr>
          <w:p w14:paraId="5D08030B" w14:textId="43B1D109" w:rsidR="00EF111B" w:rsidRPr="0043720F" w:rsidRDefault="00EF111B"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1769A453" w14:textId="495B0D99" w:rsidR="00EF111B" w:rsidRPr="00EF111B" w:rsidRDefault="00EF111B" w:rsidP="00A456DD">
            <w:pPr>
              <w:rPr>
                <w:rFonts w:cs="Arial"/>
              </w:rPr>
            </w:pPr>
            <w:r>
              <w:rPr>
                <w:rFonts w:cs="Arial"/>
                <w:sz w:val="16"/>
                <w:szCs w:val="16"/>
              </w:rPr>
              <w:t>A</w:t>
            </w:r>
            <w:r>
              <w:rPr>
                <w:rFonts w:cs="Arial"/>
              </w:rPr>
              <w:t>A-4409: dubbele punt ontbrak in de partij naam van de bank</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13" w:name="bmInhoudsopgave"/>
      <w:bookmarkEnd w:id="13"/>
    </w:p>
    <w:p w14:paraId="6752BF3F" w14:textId="77777777" w:rsidR="00E97F19" w:rsidRPr="00343045" w:rsidRDefault="00E97F19" w:rsidP="00E97F19"/>
    <w:p w14:paraId="798B41F7" w14:textId="77777777" w:rsidR="000721C4"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564369" w:history="1">
        <w:r w:rsidR="000721C4" w:rsidRPr="003E1908">
          <w:rPr>
            <w:rStyle w:val="Hyperlink"/>
          </w:rPr>
          <w:t>1</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Inleiding</w:t>
        </w:r>
        <w:r w:rsidR="000721C4">
          <w:rPr>
            <w:webHidden/>
          </w:rPr>
          <w:tab/>
        </w:r>
        <w:r w:rsidR="000721C4">
          <w:rPr>
            <w:webHidden/>
          </w:rPr>
          <w:fldChar w:fldCharType="begin"/>
        </w:r>
        <w:r w:rsidR="000721C4">
          <w:rPr>
            <w:webHidden/>
          </w:rPr>
          <w:instrText xml:space="preserve"> PAGEREF _Toc6564369 \h </w:instrText>
        </w:r>
        <w:r w:rsidR="000721C4">
          <w:rPr>
            <w:webHidden/>
          </w:rPr>
        </w:r>
        <w:r w:rsidR="000721C4">
          <w:rPr>
            <w:webHidden/>
          </w:rPr>
          <w:fldChar w:fldCharType="separate"/>
        </w:r>
        <w:r w:rsidR="000721C4">
          <w:rPr>
            <w:webHidden/>
          </w:rPr>
          <w:t>6</w:t>
        </w:r>
        <w:r w:rsidR="000721C4">
          <w:rPr>
            <w:webHidden/>
          </w:rPr>
          <w:fldChar w:fldCharType="end"/>
        </w:r>
      </w:hyperlink>
    </w:p>
    <w:p w14:paraId="6E6E9D2F"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70" w:history="1">
        <w:r w:rsidR="000721C4" w:rsidRPr="003E1908">
          <w:rPr>
            <w:rStyle w:val="Hyperlink"/>
          </w:rPr>
          <w:t>1.1</w:t>
        </w:r>
        <w:r w:rsidR="000721C4">
          <w:rPr>
            <w:rFonts w:asciiTheme="minorHAnsi" w:eastAsiaTheme="minorEastAsia" w:hAnsiTheme="minorHAnsi" w:cstheme="minorBidi"/>
            <w:snapToGrid/>
            <w:kern w:val="0"/>
            <w:sz w:val="22"/>
            <w:szCs w:val="22"/>
            <w:lang w:eastAsia="nl-NL"/>
          </w:rPr>
          <w:tab/>
        </w:r>
        <w:r w:rsidR="000721C4" w:rsidRPr="003E1908">
          <w:rPr>
            <w:rStyle w:val="Hyperlink"/>
          </w:rPr>
          <w:t>Doel</w:t>
        </w:r>
        <w:r w:rsidR="000721C4">
          <w:rPr>
            <w:webHidden/>
          </w:rPr>
          <w:tab/>
        </w:r>
        <w:r w:rsidR="000721C4">
          <w:rPr>
            <w:webHidden/>
          </w:rPr>
          <w:fldChar w:fldCharType="begin"/>
        </w:r>
        <w:r w:rsidR="000721C4">
          <w:rPr>
            <w:webHidden/>
          </w:rPr>
          <w:instrText xml:space="preserve"> PAGEREF _Toc6564370 \h </w:instrText>
        </w:r>
        <w:r w:rsidR="000721C4">
          <w:rPr>
            <w:webHidden/>
          </w:rPr>
        </w:r>
        <w:r w:rsidR="000721C4">
          <w:rPr>
            <w:webHidden/>
          </w:rPr>
          <w:fldChar w:fldCharType="separate"/>
        </w:r>
        <w:r w:rsidR="000721C4">
          <w:rPr>
            <w:webHidden/>
          </w:rPr>
          <w:t>6</w:t>
        </w:r>
        <w:r w:rsidR="000721C4">
          <w:rPr>
            <w:webHidden/>
          </w:rPr>
          <w:fldChar w:fldCharType="end"/>
        </w:r>
      </w:hyperlink>
    </w:p>
    <w:p w14:paraId="2491090A"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71" w:history="1">
        <w:r w:rsidR="000721C4" w:rsidRPr="003E1908">
          <w:rPr>
            <w:rStyle w:val="Hyperlink"/>
          </w:rPr>
          <w:t>1.2</w:t>
        </w:r>
        <w:r w:rsidR="000721C4">
          <w:rPr>
            <w:rFonts w:asciiTheme="minorHAnsi" w:eastAsiaTheme="minorEastAsia" w:hAnsiTheme="minorHAnsi" w:cstheme="minorBidi"/>
            <w:snapToGrid/>
            <w:kern w:val="0"/>
            <w:sz w:val="22"/>
            <w:szCs w:val="22"/>
            <w:lang w:eastAsia="nl-NL"/>
          </w:rPr>
          <w:tab/>
        </w:r>
        <w:r w:rsidR="000721C4" w:rsidRPr="003E1908">
          <w:rPr>
            <w:rStyle w:val="Hyperlink"/>
          </w:rPr>
          <w:t>Algemeen</w:t>
        </w:r>
        <w:r w:rsidR="000721C4">
          <w:rPr>
            <w:webHidden/>
          </w:rPr>
          <w:tab/>
        </w:r>
        <w:r w:rsidR="000721C4">
          <w:rPr>
            <w:webHidden/>
          </w:rPr>
          <w:fldChar w:fldCharType="begin"/>
        </w:r>
        <w:r w:rsidR="000721C4">
          <w:rPr>
            <w:webHidden/>
          </w:rPr>
          <w:instrText xml:space="preserve"> PAGEREF _Toc6564371 \h </w:instrText>
        </w:r>
        <w:r w:rsidR="000721C4">
          <w:rPr>
            <w:webHidden/>
          </w:rPr>
        </w:r>
        <w:r w:rsidR="000721C4">
          <w:rPr>
            <w:webHidden/>
          </w:rPr>
          <w:fldChar w:fldCharType="separate"/>
        </w:r>
        <w:r w:rsidR="000721C4">
          <w:rPr>
            <w:webHidden/>
          </w:rPr>
          <w:t>6</w:t>
        </w:r>
        <w:r w:rsidR="000721C4">
          <w:rPr>
            <w:webHidden/>
          </w:rPr>
          <w:fldChar w:fldCharType="end"/>
        </w:r>
      </w:hyperlink>
    </w:p>
    <w:p w14:paraId="6B148CF0"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72" w:history="1">
        <w:r w:rsidR="000721C4" w:rsidRPr="003E1908">
          <w:rPr>
            <w:rStyle w:val="Hyperlink"/>
          </w:rPr>
          <w:t>1.3</w:t>
        </w:r>
        <w:r w:rsidR="000721C4">
          <w:rPr>
            <w:rFonts w:asciiTheme="minorHAnsi" w:eastAsiaTheme="minorEastAsia" w:hAnsiTheme="minorHAnsi" w:cstheme="minorBidi"/>
            <w:snapToGrid/>
            <w:kern w:val="0"/>
            <w:sz w:val="22"/>
            <w:szCs w:val="22"/>
            <w:lang w:eastAsia="nl-NL"/>
          </w:rPr>
          <w:tab/>
        </w:r>
        <w:r w:rsidR="000721C4" w:rsidRPr="003E1908">
          <w:rPr>
            <w:rStyle w:val="Hyperlink"/>
          </w:rPr>
          <w:t>Referenties</w:t>
        </w:r>
        <w:r w:rsidR="000721C4">
          <w:rPr>
            <w:webHidden/>
          </w:rPr>
          <w:tab/>
        </w:r>
        <w:r w:rsidR="000721C4">
          <w:rPr>
            <w:webHidden/>
          </w:rPr>
          <w:fldChar w:fldCharType="begin"/>
        </w:r>
        <w:r w:rsidR="000721C4">
          <w:rPr>
            <w:webHidden/>
          </w:rPr>
          <w:instrText xml:space="preserve"> PAGEREF _Toc6564372 \h </w:instrText>
        </w:r>
        <w:r w:rsidR="000721C4">
          <w:rPr>
            <w:webHidden/>
          </w:rPr>
        </w:r>
        <w:r w:rsidR="000721C4">
          <w:rPr>
            <w:webHidden/>
          </w:rPr>
          <w:fldChar w:fldCharType="separate"/>
        </w:r>
        <w:r w:rsidR="000721C4">
          <w:rPr>
            <w:webHidden/>
          </w:rPr>
          <w:t>7</w:t>
        </w:r>
        <w:r w:rsidR="000721C4">
          <w:rPr>
            <w:webHidden/>
          </w:rPr>
          <w:fldChar w:fldCharType="end"/>
        </w:r>
      </w:hyperlink>
    </w:p>
    <w:p w14:paraId="0E6FB7E5" w14:textId="77777777" w:rsidR="000721C4" w:rsidRDefault="00591362">
      <w:pPr>
        <w:pStyle w:val="Inhopg1"/>
        <w:rPr>
          <w:rFonts w:asciiTheme="minorHAnsi" w:eastAsiaTheme="minorEastAsia" w:hAnsiTheme="minorHAnsi" w:cstheme="minorBidi"/>
          <w:b w:val="0"/>
          <w:bCs w:val="0"/>
          <w:snapToGrid/>
          <w:kern w:val="0"/>
          <w:sz w:val="22"/>
          <w:szCs w:val="22"/>
          <w:lang w:eastAsia="nl-NL"/>
        </w:rPr>
      </w:pPr>
      <w:hyperlink w:anchor="_Toc6564373" w:history="1">
        <w:r w:rsidR="000721C4" w:rsidRPr="003E1908">
          <w:rPr>
            <w:rStyle w:val="Hyperlink"/>
          </w:rPr>
          <w:t>2</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ASR Hypotheekakte</w:t>
        </w:r>
        <w:r w:rsidR="000721C4">
          <w:rPr>
            <w:webHidden/>
          </w:rPr>
          <w:tab/>
        </w:r>
        <w:r w:rsidR="000721C4">
          <w:rPr>
            <w:webHidden/>
          </w:rPr>
          <w:fldChar w:fldCharType="begin"/>
        </w:r>
        <w:r w:rsidR="000721C4">
          <w:rPr>
            <w:webHidden/>
          </w:rPr>
          <w:instrText xml:space="preserve"> PAGEREF _Toc6564373 \h </w:instrText>
        </w:r>
        <w:r w:rsidR="000721C4">
          <w:rPr>
            <w:webHidden/>
          </w:rPr>
        </w:r>
        <w:r w:rsidR="000721C4">
          <w:rPr>
            <w:webHidden/>
          </w:rPr>
          <w:fldChar w:fldCharType="separate"/>
        </w:r>
        <w:r w:rsidR="000721C4">
          <w:rPr>
            <w:webHidden/>
          </w:rPr>
          <w:t>8</w:t>
        </w:r>
        <w:r w:rsidR="000721C4">
          <w:rPr>
            <w:webHidden/>
          </w:rPr>
          <w:fldChar w:fldCharType="end"/>
        </w:r>
      </w:hyperlink>
    </w:p>
    <w:p w14:paraId="6EEE8476"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74" w:history="1">
        <w:r w:rsidR="000721C4" w:rsidRPr="003E1908">
          <w:rPr>
            <w:rStyle w:val="Hyperlink"/>
          </w:rPr>
          <w:t>2.1</w:t>
        </w:r>
        <w:r w:rsidR="000721C4">
          <w:rPr>
            <w:rFonts w:asciiTheme="minorHAnsi" w:eastAsiaTheme="minorEastAsia" w:hAnsiTheme="minorHAnsi" w:cstheme="minorBidi"/>
            <w:snapToGrid/>
            <w:kern w:val="0"/>
            <w:sz w:val="22"/>
            <w:szCs w:val="22"/>
            <w:lang w:eastAsia="nl-NL"/>
          </w:rPr>
          <w:tab/>
        </w:r>
        <w:r w:rsidR="000721C4" w:rsidRPr="003E1908">
          <w:rPr>
            <w:rStyle w:val="Hyperlink"/>
          </w:rPr>
          <w:t>Equivalentieverklaring</w:t>
        </w:r>
        <w:r w:rsidR="000721C4">
          <w:rPr>
            <w:webHidden/>
          </w:rPr>
          <w:tab/>
        </w:r>
        <w:r w:rsidR="000721C4">
          <w:rPr>
            <w:webHidden/>
          </w:rPr>
          <w:fldChar w:fldCharType="begin"/>
        </w:r>
        <w:r w:rsidR="000721C4">
          <w:rPr>
            <w:webHidden/>
          </w:rPr>
          <w:instrText xml:space="preserve"> PAGEREF _Toc6564374 \h </w:instrText>
        </w:r>
        <w:r w:rsidR="000721C4">
          <w:rPr>
            <w:webHidden/>
          </w:rPr>
        </w:r>
        <w:r w:rsidR="000721C4">
          <w:rPr>
            <w:webHidden/>
          </w:rPr>
          <w:fldChar w:fldCharType="separate"/>
        </w:r>
        <w:r w:rsidR="000721C4">
          <w:rPr>
            <w:webHidden/>
          </w:rPr>
          <w:t>8</w:t>
        </w:r>
        <w:r w:rsidR="000721C4">
          <w:rPr>
            <w:webHidden/>
          </w:rPr>
          <w:fldChar w:fldCharType="end"/>
        </w:r>
      </w:hyperlink>
    </w:p>
    <w:p w14:paraId="4F5C8C84"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75" w:history="1">
        <w:r w:rsidR="000721C4" w:rsidRPr="003E1908">
          <w:rPr>
            <w:rStyle w:val="Hyperlink"/>
          </w:rPr>
          <w:t>2.2</w:t>
        </w:r>
        <w:r w:rsidR="000721C4">
          <w:rPr>
            <w:rFonts w:asciiTheme="minorHAnsi" w:eastAsiaTheme="minorEastAsia" w:hAnsiTheme="minorHAnsi" w:cstheme="minorBidi"/>
            <w:snapToGrid/>
            <w:kern w:val="0"/>
            <w:sz w:val="22"/>
            <w:szCs w:val="22"/>
            <w:lang w:eastAsia="nl-NL"/>
          </w:rPr>
          <w:tab/>
        </w:r>
        <w:r w:rsidR="000721C4" w:rsidRPr="003E1908">
          <w:rPr>
            <w:rStyle w:val="Hyperlink"/>
          </w:rPr>
          <w:t>Titel</w:t>
        </w:r>
        <w:r w:rsidR="000721C4">
          <w:rPr>
            <w:webHidden/>
          </w:rPr>
          <w:tab/>
        </w:r>
        <w:r w:rsidR="000721C4">
          <w:rPr>
            <w:webHidden/>
          </w:rPr>
          <w:fldChar w:fldCharType="begin"/>
        </w:r>
        <w:r w:rsidR="000721C4">
          <w:rPr>
            <w:webHidden/>
          </w:rPr>
          <w:instrText xml:space="preserve"> PAGEREF _Toc6564375 \h </w:instrText>
        </w:r>
        <w:r w:rsidR="000721C4">
          <w:rPr>
            <w:webHidden/>
          </w:rPr>
        </w:r>
        <w:r w:rsidR="000721C4">
          <w:rPr>
            <w:webHidden/>
          </w:rPr>
          <w:fldChar w:fldCharType="separate"/>
        </w:r>
        <w:r w:rsidR="000721C4">
          <w:rPr>
            <w:webHidden/>
          </w:rPr>
          <w:t>9</w:t>
        </w:r>
        <w:r w:rsidR="000721C4">
          <w:rPr>
            <w:webHidden/>
          </w:rPr>
          <w:fldChar w:fldCharType="end"/>
        </w:r>
      </w:hyperlink>
    </w:p>
    <w:p w14:paraId="2C87824A"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76" w:history="1">
        <w:r w:rsidR="000721C4" w:rsidRPr="003E1908">
          <w:rPr>
            <w:rStyle w:val="Hyperlink"/>
          </w:rPr>
          <w:t>2.3</w:t>
        </w:r>
        <w:r w:rsidR="000721C4">
          <w:rPr>
            <w:rFonts w:asciiTheme="minorHAnsi" w:eastAsiaTheme="minorEastAsia" w:hAnsiTheme="minorHAnsi" w:cstheme="minorBidi"/>
            <w:snapToGrid/>
            <w:kern w:val="0"/>
            <w:sz w:val="22"/>
            <w:szCs w:val="22"/>
            <w:lang w:eastAsia="nl-NL"/>
          </w:rPr>
          <w:tab/>
        </w:r>
        <w:r w:rsidR="000721C4" w:rsidRPr="003E1908">
          <w:rPr>
            <w:rStyle w:val="Hyperlink"/>
          </w:rPr>
          <w:t>Aanhef</w:t>
        </w:r>
        <w:r w:rsidR="000721C4">
          <w:rPr>
            <w:webHidden/>
          </w:rPr>
          <w:tab/>
        </w:r>
        <w:r w:rsidR="000721C4">
          <w:rPr>
            <w:webHidden/>
          </w:rPr>
          <w:fldChar w:fldCharType="begin"/>
        </w:r>
        <w:r w:rsidR="000721C4">
          <w:rPr>
            <w:webHidden/>
          </w:rPr>
          <w:instrText xml:space="preserve"> PAGEREF _Toc6564376 \h </w:instrText>
        </w:r>
        <w:r w:rsidR="000721C4">
          <w:rPr>
            <w:webHidden/>
          </w:rPr>
        </w:r>
        <w:r w:rsidR="000721C4">
          <w:rPr>
            <w:webHidden/>
          </w:rPr>
          <w:fldChar w:fldCharType="separate"/>
        </w:r>
        <w:r w:rsidR="000721C4">
          <w:rPr>
            <w:webHidden/>
          </w:rPr>
          <w:t>9</w:t>
        </w:r>
        <w:r w:rsidR="000721C4">
          <w:rPr>
            <w:webHidden/>
          </w:rPr>
          <w:fldChar w:fldCharType="end"/>
        </w:r>
      </w:hyperlink>
    </w:p>
    <w:p w14:paraId="659E1EA8"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77" w:history="1">
        <w:r w:rsidR="000721C4" w:rsidRPr="003E1908">
          <w:rPr>
            <w:rStyle w:val="Hyperlink"/>
          </w:rPr>
          <w:t>2.4</w:t>
        </w:r>
        <w:r w:rsidR="000721C4">
          <w:rPr>
            <w:rFonts w:asciiTheme="minorHAnsi" w:eastAsiaTheme="minorEastAsia" w:hAnsiTheme="minorHAnsi" w:cstheme="minorBidi"/>
            <w:snapToGrid/>
            <w:kern w:val="0"/>
            <w:sz w:val="22"/>
            <w:szCs w:val="22"/>
            <w:lang w:eastAsia="nl-NL"/>
          </w:rPr>
          <w:tab/>
        </w:r>
        <w:r w:rsidR="000721C4" w:rsidRPr="003E1908">
          <w:rPr>
            <w:rStyle w:val="Hyperlink"/>
          </w:rPr>
          <w:t>Partijen</w:t>
        </w:r>
        <w:r w:rsidR="000721C4">
          <w:rPr>
            <w:webHidden/>
          </w:rPr>
          <w:tab/>
        </w:r>
        <w:r w:rsidR="000721C4">
          <w:rPr>
            <w:webHidden/>
          </w:rPr>
          <w:fldChar w:fldCharType="begin"/>
        </w:r>
        <w:r w:rsidR="000721C4">
          <w:rPr>
            <w:webHidden/>
          </w:rPr>
          <w:instrText xml:space="preserve"> PAGEREF _Toc6564377 \h </w:instrText>
        </w:r>
        <w:r w:rsidR="000721C4">
          <w:rPr>
            <w:webHidden/>
          </w:rPr>
        </w:r>
        <w:r w:rsidR="000721C4">
          <w:rPr>
            <w:webHidden/>
          </w:rPr>
          <w:fldChar w:fldCharType="separate"/>
        </w:r>
        <w:r w:rsidR="000721C4">
          <w:rPr>
            <w:webHidden/>
          </w:rPr>
          <w:t>10</w:t>
        </w:r>
        <w:r w:rsidR="000721C4">
          <w:rPr>
            <w:webHidden/>
          </w:rPr>
          <w:fldChar w:fldCharType="end"/>
        </w:r>
      </w:hyperlink>
    </w:p>
    <w:p w14:paraId="7E0B01B2" w14:textId="77777777" w:rsidR="000721C4" w:rsidRDefault="00591362">
      <w:pPr>
        <w:pStyle w:val="Inhopg3"/>
        <w:rPr>
          <w:rFonts w:asciiTheme="minorHAnsi" w:eastAsiaTheme="minorEastAsia" w:hAnsiTheme="minorHAnsi" w:cstheme="minorBidi"/>
          <w:snapToGrid/>
          <w:kern w:val="0"/>
          <w:sz w:val="22"/>
          <w:szCs w:val="22"/>
          <w:lang w:eastAsia="nl-NL"/>
        </w:rPr>
      </w:pPr>
      <w:hyperlink w:anchor="_Toc6564378" w:history="1">
        <w:r w:rsidR="000721C4" w:rsidRPr="003E1908">
          <w:rPr>
            <w:rStyle w:val="Hyperlink"/>
          </w:rPr>
          <w:t>2.4.1</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Hypotheekbank</w:t>
        </w:r>
        <w:r w:rsidR="000721C4">
          <w:rPr>
            <w:webHidden/>
          </w:rPr>
          <w:tab/>
        </w:r>
        <w:r w:rsidR="000721C4">
          <w:rPr>
            <w:webHidden/>
          </w:rPr>
          <w:fldChar w:fldCharType="begin"/>
        </w:r>
        <w:r w:rsidR="000721C4">
          <w:rPr>
            <w:webHidden/>
          </w:rPr>
          <w:instrText xml:space="preserve"> PAGEREF _Toc6564378 \h </w:instrText>
        </w:r>
        <w:r w:rsidR="000721C4">
          <w:rPr>
            <w:webHidden/>
          </w:rPr>
        </w:r>
        <w:r w:rsidR="000721C4">
          <w:rPr>
            <w:webHidden/>
          </w:rPr>
          <w:fldChar w:fldCharType="separate"/>
        </w:r>
        <w:r w:rsidR="000721C4">
          <w:rPr>
            <w:webHidden/>
          </w:rPr>
          <w:t>11</w:t>
        </w:r>
        <w:r w:rsidR="000721C4">
          <w:rPr>
            <w:webHidden/>
          </w:rPr>
          <w:fldChar w:fldCharType="end"/>
        </w:r>
      </w:hyperlink>
    </w:p>
    <w:p w14:paraId="074D14BC" w14:textId="77777777" w:rsidR="000721C4" w:rsidRDefault="00591362">
      <w:pPr>
        <w:pStyle w:val="Inhopg3"/>
        <w:rPr>
          <w:rFonts w:asciiTheme="minorHAnsi" w:eastAsiaTheme="minorEastAsia" w:hAnsiTheme="minorHAnsi" w:cstheme="minorBidi"/>
          <w:snapToGrid/>
          <w:kern w:val="0"/>
          <w:sz w:val="22"/>
          <w:szCs w:val="22"/>
          <w:lang w:eastAsia="nl-NL"/>
        </w:rPr>
      </w:pPr>
      <w:hyperlink w:anchor="_Toc6564379" w:history="1">
        <w:r w:rsidR="000721C4" w:rsidRPr="003E1908">
          <w:rPr>
            <w:rStyle w:val="Hyperlink"/>
          </w:rPr>
          <w:t>2.4.2</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Hypotheekgever en schuldenaar</w:t>
        </w:r>
        <w:r w:rsidR="000721C4">
          <w:rPr>
            <w:webHidden/>
          </w:rPr>
          <w:tab/>
        </w:r>
        <w:r w:rsidR="000721C4">
          <w:rPr>
            <w:webHidden/>
          </w:rPr>
          <w:fldChar w:fldCharType="begin"/>
        </w:r>
        <w:r w:rsidR="000721C4">
          <w:rPr>
            <w:webHidden/>
          </w:rPr>
          <w:instrText xml:space="preserve"> PAGEREF _Toc6564379 \h </w:instrText>
        </w:r>
        <w:r w:rsidR="000721C4">
          <w:rPr>
            <w:webHidden/>
          </w:rPr>
        </w:r>
        <w:r w:rsidR="000721C4">
          <w:rPr>
            <w:webHidden/>
          </w:rPr>
          <w:fldChar w:fldCharType="separate"/>
        </w:r>
        <w:r w:rsidR="000721C4">
          <w:rPr>
            <w:webHidden/>
          </w:rPr>
          <w:t>12</w:t>
        </w:r>
        <w:r w:rsidR="000721C4">
          <w:rPr>
            <w:webHidden/>
          </w:rPr>
          <w:fldChar w:fldCharType="end"/>
        </w:r>
      </w:hyperlink>
    </w:p>
    <w:p w14:paraId="33212892" w14:textId="77777777" w:rsidR="000721C4" w:rsidRDefault="00591362">
      <w:pPr>
        <w:pStyle w:val="Inhopg3"/>
        <w:rPr>
          <w:rFonts w:asciiTheme="minorHAnsi" w:eastAsiaTheme="minorEastAsia" w:hAnsiTheme="minorHAnsi" w:cstheme="minorBidi"/>
          <w:snapToGrid/>
          <w:kern w:val="0"/>
          <w:sz w:val="22"/>
          <w:szCs w:val="22"/>
          <w:lang w:eastAsia="nl-NL"/>
        </w:rPr>
      </w:pPr>
      <w:hyperlink w:anchor="_Toc6564380" w:history="1">
        <w:r w:rsidR="000721C4" w:rsidRPr="003E1908">
          <w:rPr>
            <w:rStyle w:val="Hyperlink"/>
          </w:rPr>
          <w:t>2.4.3</w:t>
        </w:r>
        <w:r w:rsidR="000721C4">
          <w:rPr>
            <w:rFonts w:asciiTheme="minorHAnsi" w:eastAsiaTheme="minorEastAsia" w:hAnsiTheme="minorHAnsi" w:cstheme="minorBidi"/>
            <w:snapToGrid/>
            <w:kern w:val="0"/>
            <w:sz w:val="22"/>
            <w:szCs w:val="22"/>
            <w:lang w:eastAsia="nl-NL"/>
          </w:rPr>
          <w:tab/>
        </w:r>
        <w:r w:rsidR="000721C4" w:rsidRPr="003E1908">
          <w:rPr>
            <w:rStyle w:val="Hyperlink"/>
          </w:rPr>
          <w:t>(Derde) hypotheekgever (facultatief)</w:t>
        </w:r>
        <w:r w:rsidR="000721C4">
          <w:rPr>
            <w:webHidden/>
          </w:rPr>
          <w:tab/>
        </w:r>
        <w:r w:rsidR="000721C4">
          <w:rPr>
            <w:webHidden/>
          </w:rPr>
          <w:fldChar w:fldCharType="begin"/>
        </w:r>
        <w:r w:rsidR="000721C4">
          <w:rPr>
            <w:webHidden/>
          </w:rPr>
          <w:instrText xml:space="preserve"> PAGEREF _Toc6564380 \h </w:instrText>
        </w:r>
        <w:r w:rsidR="000721C4">
          <w:rPr>
            <w:webHidden/>
          </w:rPr>
        </w:r>
        <w:r w:rsidR="000721C4">
          <w:rPr>
            <w:webHidden/>
          </w:rPr>
          <w:fldChar w:fldCharType="separate"/>
        </w:r>
        <w:r w:rsidR="000721C4">
          <w:rPr>
            <w:webHidden/>
          </w:rPr>
          <w:t>15</w:t>
        </w:r>
        <w:r w:rsidR="000721C4">
          <w:rPr>
            <w:webHidden/>
          </w:rPr>
          <w:fldChar w:fldCharType="end"/>
        </w:r>
      </w:hyperlink>
    </w:p>
    <w:p w14:paraId="1A1E2C54"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1" w:history="1">
        <w:r w:rsidR="000721C4" w:rsidRPr="003E1908">
          <w:rPr>
            <w:rStyle w:val="Hyperlink"/>
          </w:rPr>
          <w:t>2.5</w:t>
        </w:r>
        <w:r w:rsidR="000721C4">
          <w:rPr>
            <w:rFonts w:asciiTheme="minorHAnsi" w:eastAsiaTheme="minorEastAsia" w:hAnsiTheme="minorHAnsi" w:cstheme="minorBidi"/>
            <w:snapToGrid/>
            <w:kern w:val="0"/>
            <w:sz w:val="22"/>
            <w:szCs w:val="22"/>
            <w:lang w:eastAsia="nl-NL"/>
          </w:rPr>
          <w:tab/>
        </w:r>
        <w:r w:rsidR="000721C4" w:rsidRPr="003E1908">
          <w:rPr>
            <w:rStyle w:val="Hyperlink"/>
          </w:rPr>
          <w:t>Geldlening</w:t>
        </w:r>
        <w:r w:rsidR="000721C4">
          <w:rPr>
            <w:webHidden/>
          </w:rPr>
          <w:tab/>
        </w:r>
        <w:r w:rsidR="000721C4">
          <w:rPr>
            <w:webHidden/>
          </w:rPr>
          <w:fldChar w:fldCharType="begin"/>
        </w:r>
        <w:r w:rsidR="000721C4">
          <w:rPr>
            <w:webHidden/>
          </w:rPr>
          <w:instrText xml:space="preserve"> PAGEREF _Toc6564381 \h </w:instrText>
        </w:r>
        <w:r w:rsidR="000721C4">
          <w:rPr>
            <w:webHidden/>
          </w:rPr>
        </w:r>
        <w:r w:rsidR="000721C4">
          <w:rPr>
            <w:webHidden/>
          </w:rPr>
          <w:fldChar w:fldCharType="separate"/>
        </w:r>
        <w:r w:rsidR="000721C4">
          <w:rPr>
            <w:webHidden/>
          </w:rPr>
          <w:t>16</w:t>
        </w:r>
        <w:r w:rsidR="000721C4">
          <w:rPr>
            <w:webHidden/>
          </w:rPr>
          <w:fldChar w:fldCharType="end"/>
        </w:r>
      </w:hyperlink>
    </w:p>
    <w:p w14:paraId="12974A57"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2" w:history="1">
        <w:r w:rsidR="000721C4" w:rsidRPr="003E1908">
          <w:rPr>
            <w:rStyle w:val="Hyperlink"/>
          </w:rPr>
          <w:t>2.6</w:t>
        </w:r>
        <w:r w:rsidR="000721C4">
          <w:rPr>
            <w:rFonts w:asciiTheme="minorHAnsi" w:eastAsiaTheme="minorEastAsia" w:hAnsiTheme="minorHAnsi" w:cstheme="minorBidi"/>
            <w:snapToGrid/>
            <w:kern w:val="0"/>
            <w:sz w:val="22"/>
            <w:szCs w:val="22"/>
            <w:lang w:eastAsia="nl-NL"/>
          </w:rPr>
          <w:tab/>
        </w:r>
        <w:r w:rsidR="000721C4" w:rsidRPr="003E1908">
          <w:rPr>
            <w:rStyle w:val="Hyperlink"/>
          </w:rPr>
          <w:t>Starterslening</w:t>
        </w:r>
        <w:r w:rsidR="000721C4">
          <w:rPr>
            <w:webHidden/>
          </w:rPr>
          <w:tab/>
        </w:r>
        <w:r w:rsidR="000721C4">
          <w:rPr>
            <w:webHidden/>
          </w:rPr>
          <w:fldChar w:fldCharType="begin"/>
        </w:r>
        <w:r w:rsidR="000721C4">
          <w:rPr>
            <w:webHidden/>
          </w:rPr>
          <w:instrText xml:space="preserve"> PAGEREF _Toc6564382 \h </w:instrText>
        </w:r>
        <w:r w:rsidR="000721C4">
          <w:rPr>
            <w:webHidden/>
          </w:rPr>
        </w:r>
        <w:r w:rsidR="000721C4">
          <w:rPr>
            <w:webHidden/>
          </w:rPr>
          <w:fldChar w:fldCharType="separate"/>
        </w:r>
        <w:r w:rsidR="000721C4">
          <w:rPr>
            <w:webHidden/>
          </w:rPr>
          <w:t>18</w:t>
        </w:r>
        <w:r w:rsidR="000721C4">
          <w:rPr>
            <w:webHidden/>
          </w:rPr>
          <w:fldChar w:fldCharType="end"/>
        </w:r>
      </w:hyperlink>
    </w:p>
    <w:p w14:paraId="510BAB72"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3" w:history="1">
        <w:r w:rsidR="000721C4" w:rsidRPr="003E1908">
          <w:rPr>
            <w:rStyle w:val="Hyperlink"/>
          </w:rPr>
          <w:t>2.7</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w:t>
        </w:r>
        <w:r w:rsidR="000721C4">
          <w:rPr>
            <w:webHidden/>
          </w:rPr>
          <w:tab/>
        </w:r>
        <w:r w:rsidR="000721C4">
          <w:rPr>
            <w:webHidden/>
          </w:rPr>
          <w:fldChar w:fldCharType="begin"/>
        </w:r>
        <w:r w:rsidR="000721C4">
          <w:rPr>
            <w:webHidden/>
          </w:rPr>
          <w:instrText xml:space="preserve"> PAGEREF _Toc6564383 \h </w:instrText>
        </w:r>
        <w:r w:rsidR="000721C4">
          <w:rPr>
            <w:webHidden/>
          </w:rPr>
        </w:r>
        <w:r w:rsidR="000721C4">
          <w:rPr>
            <w:webHidden/>
          </w:rPr>
          <w:fldChar w:fldCharType="separate"/>
        </w:r>
        <w:r w:rsidR="000721C4">
          <w:rPr>
            <w:webHidden/>
          </w:rPr>
          <w:t>19</w:t>
        </w:r>
        <w:r w:rsidR="000721C4">
          <w:rPr>
            <w:webHidden/>
          </w:rPr>
          <w:fldChar w:fldCharType="end"/>
        </w:r>
      </w:hyperlink>
    </w:p>
    <w:p w14:paraId="47BD04F6"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4" w:history="1">
        <w:r w:rsidR="000721C4" w:rsidRPr="003E1908">
          <w:rPr>
            <w:rStyle w:val="Hyperlink"/>
          </w:rPr>
          <w:t>2.8</w:t>
        </w:r>
        <w:r w:rsidR="000721C4">
          <w:rPr>
            <w:rFonts w:asciiTheme="minorHAnsi" w:eastAsiaTheme="minorEastAsia" w:hAnsiTheme="minorHAnsi" w:cstheme="minorBidi"/>
            <w:snapToGrid/>
            <w:kern w:val="0"/>
            <w:sz w:val="22"/>
            <w:szCs w:val="22"/>
            <w:lang w:eastAsia="nl-NL"/>
          </w:rPr>
          <w:tab/>
        </w:r>
        <w:r w:rsidR="000721C4" w:rsidRPr="003E1908">
          <w:rPr>
            <w:rStyle w:val="Hyperlink"/>
          </w:rPr>
          <w:t>Registergoed</w:t>
        </w:r>
        <w:r w:rsidR="000721C4">
          <w:rPr>
            <w:webHidden/>
          </w:rPr>
          <w:tab/>
        </w:r>
        <w:r w:rsidR="000721C4">
          <w:rPr>
            <w:webHidden/>
          </w:rPr>
          <w:fldChar w:fldCharType="begin"/>
        </w:r>
        <w:r w:rsidR="000721C4">
          <w:rPr>
            <w:webHidden/>
          </w:rPr>
          <w:instrText xml:space="preserve"> PAGEREF _Toc6564384 \h </w:instrText>
        </w:r>
        <w:r w:rsidR="000721C4">
          <w:rPr>
            <w:webHidden/>
          </w:rPr>
        </w:r>
        <w:r w:rsidR="000721C4">
          <w:rPr>
            <w:webHidden/>
          </w:rPr>
          <w:fldChar w:fldCharType="separate"/>
        </w:r>
        <w:r w:rsidR="000721C4">
          <w:rPr>
            <w:webHidden/>
          </w:rPr>
          <w:t>21</w:t>
        </w:r>
        <w:r w:rsidR="000721C4">
          <w:rPr>
            <w:webHidden/>
          </w:rPr>
          <w:fldChar w:fldCharType="end"/>
        </w:r>
      </w:hyperlink>
    </w:p>
    <w:p w14:paraId="39743552"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5" w:history="1">
        <w:r w:rsidR="000721C4" w:rsidRPr="003E1908">
          <w:rPr>
            <w:rStyle w:val="Hyperlink"/>
          </w:rPr>
          <w:t>2.9</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 overbruggingshypotheek</w:t>
        </w:r>
        <w:r w:rsidR="000721C4">
          <w:rPr>
            <w:webHidden/>
          </w:rPr>
          <w:tab/>
        </w:r>
        <w:r w:rsidR="000721C4">
          <w:rPr>
            <w:webHidden/>
          </w:rPr>
          <w:fldChar w:fldCharType="begin"/>
        </w:r>
        <w:r w:rsidR="000721C4">
          <w:rPr>
            <w:webHidden/>
          </w:rPr>
          <w:instrText xml:space="preserve"> PAGEREF _Toc6564385 \h </w:instrText>
        </w:r>
        <w:r w:rsidR="000721C4">
          <w:rPr>
            <w:webHidden/>
          </w:rPr>
        </w:r>
        <w:r w:rsidR="000721C4">
          <w:rPr>
            <w:webHidden/>
          </w:rPr>
          <w:fldChar w:fldCharType="separate"/>
        </w:r>
        <w:r w:rsidR="000721C4">
          <w:rPr>
            <w:webHidden/>
          </w:rPr>
          <w:t>23</w:t>
        </w:r>
        <w:r w:rsidR="000721C4">
          <w:rPr>
            <w:webHidden/>
          </w:rPr>
          <w:fldChar w:fldCharType="end"/>
        </w:r>
      </w:hyperlink>
    </w:p>
    <w:p w14:paraId="3A2E7078"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6" w:history="1">
        <w:r w:rsidR="000721C4" w:rsidRPr="003E1908">
          <w:rPr>
            <w:rStyle w:val="Hyperlink"/>
          </w:rPr>
          <w:t>2.10</w:t>
        </w:r>
        <w:r w:rsidR="000721C4">
          <w:rPr>
            <w:rFonts w:asciiTheme="minorHAnsi" w:eastAsiaTheme="minorEastAsia" w:hAnsiTheme="minorHAnsi" w:cstheme="minorBidi"/>
            <w:snapToGrid/>
            <w:kern w:val="0"/>
            <w:sz w:val="22"/>
            <w:szCs w:val="22"/>
            <w:lang w:eastAsia="nl-NL"/>
          </w:rPr>
          <w:tab/>
        </w:r>
        <w:r w:rsidR="000721C4" w:rsidRPr="003E1908">
          <w:rPr>
            <w:rStyle w:val="Hyperlink"/>
          </w:rPr>
          <w:t>Opzegging</w:t>
        </w:r>
        <w:r w:rsidR="000721C4">
          <w:rPr>
            <w:webHidden/>
          </w:rPr>
          <w:tab/>
        </w:r>
        <w:r w:rsidR="000721C4">
          <w:rPr>
            <w:webHidden/>
          </w:rPr>
          <w:fldChar w:fldCharType="begin"/>
        </w:r>
        <w:r w:rsidR="000721C4">
          <w:rPr>
            <w:webHidden/>
          </w:rPr>
          <w:instrText xml:space="preserve"> PAGEREF _Toc6564386 \h </w:instrText>
        </w:r>
        <w:r w:rsidR="000721C4">
          <w:rPr>
            <w:webHidden/>
          </w:rPr>
        </w:r>
        <w:r w:rsidR="000721C4">
          <w:rPr>
            <w:webHidden/>
          </w:rPr>
          <w:fldChar w:fldCharType="separate"/>
        </w:r>
        <w:r w:rsidR="000721C4">
          <w:rPr>
            <w:webHidden/>
          </w:rPr>
          <w:t>25</w:t>
        </w:r>
        <w:r w:rsidR="000721C4">
          <w:rPr>
            <w:webHidden/>
          </w:rPr>
          <w:fldChar w:fldCharType="end"/>
        </w:r>
      </w:hyperlink>
    </w:p>
    <w:p w14:paraId="229D71BB"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7" w:history="1">
        <w:r w:rsidR="000721C4" w:rsidRPr="003E1908">
          <w:rPr>
            <w:rStyle w:val="Hyperlink"/>
          </w:rPr>
          <w:t>2.11</w:t>
        </w:r>
        <w:r w:rsidR="000721C4">
          <w:rPr>
            <w:rFonts w:asciiTheme="minorHAnsi" w:eastAsiaTheme="minorEastAsia" w:hAnsiTheme="minorHAnsi" w:cstheme="minorBidi"/>
            <w:snapToGrid/>
            <w:kern w:val="0"/>
            <w:sz w:val="22"/>
            <w:szCs w:val="22"/>
            <w:lang w:eastAsia="nl-NL"/>
          </w:rPr>
          <w:tab/>
        </w:r>
        <w:r w:rsidR="000721C4" w:rsidRPr="003E1908">
          <w:rPr>
            <w:rStyle w:val="Hyperlink"/>
          </w:rPr>
          <w:t>Woonplaatskeuze</w:t>
        </w:r>
        <w:r w:rsidR="000721C4">
          <w:rPr>
            <w:webHidden/>
          </w:rPr>
          <w:tab/>
        </w:r>
        <w:r w:rsidR="000721C4">
          <w:rPr>
            <w:webHidden/>
          </w:rPr>
          <w:fldChar w:fldCharType="begin"/>
        </w:r>
        <w:r w:rsidR="000721C4">
          <w:rPr>
            <w:webHidden/>
          </w:rPr>
          <w:instrText xml:space="preserve"> PAGEREF _Toc6564387 \h </w:instrText>
        </w:r>
        <w:r w:rsidR="000721C4">
          <w:rPr>
            <w:webHidden/>
          </w:rPr>
        </w:r>
        <w:r w:rsidR="000721C4">
          <w:rPr>
            <w:webHidden/>
          </w:rPr>
          <w:fldChar w:fldCharType="separate"/>
        </w:r>
        <w:r w:rsidR="000721C4">
          <w:rPr>
            <w:webHidden/>
          </w:rPr>
          <w:t>25</w:t>
        </w:r>
        <w:r w:rsidR="000721C4">
          <w:rPr>
            <w:webHidden/>
          </w:rPr>
          <w:fldChar w:fldCharType="end"/>
        </w:r>
      </w:hyperlink>
    </w:p>
    <w:p w14:paraId="0D20C703"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8" w:history="1">
        <w:r w:rsidR="000721C4" w:rsidRPr="003E1908">
          <w:rPr>
            <w:rStyle w:val="Hyperlink"/>
          </w:rPr>
          <w:t>2.12</w:t>
        </w:r>
        <w:r w:rsidR="000721C4">
          <w:rPr>
            <w:rFonts w:asciiTheme="minorHAnsi" w:eastAsiaTheme="minorEastAsia" w:hAnsiTheme="minorHAnsi" w:cstheme="minorBidi"/>
            <w:snapToGrid/>
            <w:kern w:val="0"/>
            <w:sz w:val="22"/>
            <w:szCs w:val="22"/>
            <w:lang w:eastAsia="nl-NL"/>
          </w:rPr>
          <w:tab/>
        </w:r>
        <w:r w:rsidR="000721C4" w:rsidRPr="003E1908">
          <w:rPr>
            <w:rStyle w:val="Hyperlink"/>
          </w:rPr>
          <w:t>Einde kadasterdeel</w:t>
        </w:r>
        <w:r w:rsidR="000721C4">
          <w:rPr>
            <w:webHidden/>
          </w:rPr>
          <w:tab/>
        </w:r>
        <w:r w:rsidR="000721C4">
          <w:rPr>
            <w:webHidden/>
          </w:rPr>
          <w:fldChar w:fldCharType="begin"/>
        </w:r>
        <w:r w:rsidR="000721C4">
          <w:rPr>
            <w:webHidden/>
          </w:rPr>
          <w:instrText xml:space="preserve"> PAGEREF _Toc6564388 \h </w:instrText>
        </w:r>
        <w:r w:rsidR="000721C4">
          <w:rPr>
            <w:webHidden/>
          </w:rPr>
        </w:r>
        <w:r w:rsidR="000721C4">
          <w:rPr>
            <w:webHidden/>
          </w:rPr>
          <w:fldChar w:fldCharType="separate"/>
        </w:r>
        <w:r w:rsidR="000721C4">
          <w:rPr>
            <w:webHidden/>
          </w:rPr>
          <w:t>25</w:t>
        </w:r>
        <w:r w:rsidR="000721C4">
          <w:rPr>
            <w:webHidden/>
          </w:rPr>
          <w:fldChar w:fldCharType="end"/>
        </w:r>
      </w:hyperlink>
    </w:p>
    <w:p w14:paraId="3D7F7AC8" w14:textId="77777777" w:rsidR="000721C4" w:rsidRDefault="00591362">
      <w:pPr>
        <w:pStyle w:val="Inhopg2"/>
        <w:rPr>
          <w:rFonts w:asciiTheme="minorHAnsi" w:eastAsiaTheme="minorEastAsia" w:hAnsiTheme="minorHAnsi" w:cstheme="minorBidi"/>
          <w:snapToGrid/>
          <w:kern w:val="0"/>
          <w:sz w:val="22"/>
          <w:szCs w:val="22"/>
          <w:lang w:eastAsia="nl-NL"/>
        </w:rPr>
      </w:pPr>
      <w:hyperlink w:anchor="_Toc6564389" w:history="1">
        <w:r w:rsidR="000721C4" w:rsidRPr="003E1908">
          <w:rPr>
            <w:rStyle w:val="Hyperlink"/>
          </w:rPr>
          <w:t>2.13</w:t>
        </w:r>
        <w:r w:rsidR="000721C4">
          <w:rPr>
            <w:rFonts w:asciiTheme="minorHAnsi" w:eastAsiaTheme="minorEastAsia" w:hAnsiTheme="minorHAnsi" w:cstheme="minorBidi"/>
            <w:snapToGrid/>
            <w:kern w:val="0"/>
            <w:sz w:val="22"/>
            <w:szCs w:val="22"/>
            <w:lang w:eastAsia="nl-NL"/>
          </w:rPr>
          <w:tab/>
        </w:r>
        <w:r w:rsidR="000721C4" w:rsidRPr="003E1908">
          <w:rPr>
            <w:rStyle w:val="Hyperlink"/>
          </w:rPr>
          <w:t>Vrije gedeelte</w:t>
        </w:r>
        <w:r w:rsidR="000721C4">
          <w:rPr>
            <w:webHidden/>
          </w:rPr>
          <w:tab/>
        </w:r>
        <w:r w:rsidR="000721C4">
          <w:rPr>
            <w:webHidden/>
          </w:rPr>
          <w:fldChar w:fldCharType="begin"/>
        </w:r>
        <w:r w:rsidR="000721C4">
          <w:rPr>
            <w:webHidden/>
          </w:rPr>
          <w:instrText xml:space="preserve"> PAGEREF _Toc6564389 \h </w:instrText>
        </w:r>
        <w:r w:rsidR="000721C4">
          <w:rPr>
            <w:webHidden/>
          </w:rPr>
        </w:r>
        <w:r w:rsidR="000721C4">
          <w:rPr>
            <w:webHidden/>
          </w:rPr>
          <w:fldChar w:fldCharType="separate"/>
        </w:r>
        <w:r w:rsidR="000721C4">
          <w:rPr>
            <w:webHidden/>
          </w:rPr>
          <w:t>26</w:t>
        </w:r>
        <w:r w:rsidR="000721C4">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14" w:name="bmStartpunt"/>
      <w:bookmarkStart w:id="15" w:name="_Toc498316301"/>
      <w:bookmarkStart w:id="16" w:name="_Toc20728828"/>
      <w:bookmarkStart w:id="17" w:name="_Toc464135491"/>
      <w:bookmarkStart w:id="18" w:name="_Toc6564369"/>
      <w:bookmarkStart w:id="19" w:name="_Toc179181706"/>
      <w:bookmarkEnd w:id="14"/>
      <w:bookmarkEnd w:id="15"/>
      <w:bookmarkEnd w:id="16"/>
      <w:r w:rsidRPr="00343045">
        <w:rPr>
          <w:lang w:val="nl-NL"/>
        </w:rPr>
        <w:lastRenderedPageBreak/>
        <w:t>Inleiding</w:t>
      </w:r>
      <w:bookmarkEnd w:id="17"/>
      <w:bookmarkEnd w:id="18"/>
    </w:p>
    <w:p w14:paraId="409F5E9D" w14:textId="77777777" w:rsidR="00987D5A" w:rsidRPr="00343045" w:rsidRDefault="00987D5A" w:rsidP="00987D5A">
      <w:pPr>
        <w:pStyle w:val="Kop2"/>
        <w:numPr>
          <w:ilvl w:val="1"/>
          <w:numId w:val="1"/>
        </w:numPr>
      </w:pPr>
      <w:bookmarkStart w:id="20" w:name="_Toc196114936"/>
      <w:bookmarkStart w:id="21" w:name="_Toc464135492"/>
      <w:bookmarkStart w:id="22" w:name="_Toc6564370"/>
      <w:r w:rsidRPr="00343045">
        <w:t>Doel</w:t>
      </w:r>
      <w:bookmarkEnd w:id="20"/>
      <w:bookmarkEnd w:id="21"/>
      <w:bookmarkEnd w:id="22"/>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3" w:name="_Toc212447230"/>
      <w:bookmarkStart w:id="24" w:name="_Toc464135493"/>
      <w:bookmarkStart w:id="25" w:name="_Toc6564371"/>
      <w:bookmarkStart w:id="26" w:name="_Toc196114937"/>
      <w:r w:rsidRPr="00343045">
        <w:t>Algemeen</w:t>
      </w:r>
      <w:bookmarkEnd w:id="23"/>
      <w:bookmarkEnd w:id="24"/>
      <w:bookmarkEnd w:id="25"/>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6"/>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7" w:name="_Toc191216332"/>
      <w:bookmarkStart w:id="28" w:name="_Toc191373237"/>
      <w:bookmarkStart w:id="29" w:name="_Toc191216333"/>
      <w:bookmarkStart w:id="30" w:name="_Toc191373238"/>
      <w:bookmarkStart w:id="31" w:name="_Toc464135494"/>
      <w:bookmarkStart w:id="32" w:name="_Toc6564372"/>
      <w:bookmarkEnd w:id="27"/>
      <w:bookmarkEnd w:id="28"/>
      <w:bookmarkEnd w:id="29"/>
      <w:bookmarkEnd w:id="30"/>
      <w:r w:rsidRPr="00343045">
        <w:lastRenderedPageBreak/>
        <w:t>Referenties</w:t>
      </w:r>
      <w:bookmarkEnd w:id="31"/>
      <w:bookmarkEnd w:id="3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AD39F66" w:rsidR="003743B2" w:rsidRPr="00DB7FA4" w:rsidRDefault="003743B2" w:rsidP="00EC1610">
            <w:pPr>
              <w:rPr>
                <w:lang w:val="nl"/>
              </w:rPr>
            </w:pPr>
            <w:r w:rsidRPr="00CC0276">
              <w:t xml:space="preserve">Modeldocument </w:t>
            </w:r>
            <w:r w:rsidR="00A456DD">
              <w:t>ASR</w:t>
            </w:r>
            <w:r w:rsidR="00C61CA0">
              <w:t xml:space="preserve"> </w:t>
            </w:r>
            <w:r w:rsidR="00286F0E">
              <w:t>hypotheek</w:t>
            </w:r>
          </w:p>
        </w:tc>
        <w:tc>
          <w:tcPr>
            <w:tcW w:w="851" w:type="dxa"/>
            <w:shd w:val="clear" w:color="auto" w:fill="auto"/>
          </w:tcPr>
          <w:p w14:paraId="35FD41D1" w14:textId="2B945E0A" w:rsidR="003743B2" w:rsidRPr="00DB7FA4" w:rsidRDefault="00C61CA0" w:rsidP="00A456DD">
            <w:pPr>
              <w:rPr>
                <w:lang w:val="nl"/>
              </w:rPr>
            </w:pPr>
            <w:r>
              <w:rPr>
                <w:lang w:val="nl"/>
              </w:rPr>
              <w:t>1</w:t>
            </w:r>
            <w:r w:rsidR="007509F1">
              <w:rPr>
                <w:lang w:val="nl"/>
              </w:rPr>
              <w:t>.</w:t>
            </w:r>
            <w:r w:rsidR="009E1A88">
              <w:rPr>
                <w:lang w:val="nl"/>
              </w:rPr>
              <w:t>2</w:t>
            </w:r>
          </w:p>
        </w:tc>
        <w:tc>
          <w:tcPr>
            <w:tcW w:w="1590" w:type="dxa"/>
            <w:shd w:val="clear" w:color="auto" w:fill="auto"/>
          </w:tcPr>
          <w:p w14:paraId="4FD2AD1E" w14:textId="644CDDBC" w:rsidR="003743B2" w:rsidRPr="00DB7FA4" w:rsidRDefault="00A456DD" w:rsidP="00297F28">
            <w:pPr>
              <w:rPr>
                <w:lang w:val="nl"/>
              </w:rPr>
            </w:pPr>
            <w:r>
              <w:rPr>
                <w:rFonts w:cs="Arial"/>
                <w:color w:val="000000"/>
                <w:szCs w:val="18"/>
              </w:rPr>
              <w:t>28-03-2019</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33" w:name="AlgemeneAfsprakenDocument"/>
            <w:r>
              <w:t>[3]</w:t>
            </w:r>
            <w:bookmarkEnd w:id="33"/>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17F12E12" w:rsidR="003743B2" w:rsidRPr="00DB7FA4" w:rsidRDefault="00A456DD" w:rsidP="00C81662">
            <w:pPr>
              <w:rPr>
                <w:lang w:val="nl"/>
              </w:rPr>
            </w:pPr>
            <w:r>
              <w:t>12-01-2018</w:t>
            </w:r>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34" w:name="TC"/>
            <w:r>
              <w:t>[TC]</w:t>
            </w:r>
            <w:bookmarkEnd w:id="34"/>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677D0CD1" w:rsidR="0054259B" w:rsidRPr="00F04F48" w:rsidRDefault="00A456DD" w:rsidP="00457933">
            <w:r>
              <w:t>8.1.0</w:t>
            </w:r>
          </w:p>
        </w:tc>
        <w:tc>
          <w:tcPr>
            <w:tcW w:w="1590" w:type="dxa"/>
            <w:shd w:val="clear" w:color="auto" w:fill="auto"/>
          </w:tcPr>
          <w:p w14:paraId="4088E1FD" w14:textId="2B623239" w:rsidR="0054259B" w:rsidRPr="00DB7FA4" w:rsidRDefault="00A456DD" w:rsidP="00457933">
            <w:pPr>
              <w:rPr>
                <w:lang w:val="nl"/>
              </w:rPr>
            </w:pPr>
            <w:r>
              <w:t>01-12-2019</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37" w:name="_Toc464135495"/>
      <w:bookmarkStart w:id="38" w:name="_Toc6564373"/>
      <w:bookmarkEnd w:id="19"/>
      <w:r>
        <w:rPr>
          <w:lang w:val="nl-NL"/>
        </w:rPr>
        <w:lastRenderedPageBreak/>
        <w:t>ASR</w:t>
      </w:r>
      <w:r w:rsidR="00340045">
        <w:rPr>
          <w:lang w:val="nl-NL"/>
        </w:rPr>
        <w:t xml:space="preserve"> </w:t>
      </w:r>
      <w:r w:rsidR="008D0862">
        <w:rPr>
          <w:lang w:val="nl-NL"/>
        </w:rPr>
        <w:t>Hypotheekakte</w:t>
      </w:r>
      <w:bookmarkEnd w:id="37"/>
      <w:bookmarkEnd w:id="38"/>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39" w:name="_Toc246925271"/>
      <w:bookmarkStart w:id="40" w:name="_Toc464135496"/>
      <w:bookmarkStart w:id="41" w:name="_Toc5887048"/>
      <w:bookmarkStart w:id="42" w:name="_Toc6564374"/>
      <w:r>
        <w:t>Equivalentieverklaring</w:t>
      </w:r>
      <w:bookmarkEnd w:id="39"/>
      <w:bookmarkEnd w:id="40"/>
      <w:bookmarkEnd w:id="41"/>
      <w:bookmarkEnd w:id="42"/>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787B69">
        <w:tc>
          <w:tcPr>
            <w:tcW w:w="2394" w:type="pct"/>
            <w:shd w:val="clear" w:color="auto" w:fill="auto"/>
          </w:tcPr>
          <w:p w14:paraId="31E6FF42" w14:textId="77777777" w:rsidR="00106B49" w:rsidRPr="00D77156" w:rsidRDefault="00106B49" w:rsidP="00787B69">
            <w:pPr>
              <w:rPr>
                <w:b/>
              </w:rPr>
            </w:pPr>
            <w:r w:rsidRPr="00DB7FA4">
              <w:rPr>
                <w:b/>
              </w:rPr>
              <w:t>Modeldocument tekst</w:t>
            </w:r>
          </w:p>
        </w:tc>
        <w:tc>
          <w:tcPr>
            <w:tcW w:w="2606" w:type="pct"/>
            <w:shd w:val="clear" w:color="auto" w:fill="auto"/>
          </w:tcPr>
          <w:p w14:paraId="05DB4EC3" w14:textId="77777777" w:rsidR="00106B49" w:rsidRPr="00D77156" w:rsidRDefault="00106B49" w:rsidP="00787B69">
            <w:pPr>
              <w:rPr>
                <w:b/>
              </w:rPr>
            </w:pPr>
            <w:r w:rsidRPr="00DB7FA4">
              <w:rPr>
                <w:b/>
              </w:rPr>
              <w:t>Toelichting</w:t>
            </w:r>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77777777" w:rsidR="00106B49" w:rsidRDefault="00106B49" w:rsidP="00106B49">
      <w:pPr>
        <w:pStyle w:val="Kop2"/>
        <w:pageBreakBefore/>
        <w:numPr>
          <w:ilvl w:val="1"/>
          <w:numId w:val="1"/>
        </w:numPr>
      </w:pPr>
      <w:bookmarkStart w:id="43" w:name="_Toc464135497"/>
      <w:bookmarkStart w:id="44" w:name="_Toc5887049"/>
      <w:bookmarkStart w:id="45" w:name="_Toc6564375"/>
      <w:bookmarkStart w:id="46" w:name="_Ref438019207"/>
      <w:r>
        <w:lastRenderedPageBreak/>
        <w:t>Titel</w:t>
      </w:r>
      <w:bookmarkEnd w:id="43"/>
      <w:bookmarkEnd w:id="44"/>
      <w:bookmarkEnd w:id="4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787B69">
        <w:tc>
          <w:tcPr>
            <w:tcW w:w="2394" w:type="pct"/>
            <w:shd w:val="clear" w:color="auto" w:fill="auto"/>
          </w:tcPr>
          <w:p w14:paraId="588B1406" w14:textId="77777777" w:rsidR="00106B49" w:rsidRPr="00D77156" w:rsidRDefault="00106B49" w:rsidP="00787B69">
            <w:pPr>
              <w:rPr>
                <w:b/>
              </w:rPr>
            </w:pPr>
            <w:r w:rsidRPr="00DB7FA4">
              <w:rPr>
                <w:b/>
              </w:rPr>
              <w:t>Modeldocument tekst</w:t>
            </w:r>
          </w:p>
        </w:tc>
        <w:tc>
          <w:tcPr>
            <w:tcW w:w="2606" w:type="pct"/>
            <w:shd w:val="clear" w:color="auto" w:fill="auto"/>
          </w:tcPr>
          <w:p w14:paraId="6A8C02F8" w14:textId="77777777" w:rsidR="00106B49" w:rsidRPr="00D77156" w:rsidRDefault="00106B49" w:rsidP="00787B69">
            <w:pPr>
              <w:rPr>
                <w:b/>
              </w:rPr>
            </w:pPr>
            <w:r w:rsidRPr="00DB7FA4">
              <w:rPr>
                <w:b/>
              </w:rPr>
              <w:t>Toelichting</w:t>
            </w:r>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7777777" w:rsidR="00106B49" w:rsidRDefault="00106B49" w:rsidP="00106B49">
      <w:pPr>
        <w:pStyle w:val="Kop2"/>
        <w:numPr>
          <w:ilvl w:val="1"/>
          <w:numId w:val="1"/>
        </w:numPr>
      </w:pPr>
      <w:bookmarkStart w:id="47" w:name="_Toc464135498"/>
      <w:bookmarkStart w:id="48" w:name="_Toc5887050"/>
      <w:bookmarkStart w:id="49" w:name="_Toc6564376"/>
      <w:bookmarkEnd w:id="46"/>
      <w:r>
        <w:t>Aanhef</w:t>
      </w:r>
      <w:bookmarkEnd w:id="47"/>
      <w:bookmarkEnd w:id="48"/>
      <w:bookmarkEnd w:id="4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787B69">
        <w:tc>
          <w:tcPr>
            <w:tcW w:w="2394" w:type="pct"/>
            <w:shd w:val="clear" w:color="auto" w:fill="auto"/>
          </w:tcPr>
          <w:p w14:paraId="3E9D9A46" w14:textId="77777777" w:rsidR="00106B49" w:rsidRPr="00D77156" w:rsidRDefault="00106B49" w:rsidP="00787B69">
            <w:pPr>
              <w:rPr>
                <w:b/>
              </w:rPr>
            </w:pPr>
            <w:r w:rsidRPr="00DB7FA4">
              <w:rPr>
                <w:b/>
              </w:rPr>
              <w:t>Modeldocument tekst</w:t>
            </w:r>
          </w:p>
        </w:tc>
        <w:tc>
          <w:tcPr>
            <w:tcW w:w="2606" w:type="pct"/>
            <w:shd w:val="clear" w:color="auto" w:fill="auto"/>
          </w:tcPr>
          <w:p w14:paraId="3F34521C" w14:textId="77777777" w:rsidR="00106B49" w:rsidRPr="00D77156" w:rsidRDefault="00106B49" w:rsidP="00787B69">
            <w:pPr>
              <w:rPr>
                <w:b/>
              </w:rPr>
            </w:pPr>
            <w:r w:rsidRPr="00DB7FA4">
              <w:rPr>
                <w:b/>
              </w:rPr>
              <w:t>Toelichting</w:t>
            </w:r>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50" w:name="_Toc245786300"/>
            <w:bookmarkEnd w:id="50"/>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51" w:name="_Toc464135499"/>
      <w:bookmarkStart w:id="52" w:name="_Toc5887051"/>
      <w:bookmarkStart w:id="53" w:name="_Toc6564377"/>
      <w:bookmarkStart w:id="54" w:name="_Ref182807022"/>
      <w:r>
        <w:lastRenderedPageBreak/>
        <w:t>Partijen</w:t>
      </w:r>
      <w:bookmarkEnd w:id="51"/>
      <w:bookmarkEnd w:id="52"/>
      <w:bookmarkEnd w:id="53"/>
    </w:p>
    <w:p w14:paraId="5396EDCE" w14:textId="77777777" w:rsidR="00106B49" w:rsidRDefault="00106B49" w:rsidP="00106B49">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[TC]</w:t>
      </w:r>
      <w:r w:rsidRPr="00890735">
        <w:rPr>
          <w:snapToGrid/>
          <w:szCs w:val="18"/>
        </w:rPr>
        <w:fldChar w:fldCharType="end"/>
      </w:r>
      <w:r w:rsidRPr="00890735">
        <w:rPr>
          <w:snapToGrid/>
          <w:szCs w:val="18"/>
        </w:rPr>
        <w:t>.</w:t>
      </w:r>
      <w:r w:rsidRPr="00890735" w:rsidDel="0038607C">
        <w:rPr>
          <w:snapToGrid/>
          <w:szCs w:val="18"/>
        </w:rPr>
        <w:t xml:space="preserve"> </w:t>
      </w:r>
    </w:p>
    <w:p w14:paraId="602DDFE9" w14:textId="77777777" w:rsidR="00106B49" w:rsidRDefault="00106B49" w:rsidP="00106B49">
      <w:pPr>
        <w:pStyle w:val="Kop3"/>
        <w:pageBreakBefore/>
        <w:numPr>
          <w:ilvl w:val="2"/>
          <w:numId w:val="1"/>
        </w:numPr>
      </w:pPr>
      <w:bookmarkStart w:id="55" w:name="_Toc464135500"/>
      <w:bookmarkStart w:id="56" w:name="_Toc5887052"/>
      <w:bookmarkStart w:id="57" w:name="_Toc6564378"/>
      <w:r>
        <w:lastRenderedPageBreak/>
        <w:t>Hypotheekbank</w:t>
      </w:r>
      <w:bookmarkEnd w:id="55"/>
      <w:bookmarkEnd w:id="56"/>
      <w:bookmarkEnd w:id="57"/>
    </w:p>
    <w:bookmarkEnd w:id="54"/>
    <w:p w14:paraId="5AF3E9F3" w14:textId="77777777" w:rsidR="00106B49" w:rsidRDefault="00106B49" w:rsidP="00106B49">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787B69">
        <w:trPr>
          <w:trHeight w:val="125"/>
          <w:tblHeader/>
        </w:trPr>
        <w:tc>
          <w:tcPr>
            <w:tcW w:w="2394" w:type="pct"/>
            <w:shd w:val="clear" w:color="auto" w:fill="auto"/>
          </w:tcPr>
          <w:p w14:paraId="5A62F63A" w14:textId="77777777" w:rsidR="00106B49" w:rsidRPr="00D77156" w:rsidRDefault="00106B49" w:rsidP="00787B69">
            <w:pPr>
              <w:rPr>
                <w:b/>
              </w:rPr>
            </w:pPr>
            <w:r w:rsidRPr="00DB7FA4">
              <w:rPr>
                <w:b/>
              </w:rPr>
              <w:t>Modeldocument tekst</w:t>
            </w:r>
          </w:p>
        </w:tc>
        <w:tc>
          <w:tcPr>
            <w:tcW w:w="2606" w:type="pct"/>
            <w:shd w:val="clear" w:color="auto" w:fill="auto"/>
          </w:tcPr>
          <w:p w14:paraId="218CFEF1" w14:textId="77777777" w:rsidR="00106B49" w:rsidRPr="00D77156" w:rsidRDefault="00106B49" w:rsidP="00787B69">
            <w:pPr>
              <w:rPr>
                <w:b/>
              </w:rPr>
            </w:pPr>
            <w:r w:rsidRPr="00DB7FA4">
              <w:rPr>
                <w:b/>
              </w:rPr>
              <w:t>Toelichting</w:t>
            </w:r>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proofErr w:type="spellStart"/>
            <w:r w:rsidRPr="00201932">
              <w:rPr>
                <w:u w:val="single"/>
              </w:rPr>
              <w:t>Mapping</w:t>
            </w:r>
            <w:proofErr w:type="spellEnd"/>
            <w:r w:rsidRPr="00201932">
              <w:rPr>
                <w:u w:val="single"/>
              </w:rPr>
              <w:t xml:space="preserve">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4CEF59B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w:t>
            </w:r>
            <w:r w:rsidR="00756445">
              <w:rPr>
                <w:rFonts w:cs="Arial"/>
                <w:color w:val="FF0000"/>
                <w:szCs w:val="18"/>
              </w:rPr>
              <w:t>:</w:t>
            </w:r>
            <w:r w:rsidRPr="0030107A">
              <w:rPr>
                <w:rFonts w:cs="Arial"/>
                <w:color w:val="FF0000"/>
                <w:szCs w:val="18"/>
              </w:rPr>
              <w:t xml:space="preserve">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77777777" w:rsidR="00106B49" w:rsidRDefault="00106B49" w:rsidP="00106B49">
      <w:pPr>
        <w:pStyle w:val="Kop3"/>
        <w:numPr>
          <w:ilvl w:val="2"/>
          <w:numId w:val="1"/>
        </w:numPr>
      </w:pPr>
      <w:bookmarkStart w:id="58" w:name="_Toc464135501"/>
      <w:bookmarkStart w:id="59" w:name="_Toc5887053"/>
      <w:bookmarkStart w:id="60" w:name="_Toc6564379"/>
      <w:r>
        <w:lastRenderedPageBreak/>
        <w:t>Hypotheekgever en schuldenaar</w:t>
      </w:r>
      <w:bookmarkEnd w:id="58"/>
      <w:bookmarkEnd w:id="59"/>
      <w:bookmarkEnd w:id="6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787B69">
        <w:trPr>
          <w:trHeight w:val="125"/>
          <w:tblHeader/>
        </w:trPr>
        <w:tc>
          <w:tcPr>
            <w:tcW w:w="2394" w:type="pct"/>
            <w:shd w:val="clear" w:color="auto" w:fill="auto"/>
          </w:tcPr>
          <w:p w14:paraId="20F381FD" w14:textId="77777777" w:rsidR="00106B49" w:rsidRPr="00D77156" w:rsidRDefault="00106B49" w:rsidP="00787B69">
            <w:pPr>
              <w:rPr>
                <w:b/>
              </w:rPr>
            </w:pPr>
            <w:r w:rsidRPr="00DB7FA4">
              <w:rPr>
                <w:b/>
              </w:rPr>
              <w:t>Modeldocument tekst</w:t>
            </w:r>
          </w:p>
        </w:tc>
        <w:tc>
          <w:tcPr>
            <w:tcW w:w="2606" w:type="pct"/>
            <w:shd w:val="clear" w:color="auto" w:fill="auto"/>
          </w:tcPr>
          <w:p w14:paraId="38CE8554" w14:textId="77777777" w:rsidR="00106B49" w:rsidRPr="00D77156" w:rsidRDefault="00106B49" w:rsidP="00787B69">
            <w:pPr>
              <w:rPr>
                <w:b/>
              </w:rPr>
            </w:pPr>
            <w:r w:rsidRPr="00DB7FA4">
              <w:rPr>
                <w:b/>
              </w:rPr>
              <w:t>Toelichting</w:t>
            </w:r>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proofErr w:type="spellStart"/>
            <w:r w:rsidRPr="0030107A">
              <w:rPr>
                <w:snapToGrid/>
                <w:kern w:val="0"/>
                <w:u w:val="single"/>
                <w:lang w:eastAsia="nl-NL"/>
              </w:rPr>
              <w:t>Mapping</w:t>
            </w:r>
            <w:proofErr w:type="spellEnd"/>
            <w:r w:rsidRPr="0030107A">
              <w:rPr>
                <w:snapToGrid/>
                <w:kern w:val="0"/>
                <w:u w:val="single"/>
                <w:lang w:eastAsia="nl-NL"/>
              </w:rPr>
              <w:t xml:space="preserve">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0AF4CDB8" w14:textId="77777777" w:rsidR="00106B49" w:rsidRPr="0030107A" w:rsidRDefault="00106B49" w:rsidP="00787B69">
            <w:pPr>
              <w:rPr>
                <w:rFonts w:cs="Arial"/>
                <w:snapToGrid/>
                <w:kern w:val="0"/>
                <w:sz w:val="16"/>
                <w:szCs w:val="16"/>
                <w:u w:val="single"/>
                <w:lang w:eastAsia="nl-NL"/>
              </w:rPr>
            </w:pPr>
            <w:proofErr w:type="spellStart"/>
            <w:r w:rsidRPr="0030107A">
              <w:rPr>
                <w:rFonts w:cs="Arial"/>
                <w:snapToGrid/>
                <w:kern w:val="0"/>
                <w:sz w:val="16"/>
                <w:szCs w:val="16"/>
                <w:u w:val="single"/>
                <w:lang w:eastAsia="nl-NL"/>
              </w:rPr>
              <w:t>Mapping</w:t>
            </w:r>
            <w:proofErr w:type="spellEnd"/>
            <w:r w:rsidRPr="0030107A">
              <w:rPr>
                <w:rFonts w:cs="Arial"/>
                <w:snapToGrid/>
                <w:kern w:val="0"/>
                <w:sz w:val="16"/>
                <w:szCs w:val="16"/>
                <w:u w:val="single"/>
                <w:lang w:eastAsia="nl-NL"/>
              </w:rPr>
              <w:t xml:space="preserve">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w:t>
            </w:r>
            <w:r w:rsidRPr="00AD2288">
              <w:rPr>
                <w:rFonts w:cs="Arial"/>
                <w:snapToGrid/>
                <w:kern w:val="0"/>
                <w:sz w:val="16"/>
                <w:szCs w:val="16"/>
                <w:lang w:eastAsia="nl-NL"/>
              </w:rPr>
              <w:t>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r>
              <w:rPr>
                <w:rFonts w:cs="Arial"/>
                <w:sz w:val="16"/>
                <w:szCs w:val="16"/>
              </w:rPr>
              <w:t>/</w:t>
            </w:r>
            <w:proofErr w:type="spellStart"/>
            <w:r>
              <w:rPr>
                <w:rFonts w:cs="Arial"/>
                <w:sz w:val="16"/>
                <w:szCs w:val="16"/>
              </w:rPr>
              <w:t>vervreender</w:t>
            </w:r>
            <w:r w:rsidRPr="00AD2288">
              <w:rPr>
                <w:rFonts w:cs="Arial"/>
                <w:sz w:val="16"/>
                <w:szCs w:val="16"/>
              </w:rPr>
              <w:t>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proofErr w:type="spellStart"/>
            <w:r w:rsidRPr="00AF2670">
              <w:rPr>
                <w:snapToGrid/>
                <w:u w:val="single"/>
              </w:rPr>
              <w:lastRenderedPageBreak/>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61" w:name="_Toc5887054"/>
      <w:bookmarkStart w:id="62" w:name="_Toc6564380"/>
      <w:r>
        <w:lastRenderedPageBreak/>
        <w:t>(Derde) hypotheekgever</w:t>
      </w:r>
      <w:bookmarkEnd w:id="61"/>
      <w:r>
        <w:t xml:space="preserve"> (facultatief)</w:t>
      </w:r>
      <w:bookmarkEnd w:id="62"/>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787B69">
        <w:trPr>
          <w:trHeight w:val="125"/>
          <w:tblHeader/>
        </w:trPr>
        <w:tc>
          <w:tcPr>
            <w:tcW w:w="2394" w:type="pct"/>
            <w:shd w:val="clear" w:color="auto" w:fill="auto"/>
          </w:tcPr>
          <w:p w14:paraId="4E71B153" w14:textId="77777777" w:rsidR="00106B49" w:rsidRPr="00D77156" w:rsidRDefault="00106B49" w:rsidP="00787B69">
            <w:pPr>
              <w:rPr>
                <w:b/>
              </w:rPr>
            </w:pPr>
            <w:r w:rsidRPr="00DB7FA4">
              <w:rPr>
                <w:b/>
              </w:rPr>
              <w:t>Modeldocument tekst</w:t>
            </w:r>
          </w:p>
        </w:tc>
        <w:tc>
          <w:tcPr>
            <w:tcW w:w="2606" w:type="pct"/>
            <w:shd w:val="clear" w:color="auto" w:fill="auto"/>
          </w:tcPr>
          <w:p w14:paraId="7AAC9B2F" w14:textId="77777777" w:rsidR="00106B49" w:rsidRPr="00D77156" w:rsidRDefault="00106B49" w:rsidP="00787B69">
            <w:pPr>
              <w:rPr>
                <w:b/>
              </w:rPr>
            </w:pPr>
            <w:r w:rsidRPr="00DB7FA4">
              <w:rPr>
                <w:b/>
              </w:rPr>
              <w:t>Toelichting</w:t>
            </w:r>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proofErr w:type="spellStart"/>
            <w:r>
              <w:rPr>
                <w:rFonts w:cs="Arial"/>
                <w:sz w:val="16"/>
                <w:szCs w:val="16"/>
              </w:rPr>
              <w:t>vervreemderRecht</w:t>
            </w:r>
            <w:r w:rsidRPr="00AD2288">
              <w:rPr>
                <w:rFonts w:cs="Arial"/>
                <w:sz w:val="16"/>
                <w:szCs w:val="16"/>
              </w:rPr>
              <w: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proofErr w:type="spellStart"/>
            <w:r w:rsidRPr="00AF2670">
              <w:rPr>
                <w:snapToGrid/>
                <w:kern w:val="0"/>
                <w:u w:val="single"/>
                <w:lang w:eastAsia="nl-NL"/>
              </w:rPr>
              <w:lastRenderedPageBreak/>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D1568D6" w14:textId="3DCB9537" w:rsidR="00E23EA5" w:rsidRDefault="00E23EA5" w:rsidP="00673390">
            <w:pPr>
              <w:rPr>
                <w:szCs w:val="18"/>
              </w:rPr>
            </w:pPr>
          </w:p>
        </w:tc>
      </w:tr>
    </w:tbl>
    <w:p w14:paraId="707FF1B6" w14:textId="77777777" w:rsidR="00106B49" w:rsidRPr="001D61D1" w:rsidRDefault="00106B49" w:rsidP="00106B49"/>
    <w:p w14:paraId="7768D604" w14:textId="77777777" w:rsidR="00106B49" w:rsidRDefault="00106B49" w:rsidP="00106B49">
      <w:pPr>
        <w:pStyle w:val="Kop2"/>
        <w:pageBreakBefore/>
        <w:numPr>
          <w:ilvl w:val="1"/>
          <w:numId w:val="1"/>
        </w:numPr>
      </w:pPr>
      <w:bookmarkStart w:id="63" w:name="_Ref438019187"/>
      <w:bookmarkStart w:id="64" w:name="_Toc464135502"/>
      <w:bookmarkStart w:id="65" w:name="_Toc5887055"/>
      <w:bookmarkStart w:id="66" w:name="_Toc6564381"/>
      <w:r>
        <w:lastRenderedPageBreak/>
        <w:t>Geldlening</w:t>
      </w:r>
      <w:bookmarkEnd w:id="63"/>
      <w:bookmarkEnd w:id="64"/>
      <w:bookmarkEnd w:id="65"/>
      <w:bookmarkEnd w:id="6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787B69">
        <w:trPr>
          <w:trHeight w:val="125"/>
          <w:tblHeader/>
        </w:trPr>
        <w:tc>
          <w:tcPr>
            <w:tcW w:w="2394" w:type="pct"/>
            <w:shd w:val="clear" w:color="auto" w:fill="auto"/>
          </w:tcPr>
          <w:p w14:paraId="0BE73DE2" w14:textId="77777777" w:rsidR="00106B49" w:rsidRPr="00D77156" w:rsidRDefault="00106B49" w:rsidP="00787B69">
            <w:pPr>
              <w:rPr>
                <w:b/>
              </w:rPr>
            </w:pPr>
            <w:r w:rsidRPr="00DB7FA4">
              <w:rPr>
                <w:b/>
              </w:rPr>
              <w:t>Modeldocument tekst</w:t>
            </w:r>
          </w:p>
        </w:tc>
        <w:tc>
          <w:tcPr>
            <w:tcW w:w="2606" w:type="pct"/>
            <w:shd w:val="clear" w:color="auto" w:fill="auto"/>
          </w:tcPr>
          <w:p w14:paraId="413DC644" w14:textId="77777777" w:rsidR="00106B49" w:rsidRPr="00D77156" w:rsidRDefault="00106B49" w:rsidP="00787B69">
            <w:pPr>
              <w:rPr>
                <w:b/>
              </w:rPr>
            </w:pPr>
            <w:r w:rsidRPr="00DB7FA4">
              <w:rPr>
                <w:b/>
              </w:rPr>
              <w:t>Toelichting</w:t>
            </w:r>
          </w:p>
        </w:tc>
      </w:tr>
      <w:tr w:rsidR="00106B49" w:rsidRPr="00123774" w14:paraId="17ECCFAF" w14:textId="77777777" w:rsidTr="00787B69">
        <w:trPr>
          <w:trHeight w:val="125"/>
        </w:trPr>
        <w:tc>
          <w:tcPr>
            <w:tcW w:w="2394" w:type="pct"/>
            <w:shd w:val="clear" w:color="auto" w:fill="auto"/>
          </w:tcPr>
          <w:p w14:paraId="6D5FD605" w14:textId="77777777" w:rsidR="00106B49" w:rsidRPr="00D813DB" w:rsidRDefault="00106B49" w:rsidP="00787B69">
            <w:pPr>
              <w:spacing w:line="240" w:lineRule="atLeast"/>
              <w:ind w:left="748" w:hanging="748"/>
              <w:rPr>
                <w:rFonts w:cs="Arial"/>
                <w:snapToGrid/>
                <w:color w:val="FF0000"/>
                <w:kern w:val="0"/>
                <w:szCs w:val="18"/>
                <w:lang w:eastAsia="nl-NL"/>
              </w:rPr>
            </w:pPr>
            <w:r w:rsidRPr="00D813DB">
              <w:rPr>
                <w:rFonts w:cs="Arial"/>
                <w:color w:val="FF0000"/>
                <w:szCs w:val="18"/>
              </w:rPr>
              <w:t xml:space="preserve">De comparanten verklaarden als volgt: </w:t>
            </w:r>
          </w:p>
          <w:p w14:paraId="10A26033" w14:textId="5BDB99A6"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ASR en de Schuldenaar zijn een</w:t>
            </w:r>
            <w:r w:rsidR="00787B69">
              <w:rPr>
                <w:rFonts w:cs="Arial"/>
                <w:color w:val="FF0000"/>
                <w:szCs w:val="18"/>
              </w:rPr>
              <w:t xml:space="preserve"> </w:t>
            </w:r>
            <w:proofErr w:type="spellStart"/>
            <w:r w:rsidR="00787B69">
              <w:rPr>
                <w:rFonts w:cs="Arial"/>
                <w:color w:val="FF0000"/>
                <w:szCs w:val="18"/>
              </w:rPr>
              <w:t>leningovereenkomst</w:t>
            </w:r>
            <w:proofErr w:type="spellEnd"/>
            <w:r w:rsidR="00787B69">
              <w:rPr>
                <w:rFonts w:cs="Arial"/>
                <w:color w:val="FF0000"/>
                <w:szCs w:val="18"/>
              </w:rPr>
              <w:t xml:space="preserve"> aangegaan, </w:t>
            </w:r>
            <w:r w:rsidRPr="00D813DB">
              <w:rPr>
                <w:rFonts w:cs="Arial"/>
                <w:color w:val="FF0000"/>
                <w:szCs w:val="18"/>
              </w:rPr>
              <w:t>hierna te noemen: de "</w:t>
            </w:r>
            <w:proofErr w:type="spellStart"/>
            <w:r w:rsidRPr="00D813DB">
              <w:rPr>
                <w:rFonts w:cs="Arial"/>
                <w:color w:val="FF0000"/>
                <w:szCs w:val="18"/>
              </w:rPr>
              <w:t>Leningovereenkomst</w:t>
            </w:r>
            <w:proofErr w:type="spellEnd"/>
            <w:r w:rsidRPr="00D813DB">
              <w:rPr>
                <w:rFonts w:cs="Arial"/>
                <w:color w:val="FF0000"/>
                <w:szCs w:val="18"/>
              </w:rPr>
              <w:t xml:space="preserve">", van welke overeenkomst blijkt uit een door ASR uitgebrachte en door de Schuldenaar geaccepteerde offerte. Een afschrift van de door ASR en Schuldenaar ondertekende offerte wordt aan deze akte gehecht. </w:t>
            </w:r>
          </w:p>
          <w:p w14:paraId="40514B09"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Blijkens de </w:t>
            </w:r>
            <w:proofErr w:type="spellStart"/>
            <w:r w:rsidRPr="00D813DB">
              <w:rPr>
                <w:rFonts w:cs="Arial"/>
                <w:color w:val="FF0000"/>
                <w:szCs w:val="18"/>
              </w:rPr>
              <w:t>Leningovereenkomst</w:t>
            </w:r>
            <w:proofErr w:type="spellEnd"/>
            <w:r w:rsidRPr="00D813DB">
              <w:rPr>
                <w:rFonts w:cs="Arial"/>
                <w:color w:val="FF0000"/>
                <w:szCs w:val="18"/>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09B86F31"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Partijen zijn derhalve het navolgende overeengekomen.</w:t>
            </w:r>
          </w:p>
          <w:p w14:paraId="038E52E4"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A. LENING</w:t>
            </w:r>
            <w:r w:rsidRPr="00D813DB">
              <w:rPr>
                <w:rFonts w:cs="Arial"/>
                <w:color w:val="FF0000"/>
                <w:szCs w:val="18"/>
              </w:rPr>
              <w:br/>
              <w:t xml:space="preserve">De Schuldenaar verklaarde wegens van ASR ter leen ontvangen gelden hoofdelijk schuldig te zijn aan ASR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 xml:space="preserve"> </w:t>
            </w:r>
            <w:r w:rsidRPr="00D813DB">
              <w:rPr>
                <w:rFonts w:cs="Arial"/>
                <w:color w:val="FF0000"/>
                <w:szCs w:val="18"/>
              </w:rPr>
              <w:t xml:space="preserve">(hierna te noemen: de "Lening"). </w:t>
            </w:r>
          </w:p>
          <w:p w14:paraId="060EAF20"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 xml:space="preserve">ASR verklaarde de hiervoor vermelde schuldbekentenis te aanvaarden. </w:t>
            </w:r>
          </w:p>
          <w:p w14:paraId="7C611E3C"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De Schuldenaar is met ASR overeengekomen en heeft zich jegens ASR verbonden</w:t>
            </w:r>
            <w:bookmarkStart w:id="67" w:name="_DV_M30"/>
            <w:bookmarkEnd w:id="67"/>
            <w:r w:rsidRPr="00D813DB">
              <w:rPr>
                <w:strike/>
                <w:color w:val="FF0000"/>
                <w:sz w:val="18"/>
                <w:szCs w:val="18"/>
                <w:lang w:val="nl-NL"/>
              </w:rPr>
              <w:t xml:space="preserve"> -</w:t>
            </w:r>
            <w:r w:rsidRPr="00D813DB">
              <w:rPr>
                <w:rFonts w:ascii="Arial" w:hAnsi="Arial" w:cs="Arial"/>
                <w:color w:val="FF0000"/>
                <w:sz w:val="18"/>
                <w:szCs w:val="18"/>
                <w:lang w:val="nl-NL"/>
              </w:rPr>
              <w:t xml:space="preserve"> en</w:t>
            </w:r>
            <w:bookmarkStart w:id="68" w:name="_DV_C8"/>
            <w:r w:rsidRPr="00D813DB">
              <w:rPr>
                <w:color w:val="FF0000"/>
                <w:sz w:val="18"/>
                <w:szCs w:val="18"/>
                <w:lang w:val="nl-NL"/>
              </w:rPr>
              <w:t>,</w:t>
            </w:r>
            <w:bookmarkStart w:id="69" w:name="_DV_M31"/>
            <w:bookmarkEnd w:id="68"/>
            <w:bookmarkEnd w:id="69"/>
            <w:r w:rsidRPr="00D813DB">
              <w:rPr>
                <w:rFonts w:ascii="Arial" w:hAnsi="Arial" w:cs="Arial"/>
                <w:color w:val="FF0000"/>
                <w:sz w:val="18"/>
                <w:szCs w:val="18"/>
                <w:lang w:val="nl-NL"/>
              </w:rPr>
              <w:t xml:space="preserve"> voor zover </w:t>
            </w:r>
            <w:bookmarkStart w:id="70" w:name="_DV_M32"/>
            <w:bookmarkEnd w:id="70"/>
            <w:r w:rsidRPr="00D813DB">
              <w:rPr>
                <w:rFonts w:ascii="Arial" w:hAnsi="Arial" w:cs="Arial"/>
                <w:color w:val="FF0000"/>
                <w:sz w:val="18"/>
                <w:szCs w:val="18"/>
                <w:lang w:val="nl-NL"/>
              </w:rPr>
              <w:t>nodig</w:t>
            </w:r>
            <w:bookmarkStart w:id="71" w:name="_DV_M33"/>
            <w:bookmarkEnd w:id="71"/>
            <w:r w:rsidRPr="00D813DB">
              <w:rPr>
                <w:rFonts w:ascii="Arial" w:hAnsi="Arial" w:cs="Arial"/>
                <w:color w:val="FF0000"/>
                <w:sz w:val="18"/>
                <w:szCs w:val="18"/>
                <w:lang w:val="nl-NL"/>
              </w:rPr>
              <w:t xml:space="preserve"> verklaart hierbij met ASR overeen te komen en zich te verbinden</w:t>
            </w:r>
            <w:bookmarkStart w:id="72" w:name="_DV_M34"/>
            <w:bookmarkEnd w:id="72"/>
            <w:r w:rsidRPr="00D813DB">
              <w:rPr>
                <w:strike/>
                <w:color w:val="FF0000"/>
                <w:sz w:val="18"/>
                <w:szCs w:val="18"/>
                <w:lang w:val="nl-NL"/>
              </w:rPr>
              <w:t xml:space="preserve"> -</w:t>
            </w:r>
            <w:r w:rsidRPr="00D813DB">
              <w:rPr>
                <w:rFonts w:ascii="Arial" w:hAnsi="Arial" w:cs="Arial"/>
                <w:color w:val="FF0000"/>
                <w:sz w:val="18"/>
                <w:szCs w:val="18"/>
                <w:lang w:val="nl-NL"/>
              </w:rPr>
              <w:t xml:space="preserve"> tot het vestigen van het recht van hypotheek</w:t>
            </w:r>
            <w:bookmarkStart w:id="73" w:name="_DV_C13"/>
            <w:r w:rsidRPr="00D813DB">
              <w:rPr>
                <w:rFonts w:ascii="Arial" w:hAnsi="Arial" w:cs="Arial"/>
                <w:color w:val="FF0000"/>
                <w:sz w:val="18"/>
                <w:szCs w:val="18"/>
                <w:lang w:val="nl-NL"/>
              </w:rPr>
              <w:t xml:space="preserve"> op het (de) hierna te omschrijven registergoed(eren)</w:t>
            </w:r>
            <w:bookmarkStart w:id="74" w:name="_DV_M35"/>
            <w:bookmarkEnd w:id="73"/>
            <w:bookmarkEnd w:id="74"/>
            <w:r w:rsidRPr="00D813DB">
              <w:rPr>
                <w:rFonts w:ascii="Arial" w:hAnsi="Arial" w:cs="Arial"/>
                <w:color w:val="FF0000"/>
                <w:sz w:val="18"/>
                <w:szCs w:val="18"/>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34D1EC2B"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Looptijd en aflossing</w:t>
            </w:r>
          </w:p>
          <w:p w14:paraId="745DF793"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Lening heeft een looptijd zoals in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is overeengekomen, dan wel eventueel nader tussen partijen (zal worden) overeengekomen. De aflossing van de Lening vindt plaats op de wijze als bepaald in de aan deze akte gehechte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de algemene </w:t>
            </w:r>
            <w:r w:rsidRPr="00D813DB">
              <w:rPr>
                <w:rFonts w:ascii="Arial" w:hAnsi="Arial" w:cs="Arial"/>
                <w:color w:val="FF0000"/>
                <w:sz w:val="18"/>
                <w:szCs w:val="18"/>
                <w:lang w:val="nl-NL"/>
              </w:rPr>
              <w:lastRenderedPageBreak/>
              <w:t xml:space="preserve">voorwaarden </w:t>
            </w:r>
            <w:bookmarkStart w:id="75" w:name="_DV_M39"/>
            <w:bookmarkEnd w:id="75"/>
            <w:r w:rsidRPr="00D813DB">
              <w:rPr>
                <w:rFonts w:ascii="Arial" w:hAnsi="Arial" w:cs="Arial"/>
                <w:color w:val="FF0000"/>
                <w:sz w:val="18"/>
                <w:szCs w:val="18"/>
                <w:lang w:val="nl-NL"/>
              </w:rPr>
              <w:t xml:space="preserve">van geldlening en </w:t>
            </w:r>
            <w:bookmarkStart w:id="76" w:name="_DV_M40"/>
            <w:bookmarkEnd w:id="76"/>
            <w:r w:rsidRPr="00D813DB">
              <w:rPr>
                <w:rFonts w:ascii="Arial" w:hAnsi="Arial" w:cs="Arial"/>
                <w:color w:val="FF0000"/>
                <w:sz w:val="18"/>
                <w:szCs w:val="18"/>
                <w:lang w:val="nl-NL"/>
              </w:rPr>
              <w:t>zekerheidsstelling van ASR Levensverzekering ALVH 2016/1.0 (hierna te noemen: de "Algemene Voorwaarden")</w:t>
            </w:r>
            <w:bookmarkStart w:id="77" w:name="_DV_M43"/>
            <w:bookmarkEnd w:id="77"/>
            <w:r w:rsidRPr="00D813DB">
              <w:rPr>
                <w:rFonts w:ascii="Arial" w:hAnsi="Arial" w:cs="Arial"/>
                <w:color w:val="FF0000"/>
                <w:sz w:val="18"/>
                <w:szCs w:val="18"/>
                <w:lang w:val="nl-NL"/>
              </w:rPr>
              <w:t xml:space="preserve"> welke zijn gehecht aan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en / of op een nader door partijen overeen te komen wijze.</w:t>
            </w:r>
          </w:p>
          <w:p w14:paraId="53EFA6F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Rente</w:t>
            </w:r>
          </w:p>
          <w:p w14:paraId="2BE4D5D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78" w:name="_DV_M45"/>
            <w:bookmarkEnd w:id="78"/>
            <w:r w:rsidRPr="00D813DB">
              <w:rPr>
                <w:rFonts w:ascii="Arial" w:hAnsi="Arial" w:cs="Arial"/>
                <w:color w:val="FF0000"/>
                <w:sz w:val="18"/>
                <w:szCs w:val="18"/>
                <w:lang w:val="nl-NL"/>
              </w:rPr>
              <w:t xml:space="preserve">De Schuldenaar is rente over de Lening tegen het overeengekomen rentepercentage verschuldigd. De voor het eerst te betalen rente wordt berekend vanaf de datum waarop </w:t>
            </w:r>
            <w:bookmarkStart w:id="79" w:name="_DV_M46"/>
            <w:bookmarkEnd w:id="79"/>
            <w:r w:rsidRPr="00D813DB">
              <w:rPr>
                <w:rFonts w:ascii="Arial" w:hAnsi="Arial" w:cs="Arial"/>
                <w:color w:val="FF0000"/>
                <w:sz w:val="18"/>
                <w:szCs w:val="18"/>
                <w:lang w:val="nl-NL"/>
              </w:rPr>
              <w:t>ASR het bedrag van de Lening heeft overgeboekt naar de rekening van de notaris en / of naar de Bouwdepotrekening tot de laatste dag van de desbetreffende maand</w:t>
            </w:r>
            <w:bookmarkStart w:id="80" w:name="_DV_M47"/>
            <w:bookmarkEnd w:id="80"/>
            <w:r w:rsidRPr="00D813DB">
              <w:rPr>
                <w:rFonts w:ascii="Arial" w:hAnsi="Arial" w:cs="Arial"/>
                <w:color w:val="FF0000"/>
                <w:sz w:val="18"/>
                <w:szCs w:val="18"/>
                <w:lang w:val="nl-NL"/>
              </w:rPr>
              <w:t>. Voor iedere volgende maand wordt de door de Schuldenaar te betalen rente berekend over het Uitstaande Bedrag per het einde van de daaraan voorafgaande maand.</w:t>
            </w:r>
          </w:p>
          <w:p w14:paraId="04ECE5A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81" w:name="_DV_M48"/>
            <w:bookmarkEnd w:id="81"/>
            <w:r w:rsidRPr="00D813DB">
              <w:rPr>
                <w:rFonts w:ascii="Arial" w:hAnsi="Arial" w:cs="Arial"/>
                <w:color w:val="FF0000"/>
                <w:sz w:val="18"/>
                <w:szCs w:val="18"/>
                <w:u w:val="single"/>
                <w:lang w:val="nl-NL"/>
              </w:rPr>
              <w:t>Algemene Voorwaarden</w:t>
            </w:r>
            <w:bookmarkStart w:id="82" w:name="_DV_M49"/>
            <w:bookmarkStart w:id="83" w:name="_DV_M50"/>
            <w:bookmarkEnd w:id="82"/>
            <w:bookmarkEnd w:id="83"/>
            <w:r w:rsidRPr="00D813DB">
              <w:rPr>
                <w:rFonts w:ascii="Arial" w:hAnsi="Arial" w:cs="Arial"/>
                <w:color w:val="FF0000"/>
                <w:sz w:val="18"/>
                <w:szCs w:val="18"/>
                <w:u w:val="single"/>
                <w:lang w:val="nl-NL"/>
              </w:rPr>
              <w:br/>
            </w:r>
            <w:r w:rsidRPr="00D813DB">
              <w:rPr>
                <w:rFonts w:ascii="Arial" w:hAnsi="Arial" w:cs="Arial"/>
                <w:color w:val="FF0000"/>
                <w:sz w:val="18"/>
                <w:szCs w:val="18"/>
                <w:lang w:val="nl-NL"/>
              </w:rPr>
              <w:t xml:space="preserve">Op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op deze akte en de daarbij te verstrekken rechten van hypotheek en pand zijn van toepassing de Algemene Voorwaarden. De Algemene Voorwaarden worden geacht een</w:t>
            </w:r>
            <w:bookmarkStart w:id="84" w:name="_DV_C23"/>
            <w:r w:rsidRPr="00D813DB">
              <w:rPr>
                <w:rStyle w:val="DeltaViewDeletion"/>
                <w:rFonts w:ascii="Arial" w:hAnsi="Arial" w:cs="Arial"/>
                <w:sz w:val="18"/>
                <w:szCs w:val="18"/>
                <w:lang w:val="nl-NL"/>
              </w:rPr>
              <w:t xml:space="preserve"> </w:t>
            </w:r>
            <w:bookmarkStart w:id="85" w:name="_DV_M51"/>
            <w:bookmarkEnd w:id="84"/>
            <w:bookmarkEnd w:id="85"/>
            <w:r w:rsidRPr="00D813DB">
              <w:rPr>
                <w:rFonts w:ascii="Arial" w:hAnsi="Arial" w:cs="Arial"/>
                <w:color w:val="FF0000"/>
                <w:sz w:val="18"/>
                <w:szCs w:val="18"/>
                <w:lang w:val="nl-NL"/>
              </w:rPr>
              <w:t xml:space="preserve">onderdeel te zijn van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deze akte als waren zij in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deze akte woordelijk opgenomen. De </w:t>
            </w:r>
            <w:bookmarkStart w:id="86" w:name="_DV_M52"/>
            <w:bookmarkEnd w:id="86"/>
            <w:r w:rsidRPr="00D813DB">
              <w:rPr>
                <w:rFonts w:ascii="Arial" w:hAnsi="Arial" w:cs="Arial"/>
                <w:color w:val="FF0000"/>
                <w:sz w:val="18"/>
                <w:szCs w:val="18"/>
                <w:lang w:val="nl-NL"/>
              </w:rPr>
              <w:t>(Derde)</w:t>
            </w:r>
            <w:bookmarkStart w:id="87" w:name="_DV_M53"/>
            <w:bookmarkEnd w:id="87"/>
            <w:r w:rsidRPr="00D813DB">
              <w:rPr>
                <w:rFonts w:ascii="Arial" w:hAnsi="Arial" w:cs="Arial"/>
                <w:color w:val="FF0000"/>
                <w:sz w:val="18"/>
                <w:szCs w:val="18"/>
                <w:lang w:val="nl-NL"/>
              </w:rPr>
              <w:t xml:space="preserve"> Hypotheekgever verklaart een exemplaar van de Algemene Voorwaarden te hebben ontvangen, daarvan kennis te hebben genomen en daarmee in te stemmen.</w:t>
            </w:r>
          </w:p>
          <w:p w14:paraId="0F335997"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88" w:name="_DV_M54"/>
            <w:bookmarkEnd w:id="88"/>
            <w:r w:rsidRPr="00D813DB">
              <w:rPr>
                <w:rFonts w:ascii="Arial" w:hAnsi="Arial" w:cs="Arial"/>
                <w:color w:val="FF0000"/>
                <w:sz w:val="18"/>
                <w:szCs w:val="18"/>
                <w:u w:val="single"/>
                <w:lang w:val="nl-NL"/>
              </w:rPr>
              <w:t>Begrippen</w:t>
            </w:r>
          </w:p>
          <w:p w14:paraId="4000BD7D"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89" w:name="_DV_M55"/>
            <w:bookmarkEnd w:id="89"/>
            <w:r w:rsidRPr="00D813DB">
              <w:rPr>
                <w:rFonts w:ascii="Arial" w:hAnsi="Arial" w:cs="Arial"/>
                <w:color w:val="FF0000"/>
                <w:sz w:val="18"/>
                <w:szCs w:val="18"/>
                <w:lang w:val="nl-NL"/>
              </w:rPr>
              <w:t>Begrippen die in deze akte worden gebruikt, hebben de betekenis die daaraan is toegekend in de Algemene Voorwaarden, tenzij in deze akte anders is bepaald of uit de strekking van deze akte het tegendeel voortvloeit.</w:t>
            </w:r>
          </w:p>
          <w:p w14:paraId="777230C2" w14:textId="77777777" w:rsidR="00106B49" w:rsidRPr="00194473" w:rsidRDefault="00106B49" w:rsidP="00787B69">
            <w:pPr>
              <w:widowControl w:val="0"/>
              <w:tabs>
                <w:tab w:val="left" w:pos="-1440"/>
                <w:tab w:val="left" w:pos="-720"/>
                <w:tab w:val="left" w:pos="0"/>
              </w:tabs>
              <w:suppressAutoHyphens/>
              <w:spacing w:line="240" w:lineRule="auto"/>
              <w:rPr>
                <w:rFonts w:cs="Arial"/>
                <w:b/>
                <w:bCs/>
                <w:snapToGrid/>
                <w:color w:val="FF0000"/>
                <w:kern w:val="0"/>
                <w:szCs w:val="18"/>
                <w:lang w:eastAsia="nl-NL"/>
              </w:rPr>
            </w:pPr>
            <w:bookmarkStart w:id="90" w:name="_DV_M56"/>
            <w:bookmarkEnd w:id="90"/>
            <w:r w:rsidRPr="00D813DB">
              <w:rPr>
                <w:rFonts w:cs="Arial"/>
                <w:color w:val="FF0000"/>
                <w:szCs w:val="18"/>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44E9563"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72E81A47" w14:textId="77777777" w:rsidR="00106B49" w:rsidRDefault="00106B49" w:rsidP="00106B49">
      <w:pPr>
        <w:pStyle w:val="Kop2"/>
        <w:pageBreakBefore/>
        <w:numPr>
          <w:ilvl w:val="1"/>
          <w:numId w:val="1"/>
        </w:numPr>
      </w:pPr>
      <w:bookmarkStart w:id="91" w:name="_Toc464135503"/>
      <w:bookmarkStart w:id="92" w:name="_Toc5887056"/>
      <w:bookmarkStart w:id="93" w:name="_Toc6564382"/>
      <w:bookmarkStart w:id="94" w:name="_Ref438469058"/>
      <w:r>
        <w:lastRenderedPageBreak/>
        <w:t>Starterslening</w:t>
      </w:r>
      <w:bookmarkEnd w:id="91"/>
      <w:bookmarkEnd w:id="92"/>
      <w:bookmarkEnd w:id="9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3952DF" w14:paraId="7685C41C" w14:textId="77777777" w:rsidTr="00787B69">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4D450E5A" w14:textId="77777777" w:rsidR="00106B49" w:rsidRPr="003952DF" w:rsidRDefault="00106B49" w:rsidP="00787B69">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D447693" w14:textId="77777777" w:rsidR="00106B49" w:rsidRPr="003952DF" w:rsidRDefault="00106B49" w:rsidP="00787B69">
            <w:pPr>
              <w:keepNext/>
              <w:rPr>
                <w:b/>
              </w:rPr>
            </w:pPr>
            <w:r w:rsidRPr="003952DF">
              <w:rPr>
                <w:b/>
              </w:rPr>
              <w:t>Toelichting</w:t>
            </w:r>
          </w:p>
        </w:tc>
      </w:tr>
      <w:tr w:rsidR="00106B49" w:rsidRPr="00123774" w14:paraId="2215FFAD" w14:textId="77777777" w:rsidTr="00787B69">
        <w:trPr>
          <w:trHeight w:val="125"/>
        </w:trPr>
        <w:tc>
          <w:tcPr>
            <w:tcW w:w="2394" w:type="pct"/>
            <w:shd w:val="clear" w:color="auto" w:fill="auto"/>
          </w:tcPr>
          <w:p w14:paraId="04C156CB" w14:textId="77777777" w:rsidR="00106B49" w:rsidRPr="00D813DB" w:rsidRDefault="00106B49" w:rsidP="00787B69">
            <w:pPr>
              <w:tabs>
                <w:tab w:val="left" w:pos="-1440"/>
                <w:tab w:val="left" w:pos="-720"/>
              </w:tabs>
              <w:suppressAutoHyphens/>
              <w:rPr>
                <w:rFonts w:cs="Arial"/>
                <w:color w:val="7030A0"/>
                <w:szCs w:val="18"/>
                <w:u w:val="single"/>
              </w:rPr>
            </w:pPr>
            <w:proofErr w:type="spellStart"/>
            <w:r w:rsidRPr="00D813DB">
              <w:rPr>
                <w:rFonts w:cs="Arial"/>
                <w:color w:val="7030A0"/>
                <w:szCs w:val="18"/>
                <w:u w:val="single"/>
              </w:rPr>
              <w:t>SVn</w:t>
            </w:r>
            <w:proofErr w:type="spellEnd"/>
            <w:r w:rsidRPr="00D813DB">
              <w:rPr>
                <w:rFonts w:cs="Arial"/>
                <w:color w:val="7030A0"/>
                <w:szCs w:val="18"/>
                <w:u w:val="single"/>
              </w:rPr>
              <w:t xml:space="preserve"> Starterslening</w:t>
            </w:r>
          </w:p>
          <w:p w14:paraId="082B5D86"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z w:val="18"/>
                <w:szCs w:val="18"/>
                <w:lang w:val="nl-NL"/>
              </w:rPr>
              <w:t xml:space="preserve">)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02AFA4DE" w14:textId="77777777" w:rsidR="00106B49" w:rsidRDefault="00106B49" w:rsidP="00787B69">
            <w:pPr>
              <w:rPr>
                <w:u w:val="single"/>
              </w:rPr>
            </w:pPr>
            <w:r>
              <w:rPr>
                <w:lang w:val="nl"/>
              </w:rPr>
              <w:t>Optionele keuzetekst om aan te geven dat een ‘starterslening’ van toepassing is, mag ook weggelaten worden.</w:t>
            </w:r>
          </w:p>
          <w:p w14:paraId="27547B31" w14:textId="77777777" w:rsidR="00106B49" w:rsidRDefault="00106B49" w:rsidP="00787B69">
            <w:pPr>
              <w:rPr>
                <w:u w:val="single"/>
              </w:rPr>
            </w:pPr>
          </w:p>
          <w:p w14:paraId="6F06D686" w14:textId="77777777" w:rsidR="00106B49" w:rsidRDefault="00106B49" w:rsidP="00787B69">
            <w:pPr>
              <w:rPr>
                <w:u w:val="single"/>
              </w:rPr>
            </w:pPr>
            <w:proofErr w:type="spellStart"/>
            <w:r>
              <w:rPr>
                <w:u w:val="single"/>
              </w:rPr>
              <w:t>Mapping</w:t>
            </w:r>
            <w:proofErr w:type="spellEnd"/>
            <w:r>
              <w:rPr>
                <w:u w:val="single"/>
              </w:rPr>
              <w:t>:</w:t>
            </w:r>
          </w:p>
          <w:p w14:paraId="7460CDB6" w14:textId="77777777" w:rsidR="00106B49" w:rsidRDefault="00106B49" w:rsidP="00787B69">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40C0A2D9" w14:textId="77777777" w:rsidR="00106B49" w:rsidRDefault="00106B49" w:rsidP="00787B69">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39342FAE" w14:textId="77777777" w:rsidR="00106B49" w:rsidRPr="004D42E8" w:rsidRDefault="00106B49" w:rsidP="00787B69">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40FE650B" w14:textId="77777777" w:rsidR="00106B49" w:rsidRPr="00FD6F38" w:rsidRDefault="00106B49" w:rsidP="00106B49"/>
    <w:p w14:paraId="7A771EA0" w14:textId="77777777" w:rsidR="00106B49" w:rsidRPr="00B97244" w:rsidRDefault="00106B49" w:rsidP="00106B49">
      <w:pPr>
        <w:pStyle w:val="Kop2"/>
        <w:pageBreakBefore/>
        <w:numPr>
          <w:ilvl w:val="1"/>
          <w:numId w:val="1"/>
        </w:numPr>
      </w:pPr>
      <w:bookmarkStart w:id="95" w:name="_Toc464135504"/>
      <w:bookmarkStart w:id="96" w:name="_Toc5887057"/>
      <w:bookmarkStart w:id="97" w:name="_Toc6564383"/>
      <w:bookmarkEnd w:id="94"/>
      <w:r>
        <w:lastRenderedPageBreak/>
        <w:t>Hypotheekstelling</w:t>
      </w:r>
      <w:bookmarkEnd w:id="95"/>
      <w:bookmarkEnd w:id="96"/>
      <w:bookmarkEnd w:id="9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7F9D1E60" w14:textId="77777777" w:rsidTr="00787B69">
        <w:trPr>
          <w:tblHeader/>
        </w:trPr>
        <w:tc>
          <w:tcPr>
            <w:tcW w:w="6771" w:type="dxa"/>
            <w:shd w:val="clear" w:color="auto" w:fill="auto"/>
          </w:tcPr>
          <w:p w14:paraId="46DED2D7" w14:textId="77777777" w:rsidR="00106B49" w:rsidRPr="00D77156" w:rsidRDefault="00106B49" w:rsidP="00787B69">
            <w:pPr>
              <w:rPr>
                <w:b/>
              </w:rPr>
            </w:pPr>
            <w:r w:rsidRPr="00DB7FA4">
              <w:rPr>
                <w:b/>
              </w:rPr>
              <w:t>Modeldocument tekst</w:t>
            </w:r>
          </w:p>
        </w:tc>
        <w:tc>
          <w:tcPr>
            <w:tcW w:w="7371" w:type="dxa"/>
            <w:shd w:val="clear" w:color="auto" w:fill="auto"/>
          </w:tcPr>
          <w:p w14:paraId="6D4B5F8A" w14:textId="77777777" w:rsidR="00106B49" w:rsidRPr="00D77156" w:rsidRDefault="00106B49" w:rsidP="00787B69">
            <w:pPr>
              <w:rPr>
                <w:b/>
              </w:rPr>
            </w:pPr>
            <w:r w:rsidRPr="00DB7FA4">
              <w:rPr>
                <w:b/>
              </w:rPr>
              <w:t>Toelichting</w:t>
            </w:r>
          </w:p>
        </w:tc>
      </w:tr>
      <w:tr w:rsidR="00106B49" w:rsidRPr="00343045" w14:paraId="0AE81E9B" w14:textId="77777777" w:rsidTr="00787B69">
        <w:tc>
          <w:tcPr>
            <w:tcW w:w="6771" w:type="dxa"/>
            <w:shd w:val="clear" w:color="auto" w:fill="auto"/>
          </w:tcPr>
          <w:p w14:paraId="49A342C8" w14:textId="77777777" w:rsidR="00106B49" w:rsidRPr="00D813DB" w:rsidRDefault="00106B49" w:rsidP="00787B69">
            <w:pPr>
              <w:tabs>
                <w:tab w:val="left" w:pos="-1440"/>
                <w:tab w:val="left" w:pos="-720"/>
              </w:tabs>
              <w:suppressAutoHyphens/>
              <w:rPr>
                <w:rFonts w:cs="Arial"/>
                <w:snapToGrid/>
                <w:color w:val="FF0000"/>
                <w:kern w:val="0"/>
                <w:szCs w:val="18"/>
                <w:lang w:eastAsia="nl-NL"/>
              </w:rPr>
            </w:pPr>
            <w:r w:rsidRPr="00D813DB">
              <w:rPr>
                <w:rFonts w:cs="Arial"/>
                <w:color w:val="FF0000"/>
                <w:szCs w:val="18"/>
              </w:rPr>
              <w:t>B. HYPOTHEEKRECHT</w:t>
            </w:r>
          </w:p>
          <w:p w14:paraId="1745E0E1"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u w:val="single"/>
              </w:rPr>
              <w:t>Hypotheekstelling</w:t>
            </w:r>
            <w:r w:rsidRPr="00D813DB">
              <w:rPr>
                <w:rFonts w:cs="Arial"/>
                <w:color w:val="FF0000"/>
                <w:szCs w:val="18"/>
              </w:rPr>
              <w:br/>
              <w:t xml:space="preserve">Tot zekerheid voor: </w:t>
            </w:r>
          </w:p>
          <w:p w14:paraId="6ED0D2A1" w14:textId="77777777"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terugbetaling van de hoofdsom van de Lening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ASR verschuldigd is of zal worden uit hoofde van de </w:t>
            </w:r>
            <w:proofErr w:type="spellStart"/>
            <w:r w:rsidRPr="00D813DB">
              <w:rPr>
                <w:rFonts w:cs="Arial"/>
                <w:color w:val="FF0000"/>
                <w:szCs w:val="18"/>
              </w:rPr>
              <w:t>Leningovereenkomst</w:t>
            </w:r>
            <w:proofErr w:type="spellEnd"/>
            <w:r w:rsidRPr="00D813DB">
              <w:rPr>
                <w:rFonts w:cs="Arial"/>
                <w:color w:val="FF0000"/>
                <w:szCs w:val="18"/>
              </w:rPr>
              <w:t xml:space="preserve">, deze akte, de Algemene Voorwaarden, eerdere met betrekking tot het hierna te noemen Onderpand verstrekte geldleningen, dan wel uit hoofde van nog te verstrekken geldleningen of kredieten al dan niet in rekening courant, dan wel uit welke hoofde dan ook, tot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hypotheekbedrag voluit in letters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en </w:t>
            </w:r>
          </w:p>
          <w:p w14:paraId="5C2D61D9" w14:textId="27042769"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betaling van de rente (inclusief overeen te komen verhogingen), boeten, </w:t>
            </w:r>
            <w:r w:rsidRPr="00D813DB">
              <w:rPr>
                <w:rFonts w:cs="Arial"/>
                <w:color w:val="FF0000"/>
                <w:szCs w:val="18"/>
              </w:rPr>
              <w:br/>
              <w:t xml:space="preserve"> vertragingsrente, kosten, schadevergoedingen nu of in de toekomst aan ASR verschuldigd </w:t>
            </w:r>
            <w:r w:rsidRPr="00D813DB">
              <w:rPr>
                <w:rFonts w:cs="Arial"/>
                <w:color w:val="FF0000"/>
                <w:szCs w:val="18"/>
              </w:rPr>
              <w:br/>
              <w:t xml:space="preserve"> uit hoofde van de </w:t>
            </w:r>
            <w:proofErr w:type="spellStart"/>
            <w:r w:rsidRPr="00D813DB">
              <w:rPr>
                <w:rFonts w:cs="Arial"/>
                <w:color w:val="FF0000"/>
                <w:szCs w:val="18"/>
              </w:rPr>
              <w:t>Leningovereenkomst</w:t>
            </w:r>
            <w:proofErr w:type="spellEnd"/>
            <w:r w:rsidRPr="00D813DB">
              <w:rPr>
                <w:rFonts w:cs="Arial"/>
                <w:color w:val="FF0000"/>
                <w:szCs w:val="18"/>
              </w:rPr>
              <w:t xml:space="preserve"> en de betaling van al hetgeen ASR overigens uit </w:t>
            </w:r>
            <w:r w:rsidRPr="00D813DB">
              <w:rPr>
                <w:rFonts w:cs="Arial"/>
                <w:color w:val="FF0000"/>
                <w:szCs w:val="18"/>
              </w:rPr>
              <w:br/>
              <w:t xml:space="preserve"> hoofde van de </w:t>
            </w:r>
            <w:proofErr w:type="spellStart"/>
            <w:r w:rsidRPr="00D813DB">
              <w:rPr>
                <w:rFonts w:cs="Arial"/>
                <w:color w:val="FF0000"/>
                <w:szCs w:val="18"/>
              </w:rPr>
              <w:t>Leningovereenkomst</w:t>
            </w:r>
            <w:proofErr w:type="spellEnd"/>
            <w:r w:rsidRPr="00D813DB">
              <w:rPr>
                <w:rFonts w:cs="Arial"/>
                <w:color w:val="FF0000"/>
                <w:szCs w:val="18"/>
              </w:rPr>
              <w:t xml:space="preserve">, deze akte of de Algemene Voorwaarden van de </w:t>
            </w:r>
            <w:r w:rsidRPr="00D813DB">
              <w:rPr>
                <w:rFonts w:cs="Arial"/>
                <w:color w:val="FF0000"/>
                <w:szCs w:val="18"/>
              </w:rPr>
              <w:br/>
              <w:t xml:space="preserve"> Schuldenaar te vorderen mocht hebben, welke in deze paragraaf b bedoelde bedragen </w:t>
            </w:r>
            <w:r w:rsidRPr="00D813DB">
              <w:rPr>
                <w:rFonts w:cs="Arial"/>
                <w:color w:val="FF0000"/>
                <w:szCs w:val="18"/>
              </w:rPr>
              <w:br/>
              <w:t xml:space="preserve"> gezamenlijk worden begroot op een 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40% van hypotheekbedrag voluit in letters (40%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zijnde (40%) van het laatst genoemde bedrag; </w:t>
            </w:r>
          </w:p>
          <w:p w14:paraId="540FA94F" w14:textId="6E79DD7A" w:rsidR="00106B49" w:rsidRPr="00A92EB9" w:rsidRDefault="00106B49" w:rsidP="00787B69">
            <w:pPr>
              <w:tabs>
                <w:tab w:val="left" w:pos="-1440"/>
                <w:tab w:val="left" w:pos="-720"/>
              </w:tabs>
              <w:suppressAutoHyphens/>
              <w:rPr>
                <w:rFonts w:cs="Arial"/>
                <w:color w:val="FF0000"/>
                <w:sz w:val="20"/>
              </w:rPr>
            </w:pPr>
            <w:r w:rsidRPr="00D813DB">
              <w:rPr>
                <w:rFonts w:cs="Arial"/>
                <w:color w:val="FF0000"/>
                <w:szCs w:val="18"/>
              </w:rPr>
              <w:lastRenderedPageBreak/>
              <w:t xml:space="preserve">derhalve tot een totaalbedrag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140% van hypotheekbedrag voluit in letters (140%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verleent de (Derde) Hypotheekgever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hypotheek op het hierna te omschrijven registergoed (hierna te noemen het "Onderpand"):</w:t>
            </w:r>
          </w:p>
        </w:tc>
        <w:tc>
          <w:tcPr>
            <w:tcW w:w="7371" w:type="dxa"/>
            <w:shd w:val="clear" w:color="auto" w:fill="auto"/>
          </w:tcPr>
          <w:p w14:paraId="77DF0F9E" w14:textId="77777777" w:rsidR="00106B49" w:rsidRDefault="00106B49" w:rsidP="00787B69">
            <w:pPr>
              <w:keepNext/>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43670B06" w14:textId="77777777" w:rsidR="00106B49" w:rsidRDefault="00106B49" w:rsidP="00787B69">
            <w:pPr>
              <w:spacing w:line="240" w:lineRule="auto"/>
              <w:rPr>
                <w:sz w:val="16"/>
                <w:szCs w:val="16"/>
              </w:rPr>
            </w:pPr>
          </w:p>
          <w:p w14:paraId="631EAAF0" w14:textId="77777777" w:rsidR="00106B49" w:rsidRPr="00030A78" w:rsidRDefault="00106B49" w:rsidP="00787B69">
            <w:pPr>
              <w:keepNext/>
            </w:pPr>
            <w:r>
              <w:t xml:space="preserve">Het telwoord </w:t>
            </w:r>
            <w:r w:rsidRPr="00A33B2A">
              <w:t>wordt als getal in het essentialiabestand opgenomen maar als tekst in de akte</w:t>
            </w:r>
            <w:r w:rsidRPr="00030A78">
              <w:t>.</w:t>
            </w:r>
          </w:p>
          <w:p w14:paraId="2A909726"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08035E1B"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43DE85C" w14:textId="77777777" w:rsidR="00106B49" w:rsidRPr="007100DB" w:rsidRDefault="00106B49" w:rsidP="00787B69">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5607CDE3" w14:textId="77777777" w:rsidR="00106B49" w:rsidRDefault="00106B49" w:rsidP="00787B69">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04726DB6" w14:textId="77777777" w:rsidR="00106B49" w:rsidRDefault="00106B49" w:rsidP="00787B69">
            <w:pPr>
              <w:spacing w:line="240" w:lineRule="auto"/>
              <w:rPr>
                <w:sz w:val="16"/>
                <w:szCs w:val="16"/>
              </w:rPr>
            </w:pPr>
          </w:p>
          <w:p w14:paraId="34E79657" w14:textId="77777777" w:rsidR="00106B49" w:rsidRPr="00DB7FA4" w:rsidRDefault="00106B49" w:rsidP="00787B69">
            <w:pPr>
              <w:spacing w:line="240" w:lineRule="auto"/>
              <w:rPr>
                <w:u w:val="single"/>
              </w:rPr>
            </w:pPr>
            <w:proofErr w:type="spellStart"/>
            <w:r w:rsidRPr="00DB7FA4">
              <w:rPr>
                <w:u w:val="single"/>
              </w:rPr>
              <w:t>Mapping</w:t>
            </w:r>
            <w:proofErr w:type="spellEnd"/>
            <w:r w:rsidRPr="00DB7FA4">
              <w:rPr>
                <w:u w:val="single"/>
              </w:rPr>
              <w:t xml:space="preserve"> hypotheekbedrag:</w:t>
            </w:r>
          </w:p>
          <w:p w14:paraId="337F5C6D"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8098CC0" w14:textId="77777777" w:rsidR="00106B49" w:rsidRPr="00DB7FA4" w:rsidRDefault="00106B49" w:rsidP="00787B6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616982B5" w14:textId="77777777" w:rsidR="00106B49" w:rsidRDefault="00106B49" w:rsidP="00787B6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7C8353E" w14:textId="77777777" w:rsidR="00106B49" w:rsidRDefault="00106B49" w:rsidP="00787B69">
            <w:pPr>
              <w:spacing w:line="240" w:lineRule="auto"/>
              <w:rPr>
                <w:u w:val="single"/>
              </w:rPr>
            </w:pPr>
          </w:p>
          <w:p w14:paraId="46AF5D0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509160D0"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43BE207" w14:textId="77777777" w:rsidR="00106B49" w:rsidRPr="00DB7FA4" w:rsidRDefault="00106B49" w:rsidP="00787B6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85B17E9" w14:textId="77777777" w:rsidR="00106B49" w:rsidRDefault="00106B49" w:rsidP="00787B6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19B118BE" w14:textId="77777777" w:rsidR="00106B49" w:rsidRDefault="00106B49" w:rsidP="00787B69">
            <w:pPr>
              <w:spacing w:line="240" w:lineRule="auto"/>
              <w:rPr>
                <w:sz w:val="16"/>
                <w:szCs w:val="16"/>
              </w:rPr>
            </w:pPr>
          </w:p>
          <w:p w14:paraId="3A0EF55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'1</w:t>
            </w:r>
            <w:r>
              <w:rPr>
                <w:u w:val="single"/>
              </w:rPr>
              <w:t>40</w:t>
            </w:r>
            <w:r w:rsidRPr="00B97244">
              <w:rPr>
                <w:u w:val="single"/>
              </w:rPr>
              <w:t>% van hypotheekbedrag'</w:t>
            </w:r>
          </w:p>
          <w:p w14:paraId="6AE79712"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19B86C6" w14:textId="77777777" w:rsidR="00106B49" w:rsidRPr="00DB7FA4" w:rsidRDefault="00106B49" w:rsidP="00787B6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68E2FDF" w14:textId="77777777" w:rsidR="00106B49" w:rsidRDefault="00106B49" w:rsidP="00787B6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CF64F7" w14:textId="77777777" w:rsidR="00106B49" w:rsidRDefault="00106B49" w:rsidP="00787B69">
            <w:pPr>
              <w:spacing w:line="240" w:lineRule="auto"/>
              <w:rPr>
                <w:sz w:val="16"/>
                <w:szCs w:val="16"/>
              </w:rPr>
            </w:pPr>
          </w:p>
          <w:p w14:paraId="5A61213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5B44DBE7"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BB51657" w14:textId="77777777" w:rsidR="00106B49" w:rsidRDefault="00106B49" w:rsidP="00787B69">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6D26F73F" w14:textId="77777777" w:rsidR="00106B49" w:rsidRPr="00DB7FA4" w:rsidRDefault="00106B49" w:rsidP="00787B69">
            <w:pPr>
              <w:spacing w:line="240" w:lineRule="auto"/>
              <w:rPr>
                <w:sz w:val="16"/>
                <w:szCs w:val="16"/>
              </w:rPr>
            </w:pPr>
          </w:p>
        </w:tc>
      </w:tr>
    </w:tbl>
    <w:p w14:paraId="05EAD762" w14:textId="77777777" w:rsidR="00106B49" w:rsidRDefault="00106B49" w:rsidP="00106B49"/>
    <w:p w14:paraId="1D55917C" w14:textId="77777777" w:rsidR="00106B49" w:rsidRDefault="00106B49" w:rsidP="00106B49">
      <w:pPr>
        <w:pStyle w:val="Kop2"/>
        <w:pageBreakBefore/>
        <w:numPr>
          <w:ilvl w:val="1"/>
          <w:numId w:val="1"/>
        </w:numPr>
      </w:pPr>
      <w:bookmarkStart w:id="98" w:name="_Toc464135505"/>
      <w:bookmarkStart w:id="99" w:name="_Toc5887058"/>
      <w:bookmarkStart w:id="100" w:name="_Toc6564384"/>
      <w:r>
        <w:lastRenderedPageBreak/>
        <w:t>Registergoed</w:t>
      </w:r>
      <w:bookmarkEnd w:id="98"/>
      <w:bookmarkEnd w:id="99"/>
      <w:bookmarkEnd w:id="10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64097681" w14:textId="77777777" w:rsidTr="00787B69">
        <w:trPr>
          <w:tblHeader/>
        </w:trPr>
        <w:tc>
          <w:tcPr>
            <w:tcW w:w="6771" w:type="dxa"/>
            <w:shd w:val="clear" w:color="auto" w:fill="auto"/>
          </w:tcPr>
          <w:p w14:paraId="76BB1570" w14:textId="77777777" w:rsidR="00106B49" w:rsidRPr="00D77156" w:rsidRDefault="00106B49" w:rsidP="00787B69">
            <w:pPr>
              <w:rPr>
                <w:b/>
              </w:rPr>
            </w:pPr>
            <w:r w:rsidRPr="00DB7FA4">
              <w:rPr>
                <w:b/>
              </w:rPr>
              <w:t>Modeldocument tekst</w:t>
            </w:r>
          </w:p>
        </w:tc>
        <w:tc>
          <w:tcPr>
            <w:tcW w:w="7371" w:type="dxa"/>
            <w:shd w:val="clear" w:color="auto" w:fill="auto"/>
          </w:tcPr>
          <w:p w14:paraId="02327043" w14:textId="77777777" w:rsidR="00106B49" w:rsidRPr="00D77156" w:rsidRDefault="00106B49" w:rsidP="00787B69">
            <w:pPr>
              <w:rPr>
                <w:b/>
              </w:rPr>
            </w:pPr>
            <w:r w:rsidRPr="00DB7FA4">
              <w:rPr>
                <w:b/>
              </w:rPr>
              <w:t>Toelichting</w:t>
            </w:r>
          </w:p>
        </w:tc>
      </w:tr>
      <w:tr w:rsidR="00106B49" w:rsidRPr="00343045" w14:paraId="40E504D3" w14:textId="77777777" w:rsidTr="00787B69">
        <w:tc>
          <w:tcPr>
            <w:tcW w:w="6771" w:type="dxa"/>
            <w:shd w:val="clear" w:color="auto" w:fill="auto"/>
          </w:tcPr>
          <w:p w14:paraId="5A142D99" w14:textId="77777777" w:rsidR="00106B49" w:rsidRPr="00DB7FA4" w:rsidRDefault="00106B49" w:rsidP="00787B69">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326254A" w14:textId="77777777" w:rsidR="00106B49" w:rsidRPr="00124E96" w:rsidRDefault="00106B49" w:rsidP="00787B69">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971787F" w14:textId="77777777" w:rsidR="00106B49" w:rsidRDefault="00106B49" w:rsidP="00787B69"/>
          <w:p w14:paraId="1128A091"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5EA49B0A" w14:textId="77777777" w:rsidR="00106B49" w:rsidRDefault="00106B49" w:rsidP="00787B69">
            <w:pPr>
              <w:rPr>
                <w:lang w:val="nl"/>
              </w:rPr>
            </w:pPr>
          </w:p>
          <w:p w14:paraId="6BDCA998" w14:textId="77777777" w:rsidR="00106B49" w:rsidRDefault="00106B49" w:rsidP="00787B69">
            <w:pPr>
              <w:rPr>
                <w:lang w:val="nl"/>
              </w:rPr>
            </w:pPr>
            <w:r>
              <w:rPr>
                <w:lang w:val="nl"/>
              </w:rPr>
              <w:t>Bij meer combinaties TEKSTBLOK RECHT en REGISTERGOED wordt de laatste combinatie afgesloten met een punt ‘.’ en de andere combinaties met een puntkomma ‘;’.</w:t>
            </w:r>
          </w:p>
          <w:p w14:paraId="0B6319B1" w14:textId="77777777" w:rsidR="00106B49" w:rsidRPr="00DB7FA4" w:rsidRDefault="00106B49" w:rsidP="00787B69">
            <w:pPr>
              <w:rPr>
                <w:lang w:val="nl"/>
              </w:rPr>
            </w:pPr>
          </w:p>
          <w:p w14:paraId="73DD5D4F" w14:textId="77777777" w:rsidR="00106B49" w:rsidRPr="00DB7FA4" w:rsidRDefault="00106B49" w:rsidP="00787B69">
            <w:pPr>
              <w:rPr>
                <w:u w:val="single"/>
                <w:lang w:val="nl"/>
              </w:rPr>
            </w:pPr>
            <w:r w:rsidRPr="00DB7FA4">
              <w:rPr>
                <w:u w:val="single"/>
                <w:lang w:val="nl"/>
              </w:rPr>
              <w:t>Mapping:</w:t>
            </w:r>
          </w:p>
          <w:p w14:paraId="0E51A0E1"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C9590E8" w14:textId="77777777" w:rsidR="00106B49" w:rsidRPr="00943EC1" w:rsidRDefault="00106B49" w:rsidP="00787B69">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106B49" w:rsidRPr="00343045" w14:paraId="5CC90482" w14:textId="77777777" w:rsidTr="00787B69">
        <w:tc>
          <w:tcPr>
            <w:tcW w:w="6771" w:type="dxa"/>
            <w:shd w:val="clear" w:color="auto" w:fill="auto"/>
          </w:tcPr>
          <w:p w14:paraId="2CF6E5E6" w14:textId="77777777" w:rsidR="00106B49" w:rsidRPr="00D813DB" w:rsidRDefault="00106B49" w:rsidP="00787B69">
            <w:pPr>
              <w:tabs>
                <w:tab w:val="left" w:pos="-1440"/>
                <w:tab w:val="left" w:pos="-720"/>
              </w:tabs>
              <w:suppressAutoHyphens/>
              <w:spacing w:line="240" w:lineRule="atLeast"/>
              <w:rPr>
                <w:rFonts w:cs="Arial"/>
                <w:snapToGrid/>
                <w:color w:val="FF0000"/>
                <w:kern w:val="0"/>
                <w:szCs w:val="18"/>
                <w:lang w:eastAsia="nl-NL"/>
              </w:rPr>
            </w:pPr>
            <w:r w:rsidRPr="00D813DB">
              <w:rPr>
                <w:rFonts w:cs="Arial"/>
                <w:color w:val="FF0000"/>
                <w:szCs w:val="18"/>
              </w:rPr>
              <w:t xml:space="preserve">Hierna wordt onder Onderpand tevens verstaan ieder ander registergoed waarop hypothecaire zekerheid is gevestigd ten behoeve van ASR in verband met de Lening. </w:t>
            </w:r>
          </w:p>
          <w:p w14:paraId="16DE7AD4"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w:t>
            </w:r>
            <w:bookmarkStart w:id="101" w:name="_DV_M81"/>
            <w:bookmarkEnd w:id="101"/>
            <w:r w:rsidRPr="00D813DB">
              <w:rPr>
                <w:rFonts w:ascii="Arial" w:hAnsi="Arial" w:cs="Arial"/>
                <w:color w:val="FF0000"/>
                <w:sz w:val="18"/>
                <w:szCs w:val="18"/>
                <w:lang w:val="nl-NL"/>
              </w:rPr>
              <w:t>(Derde)</w:t>
            </w:r>
            <w:bookmarkStart w:id="102" w:name="_DV_M82"/>
            <w:bookmarkEnd w:id="102"/>
            <w:r w:rsidRPr="00D813DB">
              <w:rPr>
                <w:rFonts w:ascii="Arial" w:hAnsi="Arial" w:cs="Arial"/>
                <w:color w:val="FF0000"/>
                <w:sz w:val="18"/>
                <w:szCs w:val="18"/>
                <w:lang w:val="nl-NL"/>
              </w:rPr>
              <w:t xml:space="preserve"> Hypotheekgever staat er voorts jegens ASR voor in:</w:t>
            </w:r>
          </w:p>
          <w:p w14:paraId="701ADB6C"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5160B838"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is belast met beslagen of met een recht van vruchtgebruik en niet is verhuurd noch anderszins in gebruik of genot is afgestaan aan derden; en </w:t>
            </w:r>
          </w:p>
          <w:p w14:paraId="06880B19"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anders met recht van hypotheek is of kan worden bezwaard dan krachtens deze akte, behoudens het (de) </w:t>
            </w:r>
            <w:r w:rsidRPr="00D813DB">
              <w:rPr>
                <w:rFonts w:cs="Arial"/>
                <w:color w:val="FF0000"/>
                <w:szCs w:val="18"/>
              </w:rPr>
              <w:lastRenderedPageBreak/>
              <w:t xml:space="preserve">eventuele ten behoeve van ASR eerder gevestigde hypotheekrecht(en) ten laste van de (Derde) Hypotheekgever. </w:t>
            </w:r>
          </w:p>
          <w:p w14:paraId="2C1E6DE3" w14:textId="77777777" w:rsidR="00106B49" w:rsidRPr="00FD6F38" w:rsidRDefault="00106B49" w:rsidP="00787B69">
            <w:pPr>
              <w:tabs>
                <w:tab w:val="left" w:pos="-1440"/>
                <w:tab w:val="left" w:pos="-720"/>
              </w:tabs>
              <w:suppressAutoHyphens/>
              <w:rPr>
                <w:rFonts w:cs="Arial"/>
                <w:color w:val="FF0000"/>
                <w:sz w:val="20"/>
              </w:rPr>
            </w:pPr>
            <w:r w:rsidRPr="00D813DB">
              <w:rPr>
                <w:rFonts w:cs="Arial"/>
                <w:color w:val="FF0000"/>
                <w:szCs w:val="18"/>
              </w:rPr>
              <w:t>De (Derde) Hypotheekgever en ASR komen hierbij overeen dat, indien ASR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266A72F6" w14:textId="77777777" w:rsidR="00106B49" w:rsidRDefault="00106B49" w:rsidP="00787B69">
            <w:r>
              <w:lastRenderedPageBreak/>
              <w:t>Vaste tekst.</w:t>
            </w:r>
          </w:p>
        </w:tc>
      </w:tr>
    </w:tbl>
    <w:p w14:paraId="26BED176" w14:textId="77777777" w:rsidR="00106B49" w:rsidRDefault="00106B49" w:rsidP="00106B49">
      <w:pPr>
        <w:pStyle w:val="Kop2"/>
        <w:pageBreakBefore/>
        <w:numPr>
          <w:ilvl w:val="1"/>
          <w:numId w:val="1"/>
        </w:numPr>
      </w:pPr>
      <w:bookmarkStart w:id="103" w:name="_Toc464135506"/>
      <w:bookmarkStart w:id="104" w:name="_Toc5887059"/>
      <w:bookmarkStart w:id="105" w:name="_Toc6564385"/>
      <w:r>
        <w:lastRenderedPageBreak/>
        <w:t>Hypotheekstelling overbruggingshypotheek</w:t>
      </w:r>
      <w:bookmarkEnd w:id="103"/>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787B69">
        <w:trPr>
          <w:tblHeader/>
        </w:trPr>
        <w:tc>
          <w:tcPr>
            <w:tcW w:w="6771" w:type="dxa"/>
            <w:shd w:val="clear" w:color="auto" w:fill="auto"/>
          </w:tcPr>
          <w:p w14:paraId="0176545E" w14:textId="77777777" w:rsidR="00106B49" w:rsidRPr="00D77156" w:rsidRDefault="00106B49" w:rsidP="00787B69">
            <w:pPr>
              <w:rPr>
                <w:b/>
              </w:rPr>
            </w:pPr>
            <w:r w:rsidRPr="00DB7FA4">
              <w:rPr>
                <w:b/>
              </w:rPr>
              <w:t>Modeldocument tekst</w:t>
            </w:r>
          </w:p>
        </w:tc>
        <w:tc>
          <w:tcPr>
            <w:tcW w:w="7371" w:type="dxa"/>
            <w:shd w:val="clear" w:color="auto" w:fill="auto"/>
          </w:tcPr>
          <w:p w14:paraId="338F4BFA" w14:textId="77777777" w:rsidR="00106B49" w:rsidRPr="00D77156" w:rsidRDefault="00106B49" w:rsidP="00787B69">
            <w:pPr>
              <w:rPr>
                <w:b/>
              </w:rPr>
            </w:pPr>
            <w:r w:rsidRPr="00DB7FA4">
              <w:rPr>
                <w:b/>
              </w:rPr>
              <w:t>Toelichting</w:t>
            </w:r>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00A9176B" w14:textId="77777777" w:rsidR="00106B49" w:rsidRPr="00D813DB" w:rsidRDefault="00106B49" w:rsidP="00787B69">
            <w:pPr>
              <w:tabs>
                <w:tab w:val="left" w:pos="-1440"/>
                <w:tab w:val="left" w:pos="-720"/>
              </w:tabs>
              <w:suppressAutoHyphens/>
              <w:spacing w:line="240" w:lineRule="atLeast"/>
              <w:rPr>
                <w:rFonts w:cs="Arial"/>
                <w:snapToGrid/>
                <w:color w:val="800080"/>
                <w:kern w:val="0"/>
                <w:szCs w:val="18"/>
                <w:lang w:eastAsia="nl-NL"/>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p w14:paraId="71F40A6B" w14:textId="77777777" w:rsidR="00106B49" w:rsidRPr="00A92EB9" w:rsidRDefault="00106B49" w:rsidP="00787B69">
            <w:pPr>
              <w:tabs>
                <w:tab w:val="left" w:pos="-1440"/>
                <w:tab w:val="left" w:pos="-720"/>
              </w:tabs>
              <w:suppressAutoHyphens/>
              <w:rPr>
                <w:rFonts w:cs="Arial"/>
                <w:color w:val="7030A0"/>
                <w:sz w:val="20"/>
              </w:rPr>
            </w:pP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5DAC4830" w14:textId="77777777" w:rsidR="00106B49" w:rsidRPr="00030A78" w:rsidRDefault="00106B49" w:rsidP="00787B69">
            <w:pPr>
              <w:keepNext/>
            </w:pPr>
            <w:r>
              <w:br/>
              <w:t xml:space="preserve">Het telwoord </w:t>
            </w:r>
            <w:r w:rsidRPr="00A33B2A">
              <w:t>wordt als getal in het essentialiabestand opgenomen maar als tekst in de akte</w:t>
            </w:r>
            <w:r w:rsidRPr="00030A78">
              <w:t>.</w:t>
            </w:r>
          </w:p>
          <w:p w14:paraId="355A4962" w14:textId="77777777" w:rsidR="00106B49" w:rsidRDefault="00106B49" w:rsidP="00787B69">
            <w:pPr>
              <w:spacing w:before="72"/>
            </w:pP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81827BF" w14:textId="77777777" w:rsidR="00106B49" w:rsidRDefault="00106B49" w:rsidP="00787B69">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77777777" w:rsidR="00106B49" w:rsidRDefault="00106B49" w:rsidP="00787B69">
            <w:pPr>
              <w:rPr>
                <w:lang w:val="nl"/>
              </w:rPr>
            </w:pPr>
            <w:r>
              <w:rPr>
                <w:lang w:val="nl"/>
              </w:rPr>
              <w:t>Bij meer combinaties TEKSTBLOK RECHT en REGISTERGOED wordt de laatste combinatie afgesloten met een komma ‘,’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0DBEBEEF" w14:textId="77777777" w:rsidR="00106B49" w:rsidRDefault="00106B49" w:rsidP="00787B69">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bl>
    <w:p w14:paraId="0F875012" w14:textId="77777777" w:rsidR="00106B49" w:rsidRPr="00FD6F38" w:rsidRDefault="00106B49" w:rsidP="00106B49"/>
    <w:p w14:paraId="55176AD9" w14:textId="77777777" w:rsidR="00106B49" w:rsidRDefault="00106B49" w:rsidP="00106B49">
      <w:pPr>
        <w:pStyle w:val="Kop2"/>
        <w:pageBreakBefore/>
        <w:numPr>
          <w:ilvl w:val="1"/>
          <w:numId w:val="1"/>
        </w:numPr>
      </w:pPr>
      <w:bookmarkStart w:id="106" w:name="_Toc5887060"/>
      <w:bookmarkStart w:id="107" w:name="_Toc6564386"/>
      <w:r>
        <w:lastRenderedPageBreak/>
        <w:t>Opzegging</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787B69">
        <w:trPr>
          <w:tblHeader/>
        </w:trPr>
        <w:tc>
          <w:tcPr>
            <w:tcW w:w="6771" w:type="dxa"/>
            <w:shd w:val="clear" w:color="auto" w:fill="auto"/>
          </w:tcPr>
          <w:p w14:paraId="7E6AFC64" w14:textId="77777777" w:rsidR="00106B49" w:rsidRPr="00D77156" w:rsidRDefault="00106B49" w:rsidP="00787B69">
            <w:pPr>
              <w:rPr>
                <w:b/>
              </w:rPr>
            </w:pPr>
            <w:r w:rsidRPr="00DB7FA4">
              <w:rPr>
                <w:b/>
              </w:rPr>
              <w:t>Modeldocument tekst</w:t>
            </w:r>
          </w:p>
        </w:tc>
        <w:tc>
          <w:tcPr>
            <w:tcW w:w="7371" w:type="dxa"/>
            <w:shd w:val="clear" w:color="auto" w:fill="auto"/>
          </w:tcPr>
          <w:p w14:paraId="6961884E" w14:textId="77777777" w:rsidR="00106B49" w:rsidRPr="00D77156" w:rsidRDefault="00106B49" w:rsidP="00787B69">
            <w:pPr>
              <w:rPr>
                <w:b/>
              </w:rPr>
            </w:pPr>
            <w:r w:rsidRPr="00DB7FA4">
              <w:rPr>
                <w:b/>
              </w:rPr>
              <w:t>Toelichting</w:t>
            </w:r>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 / 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77777777" w:rsidR="00106B49" w:rsidRDefault="00106B49" w:rsidP="00106B49">
      <w:pPr>
        <w:pStyle w:val="Kop2"/>
        <w:numPr>
          <w:ilvl w:val="1"/>
          <w:numId w:val="1"/>
        </w:numPr>
      </w:pPr>
      <w:bookmarkStart w:id="108" w:name="_Toc464135507"/>
      <w:bookmarkStart w:id="109" w:name="_Toc5887061"/>
      <w:bookmarkStart w:id="110" w:name="_Toc6564387"/>
      <w:r>
        <w:t>Woonplaatskeuze</w:t>
      </w:r>
      <w:bookmarkEnd w:id="108"/>
      <w:bookmarkEnd w:id="109"/>
      <w:bookmarkEnd w:id="11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787B69">
        <w:trPr>
          <w:tblHeader/>
        </w:trPr>
        <w:tc>
          <w:tcPr>
            <w:tcW w:w="6771" w:type="dxa"/>
            <w:shd w:val="clear" w:color="auto" w:fill="auto"/>
          </w:tcPr>
          <w:p w14:paraId="42E351CB" w14:textId="77777777" w:rsidR="00106B49" w:rsidRPr="00D77156" w:rsidRDefault="00106B49" w:rsidP="00787B69">
            <w:pPr>
              <w:rPr>
                <w:b/>
              </w:rPr>
            </w:pPr>
            <w:r w:rsidRPr="00DB7FA4">
              <w:rPr>
                <w:b/>
              </w:rPr>
              <w:t>Modeldocument tekst</w:t>
            </w:r>
          </w:p>
        </w:tc>
        <w:tc>
          <w:tcPr>
            <w:tcW w:w="7371" w:type="dxa"/>
            <w:shd w:val="clear" w:color="auto" w:fill="auto"/>
          </w:tcPr>
          <w:p w14:paraId="25C5B090" w14:textId="77777777" w:rsidR="00106B49" w:rsidRPr="00D77156" w:rsidRDefault="00106B49" w:rsidP="00787B69">
            <w:pPr>
              <w:rPr>
                <w:b/>
              </w:rPr>
            </w:pPr>
            <w:r w:rsidRPr="00DB7FA4">
              <w:rPr>
                <w:b/>
              </w:rPr>
              <w:t>Toelichting</w:t>
            </w:r>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111" w:name="_DV_M327"/>
            <w:bookmarkEnd w:id="111"/>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proofErr w:type="spellStart"/>
            <w:r w:rsidRPr="00DB7FA4">
              <w:rPr>
                <w:szCs w:val="18"/>
                <w:u w:val="single"/>
              </w:rPr>
              <w:t>Mapping</w:t>
            </w:r>
            <w:proofErr w:type="spellEnd"/>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EF8495A" w14:textId="77777777" w:rsidR="00106B49" w:rsidRPr="00DB7FA4" w:rsidRDefault="00106B49" w:rsidP="00787B6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77777777" w:rsidR="00106B49" w:rsidRDefault="00106B49" w:rsidP="00106B49">
      <w:pPr>
        <w:pStyle w:val="Kop2"/>
        <w:numPr>
          <w:ilvl w:val="1"/>
          <w:numId w:val="1"/>
        </w:numPr>
      </w:pPr>
      <w:bookmarkStart w:id="112" w:name="_Toc464135508"/>
      <w:bookmarkStart w:id="113" w:name="_Toc5887062"/>
      <w:bookmarkStart w:id="114" w:name="_Toc6564388"/>
      <w:r>
        <w:t xml:space="preserve">Einde </w:t>
      </w:r>
      <w:r w:rsidRPr="0082293D">
        <w:rPr>
          <w:lang w:val="nl-NL"/>
        </w:rPr>
        <w:t>kadasterdeel</w:t>
      </w:r>
      <w:bookmarkEnd w:id="112"/>
      <w:bookmarkEnd w:id="113"/>
      <w:bookmarkEnd w:id="11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787B69">
        <w:trPr>
          <w:tblHeader/>
        </w:trPr>
        <w:tc>
          <w:tcPr>
            <w:tcW w:w="6771" w:type="dxa"/>
            <w:shd w:val="clear" w:color="auto" w:fill="auto"/>
          </w:tcPr>
          <w:p w14:paraId="7B53AE66" w14:textId="77777777" w:rsidR="00106B49" w:rsidRPr="00D77156" w:rsidRDefault="00106B49" w:rsidP="00787B69">
            <w:pPr>
              <w:rPr>
                <w:b/>
              </w:rPr>
            </w:pPr>
            <w:r w:rsidRPr="00DB7FA4">
              <w:rPr>
                <w:b/>
              </w:rPr>
              <w:t>Modeldocument tekst</w:t>
            </w:r>
          </w:p>
        </w:tc>
        <w:tc>
          <w:tcPr>
            <w:tcW w:w="7371" w:type="dxa"/>
            <w:shd w:val="clear" w:color="auto" w:fill="auto"/>
          </w:tcPr>
          <w:p w14:paraId="54566615" w14:textId="77777777" w:rsidR="00106B49" w:rsidRPr="00D77156" w:rsidRDefault="00106B49" w:rsidP="00787B69">
            <w:pPr>
              <w:rPr>
                <w:b/>
              </w:rPr>
            </w:pPr>
            <w:r w:rsidRPr="00DB7FA4">
              <w:rPr>
                <w:b/>
              </w:rPr>
              <w:t>Toelichting</w:t>
            </w:r>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77777777" w:rsidR="00106B49" w:rsidRPr="00B13D63" w:rsidRDefault="00106B49" w:rsidP="00106B49">
      <w:pPr>
        <w:pStyle w:val="Kop2"/>
        <w:pageBreakBefore/>
        <w:numPr>
          <w:ilvl w:val="1"/>
          <w:numId w:val="1"/>
        </w:numPr>
        <w:rPr>
          <w:lang w:val="nl-NL"/>
        </w:rPr>
      </w:pPr>
      <w:bookmarkStart w:id="115" w:name="_Toc248216324"/>
      <w:bookmarkStart w:id="116" w:name="_Toc464135509"/>
      <w:bookmarkStart w:id="117" w:name="_Toc5887063"/>
      <w:bookmarkStart w:id="118" w:name="_Toc6564389"/>
      <w:r w:rsidRPr="00B13D63">
        <w:rPr>
          <w:lang w:val="nl-NL"/>
        </w:rPr>
        <w:lastRenderedPageBreak/>
        <w:t>Vrije gedeelte</w:t>
      </w:r>
      <w:bookmarkEnd w:id="115"/>
      <w:bookmarkEnd w:id="116"/>
      <w:bookmarkEnd w:id="117"/>
      <w:bookmarkEnd w:id="11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w:t>
            </w:r>
          </w:p>
          <w:p w14:paraId="3FC1A7C2" w14:textId="77777777" w:rsidR="00106B49" w:rsidRPr="00A10B2A" w:rsidRDefault="00106B49" w:rsidP="00787B69">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5C0B3" w14:textId="77777777" w:rsidR="00591362" w:rsidRDefault="00591362">
      <w:r>
        <w:separator/>
      </w:r>
    </w:p>
  </w:endnote>
  <w:endnote w:type="continuationSeparator" w:id="0">
    <w:p w14:paraId="1AD544F0" w14:textId="77777777" w:rsidR="00591362" w:rsidRDefault="0059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DF6F5E" w:rsidRDefault="00DF6F5E">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DF6F5E" w:rsidRDefault="00DF6F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AA99D" w14:textId="77777777" w:rsidR="00591362" w:rsidRDefault="00591362">
      <w:r>
        <w:separator/>
      </w:r>
    </w:p>
  </w:footnote>
  <w:footnote w:type="continuationSeparator" w:id="0">
    <w:p w14:paraId="2B6944EB" w14:textId="77777777" w:rsidR="00591362" w:rsidRDefault="00591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1712C727" w14:textId="77777777">
      <w:tc>
        <w:tcPr>
          <w:tcW w:w="4181" w:type="dxa"/>
        </w:tcPr>
        <w:p w14:paraId="610BA701" w14:textId="77777777" w:rsidR="00DF6F5E" w:rsidRDefault="00DF6F5E">
          <w:pPr>
            <w:pStyle w:val="tussenkopje"/>
            <w:spacing w:before="0"/>
          </w:pPr>
          <w:r>
            <w:t>Datum</w:t>
          </w:r>
        </w:p>
      </w:tc>
    </w:tr>
    <w:tr w:rsidR="00DF6F5E" w14:paraId="2846A5EC" w14:textId="77777777">
      <w:tc>
        <w:tcPr>
          <w:tcW w:w="4181" w:type="dxa"/>
        </w:tcPr>
        <w:p w14:paraId="466EEB53" w14:textId="586C9962" w:rsidR="00DF6F5E" w:rsidRDefault="00DF6F5E">
          <w:pPr>
            <w:spacing w:line="240" w:lineRule="atLeast"/>
          </w:pPr>
          <w:r>
            <w:rPr>
              <w:noProof/>
            </w:rPr>
            <w:fldChar w:fldCharType="begin"/>
          </w:r>
          <w:r>
            <w:rPr>
              <w:noProof/>
            </w:rPr>
            <w:instrText xml:space="preserve"> REF Datum </w:instrText>
          </w:r>
          <w:r>
            <w:rPr>
              <w:noProof/>
            </w:rPr>
            <w:fldChar w:fldCharType="separate"/>
          </w:r>
          <w:r>
            <w:rPr>
              <w:noProof/>
            </w:rPr>
            <w:t>1</w:t>
          </w:r>
          <w:ins w:id="7" w:author="Groot, Karina de" w:date="2019-05-17T14:20:00Z">
            <w:r w:rsidR="00141B44">
              <w:rPr>
                <w:noProof/>
              </w:rPr>
              <w:t>7</w:t>
            </w:r>
          </w:ins>
          <w:del w:id="8" w:author="Groot, Karina de" w:date="2019-05-17T14:20:00Z">
            <w:r w:rsidDel="00141B44">
              <w:rPr>
                <w:noProof/>
              </w:rPr>
              <w:delText>9</w:delText>
            </w:r>
          </w:del>
          <w:r>
            <w:rPr>
              <w:noProof/>
            </w:rPr>
            <w:t xml:space="preserve"> </w:t>
          </w:r>
          <w:del w:id="9" w:author="Groot, Karina de" w:date="2019-05-17T14:20:00Z">
            <w:r w:rsidDel="00141B44">
              <w:rPr>
                <w:noProof/>
              </w:rPr>
              <w:delText>april</w:delText>
            </w:r>
          </w:del>
          <w:ins w:id="10" w:author="Groot, Karina de" w:date="2019-05-17T14:20:00Z">
            <w:r w:rsidR="00141B44">
              <w:rPr>
                <w:noProof/>
              </w:rPr>
              <w:t>mei</w:t>
            </w:r>
          </w:ins>
          <w:r>
            <w:rPr>
              <w:noProof/>
            </w:rPr>
            <w:t xml:space="preserve"> 2019</w:t>
          </w:r>
          <w:r>
            <w:rPr>
              <w:noProof/>
            </w:rPr>
            <w:fldChar w:fldCharType="end"/>
          </w:r>
        </w:p>
      </w:tc>
    </w:tr>
    <w:tr w:rsidR="00DF6F5E" w14:paraId="024DCCCA" w14:textId="77777777">
      <w:tc>
        <w:tcPr>
          <w:tcW w:w="4181" w:type="dxa"/>
        </w:tcPr>
        <w:p w14:paraId="39580F40" w14:textId="77777777" w:rsidR="00DF6F5E" w:rsidRDefault="00DF6F5E">
          <w:pPr>
            <w:pStyle w:val="tussenkopje"/>
          </w:pPr>
          <w:r>
            <w:t>Titel</w:t>
          </w:r>
        </w:p>
      </w:tc>
    </w:tr>
    <w:tr w:rsidR="00DF6F5E" w14:paraId="4EFFF9F0" w14:textId="77777777">
      <w:tc>
        <w:tcPr>
          <w:tcW w:w="4181" w:type="dxa"/>
        </w:tcPr>
        <w:p w14:paraId="7DB6203F" w14:textId="6B3E4A9C" w:rsidR="00DF6F5E" w:rsidRDefault="00DF6F5E">
          <w:pPr>
            <w:spacing w:line="240" w:lineRule="atLeast"/>
            <w:rPr>
              <w:noProof/>
            </w:rPr>
          </w:pPr>
          <w:r>
            <w:rPr>
              <w:noProof/>
            </w:rPr>
            <w:fldChar w:fldCharType="begin"/>
          </w:r>
          <w:r>
            <w:rPr>
              <w:noProof/>
            </w:rPr>
            <w:instrText xml:space="preserve"> STYLEREF Titel \* MERGEFORMAT </w:instrText>
          </w:r>
          <w:r>
            <w:rPr>
              <w:noProof/>
            </w:rPr>
            <w:fldChar w:fldCharType="separate"/>
          </w:r>
          <w:r w:rsidR="00141B44">
            <w:rPr>
              <w:noProof/>
            </w:rPr>
            <w:t>Toelichting modeldocument ASR hypotheek</w:t>
          </w:r>
          <w:r>
            <w:rPr>
              <w:noProof/>
            </w:rPr>
            <w:fldChar w:fldCharType="end"/>
          </w:r>
        </w:p>
      </w:tc>
    </w:tr>
    <w:tr w:rsidR="00DF6F5E" w14:paraId="05207AE4" w14:textId="77777777">
      <w:tc>
        <w:tcPr>
          <w:tcW w:w="4181" w:type="dxa"/>
        </w:tcPr>
        <w:p w14:paraId="4D245011" w14:textId="77777777" w:rsidR="00DF6F5E" w:rsidRDefault="00DF6F5E">
          <w:pPr>
            <w:pStyle w:val="tussenkopje"/>
          </w:pPr>
          <w:r>
            <w:t>Versie</w:t>
          </w:r>
        </w:p>
      </w:tc>
    </w:tr>
    <w:tr w:rsidR="00DF6F5E" w14:paraId="744F0CE8" w14:textId="77777777">
      <w:tc>
        <w:tcPr>
          <w:tcW w:w="4181" w:type="dxa"/>
        </w:tcPr>
        <w:p w14:paraId="4A1720B8" w14:textId="161B50EB" w:rsidR="00DF6F5E" w:rsidRDefault="00DF6F5E">
          <w:pPr>
            <w:spacing w:line="240" w:lineRule="atLeast"/>
          </w:pPr>
          <w:r>
            <w:rPr>
              <w:noProof/>
            </w:rPr>
            <w:fldChar w:fldCharType="begin"/>
          </w:r>
          <w:r>
            <w:rPr>
              <w:noProof/>
            </w:rPr>
            <w:instrText xml:space="preserve"> REF Versie </w:instrText>
          </w:r>
          <w:r>
            <w:rPr>
              <w:noProof/>
            </w:rPr>
            <w:fldChar w:fldCharType="separate"/>
          </w:r>
          <w:r>
            <w:rPr>
              <w:noProof/>
            </w:rPr>
            <w:t>1.</w:t>
          </w:r>
          <w:del w:id="11" w:author="Groot, Karina de" w:date="2019-05-17T14:20:00Z">
            <w:r w:rsidDel="00141B44">
              <w:rPr>
                <w:noProof/>
              </w:rPr>
              <w:delText>0</w:delText>
            </w:r>
          </w:del>
          <w:ins w:id="12" w:author="Groot, Karina de" w:date="2019-05-17T14:20:00Z">
            <w:r w:rsidR="00141B44">
              <w:rPr>
                <w:noProof/>
              </w:rPr>
              <w:t>1</w:t>
            </w:r>
          </w:ins>
          <w:r>
            <w:rPr>
              <w:noProof/>
            </w:rPr>
            <w:t>.0</w:t>
          </w:r>
          <w:r>
            <w:rPr>
              <w:noProof/>
            </w:rPr>
            <w:fldChar w:fldCharType="end"/>
          </w:r>
        </w:p>
      </w:tc>
    </w:tr>
    <w:tr w:rsidR="00DF6F5E" w14:paraId="30A6F306" w14:textId="77777777">
      <w:tc>
        <w:tcPr>
          <w:tcW w:w="4181" w:type="dxa"/>
        </w:tcPr>
        <w:p w14:paraId="17AF06DC" w14:textId="77777777" w:rsidR="00DF6F5E" w:rsidRDefault="00DF6F5E">
          <w:pPr>
            <w:pStyle w:val="tussenkopje"/>
          </w:pPr>
          <w:r>
            <w:t>Blad</w:t>
          </w:r>
        </w:p>
      </w:tc>
    </w:tr>
    <w:tr w:rsidR="00DF6F5E" w14:paraId="3A810291" w14:textId="77777777">
      <w:tc>
        <w:tcPr>
          <w:tcW w:w="4181" w:type="dxa"/>
        </w:tcPr>
        <w:p w14:paraId="0FC60380" w14:textId="1C708F5F" w:rsidR="00DF6F5E" w:rsidRDefault="00DF6F5E">
          <w:pPr>
            <w:spacing w:line="240" w:lineRule="atLeast"/>
          </w:pPr>
          <w:r>
            <w:fldChar w:fldCharType="begin"/>
          </w:r>
          <w:r>
            <w:instrText xml:space="preserve"> PAGE  \* MERGEFORMAT </w:instrText>
          </w:r>
          <w:r>
            <w:fldChar w:fldCharType="separate"/>
          </w:r>
          <w:r w:rsidR="00B94896">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141B44">
            <w:rPr>
              <w:noProof/>
            </w:rPr>
            <w:instrText>26</w:instrText>
          </w:r>
          <w:r>
            <w:rPr>
              <w:noProof/>
            </w:rPr>
            <w:fldChar w:fldCharType="end"/>
          </w:r>
          <w:r>
            <w:instrText xml:space="preserve"> </w:instrText>
          </w:r>
          <w:r>
            <w:fldChar w:fldCharType="separate"/>
          </w:r>
          <w:r w:rsidR="00141B44">
            <w:rPr>
              <w:noProof/>
            </w:rPr>
            <w:t>27</w:t>
          </w:r>
          <w:r>
            <w:fldChar w:fldCharType="end"/>
          </w:r>
          <w:r>
            <w:t xml:space="preserve"> </w:t>
          </w:r>
        </w:p>
      </w:tc>
    </w:tr>
  </w:tbl>
  <w:p w14:paraId="024C4FF1" w14:textId="238461A8" w:rsidR="00DF6F5E" w:rsidRDefault="00DF6F5E">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076988DE" w14:textId="77777777">
      <w:tc>
        <w:tcPr>
          <w:tcW w:w="4181" w:type="dxa"/>
        </w:tcPr>
        <w:p w14:paraId="2819F8C6" w14:textId="77777777" w:rsidR="00DF6F5E" w:rsidRDefault="00DF6F5E">
          <w:pPr>
            <w:pStyle w:val="tussenkopje"/>
            <w:spacing w:before="0"/>
          </w:pPr>
          <w:r>
            <w:t>Datum</w:t>
          </w:r>
        </w:p>
      </w:tc>
    </w:tr>
    <w:bookmarkStart w:id="35" w:name="Datum"/>
    <w:tr w:rsidR="00DF6F5E" w14:paraId="0179760F" w14:textId="77777777">
      <w:tc>
        <w:tcPr>
          <w:tcW w:w="4181" w:type="dxa"/>
        </w:tcPr>
        <w:p w14:paraId="76B46451" w14:textId="4F4A227A" w:rsidR="00DF6F5E" w:rsidRDefault="00DF6F5E" w:rsidP="00101970">
          <w:pPr>
            <w:spacing w:line="240" w:lineRule="atLeast"/>
          </w:pPr>
          <w:r>
            <w:fldChar w:fldCharType="begin"/>
          </w:r>
          <w:r>
            <w:instrText xml:space="preserve"> STYLEREF Datumopmaakprofiel\l  \* MERGEFORMAT </w:instrText>
          </w:r>
          <w:r>
            <w:fldChar w:fldCharType="separate"/>
          </w:r>
          <w:r w:rsidR="00141B44">
            <w:rPr>
              <w:noProof/>
            </w:rPr>
            <w:t>17 mei 2019</w:t>
          </w:r>
          <w:r>
            <w:fldChar w:fldCharType="end"/>
          </w:r>
          <w:bookmarkEnd w:id="35"/>
        </w:p>
      </w:tc>
    </w:tr>
    <w:tr w:rsidR="00DF6F5E" w14:paraId="05E36754" w14:textId="77777777">
      <w:tc>
        <w:tcPr>
          <w:tcW w:w="4181" w:type="dxa"/>
        </w:tcPr>
        <w:p w14:paraId="2BB2D007" w14:textId="77777777" w:rsidR="00DF6F5E" w:rsidRDefault="00DF6F5E">
          <w:pPr>
            <w:pStyle w:val="tussenkopje"/>
          </w:pPr>
          <w:r>
            <w:t>Titel</w:t>
          </w:r>
        </w:p>
      </w:tc>
    </w:tr>
    <w:tr w:rsidR="00DF6F5E" w14:paraId="0D60F1F3" w14:textId="77777777">
      <w:tc>
        <w:tcPr>
          <w:tcW w:w="4181" w:type="dxa"/>
        </w:tcPr>
        <w:p w14:paraId="7FFFA4C4" w14:textId="6EEDE05E" w:rsidR="00DF6F5E" w:rsidRPr="00435110" w:rsidRDefault="00DF6F5E">
          <w:pPr>
            <w:spacing w:line="240" w:lineRule="atLeast"/>
          </w:pPr>
          <w:r>
            <w:rPr>
              <w:noProof/>
            </w:rPr>
            <w:fldChar w:fldCharType="begin"/>
          </w:r>
          <w:r>
            <w:rPr>
              <w:noProof/>
            </w:rPr>
            <w:instrText xml:space="preserve"> STYLEREF Titel \* MERGEFORMAT </w:instrText>
          </w:r>
          <w:r>
            <w:rPr>
              <w:noProof/>
            </w:rPr>
            <w:fldChar w:fldCharType="separate"/>
          </w:r>
          <w:r w:rsidR="00141B44">
            <w:rPr>
              <w:noProof/>
            </w:rPr>
            <w:t>Toelichting modeldocument ASR hypotheek</w:t>
          </w:r>
          <w:r>
            <w:rPr>
              <w:noProof/>
            </w:rPr>
            <w:fldChar w:fldCharType="end"/>
          </w:r>
        </w:p>
      </w:tc>
    </w:tr>
    <w:tr w:rsidR="00DF6F5E" w14:paraId="26E3D099" w14:textId="77777777">
      <w:tc>
        <w:tcPr>
          <w:tcW w:w="4181" w:type="dxa"/>
        </w:tcPr>
        <w:p w14:paraId="5B2EA103" w14:textId="77777777" w:rsidR="00DF6F5E" w:rsidRDefault="00DF6F5E">
          <w:pPr>
            <w:pStyle w:val="tussenkopje"/>
          </w:pPr>
          <w:r>
            <w:t>Versie</w:t>
          </w:r>
        </w:p>
      </w:tc>
    </w:tr>
    <w:bookmarkStart w:id="36" w:name="Versie"/>
    <w:tr w:rsidR="00DF6F5E" w14:paraId="2FCF9F03" w14:textId="77777777">
      <w:tc>
        <w:tcPr>
          <w:tcW w:w="4181" w:type="dxa"/>
        </w:tcPr>
        <w:p w14:paraId="0CC655A0" w14:textId="4B8903FF" w:rsidR="00DF6F5E" w:rsidRDefault="00DF6F5E">
          <w:pPr>
            <w:spacing w:line="240" w:lineRule="atLeast"/>
          </w:pPr>
          <w:r>
            <w:fldChar w:fldCharType="begin"/>
          </w:r>
          <w:r>
            <w:instrText xml:space="preserve"> STYLEREF Versie\l  \* MERGEFORMAT </w:instrText>
          </w:r>
          <w:r>
            <w:fldChar w:fldCharType="separate"/>
          </w:r>
          <w:r w:rsidR="00141B44">
            <w:rPr>
              <w:noProof/>
            </w:rPr>
            <w:t>1.1.0</w:t>
          </w:r>
          <w:r>
            <w:fldChar w:fldCharType="end"/>
          </w:r>
          <w:bookmarkEnd w:id="36"/>
        </w:p>
      </w:tc>
    </w:tr>
    <w:tr w:rsidR="00DF6F5E" w14:paraId="5935CBD8" w14:textId="77777777">
      <w:tc>
        <w:tcPr>
          <w:tcW w:w="4181" w:type="dxa"/>
        </w:tcPr>
        <w:p w14:paraId="4B13FF4B" w14:textId="77777777" w:rsidR="00DF6F5E" w:rsidRDefault="00DF6F5E">
          <w:pPr>
            <w:pStyle w:val="tussenkopje"/>
          </w:pPr>
          <w:r>
            <w:t>Blad</w:t>
          </w:r>
        </w:p>
      </w:tc>
    </w:tr>
    <w:tr w:rsidR="00DF6F5E" w14:paraId="66FFEE3B" w14:textId="77777777">
      <w:tc>
        <w:tcPr>
          <w:tcW w:w="4181" w:type="dxa"/>
        </w:tcPr>
        <w:p w14:paraId="7FD9F103" w14:textId="1A242E34" w:rsidR="00DF6F5E" w:rsidRDefault="00DF6F5E">
          <w:pPr>
            <w:spacing w:line="240" w:lineRule="atLeast"/>
          </w:pPr>
          <w:r>
            <w:fldChar w:fldCharType="begin"/>
          </w:r>
          <w:r>
            <w:instrText xml:space="preserve"> PAGE  \* MERGEFORMAT </w:instrText>
          </w:r>
          <w:r>
            <w:fldChar w:fldCharType="separate"/>
          </w:r>
          <w:r w:rsidR="00B94896">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141B44">
            <w:rPr>
              <w:noProof/>
            </w:rPr>
            <w:instrText>26</w:instrText>
          </w:r>
          <w:r>
            <w:rPr>
              <w:noProof/>
            </w:rPr>
            <w:fldChar w:fldCharType="end"/>
          </w:r>
          <w:r>
            <w:instrText xml:space="preserve"> </w:instrText>
          </w:r>
          <w:r>
            <w:fldChar w:fldCharType="separate"/>
          </w:r>
          <w:r w:rsidR="00141B44">
            <w:rPr>
              <w:noProof/>
            </w:rPr>
            <w:t>27</w:t>
          </w:r>
          <w:r>
            <w:fldChar w:fldCharType="end"/>
          </w:r>
          <w:r>
            <w:t xml:space="preserve"> </w:t>
          </w:r>
        </w:p>
      </w:tc>
    </w:tr>
  </w:tbl>
  <w:p w14:paraId="03634E3D" w14:textId="4AB5A02A" w:rsidR="00DF6F5E" w:rsidRDefault="00DF6F5E">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5402"/>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B49"/>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1B44"/>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1362"/>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3390"/>
    <w:rsid w:val="00674638"/>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6445"/>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8B0"/>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11B"/>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A7995"/>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FF53D-E22E-4A47-9DF0-3E4B8611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7</TotalTime>
  <Pages>1</Pages>
  <Words>3901</Words>
  <Characters>21458</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25309</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cp:revision>
  <cp:lastPrinted>2015-07-15T14:30:00Z</cp:lastPrinted>
  <dcterms:created xsi:type="dcterms:W3CDTF">2019-05-17T11:55:00Z</dcterms:created>
  <dcterms:modified xsi:type="dcterms:W3CDTF">2019-05-17T12:21:00Z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