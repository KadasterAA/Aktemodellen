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3AA0C" w14:textId="77777777" w:rsidR="00737CBB" w:rsidRDefault="00737CBB" w:rsidP="00E558D5">
      <w:pPr>
        <w:spacing w:line="240" w:lineRule="atLeast"/>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ASR</w:t>
      </w:r>
      <w:r>
        <w:rPr>
          <w:rFonts w:ascii="Arial" w:hAnsi="Arial" w:cs="Arial"/>
          <w:b/>
          <w:bCs/>
          <w:sz w:val="20"/>
        </w:rPr>
        <w:t xml:space="preserve"> </w:t>
      </w:r>
      <w:r>
        <w:rPr>
          <w:rFonts w:ascii="Arial" w:hAnsi="Arial" w:cs="Arial"/>
          <w:b/>
          <w:color w:val="000000"/>
          <w:szCs w:val="24"/>
        </w:rPr>
        <w:t xml:space="preserve">    </w:t>
      </w:r>
      <w:r>
        <w:rPr>
          <w:rFonts w:ascii="Arial" w:hAnsi="Arial" w:cs="Arial"/>
          <w:color w:val="000000"/>
          <w:sz w:val="22"/>
          <w:szCs w:val="22"/>
        </w:rPr>
        <w:t>(o.b.v. model ASR 1</w:t>
      </w:r>
      <w:r w:rsidR="00FB2494">
        <w:rPr>
          <w:rFonts w:ascii="Arial" w:hAnsi="Arial" w:cs="Arial"/>
          <w:color w:val="000000"/>
          <w:sz w:val="22"/>
          <w:szCs w:val="22"/>
        </w:rPr>
        <w:t>9</w:t>
      </w:r>
      <w:r>
        <w:rPr>
          <w:rFonts w:ascii="Arial" w:hAnsi="Arial" w:cs="Arial"/>
          <w:color w:val="000000"/>
          <w:sz w:val="22"/>
          <w:szCs w:val="22"/>
        </w:rPr>
        <w:t>01</w:t>
      </w:r>
      <w:r w:rsidRPr="000D7B52">
        <w:rPr>
          <w:rFonts w:ascii="Arial" w:hAnsi="Arial" w:cs="Arial"/>
          <w:color w:val="000000"/>
          <w:sz w:val="22"/>
          <w:szCs w:val="22"/>
        </w:rPr>
        <w:t>)</w:t>
      </w:r>
    </w:p>
    <w:p w14:paraId="706F6580" w14:textId="77777777" w:rsidR="00737CBB" w:rsidRDefault="00737CBB" w:rsidP="00E558D5">
      <w:pPr>
        <w:spacing w:line="240" w:lineRule="atLeast"/>
        <w:ind w:right="96"/>
        <w:rPr>
          <w:rFonts w:ascii="Arial" w:hAnsi="Arial" w:cs="Arial"/>
          <w:color w:val="000000"/>
          <w:sz w:val="22"/>
          <w:szCs w:val="22"/>
        </w:rPr>
      </w:pPr>
    </w:p>
    <w:p w14:paraId="7C95C2DA" w14:textId="77777777" w:rsidR="00737CBB" w:rsidRDefault="00737CBB" w:rsidP="00E558D5">
      <w:pPr>
        <w:spacing w:line="240" w:lineRule="atLeast"/>
        <w:ind w:right="96"/>
        <w:rPr>
          <w:rFonts w:ascii="Arial" w:hAnsi="Arial" w:cs="Arial"/>
          <w:b/>
          <w:color w:val="000000"/>
          <w:sz w:val="20"/>
          <w:u w:val="single"/>
        </w:rPr>
      </w:pPr>
      <w:r w:rsidRPr="000D0BA0">
        <w:rPr>
          <w:rFonts w:ascii="Arial" w:hAnsi="Arial" w:cs="Arial"/>
          <w:b/>
          <w:color w:val="000000"/>
          <w:sz w:val="20"/>
          <w:u w:val="single"/>
        </w:rPr>
        <w:t xml:space="preserve">Versie </w:t>
      </w:r>
      <w:r w:rsidR="00760850">
        <w:rPr>
          <w:rFonts w:ascii="Arial" w:hAnsi="Arial" w:cs="Arial"/>
          <w:b/>
          <w:color w:val="000000"/>
          <w:sz w:val="20"/>
          <w:u w:val="single"/>
        </w:rPr>
        <w:t>1.</w:t>
      </w:r>
      <w:ins w:id="0" w:author="Schootbrugge, Jean-Michel van de" w:date="2019-10-10T10:41:00Z">
        <w:r w:rsidR="009E77CC">
          <w:rPr>
            <w:rFonts w:ascii="Arial" w:hAnsi="Arial" w:cs="Arial"/>
            <w:b/>
            <w:color w:val="000000"/>
            <w:sz w:val="20"/>
            <w:u w:val="single"/>
          </w:rPr>
          <w:t>4</w:t>
        </w:r>
      </w:ins>
      <w:del w:id="1" w:author="Schootbrugge, Jean-Michel van de" w:date="2019-10-10T10:41:00Z">
        <w:r w:rsidR="00FE752A" w:rsidDel="009E77CC">
          <w:rPr>
            <w:rFonts w:ascii="Arial" w:hAnsi="Arial" w:cs="Arial"/>
            <w:b/>
            <w:color w:val="000000"/>
            <w:sz w:val="20"/>
            <w:u w:val="single"/>
          </w:rPr>
          <w:delText>3</w:delText>
        </w:r>
      </w:del>
      <w:r w:rsidRPr="000D0BA0">
        <w:rPr>
          <w:rFonts w:ascii="Arial" w:hAnsi="Arial" w:cs="Arial"/>
          <w:b/>
          <w:color w:val="000000"/>
          <w:sz w:val="20"/>
          <w:u w:val="single"/>
        </w:rPr>
        <w:tab/>
      </w:r>
      <w:r w:rsidRPr="000D0BA0">
        <w:rPr>
          <w:rFonts w:ascii="Arial" w:hAnsi="Arial" w:cs="Arial"/>
          <w:b/>
          <w:color w:val="000000"/>
          <w:sz w:val="20"/>
          <w:u w:val="single"/>
        </w:rPr>
        <w:tab/>
        <w:t xml:space="preserve">d.d. </w:t>
      </w:r>
      <w:ins w:id="2" w:author="Schootbrugge, Jean-Michel van de" w:date="2019-10-10T10:41:00Z">
        <w:r w:rsidR="009E77CC">
          <w:rPr>
            <w:rFonts w:ascii="Arial" w:hAnsi="Arial" w:cs="Arial"/>
            <w:b/>
            <w:color w:val="000000"/>
            <w:sz w:val="20"/>
            <w:u w:val="single"/>
          </w:rPr>
          <w:t>10</w:t>
        </w:r>
      </w:ins>
      <w:del w:id="3" w:author="Schootbrugge, Jean-Michel van de" w:date="2019-10-10T10:41:00Z">
        <w:r w:rsidR="00FE752A" w:rsidDel="009E77CC">
          <w:rPr>
            <w:rFonts w:ascii="Arial" w:hAnsi="Arial" w:cs="Arial"/>
            <w:b/>
            <w:color w:val="000000"/>
            <w:sz w:val="20"/>
            <w:u w:val="single"/>
          </w:rPr>
          <w:delText>29</w:delText>
        </w:r>
      </w:del>
      <w:r w:rsidR="004A391F">
        <w:rPr>
          <w:rFonts w:ascii="Arial" w:hAnsi="Arial" w:cs="Arial"/>
          <w:b/>
          <w:color w:val="000000"/>
          <w:sz w:val="20"/>
          <w:u w:val="single"/>
        </w:rPr>
        <w:t>-</w:t>
      </w:r>
      <w:del w:id="4" w:author="Schootbrugge, Jean-Michel van de" w:date="2019-10-10T10:41:00Z">
        <w:r w:rsidR="004A391F" w:rsidDel="009E77CC">
          <w:rPr>
            <w:rFonts w:ascii="Arial" w:hAnsi="Arial" w:cs="Arial"/>
            <w:b/>
            <w:color w:val="000000"/>
            <w:sz w:val="20"/>
            <w:u w:val="single"/>
          </w:rPr>
          <w:delText>0</w:delText>
        </w:r>
        <w:r w:rsidR="00C71CAF" w:rsidDel="009E77CC">
          <w:rPr>
            <w:rFonts w:ascii="Arial" w:hAnsi="Arial" w:cs="Arial"/>
            <w:b/>
            <w:color w:val="000000"/>
            <w:sz w:val="20"/>
            <w:u w:val="single"/>
          </w:rPr>
          <w:delText>5</w:delText>
        </w:r>
      </w:del>
      <w:ins w:id="5" w:author="Schootbrugge, Jean-Michel van de" w:date="2019-10-10T10:41:00Z">
        <w:r w:rsidR="009E77CC">
          <w:rPr>
            <w:rFonts w:ascii="Arial" w:hAnsi="Arial" w:cs="Arial"/>
            <w:b/>
            <w:color w:val="000000"/>
            <w:sz w:val="20"/>
            <w:u w:val="single"/>
          </w:rPr>
          <w:t>10</w:t>
        </w:r>
      </w:ins>
      <w:r w:rsidR="004A391F">
        <w:rPr>
          <w:rFonts w:ascii="Arial" w:hAnsi="Arial" w:cs="Arial"/>
          <w:b/>
          <w:color w:val="000000"/>
          <w:sz w:val="20"/>
          <w:u w:val="single"/>
        </w:rPr>
        <w:t>-2019</w:t>
      </w:r>
    </w:p>
    <w:p w14:paraId="18612001" w14:textId="77777777" w:rsidR="00737CBB" w:rsidRDefault="00737CBB" w:rsidP="00E558D5">
      <w:pPr>
        <w:spacing w:line="240" w:lineRule="atLeast"/>
        <w:ind w:right="96"/>
        <w:rPr>
          <w:rFonts w:ascii="Arial" w:hAnsi="Arial" w:cs="Arial"/>
          <w:b/>
          <w:color w:val="000000"/>
          <w:sz w:val="20"/>
          <w:u w:val="single"/>
        </w:rPr>
      </w:pPr>
    </w:p>
    <w:p w14:paraId="6115951C" w14:textId="77777777" w:rsidR="00737CBB" w:rsidRPr="002E7F50" w:rsidRDefault="00737CBB" w:rsidP="00E558D5">
      <w:pPr>
        <w:tabs>
          <w:tab w:val="left" w:pos="-1440"/>
          <w:tab w:val="left" w:pos="-720"/>
        </w:tabs>
        <w:suppressAutoHyphens/>
        <w:spacing w:line="240" w:lineRule="atLeast"/>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14064FB5" w14:textId="77777777" w:rsidR="00737CBB" w:rsidRDefault="00737CBB" w:rsidP="00E558D5">
      <w:pPr>
        <w:spacing w:line="240" w:lineRule="atLeast"/>
        <w:ind w:right="96"/>
        <w:rPr>
          <w:rFonts w:ascii="Arial" w:hAnsi="Arial" w:cs="Arial"/>
          <w:color w:val="000000"/>
          <w:sz w:val="22"/>
          <w:szCs w:val="22"/>
        </w:rPr>
      </w:pPr>
    </w:p>
    <w:p w14:paraId="512C81E2" w14:textId="77777777" w:rsidR="00737CBB" w:rsidRDefault="00737CBB" w:rsidP="00E558D5">
      <w:pPr>
        <w:spacing w:line="240" w:lineRule="atLeast"/>
        <w:ind w:right="96"/>
        <w:rPr>
          <w:rFonts w:ascii="Arial" w:hAnsi="Arial" w:cs="Arial"/>
          <w:color w:val="000000"/>
          <w:sz w:val="22"/>
          <w:szCs w:val="22"/>
        </w:rPr>
      </w:pPr>
    </w:p>
    <w:p w14:paraId="337F9E9C" w14:textId="77777777" w:rsidR="00737CBB" w:rsidRDefault="00737CBB" w:rsidP="00E558D5">
      <w:pPr>
        <w:tabs>
          <w:tab w:val="left" w:pos="-1440"/>
          <w:tab w:val="left" w:pos="-720"/>
        </w:tabs>
        <w:suppressAutoHyphens/>
        <w:spacing w:line="240" w:lineRule="atLeast"/>
        <w:jc w:val="center"/>
        <w:rPr>
          <w:rFonts w:ascii="Arial" w:hAnsi="Arial" w:cs="Arial"/>
          <w:color w:val="800080"/>
          <w:sz w:val="20"/>
        </w:rPr>
      </w:pPr>
      <w:r w:rsidRPr="00006777">
        <w:rPr>
          <w:rFonts w:ascii="Arial" w:hAnsi="Arial" w:cs="Arial"/>
          <w:color w:val="800080"/>
          <w:sz w:val="20"/>
          <w:highlight w:val="yellow"/>
        </w:rPr>
        <w:t>TEKSTBLOK TITEL HYPOTHEEKAKTEN</w:t>
      </w:r>
    </w:p>
    <w:p w14:paraId="41F4828A" w14:textId="77777777" w:rsidR="00737CBB" w:rsidRDefault="00737CBB" w:rsidP="00E558D5">
      <w:pPr>
        <w:spacing w:line="240" w:lineRule="atLeast"/>
        <w:ind w:right="96"/>
        <w:rPr>
          <w:rFonts w:ascii="Arial" w:hAnsi="Arial" w:cs="Arial"/>
          <w:color w:val="000000"/>
          <w:sz w:val="22"/>
          <w:szCs w:val="22"/>
        </w:rPr>
      </w:pPr>
    </w:p>
    <w:p w14:paraId="5C40C6FE" w14:textId="77777777" w:rsidR="00737CBB" w:rsidRPr="002E7F50" w:rsidRDefault="00737CBB" w:rsidP="00E558D5">
      <w:pPr>
        <w:tabs>
          <w:tab w:val="left" w:pos="-1440"/>
          <w:tab w:val="left" w:pos="-720"/>
        </w:tabs>
        <w:suppressAutoHyphens/>
        <w:spacing w:line="240" w:lineRule="atLeast"/>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3C1ED677" w14:textId="77777777" w:rsidR="00DE5315" w:rsidRDefault="00DE5315" w:rsidP="00E558D5">
      <w:pPr>
        <w:tabs>
          <w:tab w:val="left" w:pos="-1440"/>
          <w:tab w:val="left" w:pos="-720"/>
        </w:tabs>
        <w:suppressAutoHyphens/>
        <w:spacing w:line="240" w:lineRule="atLeast"/>
        <w:ind w:left="284" w:hanging="284"/>
        <w:rPr>
          <w:rFonts w:ascii="Arial" w:hAnsi="Arial" w:cs="Arial"/>
          <w:bCs/>
          <w:color w:val="FF0000"/>
          <w:sz w:val="20"/>
        </w:rPr>
      </w:pPr>
      <w:r w:rsidRPr="00AA57FA">
        <w:rPr>
          <w:rFonts w:ascii="Arial" w:hAnsi="Arial" w:cs="Arial"/>
          <w:color w:val="FF0000"/>
          <w:sz w:val="20"/>
        </w:rPr>
        <w:t>1.</w:t>
      </w:r>
      <w:r w:rsidRPr="0056395F">
        <w:rPr>
          <w:rFonts w:ascii="Arial" w:hAnsi="Arial" w:cs="Arial"/>
          <w:sz w:val="20"/>
        </w:rPr>
        <w:t xml:space="preserve"> </w:t>
      </w:r>
      <w:r w:rsidRPr="00006B74">
        <w:rPr>
          <w:rFonts w:ascii="Arial" w:hAnsi="Arial" w:cs="Arial"/>
          <w:bCs/>
          <w:color w:val="FF0000"/>
          <w:sz w:val="20"/>
          <w:highlight w:val="yellow"/>
        </w:rPr>
        <w:t>TEKSTBLOK GEVOLMACHTIGDE</w:t>
      </w:r>
      <w:r>
        <w:rPr>
          <w:rFonts w:ascii="Arial" w:hAnsi="Arial" w:cs="Arial"/>
          <w:bCs/>
          <w:color w:val="FF0000"/>
          <w:sz w:val="20"/>
        </w:rPr>
        <w:t xml:space="preserve">: </w:t>
      </w:r>
    </w:p>
    <w:p w14:paraId="0616650E" w14:textId="77777777" w:rsidR="00DE5315" w:rsidRDefault="00DE5315" w:rsidP="004A391F">
      <w:pPr>
        <w:tabs>
          <w:tab w:val="left" w:pos="-1440"/>
          <w:tab w:val="left" w:pos="-720"/>
        </w:tabs>
        <w:suppressAutoHyphens/>
        <w:spacing w:line="240" w:lineRule="atLeast"/>
        <w:ind w:left="284"/>
        <w:rPr>
          <w:rFonts w:ascii="Arial" w:hAnsi="Arial" w:cs="Arial"/>
          <w:color w:val="FF0000"/>
          <w:sz w:val="20"/>
        </w:rPr>
      </w:pPr>
      <w:r w:rsidRPr="001B4F7F">
        <w:rPr>
          <w:rFonts w:ascii="Arial" w:hAnsi="Arial" w:cs="Arial"/>
          <w:color w:val="FF0000"/>
          <w:sz w:val="20"/>
          <w:highlight w:val="yellow"/>
        </w:rPr>
        <w:t>TEKSTBLOK RECHTSPERSOON</w:t>
      </w:r>
      <w:r w:rsidRPr="001B4F7F">
        <w:rPr>
          <w:rFonts w:ascii="Arial" w:hAnsi="Arial" w:cs="Arial"/>
          <w:color w:val="800080"/>
          <w:sz w:val="20"/>
        </w:rPr>
        <w:t>(correspondentieadres</w:t>
      </w:r>
      <w:r w:rsidR="004A391F">
        <w:rPr>
          <w:rFonts w:ascii="Arial" w:hAnsi="Arial" w:cs="Arial"/>
          <w:color w:val="800080"/>
          <w:sz w:val="20"/>
        </w:rPr>
        <w:t>:</w:t>
      </w:r>
      <w:r>
        <w:rPr>
          <w:rFonts w:ascii="Arial" w:hAnsi="Arial" w:cs="Arial"/>
          <w:color w:val="800080"/>
          <w:sz w:val="20"/>
        </w:rPr>
        <w:t xml:space="preserve"> </w:t>
      </w: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242F8B0D" w14:textId="77777777" w:rsidR="00DE5315" w:rsidRDefault="00DE5315" w:rsidP="00E558D5">
      <w:pPr>
        <w:tabs>
          <w:tab w:val="left" w:pos="-1440"/>
          <w:tab w:val="left" w:pos="-720"/>
        </w:tabs>
        <w:suppressAutoHyphens/>
        <w:spacing w:line="240" w:lineRule="atLeast"/>
        <w:ind w:left="284"/>
        <w:rPr>
          <w:rFonts w:ascii="Arial" w:hAnsi="Arial" w:cs="Arial"/>
          <w:color w:val="FF0000"/>
          <w:sz w:val="20"/>
        </w:rPr>
      </w:pPr>
      <w:r w:rsidRPr="0056395F">
        <w:rPr>
          <w:rFonts w:ascii="Arial" w:hAnsi="Arial" w:cs="Arial"/>
          <w:color w:val="FF0000"/>
          <w:sz w:val="20"/>
        </w:rPr>
        <w:t xml:space="preserve">hierna </w:t>
      </w:r>
      <w:r>
        <w:rPr>
          <w:rFonts w:ascii="Arial" w:hAnsi="Arial" w:cs="Arial"/>
          <w:color w:val="FF0000"/>
          <w:sz w:val="20"/>
        </w:rPr>
        <w:t>t</w:t>
      </w:r>
      <w:r w:rsidRPr="0056395F">
        <w:rPr>
          <w:rFonts w:ascii="Arial" w:hAnsi="Arial" w:cs="Arial"/>
          <w:color w:val="FF0000"/>
          <w:sz w:val="20"/>
        </w:rPr>
        <w:t>e noemen</w:t>
      </w:r>
      <w:r w:rsidR="00896DE0">
        <w:rPr>
          <w:rFonts w:ascii="Arial" w:hAnsi="Arial" w:cs="Arial"/>
          <w:color w:val="FF0000"/>
          <w:sz w:val="20"/>
        </w:rPr>
        <w:t>:</w:t>
      </w:r>
      <w:r w:rsidRPr="0056395F">
        <w:rPr>
          <w:rFonts w:ascii="Arial" w:hAnsi="Arial" w:cs="Arial"/>
          <w:color w:val="FF0000"/>
          <w:sz w:val="20"/>
        </w:rPr>
        <w:t xml:space="preserve"> </w:t>
      </w:r>
      <w:r>
        <w:rPr>
          <w:rFonts w:ascii="Arial" w:hAnsi="Arial" w:cs="Arial"/>
          <w:color w:val="FF0000"/>
          <w:sz w:val="20"/>
        </w:rPr>
        <w:t xml:space="preserve">“ASR”; </w:t>
      </w:r>
    </w:p>
    <w:p w14:paraId="4EF637B5" w14:textId="77777777" w:rsidR="00DE5315" w:rsidRPr="00E06053" w:rsidRDefault="00DE5315" w:rsidP="00E558D5">
      <w:pPr>
        <w:tabs>
          <w:tab w:val="left" w:pos="-1440"/>
          <w:tab w:val="left" w:pos="-720"/>
        </w:tabs>
        <w:suppressAutoHyphens/>
        <w:spacing w:line="240" w:lineRule="atLeast"/>
        <w:rPr>
          <w:rFonts w:ascii="Arial" w:hAnsi="Arial" w:cs="Arial"/>
          <w:color w:val="800080"/>
          <w:sz w:val="20"/>
        </w:rPr>
      </w:pPr>
      <w:r w:rsidRPr="0056395F">
        <w:rPr>
          <w:rFonts w:ascii="Arial" w:hAnsi="Arial" w:cs="Arial"/>
          <w:color w:val="FF0000"/>
          <w:sz w:val="20"/>
        </w:rPr>
        <w:t>2.</w:t>
      </w:r>
      <w:r w:rsidRPr="00006B74">
        <w:rPr>
          <w:rFonts w:ascii="Arial" w:hAnsi="Arial" w:cs="Arial"/>
          <w:sz w:val="20"/>
        </w:rPr>
        <w:t xml:space="preserve"> </w:t>
      </w:r>
      <w:r>
        <w:rPr>
          <w:rFonts w:ascii="Arial" w:hAnsi="Arial" w:cs="Arial"/>
          <w:sz w:val="20"/>
        </w:rPr>
        <w:t xml:space="preserve"> </w:t>
      </w:r>
      <w:r w:rsidRPr="00E06053">
        <w:rPr>
          <w:rFonts w:ascii="Arial" w:hAnsi="Arial" w:cs="Arial"/>
          <w:bCs/>
          <w:color w:val="800080"/>
          <w:sz w:val="20"/>
          <w:highlight w:val="yellow"/>
        </w:rPr>
        <w:t>TEKSTBLOK GEVOLMACHTIGDE</w:t>
      </w:r>
      <w:r w:rsidRPr="00E06053">
        <w:rPr>
          <w:rFonts w:ascii="Arial" w:hAnsi="Arial" w:cs="Arial"/>
          <w:bCs/>
          <w:color w:val="800080"/>
          <w:sz w:val="20"/>
        </w:rPr>
        <w:t>:</w:t>
      </w:r>
    </w:p>
    <w:p w14:paraId="56C3E741" w14:textId="77777777" w:rsidR="00DE5315" w:rsidRDefault="00DE5315" w:rsidP="00E558D5">
      <w:pPr>
        <w:spacing w:line="240" w:lineRule="atLeast"/>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NATUURLIJK PERSOON/TEKSTBLOK PARTIJ NIET NATUURLIJK PERSOON</w:t>
      </w:r>
      <w:r w:rsidRPr="002E7F50">
        <w:rPr>
          <w:rFonts w:ascii="Arial" w:hAnsi="Arial" w:cs="Arial"/>
          <w:color w:val="FF0000"/>
          <w:sz w:val="20"/>
        </w:rPr>
        <w:t>;</w:t>
      </w:r>
    </w:p>
    <w:p w14:paraId="348B93E9" w14:textId="77777777" w:rsidR="00DC7D00" w:rsidRDefault="00DC7D00" w:rsidP="004D23F0">
      <w:pPr>
        <w:spacing w:line="240" w:lineRule="atLeast"/>
        <w:ind w:left="748" w:hanging="448"/>
        <w:rPr>
          <w:rFonts w:ascii="Arial" w:hAnsi="Arial" w:cs="Arial"/>
          <w:color w:val="FF0000"/>
          <w:sz w:val="20"/>
        </w:rPr>
      </w:pPr>
      <w:r>
        <w:rPr>
          <w:rFonts w:ascii="Arial" w:hAnsi="Arial" w:cs="Arial"/>
          <w:color w:val="FF0000"/>
          <w:sz w:val="20"/>
        </w:rPr>
        <w:t>h</w:t>
      </w:r>
      <w:r w:rsidRPr="0056395F">
        <w:rPr>
          <w:rFonts w:ascii="Arial" w:hAnsi="Arial" w:cs="Arial"/>
          <w:color w:val="FF0000"/>
          <w:sz w:val="20"/>
        </w:rPr>
        <w:t>ierna</w:t>
      </w:r>
      <w:r w:rsidRPr="00C64A5B">
        <w:rPr>
          <w:rFonts w:ascii="Arial" w:hAnsi="Arial" w:cs="Arial"/>
          <w:color w:val="800080"/>
          <w:sz w:val="20"/>
        </w:rPr>
        <w:t xml:space="preserve">, </w:t>
      </w:r>
      <w:r w:rsidRPr="002A2653">
        <w:rPr>
          <w:rFonts w:ascii="Arial" w:hAnsi="Arial" w:cs="Arial"/>
          <w:color w:val="800080"/>
          <w:sz w:val="20"/>
        </w:rPr>
        <w:t>zowel tezamen als ieder afzonderlijk,</w:t>
      </w:r>
      <w:r>
        <w:rPr>
          <w:rFonts w:ascii="Arial" w:hAnsi="Arial" w:cs="Arial"/>
          <w:color w:val="FF0000"/>
          <w:sz w:val="20"/>
        </w:rPr>
        <w:t xml:space="preserve"> te noemen:</w:t>
      </w:r>
      <w:r w:rsidR="004D23F0">
        <w:rPr>
          <w:rFonts w:ascii="Arial" w:hAnsi="Arial" w:cs="Arial"/>
          <w:color w:val="FF0000"/>
          <w:sz w:val="20"/>
        </w:rPr>
        <w:t xml:space="preserve"> </w:t>
      </w:r>
      <w:r>
        <w:rPr>
          <w:rFonts w:ascii="Arial" w:hAnsi="Arial" w:cs="Arial"/>
          <w:color w:val="FF0000"/>
          <w:sz w:val="20"/>
        </w:rPr>
        <w:t>de “Hypotheekgever” en “Schuldenaar”;</w:t>
      </w:r>
    </w:p>
    <w:p w14:paraId="69B62FAD" w14:textId="77777777" w:rsidR="00DC7D00" w:rsidRPr="002E7F50" w:rsidRDefault="00DC7D00" w:rsidP="00DC7D00">
      <w:pPr>
        <w:spacing w:line="240" w:lineRule="atLeast"/>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Pr>
          <w:rFonts w:ascii="Arial" w:hAnsi="Arial" w:cs="Arial"/>
          <w:color w:val="800080"/>
          <w:sz w:val="20"/>
        </w:rPr>
        <w:t>b</w:t>
      </w:r>
      <w:r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DC7D00">
        <w:rPr>
          <w:rFonts w:ascii="Arial" w:hAnsi="Arial" w:cs="Arial"/>
          <w:color w:val="800080"/>
          <w:sz w:val="20"/>
          <w:highlight w:val="yellow"/>
        </w:rPr>
        <w:t>TEKSTBLOK</w:t>
      </w:r>
      <w:proofErr w:type="spellEnd"/>
      <w:r w:rsidRPr="00DC7D00">
        <w:rPr>
          <w:rFonts w:ascii="Arial" w:hAnsi="Arial" w:cs="Arial"/>
          <w:color w:val="800080"/>
          <w:sz w:val="20"/>
          <w:highlight w:val="yellow"/>
        </w:rPr>
        <w:t xml:space="preserve"> PARTIJ NATUURLIJK PERSOON/TEKSTBLOK PARTIJ NIET NATUURLIJK PERSOON</w:t>
      </w:r>
      <w:r w:rsidRPr="00DC7D00">
        <w:rPr>
          <w:rFonts w:ascii="Arial" w:hAnsi="Arial" w:cs="Arial"/>
          <w:color w:val="800080"/>
          <w:sz w:val="20"/>
        </w:rPr>
        <w:t>;</w:t>
      </w:r>
    </w:p>
    <w:p w14:paraId="0D4FFE7B" w14:textId="77777777" w:rsidR="00DC7D00" w:rsidRDefault="00DC7D00" w:rsidP="00BB4056">
      <w:pPr>
        <w:spacing w:line="240" w:lineRule="atLeast"/>
        <w:ind w:left="284" w:firstLine="16"/>
        <w:rPr>
          <w:rFonts w:ascii="Arial" w:hAnsi="Arial" w:cs="Arial"/>
          <w:color w:val="FF0000"/>
          <w:sz w:val="20"/>
        </w:rPr>
      </w:pPr>
      <w:r w:rsidRPr="00DC7D00">
        <w:rPr>
          <w:rFonts w:ascii="Arial" w:hAnsi="Arial" w:cs="Arial"/>
          <w:color w:val="800080"/>
          <w:sz w:val="20"/>
        </w:rPr>
        <w:t>hierna, zowel tezamen als ieder afzonderlijk, te noemen</w:t>
      </w:r>
      <w:r>
        <w:rPr>
          <w:rFonts w:ascii="Arial" w:hAnsi="Arial" w:cs="Arial"/>
          <w:color w:val="800080"/>
          <w:sz w:val="20"/>
        </w:rPr>
        <w:t>:</w:t>
      </w:r>
      <w:r w:rsidRPr="00DC7D00">
        <w:rPr>
          <w:rFonts w:ascii="Arial" w:hAnsi="Arial" w:cs="Arial"/>
          <w:sz w:val="20"/>
        </w:rPr>
        <w:t xml:space="preserve"> </w:t>
      </w:r>
      <w:r w:rsidRPr="00DC7D00">
        <w:rPr>
          <w:rFonts w:ascii="Arial" w:hAnsi="Arial" w:cs="Arial"/>
          <w:color w:val="800080"/>
          <w:sz w:val="20"/>
        </w:rPr>
        <w:t xml:space="preserve">de </w:t>
      </w:r>
      <w:r w:rsidR="00A7070A">
        <w:rPr>
          <w:rFonts w:ascii="Arial" w:hAnsi="Arial" w:cs="Arial"/>
          <w:color w:val="800080"/>
          <w:sz w:val="20"/>
        </w:rPr>
        <w:t>“</w:t>
      </w:r>
      <w:r w:rsidRPr="00DC7D00">
        <w:rPr>
          <w:rFonts w:ascii="Arial" w:hAnsi="Arial" w:cs="Arial"/>
          <w:color w:val="800080"/>
          <w:sz w:val="20"/>
        </w:rPr>
        <w:t xml:space="preserve">(Derde) </w:t>
      </w:r>
      <w:r w:rsidRPr="00E70D78">
        <w:rPr>
          <w:rFonts w:ascii="Arial" w:hAnsi="Arial" w:cs="Arial"/>
          <w:color w:val="800080"/>
          <w:sz w:val="20"/>
        </w:rPr>
        <w:t>Hypotheekgever</w:t>
      </w:r>
      <w:r w:rsidRPr="00DC7D00">
        <w:rPr>
          <w:rFonts w:ascii="Arial" w:hAnsi="Arial" w:cs="Arial"/>
          <w:color w:val="800080"/>
          <w:sz w:val="20"/>
        </w:rPr>
        <w:t>"</w:t>
      </w:r>
      <w:r w:rsidR="00E70D78">
        <w:rPr>
          <w:rFonts w:ascii="Arial" w:hAnsi="Arial" w:cs="Arial"/>
          <w:color w:val="800080"/>
          <w:sz w:val="20"/>
        </w:rPr>
        <w:t xml:space="preserve"> </w:t>
      </w:r>
      <w:r w:rsidRPr="00E70D78">
        <w:rPr>
          <w:rFonts w:ascii="Arial" w:hAnsi="Arial" w:cs="Arial"/>
          <w:color w:val="800080"/>
          <w:sz w:val="20"/>
        </w:rPr>
        <w:t xml:space="preserve">en zowel tezamen met de Hypotheekgever als afzonderlijk, te noemen de </w:t>
      </w:r>
      <w:r w:rsidR="00A7070A" w:rsidRPr="00E70D78">
        <w:rPr>
          <w:rFonts w:ascii="Arial" w:hAnsi="Arial" w:cs="Arial"/>
          <w:color w:val="800080"/>
          <w:sz w:val="20"/>
        </w:rPr>
        <w:t>"</w:t>
      </w:r>
      <w:r w:rsidRPr="00E70D78">
        <w:rPr>
          <w:rFonts w:ascii="Arial" w:hAnsi="Arial" w:cs="Arial"/>
          <w:color w:val="800080"/>
          <w:sz w:val="20"/>
        </w:rPr>
        <w:t>(Derde) Hypotheekgever"</w:t>
      </w:r>
      <w:r w:rsidR="00544260" w:rsidRPr="00E70D78">
        <w:rPr>
          <w:rFonts w:ascii="Arial" w:hAnsi="Arial" w:cs="Arial"/>
          <w:color w:val="800080"/>
          <w:sz w:val="20"/>
        </w:rPr>
        <w:t>;</w:t>
      </w:r>
    </w:p>
    <w:p w14:paraId="50E2671C" w14:textId="77777777" w:rsidR="00DE5315" w:rsidRPr="0051554C" w:rsidRDefault="00DE5315" w:rsidP="00FA4EB5">
      <w:pPr>
        <w:spacing w:line="240" w:lineRule="atLeast"/>
        <w:ind w:left="748" w:hanging="748"/>
        <w:rPr>
          <w:rFonts w:ascii="Arial" w:hAnsi="Arial" w:cs="Arial"/>
          <w:color w:val="FF0000"/>
          <w:sz w:val="20"/>
        </w:rPr>
      </w:pPr>
      <w:r w:rsidRPr="0051554C">
        <w:rPr>
          <w:rFonts w:ascii="Arial" w:hAnsi="Arial" w:cs="Arial"/>
          <w:color w:val="FF0000"/>
          <w:sz w:val="20"/>
        </w:rPr>
        <w:t xml:space="preserve">De comparanten verklaarden als volgt: </w:t>
      </w:r>
    </w:p>
    <w:p w14:paraId="189A8061" w14:textId="77777777" w:rsidR="00DE5315" w:rsidRPr="0051554C"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ASR</w:t>
      </w:r>
      <w:r w:rsidRPr="0051554C">
        <w:rPr>
          <w:rFonts w:ascii="Arial" w:hAnsi="Arial" w:cs="Arial"/>
          <w:color w:val="FF0000"/>
          <w:sz w:val="20"/>
        </w:rPr>
        <w:t xml:space="preserve"> en de Schuldenaar zijn een</w:t>
      </w:r>
      <w:r w:rsidR="00FB542C">
        <w:rPr>
          <w:rFonts w:ascii="Arial" w:hAnsi="Arial" w:cs="Arial"/>
          <w:color w:val="FF0000"/>
          <w:sz w:val="20"/>
        </w:rPr>
        <w:t xml:space="preserve"> </w:t>
      </w:r>
      <w:proofErr w:type="spellStart"/>
      <w:r w:rsidR="00FB542C">
        <w:rPr>
          <w:rFonts w:ascii="Arial" w:hAnsi="Arial" w:cs="Arial"/>
          <w:color w:val="FF0000"/>
          <w:sz w:val="20"/>
        </w:rPr>
        <w:t>leningovereenkomst</w:t>
      </w:r>
      <w:proofErr w:type="spellEnd"/>
      <w:r w:rsidR="00FB542C">
        <w:rPr>
          <w:rFonts w:ascii="Arial" w:hAnsi="Arial" w:cs="Arial"/>
          <w:color w:val="FF0000"/>
          <w:sz w:val="20"/>
        </w:rPr>
        <w:t xml:space="preserve"> aangegaan, </w:t>
      </w:r>
      <w:r w:rsidRPr="0051554C">
        <w:rPr>
          <w:rFonts w:ascii="Arial" w:hAnsi="Arial" w:cs="Arial"/>
          <w:color w:val="FF0000"/>
          <w:sz w:val="20"/>
        </w:rPr>
        <w:t>hierna te noemen: de "</w:t>
      </w:r>
      <w:proofErr w:type="spellStart"/>
      <w:ins w:id="6" w:author="Schootbrugge, Jean-Michel van de" w:date="2019-10-15T13:27:00Z">
        <w:r w:rsidR="008117A1">
          <w:rPr>
            <w:rFonts w:ascii="Arial" w:hAnsi="Arial" w:cs="Arial"/>
            <w:color w:val="FF0000"/>
            <w:sz w:val="20"/>
          </w:rPr>
          <w:t>l</w:t>
        </w:r>
      </w:ins>
      <w:del w:id="7" w:author="Schootbrugge, Jean-Michel van de" w:date="2019-10-15T13:27:00Z">
        <w:r w:rsidRPr="0051554C" w:rsidDel="008117A1">
          <w:rPr>
            <w:rFonts w:ascii="Arial" w:hAnsi="Arial" w:cs="Arial"/>
            <w:color w:val="FF0000"/>
            <w:sz w:val="20"/>
          </w:rPr>
          <w:delText>L</w:delText>
        </w:r>
      </w:del>
      <w:r w:rsidRPr="0051554C">
        <w:rPr>
          <w:rFonts w:ascii="Arial" w:hAnsi="Arial" w:cs="Arial"/>
          <w:color w:val="FF0000"/>
          <w:sz w:val="20"/>
        </w:rPr>
        <w:t>eningovereenkomst</w:t>
      </w:r>
      <w:proofErr w:type="spellEnd"/>
      <w:r w:rsidRPr="0051554C">
        <w:rPr>
          <w:rFonts w:ascii="Arial" w:hAnsi="Arial" w:cs="Arial"/>
          <w:color w:val="FF0000"/>
          <w:sz w:val="20"/>
        </w:rPr>
        <w:t xml:space="preserve">", van welke overeenkomst blijkt uit een door </w:t>
      </w:r>
      <w:r>
        <w:rPr>
          <w:rFonts w:ascii="Arial" w:hAnsi="Arial" w:cs="Arial"/>
          <w:color w:val="FF0000"/>
          <w:sz w:val="20"/>
        </w:rPr>
        <w:t>ASR</w:t>
      </w:r>
      <w:r w:rsidRPr="0051554C">
        <w:rPr>
          <w:rFonts w:ascii="Arial" w:hAnsi="Arial" w:cs="Arial"/>
          <w:color w:val="FF0000"/>
          <w:sz w:val="20"/>
        </w:rPr>
        <w:t xml:space="preserve"> uitgebracht</w:t>
      </w:r>
      <w:r>
        <w:rPr>
          <w:rFonts w:ascii="Arial" w:hAnsi="Arial" w:cs="Arial"/>
          <w:color w:val="FF0000"/>
          <w:sz w:val="20"/>
        </w:rPr>
        <w:t>e</w:t>
      </w:r>
      <w:r w:rsidRPr="0051554C">
        <w:rPr>
          <w:rFonts w:ascii="Arial" w:hAnsi="Arial" w:cs="Arial"/>
          <w:color w:val="FF0000"/>
          <w:sz w:val="20"/>
        </w:rPr>
        <w:t xml:space="preserve"> en door de Schuldenaar geaccepteerd</w:t>
      </w:r>
      <w:r>
        <w:rPr>
          <w:rFonts w:ascii="Arial" w:hAnsi="Arial" w:cs="Arial"/>
          <w:color w:val="FF0000"/>
          <w:sz w:val="20"/>
        </w:rPr>
        <w:t>e</w:t>
      </w:r>
      <w:r w:rsidRPr="0051554C">
        <w:rPr>
          <w:rFonts w:ascii="Arial" w:hAnsi="Arial" w:cs="Arial"/>
          <w:color w:val="FF0000"/>
          <w:sz w:val="20"/>
        </w:rPr>
        <w:t xml:space="preserve"> </w:t>
      </w:r>
      <w:r>
        <w:rPr>
          <w:rFonts w:ascii="Arial" w:hAnsi="Arial" w:cs="Arial"/>
          <w:color w:val="FF0000"/>
          <w:sz w:val="20"/>
        </w:rPr>
        <w:t>offerte</w:t>
      </w:r>
      <w:r w:rsidRPr="0051554C">
        <w:rPr>
          <w:rFonts w:ascii="Arial" w:hAnsi="Arial" w:cs="Arial"/>
          <w:color w:val="FF0000"/>
          <w:sz w:val="20"/>
        </w:rPr>
        <w:t xml:space="preserve">. Een afschrift van </w:t>
      </w:r>
      <w:r>
        <w:rPr>
          <w:rFonts w:ascii="Arial" w:hAnsi="Arial" w:cs="Arial"/>
          <w:color w:val="FF0000"/>
          <w:sz w:val="20"/>
        </w:rPr>
        <w:t>de</w:t>
      </w:r>
      <w:r w:rsidRPr="0051554C">
        <w:rPr>
          <w:rFonts w:ascii="Arial" w:hAnsi="Arial" w:cs="Arial"/>
          <w:color w:val="FF0000"/>
          <w:sz w:val="20"/>
        </w:rPr>
        <w:t xml:space="preserve"> door </w:t>
      </w:r>
      <w:r>
        <w:rPr>
          <w:rFonts w:ascii="Arial" w:hAnsi="Arial" w:cs="Arial"/>
          <w:color w:val="FF0000"/>
          <w:sz w:val="20"/>
        </w:rPr>
        <w:t>ASR</w:t>
      </w:r>
      <w:r w:rsidRPr="0051554C">
        <w:rPr>
          <w:rFonts w:ascii="Arial" w:hAnsi="Arial" w:cs="Arial"/>
          <w:color w:val="FF0000"/>
          <w:sz w:val="20"/>
        </w:rPr>
        <w:t xml:space="preserve"> en Schuldenaar ondertekend</w:t>
      </w:r>
      <w:r>
        <w:rPr>
          <w:rFonts w:ascii="Arial" w:hAnsi="Arial" w:cs="Arial"/>
          <w:color w:val="FF0000"/>
          <w:sz w:val="20"/>
        </w:rPr>
        <w:t>e</w:t>
      </w:r>
      <w:r w:rsidRPr="0051554C">
        <w:rPr>
          <w:rFonts w:ascii="Arial" w:hAnsi="Arial" w:cs="Arial"/>
          <w:color w:val="FF0000"/>
          <w:sz w:val="20"/>
        </w:rPr>
        <w:t xml:space="preserve"> </w:t>
      </w:r>
      <w:r>
        <w:rPr>
          <w:rFonts w:ascii="Arial" w:hAnsi="Arial" w:cs="Arial"/>
          <w:color w:val="FF0000"/>
          <w:sz w:val="20"/>
        </w:rPr>
        <w:t>offerte</w:t>
      </w:r>
      <w:r w:rsidRPr="0051554C">
        <w:rPr>
          <w:rFonts w:ascii="Arial" w:hAnsi="Arial" w:cs="Arial"/>
          <w:color w:val="FF0000"/>
          <w:sz w:val="20"/>
        </w:rPr>
        <w:t xml:space="preserve"> wordt aan deze akte gehecht. </w:t>
      </w:r>
    </w:p>
    <w:p w14:paraId="7A3BCF98" w14:textId="77777777" w:rsidR="00DE5315"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sidRPr="00DE5315">
        <w:rPr>
          <w:rFonts w:ascii="Arial" w:hAnsi="Arial" w:cs="Arial"/>
          <w:color w:val="FF0000"/>
          <w:sz w:val="20"/>
        </w:rPr>
        <w:t xml:space="preserve">Blijkens de </w:t>
      </w:r>
      <w:proofErr w:type="spellStart"/>
      <w:ins w:id="8" w:author="Schootbrugge, Jean-Michel van de" w:date="2019-10-15T13:27:00Z">
        <w:r w:rsidR="008117A1">
          <w:rPr>
            <w:rFonts w:ascii="Arial" w:hAnsi="Arial" w:cs="Arial"/>
            <w:color w:val="FF0000"/>
            <w:sz w:val="20"/>
          </w:rPr>
          <w:t>l</w:t>
        </w:r>
      </w:ins>
      <w:del w:id="9" w:author="Schootbrugge, Jean-Michel van de" w:date="2019-10-15T13:27:00Z">
        <w:r w:rsidRPr="00DE5315" w:rsidDel="008117A1">
          <w:rPr>
            <w:rFonts w:ascii="Arial" w:hAnsi="Arial" w:cs="Arial"/>
            <w:color w:val="FF0000"/>
            <w:sz w:val="20"/>
          </w:rPr>
          <w:delText>L</w:delText>
        </w:r>
      </w:del>
      <w:r w:rsidRPr="00DE5315">
        <w:rPr>
          <w:rFonts w:ascii="Arial" w:hAnsi="Arial" w:cs="Arial"/>
          <w:color w:val="FF0000"/>
          <w:sz w:val="20"/>
        </w:rPr>
        <w:t>eningovereenkomst</w:t>
      </w:r>
      <w:proofErr w:type="spellEnd"/>
      <w:r w:rsidRPr="00DE5315">
        <w:rPr>
          <w:rFonts w:ascii="Arial" w:hAnsi="Arial" w:cs="Arial"/>
          <w:color w:val="FF0000"/>
          <w:sz w:val="20"/>
        </w:rPr>
        <w:t xml:space="preserve"> verstrekt ASR aan de Schuldenaar een geldlening voor het hierna te noemen bedrag en is de Schuldenaar verplicht aan ASR de in deze akte omschreven rechten van hypotheek en pand te (doen) verlenen op de wijze en onder de bepalingen en voorwaarden als uiteengezet in deze akte. </w:t>
      </w:r>
    </w:p>
    <w:p w14:paraId="6397E98F" w14:textId="77777777" w:rsidR="00DE5315"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sidRPr="00DE5315">
        <w:rPr>
          <w:rFonts w:ascii="Arial" w:hAnsi="Arial" w:cs="Arial"/>
          <w:color w:val="FF0000"/>
          <w:sz w:val="20"/>
        </w:rPr>
        <w:t>Partijen zijn derhalve het navolgende overeengekomen.</w:t>
      </w:r>
    </w:p>
    <w:p w14:paraId="55E81027" w14:textId="77777777" w:rsidR="00DE5315" w:rsidRDefault="00DE5315" w:rsidP="00E558D5">
      <w:pPr>
        <w:tabs>
          <w:tab w:val="left" w:pos="-1440"/>
          <w:tab w:val="left" w:pos="-720"/>
        </w:tabs>
        <w:suppressAutoHyphens/>
        <w:spacing w:line="240" w:lineRule="atLeast"/>
        <w:rPr>
          <w:rFonts w:ascii="Arial" w:hAnsi="Arial" w:cs="Arial"/>
          <w:color w:val="FF0000"/>
          <w:sz w:val="20"/>
        </w:rPr>
      </w:pPr>
      <w:r w:rsidRPr="009C611F">
        <w:rPr>
          <w:rFonts w:ascii="Arial" w:hAnsi="Arial" w:cs="Arial"/>
          <w:color w:val="FF0000"/>
          <w:sz w:val="20"/>
        </w:rPr>
        <w:t>A.</w:t>
      </w:r>
      <w:r>
        <w:rPr>
          <w:rFonts w:ascii="Arial" w:hAnsi="Arial" w:cs="Arial"/>
          <w:color w:val="FF0000"/>
          <w:sz w:val="20"/>
        </w:rPr>
        <w:t xml:space="preserve"> LENING</w:t>
      </w:r>
      <w:r>
        <w:rPr>
          <w:rFonts w:ascii="Arial" w:hAnsi="Arial" w:cs="Arial"/>
          <w:color w:val="FF0000"/>
          <w:sz w:val="20"/>
        </w:rPr>
        <w:br/>
      </w:r>
      <w:r w:rsidRPr="0051554C">
        <w:rPr>
          <w:rFonts w:ascii="Arial" w:hAnsi="Arial" w:cs="Arial"/>
          <w:color w:val="FF0000"/>
          <w:sz w:val="20"/>
        </w:rPr>
        <w:t xml:space="preserve">De Schuldenaar verklaarde wegens van </w:t>
      </w:r>
      <w:r>
        <w:rPr>
          <w:rFonts w:ascii="Arial" w:hAnsi="Arial" w:cs="Arial"/>
          <w:color w:val="FF0000"/>
          <w:sz w:val="20"/>
        </w:rPr>
        <w:t>ASR</w:t>
      </w:r>
      <w:r w:rsidRPr="0051554C">
        <w:rPr>
          <w:rFonts w:ascii="Arial" w:hAnsi="Arial" w:cs="Arial"/>
          <w:color w:val="FF0000"/>
          <w:sz w:val="20"/>
        </w:rPr>
        <w:t xml:space="preserve"> ter leen ontvangen gelden hoofdelijk schuldig te zijn aan </w:t>
      </w:r>
      <w:r>
        <w:rPr>
          <w:rFonts w:ascii="Arial" w:hAnsi="Arial" w:cs="Arial"/>
          <w:color w:val="FF0000"/>
          <w:sz w:val="20"/>
        </w:rPr>
        <w:t>ASR een bedrag van:</w:t>
      </w:r>
      <w:r w:rsidRPr="0051554C">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 xml:space="preserve"> </w:t>
      </w:r>
      <w:r w:rsidRPr="0051554C">
        <w:rPr>
          <w:rFonts w:ascii="Arial" w:hAnsi="Arial" w:cs="Arial"/>
          <w:color w:val="FF0000"/>
          <w:sz w:val="20"/>
        </w:rPr>
        <w:t>(hierna te noemen: de "</w:t>
      </w:r>
      <w:ins w:id="10" w:author="Schootbrugge, Jean-Michel van de" w:date="2019-10-15T13:24:00Z">
        <w:r w:rsidR="008117A1">
          <w:rPr>
            <w:rFonts w:ascii="Arial" w:hAnsi="Arial" w:cs="Arial"/>
            <w:color w:val="FF0000"/>
            <w:sz w:val="20"/>
          </w:rPr>
          <w:t>l</w:t>
        </w:r>
      </w:ins>
      <w:del w:id="11" w:author="Schootbrugge, Jean-Michel van de" w:date="2019-10-15T13:24:00Z">
        <w:r w:rsidRPr="0051554C" w:rsidDel="008117A1">
          <w:rPr>
            <w:rFonts w:ascii="Arial" w:hAnsi="Arial" w:cs="Arial"/>
            <w:color w:val="FF0000"/>
            <w:sz w:val="20"/>
          </w:rPr>
          <w:delText>L</w:delText>
        </w:r>
      </w:del>
      <w:r w:rsidRPr="0051554C">
        <w:rPr>
          <w:rFonts w:ascii="Arial" w:hAnsi="Arial" w:cs="Arial"/>
          <w:color w:val="FF0000"/>
          <w:sz w:val="20"/>
        </w:rPr>
        <w:t>ening").</w:t>
      </w:r>
      <w:r>
        <w:rPr>
          <w:rFonts w:ascii="Arial" w:hAnsi="Arial" w:cs="Arial"/>
          <w:color w:val="FF0000"/>
          <w:sz w:val="20"/>
        </w:rPr>
        <w:t xml:space="preserve"> </w:t>
      </w:r>
    </w:p>
    <w:p w14:paraId="42C09603" w14:textId="77777777" w:rsidR="00DE5315" w:rsidRDefault="00DE5315" w:rsidP="00E558D5">
      <w:p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 xml:space="preserve">ASR verklaarde de hiervoor vermelde schuldbekentenis te aanvaarden. </w:t>
      </w:r>
    </w:p>
    <w:p w14:paraId="7147D5DE" w14:textId="77777777" w:rsidR="00DE5315" w:rsidRDefault="00DE5315"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1974F1">
        <w:rPr>
          <w:rFonts w:ascii="Arial" w:hAnsi="Arial" w:cs="Arial"/>
          <w:color w:val="FF0000"/>
          <w:sz w:val="20"/>
          <w:szCs w:val="20"/>
          <w:lang w:val="nl-NL"/>
        </w:rPr>
        <w:t>De Schuldenaar is met ASR overeengekomen en heeft zich jegens ASR verbonden</w:t>
      </w:r>
      <w:bookmarkStart w:id="12" w:name="_DV_M30"/>
      <w:bookmarkEnd w:id="12"/>
      <w:r w:rsidRPr="001974F1">
        <w:rPr>
          <w:strike/>
          <w:color w:val="FF0000"/>
          <w:lang w:val="nl-NL"/>
        </w:rPr>
        <w:t xml:space="preserve"> -</w:t>
      </w:r>
      <w:r w:rsidRPr="001974F1">
        <w:rPr>
          <w:rFonts w:ascii="Arial" w:hAnsi="Arial" w:cs="Arial"/>
          <w:color w:val="FF0000"/>
          <w:sz w:val="20"/>
          <w:szCs w:val="20"/>
          <w:lang w:val="nl-NL"/>
        </w:rPr>
        <w:t xml:space="preserve"> en</w:t>
      </w:r>
      <w:bookmarkStart w:id="13" w:name="_DV_C8"/>
      <w:r w:rsidRPr="001974F1">
        <w:rPr>
          <w:color w:val="FF0000"/>
          <w:lang w:val="nl-NL"/>
        </w:rPr>
        <w:t>,</w:t>
      </w:r>
      <w:bookmarkStart w:id="14" w:name="_DV_M31"/>
      <w:bookmarkEnd w:id="13"/>
      <w:bookmarkEnd w:id="14"/>
      <w:r w:rsidRPr="001974F1">
        <w:rPr>
          <w:rFonts w:ascii="Arial" w:hAnsi="Arial" w:cs="Arial"/>
          <w:color w:val="FF0000"/>
          <w:sz w:val="20"/>
          <w:szCs w:val="20"/>
          <w:lang w:val="nl-NL"/>
        </w:rPr>
        <w:t xml:space="preserve"> voor zover </w:t>
      </w:r>
      <w:bookmarkStart w:id="15" w:name="_DV_M32"/>
      <w:bookmarkEnd w:id="15"/>
      <w:r w:rsidRPr="001974F1">
        <w:rPr>
          <w:rFonts w:ascii="Arial" w:hAnsi="Arial" w:cs="Arial"/>
          <w:color w:val="FF0000"/>
          <w:sz w:val="20"/>
          <w:szCs w:val="20"/>
          <w:lang w:val="nl-NL"/>
        </w:rPr>
        <w:t>nodig</w:t>
      </w:r>
      <w:bookmarkStart w:id="16" w:name="_DV_M33"/>
      <w:bookmarkEnd w:id="16"/>
      <w:r w:rsidRPr="001974F1">
        <w:rPr>
          <w:rFonts w:ascii="Arial" w:hAnsi="Arial" w:cs="Arial"/>
          <w:color w:val="FF0000"/>
          <w:sz w:val="20"/>
          <w:szCs w:val="20"/>
          <w:lang w:val="nl-NL"/>
        </w:rPr>
        <w:t xml:space="preserve"> verklaart hierbij met ASR overeen te komen en zich te verbinden</w:t>
      </w:r>
      <w:bookmarkStart w:id="17" w:name="_DV_M34"/>
      <w:bookmarkEnd w:id="17"/>
      <w:r w:rsidRPr="001974F1">
        <w:rPr>
          <w:strike/>
          <w:color w:val="FF0000"/>
          <w:lang w:val="nl-NL"/>
        </w:rPr>
        <w:t xml:space="preserve"> -</w:t>
      </w:r>
      <w:r w:rsidRPr="001974F1">
        <w:rPr>
          <w:rFonts w:ascii="Arial" w:hAnsi="Arial" w:cs="Arial"/>
          <w:color w:val="FF0000"/>
          <w:sz w:val="20"/>
          <w:szCs w:val="20"/>
          <w:lang w:val="nl-NL"/>
        </w:rPr>
        <w:t xml:space="preserve"> tot het vestigen van het recht van hypotheek</w:t>
      </w:r>
      <w:bookmarkStart w:id="18" w:name="_DV_C13"/>
      <w:r w:rsidRPr="001974F1">
        <w:rPr>
          <w:rFonts w:ascii="Arial" w:hAnsi="Arial" w:cs="Arial"/>
          <w:color w:val="FF0000"/>
          <w:sz w:val="20"/>
          <w:szCs w:val="20"/>
          <w:lang w:val="nl-NL"/>
        </w:rPr>
        <w:t xml:space="preserve"> op het (de) hierna te omschrijven registergoed(eren)</w:t>
      </w:r>
      <w:bookmarkStart w:id="19" w:name="_DV_M35"/>
      <w:bookmarkEnd w:id="18"/>
      <w:bookmarkEnd w:id="19"/>
      <w:r w:rsidRPr="001974F1">
        <w:rPr>
          <w:rFonts w:ascii="Arial" w:hAnsi="Arial" w:cs="Arial"/>
          <w:color w:val="FF0000"/>
          <w:sz w:val="20"/>
          <w:szCs w:val="20"/>
          <w:lang w:val="nl-NL"/>
        </w:rPr>
        <w:t xml:space="preserve"> en tot het vestigen of, al naar gelang de omstandigheden, tot het bij voorbaat vestigen van pandrecht op hierna te omschrijven roerende zaken, rechten, vorderingen, effecten en vruchten, tot zekerheid voor de betaling van de Schuld.</w:t>
      </w:r>
    </w:p>
    <w:p w14:paraId="6BE48B40" w14:textId="77777777" w:rsidR="009E77CC" w:rsidRPr="009E77CC" w:rsidRDefault="009E77CC" w:rsidP="009E77CC">
      <w:pPr>
        <w:widowControl/>
        <w:suppressAutoHyphens/>
        <w:autoSpaceDE w:val="0"/>
        <w:autoSpaceDN w:val="0"/>
        <w:adjustRightInd w:val="0"/>
        <w:spacing w:line="240" w:lineRule="atLeast"/>
        <w:rPr>
          <w:ins w:id="20" w:author="Schootbrugge, Jean-Michel van de" w:date="2019-10-10T10:42:00Z"/>
          <w:rFonts w:ascii="Arial" w:hAnsi="Arial" w:cs="Arial"/>
          <w:snapToGrid/>
          <w:color w:val="FF0000"/>
          <w:sz w:val="20"/>
          <w:u w:val="single"/>
        </w:rPr>
      </w:pPr>
      <w:ins w:id="21" w:author="Schootbrugge, Jean-Michel van de" w:date="2019-10-10T10:42:00Z">
        <w:r w:rsidRPr="009E77CC">
          <w:rPr>
            <w:rFonts w:ascii="Arial" w:hAnsi="Arial" w:cs="Arial"/>
            <w:snapToGrid/>
            <w:color w:val="FF0000"/>
            <w:sz w:val="20"/>
            <w:u w:val="single"/>
          </w:rPr>
          <w:t xml:space="preserve">Looptijd en aflossing </w:t>
        </w:r>
      </w:ins>
    </w:p>
    <w:p w14:paraId="39BEFBC7" w14:textId="16CE8604" w:rsidR="001974F1" w:rsidRPr="001974F1" w:rsidDel="009E77CC" w:rsidRDefault="009E77CC" w:rsidP="009E77CC">
      <w:pPr>
        <w:pStyle w:val="NormalWeb"/>
        <w:widowControl/>
        <w:suppressAutoHyphens/>
        <w:spacing w:before="0" w:beforeAutospacing="0" w:after="0" w:afterAutospacing="0" w:line="240" w:lineRule="atLeast"/>
        <w:rPr>
          <w:del w:id="22" w:author="Schootbrugge, Jean-Michel van de" w:date="2019-10-10T10:42:00Z"/>
          <w:rFonts w:ascii="Arial" w:hAnsi="Arial" w:cs="Arial"/>
          <w:color w:val="FF0000"/>
          <w:sz w:val="20"/>
          <w:szCs w:val="20"/>
          <w:u w:val="single"/>
          <w:lang w:val="nl-NL"/>
        </w:rPr>
      </w:pPr>
      <w:ins w:id="23" w:author="Schootbrugge, Jean-Michel van de" w:date="2019-10-10T10:42:00Z">
        <w:r w:rsidRPr="009E77CC">
          <w:rPr>
            <w:rFonts w:ascii="Arial" w:hAnsi="Arial" w:cs="Arial"/>
            <w:color w:val="FF0000"/>
            <w:sz w:val="20"/>
            <w:szCs w:val="22"/>
            <w:lang w:val="nl-NL"/>
          </w:rPr>
          <w:t xml:space="preserve">De lening heeft een looptijd zoals in de </w:t>
        </w:r>
        <w:proofErr w:type="spellStart"/>
        <w:r w:rsidRPr="009E77CC">
          <w:rPr>
            <w:rFonts w:ascii="Arial" w:hAnsi="Arial" w:cs="Arial"/>
            <w:color w:val="FF0000"/>
            <w:sz w:val="20"/>
            <w:szCs w:val="22"/>
            <w:lang w:val="nl-NL"/>
          </w:rPr>
          <w:t>leningovereenkomst</w:t>
        </w:r>
        <w:proofErr w:type="spellEnd"/>
        <w:r w:rsidRPr="009E77CC">
          <w:rPr>
            <w:rFonts w:ascii="Arial" w:hAnsi="Arial" w:cs="Arial"/>
            <w:color w:val="FF0000"/>
            <w:sz w:val="20"/>
            <w:szCs w:val="22"/>
            <w:lang w:val="nl-NL"/>
          </w:rPr>
          <w:t xml:space="preserve"> is overeengekomen, dan wel eventueel nader tussen partijen (zal worden) overeengekomen. De aflossing van de lening vindt plaats op de wijze als bepaald in de aan deze akte gehechte </w:t>
        </w:r>
        <w:proofErr w:type="spellStart"/>
        <w:r w:rsidRPr="009E77CC">
          <w:rPr>
            <w:rFonts w:ascii="Arial" w:hAnsi="Arial" w:cs="Arial"/>
            <w:color w:val="FF0000"/>
            <w:sz w:val="20"/>
            <w:szCs w:val="22"/>
            <w:lang w:val="nl-NL"/>
          </w:rPr>
          <w:t>leningovereenkomst</w:t>
        </w:r>
        <w:proofErr w:type="spellEnd"/>
        <w:r w:rsidRPr="009E77CC">
          <w:rPr>
            <w:rFonts w:ascii="Arial" w:hAnsi="Arial" w:cs="Arial"/>
            <w:color w:val="FF0000"/>
            <w:sz w:val="20"/>
            <w:szCs w:val="22"/>
            <w:lang w:val="nl-NL"/>
          </w:rPr>
          <w:t xml:space="preserve">, en de Algemene Bepalingen welke zijn gehecht aan de </w:t>
        </w:r>
        <w:proofErr w:type="spellStart"/>
        <w:r w:rsidRPr="009E77CC">
          <w:rPr>
            <w:rFonts w:ascii="Arial" w:hAnsi="Arial" w:cs="Arial"/>
            <w:color w:val="FF0000"/>
            <w:sz w:val="20"/>
            <w:szCs w:val="22"/>
            <w:lang w:val="nl-NL"/>
          </w:rPr>
          <w:t>le</w:t>
        </w:r>
        <w:r>
          <w:rPr>
            <w:rFonts w:ascii="Arial" w:hAnsi="Arial" w:cs="Arial"/>
            <w:color w:val="FF0000"/>
            <w:sz w:val="20"/>
            <w:szCs w:val="22"/>
            <w:lang w:val="nl-NL"/>
          </w:rPr>
          <w:t>ningovereenkomst</w:t>
        </w:r>
        <w:proofErr w:type="spellEnd"/>
        <w:r>
          <w:rPr>
            <w:rFonts w:ascii="Arial" w:hAnsi="Arial" w:cs="Arial"/>
            <w:color w:val="FF0000"/>
            <w:sz w:val="20"/>
            <w:szCs w:val="22"/>
            <w:lang w:val="nl-NL"/>
          </w:rPr>
          <w:t>, en/</w:t>
        </w:r>
        <w:r w:rsidRPr="009E77CC">
          <w:rPr>
            <w:rFonts w:ascii="Arial" w:hAnsi="Arial" w:cs="Arial"/>
            <w:color w:val="FF0000"/>
            <w:sz w:val="20"/>
            <w:szCs w:val="22"/>
            <w:lang w:val="nl-NL"/>
          </w:rPr>
          <w:t>of op een nader door partijen overeen te komen wijze.</w:t>
        </w:r>
        <w:r w:rsidRPr="009E77CC">
          <w:rPr>
            <w:rFonts w:ascii="Courier New" w:hAnsi="Courier New"/>
            <w:sz w:val="20"/>
            <w:szCs w:val="22"/>
            <w:lang w:val="nl-NL"/>
          </w:rPr>
          <w:t xml:space="preserve"> </w:t>
        </w:r>
      </w:ins>
      <w:ins w:id="24" w:author="Schootbrugge, Jean-Michel van de [2]" w:date="2019-10-15T15:45:00Z">
        <w:r w:rsidR="00DD377C">
          <w:rPr>
            <w:rFonts w:ascii="Courier New" w:hAnsi="Courier New"/>
            <w:sz w:val="20"/>
            <w:szCs w:val="22"/>
            <w:lang w:val="nl-NL"/>
          </w:rPr>
          <w:br/>
        </w:r>
      </w:ins>
      <w:bookmarkStart w:id="25" w:name="_GoBack"/>
      <w:bookmarkEnd w:id="25"/>
      <w:del w:id="26" w:author="Schootbrugge, Jean-Michel van de" w:date="2019-10-10T10:42:00Z">
        <w:r w:rsidR="001974F1" w:rsidRPr="001974F1" w:rsidDel="009E77CC">
          <w:rPr>
            <w:rFonts w:ascii="Arial" w:hAnsi="Arial" w:cs="Arial"/>
            <w:color w:val="FF0000"/>
            <w:sz w:val="20"/>
            <w:szCs w:val="20"/>
            <w:u w:val="single"/>
            <w:lang w:val="nl-NL"/>
          </w:rPr>
          <w:delText>Looptijd en aflossing</w:delText>
        </w:r>
      </w:del>
    </w:p>
    <w:p w14:paraId="6ECDDFED" w14:textId="77777777" w:rsidR="001974F1" w:rsidRPr="001974F1" w:rsidDel="009E77CC" w:rsidRDefault="001974F1" w:rsidP="00E558D5">
      <w:pPr>
        <w:pStyle w:val="NormalWeb"/>
        <w:widowControl/>
        <w:suppressAutoHyphens/>
        <w:spacing w:before="0" w:beforeAutospacing="0" w:after="0" w:afterAutospacing="0" w:line="240" w:lineRule="atLeast"/>
        <w:rPr>
          <w:del w:id="27" w:author="Schootbrugge, Jean-Michel van de" w:date="2019-10-10T10:42:00Z"/>
          <w:rFonts w:ascii="Arial" w:hAnsi="Arial" w:cs="Arial"/>
          <w:color w:val="FF0000"/>
          <w:sz w:val="20"/>
          <w:szCs w:val="20"/>
          <w:lang w:val="nl-NL"/>
        </w:rPr>
      </w:pPr>
      <w:del w:id="28" w:author="Schootbrugge, Jean-Michel van de" w:date="2019-10-10T10:42:00Z">
        <w:r w:rsidRPr="001974F1" w:rsidDel="009E77CC">
          <w:rPr>
            <w:rFonts w:ascii="Arial" w:hAnsi="Arial" w:cs="Arial"/>
            <w:color w:val="FF0000"/>
            <w:sz w:val="20"/>
            <w:szCs w:val="20"/>
            <w:lang w:val="nl-NL"/>
          </w:rPr>
          <w:delText xml:space="preserve">De Lening heeft een looptijd zoals in de Leningovereenkomst is overeengekomen, dan wel eventueel nader tussen partijen (zal worden) overeengekomen. De aflossing van de Lening vindt plaats op de wijze als bepaald in de aan deze akte gehechte Leningovereenkomst, de algemene voorwaarden </w:delText>
        </w:r>
        <w:bookmarkStart w:id="29" w:name="_DV_M39"/>
        <w:bookmarkEnd w:id="29"/>
        <w:r w:rsidRPr="001974F1" w:rsidDel="009E77CC">
          <w:rPr>
            <w:rFonts w:ascii="Arial" w:hAnsi="Arial" w:cs="Arial"/>
            <w:color w:val="FF0000"/>
            <w:sz w:val="20"/>
            <w:szCs w:val="20"/>
            <w:lang w:val="nl-NL"/>
          </w:rPr>
          <w:delText xml:space="preserve">van geldlening en </w:delText>
        </w:r>
        <w:bookmarkStart w:id="30" w:name="_DV_M40"/>
        <w:bookmarkEnd w:id="30"/>
        <w:r w:rsidRPr="001974F1" w:rsidDel="009E77CC">
          <w:rPr>
            <w:rFonts w:ascii="Arial" w:hAnsi="Arial" w:cs="Arial"/>
            <w:color w:val="FF0000"/>
            <w:sz w:val="20"/>
            <w:szCs w:val="20"/>
            <w:lang w:val="nl-NL"/>
          </w:rPr>
          <w:delText>zekerheidsstelling van ASR Levensverzekering ALVH 2016/1.0 (hierna te noemen: de "Algemene Voorwaarden")</w:delText>
        </w:r>
        <w:bookmarkStart w:id="31" w:name="_DV_M43"/>
        <w:bookmarkEnd w:id="31"/>
        <w:r w:rsidRPr="001974F1" w:rsidDel="009E77CC">
          <w:rPr>
            <w:rFonts w:ascii="Arial" w:hAnsi="Arial" w:cs="Arial"/>
            <w:color w:val="FF0000"/>
            <w:sz w:val="20"/>
            <w:szCs w:val="20"/>
            <w:lang w:val="nl-NL"/>
          </w:rPr>
          <w:delText xml:space="preserve"> welke zijn gehecht aan de Leningovereenkomst, en / of op een nader door partijen overeen te komen wijze.</w:delText>
        </w:r>
      </w:del>
    </w:p>
    <w:p w14:paraId="6B1470BF" w14:textId="77777777"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1974F1">
        <w:rPr>
          <w:rFonts w:ascii="Arial" w:hAnsi="Arial" w:cs="Arial"/>
          <w:color w:val="FF0000"/>
          <w:sz w:val="20"/>
          <w:szCs w:val="20"/>
          <w:u w:val="single"/>
          <w:lang w:val="nl-NL"/>
        </w:rPr>
        <w:t>Rente</w:t>
      </w:r>
    </w:p>
    <w:p w14:paraId="0A362DBA" w14:textId="77777777"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32" w:name="_DV_M45"/>
      <w:bookmarkEnd w:id="32"/>
      <w:r w:rsidRPr="001974F1">
        <w:rPr>
          <w:rFonts w:ascii="Arial" w:hAnsi="Arial" w:cs="Arial"/>
          <w:color w:val="FF0000"/>
          <w:sz w:val="20"/>
          <w:szCs w:val="20"/>
          <w:lang w:val="nl-NL"/>
        </w:rPr>
        <w:t xml:space="preserve">De Schuldenaar is rente over de </w:t>
      </w:r>
      <w:ins w:id="33" w:author="Schootbrugge, Jean-Michel van de" w:date="2019-10-15T13:28:00Z">
        <w:r w:rsidR="008117A1">
          <w:rPr>
            <w:rFonts w:ascii="Arial" w:hAnsi="Arial" w:cs="Arial"/>
            <w:color w:val="FF0000"/>
            <w:sz w:val="20"/>
            <w:szCs w:val="20"/>
            <w:lang w:val="nl-NL"/>
          </w:rPr>
          <w:t>l</w:t>
        </w:r>
      </w:ins>
      <w:del w:id="34" w:author="Schootbrugge, Jean-Michel van de" w:date="2019-10-15T13:28:00Z">
        <w:r w:rsidRPr="001974F1" w:rsidDel="008117A1">
          <w:rPr>
            <w:rFonts w:ascii="Arial" w:hAnsi="Arial" w:cs="Arial"/>
            <w:color w:val="FF0000"/>
            <w:sz w:val="20"/>
            <w:szCs w:val="20"/>
            <w:lang w:val="nl-NL"/>
          </w:rPr>
          <w:delText>L</w:delText>
        </w:r>
      </w:del>
      <w:r w:rsidRPr="001974F1">
        <w:rPr>
          <w:rFonts w:ascii="Arial" w:hAnsi="Arial" w:cs="Arial"/>
          <w:color w:val="FF0000"/>
          <w:sz w:val="20"/>
          <w:szCs w:val="20"/>
          <w:lang w:val="nl-NL"/>
        </w:rPr>
        <w:t xml:space="preserve">ening tegen het overeengekomen rentepercentage verschuldigd. De voor het eerst te betalen rente wordt berekend vanaf de datum waarop </w:t>
      </w:r>
      <w:bookmarkStart w:id="35" w:name="_DV_M46"/>
      <w:bookmarkEnd w:id="35"/>
      <w:r w:rsidRPr="001974F1">
        <w:rPr>
          <w:rFonts w:ascii="Arial" w:hAnsi="Arial" w:cs="Arial"/>
          <w:color w:val="FF0000"/>
          <w:sz w:val="20"/>
          <w:szCs w:val="20"/>
          <w:lang w:val="nl-NL"/>
        </w:rPr>
        <w:t xml:space="preserve">ASR het bedrag van de </w:t>
      </w:r>
      <w:ins w:id="36" w:author="Schootbrugge, Jean-Michel van de" w:date="2019-10-15T13:28:00Z">
        <w:r w:rsidR="008117A1">
          <w:rPr>
            <w:rFonts w:ascii="Arial" w:hAnsi="Arial" w:cs="Arial"/>
            <w:color w:val="FF0000"/>
            <w:sz w:val="20"/>
            <w:szCs w:val="20"/>
            <w:lang w:val="nl-NL"/>
          </w:rPr>
          <w:t>l</w:t>
        </w:r>
      </w:ins>
      <w:del w:id="37" w:author="Schootbrugge, Jean-Michel van de" w:date="2019-10-15T13:28:00Z">
        <w:r w:rsidRPr="001974F1" w:rsidDel="008117A1">
          <w:rPr>
            <w:rFonts w:ascii="Arial" w:hAnsi="Arial" w:cs="Arial"/>
            <w:color w:val="FF0000"/>
            <w:sz w:val="20"/>
            <w:szCs w:val="20"/>
            <w:lang w:val="nl-NL"/>
          </w:rPr>
          <w:delText>L</w:delText>
        </w:r>
      </w:del>
      <w:r w:rsidRPr="001974F1">
        <w:rPr>
          <w:rFonts w:ascii="Arial" w:hAnsi="Arial" w:cs="Arial"/>
          <w:color w:val="FF0000"/>
          <w:sz w:val="20"/>
          <w:szCs w:val="20"/>
          <w:lang w:val="nl-NL"/>
        </w:rPr>
        <w:t>ening heeft overgeboekt naar de rekening van de notaris en</w:t>
      </w:r>
      <w:del w:id="38" w:author="Schootbrugge, Jean-Michel van de" w:date="2019-10-10T10:44:00Z">
        <w:r w:rsidRPr="001974F1" w:rsidDel="009E77CC">
          <w:rPr>
            <w:rFonts w:ascii="Arial" w:hAnsi="Arial" w:cs="Arial"/>
            <w:color w:val="FF0000"/>
            <w:sz w:val="20"/>
            <w:szCs w:val="20"/>
            <w:lang w:val="nl-NL"/>
          </w:rPr>
          <w:delText xml:space="preserve"> </w:delText>
        </w:r>
      </w:del>
      <w:r w:rsidRPr="001974F1">
        <w:rPr>
          <w:rFonts w:ascii="Arial" w:hAnsi="Arial" w:cs="Arial"/>
          <w:color w:val="FF0000"/>
          <w:sz w:val="20"/>
          <w:szCs w:val="20"/>
          <w:lang w:val="nl-NL"/>
        </w:rPr>
        <w:t>/</w:t>
      </w:r>
      <w:del w:id="39" w:author="Schootbrugge, Jean-Michel van de" w:date="2019-10-10T10:44:00Z">
        <w:r w:rsidRPr="001974F1" w:rsidDel="009E77CC">
          <w:rPr>
            <w:rFonts w:ascii="Arial" w:hAnsi="Arial" w:cs="Arial"/>
            <w:color w:val="FF0000"/>
            <w:sz w:val="20"/>
            <w:szCs w:val="20"/>
            <w:lang w:val="nl-NL"/>
          </w:rPr>
          <w:delText xml:space="preserve"> </w:delText>
        </w:r>
      </w:del>
      <w:r w:rsidRPr="001974F1">
        <w:rPr>
          <w:rFonts w:ascii="Arial" w:hAnsi="Arial" w:cs="Arial"/>
          <w:color w:val="FF0000"/>
          <w:sz w:val="20"/>
          <w:szCs w:val="20"/>
          <w:lang w:val="nl-NL"/>
        </w:rPr>
        <w:t>of naar de Bouwdepotrekening tot de laatste dag van de desbetreffende maand</w:t>
      </w:r>
      <w:bookmarkStart w:id="40" w:name="_DV_M47"/>
      <w:bookmarkEnd w:id="40"/>
      <w:r w:rsidRPr="001974F1">
        <w:rPr>
          <w:rFonts w:ascii="Arial" w:hAnsi="Arial" w:cs="Arial"/>
          <w:color w:val="FF0000"/>
          <w:sz w:val="20"/>
          <w:szCs w:val="20"/>
          <w:lang w:val="nl-NL"/>
        </w:rPr>
        <w:t>. Voor iedere volgende maand wordt de door de Schuldenaar te betalen rente berekend over het Uitstaande Bedrag per het einde van de daaraan voorafgaande maand.</w:t>
      </w:r>
    </w:p>
    <w:p w14:paraId="5B84E00E" w14:textId="77777777"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bookmarkStart w:id="41" w:name="_DV_M48"/>
      <w:bookmarkEnd w:id="41"/>
      <w:r w:rsidRPr="001974F1">
        <w:rPr>
          <w:rFonts w:ascii="Arial" w:hAnsi="Arial" w:cs="Arial"/>
          <w:color w:val="FF0000"/>
          <w:sz w:val="20"/>
          <w:szCs w:val="20"/>
          <w:u w:val="single"/>
          <w:lang w:val="nl-NL"/>
        </w:rPr>
        <w:lastRenderedPageBreak/>
        <w:t>Algemene Voorwaarden</w:t>
      </w:r>
      <w:bookmarkStart w:id="42" w:name="_DV_M49"/>
      <w:bookmarkStart w:id="43" w:name="_DV_M50"/>
      <w:bookmarkEnd w:id="42"/>
      <w:bookmarkEnd w:id="43"/>
      <w:r w:rsidRPr="001974F1">
        <w:rPr>
          <w:rFonts w:ascii="Arial" w:hAnsi="Arial" w:cs="Arial"/>
          <w:color w:val="FF0000"/>
          <w:sz w:val="20"/>
          <w:szCs w:val="20"/>
          <w:u w:val="single"/>
          <w:lang w:val="nl-NL"/>
        </w:rPr>
        <w:br/>
      </w:r>
      <w:r w:rsidRPr="001974F1">
        <w:rPr>
          <w:rFonts w:ascii="Arial" w:hAnsi="Arial" w:cs="Arial"/>
          <w:color w:val="FF0000"/>
          <w:sz w:val="20"/>
          <w:szCs w:val="20"/>
          <w:lang w:val="nl-NL"/>
        </w:rPr>
        <w:t xml:space="preserve">Op de </w:t>
      </w:r>
      <w:del w:id="44" w:author="Schootbrugge, Jean-Michel van de" w:date="2019-10-15T13:28:00Z">
        <w:r w:rsidRPr="001974F1" w:rsidDel="008117A1">
          <w:rPr>
            <w:rFonts w:ascii="Arial" w:hAnsi="Arial" w:cs="Arial"/>
            <w:color w:val="FF0000"/>
            <w:sz w:val="20"/>
            <w:szCs w:val="20"/>
            <w:lang w:val="nl-NL"/>
          </w:rPr>
          <w:delText xml:space="preserve">Leningovereenkomst </w:delText>
        </w:r>
      </w:del>
      <w:proofErr w:type="spellStart"/>
      <w:ins w:id="45" w:author="Schootbrugge, Jean-Michel van de" w:date="2019-10-15T13:28:00Z">
        <w:r w:rsidR="008117A1">
          <w:rPr>
            <w:rFonts w:ascii="Arial" w:hAnsi="Arial" w:cs="Arial"/>
            <w:color w:val="FF0000"/>
            <w:sz w:val="20"/>
            <w:szCs w:val="20"/>
            <w:lang w:val="nl-NL"/>
          </w:rPr>
          <w:t>l</w:t>
        </w:r>
        <w:r w:rsidR="008117A1" w:rsidRPr="001974F1">
          <w:rPr>
            <w:rFonts w:ascii="Arial" w:hAnsi="Arial" w:cs="Arial"/>
            <w:color w:val="FF0000"/>
            <w:sz w:val="20"/>
            <w:szCs w:val="20"/>
            <w:lang w:val="nl-NL"/>
          </w:rPr>
          <w:t>eningovereenkomst</w:t>
        </w:r>
        <w:proofErr w:type="spellEnd"/>
        <w:r w:rsidR="008117A1" w:rsidRPr="001974F1">
          <w:rPr>
            <w:rFonts w:ascii="Arial" w:hAnsi="Arial" w:cs="Arial"/>
            <w:color w:val="FF0000"/>
            <w:sz w:val="20"/>
            <w:szCs w:val="20"/>
            <w:lang w:val="nl-NL"/>
          </w:rPr>
          <w:t xml:space="preserve"> </w:t>
        </w:r>
      </w:ins>
      <w:r w:rsidRPr="001974F1">
        <w:rPr>
          <w:rFonts w:ascii="Arial" w:hAnsi="Arial" w:cs="Arial"/>
          <w:color w:val="FF0000"/>
          <w:sz w:val="20"/>
          <w:szCs w:val="20"/>
          <w:lang w:val="nl-NL"/>
        </w:rPr>
        <w:t>en op deze akte en de daarbij te verstrekken rechten van hypotheek en pand zijn van toepassing de Algemene Voorwaarden. De Algemene Voorwaarden worden geacht een</w:t>
      </w:r>
      <w:bookmarkStart w:id="46" w:name="_DV_C23"/>
      <w:r w:rsidRPr="001974F1">
        <w:rPr>
          <w:rStyle w:val="DeltaViewDeletion"/>
          <w:rFonts w:ascii="Arial" w:hAnsi="Arial" w:cs="Arial"/>
          <w:sz w:val="20"/>
          <w:szCs w:val="20"/>
          <w:lang w:val="nl-NL"/>
        </w:rPr>
        <w:t xml:space="preserve"> </w:t>
      </w:r>
      <w:bookmarkStart w:id="47" w:name="_DV_M51"/>
      <w:bookmarkEnd w:id="46"/>
      <w:bookmarkEnd w:id="47"/>
      <w:r w:rsidRPr="001974F1">
        <w:rPr>
          <w:rFonts w:ascii="Arial" w:hAnsi="Arial" w:cs="Arial"/>
          <w:color w:val="FF0000"/>
          <w:sz w:val="20"/>
          <w:szCs w:val="20"/>
          <w:lang w:val="nl-NL"/>
        </w:rPr>
        <w:t xml:space="preserve">onderdeel te zijn van de </w:t>
      </w:r>
      <w:del w:id="48" w:author="Schootbrugge, Jean-Michel van de" w:date="2019-10-15T13:28:00Z">
        <w:r w:rsidRPr="001974F1" w:rsidDel="008117A1">
          <w:rPr>
            <w:rFonts w:ascii="Arial" w:hAnsi="Arial" w:cs="Arial"/>
            <w:color w:val="FF0000"/>
            <w:sz w:val="20"/>
            <w:szCs w:val="20"/>
            <w:lang w:val="nl-NL"/>
          </w:rPr>
          <w:delText xml:space="preserve">Leningovereenkomst </w:delText>
        </w:r>
      </w:del>
      <w:proofErr w:type="spellStart"/>
      <w:ins w:id="49" w:author="Schootbrugge, Jean-Michel van de" w:date="2019-10-15T13:28:00Z">
        <w:r w:rsidR="008117A1">
          <w:rPr>
            <w:rFonts w:ascii="Arial" w:hAnsi="Arial" w:cs="Arial"/>
            <w:color w:val="FF0000"/>
            <w:sz w:val="20"/>
            <w:szCs w:val="20"/>
            <w:lang w:val="nl-NL"/>
          </w:rPr>
          <w:t>l</w:t>
        </w:r>
        <w:r w:rsidR="008117A1" w:rsidRPr="001974F1">
          <w:rPr>
            <w:rFonts w:ascii="Arial" w:hAnsi="Arial" w:cs="Arial"/>
            <w:color w:val="FF0000"/>
            <w:sz w:val="20"/>
            <w:szCs w:val="20"/>
            <w:lang w:val="nl-NL"/>
          </w:rPr>
          <w:t>eningovereenkomst</w:t>
        </w:r>
        <w:proofErr w:type="spellEnd"/>
        <w:r w:rsidR="008117A1" w:rsidRPr="001974F1">
          <w:rPr>
            <w:rFonts w:ascii="Arial" w:hAnsi="Arial" w:cs="Arial"/>
            <w:color w:val="FF0000"/>
            <w:sz w:val="20"/>
            <w:szCs w:val="20"/>
            <w:lang w:val="nl-NL"/>
          </w:rPr>
          <w:t xml:space="preserve"> </w:t>
        </w:r>
      </w:ins>
      <w:r w:rsidRPr="001974F1">
        <w:rPr>
          <w:rFonts w:ascii="Arial" w:hAnsi="Arial" w:cs="Arial"/>
          <w:color w:val="FF0000"/>
          <w:sz w:val="20"/>
          <w:szCs w:val="20"/>
          <w:lang w:val="nl-NL"/>
        </w:rPr>
        <w:t xml:space="preserve">en deze akte als waren zij in de </w:t>
      </w:r>
      <w:del w:id="50" w:author="Schootbrugge, Jean-Michel van de" w:date="2019-10-15T13:28:00Z">
        <w:r w:rsidRPr="001974F1" w:rsidDel="008117A1">
          <w:rPr>
            <w:rFonts w:ascii="Arial" w:hAnsi="Arial" w:cs="Arial"/>
            <w:color w:val="FF0000"/>
            <w:sz w:val="20"/>
            <w:szCs w:val="20"/>
            <w:lang w:val="nl-NL"/>
          </w:rPr>
          <w:delText xml:space="preserve">Leningovereenkomst </w:delText>
        </w:r>
      </w:del>
      <w:proofErr w:type="spellStart"/>
      <w:ins w:id="51" w:author="Schootbrugge, Jean-Michel van de" w:date="2019-10-15T13:28:00Z">
        <w:r w:rsidR="008117A1">
          <w:rPr>
            <w:rFonts w:ascii="Arial" w:hAnsi="Arial" w:cs="Arial"/>
            <w:color w:val="FF0000"/>
            <w:sz w:val="20"/>
            <w:szCs w:val="20"/>
            <w:lang w:val="nl-NL"/>
          </w:rPr>
          <w:t>l</w:t>
        </w:r>
        <w:r w:rsidR="008117A1" w:rsidRPr="001974F1">
          <w:rPr>
            <w:rFonts w:ascii="Arial" w:hAnsi="Arial" w:cs="Arial"/>
            <w:color w:val="FF0000"/>
            <w:sz w:val="20"/>
            <w:szCs w:val="20"/>
            <w:lang w:val="nl-NL"/>
          </w:rPr>
          <w:t>eningovereenkomst</w:t>
        </w:r>
        <w:proofErr w:type="spellEnd"/>
        <w:r w:rsidR="008117A1" w:rsidRPr="001974F1">
          <w:rPr>
            <w:rFonts w:ascii="Arial" w:hAnsi="Arial" w:cs="Arial"/>
            <w:color w:val="FF0000"/>
            <w:sz w:val="20"/>
            <w:szCs w:val="20"/>
            <w:lang w:val="nl-NL"/>
          </w:rPr>
          <w:t xml:space="preserve"> </w:t>
        </w:r>
      </w:ins>
      <w:r w:rsidRPr="001974F1">
        <w:rPr>
          <w:rFonts w:ascii="Arial" w:hAnsi="Arial" w:cs="Arial"/>
          <w:color w:val="FF0000"/>
          <w:sz w:val="20"/>
          <w:szCs w:val="20"/>
          <w:lang w:val="nl-NL"/>
        </w:rPr>
        <w:t xml:space="preserve">en deze akte woordelijk opgenomen. </w:t>
      </w:r>
      <w:r w:rsidRPr="004A391F">
        <w:rPr>
          <w:rFonts w:ascii="Arial" w:hAnsi="Arial" w:cs="Arial"/>
          <w:color w:val="FF0000"/>
          <w:sz w:val="20"/>
          <w:szCs w:val="20"/>
          <w:lang w:val="nl-NL"/>
        </w:rPr>
        <w:t xml:space="preserve">De </w:t>
      </w:r>
      <w:bookmarkStart w:id="52" w:name="_DV_M52"/>
      <w:bookmarkEnd w:id="52"/>
      <w:r w:rsidRPr="004A391F">
        <w:rPr>
          <w:rFonts w:ascii="Arial" w:hAnsi="Arial" w:cs="Arial"/>
          <w:color w:val="FF0000"/>
          <w:sz w:val="20"/>
          <w:szCs w:val="20"/>
          <w:lang w:val="nl-NL"/>
        </w:rPr>
        <w:t>(Derde)</w:t>
      </w:r>
      <w:bookmarkStart w:id="53" w:name="_DV_M53"/>
      <w:bookmarkEnd w:id="53"/>
      <w:r w:rsidRPr="004A391F">
        <w:rPr>
          <w:rFonts w:ascii="Arial" w:hAnsi="Arial" w:cs="Arial"/>
          <w:color w:val="FF0000"/>
          <w:sz w:val="20"/>
          <w:szCs w:val="20"/>
          <w:lang w:val="nl-NL"/>
        </w:rPr>
        <w:t xml:space="preserve"> </w:t>
      </w:r>
      <w:r w:rsidRPr="001974F1">
        <w:rPr>
          <w:rFonts w:ascii="Arial" w:hAnsi="Arial" w:cs="Arial"/>
          <w:color w:val="FF0000"/>
          <w:sz w:val="20"/>
          <w:szCs w:val="20"/>
          <w:lang w:val="nl-NL"/>
        </w:rPr>
        <w:t>Hypotheekgever verklaart een exemplaar van de Algemene Voorwaarden te hebben ontvangen, daarvan kennis te hebben genomen en daarmee in te stemmen.</w:t>
      </w:r>
    </w:p>
    <w:p w14:paraId="13946EBA" w14:textId="77777777"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bookmarkStart w:id="54" w:name="_DV_M54"/>
      <w:bookmarkEnd w:id="54"/>
      <w:r w:rsidRPr="001974F1">
        <w:rPr>
          <w:rFonts w:ascii="Arial" w:hAnsi="Arial" w:cs="Arial"/>
          <w:color w:val="FF0000"/>
          <w:sz w:val="20"/>
          <w:szCs w:val="20"/>
          <w:u w:val="single"/>
          <w:lang w:val="nl-NL"/>
        </w:rPr>
        <w:t>Begrippen</w:t>
      </w:r>
    </w:p>
    <w:p w14:paraId="40688FCA" w14:textId="77777777"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55" w:name="_DV_M55"/>
      <w:bookmarkEnd w:id="55"/>
      <w:r w:rsidRPr="001974F1">
        <w:rPr>
          <w:rFonts w:ascii="Arial" w:hAnsi="Arial" w:cs="Arial"/>
          <w:color w:val="FF0000"/>
          <w:sz w:val="20"/>
          <w:szCs w:val="20"/>
          <w:lang w:val="nl-NL"/>
        </w:rPr>
        <w:t>Begrippen die in deze akte worden gebruikt, hebben de betekenis die daaraan is toegekend in de Algemene Voorwaarden, tenzij in deze akte anders is bepaald of uit de strekking van deze akte het tegendeel voortvloeit.</w:t>
      </w:r>
    </w:p>
    <w:p w14:paraId="06611765" w14:textId="77777777"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56" w:name="_DV_M56"/>
      <w:bookmarkEnd w:id="56"/>
      <w:r w:rsidRPr="001974F1">
        <w:rPr>
          <w:rFonts w:ascii="Arial" w:hAnsi="Arial" w:cs="Arial"/>
          <w:color w:val="FF0000"/>
          <w:sz w:val="20"/>
          <w:szCs w:val="20"/>
          <w:lang w:val="nl-NL"/>
        </w:rPr>
        <w:t xml:space="preserve">Onder het begrip "Schuld" wordt in deze akte verstaan: de schulden en verplichtingen tot zekerheid voor de betaling waarvan de Schuldenaar blijkens deze akte aan ASR het recht van hypotheek op het in deze akte genoemde Onderpand verleent of behoort te verlenen. </w:t>
      </w:r>
    </w:p>
    <w:p w14:paraId="55CB3D74" w14:textId="77777777" w:rsidR="001974F1" w:rsidRPr="001974F1" w:rsidRDefault="001974F1" w:rsidP="00E558D5">
      <w:pPr>
        <w:spacing w:line="240" w:lineRule="atLeast"/>
        <w:rPr>
          <w:rFonts w:ascii="Arial" w:hAnsi="Arial" w:cs="Arial"/>
          <w:color w:val="800080"/>
          <w:sz w:val="20"/>
        </w:rPr>
      </w:pPr>
      <w:proofErr w:type="spellStart"/>
      <w:r w:rsidRPr="001974F1">
        <w:rPr>
          <w:rFonts w:ascii="Arial" w:hAnsi="Arial" w:cs="Arial"/>
          <w:color w:val="800080"/>
          <w:spacing w:val="-1"/>
          <w:sz w:val="20"/>
          <w:u w:val="single"/>
        </w:rPr>
        <w:t>S</w:t>
      </w:r>
      <w:r w:rsidRPr="001974F1">
        <w:rPr>
          <w:rFonts w:ascii="Arial" w:hAnsi="Arial" w:cs="Arial"/>
          <w:color w:val="800080"/>
          <w:spacing w:val="2"/>
          <w:sz w:val="20"/>
          <w:u w:val="single"/>
        </w:rPr>
        <w:t>V</w:t>
      </w:r>
      <w:r w:rsidRPr="001974F1">
        <w:rPr>
          <w:rFonts w:ascii="Arial" w:hAnsi="Arial" w:cs="Arial"/>
          <w:color w:val="800080"/>
          <w:sz w:val="20"/>
          <w:u w:val="single"/>
        </w:rPr>
        <w:t>n</w:t>
      </w:r>
      <w:proofErr w:type="spellEnd"/>
      <w:r w:rsidRPr="001974F1">
        <w:rPr>
          <w:rFonts w:ascii="Arial" w:hAnsi="Arial" w:cs="Arial"/>
          <w:color w:val="800080"/>
          <w:sz w:val="20"/>
          <w:u w:val="single"/>
        </w:rPr>
        <w:t xml:space="preserve"> </w:t>
      </w:r>
      <w:r w:rsidRPr="001974F1">
        <w:rPr>
          <w:rFonts w:ascii="Arial" w:hAnsi="Arial" w:cs="Arial"/>
          <w:color w:val="800080"/>
          <w:spacing w:val="-1"/>
          <w:sz w:val="20"/>
          <w:u w:val="single"/>
        </w:rPr>
        <w:t>S</w:t>
      </w:r>
      <w:r w:rsidRPr="001974F1">
        <w:rPr>
          <w:rFonts w:ascii="Arial" w:hAnsi="Arial" w:cs="Arial"/>
          <w:color w:val="800080"/>
          <w:spacing w:val="2"/>
          <w:sz w:val="20"/>
          <w:u w:val="single"/>
        </w:rPr>
        <w:t>t</w:t>
      </w:r>
      <w:r w:rsidRPr="001974F1">
        <w:rPr>
          <w:rFonts w:ascii="Arial" w:hAnsi="Arial" w:cs="Arial"/>
          <w:color w:val="800080"/>
          <w:sz w:val="20"/>
          <w:u w:val="single"/>
        </w:rPr>
        <w:t>a</w:t>
      </w:r>
      <w:r w:rsidRPr="001974F1">
        <w:rPr>
          <w:rFonts w:ascii="Arial" w:hAnsi="Arial" w:cs="Arial"/>
          <w:color w:val="800080"/>
          <w:spacing w:val="1"/>
          <w:sz w:val="20"/>
          <w:u w:val="single"/>
        </w:rPr>
        <w:t>r</w:t>
      </w:r>
      <w:r w:rsidRPr="001974F1">
        <w:rPr>
          <w:rFonts w:ascii="Arial" w:hAnsi="Arial" w:cs="Arial"/>
          <w:color w:val="800080"/>
          <w:sz w:val="20"/>
          <w:u w:val="single"/>
        </w:rPr>
        <w:t>te</w:t>
      </w:r>
      <w:r w:rsidRPr="001974F1">
        <w:rPr>
          <w:rFonts w:ascii="Arial" w:hAnsi="Arial" w:cs="Arial"/>
          <w:color w:val="800080"/>
          <w:spacing w:val="1"/>
          <w:sz w:val="20"/>
          <w:u w:val="single"/>
        </w:rPr>
        <w:t>rs</w:t>
      </w:r>
      <w:r w:rsidRPr="001974F1">
        <w:rPr>
          <w:rFonts w:ascii="Arial" w:hAnsi="Arial" w:cs="Arial"/>
          <w:color w:val="800080"/>
          <w:spacing w:val="-1"/>
          <w:sz w:val="20"/>
          <w:u w:val="single"/>
        </w:rPr>
        <w:t>l</w:t>
      </w:r>
      <w:r w:rsidRPr="001974F1">
        <w:rPr>
          <w:rFonts w:ascii="Arial" w:hAnsi="Arial" w:cs="Arial"/>
          <w:color w:val="800080"/>
          <w:spacing w:val="2"/>
          <w:sz w:val="20"/>
          <w:u w:val="single"/>
        </w:rPr>
        <w:t>e</w:t>
      </w:r>
      <w:r w:rsidRPr="001974F1">
        <w:rPr>
          <w:rFonts w:ascii="Arial" w:hAnsi="Arial" w:cs="Arial"/>
          <w:color w:val="800080"/>
          <w:sz w:val="20"/>
          <w:u w:val="single"/>
        </w:rPr>
        <w:t>n</w:t>
      </w:r>
      <w:r w:rsidRPr="001974F1">
        <w:rPr>
          <w:rFonts w:ascii="Arial" w:hAnsi="Arial" w:cs="Arial"/>
          <w:color w:val="800080"/>
          <w:spacing w:val="1"/>
          <w:sz w:val="20"/>
          <w:u w:val="single"/>
        </w:rPr>
        <w:t>i</w:t>
      </w:r>
      <w:r w:rsidRPr="001974F1">
        <w:rPr>
          <w:rFonts w:ascii="Arial" w:hAnsi="Arial" w:cs="Arial"/>
          <w:color w:val="800080"/>
          <w:sz w:val="20"/>
          <w:u w:val="single"/>
        </w:rPr>
        <w:t>ng</w:t>
      </w:r>
    </w:p>
    <w:p w14:paraId="71017B15" w14:textId="77777777"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800080"/>
          <w:sz w:val="20"/>
          <w:szCs w:val="20"/>
          <w:lang w:val="nl-NL"/>
        </w:rPr>
      </w:pPr>
      <w:r w:rsidRPr="001974F1">
        <w:rPr>
          <w:rFonts w:ascii="Arial" w:hAnsi="Arial" w:cs="Arial"/>
          <w:color w:val="800080"/>
          <w:sz w:val="20"/>
          <w:szCs w:val="20"/>
          <w:lang w:val="nl-NL"/>
        </w:rPr>
        <w:t>In</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 xml:space="preserve"> </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et</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 xml:space="preserve">oor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 xml:space="preserve">onds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hu</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pacing w:val="3"/>
          <w:sz w:val="20"/>
          <w:szCs w:val="20"/>
          <w:lang w:val="nl-NL"/>
        </w:rPr>
        <w:t>N</w:t>
      </w:r>
      <w:r w:rsidRPr="001974F1">
        <w:rPr>
          <w:rFonts w:ascii="Arial" w:hAnsi="Arial" w:cs="Arial"/>
          <w:color w:val="800080"/>
          <w:sz w:val="20"/>
          <w:szCs w:val="20"/>
          <w:lang w:val="nl-NL"/>
        </w:rPr>
        <w:t>ede</w:t>
      </w:r>
      <w:r w:rsidRPr="001974F1">
        <w:rPr>
          <w:rFonts w:ascii="Arial" w:hAnsi="Arial" w:cs="Arial"/>
          <w:color w:val="800080"/>
          <w:spacing w:val="3"/>
          <w:sz w:val="20"/>
          <w:szCs w:val="20"/>
          <w:lang w:val="nl-NL"/>
        </w:rPr>
        <w:t>r</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 xml:space="preserve">e </w:t>
      </w:r>
      <w:r w:rsidRPr="001974F1">
        <w:rPr>
          <w:rFonts w:ascii="Arial" w:hAnsi="Arial" w:cs="Arial"/>
          <w:color w:val="800080"/>
          <w:spacing w:val="1"/>
          <w:sz w:val="20"/>
          <w:szCs w:val="20"/>
          <w:lang w:val="nl-NL"/>
        </w:rPr>
        <w:t>G</w:t>
      </w:r>
      <w:r w:rsidRPr="001974F1">
        <w:rPr>
          <w:rFonts w:ascii="Arial" w:hAnsi="Arial" w:cs="Arial"/>
          <w:color w:val="800080"/>
          <w:sz w:val="20"/>
          <w:szCs w:val="20"/>
          <w:lang w:val="nl-NL"/>
        </w:rPr>
        <w:t>e</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 xml:space="preserve">eenten </w:t>
      </w:r>
      <w:r w:rsidRPr="001974F1">
        <w:rPr>
          <w:rFonts w:ascii="Arial" w:hAnsi="Arial" w:cs="Arial"/>
          <w:color w:val="800080"/>
          <w:spacing w:val="1"/>
          <w:sz w:val="20"/>
          <w:szCs w:val="20"/>
          <w:lang w:val="nl-NL"/>
        </w:rPr>
        <w:t>(</w:t>
      </w:r>
      <w:proofErr w:type="spellStart"/>
      <w:r w:rsidRPr="001974F1">
        <w:rPr>
          <w:rFonts w:ascii="Arial" w:hAnsi="Arial" w:cs="Arial"/>
          <w:color w:val="800080"/>
          <w:spacing w:val="2"/>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z w:val="20"/>
          <w:szCs w:val="20"/>
          <w:lang w:val="nl-NL"/>
        </w:rPr>
        <w:t xml:space="preserve">) te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k</w:t>
      </w:r>
      <w:r w:rsidRPr="001974F1">
        <w:rPr>
          <w:rFonts w:ascii="Arial" w:hAnsi="Arial" w:cs="Arial"/>
          <w:color w:val="800080"/>
          <w:spacing w:val="4"/>
          <w:sz w:val="20"/>
          <w:szCs w:val="20"/>
          <w:lang w:val="nl-NL"/>
        </w:rPr>
        <w:t>k</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 xml:space="preserve"> S</w:t>
      </w:r>
      <w:r w:rsidRPr="001974F1">
        <w:rPr>
          <w:rFonts w:ascii="Arial" w:hAnsi="Arial" w:cs="Arial"/>
          <w:color w:val="800080"/>
          <w:sz w:val="20"/>
          <w:szCs w:val="20"/>
          <w:lang w:val="nl-NL"/>
        </w:rPr>
        <w:t>ta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rs</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h</w:t>
      </w:r>
      <w:r w:rsidRPr="001974F1">
        <w:rPr>
          <w:rFonts w:ascii="Arial" w:hAnsi="Arial" w:cs="Arial"/>
          <w:color w:val="800080"/>
          <w:sz w:val="20"/>
          <w:szCs w:val="20"/>
          <w:lang w:val="nl-NL"/>
        </w:rPr>
        <w:t>ee</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 xml:space="preserve"> ASR</w:t>
      </w:r>
      <w:r w:rsidRPr="001974F1">
        <w:rPr>
          <w:rFonts w:ascii="Arial" w:hAnsi="Arial" w:cs="Arial"/>
          <w:color w:val="800080"/>
          <w:spacing w:val="5"/>
          <w:sz w:val="20"/>
          <w:szCs w:val="20"/>
          <w:lang w:val="nl-NL"/>
        </w:rPr>
        <w:t xml:space="preserve"> </w:t>
      </w:r>
      <w:r w:rsidRPr="001974F1">
        <w:rPr>
          <w:rFonts w:ascii="Arial" w:hAnsi="Arial" w:cs="Arial"/>
          <w:color w:val="800080"/>
          <w:spacing w:val="-3"/>
          <w:sz w:val="20"/>
          <w:szCs w:val="20"/>
          <w:lang w:val="nl-NL"/>
        </w:rPr>
        <w:t>z</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j</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gens</w:t>
      </w:r>
      <w:r w:rsidRPr="001974F1">
        <w:rPr>
          <w:rFonts w:ascii="Arial" w:hAnsi="Arial" w:cs="Arial"/>
          <w:color w:val="800080"/>
          <w:spacing w:val="4"/>
          <w:sz w:val="20"/>
          <w:szCs w:val="20"/>
          <w:lang w:val="nl-NL"/>
        </w:rPr>
        <w:t xml:space="preserve"> </w:t>
      </w:r>
      <w:proofErr w:type="spellStart"/>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 xml:space="preserve">n </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5"/>
          <w:sz w:val="20"/>
          <w:szCs w:val="20"/>
          <w:lang w:val="nl-NL"/>
        </w:rPr>
        <w:t xml:space="preserve"> </w:t>
      </w:r>
      <w:r w:rsidRPr="001974F1">
        <w:rPr>
          <w:rFonts w:ascii="Arial" w:hAnsi="Arial" w:cs="Arial"/>
          <w:color w:val="800080"/>
          <w:spacing w:val="12"/>
          <w:sz w:val="20"/>
          <w:szCs w:val="20"/>
          <w:lang w:val="nl-NL"/>
        </w:rPr>
        <w:t>W</w:t>
      </w:r>
      <w:r w:rsidRPr="001974F1">
        <w:rPr>
          <w:rFonts w:ascii="Arial" w:hAnsi="Arial" w:cs="Arial"/>
          <w:color w:val="800080"/>
          <w:sz w:val="20"/>
          <w:szCs w:val="20"/>
          <w:lang w:val="nl-NL"/>
        </w:rPr>
        <w:t>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bo</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g</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onds</w:t>
      </w:r>
      <w:r w:rsidRPr="001974F1">
        <w:rPr>
          <w:rFonts w:ascii="Arial" w:hAnsi="Arial" w:cs="Arial"/>
          <w:color w:val="800080"/>
          <w:spacing w:val="-1"/>
          <w:sz w:val="20"/>
          <w:szCs w:val="20"/>
          <w:lang w:val="nl-NL"/>
        </w:rPr>
        <w:t xml:space="preserve"> E</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gen</w:t>
      </w:r>
      <w:r w:rsidRPr="001974F1">
        <w:rPr>
          <w:rFonts w:ascii="Arial" w:hAnsi="Arial" w:cs="Arial"/>
          <w:color w:val="800080"/>
          <w:spacing w:val="-4"/>
          <w:sz w:val="20"/>
          <w:szCs w:val="20"/>
          <w:lang w:val="nl-NL"/>
        </w:rPr>
        <w:t xml:space="preserve"> </w:t>
      </w:r>
      <w:r w:rsidRPr="001974F1">
        <w:rPr>
          <w:rFonts w:ascii="Arial" w:hAnsi="Arial" w:cs="Arial"/>
          <w:color w:val="800080"/>
          <w:spacing w:val="9"/>
          <w:sz w:val="20"/>
          <w:szCs w:val="20"/>
          <w:lang w:val="nl-NL"/>
        </w:rPr>
        <w:t>W</w:t>
      </w:r>
      <w:r w:rsidRPr="001974F1">
        <w:rPr>
          <w:rFonts w:ascii="Arial" w:hAnsi="Arial" w:cs="Arial"/>
          <w:color w:val="800080"/>
          <w:sz w:val="20"/>
          <w:szCs w:val="20"/>
          <w:lang w:val="nl-NL"/>
        </w:rPr>
        <w:t>on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 xml:space="preserve">ngen </w:t>
      </w:r>
      <w:r w:rsidRPr="001974F1">
        <w:rPr>
          <w:rFonts w:ascii="Arial" w:hAnsi="Arial" w:cs="Arial"/>
          <w:color w:val="800080"/>
          <w:spacing w:val="-4"/>
          <w:sz w:val="20"/>
          <w:szCs w:val="20"/>
          <w:lang w:val="nl-NL"/>
        </w:rPr>
        <w:t>(</w:t>
      </w:r>
      <w:r w:rsidRPr="001974F1">
        <w:rPr>
          <w:rFonts w:ascii="Arial" w:hAnsi="Arial" w:cs="Arial"/>
          <w:color w:val="800080"/>
          <w:spacing w:val="12"/>
          <w:sz w:val="20"/>
          <w:szCs w:val="20"/>
          <w:lang w:val="nl-NL"/>
        </w:rPr>
        <w:t>W</w:t>
      </w:r>
      <w:r w:rsidRPr="001974F1">
        <w:rPr>
          <w:rFonts w:ascii="Arial" w:hAnsi="Arial" w:cs="Arial"/>
          <w:color w:val="800080"/>
          <w:spacing w:val="-8"/>
          <w:sz w:val="20"/>
          <w:szCs w:val="20"/>
          <w:lang w:val="nl-NL"/>
        </w:rPr>
        <w:t>E</w:t>
      </w:r>
      <w:r w:rsidRPr="001974F1">
        <w:rPr>
          <w:rFonts w:ascii="Arial" w:hAnsi="Arial" w:cs="Arial"/>
          <w:color w:val="800080"/>
          <w:spacing w:val="9"/>
          <w:sz w:val="20"/>
          <w:szCs w:val="20"/>
          <w:lang w:val="nl-NL"/>
        </w:rPr>
        <w:t>W</w:t>
      </w:r>
      <w:r w:rsidRPr="001974F1">
        <w:rPr>
          <w:rFonts w:ascii="Arial" w:hAnsi="Arial" w:cs="Arial"/>
          <w:color w:val="800080"/>
          <w:sz w:val="20"/>
          <w:szCs w:val="20"/>
          <w:lang w:val="nl-NL"/>
        </w:rPr>
        <w:t>)</w:t>
      </w:r>
      <w:r w:rsidRPr="001974F1">
        <w:rPr>
          <w:rFonts w:ascii="Arial" w:hAnsi="Arial" w:cs="Arial"/>
          <w:color w:val="800080"/>
          <w:spacing w:val="-3"/>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ht,</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na het</w:t>
      </w:r>
      <w:r w:rsidRPr="001974F1">
        <w:rPr>
          <w:rFonts w:ascii="Arial" w:hAnsi="Arial" w:cs="Arial"/>
          <w:color w:val="800080"/>
          <w:spacing w:val="-1"/>
          <w:sz w:val="20"/>
          <w:szCs w:val="20"/>
          <w:lang w:val="nl-NL"/>
        </w:rPr>
        <w:t xml:space="preserve"> 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ga</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 xml:space="preserve">n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an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 xml:space="preserve">de </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 geen</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g</w:t>
      </w:r>
      <w:r w:rsidRPr="001974F1">
        <w:rPr>
          <w:rFonts w:ascii="Arial" w:hAnsi="Arial" w:cs="Arial"/>
          <w:color w:val="800080"/>
          <w:spacing w:val="2"/>
          <w:sz w:val="20"/>
          <w:szCs w:val="20"/>
          <w:lang w:val="nl-NL"/>
        </w:rPr>
        <w:t>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eer</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onder</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band</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ee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 xml:space="preserve">te </w:t>
      </w:r>
      <w:r w:rsidRPr="001974F1">
        <w:rPr>
          <w:rFonts w:ascii="Arial" w:hAnsi="Arial" w:cs="Arial"/>
          <w:color w:val="800080"/>
          <w:spacing w:val="2"/>
          <w:sz w:val="20"/>
          <w:szCs w:val="20"/>
          <w:lang w:val="nl-NL"/>
        </w:rPr>
        <w:t>h</w:t>
      </w:r>
      <w:r w:rsidRPr="001974F1">
        <w:rPr>
          <w:rFonts w:ascii="Arial" w:hAnsi="Arial" w:cs="Arial"/>
          <w:color w:val="800080"/>
          <w:spacing w:val="-3"/>
          <w:sz w:val="20"/>
          <w:szCs w:val="20"/>
          <w:lang w:val="nl-NL"/>
        </w:rPr>
        <w:t>y</w:t>
      </w:r>
      <w:r w:rsidRPr="001974F1">
        <w:rPr>
          <w:rFonts w:ascii="Arial" w:hAnsi="Arial" w:cs="Arial"/>
          <w:color w:val="800080"/>
          <w:spacing w:val="2"/>
          <w:sz w:val="20"/>
          <w:szCs w:val="20"/>
          <w:lang w:val="nl-NL"/>
        </w:rPr>
        <w:t>p</w:t>
      </w:r>
      <w:r w:rsidRPr="001974F1">
        <w:rPr>
          <w:rFonts w:ascii="Arial" w:hAnsi="Arial" w:cs="Arial"/>
          <w:color w:val="800080"/>
          <w:sz w:val="20"/>
          <w:szCs w:val="20"/>
          <w:lang w:val="nl-NL"/>
        </w:rPr>
        <w:t>o</w:t>
      </w:r>
      <w:r w:rsidRPr="001974F1">
        <w:rPr>
          <w:rFonts w:ascii="Arial" w:hAnsi="Arial" w:cs="Arial"/>
          <w:color w:val="800080"/>
          <w:spacing w:val="2"/>
          <w:sz w:val="20"/>
          <w:szCs w:val="20"/>
          <w:lang w:val="nl-NL"/>
        </w:rPr>
        <w:t>th</w:t>
      </w:r>
      <w:r w:rsidRPr="001974F1">
        <w:rPr>
          <w:rFonts w:ascii="Arial" w:hAnsi="Arial" w:cs="Arial"/>
          <w:color w:val="800080"/>
          <w:sz w:val="20"/>
          <w:szCs w:val="20"/>
          <w:lang w:val="nl-NL"/>
        </w:rPr>
        <w:t>ee</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lli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ter</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 xml:space="preserve">en </w:t>
      </w:r>
      <w:r w:rsidRPr="00E558D5">
        <w:rPr>
          <w:rFonts w:ascii="Arial" w:hAnsi="Arial" w:cs="Arial"/>
          <w:color w:val="800080"/>
          <w:spacing w:val="2"/>
          <w:sz w:val="20"/>
          <w:szCs w:val="20"/>
          <w:lang w:val="nl-NL"/>
        </w:rPr>
        <w:t>t</w:t>
      </w:r>
      <w:r w:rsidRPr="00E558D5">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k</w:t>
      </w:r>
      <w:r w:rsidRPr="001974F1">
        <w:rPr>
          <w:rFonts w:ascii="Arial" w:hAnsi="Arial" w:cs="Arial"/>
          <w:color w:val="800080"/>
          <w:spacing w:val="4"/>
          <w:sz w:val="20"/>
          <w:szCs w:val="20"/>
          <w:lang w:val="nl-NL"/>
        </w:rPr>
        <w:t>k</w:t>
      </w:r>
      <w:r w:rsidRPr="001974F1">
        <w:rPr>
          <w:rFonts w:ascii="Arial" w:hAnsi="Arial" w:cs="Arial"/>
          <w:color w:val="800080"/>
          <w:sz w:val="20"/>
          <w:szCs w:val="20"/>
          <w:lang w:val="nl-NL"/>
        </w:rPr>
        <w:t>en aan</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sc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w:t>
      </w:r>
      <w:r w:rsidRPr="001974F1">
        <w:rPr>
          <w:rFonts w:ascii="Arial" w:hAnsi="Arial" w:cs="Arial"/>
          <w:color w:val="800080"/>
          <w:spacing w:val="-1"/>
          <w:sz w:val="20"/>
          <w:szCs w:val="20"/>
          <w:lang w:val="nl-NL"/>
        </w:rPr>
        <w:t xml:space="preserve"> </w:t>
      </w:r>
      <w:r w:rsidRPr="001974F1">
        <w:rPr>
          <w:rFonts w:ascii="Arial" w:hAnsi="Arial" w:cs="Arial"/>
          <w:color w:val="800080"/>
          <w:spacing w:val="3"/>
          <w:sz w:val="20"/>
          <w:szCs w:val="20"/>
          <w:lang w:val="nl-NL"/>
        </w:rPr>
        <w:t>T</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s hee</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t</w:t>
      </w:r>
      <w:r w:rsidRPr="001974F1">
        <w:rPr>
          <w:rFonts w:ascii="Arial" w:hAnsi="Arial" w:cs="Arial"/>
          <w:color w:val="800080"/>
          <w:spacing w:val="-3"/>
          <w:sz w:val="20"/>
          <w:szCs w:val="20"/>
          <w:lang w:val="nl-NL"/>
        </w:rPr>
        <w:t xml:space="preserve"> ASR</w:t>
      </w:r>
      <w:r w:rsidRPr="001974F1">
        <w:rPr>
          <w:rFonts w:ascii="Arial" w:hAnsi="Arial" w:cs="Arial"/>
          <w:color w:val="800080"/>
          <w:spacing w:val="5"/>
          <w:sz w:val="20"/>
          <w:szCs w:val="20"/>
          <w:lang w:val="nl-NL"/>
        </w:rPr>
        <w:t xml:space="preserve"> </w:t>
      </w:r>
      <w:r w:rsidRPr="001974F1">
        <w:rPr>
          <w:rFonts w:ascii="Arial" w:hAnsi="Arial" w:cs="Arial"/>
          <w:color w:val="800080"/>
          <w:spacing w:val="-3"/>
          <w:sz w:val="20"/>
          <w:szCs w:val="20"/>
          <w:lang w:val="nl-NL"/>
        </w:rPr>
        <w:t>z</w:t>
      </w:r>
      <w:r w:rsidRPr="001974F1">
        <w:rPr>
          <w:rFonts w:ascii="Arial" w:hAnsi="Arial" w:cs="Arial"/>
          <w:color w:val="800080"/>
          <w:spacing w:val="-1"/>
          <w:sz w:val="20"/>
          <w:szCs w:val="20"/>
          <w:lang w:val="nl-NL"/>
        </w:rPr>
        <w:t>i</w:t>
      </w:r>
      <w:r w:rsidRPr="001974F1">
        <w:rPr>
          <w:rFonts w:ascii="Arial" w:hAnsi="Arial" w:cs="Arial"/>
          <w:color w:val="800080"/>
          <w:spacing w:val="4"/>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j</w:t>
      </w:r>
      <w:r w:rsidRPr="001974F1">
        <w:rPr>
          <w:rFonts w:ascii="Arial" w:hAnsi="Arial" w:cs="Arial"/>
          <w:color w:val="800080"/>
          <w:sz w:val="20"/>
          <w:szCs w:val="20"/>
          <w:lang w:val="nl-NL"/>
        </w:rPr>
        <w:t>eg</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ns</w:t>
      </w:r>
      <w:r w:rsidRPr="001974F1">
        <w:rPr>
          <w:rFonts w:ascii="Arial" w:hAnsi="Arial" w:cs="Arial"/>
          <w:color w:val="800080"/>
          <w:spacing w:val="1"/>
          <w:sz w:val="20"/>
          <w:szCs w:val="20"/>
          <w:lang w:val="nl-NL"/>
        </w:rPr>
        <w:t xml:space="preserve"> </w:t>
      </w:r>
      <w:proofErr w:type="spellStart"/>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6"/>
          <w:sz w:val="20"/>
          <w:szCs w:val="20"/>
          <w:lang w:val="nl-NL"/>
        </w:rPr>
        <w:t xml:space="preserve"> </w:t>
      </w:r>
      <w:r w:rsidRPr="001974F1">
        <w:rPr>
          <w:rFonts w:ascii="Arial" w:hAnsi="Arial" w:cs="Arial"/>
          <w:color w:val="800080"/>
          <w:spacing w:val="12"/>
          <w:sz w:val="20"/>
          <w:szCs w:val="20"/>
          <w:lang w:val="nl-NL"/>
        </w:rPr>
        <w:t>W</w:t>
      </w:r>
      <w:r w:rsidRPr="001974F1">
        <w:rPr>
          <w:rFonts w:ascii="Arial" w:hAnsi="Arial" w:cs="Arial"/>
          <w:color w:val="800080"/>
          <w:spacing w:val="-5"/>
          <w:sz w:val="20"/>
          <w:szCs w:val="20"/>
          <w:lang w:val="nl-NL"/>
        </w:rPr>
        <w:t>E</w:t>
      </w:r>
      <w:r w:rsidRPr="001974F1">
        <w:rPr>
          <w:rFonts w:ascii="Arial" w:hAnsi="Arial" w:cs="Arial"/>
          <w:color w:val="800080"/>
          <w:sz w:val="20"/>
          <w:szCs w:val="20"/>
          <w:lang w:val="nl-NL"/>
        </w:rPr>
        <w:t>W</w:t>
      </w:r>
      <w:r w:rsidRPr="001974F1">
        <w:rPr>
          <w:rFonts w:ascii="Arial" w:hAnsi="Arial" w:cs="Arial"/>
          <w:color w:val="800080"/>
          <w:spacing w:val="5"/>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r</w:t>
      </w:r>
      <w:r w:rsidRPr="001974F1">
        <w:rPr>
          <w:rFonts w:ascii="Arial" w:hAnsi="Arial" w:cs="Arial"/>
          <w:color w:val="800080"/>
          <w:spacing w:val="2"/>
          <w:sz w:val="20"/>
          <w:szCs w:val="20"/>
          <w:lang w:val="nl-NL"/>
        </w:rPr>
        <w:t>ee</w:t>
      </w:r>
      <w:r w:rsidRPr="001974F1">
        <w:rPr>
          <w:rFonts w:ascii="Arial" w:hAnsi="Arial" w:cs="Arial"/>
          <w:color w:val="800080"/>
          <w:sz w:val="20"/>
          <w:szCs w:val="20"/>
          <w:lang w:val="nl-NL"/>
        </w:rPr>
        <w:t>ds a</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ge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o</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bed</w:t>
      </w:r>
      <w:r w:rsidRPr="001974F1">
        <w:rPr>
          <w:rFonts w:ascii="Arial" w:hAnsi="Arial" w:cs="Arial"/>
          <w:color w:val="800080"/>
          <w:spacing w:val="3"/>
          <w:sz w:val="20"/>
          <w:szCs w:val="20"/>
          <w:lang w:val="nl-NL"/>
        </w:rPr>
        <w:t>r</w:t>
      </w:r>
      <w:r w:rsidRPr="001974F1">
        <w:rPr>
          <w:rFonts w:ascii="Arial" w:hAnsi="Arial" w:cs="Arial"/>
          <w:color w:val="800080"/>
          <w:sz w:val="20"/>
          <w:szCs w:val="20"/>
          <w:lang w:val="nl-NL"/>
        </w:rPr>
        <w:t>ag</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3"/>
          <w:sz w:val="20"/>
          <w:szCs w:val="20"/>
          <w:lang w:val="nl-NL"/>
        </w:rPr>
        <w:t xml:space="preserve"> </w:t>
      </w:r>
      <w:r w:rsidRPr="001974F1">
        <w:rPr>
          <w:rFonts w:ascii="Arial" w:hAnsi="Arial" w:cs="Arial"/>
          <w:color w:val="800080"/>
          <w:sz w:val="20"/>
          <w:szCs w:val="20"/>
          <w:lang w:val="nl-NL"/>
        </w:rPr>
        <w:t xml:space="preserve">op de </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on</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er</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an</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ee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 xml:space="preserve">te </w:t>
      </w:r>
      <w:r w:rsidRPr="001974F1">
        <w:rPr>
          <w:rFonts w:ascii="Arial" w:hAnsi="Arial" w:cs="Arial"/>
          <w:color w:val="800080"/>
          <w:spacing w:val="2"/>
          <w:sz w:val="20"/>
          <w:szCs w:val="20"/>
          <w:lang w:val="nl-NL"/>
        </w:rPr>
        <w:t>h</w:t>
      </w:r>
      <w:r w:rsidRPr="001974F1">
        <w:rPr>
          <w:rFonts w:ascii="Arial" w:hAnsi="Arial" w:cs="Arial"/>
          <w:color w:val="800080"/>
          <w:spacing w:val="-3"/>
          <w:sz w:val="20"/>
          <w:szCs w:val="20"/>
          <w:lang w:val="nl-NL"/>
        </w:rPr>
        <w:t>y</w:t>
      </w:r>
      <w:r w:rsidRPr="001974F1">
        <w:rPr>
          <w:rFonts w:ascii="Arial" w:hAnsi="Arial" w:cs="Arial"/>
          <w:color w:val="800080"/>
          <w:spacing w:val="2"/>
          <w:sz w:val="20"/>
          <w:szCs w:val="20"/>
          <w:lang w:val="nl-NL"/>
        </w:rPr>
        <w:t>p</w:t>
      </w:r>
      <w:r w:rsidRPr="001974F1">
        <w:rPr>
          <w:rFonts w:ascii="Arial" w:hAnsi="Arial" w:cs="Arial"/>
          <w:color w:val="800080"/>
          <w:sz w:val="20"/>
          <w:szCs w:val="20"/>
          <w:lang w:val="nl-NL"/>
        </w:rPr>
        <w:t>o</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hee</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et op</w:t>
      </w:r>
      <w:r w:rsidRPr="001974F1">
        <w:rPr>
          <w:rFonts w:ascii="Arial" w:hAnsi="Arial" w:cs="Arial"/>
          <w:color w:val="800080"/>
          <w:spacing w:val="2"/>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u</w:t>
      </w:r>
      <w:r w:rsidRPr="001974F1">
        <w:rPr>
          <w:rFonts w:ascii="Arial" w:hAnsi="Arial" w:cs="Arial"/>
          <w:color w:val="800080"/>
          <w:sz w:val="20"/>
          <w:szCs w:val="20"/>
          <w:lang w:val="nl-NL"/>
        </w:rPr>
        <w:t xml:space="preserve">w te </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 xml:space="preserve">en </w:t>
      </w:r>
      <w:r w:rsidRPr="001974F1">
        <w:rPr>
          <w:rFonts w:ascii="Arial" w:hAnsi="Arial" w:cs="Arial"/>
          <w:color w:val="800080"/>
          <w:spacing w:val="2"/>
          <w:sz w:val="20"/>
          <w:szCs w:val="20"/>
          <w:lang w:val="nl-NL"/>
        </w:rPr>
        <w:t>o</w:t>
      </w:r>
      <w:r w:rsidRPr="001974F1">
        <w:rPr>
          <w:rFonts w:ascii="Arial" w:hAnsi="Arial" w:cs="Arial"/>
          <w:color w:val="800080"/>
          <w:sz w:val="20"/>
          <w:szCs w:val="20"/>
          <w:lang w:val="nl-NL"/>
        </w:rPr>
        <w:t>p</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e</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door</w:t>
      </w:r>
      <w:r w:rsidRPr="001974F1">
        <w:rPr>
          <w:rFonts w:ascii="Arial" w:hAnsi="Arial" w:cs="Arial"/>
          <w:color w:val="800080"/>
          <w:spacing w:val="-3"/>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sc</w:t>
      </w:r>
      <w:r w:rsidRPr="001974F1">
        <w:rPr>
          <w:rFonts w:ascii="Arial" w:hAnsi="Arial" w:cs="Arial"/>
          <w:color w:val="800080"/>
          <w:sz w:val="20"/>
          <w:szCs w:val="20"/>
          <w:lang w:val="nl-NL"/>
        </w:rPr>
        <w:t>hu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oo</w:t>
      </w:r>
      <w:r w:rsidRPr="001974F1">
        <w:rPr>
          <w:rFonts w:ascii="Arial" w:hAnsi="Arial" w:cs="Arial"/>
          <w:color w:val="800080"/>
          <w:spacing w:val="3"/>
          <w:sz w:val="20"/>
          <w:szCs w:val="20"/>
          <w:lang w:val="nl-NL"/>
        </w:rPr>
        <w:t>r</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de</w:t>
      </w:r>
      <w:r w:rsidRPr="001974F1">
        <w:rPr>
          <w:rFonts w:ascii="Arial" w:hAnsi="Arial" w:cs="Arial"/>
          <w:color w:val="800080"/>
          <w:spacing w:val="-1"/>
          <w:sz w:val="20"/>
          <w:szCs w:val="20"/>
          <w:lang w:val="nl-NL"/>
        </w:rPr>
        <w:t xml:space="preserve"> 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pacing w:val="2"/>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gen</w:t>
      </w:r>
      <w:r w:rsidRPr="001974F1">
        <w:rPr>
          <w:rFonts w:ascii="Arial" w:hAnsi="Arial" w:cs="Arial"/>
          <w:color w:val="800080"/>
          <w:spacing w:val="1"/>
          <w:sz w:val="20"/>
          <w:szCs w:val="20"/>
          <w:lang w:val="nl-NL"/>
        </w:rPr>
        <w:t xml:space="preserve"> r</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op</w:t>
      </w:r>
      <w:r w:rsidRPr="001974F1">
        <w:rPr>
          <w:rFonts w:ascii="Arial" w:hAnsi="Arial" w:cs="Arial"/>
          <w:color w:val="800080"/>
          <w:spacing w:val="-2"/>
          <w:sz w:val="20"/>
          <w:szCs w:val="20"/>
          <w:lang w:val="nl-NL"/>
        </w:rPr>
        <w:t xml:space="preserve"> ASR</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sl</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end</w:t>
      </w:r>
      <w:r w:rsidRPr="001974F1">
        <w:rPr>
          <w:rFonts w:ascii="Arial" w:hAnsi="Arial" w:cs="Arial"/>
          <w:color w:val="800080"/>
          <w:spacing w:val="3"/>
          <w:sz w:val="20"/>
          <w:szCs w:val="20"/>
          <w:lang w:val="nl-NL"/>
        </w:rPr>
        <w:t xml:space="preserve"> </w:t>
      </w:r>
      <w:r w:rsidRPr="001974F1">
        <w:rPr>
          <w:rFonts w:ascii="Arial" w:hAnsi="Arial" w:cs="Arial"/>
          <w:color w:val="800080"/>
          <w:spacing w:val="-1"/>
          <w:sz w:val="20"/>
          <w:szCs w:val="20"/>
          <w:lang w:val="nl-NL"/>
        </w:rPr>
        <w:t>z</w:t>
      </w:r>
      <w:r w:rsidRPr="001974F1">
        <w:rPr>
          <w:rFonts w:ascii="Arial" w:hAnsi="Arial" w:cs="Arial"/>
          <w:color w:val="800080"/>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de b</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 xml:space="preserve">j </w:t>
      </w:r>
      <w:proofErr w:type="spellStart"/>
      <w:r w:rsidRPr="001974F1">
        <w:rPr>
          <w:rFonts w:ascii="Arial" w:hAnsi="Arial" w:cs="Arial"/>
          <w:color w:val="800080"/>
          <w:spacing w:val="2"/>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aa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ge</w:t>
      </w:r>
      <w:r w:rsidRPr="001974F1">
        <w:rPr>
          <w:rFonts w:ascii="Arial" w:hAnsi="Arial" w:cs="Arial"/>
          <w:color w:val="800080"/>
          <w:spacing w:val="2"/>
          <w:sz w:val="20"/>
          <w:szCs w:val="20"/>
          <w:lang w:val="nl-NL"/>
        </w:rPr>
        <w:t>g</w:t>
      </w:r>
      <w:r w:rsidRPr="001974F1">
        <w:rPr>
          <w:rFonts w:ascii="Arial" w:hAnsi="Arial" w:cs="Arial"/>
          <w:color w:val="800080"/>
          <w:sz w:val="20"/>
          <w:szCs w:val="20"/>
          <w:lang w:val="nl-NL"/>
        </w:rPr>
        <w:t xml:space="preserve">ane </w:t>
      </w:r>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rs</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ed</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i</w:t>
      </w:r>
      <w:r w:rsidRPr="001974F1">
        <w:rPr>
          <w:rFonts w:ascii="Arial" w:hAnsi="Arial" w:cs="Arial"/>
          <w:color w:val="800080"/>
          <w:sz w:val="20"/>
          <w:szCs w:val="20"/>
          <w:lang w:val="nl-NL"/>
        </w:rPr>
        <w:t>s</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ge</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p>
    <w:p w14:paraId="60DBBCB4" w14:textId="77777777" w:rsidR="00900898" w:rsidRDefault="00900898" w:rsidP="00E558D5">
      <w:p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B. HYPOTHEEKRECHT</w:t>
      </w:r>
    </w:p>
    <w:p w14:paraId="68E32AC4" w14:textId="77777777" w:rsidR="00900898" w:rsidRPr="0051554C" w:rsidRDefault="00900898" w:rsidP="00E558D5">
      <w:pPr>
        <w:tabs>
          <w:tab w:val="left" w:pos="-1440"/>
          <w:tab w:val="left" w:pos="-720"/>
        </w:tabs>
        <w:suppressAutoHyphens/>
        <w:spacing w:line="240" w:lineRule="atLeast"/>
        <w:rPr>
          <w:rFonts w:ascii="Arial" w:hAnsi="Arial" w:cs="Arial"/>
          <w:color w:val="FF0000"/>
          <w:sz w:val="20"/>
        </w:rPr>
      </w:pPr>
      <w:r w:rsidRPr="00360A82">
        <w:rPr>
          <w:rFonts w:ascii="Arial" w:hAnsi="Arial" w:cs="Arial"/>
          <w:color w:val="FF0000"/>
          <w:sz w:val="20"/>
          <w:u w:val="single"/>
        </w:rPr>
        <w:t>Hypotheekstelling</w:t>
      </w:r>
      <w:r>
        <w:rPr>
          <w:rFonts w:ascii="Arial" w:hAnsi="Arial" w:cs="Arial"/>
          <w:color w:val="FF0000"/>
          <w:sz w:val="20"/>
        </w:rPr>
        <w:br/>
      </w:r>
      <w:r w:rsidRPr="0051554C">
        <w:rPr>
          <w:rFonts w:ascii="Arial" w:hAnsi="Arial" w:cs="Arial"/>
          <w:color w:val="FF0000"/>
          <w:sz w:val="20"/>
        </w:rPr>
        <w:t xml:space="preserve">Tot zekerheid voor: </w:t>
      </w:r>
    </w:p>
    <w:p w14:paraId="6DEC9830" w14:textId="77777777" w:rsidR="00900898" w:rsidRPr="0051554C" w:rsidRDefault="00900898" w:rsidP="00E558D5">
      <w:pPr>
        <w:numPr>
          <w:ilvl w:val="0"/>
          <w:numId w:val="2"/>
        </w:num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de terugbetaling van</w:t>
      </w:r>
      <w:r>
        <w:rPr>
          <w:rFonts w:ascii="Arial" w:hAnsi="Arial" w:cs="Arial"/>
          <w:color w:val="FF0000"/>
          <w:sz w:val="20"/>
        </w:rPr>
        <w:t xml:space="preserve"> de hoofdsom van de </w:t>
      </w:r>
      <w:del w:id="57" w:author="Schootbrugge, Jean-Michel van de" w:date="2019-10-15T13:28:00Z">
        <w:r w:rsidDel="008117A1">
          <w:rPr>
            <w:rFonts w:ascii="Arial" w:hAnsi="Arial" w:cs="Arial"/>
            <w:color w:val="FF0000"/>
            <w:sz w:val="20"/>
          </w:rPr>
          <w:delText xml:space="preserve">Lening </w:delText>
        </w:r>
      </w:del>
      <w:ins w:id="58" w:author="Schootbrugge, Jean-Michel van de" w:date="2019-10-15T13:28:00Z">
        <w:r w:rsidR="008117A1">
          <w:rPr>
            <w:rFonts w:ascii="Arial" w:hAnsi="Arial" w:cs="Arial"/>
            <w:color w:val="FF0000"/>
            <w:sz w:val="20"/>
          </w:rPr>
          <w:t xml:space="preserve">lening </w:t>
        </w:r>
      </w:ins>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w:t>
      </w:r>
      <w:r>
        <w:rPr>
          <w:rFonts w:ascii="Arial" w:hAnsi="Arial" w:cs="Arial"/>
          <w:color w:val="FF0000"/>
          <w:sz w:val="20"/>
        </w:rPr>
        <w:t>ASR</w:t>
      </w:r>
      <w:r w:rsidRPr="0051554C">
        <w:rPr>
          <w:rFonts w:ascii="Arial" w:hAnsi="Arial" w:cs="Arial"/>
          <w:color w:val="FF0000"/>
          <w:sz w:val="20"/>
        </w:rPr>
        <w:t xml:space="preserve"> verschuldigd is of zal worden uit hoofde van de </w:t>
      </w:r>
      <w:del w:id="59" w:author="Schootbrugge, Jean-Michel van de" w:date="2019-10-15T13:28:00Z">
        <w:r w:rsidRPr="0051554C" w:rsidDel="008117A1">
          <w:rPr>
            <w:rFonts w:ascii="Arial" w:hAnsi="Arial" w:cs="Arial"/>
            <w:color w:val="FF0000"/>
            <w:sz w:val="20"/>
          </w:rPr>
          <w:delText>Leningovereenkomst</w:delText>
        </w:r>
      </w:del>
      <w:proofErr w:type="spellStart"/>
      <w:ins w:id="60" w:author="Schootbrugge, Jean-Michel van de" w:date="2019-10-15T13:28:00Z">
        <w:r w:rsidR="008117A1">
          <w:rPr>
            <w:rFonts w:ascii="Arial" w:hAnsi="Arial" w:cs="Arial"/>
            <w:color w:val="FF0000"/>
            <w:sz w:val="20"/>
          </w:rPr>
          <w:t>l</w:t>
        </w:r>
        <w:r w:rsidR="008117A1" w:rsidRPr="0051554C">
          <w:rPr>
            <w:rFonts w:ascii="Arial" w:hAnsi="Arial" w:cs="Arial"/>
            <w:color w:val="FF0000"/>
            <w:sz w:val="20"/>
          </w:rPr>
          <w:t>eningovereenkomst</w:t>
        </w:r>
      </w:ins>
      <w:proofErr w:type="spellEnd"/>
      <w:r w:rsidRPr="0051554C">
        <w:rPr>
          <w:rFonts w:ascii="Arial" w:hAnsi="Arial" w:cs="Arial"/>
          <w:color w:val="FF0000"/>
          <w:sz w:val="20"/>
        </w:rPr>
        <w:t xml:space="preserve">, deze akte, de Algemene Voorwaarden, eerdere met betrekking tot het hierna te noemen Onderpand verstrekte geldleningen, dan wel uit </w:t>
      </w:r>
      <w:r>
        <w:rPr>
          <w:rFonts w:ascii="Arial" w:hAnsi="Arial" w:cs="Arial"/>
          <w:color w:val="FF0000"/>
          <w:sz w:val="20"/>
        </w:rPr>
        <w:t xml:space="preserve">hoofde van nog te verstrekken geldleningen of kredieten al dan niet in rekening courant, dan wel uit welke hoofde dan ook, tot een bedrag </w:t>
      </w:r>
      <w:r w:rsidRPr="0051554C">
        <w:rPr>
          <w:rFonts w:ascii="Arial" w:hAnsi="Arial" w:cs="Arial"/>
          <w:color w:val="FF0000"/>
          <w:sz w:val="20"/>
        </w:rPr>
        <w:t xml:space="preserve">van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hypotheekbedrag voluit in letters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en </w:t>
      </w:r>
    </w:p>
    <w:p w14:paraId="2897545D" w14:textId="77777777" w:rsidR="00900898" w:rsidRPr="0051554C" w:rsidRDefault="00900898" w:rsidP="00E558D5">
      <w:pPr>
        <w:numPr>
          <w:ilvl w:val="0"/>
          <w:numId w:val="2"/>
        </w:numPr>
        <w:tabs>
          <w:tab w:val="left" w:pos="-1440"/>
          <w:tab w:val="left" w:pos="-720"/>
        </w:tabs>
        <w:suppressAutoHyphens/>
        <w:spacing w:line="240" w:lineRule="atLeast"/>
        <w:rPr>
          <w:rFonts w:ascii="Arial" w:hAnsi="Arial" w:cs="Arial"/>
          <w:color w:val="FF0000"/>
          <w:sz w:val="20"/>
        </w:rPr>
      </w:pPr>
      <w:r w:rsidRPr="00900898">
        <w:rPr>
          <w:rFonts w:ascii="Arial" w:hAnsi="Arial" w:cs="Arial"/>
          <w:color w:val="FF0000"/>
          <w:sz w:val="20"/>
        </w:rPr>
        <w:t xml:space="preserve">de betaling van de rente (inclusief overeen te komen verhogingen), boeten,  </w:t>
      </w:r>
      <w:r w:rsidRPr="00900898">
        <w:rPr>
          <w:rFonts w:ascii="Arial" w:hAnsi="Arial" w:cs="Arial"/>
          <w:color w:val="FF0000"/>
          <w:sz w:val="20"/>
        </w:rPr>
        <w:br/>
        <w:t xml:space="preserve"> vertragingsrente, kosten, schadevergoedingen nu of in de toekomst aan ASR verschuldigd </w:t>
      </w:r>
      <w:r w:rsidRPr="00900898">
        <w:rPr>
          <w:rFonts w:ascii="Arial" w:hAnsi="Arial" w:cs="Arial"/>
          <w:color w:val="FF0000"/>
          <w:sz w:val="20"/>
        </w:rPr>
        <w:br/>
        <w:t xml:space="preserve"> uit hoofde van de </w:t>
      </w:r>
      <w:del w:id="61" w:author="Schootbrugge, Jean-Michel van de" w:date="2019-10-15T13:29:00Z">
        <w:r w:rsidRPr="00900898" w:rsidDel="008117A1">
          <w:rPr>
            <w:rFonts w:ascii="Arial" w:hAnsi="Arial" w:cs="Arial"/>
            <w:color w:val="FF0000"/>
            <w:sz w:val="20"/>
          </w:rPr>
          <w:delText xml:space="preserve">Leningovereenkomst </w:delText>
        </w:r>
      </w:del>
      <w:proofErr w:type="spellStart"/>
      <w:ins w:id="62" w:author="Schootbrugge, Jean-Michel van de" w:date="2019-10-15T13:29:00Z">
        <w:r w:rsidR="008117A1">
          <w:rPr>
            <w:rFonts w:ascii="Arial" w:hAnsi="Arial" w:cs="Arial"/>
            <w:color w:val="FF0000"/>
            <w:sz w:val="20"/>
          </w:rPr>
          <w:t>l</w:t>
        </w:r>
        <w:r w:rsidR="008117A1" w:rsidRPr="00900898">
          <w:rPr>
            <w:rFonts w:ascii="Arial" w:hAnsi="Arial" w:cs="Arial"/>
            <w:color w:val="FF0000"/>
            <w:sz w:val="20"/>
          </w:rPr>
          <w:t>eningovereenkomst</w:t>
        </w:r>
        <w:proofErr w:type="spellEnd"/>
        <w:r w:rsidR="008117A1" w:rsidRPr="00900898">
          <w:rPr>
            <w:rFonts w:ascii="Arial" w:hAnsi="Arial" w:cs="Arial"/>
            <w:color w:val="FF0000"/>
            <w:sz w:val="20"/>
          </w:rPr>
          <w:t xml:space="preserve"> </w:t>
        </w:r>
      </w:ins>
      <w:r w:rsidRPr="00900898">
        <w:rPr>
          <w:rFonts w:ascii="Arial" w:hAnsi="Arial" w:cs="Arial"/>
          <w:color w:val="FF0000"/>
          <w:sz w:val="20"/>
        </w:rPr>
        <w:t xml:space="preserve">en de betaling van al hetgeen ASR overigens uit </w:t>
      </w:r>
      <w:r w:rsidRPr="00900898">
        <w:rPr>
          <w:rFonts w:ascii="Arial" w:hAnsi="Arial" w:cs="Arial"/>
          <w:color w:val="FF0000"/>
          <w:sz w:val="20"/>
        </w:rPr>
        <w:br/>
        <w:t xml:space="preserve"> hoofde van de </w:t>
      </w:r>
      <w:del w:id="63" w:author="Schootbrugge, Jean-Michel van de" w:date="2019-10-15T13:29:00Z">
        <w:r w:rsidRPr="00900898" w:rsidDel="008117A1">
          <w:rPr>
            <w:rFonts w:ascii="Arial" w:hAnsi="Arial" w:cs="Arial"/>
            <w:color w:val="FF0000"/>
            <w:sz w:val="20"/>
          </w:rPr>
          <w:delText>Leningovereenkomst</w:delText>
        </w:r>
      </w:del>
      <w:proofErr w:type="spellStart"/>
      <w:ins w:id="64" w:author="Schootbrugge, Jean-Michel van de" w:date="2019-10-15T13:29:00Z">
        <w:r w:rsidR="008117A1">
          <w:rPr>
            <w:rFonts w:ascii="Arial" w:hAnsi="Arial" w:cs="Arial"/>
            <w:color w:val="FF0000"/>
            <w:sz w:val="20"/>
          </w:rPr>
          <w:t>l</w:t>
        </w:r>
        <w:r w:rsidR="008117A1" w:rsidRPr="00900898">
          <w:rPr>
            <w:rFonts w:ascii="Arial" w:hAnsi="Arial" w:cs="Arial"/>
            <w:color w:val="FF0000"/>
            <w:sz w:val="20"/>
          </w:rPr>
          <w:t>eningovereenkomst</w:t>
        </w:r>
      </w:ins>
      <w:proofErr w:type="spellEnd"/>
      <w:r w:rsidRPr="00900898">
        <w:rPr>
          <w:rFonts w:ascii="Arial" w:hAnsi="Arial" w:cs="Arial"/>
          <w:color w:val="FF0000"/>
          <w:sz w:val="20"/>
        </w:rPr>
        <w:t xml:space="preserve">, deze akte of de Algemene Voorwaarden van de </w:t>
      </w:r>
      <w:r w:rsidRPr="00900898">
        <w:rPr>
          <w:rFonts w:ascii="Arial" w:hAnsi="Arial" w:cs="Arial"/>
          <w:color w:val="FF0000"/>
          <w:sz w:val="20"/>
        </w:rPr>
        <w:br/>
        <w:t xml:space="preserve"> Schuldenaar te vorderen mocht hebben, welke in deze paragraaf b bedoelde bedragen </w:t>
      </w:r>
      <w:r w:rsidRPr="00900898">
        <w:rPr>
          <w:rFonts w:ascii="Arial" w:hAnsi="Arial" w:cs="Arial"/>
          <w:color w:val="FF0000"/>
          <w:sz w:val="20"/>
        </w:rPr>
        <w:br/>
        <w:t xml:space="preserve"> gezamenlijk worden begroot op een bedrag</w:t>
      </w:r>
      <w:r>
        <w:rPr>
          <w:rFonts w:ascii="Arial" w:hAnsi="Arial" w:cs="Arial"/>
          <w:color w:val="FF0000"/>
          <w:sz w:val="20"/>
        </w:rPr>
        <w:t xml:space="preserve"> ad</w:t>
      </w:r>
      <w:r w:rsidRPr="00900898">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40% van hypotheekbedrag voluit in letters (40%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zijnde </w:t>
      </w:r>
      <w:r>
        <w:rPr>
          <w:rFonts w:ascii="Arial" w:hAnsi="Arial" w:cs="Arial"/>
          <w:snapToGrid/>
          <w:color w:val="FF0000"/>
          <w:sz w:val="20"/>
        </w:rPr>
        <w:t>(</w:t>
      </w:r>
      <w:r w:rsidRPr="0051554C">
        <w:rPr>
          <w:rFonts w:ascii="Arial" w:hAnsi="Arial" w:cs="Arial"/>
          <w:color w:val="FF0000"/>
          <w:sz w:val="20"/>
        </w:rPr>
        <w:t>40</w:t>
      </w:r>
      <w:r>
        <w:rPr>
          <w:rFonts w:ascii="Arial" w:hAnsi="Arial" w:cs="Arial"/>
          <w:color w:val="FF0000"/>
          <w:sz w:val="20"/>
        </w:rPr>
        <w:t xml:space="preserve">%) </w:t>
      </w:r>
      <w:r w:rsidR="00FB542C">
        <w:rPr>
          <w:rFonts w:ascii="Arial" w:hAnsi="Arial" w:cs="Arial"/>
          <w:color w:val="FF0000"/>
          <w:sz w:val="20"/>
        </w:rPr>
        <w:t xml:space="preserve">van het laatst </w:t>
      </w:r>
      <w:r w:rsidRPr="0051554C">
        <w:rPr>
          <w:rFonts w:ascii="Arial" w:hAnsi="Arial" w:cs="Arial"/>
          <w:color w:val="FF0000"/>
          <w:sz w:val="20"/>
        </w:rPr>
        <w:t xml:space="preserve">genoemde bedrag; </w:t>
      </w:r>
    </w:p>
    <w:p w14:paraId="508C2F0E" w14:textId="77777777" w:rsidR="00900898" w:rsidRDefault="00900898" w:rsidP="00E558D5">
      <w:p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de</w:t>
      </w:r>
      <w:r>
        <w:rPr>
          <w:rFonts w:ascii="Arial" w:hAnsi="Arial" w:cs="Arial"/>
          <w:color w:val="FF0000"/>
          <w:sz w:val="20"/>
        </w:rPr>
        <w:t xml:space="preserve">rhalve tot een totaalbedrag ad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140% van hypotheekbedrag voluit in letters (140%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color w:val="FF0000"/>
          <w:sz w:val="20"/>
        </w:rPr>
        <w:t xml:space="preserve">, </w:t>
      </w:r>
      <w:r w:rsidRPr="0051554C">
        <w:rPr>
          <w:rFonts w:ascii="Arial" w:hAnsi="Arial" w:cs="Arial"/>
          <w:color w:val="FF0000"/>
          <w:sz w:val="20"/>
        </w:rPr>
        <w:t xml:space="preserve">verleent de </w:t>
      </w:r>
      <w:r w:rsidRPr="009F01B7">
        <w:rPr>
          <w:rFonts w:ascii="Arial" w:hAnsi="Arial" w:cs="Arial"/>
          <w:color w:val="FF0000"/>
          <w:sz w:val="20"/>
        </w:rPr>
        <w:t>(Derde)</w:t>
      </w:r>
      <w:r>
        <w:rPr>
          <w:rFonts w:ascii="Arial" w:hAnsi="Arial" w:cs="Arial"/>
          <w:color w:val="FF0000"/>
          <w:sz w:val="20"/>
        </w:rPr>
        <w:t xml:space="preserve"> </w:t>
      </w:r>
      <w:r w:rsidRPr="0051554C">
        <w:rPr>
          <w:rFonts w:ascii="Arial" w:hAnsi="Arial" w:cs="Arial"/>
          <w:color w:val="FF0000"/>
          <w:sz w:val="20"/>
        </w:rPr>
        <w:t xml:space="preserve">Hypotheekgever bij deze aan </w:t>
      </w:r>
      <w:r>
        <w:rPr>
          <w:rFonts w:ascii="Arial" w:hAnsi="Arial" w:cs="Arial"/>
          <w:color w:val="FF0000"/>
          <w:sz w:val="20"/>
        </w:rPr>
        <w:t>ASR</w:t>
      </w:r>
      <w:r w:rsidRPr="0051554C">
        <w:rPr>
          <w:rFonts w:ascii="Arial" w:hAnsi="Arial" w:cs="Arial"/>
          <w:color w:val="FF0000"/>
          <w:sz w:val="20"/>
        </w:rPr>
        <w:t xml:space="preserve"> die van de </w:t>
      </w:r>
      <w:r w:rsidRPr="009F01B7">
        <w:rPr>
          <w:rFonts w:ascii="Arial" w:hAnsi="Arial" w:cs="Arial"/>
          <w:color w:val="FF0000"/>
          <w:sz w:val="20"/>
        </w:rPr>
        <w:t xml:space="preserve">(Derde) </w:t>
      </w:r>
      <w:r w:rsidRPr="0051554C">
        <w:rPr>
          <w:rFonts w:ascii="Arial" w:hAnsi="Arial" w:cs="Arial"/>
          <w:color w:val="FF0000"/>
          <w:sz w:val="20"/>
        </w:rPr>
        <w:t xml:space="preserve">Hypotheekgever aanvaardt, het recht van </w:t>
      </w:r>
      <w:r w:rsidRPr="00D40FF8">
        <w:rPr>
          <w:rFonts w:ascii="Arial" w:hAnsi="Arial" w:cs="Arial"/>
          <w:sz w:val="20"/>
        </w:rPr>
        <w:fldChar w:fldCharType="begin"/>
      </w:r>
      <w:r w:rsidRPr="00D40FF8">
        <w:rPr>
          <w:rFonts w:ascii="Arial" w:hAnsi="Arial" w:cs="Arial"/>
          <w:sz w:val="20"/>
        </w:rPr>
        <w:instrText>MacroButton Nomacro §</w:instrText>
      </w:r>
      <w:r w:rsidRPr="00D40FF8">
        <w:rPr>
          <w:rFonts w:ascii="Arial" w:hAnsi="Arial" w:cs="Arial"/>
          <w:sz w:val="20"/>
        </w:rPr>
        <w:fldChar w:fldCharType="end"/>
      </w:r>
      <w:r w:rsidRPr="00D40FF8">
        <w:rPr>
          <w:rFonts w:ascii="Arial" w:hAnsi="Arial" w:cs="Arial"/>
          <w:sz w:val="20"/>
        </w:rPr>
        <w:t>telwoord</w:t>
      </w:r>
      <w:r w:rsidRPr="00D40FF8">
        <w:rPr>
          <w:rFonts w:ascii="Arial" w:hAnsi="Arial" w:cs="Arial"/>
          <w:sz w:val="20"/>
        </w:rPr>
        <w:fldChar w:fldCharType="begin"/>
      </w:r>
      <w:r w:rsidRPr="00D40FF8">
        <w:rPr>
          <w:rFonts w:ascii="Arial" w:hAnsi="Arial" w:cs="Arial"/>
          <w:sz w:val="20"/>
        </w:rPr>
        <w:instrText>MacroButton Nomacro §</w:instrText>
      </w:r>
      <w:r w:rsidRPr="00D40FF8">
        <w:rPr>
          <w:rFonts w:ascii="Arial" w:hAnsi="Arial" w:cs="Arial"/>
          <w:sz w:val="20"/>
        </w:rPr>
        <w:fldChar w:fldCharType="end"/>
      </w:r>
      <w:r w:rsidRPr="0051554C">
        <w:rPr>
          <w:rFonts w:ascii="Arial" w:hAnsi="Arial" w:cs="Arial"/>
          <w:color w:val="FF0000"/>
          <w:sz w:val="20"/>
        </w:rPr>
        <w:t xml:space="preserve"> hypotheek op het hierna te omschrijven registergoed (hiern</w:t>
      </w:r>
      <w:r w:rsidR="00FB542C">
        <w:rPr>
          <w:rFonts w:ascii="Arial" w:hAnsi="Arial" w:cs="Arial"/>
          <w:color w:val="FF0000"/>
          <w:sz w:val="20"/>
        </w:rPr>
        <w:t xml:space="preserve">a te noemen het </w:t>
      </w:r>
      <w:r>
        <w:rPr>
          <w:rFonts w:ascii="Arial" w:hAnsi="Arial" w:cs="Arial"/>
          <w:color w:val="FF0000"/>
          <w:sz w:val="20"/>
        </w:rPr>
        <w:t xml:space="preserve">"Onderpand"): </w:t>
      </w:r>
    </w:p>
    <w:p w14:paraId="2CF5F990" w14:textId="77777777" w:rsidR="00900898" w:rsidRPr="002E7F50" w:rsidRDefault="00900898" w:rsidP="00E558D5">
      <w:pPr>
        <w:widowControl/>
        <w:autoSpaceDE w:val="0"/>
        <w:autoSpaceDN w:val="0"/>
        <w:adjustRightInd w:val="0"/>
        <w:spacing w:line="240" w:lineRule="atLeast"/>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r w:rsidRPr="002E7F50">
        <w:rPr>
          <w:rFonts w:ascii="Arial" w:hAnsi="Arial" w:cs="Arial"/>
          <w:color w:val="FF0000"/>
          <w:sz w:val="20"/>
        </w:rPr>
        <w:t xml:space="preserve"> </w:t>
      </w:r>
    </w:p>
    <w:p w14:paraId="7373DC1B" w14:textId="77777777" w:rsidR="00900898" w:rsidRDefault="00900898" w:rsidP="00E558D5">
      <w:p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 xml:space="preserve">Hierna wordt onder Onderpand tevens verstaan ieder ander registergoed waarop hypothecaire zekerheid is gevestigd ten behoeve van </w:t>
      </w:r>
      <w:r>
        <w:rPr>
          <w:rFonts w:ascii="Arial" w:hAnsi="Arial" w:cs="Arial"/>
          <w:color w:val="FF0000"/>
          <w:sz w:val="20"/>
        </w:rPr>
        <w:t>ASR</w:t>
      </w:r>
      <w:r w:rsidRPr="0051554C">
        <w:rPr>
          <w:rFonts w:ascii="Arial" w:hAnsi="Arial" w:cs="Arial"/>
          <w:color w:val="FF0000"/>
          <w:sz w:val="20"/>
        </w:rPr>
        <w:t xml:space="preserve"> in verband met de </w:t>
      </w:r>
      <w:del w:id="65" w:author="Schootbrugge, Jean-Michel van de" w:date="2019-10-15T13:29:00Z">
        <w:r w:rsidRPr="0051554C" w:rsidDel="008117A1">
          <w:rPr>
            <w:rFonts w:ascii="Arial" w:hAnsi="Arial" w:cs="Arial"/>
            <w:color w:val="FF0000"/>
            <w:sz w:val="20"/>
          </w:rPr>
          <w:delText>Lening</w:delText>
        </w:r>
      </w:del>
      <w:ins w:id="66" w:author="Schootbrugge, Jean-Michel van de" w:date="2019-10-15T13:29:00Z">
        <w:r w:rsidR="008117A1">
          <w:rPr>
            <w:rFonts w:ascii="Arial" w:hAnsi="Arial" w:cs="Arial"/>
            <w:color w:val="FF0000"/>
            <w:sz w:val="20"/>
          </w:rPr>
          <w:t>l</w:t>
        </w:r>
        <w:r w:rsidR="008117A1" w:rsidRPr="0051554C">
          <w:rPr>
            <w:rFonts w:ascii="Arial" w:hAnsi="Arial" w:cs="Arial"/>
            <w:color w:val="FF0000"/>
            <w:sz w:val="20"/>
          </w:rPr>
          <w:t>ening</w:t>
        </w:r>
      </w:ins>
      <w:r w:rsidRPr="0051554C">
        <w:rPr>
          <w:rFonts w:ascii="Arial" w:hAnsi="Arial" w:cs="Arial"/>
          <w:color w:val="FF0000"/>
          <w:sz w:val="20"/>
        </w:rPr>
        <w:t xml:space="preserve">. </w:t>
      </w:r>
    </w:p>
    <w:p w14:paraId="3ECFECFF" w14:textId="77777777" w:rsidR="0077016A" w:rsidRPr="009F01B7" w:rsidRDefault="0077016A"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9F01B7">
        <w:rPr>
          <w:rFonts w:ascii="Arial" w:hAnsi="Arial" w:cs="Arial"/>
          <w:color w:val="FF0000"/>
          <w:sz w:val="20"/>
          <w:szCs w:val="20"/>
          <w:lang w:val="nl-NL"/>
        </w:rPr>
        <w:t xml:space="preserve">De </w:t>
      </w:r>
      <w:bookmarkStart w:id="67" w:name="_DV_M81"/>
      <w:bookmarkEnd w:id="67"/>
      <w:r w:rsidRPr="009F01B7">
        <w:rPr>
          <w:rFonts w:ascii="Arial" w:hAnsi="Arial" w:cs="Arial"/>
          <w:color w:val="FF0000"/>
          <w:sz w:val="20"/>
          <w:szCs w:val="20"/>
          <w:lang w:val="nl-NL"/>
        </w:rPr>
        <w:t>(Derde)</w:t>
      </w:r>
      <w:bookmarkStart w:id="68" w:name="_DV_M82"/>
      <w:bookmarkEnd w:id="68"/>
      <w:r w:rsidRPr="009F01B7">
        <w:rPr>
          <w:rFonts w:ascii="Arial" w:hAnsi="Arial" w:cs="Arial"/>
          <w:color w:val="FF0000"/>
          <w:sz w:val="20"/>
          <w:szCs w:val="20"/>
          <w:lang w:val="nl-NL"/>
        </w:rPr>
        <w:t xml:space="preserve"> Hypotheekgever staat er voorts jegens ASR voor in:</w:t>
      </w:r>
    </w:p>
    <w:p w14:paraId="49C3CFC6" w14:textId="77777777" w:rsidR="00900898" w:rsidRPr="009F01B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hem in volle en onbezwaarde eigendom toebehoort, behoudens het (de) eventuele ten behoeve van </w:t>
      </w:r>
      <w:r w:rsidR="0077016A" w:rsidRPr="009F01B7">
        <w:rPr>
          <w:rFonts w:ascii="Arial" w:hAnsi="Arial" w:cs="Arial"/>
          <w:color w:val="FF0000"/>
          <w:sz w:val="20"/>
        </w:rPr>
        <w:t>ASR</w:t>
      </w:r>
      <w:r w:rsidRPr="009F01B7">
        <w:rPr>
          <w:rFonts w:ascii="Arial" w:hAnsi="Arial" w:cs="Arial"/>
          <w:color w:val="FF0000"/>
          <w:sz w:val="20"/>
        </w:rPr>
        <w:t xml:space="preserve"> eerder gevestigde hypotheekrecht(en) ten laste van de</w:t>
      </w:r>
      <w:r w:rsidR="0077016A" w:rsidRPr="009F01B7">
        <w:rPr>
          <w:rFonts w:ascii="Arial" w:hAnsi="Arial" w:cs="Arial"/>
          <w:color w:val="FF0000"/>
          <w:sz w:val="20"/>
        </w:rPr>
        <w:t xml:space="preserve"> (Derde)</w:t>
      </w:r>
      <w:r w:rsidRPr="009F01B7">
        <w:rPr>
          <w:rFonts w:ascii="Arial" w:hAnsi="Arial" w:cs="Arial"/>
          <w:color w:val="FF0000"/>
          <w:sz w:val="20"/>
        </w:rPr>
        <w:t xml:space="preserve"> Hypotheekgever, en dat hij daarover de onvoorwaardelijke beschikking heeft; </w:t>
      </w:r>
    </w:p>
    <w:p w14:paraId="7806B04C" w14:textId="77777777" w:rsidR="00900898" w:rsidRPr="009F01B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niet is belast met beslagen of met een recht van vruchtgebruik en niet is verhuurd noch anderszins in gebruik of genot is afgestaan aan derden; en </w:t>
      </w:r>
    </w:p>
    <w:p w14:paraId="33A65DDA" w14:textId="77777777" w:rsidR="00900898" w:rsidRPr="00D41CE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niet anders met recht van hypotheek is of </w:t>
      </w:r>
      <w:r w:rsidR="0077016A" w:rsidRPr="009F01B7">
        <w:rPr>
          <w:rFonts w:ascii="Arial" w:hAnsi="Arial" w:cs="Arial"/>
          <w:color w:val="FF0000"/>
          <w:sz w:val="20"/>
        </w:rPr>
        <w:t>kan</w:t>
      </w:r>
      <w:r w:rsidRPr="009F01B7">
        <w:rPr>
          <w:rFonts w:ascii="Arial" w:hAnsi="Arial" w:cs="Arial"/>
          <w:color w:val="FF0000"/>
          <w:sz w:val="20"/>
        </w:rPr>
        <w:t xml:space="preserve"> worden bezwaard dan krachtens deze akte, behoudens het (de) eventuele ten behoeve van </w:t>
      </w:r>
      <w:r w:rsidR="0077016A" w:rsidRPr="009F01B7">
        <w:rPr>
          <w:rFonts w:ascii="Arial" w:hAnsi="Arial" w:cs="Arial"/>
          <w:color w:val="FF0000"/>
          <w:sz w:val="20"/>
        </w:rPr>
        <w:t>ASR</w:t>
      </w:r>
      <w:r w:rsidRPr="009F01B7">
        <w:rPr>
          <w:rFonts w:ascii="Arial" w:hAnsi="Arial" w:cs="Arial"/>
          <w:color w:val="FF0000"/>
          <w:sz w:val="20"/>
        </w:rPr>
        <w:t xml:space="preserve"> eerder gevestigde hypotheekrecht(en) ten laste van de </w:t>
      </w:r>
      <w:r w:rsidR="0077016A" w:rsidRPr="009F01B7">
        <w:rPr>
          <w:rFonts w:ascii="Arial" w:hAnsi="Arial" w:cs="Arial"/>
          <w:color w:val="FF0000"/>
          <w:sz w:val="20"/>
        </w:rPr>
        <w:t xml:space="preserve">(Derde) </w:t>
      </w:r>
      <w:r w:rsidRPr="009F01B7">
        <w:rPr>
          <w:rFonts w:ascii="Arial" w:hAnsi="Arial" w:cs="Arial"/>
          <w:color w:val="FF0000"/>
          <w:sz w:val="20"/>
        </w:rPr>
        <w:t>Hypotheekgever</w:t>
      </w:r>
      <w:r w:rsidRPr="00D41CE7">
        <w:rPr>
          <w:rFonts w:ascii="Arial" w:hAnsi="Arial" w:cs="Arial"/>
          <w:color w:val="FF0000"/>
          <w:sz w:val="20"/>
        </w:rPr>
        <w:t xml:space="preserve">. </w:t>
      </w:r>
    </w:p>
    <w:p w14:paraId="106B52FC" w14:textId="77777777" w:rsidR="00900898" w:rsidRPr="0051554C" w:rsidRDefault="00900898" w:rsidP="00E558D5">
      <w:p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lastRenderedPageBreak/>
        <w:t xml:space="preserve">De </w:t>
      </w:r>
      <w:r w:rsidR="0077016A" w:rsidRPr="009F01B7">
        <w:rPr>
          <w:rFonts w:ascii="Arial" w:hAnsi="Arial" w:cs="Arial"/>
          <w:color w:val="FF0000"/>
          <w:sz w:val="20"/>
        </w:rPr>
        <w:t xml:space="preserve">(Derde) </w:t>
      </w:r>
      <w:r w:rsidRPr="009F01B7">
        <w:rPr>
          <w:rFonts w:ascii="Arial" w:hAnsi="Arial" w:cs="Arial"/>
          <w:color w:val="FF0000"/>
          <w:sz w:val="20"/>
        </w:rPr>
        <w:t xml:space="preserve">Hypotheekgever </w:t>
      </w:r>
      <w:r w:rsidRPr="00D41CE7">
        <w:rPr>
          <w:rFonts w:ascii="Arial" w:hAnsi="Arial" w:cs="Arial"/>
          <w:color w:val="FF0000"/>
          <w:sz w:val="20"/>
        </w:rPr>
        <w:t xml:space="preserve">en </w:t>
      </w:r>
      <w:r w:rsidR="0077016A">
        <w:rPr>
          <w:rFonts w:ascii="Arial" w:hAnsi="Arial" w:cs="Arial"/>
          <w:color w:val="FF0000"/>
          <w:sz w:val="20"/>
        </w:rPr>
        <w:t>ASR</w:t>
      </w:r>
      <w:r w:rsidRPr="00D41CE7">
        <w:rPr>
          <w:rFonts w:ascii="Arial" w:hAnsi="Arial" w:cs="Arial"/>
          <w:color w:val="FF0000"/>
          <w:sz w:val="20"/>
        </w:rPr>
        <w:t xml:space="preserve"> komen hierbij overeen dat, indien </w:t>
      </w:r>
      <w:r w:rsidR="0077016A">
        <w:rPr>
          <w:rFonts w:ascii="Arial" w:hAnsi="Arial" w:cs="Arial"/>
          <w:color w:val="FF0000"/>
          <w:sz w:val="20"/>
        </w:rPr>
        <w:t>ASR</w:t>
      </w:r>
      <w:r w:rsidRPr="00D41CE7">
        <w:rPr>
          <w:rFonts w:ascii="Arial" w:hAnsi="Arial" w:cs="Arial"/>
          <w:color w:val="FF0000"/>
          <w:sz w:val="20"/>
        </w:rPr>
        <w:t xml:space="preserve"> (een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p w14:paraId="005B3869" w14:textId="77777777" w:rsidR="00900898" w:rsidRPr="002A2653" w:rsidRDefault="00900898" w:rsidP="00E558D5">
      <w:pPr>
        <w:tabs>
          <w:tab w:val="left" w:pos="-1440"/>
          <w:tab w:val="left" w:pos="-720"/>
        </w:tabs>
        <w:suppressAutoHyphens/>
        <w:spacing w:line="240" w:lineRule="atLeast"/>
        <w:rPr>
          <w:rFonts w:ascii="Arial" w:hAnsi="Arial" w:cs="Arial"/>
          <w:color w:val="800080"/>
          <w:sz w:val="20"/>
          <w:u w:val="single"/>
        </w:rPr>
      </w:pPr>
      <w:r w:rsidRPr="002A2653">
        <w:rPr>
          <w:rFonts w:ascii="Arial" w:hAnsi="Arial" w:cs="Arial"/>
          <w:color w:val="800080"/>
          <w:sz w:val="20"/>
          <w:u w:val="single"/>
        </w:rPr>
        <w:t xml:space="preserve">Overbruggingshypotheek </w:t>
      </w:r>
    </w:p>
    <w:p w14:paraId="468FC3B9" w14:textId="77777777" w:rsidR="00900898" w:rsidRPr="002A2653" w:rsidRDefault="00900898" w:rsidP="00E558D5">
      <w:pPr>
        <w:tabs>
          <w:tab w:val="left" w:pos="-1440"/>
          <w:tab w:val="left" w:pos="-720"/>
        </w:tabs>
        <w:suppressAutoHyphens/>
        <w:spacing w:line="240" w:lineRule="atLeast"/>
        <w:rPr>
          <w:rFonts w:ascii="Arial" w:hAnsi="Arial" w:cs="Arial"/>
          <w:color w:val="800080"/>
          <w:sz w:val="20"/>
        </w:rPr>
      </w:pPr>
      <w:r w:rsidRPr="002A2653">
        <w:rPr>
          <w:rFonts w:ascii="Arial" w:hAnsi="Arial" w:cs="Arial"/>
          <w:color w:val="800080"/>
          <w:sz w:val="20"/>
        </w:rPr>
        <w:t xml:space="preserve">Voorts </w:t>
      </w:r>
      <w:r w:rsidRPr="009F01B7">
        <w:rPr>
          <w:rFonts w:ascii="Arial" w:hAnsi="Arial" w:cs="Arial"/>
          <w:color w:val="800080"/>
          <w:sz w:val="20"/>
        </w:rPr>
        <w:t xml:space="preserve">verleent de </w:t>
      </w:r>
      <w:r w:rsidR="0077016A" w:rsidRPr="009F01B7">
        <w:rPr>
          <w:rFonts w:ascii="Arial" w:hAnsi="Arial" w:cs="Arial"/>
          <w:color w:val="800080"/>
          <w:sz w:val="20"/>
        </w:rPr>
        <w:t xml:space="preserve">(Derde) </w:t>
      </w:r>
      <w:r w:rsidRPr="009F01B7">
        <w:rPr>
          <w:rFonts w:ascii="Arial" w:hAnsi="Arial" w:cs="Arial"/>
          <w:color w:val="800080"/>
          <w:sz w:val="20"/>
        </w:rPr>
        <w:t xml:space="preserve">Hypotheekgever tot zekerheid voor de betaling van de Schuld als hiervoor omschreven, bij deze aan </w:t>
      </w:r>
      <w:r w:rsidR="0077016A" w:rsidRPr="009F01B7">
        <w:rPr>
          <w:rFonts w:ascii="Arial" w:hAnsi="Arial" w:cs="Arial"/>
          <w:color w:val="800080"/>
          <w:sz w:val="20"/>
        </w:rPr>
        <w:t>ASR</w:t>
      </w:r>
      <w:r w:rsidRPr="009F01B7">
        <w:rPr>
          <w:rFonts w:ascii="Arial" w:hAnsi="Arial" w:cs="Arial"/>
          <w:color w:val="800080"/>
          <w:sz w:val="20"/>
        </w:rPr>
        <w:t xml:space="preserve">, die van </w:t>
      </w:r>
      <w:r w:rsidR="0077016A" w:rsidRPr="009F01B7">
        <w:rPr>
          <w:rFonts w:ascii="Arial" w:hAnsi="Arial" w:cs="Arial"/>
          <w:color w:val="800080"/>
          <w:sz w:val="20"/>
        </w:rPr>
        <w:t xml:space="preserve">de (Derde) </w:t>
      </w:r>
      <w:r w:rsidRPr="009F01B7">
        <w:rPr>
          <w:rFonts w:ascii="Arial" w:hAnsi="Arial" w:cs="Arial"/>
          <w:color w:val="800080"/>
          <w:sz w:val="20"/>
        </w:rPr>
        <w:t>Hypotheekgever aanvaardt</w:t>
      </w:r>
      <w:r w:rsidRPr="002A2653">
        <w:rPr>
          <w:rFonts w:ascii="Arial" w:hAnsi="Arial" w:cs="Arial"/>
          <w:color w:val="800080"/>
          <w:sz w:val="20"/>
        </w:rPr>
        <w:t xml:space="preserve">, het recht van </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C64A5B">
        <w:rPr>
          <w:rFonts w:ascii="Arial" w:hAnsi="Arial" w:cs="Arial"/>
          <w:sz w:val="20"/>
        </w:rPr>
        <w:t>telwoord</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2A2653">
        <w:rPr>
          <w:rFonts w:ascii="Arial" w:hAnsi="Arial" w:cs="Arial"/>
          <w:color w:val="800080"/>
          <w:sz w:val="20"/>
        </w:rPr>
        <w:t xml:space="preserve"> hypotheek op het hierna te omschrijven Onderpand: </w:t>
      </w:r>
    </w:p>
    <w:p w14:paraId="1454772A" w14:textId="77777777" w:rsidR="00900898" w:rsidRPr="002A2653" w:rsidRDefault="00900898" w:rsidP="00E558D5">
      <w:pPr>
        <w:widowControl/>
        <w:autoSpaceDE w:val="0"/>
        <w:autoSpaceDN w:val="0"/>
        <w:adjustRightInd w:val="0"/>
        <w:spacing w:line="240" w:lineRule="atLeast"/>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14:paraId="076C37CA" w14:textId="77777777" w:rsidR="000A3E45" w:rsidRPr="000A3E45" w:rsidRDefault="000A3E45" w:rsidP="00E558D5">
      <w:pPr>
        <w:pStyle w:val="NormalWeb"/>
        <w:widowControl/>
        <w:suppressAutoHyphens/>
        <w:spacing w:before="0" w:beforeAutospacing="0" w:after="0" w:afterAutospacing="0" w:line="240" w:lineRule="atLeast"/>
        <w:rPr>
          <w:rFonts w:ascii="Arial" w:hAnsi="Arial" w:cs="Arial"/>
          <w:b/>
          <w:bCs/>
          <w:color w:val="FF0000"/>
          <w:sz w:val="20"/>
          <w:szCs w:val="20"/>
          <w:lang w:val="nl-NL"/>
        </w:rPr>
      </w:pPr>
      <w:r w:rsidRPr="000A3E45">
        <w:rPr>
          <w:rFonts w:ascii="Arial" w:hAnsi="Arial" w:cs="Arial"/>
          <w:bCs/>
          <w:color w:val="FF0000"/>
          <w:sz w:val="20"/>
          <w:szCs w:val="20"/>
          <w:u w:val="single"/>
          <w:lang w:val="nl-NL"/>
        </w:rPr>
        <w:t>Opzegging</w:t>
      </w:r>
    </w:p>
    <w:p w14:paraId="5DA4F654" w14:textId="77777777" w:rsidR="000A3E45" w:rsidRPr="000A3E45" w:rsidRDefault="000A3E45"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69" w:name="_DV_M281"/>
      <w:bookmarkEnd w:id="69"/>
      <w:r w:rsidRPr="000A3E45">
        <w:rPr>
          <w:rFonts w:ascii="Arial" w:hAnsi="Arial" w:cs="Arial"/>
          <w:color w:val="FF0000"/>
          <w:sz w:val="20"/>
          <w:szCs w:val="20"/>
          <w:lang w:val="nl-NL"/>
        </w:rPr>
        <w:t>ASR is bevoegd, de bij deze akte aan ASR verleende rechten van hypotheek en</w:t>
      </w:r>
      <w:del w:id="70" w:author="Schootbrugge, Jean-Michel van de" w:date="2019-10-10T10:44:00Z">
        <w:r w:rsidRPr="000A3E45" w:rsidDel="009E77CC">
          <w:rPr>
            <w:rFonts w:ascii="Arial" w:hAnsi="Arial" w:cs="Arial"/>
            <w:color w:val="FF0000"/>
            <w:sz w:val="20"/>
            <w:szCs w:val="20"/>
            <w:lang w:val="nl-NL"/>
          </w:rPr>
          <w:delText xml:space="preserve"> </w:delText>
        </w:r>
      </w:del>
      <w:r w:rsidRPr="000A3E45">
        <w:rPr>
          <w:rFonts w:ascii="Arial" w:hAnsi="Arial" w:cs="Arial"/>
          <w:color w:val="FF0000"/>
          <w:sz w:val="20"/>
          <w:szCs w:val="20"/>
          <w:lang w:val="nl-NL"/>
        </w:rPr>
        <w:t>/</w:t>
      </w:r>
      <w:del w:id="71" w:author="Schootbrugge, Jean-Michel van de" w:date="2019-10-10T10:44:00Z">
        <w:r w:rsidRPr="000A3E45" w:rsidDel="009E77CC">
          <w:rPr>
            <w:rFonts w:ascii="Arial" w:hAnsi="Arial" w:cs="Arial"/>
            <w:color w:val="FF0000"/>
            <w:sz w:val="20"/>
            <w:szCs w:val="20"/>
            <w:lang w:val="nl-NL"/>
          </w:rPr>
          <w:delText xml:space="preserve"> </w:delText>
        </w:r>
      </w:del>
      <w:r w:rsidRPr="000A3E45">
        <w:rPr>
          <w:rFonts w:ascii="Arial" w:hAnsi="Arial" w:cs="Arial"/>
          <w:color w:val="FF0000"/>
          <w:sz w:val="20"/>
          <w:szCs w:val="20"/>
          <w:lang w:val="nl-NL"/>
        </w:rPr>
        <w:t>of pand, geheel of gedeeltelijk, op te zeggen.</w:t>
      </w:r>
    </w:p>
    <w:p w14:paraId="1C8AEC54" w14:textId="77777777" w:rsidR="00C85480" w:rsidRPr="00C20D0E" w:rsidRDefault="00C85480" w:rsidP="00E558D5">
      <w:pPr>
        <w:pStyle w:val="NormalWeb"/>
        <w:widowControl/>
        <w:suppressAutoHyphens/>
        <w:spacing w:before="0" w:beforeAutospacing="0" w:after="0" w:afterAutospacing="0" w:line="240" w:lineRule="atLeast"/>
        <w:rPr>
          <w:rFonts w:ascii="Arial" w:hAnsi="Arial" w:cs="Arial"/>
          <w:snapToGrid w:val="0"/>
          <w:color w:val="800080"/>
          <w:sz w:val="20"/>
          <w:szCs w:val="20"/>
          <w:u w:val="single"/>
          <w:lang w:val="nl-NL"/>
        </w:rPr>
      </w:pPr>
      <w:r w:rsidRPr="00C20D0E">
        <w:rPr>
          <w:rFonts w:ascii="Arial" w:hAnsi="Arial" w:cs="Arial"/>
          <w:snapToGrid w:val="0"/>
          <w:color w:val="800080"/>
          <w:sz w:val="20"/>
          <w:szCs w:val="20"/>
          <w:u w:val="single"/>
          <w:lang w:val="nl-NL"/>
        </w:rPr>
        <w:t>Woonplaats</w:t>
      </w:r>
    </w:p>
    <w:p w14:paraId="18991701" w14:textId="77777777" w:rsidR="00C85480" w:rsidRPr="00C20D0E" w:rsidRDefault="00C85480" w:rsidP="00E558D5">
      <w:pPr>
        <w:pStyle w:val="NormalWeb"/>
        <w:widowControl/>
        <w:suppressAutoHyphens/>
        <w:spacing w:before="0" w:beforeAutospacing="0" w:after="0" w:afterAutospacing="0" w:line="240" w:lineRule="atLeast"/>
        <w:rPr>
          <w:rFonts w:ascii="Arial" w:hAnsi="Arial" w:cs="Arial"/>
          <w:snapToGrid w:val="0"/>
          <w:color w:val="800080"/>
          <w:sz w:val="20"/>
          <w:szCs w:val="20"/>
          <w:lang w:val="nl-NL"/>
        </w:rPr>
      </w:pPr>
      <w:bookmarkStart w:id="72" w:name="_DV_M327"/>
      <w:bookmarkEnd w:id="72"/>
      <w:r w:rsidRPr="00C20D0E">
        <w:rPr>
          <w:rFonts w:ascii="Arial" w:hAnsi="Arial" w:cs="Arial"/>
          <w:snapToGrid w:val="0"/>
          <w:color w:val="800080"/>
          <w:sz w:val="20"/>
          <w:szCs w:val="20"/>
          <w:lang w:val="nl-NL"/>
        </w:rPr>
        <w:t xml:space="preserve">Partijen kiezen woonplaats ten kantore van de bewaarder van deze akte. </w:t>
      </w:r>
    </w:p>
    <w:p w14:paraId="44143597" w14:textId="77777777" w:rsidR="00C85480" w:rsidRPr="009823B6" w:rsidRDefault="00C85480" w:rsidP="00E558D5">
      <w:pPr>
        <w:tabs>
          <w:tab w:val="left" w:pos="-1440"/>
          <w:tab w:val="left" w:pos="-720"/>
        </w:tabs>
        <w:suppressAutoHyphens/>
        <w:spacing w:line="240" w:lineRule="atLeast"/>
        <w:ind w:left="720" w:hanging="720"/>
        <w:rPr>
          <w:rFonts w:ascii="Arial" w:hAnsi="Arial" w:cs="Arial"/>
          <w:color w:val="FF0000"/>
          <w:sz w:val="20"/>
        </w:rPr>
      </w:pPr>
      <w:r w:rsidRPr="0056395F">
        <w:rPr>
          <w:rFonts w:ascii="Arial" w:hAnsi="Arial" w:cs="Arial"/>
          <w:color w:val="FF0000"/>
          <w:sz w:val="20"/>
        </w:rPr>
        <w:t>EINDE KADASTERDEEL</w:t>
      </w:r>
    </w:p>
    <w:p w14:paraId="5658AC7C" w14:textId="77777777" w:rsidR="00C85480" w:rsidRDefault="00C85480" w:rsidP="00E558D5">
      <w:pPr>
        <w:widowControl/>
        <w:spacing w:after="160" w:line="240" w:lineRule="atLeast"/>
        <w:rPr>
          <w:rFonts w:ascii="Arial" w:hAnsi="Arial" w:cs="Arial"/>
          <w:snapToGrid/>
          <w:color w:val="FF0000"/>
          <w:sz w:val="20"/>
        </w:rPr>
      </w:pPr>
      <w:r>
        <w:rPr>
          <w:rFonts w:ascii="Arial" w:hAnsi="Arial" w:cs="Arial"/>
          <w:color w:val="FF0000"/>
          <w:sz w:val="20"/>
        </w:rPr>
        <w:br w:type="page"/>
      </w:r>
    </w:p>
    <w:p w14:paraId="22DDE797" w14:textId="77777777" w:rsidR="00C85480" w:rsidRPr="002E7F50" w:rsidRDefault="00C85480" w:rsidP="00E558D5">
      <w:pPr>
        <w:spacing w:line="240" w:lineRule="atLeast"/>
        <w:rPr>
          <w:rFonts w:ascii="Arial" w:hAnsi="Arial" w:cs="Arial"/>
          <w:b/>
          <w:i/>
          <w:color w:val="000000"/>
          <w:sz w:val="20"/>
        </w:rPr>
      </w:pPr>
      <w:r>
        <w:rPr>
          <w:rFonts w:ascii="Arial" w:hAnsi="Arial" w:cs="Arial"/>
          <w:b/>
          <w:i/>
          <w:color w:val="000000"/>
          <w:sz w:val="20"/>
        </w:rPr>
        <w:lastRenderedPageBreak/>
        <w:t>Voorbeeld comparitie partij ‘ASR’</w:t>
      </w:r>
    </w:p>
    <w:p w14:paraId="360A5DD4" w14:textId="77777777" w:rsidR="00C85480" w:rsidRPr="000044A4" w:rsidRDefault="00C85480" w:rsidP="00E558D5">
      <w:pPr>
        <w:tabs>
          <w:tab w:val="left" w:pos="-1440"/>
          <w:tab w:val="left" w:pos="-720"/>
        </w:tabs>
        <w:suppressAutoHyphens/>
        <w:spacing w:line="240" w:lineRule="atLeast"/>
        <w:rPr>
          <w:rFonts w:ascii="Arial" w:hAnsi="Arial" w:cs="Arial"/>
          <w:sz w:val="20"/>
        </w:rPr>
      </w:pPr>
      <w:bookmarkStart w:id="73" w:name="_Hlk4677542"/>
      <w:r w:rsidRPr="00BF391C">
        <w:rPr>
          <w:rFonts w:ascii="Arial" w:hAnsi="Arial" w:cs="Arial"/>
          <w:sz w:val="20"/>
        </w:rPr>
        <w:t xml:space="preserve">de </w:t>
      </w:r>
      <w:r>
        <w:rPr>
          <w:rFonts w:ascii="Arial" w:hAnsi="Arial" w:cs="Arial"/>
          <w:sz w:val="20"/>
        </w:rPr>
        <w:t>naamloze</w:t>
      </w:r>
      <w:r w:rsidRPr="00BF391C">
        <w:rPr>
          <w:rFonts w:ascii="Arial" w:hAnsi="Arial" w:cs="Arial"/>
          <w:sz w:val="20"/>
        </w:rPr>
        <w:t xml:space="preserve"> vennootschap</w:t>
      </w:r>
      <w:r>
        <w:rPr>
          <w:rFonts w:ascii="Arial" w:hAnsi="Arial" w:cs="Arial"/>
          <w:sz w:val="20"/>
        </w:rPr>
        <w:t xml:space="preserve"> ASR Levensverzekering N.V.</w:t>
      </w:r>
      <w:r w:rsidRPr="00D41CE7">
        <w:rPr>
          <w:rFonts w:ascii="Arial" w:hAnsi="Arial" w:cs="Arial"/>
          <w:color w:val="000000"/>
          <w:sz w:val="20"/>
        </w:rPr>
        <w:t xml:space="preserve">, </w:t>
      </w:r>
      <w:r w:rsidRPr="00BF391C">
        <w:rPr>
          <w:rFonts w:ascii="Arial" w:hAnsi="Arial" w:cs="Arial"/>
          <w:sz w:val="20"/>
        </w:rPr>
        <w:t xml:space="preserve">statutair gevestigd te </w:t>
      </w:r>
      <w:r>
        <w:rPr>
          <w:rFonts w:ascii="Arial" w:hAnsi="Arial" w:cs="Arial"/>
          <w:sz w:val="20"/>
        </w:rPr>
        <w:t>Utrecht</w:t>
      </w:r>
      <w:r w:rsidRPr="00BF391C">
        <w:rPr>
          <w:rFonts w:ascii="Arial" w:hAnsi="Arial" w:cs="Arial"/>
          <w:sz w:val="20"/>
        </w:rPr>
        <w:t xml:space="preserve">,  kantoorhoudende te </w:t>
      </w:r>
      <w:r>
        <w:rPr>
          <w:rFonts w:ascii="Arial" w:hAnsi="Arial" w:cs="Arial"/>
          <w:sz w:val="20"/>
        </w:rPr>
        <w:t>3584 BA Utrecht, Archimedeslaan 10</w:t>
      </w:r>
      <w:r w:rsidRPr="00BF391C">
        <w:rPr>
          <w:rFonts w:ascii="Arial" w:hAnsi="Arial" w:cs="Arial"/>
          <w:sz w:val="20"/>
        </w:rPr>
        <w:t xml:space="preserve"> </w:t>
      </w:r>
      <w:r w:rsidRPr="000044A4">
        <w:rPr>
          <w:rFonts w:ascii="Arial" w:hAnsi="Arial" w:cs="Arial"/>
          <w:sz w:val="20"/>
        </w:rPr>
        <w:t>(correspondentieadres</w:t>
      </w:r>
      <w:r w:rsidR="004A391F">
        <w:rPr>
          <w:rFonts w:ascii="Arial" w:hAnsi="Arial" w:cs="Arial"/>
          <w:sz w:val="20"/>
        </w:rPr>
        <w:t>:</w:t>
      </w:r>
      <w:r w:rsidRPr="000044A4">
        <w:rPr>
          <w:rFonts w:ascii="Arial" w:hAnsi="Arial" w:cs="Arial"/>
          <w:sz w:val="20"/>
        </w:rPr>
        <w:t xml:space="preserve"> </w:t>
      </w:r>
      <w:r>
        <w:rPr>
          <w:rFonts w:ascii="Arial" w:hAnsi="Arial" w:cs="Arial"/>
          <w:sz w:val="20"/>
        </w:rPr>
        <w:t>postbus 2687, 3800 GE Amersfoort</w:t>
      </w:r>
      <w:r w:rsidRPr="000044A4">
        <w:rPr>
          <w:rFonts w:ascii="Arial" w:hAnsi="Arial" w:cs="Arial"/>
          <w:sz w:val="20"/>
        </w:rPr>
        <w:t>),</w:t>
      </w:r>
    </w:p>
    <w:bookmarkEnd w:id="73"/>
    <w:p w14:paraId="46BE5CEA" w14:textId="77777777" w:rsidR="00C85480" w:rsidRDefault="00C85480" w:rsidP="00E558D5">
      <w:pPr>
        <w:spacing w:line="240" w:lineRule="atLeast"/>
        <w:rPr>
          <w:rFonts w:ascii="Arial" w:hAnsi="Arial" w:cs="Arial"/>
          <w:color w:val="000000"/>
          <w:sz w:val="20"/>
        </w:rPr>
      </w:pPr>
    </w:p>
    <w:p w14:paraId="0FFF611E" w14:textId="77777777" w:rsidR="00C85480" w:rsidRPr="002E7F50" w:rsidRDefault="00C85480" w:rsidP="00E558D5">
      <w:pPr>
        <w:spacing w:line="240" w:lineRule="atLeast"/>
        <w:rPr>
          <w:rFonts w:ascii="Arial" w:hAnsi="Arial" w:cs="Arial"/>
          <w:b/>
          <w:i/>
          <w:color w:val="000000"/>
          <w:sz w:val="20"/>
        </w:rPr>
      </w:pPr>
      <w:r w:rsidRPr="002E7F50">
        <w:rPr>
          <w:rFonts w:ascii="Arial" w:hAnsi="Arial" w:cs="Arial"/>
          <w:b/>
          <w:i/>
          <w:color w:val="000000"/>
          <w:sz w:val="20"/>
        </w:rPr>
        <w:t>Toelichting</w:t>
      </w:r>
    </w:p>
    <w:p w14:paraId="533D62C9" w14:textId="77777777" w:rsidR="00C85480" w:rsidRPr="002E7F5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75039D45" w14:textId="77777777" w:rsidR="00C85480" w:rsidRPr="002E7F50" w:rsidRDefault="00C85480" w:rsidP="00E558D5">
      <w:pPr>
        <w:tabs>
          <w:tab w:val="left" w:pos="-1440"/>
          <w:tab w:val="left" w:pos="-720"/>
          <w:tab w:val="left" w:pos="425"/>
        </w:tabs>
        <w:suppressAutoHyphens/>
        <w:spacing w:line="240" w:lineRule="atLeast"/>
        <w:rPr>
          <w:rFonts w:ascii="Arial" w:hAnsi="Arial" w:cs="Arial"/>
          <w:sz w:val="20"/>
        </w:rPr>
      </w:pPr>
    </w:p>
    <w:p w14:paraId="26B5619F" w14:textId="77777777" w:rsidR="00C85480" w:rsidRPr="002E7F5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Zie voor het kleurgebruik in deze modelakte: </w:t>
      </w:r>
    </w:p>
    <w:p w14:paraId="176EC67D" w14:textId="77777777" w:rsidR="00C8548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Tekstblok – Algemene afspraken modeldocumenten en tekstblokken </w:t>
      </w:r>
    </w:p>
    <w:p w14:paraId="0FC165F5" w14:textId="77777777" w:rsidR="00C85480" w:rsidRDefault="00C85480" w:rsidP="00E558D5">
      <w:pPr>
        <w:tabs>
          <w:tab w:val="left" w:pos="-1440"/>
          <w:tab w:val="left" w:pos="-720"/>
          <w:tab w:val="left" w:pos="425"/>
        </w:tabs>
        <w:suppressAutoHyphens/>
        <w:spacing w:line="240" w:lineRule="atLeast"/>
        <w:rPr>
          <w:rFonts w:ascii="Arial" w:hAnsi="Arial" w:cs="Arial"/>
          <w:sz w:val="20"/>
        </w:rPr>
      </w:pPr>
    </w:p>
    <w:p w14:paraId="0971127E" w14:textId="77777777" w:rsidR="00C85480" w:rsidRPr="004B7B3A" w:rsidRDefault="00C85480" w:rsidP="00E558D5">
      <w:pPr>
        <w:spacing w:line="240" w:lineRule="atLeast"/>
      </w:pPr>
      <w:r>
        <w:rPr>
          <w:rFonts w:ascii="Arial" w:hAnsi="Arial" w:cs="Arial"/>
          <w:sz w:val="20"/>
        </w:rPr>
        <w:t>De paragrafen en tekstfragmenten welke in dit modeldocument optioneel zijn, dienen op het moment dat ze worden opgenomen in de akte altijd binnen het Kadasterdeel te staan.</w:t>
      </w:r>
    </w:p>
    <w:p w14:paraId="51DF1EE0" w14:textId="77777777" w:rsidR="00C8548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rPr>
          <w:rFonts w:ascii="Arial" w:hAnsi="Arial" w:cs="Arial"/>
          <w:color w:val="FF0000"/>
          <w:sz w:val="20"/>
        </w:rPr>
      </w:pPr>
    </w:p>
    <w:p w14:paraId="77B04C91" w14:textId="77777777" w:rsidR="00C85480" w:rsidRPr="002E7F5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p w14:paraId="417644AC" w14:textId="77777777" w:rsidR="00C85480" w:rsidRPr="002E7F5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C85480" w:rsidRPr="00F31DA8" w14:paraId="23EB5D1B" w14:textId="77777777" w:rsidTr="00C3379B">
        <w:trPr>
          <w:trHeight w:val="332"/>
        </w:trPr>
        <w:tc>
          <w:tcPr>
            <w:tcW w:w="5173" w:type="dxa"/>
            <w:vAlign w:val="bottom"/>
          </w:tcPr>
          <w:p w14:paraId="713546D5" w14:textId="77777777" w:rsidR="00C85480" w:rsidRPr="00F31DA8" w:rsidRDefault="00C85480" w:rsidP="00E558D5">
            <w:pPr>
              <w:pStyle w:val="kopje"/>
              <w:spacing w:line="240" w:lineRule="atLeast"/>
              <w:rPr>
                <w:rFonts w:cs="Arial"/>
                <w:b w:val="0"/>
                <w:bCs/>
                <w:sz w:val="16"/>
                <w:szCs w:val="16"/>
              </w:rPr>
            </w:pPr>
            <w:r w:rsidRPr="00F31DA8">
              <w:rPr>
                <w:rFonts w:cs="Arial"/>
                <w:sz w:val="16"/>
                <w:szCs w:val="16"/>
              </w:rPr>
              <w:t>Versiehistorie</w:t>
            </w:r>
          </w:p>
        </w:tc>
      </w:tr>
    </w:tbl>
    <w:p w14:paraId="175F94E0" w14:textId="77777777" w:rsidR="00C85480" w:rsidRPr="00F31DA8" w:rsidRDefault="00C85480" w:rsidP="00E558D5">
      <w:pPr>
        <w:spacing w:line="240" w:lineRule="atLeas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Change w:id="74">
          <w:tblGrid>
            <w:gridCol w:w="779"/>
            <w:gridCol w:w="1909"/>
            <w:gridCol w:w="784"/>
            <w:gridCol w:w="4678"/>
          </w:tblGrid>
        </w:tblGridChange>
      </w:tblGrid>
      <w:tr w:rsidR="00C85480" w:rsidRPr="00F31DA8" w14:paraId="569CA4DE" w14:textId="77777777" w:rsidTr="00C3379B">
        <w:trPr>
          <w:trHeight w:hRule="exact" w:val="281"/>
          <w:tblHeader/>
        </w:trPr>
        <w:tc>
          <w:tcPr>
            <w:tcW w:w="779" w:type="dxa"/>
            <w:vAlign w:val="bottom"/>
          </w:tcPr>
          <w:p w14:paraId="48DF1477" w14:textId="77777777" w:rsidR="00C85480" w:rsidRPr="00F31DA8" w:rsidRDefault="00C85480" w:rsidP="00E558D5">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3120F0D3" w14:textId="77777777" w:rsidR="00C85480" w:rsidRPr="00F31DA8" w:rsidRDefault="00C85480" w:rsidP="00E558D5">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57C38F17" w14:textId="77777777" w:rsidR="00C85480" w:rsidRPr="00F31DA8" w:rsidRDefault="00C85480" w:rsidP="00E558D5">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0455474A" w14:textId="77777777" w:rsidR="00C85480" w:rsidRPr="00F31DA8" w:rsidRDefault="00C85480" w:rsidP="00E558D5">
            <w:pPr>
              <w:pStyle w:val="tussenkopje"/>
              <w:spacing w:before="0"/>
              <w:rPr>
                <w:rFonts w:cs="Arial"/>
                <w:sz w:val="16"/>
                <w:szCs w:val="16"/>
                <w:lang w:val="nl-NL"/>
              </w:rPr>
            </w:pPr>
            <w:r w:rsidRPr="00F31DA8">
              <w:rPr>
                <w:rFonts w:cs="Arial"/>
                <w:sz w:val="16"/>
                <w:szCs w:val="16"/>
                <w:lang w:val="nl-NL"/>
              </w:rPr>
              <w:t>Opmerking</w:t>
            </w:r>
          </w:p>
        </w:tc>
      </w:tr>
      <w:tr w:rsidR="00C85480" w:rsidRPr="00F31DA8" w14:paraId="49117DF2" w14:textId="77777777" w:rsidTr="00C3379B">
        <w:trPr>
          <w:trHeight w:hRule="exact" w:val="250"/>
          <w:tblHeader/>
        </w:trPr>
        <w:tc>
          <w:tcPr>
            <w:tcW w:w="779" w:type="dxa"/>
          </w:tcPr>
          <w:p w14:paraId="526DC153" w14:textId="77777777" w:rsidR="00C85480" w:rsidRPr="00F31DA8" w:rsidRDefault="00762377" w:rsidP="00E558D5">
            <w:pPr>
              <w:pStyle w:val="tussenkopje"/>
              <w:spacing w:before="0"/>
              <w:rPr>
                <w:rFonts w:cs="Arial"/>
                <w:sz w:val="16"/>
                <w:szCs w:val="16"/>
                <w:lang w:val="nl-NL"/>
              </w:rPr>
            </w:pPr>
            <w:r>
              <w:rPr>
                <w:rFonts w:cs="Arial"/>
                <w:sz w:val="16"/>
                <w:szCs w:val="16"/>
                <w:lang w:val="nl-NL"/>
              </w:rPr>
              <w:t>0.9</w:t>
            </w:r>
          </w:p>
        </w:tc>
        <w:tc>
          <w:tcPr>
            <w:tcW w:w="1909" w:type="dxa"/>
          </w:tcPr>
          <w:p w14:paraId="579E5D79" w14:textId="77777777" w:rsidR="00C85480" w:rsidRDefault="009F01B7" w:rsidP="00E558D5">
            <w:pPr>
              <w:pStyle w:val="tussenkopje"/>
              <w:spacing w:before="0"/>
              <w:rPr>
                <w:rFonts w:cs="Arial"/>
                <w:sz w:val="16"/>
                <w:szCs w:val="16"/>
                <w:lang w:val="nl-NL"/>
              </w:rPr>
            </w:pPr>
            <w:r>
              <w:rPr>
                <w:rFonts w:cs="Arial"/>
                <w:sz w:val="16"/>
                <w:szCs w:val="16"/>
                <w:lang w:val="nl-NL"/>
              </w:rPr>
              <w:t>28 maart 2019</w:t>
            </w:r>
          </w:p>
          <w:p w14:paraId="7174E05E" w14:textId="77777777" w:rsidR="00C85480" w:rsidRPr="00F31DA8" w:rsidRDefault="00C85480" w:rsidP="00E558D5">
            <w:pPr>
              <w:pStyle w:val="tussenkopje"/>
              <w:spacing w:before="0"/>
              <w:rPr>
                <w:rFonts w:cs="Arial"/>
                <w:sz w:val="16"/>
                <w:szCs w:val="16"/>
                <w:lang w:val="nl-NL"/>
              </w:rPr>
            </w:pPr>
            <w:r>
              <w:rPr>
                <w:rFonts w:cs="Arial"/>
                <w:sz w:val="16"/>
                <w:szCs w:val="16"/>
                <w:lang w:val="nl-NL"/>
              </w:rPr>
              <w:t>Er 201</w:t>
            </w:r>
          </w:p>
        </w:tc>
        <w:tc>
          <w:tcPr>
            <w:tcW w:w="784" w:type="dxa"/>
          </w:tcPr>
          <w:p w14:paraId="2BD06831" w14:textId="77777777" w:rsidR="00C85480" w:rsidRPr="00F31DA8" w:rsidRDefault="00C85480" w:rsidP="00E558D5">
            <w:pPr>
              <w:pStyle w:val="tussenkopje"/>
              <w:spacing w:before="0"/>
              <w:rPr>
                <w:rFonts w:cs="Arial"/>
                <w:sz w:val="16"/>
                <w:szCs w:val="16"/>
                <w:lang w:val="nl-NL"/>
              </w:rPr>
            </w:pPr>
            <w:r w:rsidRPr="00F31DA8">
              <w:rPr>
                <w:rFonts w:cs="Arial"/>
                <w:sz w:val="16"/>
                <w:szCs w:val="16"/>
                <w:lang w:val="nl-NL"/>
              </w:rPr>
              <w:t>LG/PPB</w:t>
            </w:r>
          </w:p>
        </w:tc>
        <w:tc>
          <w:tcPr>
            <w:tcW w:w="4678" w:type="dxa"/>
          </w:tcPr>
          <w:p w14:paraId="7539E4F5" w14:textId="77777777" w:rsidR="00C85480" w:rsidRPr="00F31DA8" w:rsidRDefault="00C85480" w:rsidP="00E558D5">
            <w:pPr>
              <w:pStyle w:val="tussenkopje"/>
              <w:spacing w:before="0"/>
              <w:rPr>
                <w:rFonts w:cs="Arial"/>
                <w:sz w:val="16"/>
                <w:szCs w:val="16"/>
                <w:lang w:val="nl-NL"/>
              </w:rPr>
            </w:pPr>
            <w:r>
              <w:rPr>
                <w:rFonts w:cs="Arial"/>
                <w:sz w:val="16"/>
                <w:szCs w:val="16"/>
                <w:lang w:val="nl-NL"/>
              </w:rPr>
              <w:t>Concept conform model ASR 1701</w:t>
            </w:r>
          </w:p>
        </w:tc>
      </w:tr>
      <w:tr w:rsidR="00C85480" w:rsidRPr="00F31DA8" w14:paraId="76682D5E" w14:textId="77777777" w:rsidTr="00C3379B">
        <w:trPr>
          <w:trHeight w:hRule="exact" w:val="1313"/>
          <w:tblHeader/>
        </w:trPr>
        <w:tc>
          <w:tcPr>
            <w:tcW w:w="779" w:type="dxa"/>
          </w:tcPr>
          <w:p w14:paraId="3F1978F7" w14:textId="77777777" w:rsidR="00C85480" w:rsidRDefault="00762377" w:rsidP="00E558D5">
            <w:pPr>
              <w:pStyle w:val="tussenkopje"/>
              <w:spacing w:before="0"/>
              <w:rPr>
                <w:rFonts w:cs="Arial"/>
                <w:sz w:val="16"/>
                <w:szCs w:val="16"/>
                <w:lang w:val="nl-NL"/>
              </w:rPr>
            </w:pPr>
            <w:r>
              <w:rPr>
                <w:rFonts w:cs="Arial"/>
                <w:sz w:val="16"/>
                <w:szCs w:val="16"/>
                <w:lang w:val="nl-NL"/>
              </w:rPr>
              <w:t>1.0</w:t>
            </w:r>
          </w:p>
        </w:tc>
        <w:tc>
          <w:tcPr>
            <w:tcW w:w="1909" w:type="dxa"/>
          </w:tcPr>
          <w:p w14:paraId="4F428395" w14:textId="77777777" w:rsidR="00C85480" w:rsidRDefault="00762377" w:rsidP="00E558D5">
            <w:pPr>
              <w:pStyle w:val="tussenkopje"/>
              <w:spacing w:before="0"/>
              <w:rPr>
                <w:rFonts w:cs="Arial"/>
                <w:sz w:val="16"/>
                <w:szCs w:val="16"/>
                <w:lang w:val="nl-NL"/>
              </w:rPr>
            </w:pPr>
            <w:r>
              <w:rPr>
                <w:rFonts w:cs="Arial"/>
                <w:sz w:val="16"/>
                <w:szCs w:val="16"/>
                <w:lang w:val="nl-NL"/>
              </w:rPr>
              <w:t>8 april 2019</w:t>
            </w:r>
          </w:p>
        </w:tc>
        <w:tc>
          <w:tcPr>
            <w:tcW w:w="784" w:type="dxa"/>
          </w:tcPr>
          <w:p w14:paraId="45BEBB87" w14:textId="77777777" w:rsidR="00C85480" w:rsidRPr="00F31DA8" w:rsidRDefault="00762377" w:rsidP="00E558D5">
            <w:pPr>
              <w:pStyle w:val="tussenkopje"/>
              <w:spacing w:before="0"/>
              <w:rPr>
                <w:rFonts w:cs="Arial"/>
                <w:sz w:val="16"/>
                <w:szCs w:val="16"/>
                <w:lang w:val="nl-NL"/>
              </w:rPr>
            </w:pPr>
            <w:r>
              <w:rPr>
                <w:rFonts w:cs="Arial"/>
                <w:sz w:val="16"/>
                <w:szCs w:val="16"/>
                <w:lang w:val="nl-NL"/>
              </w:rPr>
              <w:t>LG/PPB</w:t>
            </w:r>
          </w:p>
        </w:tc>
        <w:tc>
          <w:tcPr>
            <w:tcW w:w="4678" w:type="dxa"/>
          </w:tcPr>
          <w:p w14:paraId="412D0010" w14:textId="77777777" w:rsidR="00C85480" w:rsidRDefault="00762377" w:rsidP="00E558D5">
            <w:pPr>
              <w:pStyle w:val="tussenkopje"/>
              <w:spacing w:before="0"/>
              <w:rPr>
                <w:rFonts w:cs="Arial"/>
                <w:sz w:val="16"/>
                <w:szCs w:val="16"/>
                <w:lang w:val="nl-NL"/>
              </w:rPr>
            </w:pPr>
            <w:r>
              <w:rPr>
                <w:rFonts w:cs="Arial"/>
                <w:sz w:val="16"/>
                <w:szCs w:val="16"/>
                <w:lang w:val="nl-NL"/>
              </w:rPr>
              <w:t>Modeldocument conform model ASR 1702</w:t>
            </w:r>
          </w:p>
        </w:tc>
      </w:tr>
      <w:tr w:rsidR="00FB2494" w:rsidRPr="00F31DA8" w14:paraId="3A4061D8" w14:textId="77777777" w:rsidTr="00C3379B">
        <w:trPr>
          <w:trHeight w:hRule="exact" w:val="565"/>
          <w:tblHeader/>
        </w:trPr>
        <w:tc>
          <w:tcPr>
            <w:tcW w:w="779" w:type="dxa"/>
          </w:tcPr>
          <w:p w14:paraId="15A15AE6" w14:textId="77777777" w:rsidR="00FB2494" w:rsidRDefault="00FB2494" w:rsidP="00FB2494">
            <w:pPr>
              <w:pStyle w:val="tussenkopje"/>
              <w:spacing w:before="0"/>
              <w:rPr>
                <w:rFonts w:cs="Arial"/>
                <w:sz w:val="16"/>
                <w:szCs w:val="16"/>
                <w:lang w:val="nl-NL"/>
              </w:rPr>
            </w:pPr>
            <w:r>
              <w:rPr>
                <w:rFonts w:cs="Arial"/>
                <w:sz w:val="16"/>
                <w:szCs w:val="16"/>
                <w:lang w:val="nl-NL"/>
              </w:rPr>
              <w:t>1.0</w:t>
            </w:r>
          </w:p>
        </w:tc>
        <w:tc>
          <w:tcPr>
            <w:tcW w:w="1909" w:type="dxa"/>
          </w:tcPr>
          <w:p w14:paraId="6A28E4D2" w14:textId="77777777" w:rsidR="00FB2494" w:rsidRDefault="00FB2494" w:rsidP="00FB2494">
            <w:pPr>
              <w:pStyle w:val="tussenkopje"/>
              <w:spacing w:before="0"/>
              <w:rPr>
                <w:rFonts w:cs="Arial"/>
                <w:sz w:val="16"/>
                <w:szCs w:val="16"/>
                <w:lang w:val="nl-NL"/>
              </w:rPr>
            </w:pPr>
            <w:r>
              <w:rPr>
                <w:rFonts w:cs="Arial"/>
                <w:sz w:val="16"/>
                <w:szCs w:val="16"/>
                <w:lang w:val="nl-NL"/>
              </w:rPr>
              <w:t>15 april 2019</w:t>
            </w:r>
          </w:p>
        </w:tc>
        <w:tc>
          <w:tcPr>
            <w:tcW w:w="784" w:type="dxa"/>
          </w:tcPr>
          <w:p w14:paraId="3DDF4021" w14:textId="77777777" w:rsidR="00FB2494" w:rsidRDefault="00FB2494" w:rsidP="00FB2494">
            <w:pPr>
              <w:pStyle w:val="tussenkopje"/>
              <w:spacing w:before="0"/>
              <w:rPr>
                <w:rFonts w:cs="Arial"/>
                <w:sz w:val="16"/>
                <w:szCs w:val="16"/>
                <w:lang w:val="nl-NL"/>
              </w:rPr>
            </w:pPr>
            <w:r>
              <w:rPr>
                <w:rFonts w:cs="Arial"/>
                <w:sz w:val="16"/>
                <w:szCs w:val="16"/>
                <w:lang w:val="nl-NL"/>
              </w:rPr>
              <w:t>LG/PPB</w:t>
            </w:r>
          </w:p>
        </w:tc>
        <w:tc>
          <w:tcPr>
            <w:tcW w:w="4678" w:type="dxa"/>
          </w:tcPr>
          <w:p w14:paraId="38AC04C9" w14:textId="77777777" w:rsidR="00FB2494" w:rsidRDefault="00FB2494" w:rsidP="00FB2494">
            <w:pPr>
              <w:pStyle w:val="tussenkopje"/>
              <w:spacing w:before="0"/>
              <w:rPr>
                <w:rFonts w:cs="Arial"/>
                <w:sz w:val="16"/>
                <w:szCs w:val="16"/>
                <w:lang w:val="nl-NL"/>
              </w:rPr>
            </w:pPr>
            <w:r>
              <w:rPr>
                <w:rFonts w:cs="Arial"/>
                <w:sz w:val="16"/>
                <w:szCs w:val="16"/>
                <w:lang w:val="nl-NL"/>
              </w:rPr>
              <w:t>Modeldocument conform model ASR 1901</w:t>
            </w:r>
          </w:p>
        </w:tc>
      </w:tr>
      <w:tr w:rsidR="00FB2494" w:rsidRPr="00F31DA8" w14:paraId="61C1E16E" w14:textId="77777777" w:rsidTr="00C3379B">
        <w:trPr>
          <w:trHeight w:hRule="exact" w:val="565"/>
          <w:tblHeader/>
        </w:trPr>
        <w:tc>
          <w:tcPr>
            <w:tcW w:w="779" w:type="dxa"/>
          </w:tcPr>
          <w:p w14:paraId="52F6789B" w14:textId="77777777" w:rsidR="00FB2494" w:rsidRDefault="00FB542C" w:rsidP="00FB2494">
            <w:pPr>
              <w:pStyle w:val="tussenkopje"/>
              <w:spacing w:before="0"/>
              <w:rPr>
                <w:rFonts w:cs="Arial"/>
                <w:sz w:val="16"/>
                <w:szCs w:val="16"/>
                <w:lang w:val="nl-NL"/>
              </w:rPr>
            </w:pPr>
            <w:r>
              <w:rPr>
                <w:rFonts w:cs="Arial"/>
                <w:sz w:val="16"/>
                <w:szCs w:val="16"/>
                <w:lang w:val="nl-NL"/>
              </w:rPr>
              <w:t>1.1</w:t>
            </w:r>
          </w:p>
        </w:tc>
        <w:tc>
          <w:tcPr>
            <w:tcW w:w="1909" w:type="dxa"/>
          </w:tcPr>
          <w:p w14:paraId="547DA3AE" w14:textId="77777777" w:rsidR="00FB2494" w:rsidRDefault="00FB542C" w:rsidP="00FB2494">
            <w:pPr>
              <w:pStyle w:val="tussenkopje"/>
              <w:spacing w:before="0"/>
              <w:rPr>
                <w:rFonts w:cs="Arial"/>
                <w:sz w:val="16"/>
                <w:szCs w:val="16"/>
                <w:lang w:val="nl-NL"/>
              </w:rPr>
            </w:pPr>
            <w:r>
              <w:rPr>
                <w:rFonts w:cs="Arial"/>
                <w:sz w:val="16"/>
                <w:szCs w:val="16"/>
                <w:lang w:val="nl-NL"/>
              </w:rPr>
              <w:t>18 april 2019</w:t>
            </w:r>
          </w:p>
        </w:tc>
        <w:tc>
          <w:tcPr>
            <w:tcW w:w="784" w:type="dxa"/>
          </w:tcPr>
          <w:p w14:paraId="72FD2E16" w14:textId="77777777" w:rsidR="00FB2494" w:rsidRDefault="00FB542C" w:rsidP="00FB2494">
            <w:pPr>
              <w:pStyle w:val="tussenkopje"/>
              <w:spacing w:before="0"/>
              <w:rPr>
                <w:rFonts w:cs="Arial"/>
                <w:sz w:val="16"/>
                <w:szCs w:val="16"/>
                <w:lang w:val="nl-NL"/>
              </w:rPr>
            </w:pPr>
            <w:r>
              <w:rPr>
                <w:rFonts w:cs="Arial"/>
                <w:sz w:val="16"/>
                <w:szCs w:val="16"/>
                <w:lang w:val="nl-NL"/>
              </w:rPr>
              <w:t>LG/PPB</w:t>
            </w:r>
          </w:p>
        </w:tc>
        <w:tc>
          <w:tcPr>
            <w:tcW w:w="4678" w:type="dxa"/>
          </w:tcPr>
          <w:p w14:paraId="75DE0710" w14:textId="77777777" w:rsidR="00FB2494" w:rsidRPr="00D40FF8" w:rsidRDefault="00FB542C" w:rsidP="00FB2494">
            <w:pPr>
              <w:pStyle w:val="tussenkopje"/>
              <w:spacing w:before="0"/>
              <w:rPr>
                <w:rFonts w:cs="Arial"/>
                <w:sz w:val="16"/>
                <w:szCs w:val="16"/>
                <w:lang w:val="nl-NL"/>
              </w:rPr>
            </w:pPr>
            <w:r>
              <w:rPr>
                <w:rFonts w:cs="Arial"/>
                <w:sz w:val="16"/>
                <w:szCs w:val="16"/>
                <w:lang w:val="nl-NL"/>
              </w:rPr>
              <w:t>Spaties teveel verwijderd</w:t>
            </w:r>
          </w:p>
        </w:tc>
      </w:tr>
      <w:tr w:rsidR="00C20D0E" w:rsidRPr="00F31DA8" w14:paraId="53298089" w14:textId="77777777" w:rsidTr="00C3379B">
        <w:trPr>
          <w:trHeight w:hRule="exact" w:val="565"/>
          <w:tblHeader/>
        </w:trPr>
        <w:tc>
          <w:tcPr>
            <w:tcW w:w="779" w:type="dxa"/>
          </w:tcPr>
          <w:p w14:paraId="65F21319" w14:textId="77777777" w:rsidR="00C20D0E" w:rsidRDefault="00C20D0E" w:rsidP="00FB2494">
            <w:pPr>
              <w:pStyle w:val="tussenkopje"/>
              <w:spacing w:before="0"/>
              <w:rPr>
                <w:rFonts w:cs="Arial"/>
                <w:sz w:val="16"/>
                <w:szCs w:val="16"/>
                <w:lang w:val="nl-NL"/>
              </w:rPr>
            </w:pPr>
            <w:r>
              <w:rPr>
                <w:rFonts w:cs="Arial"/>
                <w:sz w:val="16"/>
                <w:szCs w:val="16"/>
                <w:lang w:val="nl-NL"/>
              </w:rPr>
              <w:t>1.2</w:t>
            </w:r>
          </w:p>
        </w:tc>
        <w:tc>
          <w:tcPr>
            <w:tcW w:w="1909" w:type="dxa"/>
          </w:tcPr>
          <w:p w14:paraId="12D393A1" w14:textId="77777777" w:rsidR="00C20D0E" w:rsidRDefault="00C20D0E" w:rsidP="00FB2494">
            <w:pPr>
              <w:pStyle w:val="tussenkopje"/>
              <w:spacing w:before="0"/>
              <w:rPr>
                <w:rFonts w:cs="Arial"/>
                <w:sz w:val="16"/>
                <w:szCs w:val="16"/>
                <w:lang w:val="nl-NL"/>
              </w:rPr>
            </w:pPr>
            <w:r>
              <w:rPr>
                <w:rFonts w:cs="Arial"/>
                <w:sz w:val="16"/>
                <w:szCs w:val="16"/>
                <w:lang w:val="nl-NL"/>
              </w:rPr>
              <w:t>17 mei 2019</w:t>
            </w:r>
          </w:p>
        </w:tc>
        <w:tc>
          <w:tcPr>
            <w:tcW w:w="784" w:type="dxa"/>
          </w:tcPr>
          <w:p w14:paraId="59D35064" w14:textId="77777777" w:rsidR="00C20D0E" w:rsidRDefault="00C20D0E" w:rsidP="00FB2494">
            <w:pPr>
              <w:pStyle w:val="tussenkopje"/>
              <w:spacing w:before="0"/>
              <w:rPr>
                <w:rFonts w:cs="Arial"/>
                <w:sz w:val="16"/>
                <w:szCs w:val="16"/>
                <w:lang w:val="nl-NL"/>
              </w:rPr>
            </w:pPr>
            <w:r>
              <w:rPr>
                <w:rFonts w:cs="Arial"/>
                <w:sz w:val="16"/>
                <w:szCs w:val="16"/>
                <w:lang w:val="nl-NL"/>
              </w:rPr>
              <w:t>LG/PPB</w:t>
            </w:r>
          </w:p>
        </w:tc>
        <w:tc>
          <w:tcPr>
            <w:tcW w:w="4678" w:type="dxa"/>
          </w:tcPr>
          <w:p w14:paraId="1AC0026B" w14:textId="77777777" w:rsidR="00C20D0E" w:rsidRPr="00C20D0E" w:rsidRDefault="00C20D0E" w:rsidP="00FB2494">
            <w:pPr>
              <w:pStyle w:val="tussenkopje"/>
              <w:spacing w:before="0"/>
              <w:rPr>
                <w:rFonts w:cs="Arial"/>
                <w:sz w:val="16"/>
                <w:szCs w:val="16"/>
                <w:lang w:val="nl-NL"/>
              </w:rPr>
            </w:pPr>
            <w:r w:rsidRPr="00C20D0E">
              <w:rPr>
                <w:rFonts w:cs="Arial"/>
                <w:sz w:val="16"/>
                <w:szCs w:val="16"/>
              </w:rPr>
              <w:t>AA-4409: dubbele punt ontbrak in de partij naam van de bank</w:t>
            </w:r>
            <w:r>
              <w:rPr>
                <w:rFonts w:cs="Arial"/>
                <w:sz w:val="16"/>
                <w:szCs w:val="16"/>
              </w:rPr>
              <w:br/>
            </w:r>
            <w:r>
              <w:rPr>
                <w:rFonts w:cs="Arial"/>
                <w:sz w:val="16"/>
                <w:szCs w:val="16"/>
                <w:lang w:val="nl-NL"/>
              </w:rPr>
              <w:t>AA-4412: Woonplaatskeuze optioneel</w:t>
            </w:r>
          </w:p>
        </w:tc>
      </w:tr>
      <w:tr w:rsidR="00C20D0E" w:rsidRPr="00F31DA8" w14:paraId="3BBFD691" w14:textId="77777777" w:rsidTr="00C3379B">
        <w:trPr>
          <w:trHeight w:hRule="exact" w:val="565"/>
          <w:tblHeader/>
        </w:trPr>
        <w:tc>
          <w:tcPr>
            <w:tcW w:w="779" w:type="dxa"/>
          </w:tcPr>
          <w:p w14:paraId="7A34F46A" w14:textId="77777777" w:rsidR="00C20D0E" w:rsidRDefault="00FE752A" w:rsidP="00FB2494">
            <w:pPr>
              <w:pStyle w:val="tussenkopje"/>
              <w:spacing w:before="0"/>
              <w:rPr>
                <w:rFonts w:cs="Arial"/>
                <w:sz w:val="16"/>
                <w:szCs w:val="16"/>
                <w:lang w:val="nl-NL"/>
              </w:rPr>
            </w:pPr>
            <w:r>
              <w:rPr>
                <w:rFonts w:cs="Arial"/>
                <w:sz w:val="16"/>
                <w:szCs w:val="16"/>
                <w:lang w:val="nl-NL"/>
              </w:rPr>
              <w:t>1.3</w:t>
            </w:r>
          </w:p>
        </w:tc>
        <w:tc>
          <w:tcPr>
            <w:tcW w:w="1909" w:type="dxa"/>
          </w:tcPr>
          <w:p w14:paraId="5C916EE2" w14:textId="77777777" w:rsidR="00C20D0E" w:rsidRDefault="00FE752A" w:rsidP="00FB2494">
            <w:pPr>
              <w:pStyle w:val="tussenkopje"/>
              <w:spacing w:before="0"/>
              <w:rPr>
                <w:rFonts w:cs="Arial"/>
                <w:sz w:val="16"/>
                <w:szCs w:val="16"/>
                <w:lang w:val="nl-NL"/>
              </w:rPr>
            </w:pPr>
            <w:r>
              <w:rPr>
                <w:rFonts w:cs="Arial"/>
                <w:sz w:val="16"/>
                <w:szCs w:val="16"/>
                <w:lang w:val="nl-NL"/>
              </w:rPr>
              <w:t>29 mei 2019</w:t>
            </w:r>
          </w:p>
        </w:tc>
        <w:tc>
          <w:tcPr>
            <w:tcW w:w="784" w:type="dxa"/>
          </w:tcPr>
          <w:p w14:paraId="5257AEFD" w14:textId="77777777" w:rsidR="00C20D0E" w:rsidRDefault="00FE752A" w:rsidP="00FB2494">
            <w:pPr>
              <w:pStyle w:val="tussenkopje"/>
              <w:spacing w:before="0"/>
              <w:rPr>
                <w:rFonts w:cs="Arial"/>
                <w:sz w:val="16"/>
                <w:szCs w:val="16"/>
                <w:lang w:val="nl-NL"/>
              </w:rPr>
            </w:pPr>
            <w:r>
              <w:rPr>
                <w:rFonts w:cs="Arial"/>
                <w:sz w:val="16"/>
                <w:szCs w:val="16"/>
                <w:lang w:val="nl-NL"/>
              </w:rPr>
              <w:t>LG/PPB</w:t>
            </w:r>
          </w:p>
        </w:tc>
        <w:tc>
          <w:tcPr>
            <w:tcW w:w="4678" w:type="dxa"/>
          </w:tcPr>
          <w:p w14:paraId="08E1066A" w14:textId="77777777" w:rsidR="00C20D0E" w:rsidRPr="00C20D0E" w:rsidRDefault="00FE752A" w:rsidP="00FB2494">
            <w:pPr>
              <w:pStyle w:val="tussenkopje"/>
              <w:spacing w:before="0"/>
              <w:rPr>
                <w:rFonts w:cs="Arial"/>
                <w:sz w:val="16"/>
                <w:szCs w:val="16"/>
              </w:rPr>
            </w:pPr>
            <w:r>
              <w:rPr>
                <w:rFonts w:cs="Arial"/>
                <w:sz w:val="16"/>
                <w:szCs w:val="16"/>
                <w:lang w:val="nl-NL"/>
              </w:rPr>
              <w:t>AA-4412: Woonplaatskeuze optioneel</w:t>
            </w:r>
          </w:p>
        </w:tc>
      </w:tr>
      <w:tr w:rsidR="009E77CC" w:rsidRPr="00F31DA8" w14:paraId="2ED01229" w14:textId="77777777" w:rsidTr="003F09A3">
        <w:tblPrEx>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Change w:id="75" w:author="Schootbrugge, Jean-Michel van de" w:date="2019-10-15T13:30:00Z">
            <w:tblPrEx>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blPrExChange>
        </w:tblPrEx>
        <w:trPr>
          <w:trHeight w:hRule="exact" w:val="839"/>
          <w:tblHeader/>
          <w:ins w:id="76" w:author="Schootbrugge, Jean-Michel van de" w:date="2019-10-10T10:42:00Z"/>
          <w:trPrChange w:id="77" w:author="Schootbrugge, Jean-Michel van de" w:date="2019-10-15T13:30:00Z">
            <w:trPr>
              <w:trHeight w:hRule="exact" w:val="565"/>
              <w:tblHeader/>
            </w:trPr>
          </w:trPrChange>
        </w:trPr>
        <w:tc>
          <w:tcPr>
            <w:tcW w:w="779" w:type="dxa"/>
            <w:tcPrChange w:id="78" w:author="Schootbrugge, Jean-Michel van de" w:date="2019-10-15T13:30:00Z">
              <w:tcPr>
                <w:tcW w:w="779" w:type="dxa"/>
              </w:tcPr>
            </w:tcPrChange>
          </w:tcPr>
          <w:p w14:paraId="49974C25" w14:textId="77777777" w:rsidR="009E77CC" w:rsidRDefault="009E77CC" w:rsidP="00FB2494">
            <w:pPr>
              <w:pStyle w:val="tussenkopje"/>
              <w:spacing w:before="0"/>
              <w:rPr>
                <w:ins w:id="79" w:author="Schootbrugge, Jean-Michel van de" w:date="2019-10-10T10:42:00Z"/>
                <w:rFonts w:cs="Arial"/>
                <w:sz w:val="16"/>
                <w:szCs w:val="16"/>
                <w:lang w:val="nl-NL"/>
              </w:rPr>
            </w:pPr>
            <w:ins w:id="80" w:author="Schootbrugge, Jean-Michel van de" w:date="2019-10-10T10:42:00Z">
              <w:r>
                <w:rPr>
                  <w:rFonts w:cs="Arial"/>
                  <w:sz w:val="16"/>
                  <w:szCs w:val="16"/>
                  <w:lang w:val="nl-NL"/>
                </w:rPr>
                <w:t>1.4</w:t>
              </w:r>
            </w:ins>
          </w:p>
        </w:tc>
        <w:tc>
          <w:tcPr>
            <w:tcW w:w="1909" w:type="dxa"/>
            <w:tcPrChange w:id="81" w:author="Schootbrugge, Jean-Michel van de" w:date="2019-10-15T13:30:00Z">
              <w:tcPr>
                <w:tcW w:w="1909" w:type="dxa"/>
              </w:tcPr>
            </w:tcPrChange>
          </w:tcPr>
          <w:p w14:paraId="4C510E9E" w14:textId="77777777" w:rsidR="009E77CC" w:rsidRDefault="009E77CC" w:rsidP="00FB2494">
            <w:pPr>
              <w:pStyle w:val="tussenkopje"/>
              <w:spacing w:before="0"/>
              <w:rPr>
                <w:ins w:id="82" w:author="Schootbrugge, Jean-Michel van de" w:date="2019-10-10T10:42:00Z"/>
                <w:rFonts w:cs="Arial"/>
                <w:sz w:val="16"/>
                <w:szCs w:val="16"/>
                <w:lang w:val="nl-NL"/>
              </w:rPr>
            </w:pPr>
            <w:ins w:id="83" w:author="Schootbrugge, Jean-Michel van de" w:date="2019-10-10T10:42:00Z">
              <w:r>
                <w:rPr>
                  <w:rFonts w:cs="Arial"/>
                  <w:sz w:val="16"/>
                  <w:szCs w:val="16"/>
                  <w:lang w:val="nl-NL"/>
                </w:rPr>
                <w:t>10 oktober 2019</w:t>
              </w:r>
            </w:ins>
          </w:p>
        </w:tc>
        <w:tc>
          <w:tcPr>
            <w:tcW w:w="784" w:type="dxa"/>
            <w:tcPrChange w:id="84" w:author="Schootbrugge, Jean-Michel van de" w:date="2019-10-15T13:30:00Z">
              <w:tcPr>
                <w:tcW w:w="784" w:type="dxa"/>
              </w:tcPr>
            </w:tcPrChange>
          </w:tcPr>
          <w:p w14:paraId="5CAAA1CF" w14:textId="77777777" w:rsidR="009E77CC" w:rsidRDefault="009E77CC" w:rsidP="00FB2494">
            <w:pPr>
              <w:pStyle w:val="tussenkopje"/>
              <w:spacing w:before="0"/>
              <w:rPr>
                <w:ins w:id="85" w:author="Schootbrugge, Jean-Michel van de" w:date="2019-10-10T10:42:00Z"/>
                <w:rFonts w:cs="Arial"/>
                <w:sz w:val="16"/>
                <w:szCs w:val="16"/>
                <w:lang w:val="nl-NL"/>
              </w:rPr>
            </w:pPr>
            <w:ins w:id="86" w:author="Schootbrugge, Jean-Michel van de" w:date="2019-10-10T10:42:00Z">
              <w:r>
                <w:rPr>
                  <w:rFonts w:cs="Arial"/>
                  <w:sz w:val="16"/>
                  <w:szCs w:val="16"/>
                  <w:lang w:val="nl-NL"/>
                </w:rPr>
                <w:t>LG/PPB</w:t>
              </w:r>
            </w:ins>
          </w:p>
        </w:tc>
        <w:tc>
          <w:tcPr>
            <w:tcW w:w="4678" w:type="dxa"/>
            <w:tcPrChange w:id="87" w:author="Schootbrugge, Jean-Michel van de" w:date="2019-10-15T13:30:00Z">
              <w:tcPr>
                <w:tcW w:w="4678" w:type="dxa"/>
              </w:tcPr>
            </w:tcPrChange>
          </w:tcPr>
          <w:p w14:paraId="190E56F2" w14:textId="77777777" w:rsidR="003F09A3" w:rsidRDefault="009E77CC" w:rsidP="009E77CC">
            <w:pPr>
              <w:pStyle w:val="tussenkopje"/>
              <w:spacing w:before="0"/>
              <w:rPr>
                <w:ins w:id="88" w:author="Schootbrugge, Jean-Michel van de" w:date="2019-10-10T10:42:00Z"/>
                <w:rFonts w:cs="Arial"/>
                <w:sz w:val="16"/>
                <w:szCs w:val="16"/>
                <w:lang w:val="nl-NL"/>
              </w:rPr>
            </w:pPr>
            <w:ins w:id="89" w:author="Schootbrugge, Jean-Michel van de" w:date="2019-10-10T10:42:00Z">
              <w:r>
                <w:rPr>
                  <w:rFonts w:cs="Arial"/>
                  <w:sz w:val="16"/>
                  <w:szCs w:val="16"/>
                  <w:lang w:val="nl-NL"/>
                </w:rPr>
                <w:t>Aanpassing alinea looptijd en aflossing o.b.v. ASR 1901</w:t>
              </w:r>
            </w:ins>
            <w:ins w:id="90" w:author="Schootbrugge, Jean-Michel van de" w:date="2019-10-15T13:30:00Z">
              <w:r w:rsidR="003F09A3">
                <w:rPr>
                  <w:rFonts w:cs="Arial"/>
                  <w:sz w:val="16"/>
                  <w:szCs w:val="16"/>
                  <w:lang w:val="nl-NL"/>
                </w:rPr>
                <w:t xml:space="preserve">. De woorden lening en </w:t>
              </w:r>
              <w:proofErr w:type="spellStart"/>
              <w:r w:rsidR="003F09A3">
                <w:rPr>
                  <w:rFonts w:cs="Arial"/>
                  <w:sz w:val="16"/>
                  <w:szCs w:val="16"/>
                  <w:lang w:val="nl-NL"/>
                </w:rPr>
                <w:t>leningovereenkomst</w:t>
              </w:r>
              <w:proofErr w:type="spellEnd"/>
              <w:r w:rsidR="003F09A3">
                <w:rPr>
                  <w:rFonts w:cs="Arial"/>
                  <w:sz w:val="16"/>
                  <w:szCs w:val="16"/>
                  <w:lang w:val="nl-NL"/>
                </w:rPr>
                <w:t xml:space="preserve"> overal zonder hoofdletter toegepast</w:t>
              </w:r>
            </w:ins>
          </w:p>
          <w:p w14:paraId="562A4619" w14:textId="77777777" w:rsidR="009E77CC" w:rsidRDefault="009E77CC" w:rsidP="00FB2494">
            <w:pPr>
              <w:pStyle w:val="tussenkopje"/>
              <w:spacing w:before="0"/>
              <w:rPr>
                <w:ins w:id="91" w:author="Schootbrugge, Jean-Michel van de" w:date="2019-10-10T10:42:00Z"/>
                <w:rFonts w:cs="Arial"/>
                <w:sz w:val="16"/>
                <w:szCs w:val="16"/>
                <w:lang w:val="nl-NL"/>
              </w:rPr>
            </w:pPr>
          </w:p>
        </w:tc>
      </w:tr>
      <w:tr w:rsidR="003F09A3" w:rsidRPr="00F31DA8" w14:paraId="73A14B7E" w14:textId="77777777" w:rsidTr="00C3379B">
        <w:trPr>
          <w:trHeight w:hRule="exact" w:val="565"/>
          <w:tblHeader/>
          <w:ins w:id="92" w:author="Schootbrugge, Jean-Michel van de" w:date="2019-10-15T13:30:00Z"/>
        </w:trPr>
        <w:tc>
          <w:tcPr>
            <w:tcW w:w="779" w:type="dxa"/>
          </w:tcPr>
          <w:p w14:paraId="7F558A01" w14:textId="77777777" w:rsidR="003F09A3" w:rsidRDefault="003F09A3" w:rsidP="00FB2494">
            <w:pPr>
              <w:pStyle w:val="tussenkopje"/>
              <w:spacing w:before="0"/>
              <w:rPr>
                <w:ins w:id="93" w:author="Schootbrugge, Jean-Michel van de" w:date="2019-10-15T13:30:00Z"/>
                <w:rFonts w:cs="Arial"/>
                <w:sz w:val="16"/>
                <w:szCs w:val="16"/>
                <w:lang w:val="nl-NL"/>
              </w:rPr>
            </w:pPr>
          </w:p>
        </w:tc>
        <w:tc>
          <w:tcPr>
            <w:tcW w:w="1909" w:type="dxa"/>
          </w:tcPr>
          <w:p w14:paraId="0F9C43C6" w14:textId="77777777" w:rsidR="003F09A3" w:rsidRDefault="003F09A3" w:rsidP="00FB2494">
            <w:pPr>
              <w:pStyle w:val="tussenkopje"/>
              <w:spacing w:before="0"/>
              <w:rPr>
                <w:ins w:id="94" w:author="Schootbrugge, Jean-Michel van de" w:date="2019-10-15T13:30:00Z"/>
                <w:rFonts w:cs="Arial"/>
                <w:sz w:val="16"/>
                <w:szCs w:val="16"/>
                <w:lang w:val="nl-NL"/>
              </w:rPr>
            </w:pPr>
          </w:p>
        </w:tc>
        <w:tc>
          <w:tcPr>
            <w:tcW w:w="784" w:type="dxa"/>
          </w:tcPr>
          <w:p w14:paraId="78E0BCB2" w14:textId="77777777" w:rsidR="003F09A3" w:rsidRDefault="003F09A3" w:rsidP="00FB2494">
            <w:pPr>
              <w:pStyle w:val="tussenkopje"/>
              <w:spacing w:before="0"/>
              <w:rPr>
                <w:ins w:id="95" w:author="Schootbrugge, Jean-Michel van de" w:date="2019-10-15T13:30:00Z"/>
                <w:rFonts w:cs="Arial"/>
                <w:sz w:val="16"/>
                <w:szCs w:val="16"/>
                <w:lang w:val="nl-NL"/>
              </w:rPr>
            </w:pPr>
          </w:p>
        </w:tc>
        <w:tc>
          <w:tcPr>
            <w:tcW w:w="4678" w:type="dxa"/>
          </w:tcPr>
          <w:p w14:paraId="60B3FA97" w14:textId="77777777" w:rsidR="003F09A3" w:rsidRDefault="003F09A3" w:rsidP="009E77CC">
            <w:pPr>
              <w:pStyle w:val="tussenkopje"/>
              <w:spacing w:before="0"/>
              <w:rPr>
                <w:ins w:id="96" w:author="Schootbrugge, Jean-Michel van de" w:date="2019-10-15T13:30:00Z"/>
                <w:rFonts w:cs="Arial"/>
                <w:sz w:val="16"/>
                <w:szCs w:val="16"/>
                <w:lang w:val="nl-NL"/>
              </w:rPr>
            </w:pPr>
          </w:p>
        </w:tc>
      </w:tr>
    </w:tbl>
    <w:p w14:paraId="0DDA1C69" w14:textId="77777777"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p>
    <w:p w14:paraId="03809089" w14:textId="77777777" w:rsidR="00DE5315" w:rsidRPr="00DE5315" w:rsidRDefault="00DE5315" w:rsidP="00E558D5">
      <w:pPr>
        <w:tabs>
          <w:tab w:val="left" w:pos="-1440"/>
          <w:tab w:val="left" w:pos="-720"/>
        </w:tabs>
        <w:suppressAutoHyphens/>
        <w:spacing w:line="240" w:lineRule="atLeast"/>
        <w:rPr>
          <w:rFonts w:ascii="Arial" w:hAnsi="Arial" w:cs="Arial"/>
          <w:color w:val="FF0000"/>
          <w:sz w:val="20"/>
        </w:rPr>
      </w:pPr>
    </w:p>
    <w:p w14:paraId="76358792" w14:textId="77777777" w:rsidR="00737CBB" w:rsidRPr="000D7B52" w:rsidRDefault="00737CBB" w:rsidP="00E558D5">
      <w:pPr>
        <w:spacing w:line="240" w:lineRule="atLeast"/>
        <w:ind w:right="96"/>
        <w:rPr>
          <w:rFonts w:ascii="Arial" w:hAnsi="Arial" w:cs="Arial"/>
          <w:color w:val="000000"/>
          <w:sz w:val="22"/>
          <w:szCs w:val="22"/>
        </w:rPr>
      </w:pPr>
    </w:p>
    <w:p w14:paraId="7E9EE7E4" w14:textId="77777777" w:rsidR="00CC7EDF" w:rsidRDefault="00DD377C" w:rsidP="00E558D5">
      <w:pPr>
        <w:spacing w:line="240" w:lineRule="atLeast"/>
      </w:pPr>
    </w:p>
    <w:sectPr w:rsidR="00CC7E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ootbrugge, Jean-Michel van de">
    <w15:presenceInfo w15:providerId="AD" w15:userId="S-1-5-21-989347446-231356753-8547516-74588"/>
  </w15:person>
  <w15:person w15:author="Schootbrugge, Jean-Michel van de [2]">
    <w15:presenceInfo w15:providerId="AD" w15:userId="S::Jean-Michel.vandeSchootbrugge@kadaster.nl::c5d12ae5-a140-482f-a2e7-2152ef9110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CBB"/>
    <w:rsid w:val="000812E1"/>
    <w:rsid w:val="000841DE"/>
    <w:rsid w:val="000A3E45"/>
    <w:rsid w:val="00114248"/>
    <w:rsid w:val="00123618"/>
    <w:rsid w:val="001974F1"/>
    <w:rsid w:val="002F091F"/>
    <w:rsid w:val="00355A52"/>
    <w:rsid w:val="003F09A3"/>
    <w:rsid w:val="004A391F"/>
    <w:rsid w:val="004D23F0"/>
    <w:rsid w:val="00544260"/>
    <w:rsid w:val="005B149E"/>
    <w:rsid w:val="006377FB"/>
    <w:rsid w:val="00737CBB"/>
    <w:rsid w:val="00760850"/>
    <w:rsid w:val="00762377"/>
    <w:rsid w:val="0077016A"/>
    <w:rsid w:val="008117A1"/>
    <w:rsid w:val="0089387E"/>
    <w:rsid w:val="00896DE0"/>
    <w:rsid w:val="00900898"/>
    <w:rsid w:val="009E77CC"/>
    <w:rsid w:val="009F01B7"/>
    <w:rsid w:val="00A3213A"/>
    <w:rsid w:val="00A7070A"/>
    <w:rsid w:val="00A97703"/>
    <w:rsid w:val="00AA569A"/>
    <w:rsid w:val="00B30F9F"/>
    <w:rsid w:val="00B472A1"/>
    <w:rsid w:val="00BB4056"/>
    <w:rsid w:val="00C20D0E"/>
    <w:rsid w:val="00C71CAF"/>
    <w:rsid w:val="00C85480"/>
    <w:rsid w:val="00DC7D00"/>
    <w:rsid w:val="00DD377C"/>
    <w:rsid w:val="00DE5315"/>
    <w:rsid w:val="00E558D5"/>
    <w:rsid w:val="00E70D78"/>
    <w:rsid w:val="00E81B42"/>
    <w:rsid w:val="00EA7EB4"/>
    <w:rsid w:val="00FA4EB5"/>
    <w:rsid w:val="00FB2494"/>
    <w:rsid w:val="00FB542C"/>
    <w:rsid w:val="00FE752A"/>
    <w:rsid w:val="00FE7F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B1D8"/>
  <w15:chartTrackingRefBased/>
  <w15:docId w15:val="{67FCCCA0-36D5-4D95-BDE9-55FB377A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737CBB"/>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Web">
    <w:name w:val="Normal(Web)"/>
    <w:basedOn w:val="Standaard"/>
    <w:rsid w:val="00DE5315"/>
    <w:pPr>
      <w:autoSpaceDE w:val="0"/>
      <w:autoSpaceDN w:val="0"/>
      <w:adjustRightInd w:val="0"/>
      <w:spacing w:before="100" w:beforeAutospacing="1" w:after="100" w:afterAutospacing="1"/>
    </w:pPr>
    <w:rPr>
      <w:rFonts w:ascii="Times New Roman" w:hAnsi="Times New Roman"/>
      <w:snapToGrid/>
      <w:szCs w:val="24"/>
      <w:lang w:val="en-GB"/>
    </w:rPr>
  </w:style>
  <w:style w:type="character" w:customStyle="1" w:styleId="DeltaViewDeletion">
    <w:name w:val="DeltaView Deletion"/>
    <w:rsid w:val="001974F1"/>
    <w:rPr>
      <w:strike/>
      <w:color w:val="FF0000"/>
    </w:rPr>
  </w:style>
  <w:style w:type="character" w:styleId="Verwijzingopmerking">
    <w:name w:val="annotation reference"/>
    <w:basedOn w:val="Standaardalinea-lettertype"/>
    <w:uiPriority w:val="99"/>
    <w:semiHidden/>
    <w:unhideWhenUsed/>
    <w:rsid w:val="0077016A"/>
    <w:rPr>
      <w:sz w:val="16"/>
      <w:szCs w:val="16"/>
    </w:rPr>
  </w:style>
  <w:style w:type="paragraph" w:styleId="Tekstopmerking">
    <w:name w:val="annotation text"/>
    <w:basedOn w:val="Standaard"/>
    <w:link w:val="TekstopmerkingChar"/>
    <w:uiPriority w:val="99"/>
    <w:semiHidden/>
    <w:unhideWhenUsed/>
    <w:rsid w:val="0077016A"/>
    <w:rPr>
      <w:sz w:val="20"/>
    </w:rPr>
  </w:style>
  <w:style w:type="character" w:customStyle="1" w:styleId="TekstopmerkingChar">
    <w:name w:val="Tekst opmerking Char"/>
    <w:basedOn w:val="Standaardalinea-lettertype"/>
    <w:link w:val="Tekstopmerking"/>
    <w:uiPriority w:val="99"/>
    <w:semiHidden/>
    <w:rsid w:val="0077016A"/>
    <w:rPr>
      <w:rFonts w:ascii="Courier New" w:eastAsia="Times New Roman" w:hAnsi="Courier New" w:cs="Times New Roman"/>
      <w:snapToGrid w:val="0"/>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77016A"/>
    <w:rPr>
      <w:b/>
      <w:bCs/>
    </w:rPr>
  </w:style>
  <w:style w:type="character" w:customStyle="1" w:styleId="OnderwerpvanopmerkingChar">
    <w:name w:val="Onderwerp van opmerking Char"/>
    <w:basedOn w:val="TekstopmerkingChar"/>
    <w:link w:val="Onderwerpvanopmerking"/>
    <w:uiPriority w:val="99"/>
    <w:semiHidden/>
    <w:rsid w:val="0077016A"/>
    <w:rPr>
      <w:rFonts w:ascii="Courier New" w:eastAsia="Times New Roman" w:hAnsi="Courier New" w:cs="Times New Roman"/>
      <w:b/>
      <w:bCs/>
      <w:snapToGrid w:val="0"/>
      <w:sz w:val="20"/>
      <w:szCs w:val="20"/>
      <w:lang w:eastAsia="nl-NL"/>
    </w:rPr>
  </w:style>
  <w:style w:type="paragraph" w:styleId="Ballontekst">
    <w:name w:val="Balloon Text"/>
    <w:basedOn w:val="Standaard"/>
    <w:link w:val="BallontekstChar"/>
    <w:uiPriority w:val="99"/>
    <w:semiHidden/>
    <w:unhideWhenUsed/>
    <w:rsid w:val="007701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7016A"/>
    <w:rPr>
      <w:rFonts w:ascii="Segoe UI" w:eastAsia="Times New Roman" w:hAnsi="Segoe UI" w:cs="Segoe UI"/>
      <w:snapToGrid w:val="0"/>
      <w:sz w:val="18"/>
      <w:szCs w:val="18"/>
      <w:lang w:eastAsia="nl-NL"/>
    </w:rPr>
  </w:style>
  <w:style w:type="paragraph" w:customStyle="1" w:styleId="kopje">
    <w:name w:val="kopje"/>
    <w:basedOn w:val="Standaard"/>
    <w:next w:val="Standaard"/>
    <w:rsid w:val="00C85480"/>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C85480"/>
    <w:pPr>
      <w:widowControl/>
      <w:snapToGrid w:val="0"/>
      <w:spacing w:before="90" w:line="240" w:lineRule="atLeast"/>
    </w:pPr>
    <w:rPr>
      <w:rFonts w:ascii="Arial" w:hAnsi="Arial"/>
      <w:snapToGrid/>
      <w:kern w:val="28"/>
      <w:sz w:val="14"/>
      <w:lang w:va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28F28-2385-4973-99A5-A354419F1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1682</Words>
  <Characters>9254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Schootbrugge, Jean-Michel van de</cp:lastModifiedBy>
  <cp:revision>4</cp:revision>
  <cp:lastPrinted>2019-04-10T09:11:00Z</cp:lastPrinted>
  <dcterms:created xsi:type="dcterms:W3CDTF">2019-10-15T11:29:00Z</dcterms:created>
  <dcterms:modified xsi:type="dcterms:W3CDTF">2019-10-15T13:46:00Z</dcterms:modified>
</cp:coreProperties>
</file>