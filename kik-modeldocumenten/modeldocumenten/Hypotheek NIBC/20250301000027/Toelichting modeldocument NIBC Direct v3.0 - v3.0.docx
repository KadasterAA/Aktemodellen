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277540D2" w:rsidR="00AE3736" w:rsidRPr="00AA22DC" w:rsidRDefault="003107AB" w:rsidP="00A841E0">
            <w:pPr>
              <w:pStyle w:val="Eenheid"/>
            </w:pPr>
            <w:bookmarkStart w:id="0" w:name="bmDirectie"/>
            <w:bookmarkEnd w:id="0"/>
            <w:ins w:id="1" w:author="Groot, Karina de" w:date="2023-09-20T14:01:00Z">
              <w:r>
                <w:rPr>
                  <w:rFonts w:ascii="Helvetica" w:hAnsi="Helvetica" w:cs="Helvetica"/>
                  <w:b w:val="0"/>
                  <w:bCs/>
                  <w:color w:val="03787C"/>
                  <w:sz w:val="22"/>
                  <w:szCs w:val="22"/>
                  <w:shd w:val="clear" w:color="auto" w:fill="FFFFFF"/>
                </w:rPr>
                <w:t>Directie Beheer en Ontwikkeling Informatietechnologie (BOI)</w:t>
              </w:r>
            </w:ins>
            <w:del w:id="2" w:author="Groot, Karina de" w:date="2023-09-20T14:01:00Z">
              <w:r w:rsidR="00AE3736" w:rsidDel="003107AB">
                <w:delText xml:space="preserve">Directie </w:delText>
              </w:r>
              <w:r w:rsidR="00885937" w:rsidDel="003107AB">
                <w:delText>BOI</w:delText>
              </w:r>
            </w:del>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3" w:name="bmAfdeling"/>
            <w:bookmarkEnd w:id="3"/>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4" w:name="bmVertrouwelijk"/>
            <w:bookmarkEnd w:id="4"/>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6B9E71E0" w:rsidR="00AE3736" w:rsidRPr="00AA22DC" w:rsidRDefault="00AE3736" w:rsidP="00A841E0">
            <w:pPr>
              <w:pStyle w:val="Titel"/>
              <w:rPr>
                <w:lang w:val="nl-NL"/>
              </w:rPr>
            </w:pPr>
            <w:bookmarkStart w:id="5" w:name="bmTitel"/>
            <w:bookmarkEnd w:id="5"/>
            <w:r>
              <w:rPr>
                <w:lang w:val="nl-NL"/>
              </w:rPr>
              <w:t>Toelichting modeldocument NIBC Direct</w:t>
            </w:r>
            <w:r w:rsidR="00885937">
              <w:rPr>
                <w:lang w:val="nl-NL"/>
              </w:rPr>
              <w:t xml:space="preserve"> v</w:t>
            </w:r>
            <w:ins w:id="6" w:author="Groot, Karina de" w:date="2023-09-20T13:59:00Z">
              <w:r w:rsidR="003107AB">
                <w:rPr>
                  <w:lang w:val="nl-NL"/>
                </w:rPr>
                <w:t>3</w:t>
              </w:r>
            </w:ins>
            <w:del w:id="7" w:author="Groot, Karina de" w:date="2023-09-20T13:59:00Z">
              <w:r w:rsidR="00885937" w:rsidDel="003107AB">
                <w:rPr>
                  <w:lang w:val="nl-NL"/>
                </w:rPr>
                <w:delText>2</w:delText>
              </w:r>
            </w:del>
            <w:r w:rsidR="00885937">
              <w:rPr>
                <w:lang w:val="nl-NL"/>
              </w:rPr>
              <w:t>.0</w:t>
            </w:r>
            <w:del w:id="8" w:author="Groot, Karina de" w:date="2023-09-20T14:00:00Z">
              <w:r w:rsidR="00885937" w:rsidDel="003107AB">
                <w:rPr>
                  <w:lang w:val="nl-NL"/>
                </w:rPr>
                <w:delText xml:space="preserve"> – </w:delText>
              </w:r>
              <w:r w:rsidR="0004630E" w:rsidDel="003107AB">
                <w:rPr>
                  <w:lang w:val="nl-NL"/>
                </w:rPr>
                <w:delText>2</w:delText>
              </w:r>
              <w:r w:rsidR="00885937" w:rsidDel="003107AB">
                <w:rPr>
                  <w:lang w:val="nl-NL"/>
                </w:rPr>
                <w:delText>.0</w:delText>
              </w:r>
            </w:del>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9" w:name="bmSubtitel"/>
            <w:r w:rsidRPr="00AA22DC">
              <w:rPr>
                <w:rStyle w:val="Ondertitel1"/>
              </w:rPr>
              <w:t xml:space="preserve"> </w:t>
            </w:r>
            <w:bookmarkEnd w:id="9"/>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450C9140" w:rsidR="00AE3736" w:rsidRPr="00AA22DC" w:rsidRDefault="003107AB" w:rsidP="00A841E0">
            <w:pPr>
              <w:pStyle w:val="Voettekst"/>
              <w:tabs>
                <w:tab w:val="clear" w:pos="4536"/>
                <w:tab w:val="clear" w:pos="9072"/>
              </w:tabs>
            </w:pPr>
            <w:ins w:id="10" w:author="Groot, Karina de" w:date="2023-09-20T14:00:00Z">
              <w:r>
                <w:t>3.0</w:t>
              </w:r>
            </w:ins>
            <w:del w:id="11" w:author="Groot, Karina de" w:date="2023-09-20T14:00:00Z">
              <w:r w:rsidR="00E80AA5" w:rsidDel="003107AB">
                <w:delText>0.1</w:delText>
              </w:r>
            </w:del>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0EBBFD15" w:rsidR="00AE3736" w:rsidRPr="00AA22DC" w:rsidRDefault="00E80AA5" w:rsidP="00A841E0">
            <w:pPr>
              <w:pStyle w:val="Auteur"/>
              <w:framePr w:hSpace="0" w:wrap="auto" w:vAnchor="margin" w:hAnchor="text" w:yAlign="inline"/>
            </w:pPr>
            <w:bookmarkStart w:id="12" w:name="bmAuteurs"/>
            <w:bookmarkEnd w:id="12"/>
            <w:r>
              <w:t>BOI/Team 2/AA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p w14:paraId="6E43342B" w14:textId="77777777" w:rsidR="00451606" w:rsidRPr="00AA22DC" w:rsidRDefault="00451606">
      <w:pPr>
        <w:keepNext/>
        <w:spacing w:line="14" w:lineRule="exact"/>
      </w:pPr>
    </w:p>
    <w:tbl>
      <w:tblPr>
        <w:tblpPr w:leftFromText="141" w:rightFromText="141" w:horzAnchor="margin" w:tblpY="81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0F5905">
        <w:trPr>
          <w:cantSplit/>
          <w:trHeight w:hRule="exact" w:val="281"/>
          <w:tblHeader/>
        </w:trPr>
        <w:tc>
          <w:tcPr>
            <w:tcW w:w="779" w:type="dxa"/>
            <w:vAlign w:val="bottom"/>
          </w:tcPr>
          <w:p w14:paraId="23353D66" w14:textId="77777777" w:rsidR="00451606" w:rsidRPr="00AA22DC" w:rsidRDefault="00451606" w:rsidP="000F5905">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rsidP="000F5905">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rsidP="000F5905">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rsidP="000F5905">
            <w:pPr>
              <w:pStyle w:val="tussenkopje"/>
              <w:spacing w:before="0"/>
              <w:rPr>
                <w:lang w:val="nl-NL"/>
              </w:rPr>
            </w:pPr>
            <w:r w:rsidRPr="00AA22DC">
              <w:rPr>
                <w:lang w:val="nl-NL"/>
              </w:rPr>
              <w:t>Opmerking</w:t>
            </w:r>
          </w:p>
        </w:tc>
      </w:tr>
      <w:tr w:rsidR="00451606" w:rsidRPr="00AA22DC" w14:paraId="01E60785" w14:textId="77777777" w:rsidTr="000F5905">
        <w:trPr>
          <w:cantSplit/>
        </w:trPr>
        <w:tc>
          <w:tcPr>
            <w:tcW w:w="779" w:type="dxa"/>
            <w:vAlign w:val="center"/>
          </w:tcPr>
          <w:p w14:paraId="5D950136" w14:textId="3DC60E94" w:rsidR="00451606" w:rsidRPr="00AA22DC" w:rsidRDefault="001358DC" w:rsidP="000F5905">
            <w:pPr>
              <w:pStyle w:val="Koptekst"/>
              <w:tabs>
                <w:tab w:val="clear" w:pos="4536"/>
                <w:tab w:val="clear" w:pos="9072"/>
              </w:tabs>
              <w:spacing w:line="280" w:lineRule="atLeast"/>
              <w:rPr>
                <w:rStyle w:val="Versie0"/>
              </w:rPr>
            </w:pPr>
            <w:bookmarkStart w:id="14" w:name="bmVersie"/>
            <w:bookmarkEnd w:id="14"/>
            <w:r>
              <w:rPr>
                <w:rStyle w:val="Versie0"/>
              </w:rPr>
              <w:t>2.0</w:t>
            </w:r>
          </w:p>
        </w:tc>
        <w:tc>
          <w:tcPr>
            <w:tcW w:w="1701" w:type="dxa"/>
            <w:vAlign w:val="center"/>
          </w:tcPr>
          <w:p w14:paraId="385C6A68" w14:textId="59E31556" w:rsidR="00451606" w:rsidRPr="00AA22DC" w:rsidRDefault="00E80AA5" w:rsidP="000F5905">
            <w:pPr>
              <w:rPr>
                <w:rStyle w:val="Datumopmaakprofiel"/>
              </w:rPr>
            </w:pPr>
            <w:bookmarkStart w:id="15" w:name="bmDatum"/>
            <w:bookmarkEnd w:id="15"/>
            <w:r>
              <w:rPr>
                <w:rStyle w:val="Datumopmaakprofiel"/>
              </w:rPr>
              <w:t>12-04-2023</w:t>
            </w:r>
          </w:p>
        </w:tc>
        <w:tc>
          <w:tcPr>
            <w:tcW w:w="3402" w:type="dxa"/>
            <w:vAlign w:val="center"/>
          </w:tcPr>
          <w:p w14:paraId="4C6ADFF0" w14:textId="4761AECC" w:rsidR="00451606" w:rsidRPr="00AA22DC" w:rsidRDefault="00E80AA5" w:rsidP="000F5905">
            <w:r>
              <w:t>BOI/Team 2/AA</w:t>
            </w:r>
          </w:p>
        </w:tc>
        <w:tc>
          <w:tcPr>
            <w:tcW w:w="2977" w:type="dxa"/>
            <w:vAlign w:val="center"/>
          </w:tcPr>
          <w:p w14:paraId="3B1DD0F5" w14:textId="2A5EFB65" w:rsidR="00451606" w:rsidRPr="00AA22DC" w:rsidRDefault="00AE3736" w:rsidP="000F5905">
            <w:r>
              <w:t>AA-</w:t>
            </w:r>
            <w:r w:rsidR="00E80AA5">
              <w:t>5690</w:t>
            </w:r>
            <w:r>
              <w:t>: Nieuw</w:t>
            </w:r>
            <w:r w:rsidR="00E80AA5">
              <w:t>e</w:t>
            </w:r>
            <w:r>
              <w:t xml:space="preserve"> </w:t>
            </w:r>
            <w:r w:rsidR="00E80AA5">
              <w:t xml:space="preserve">versie </w:t>
            </w:r>
            <w:r>
              <w:t>bankmodel</w:t>
            </w:r>
          </w:p>
        </w:tc>
      </w:tr>
      <w:tr w:rsidR="007D367D" w:rsidRPr="00AA22DC" w14:paraId="0E71D120" w14:textId="77777777" w:rsidTr="000F5905">
        <w:trPr>
          <w:cantSplit/>
        </w:trPr>
        <w:tc>
          <w:tcPr>
            <w:tcW w:w="779" w:type="dxa"/>
          </w:tcPr>
          <w:p w14:paraId="17FAC0BD" w14:textId="2717A0D8" w:rsidR="007D367D" w:rsidRDefault="006C2C7C" w:rsidP="000F5905">
            <w:pPr>
              <w:pStyle w:val="Koptekst"/>
              <w:tabs>
                <w:tab w:val="clear" w:pos="4536"/>
                <w:tab w:val="clear" w:pos="9072"/>
              </w:tabs>
              <w:spacing w:line="280" w:lineRule="atLeast"/>
              <w:rPr>
                <w:rStyle w:val="Versie0"/>
              </w:rPr>
            </w:pPr>
            <w:ins w:id="16" w:author="Groot, Karina de" w:date="2023-10-02T10:39:00Z">
              <w:r>
                <w:rPr>
                  <w:rStyle w:val="Versie0"/>
                </w:rPr>
                <w:t>3.0</w:t>
              </w:r>
            </w:ins>
          </w:p>
        </w:tc>
        <w:tc>
          <w:tcPr>
            <w:tcW w:w="1701" w:type="dxa"/>
            <w:vAlign w:val="bottom"/>
          </w:tcPr>
          <w:p w14:paraId="09C0D773" w14:textId="54B6F509" w:rsidR="007D367D" w:rsidRDefault="006C2C7C" w:rsidP="000F5905">
            <w:pPr>
              <w:rPr>
                <w:rStyle w:val="Datumopmaakprofiel"/>
              </w:rPr>
            </w:pPr>
            <w:ins w:id="17" w:author="Groot, Karina de" w:date="2023-10-02T10:39:00Z">
              <w:r>
                <w:rPr>
                  <w:rStyle w:val="Datumopmaakprofiel"/>
                </w:rPr>
                <w:t>23-09-2023</w:t>
              </w:r>
            </w:ins>
          </w:p>
        </w:tc>
        <w:tc>
          <w:tcPr>
            <w:tcW w:w="3402" w:type="dxa"/>
            <w:vAlign w:val="bottom"/>
          </w:tcPr>
          <w:p w14:paraId="46160083" w14:textId="7569500C" w:rsidR="007D367D" w:rsidRDefault="006C2C7C" w:rsidP="000F5905">
            <w:ins w:id="18" w:author="Groot, Karina de" w:date="2023-10-02T10:39:00Z">
              <w:r>
                <w:t>BOI/Team 2/AA</w:t>
              </w:r>
            </w:ins>
          </w:p>
        </w:tc>
        <w:tc>
          <w:tcPr>
            <w:tcW w:w="2977" w:type="dxa"/>
            <w:vAlign w:val="bottom"/>
          </w:tcPr>
          <w:p w14:paraId="551E8219" w14:textId="7C33AF1F" w:rsidR="007D367D" w:rsidRDefault="006C2C7C" w:rsidP="000F5905">
            <w:ins w:id="19" w:author="Groot, Karina de" w:date="2023-10-02T10:39:00Z">
              <w:r>
                <w:t>AA-6036: nieuwe vers</w:t>
              </w:r>
            </w:ins>
            <w:ins w:id="20" w:author="Groot, Karina de" w:date="2023-10-02T10:40:00Z">
              <w:r>
                <w:t>ie bankmodel waardoor er wat layout wijzigingen zijn doorgevoerd.</w:t>
              </w:r>
            </w:ins>
          </w:p>
        </w:tc>
      </w:tr>
      <w:tr w:rsidR="0096471C" w:rsidRPr="00AA22DC" w14:paraId="2A0FDA34" w14:textId="77777777" w:rsidTr="000F5905">
        <w:trPr>
          <w:cantSplit/>
        </w:trPr>
        <w:tc>
          <w:tcPr>
            <w:tcW w:w="779" w:type="dxa"/>
          </w:tcPr>
          <w:p w14:paraId="64947B9B"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0F5905">
            <w:pPr>
              <w:rPr>
                <w:rStyle w:val="Datumopmaakprofiel"/>
              </w:rPr>
            </w:pPr>
          </w:p>
        </w:tc>
        <w:tc>
          <w:tcPr>
            <w:tcW w:w="3402" w:type="dxa"/>
            <w:vAlign w:val="bottom"/>
          </w:tcPr>
          <w:p w14:paraId="32047263" w14:textId="77777777" w:rsidR="0096471C" w:rsidDel="0031176B" w:rsidRDefault="0096471C" w:rsidP="000F5905"/>
        </w:tc>
        <w:tc>
          <w:tcPr>
            <w:tcW w:w="2977" w:type="dxa"/>
            <w:vAlign w:val="bottom"/>
          </w:tcPr>
          <w:p w14:paraId="6FA50DD0" w14:textId="77777777" w:rsidR="0096471C" w:rsidDel="0031176B" w:rsidRDefault="0096471C" w:rsidP="000F5905"/>
        </w:tc>
      </w:tr>
      <w:tr w:rsidR="0096471C" w:rsidRPr="00AA22DC" w14:paraId="3AB070E6" w14:textId="77777777" w:rsidTr="000F5905">
        <w:trPr>
          <w:cantSplit/>
        </w:trPr>
        <w:tc>
          <w:tcPr>
            <w:tcW w:w="779" w:type="dxa"/>
          </w:tcPr>
          <w:p w14:paraId="4D780B10"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0F5905">
            <w:pPr>
              <w:rPr>
                <w:rStyle w:val="Datumopmaakprofiel"/>
              </w:rPr>
            </w:pPr>
          </w:p>
        </w:tc>
        <w:tc>
          <w:tcPr>
            <w:tcW w:w="3402" w:type="dxa"/>
            <w:vAlign w:val="bottom"/>
          </w:tcPr>
          <w:p w14:paraId="5ABFC5F8" w14:textId="77777777" w:rsidR="0096471C" w:rsidDel="0031176B" w:rsidRDefault="0096471C" w:rsidP="000F5905"/>
        </w:tc>
        <w:tc>
          <w:tcPr>
            <w:tcW w:w="2977" w:type="dxa"/>
            <w:vAlign w:val="bottom"/>
          </w:tcPr>
          <w:p w14:paraId="0A1AA173" w14:textId="77777777" w:rsidR="0096471C" w:rsidDel="0031176B" w:rsidRDefault="0096471C" w:rsidP="000F5905"/>
        </w:tc>
      </w:tr>
    </w:tbl>
    <w:p w14:paraId="5414478E" w14:textId="420FFE85" w:rsidR="00451606" w:rsidRDefault="00451606" w:rsidP="00BC3B41"/>
    <w:tbl>
      <w:tblPr>
        <w:tblpPr w:leftFromText="141" w:rightFromText="141" w:vertAnchor="text" w:horzAnchor="margin" w:tblpY="257"/>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0F5905" w:rsidRPr="00AA22DC" w14:paraId="55680566" w14:textId="77777777" w:rsidTr="000F5905">
        <w:trPr>
          <w:cantSplit/>
          <w:trHeight w:hRule="exact" w:val="332"/>
        </w:trPr>
        <w:tc>
          <w:tcPr>
            <w:tcW w:w="5173" w:type="dxa"/>
            <w:vAlign w:val="bottom"/>
          </w:tcPr>
          <w:p w14:paraId="3E797AC7" w14:textId="77777777" w:rsidR="000F5905" w:rsidRPr="00AA22DC" w:rsidRDefault="000F5905" w:rsidP="000F5905">
            <w:pPr>
              <w:pStyle w:val="kopje"/>
              <w:keepNext/>
            </w:pPr>
            <w:r w:rsidRPr="00AA22DC">
              <w:t>Versiehistorie</w:t>
            </w:r>
          </w:p>
        </w:tc>
      </w:tr>
    </w:tbl>
    <w:p w14:paraId="7AA40217" w14:textId="77777777" w:rsidR="0096471C" w:rsidRPr="00AA22DC" w:rsidRDefault="0096471C" w:rsidP="00BC3B41"/>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25" w:name="bmInhoudsopgave" w:displacedByCustomXml="next"/>
    <w:bookmarkEnd w:id="25"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0503D220" w14:textId="19C26EF6" w:rsidR="006A2AA0" w:rsidRDefault="00FE092C">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32199274" w:history="1">
            <w:r w:rsidR="006A2AA0" w:rsidRPr="00B538FE">
              <w:rPr>
                <w:rStyle w:val="Hyperlink"/>
              </w:rPr>
              <w:t>1</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Inleiding</w:t>
            </w:r>
            <w:r w:rsidR="006A2AA0">
              <w:rPr>
                <w:webHidden/>
              </w:rPr>
              <w:tab/>
            </w:r>
            <w:r w:rsidR="006A2AA0">
              <w:rPr>
                <w:webHidden/>
              </w:rPr>
              <w:fldChar w:fldCharType="begin"/>
            </w:r>
            <w:r w:rsidR="006A2AA0">
              <w:rPr>
                <w:webHidden/>
              </w:rPr>
              <w:instrText xml:space="preserve"> PAGEREF _Toc132199274 \h </w:instrText>
            </w:r>
            <w:r w:rsidR="006A2AA0">
              <w:rPr>
                <w:webHidden/>
              </w:rPr>
            </w:r>
            <w:r w:rsidR="006A2AA0">
              <w:rPr>
                <w:webHidden/>
              </w:rPr>
              <w:fldChar w:fldCharType="separate"/>
            </w:r>
            <w:r w:rsidR="006A2AA0">
              <w:rPr>
                <w:webHidden/>
              </w:rPr>
              <w:t>3</w:t>
            </w:r>
            <w:r w:rsidR="006A2AA0">
              <w:rPr>
                <w:webHidden/>
              </w:rPr>
              <w:fldChar w:fldCharType="end"/>
            </w:r>
          </w:hyperlink>
        </w:p>
        <w:p w14:paraId="7EA0D8FB" w14:textId="0431BBC4" w:rsidR="006A2AA0" w:rsidRDefault="00000000">
          <w:pPr>
            <w:pStyle w:val="Inhopg2"/>
            <w:rPr>
              <w:rFonts w:asciiTheme="minorHAnsi" w:eastAsiaTheme="minorEastAsia" w:hAnsiTheme="minorHAnsi" w:cstheme="minorBidi"/>
              <w:snapToGrid/>
              <w:kern w:val="0"/>
              <w:sz w:val="22"/>
              <w:szCs w:val="22"/>
              <w:lang w:eastAsia="nl-NL"/>
            </w:rPr>
          </w:pPr>
          <w:hyperlink w:anchor="_Toc132199275" w:history="1">
            <w:r w:rsidR="006A2AA0" w:rsidRPr="00B538FE">
              <w:rPr>
                <w:rStyle w:val="Hyperlink"/>
              </w:rPr>
              <w:t>1.1</w:t>
            </w:r>
            <w:r w:rsidR="006A2AA0">
              <w:rPr>
                <w:rFonts w:asciiTheme="minorHAnsi" w:eastAsiaTheme="minorEastAsia" w:hAnsiTheme="minorHAnsi" w:cstheme="minorBidi"/>
                <w:snapToGrid/>
                <w:kern w:val="0"/>
                <w:sz w:val="22"/>
                <w:szCs w:val="22"/>
                <w:lang w:eastAsia="nl-NL"/>
              </w:rPr>
              <w:tab/>
            </w:r>
            <w:r w:rsidR="006A2AA0" w:rsidRPr="00B538FE">
              <w:rPr>
                <w:rStyle w:val="Hyperlink"/>
              </w:rPr>
              <w:t>Doel</w:t>
            </w:r>
            <w:r w:rsidR="006A2AA0">
              <w:rPr>
                <w:webHidden/>
              </w:rPr>
              <w:tab/>
            </w:r>
            <w:r w:rsidR="006A2AA0">
              <w:rPr>
                <w:webHidden/>
              </w:rPr>
              <w:fldChar w:fldCharType="begin"/>
            </w:r>
            <w:r w:rsidR="006A2AA0">
              <w:rPr>
                <w:webHidden/>
              </w:rPr>
              <w:instrText xml:space="preserve"> PAGEREF _Toc132199275 \h </w:instrText>
            </w:r>
            <w:r w:rsidR="006A2AA0">
              <w:rPr>
                <w:webHidden/>
              </w:rPr>
            </w:r>
            <w:r w:rsidR="006A2AA0">
              <w:rPr>
                <w:webHidden/>
              </w:rPr>
              <w:fldChar w:fldCharType="separate"/>
            </w:r>
            <w:r w:rsidR="006A2AA0">
              <w:rPr>
                <w:webHidden/>
              </w:rPr>
              <w:t>3</w:t>
            </w:r>
            <w:r w:rsidR="006A2AA0">
              <w:rPr>
                <w:webHidden/>
              </w:rPr>
              <w:fldChar w:fldCharType="end"/>
            </w:r>
          </w:hyperlink>
        </w:p>
        <w:p w14:paraId="7BB120B2" w14:textId="54D633ED" w:rsidR="006A2AA0" w:rsidRDefault="00000000">
          <w:pPr>
            <w:pStyle w:val="Inhopg2"/>
            <w:rPr>
              <w:rFonts w:asciiTheme="minorHAnsi" w:eastAsiaTheme="minorEastAsia" w:hAnsiTheme="minorHAnsi" w:cstheme="minorBidi"/>
              <w:snapToGrid/>
              <w:kern w:val="0"/>
              <w:sz w:val="22"/>
              <w:szCs w:val="22"/>
              <w:lang w:eastAsia="nl-NL"/>
            </w:rPr>
          </w:pPr>
          <w:hyperlink w:anchor="_Toc132199276" w:history="1">
            <w:r w:rsidR="006A2AA0" w:rsidRPr="00B538FE">
              <w:rPr>
                <w:rStyle w:val="Hyperlink"/>
              </w:rPr>
              <w:t>1.2</w:t>
            </w:r>
            <w:r w:rsidR="006A2AA0">
              <w:rPr>
                <w:rFonts w:asciiTheme="minorHAnsi" w:eastAsiaTheme="minorEastAsia" w:hAnsiTheme="minorHAnsi" w:cstheme="minorBidi"/>
                <w:snapToGrid/>
                <w:kern w:val="0"/>
                <w:sz w:val="22"/>
                <w:szCs w:val="22"/>
                <w:lang w:eastAsia="nl-NL"/>
              </w:rPr>
              <w:tab/>
            </w:r>
            <w:r w:rsidR="006A2AA0" w:rsidRPr="00B538FE">
              <w:rPr>
                <w:rStyle w:val="Hyperlink"/>
              </w:rPr>
              <w:t>Algemeen</w:t>
            </w:r>
            <w:r w:rsidR="006A2AA0">
              <w:rPr>
                <w:webHidden/>
              </w:rPr>
              <w:tab/>
            </w:r>
            <w:r w:rsidR="006A2AA0">
              <w:rPr>
                <w:webHidden/>
              </w:rPr>
              <w:fldChar w:fldCharType="begin"/>
            </w:r>
            <w:r w:rsidR="006A2AA0">
              <w:rPr>
                <w:webHidden/>
              </w:rPr>
              <w:instrText xml:space="preserve"> PAGEREF _Toc132199276 \h </w:instrText>
            </w:r>
            <w:r w:rsidR="006A2AA0">
              <w:rPr>
                <w:webHidden/>
              </w:rPr>
            </w:r>
            <w:r w:rsidR="006A2AA0">
              <w:rPr>
                <w:webHidden/>
              </w:rPr>
              <w:fldChar w:fldCharType="separate"/>
            </w:r>
            <w:r w:rsidR="006A2AA0">
              <w:rPr>
                <w:webHidden/>
              </w:rPr>
              <w:t>3</w:t>
            </w:r>
            <w:r w:rsidR="006A2AA0">
              <w:rPr>
                <w:webHidden/>
              </w:rPr>
              <w:fldChar w:fldCharType="end"/>
            </w:r>
          </w:hyperlink>
        </w:p>
        <w:p w14:paraId="55405542" w14:textId="445D81E3" w:rsidR="006A2AA0" w:rsidRDefault="00000000">
          <w:pPr>
            <w:pStyle w:val="Inhopg2"/>
            <w:rPr>
              <w:rFonts w:asciiTheme="minorHAnsi" w:eastAsiaTheme="minorEastAsia" w:hAnsiTheme="minorHAnsi" w:cstheme="minorBidi"/>
              <w:snapToGrid/>
              <w:kern w:val="0"/>
              <w:sz w:val="22"/>
              <w:szCs w:val="22"/>
              <w:lang w:eastAsia="nl-NL"/>
            </w:rPr>
          </w:pPr>
          <w:hyperlink w:anchor="_Toc132199277" w:history="1">
            <w:r w:rsidR="006A2AA0" w:rsidRPr="00B538FE">
              <w:rPr>
                <w:rStyle w:val="Hyperlink"/>
              </w:rPr>
              <w:t>1.3</w:t>
            </w:r>
            <w:r w:rsidR="006A2AA0">
              <w:rPr>
                <w:rFonts w:asciiTheme="minorHAnsi" w:eastAsiaTheme="minorEastAsia" w:hAnsiTheme="minorHAnsi" w:cstheme="minorBidi"/>
                <w:snapToGrid/>
                <w:kern w:val="0"/>
                <w:sz w:val="22"/>
                <w:szCs w:val="22"/>
                <w:lang w:eastAsia="nl-NL"/>
              </w:rPr>
              <w:tab/>
            </w:r>
            <w:r w:rsidR="006A2AA0" w:rsidRPr="00B538FE">
              <w:rPr>
                <w:rStyle w:val="Hyperlink"/>
              </w:rPr>
              <w:t>Referenties</w:t>
            </w:r>
            <w:r w:rsidR="006A2AA0">
              <w:rPr>
                <w:webHidden/>
              </w:rPr>
              <w:tab/>
            </w:r>
            <w:r w:rsidR="006A2AA0">
              <w:rPr>
                <w:webHidden/>
              </w:rPr>
              <w:fldChar w:fldCharType="begin"/>
            </w:r>
            <w:r w:rsidR="006A2AA0">
              <w:rPr>
                <w:webHidden/>
              </w:rPr>
              <w:instrText xml:space="preserve"> PAGEREF _Toc132199277 \h </w:instrText>
            </w:r>
            <w:r w:rsidR="006A2AA0">
              <w:rPr>
                <w:webHidden/>
              </w:rPr>
            </w:r>
            <w:r w:rsidR="006A2AA0">
              <w:rPr>
                <w:webHidden/>
              </w:rPr>
              <w:fldChar w:fldCharType="separate"/>
            </w:r>
            <w:r w:rsidR="006A2AA0">
              <w:rPr>
                <w:webHidden/>
              </w:rPr>
              <w:t>4</w:t>
            </w:r>
            <w:r w:rsidR="006A2AA0">
              <w:rPr>
                <w:webHidden/>
              </w:rPr>
              <w:fldChar w:fldCharType="end"/>
            </w:r>
          </w:hyperlink>
        </w:p>
        <w:p w14:paraId="2013A3EA" w14:textId="384D3EC5" w:rsidR="006A2AA0" w:rsidRDefault="00000000">
          <w:pPr>
            <w:pStyle w:val="Inhopg1"/>
            <w:rPr>
              <w:rFonts w:asciiTheme="minorHAnsi" w:eastAsiaTheme="minorEastAsia" w:hAnsiTheme="minorHAnsi" w:cstheme="minorBidi"/>
              <w:b w:val="0"/>
              <w:bCs w:val="0"/>
              <w:snapToGrid/>
              <w:kern w:val="0"/>
              <w:sz w:val="22"/>
              <w:szCs w:val="22"/>
              <w:lang w:eastAsia="nl-NL"/>
            </w:rPr>
          </w:pPr>
          <w:hyperlink w:anchor="_Toc132199278" w:history="1">
            <w:r w:rsidR="006A2AA0" w:rsidRPr="00B538FE">
              <w:rPr>
                <w:rStyle w:val="Hyperlink"/>
              </w:rPr>
              <w:t>2</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NIBC Direct</w:t>
            </w:r>
            <w:r w:rsidR="006A2AA0">
              <w:rPr>
                <w:webHidden/>
              </w:rPr>
              <w:tab/>
            </w:r>
            <w:r w:rsidR="006A2AA0">
              <w:rPr>
                <w:webHidden/>
              </w:rPr>
              <w:fldChar w:fldCharType="begin"/>
            </w:r>
            <w:r w:rsidR="006A2AA0">
              <w:rPr>
                <w:webHidden/>
              </w:rPr>
              <w:instrText xml:space="preserve"> PAGEREF _Toc132199278 \h </w:instrText>
            </w:r>
            <w:r w:rsidR="006A2AA0">
              <w:rPr>
                <w:webHidden/>
              </w:rPr>
            </w:r>
            <w:r w:rsidR="006A2AA0">
              <w:rPr>
                <w:webHidden/>
              </w:rPr>
              <w:fldChar w:fldCharType="separate"/>
            </w:r>
            <w:r w:rsidR="006A2AA0">
              <w:rPr>
                <w:webHidden/>
              </w:rPr>
              <w:t>5</w:t>
            </w:r>
            <w:r w:rsidR="006A2AA0">
              <w:rPr>
                <w:webHidden/>
              </w:rPr>
              <w:fldChar w:fldCharType="end"/>
            </w:r>
          </w:hyperlink>
        </w:p>
        <w:p w14:paraId="2C8400CE" w14:textId="390058C4" w:rsidR="006A2AA0" w:rsidRDefault="00000000">
          <w:pPr>
            <w:pStyle w:val="Inhopg2"/>
            <w:rPr>
              <w:rFonts w:asciiTheme="minorHAnsi" w:eastAsiaTheme="minorEastAsia" w:hAnsiTheme="minorHAnsi" w:cstheme="minorBidi"/>
              <w:snapToGrid/>
              <w:kern w:val="0"/>
              <w:sz w:val="22"/>
              <w:szCs w:val="22"/>
              <w:lang w:eastAsia="nl-NL"/>
            </w:rPr>
          </w:pPr>
          <w:hyperlink w:anchor="_Toc132199279" w:history="1">
            <w:r w:rsidR="006A2AA0" w:rsidRPr="00B538FE">
              <w:rPr>
                <w:rStyle w:val="Hyperlink"/>
              </w:rPr>
              <w:t>2.1</w:t>
            </w:r>
            <w:r w:rsidR="006A2AA0">
              <w:rPr>
                <w:rFonts w:asciiTheme="minorHAnsi" w:eastAsiaTheme="minorEastAsia" w:hAnsiTheme="minorHAnsi" w:cstheme="minorBidi"/>
                <w:snapToGrid/>
                <w:kern w:val="0"/>
                <w:sz w:val="22"/>
                <w:szCs w:val="22"/>
                <w:lang w:eastAsia="nl-NL"/>
              </w:rPr>
              <w:tab/>
            </w:r>
            <w:r w:rsidR="006A2AA0" w:rsidRPr="00B538FE">
              <w:rPr>
                <w:rStyle w:val="Hyperlink"/>
              </w:rPr>
              <w:t>Equivalentieverklaring</w:t>
            </w:r>
            <w:r w:rsidR="006A2AA0">
              <w:rPr>
                <w:webHidden/>
              </w:rPr>
              <w:tab/>
            </w:r>
            <w:r w:rsidR="006A2AA0">
              <w:rPr>
                <w:webHidden/>
              </w:rPr>
              <w:fldChar w:fldCharType="begin"/>
            </w:r>
            <w:r w:rsidR="006A2AA0">
              <w:rPr>
                <w:webHidden/>
              </w:rPr>
              <w:instrText xml:space="preserve"> PAGEREF _Toc132199279 \h </w:instrText>
            </w:r>
            <w:r w:rsidR="006A2AA0">
              <w:rPr>
                <w:webHidden/>
              </w:rPr>
            </w:r>
            <w:r w:rsidR="006A2AA0">
              <w:rPr>
                <w:webHidden/>
              </w:rPr>
              <w:fldChar w:fldCharType="separate"/>
            </w:r>
            <w:r w:rsidR="006A2AA0">
              <w:rPr>
                <w:webHidden/>
              </w:rPr>
              <w:t>5</w:t>
            </w:r>
            <w:r w:rsidR="006A2AA0">
              <w:rPr>
                <w:webHidden/>
              </w:rPr>
              <w:fldChar w:fldCharType="end"/>
            </w:r>
          </w:hyperlink>
        </w:p>
        <w:p w14:paraId="5F1FAC89" w14:textId="550D8AA1" w:rsidR="006A2AA0" w:rsidRDefault="00000000">
          <w:pPr>
            <w:pStyle w:val="Inhopg2"/>
            <w:rPr>
              <w:rFonts w:asciiTheme="minorHAnsi" w:eastAsiaTheme="minorEastAsia" w:hAnsiTheme="minorHAnsi" w:cstheme="minorBidi"/>
              <w:snapToGrid/>
              <w:kern w:val="0"/>
              <w:sz w:val="22"/>
              <w:szCs w:val="22"/>
              <w:lang w:eastAsia="nl-NL"/>
            </w:rPr>
          </w:pPr>
          <w:hyperlink w:anchor="_Toc132199280" w:history="1">
            <w:r w:rsidR="006A2AA0" w:rsidRPr="00B538FE">
              <w:rPr>
                <w:rStyle w:val="Hyperlink"/>
              </w:rPr>
              <w:t>2.2</w:t>
            </w:r>
            <w:r w:rsidR="006A2AA0">
              <w:rPr>
                <w:rFonts w:asciiTheme="minorHAnsi" w:eastAsiaTheme="minorEastAsia" w:hAnsiTheme="minorHAnsi" w:cstheme="minorBidi"/>
                <w:snapToGrid/>
                <w:kern w:val="0"/>
                <w:sz w:val="22"/>
                <w:szCs w:val="22"/>
                <w:lang w:eastAsia="nl-NL"/>
              </w:rPr>
              <w:tab/>
            </w:r>
            <w:r w:rsidR="006A2AA0" w:rsidRPr="00B538FE">
              <w:rPr>
                <w:rStyle w:val="Hyperlink"/>
              </w:rPr>
              <w:t>Titel</w:t>
            </w:r>
            <w:r w:rsidR="006A2AA0">
              <w:rPr>
                <w:webHidden/>
              </w:rPr>
              <w:tab/>
            </w:r>
            <w:r w:rsidR="006A2AA0">
              <w:rPr>
                <w:webHidden/>
              </w:rPr>
              <w:fldChar w:fldCharType="begin"/>
            </w:r>
            <w:r w:rsidR="006A2AA0">
              <w:rPr>
                <w:webHidden/>
              </w:rPr>
              <w:instrText xml:space="preserve"> PAGEREF _Toc132199280 \h </w:instrText>
            </w:r>
            <w:r w:rsidR="006A2AA0">
              <w:rPr>
                <w:webHidden/>
              </w:rPr>
            </w:r>
            <w:r w:rsidR="006A2AA0">
              <w:rPr>
                <w:webHidden/>
              </w:rPr>
              <w:fldChar w:fldCharType="separate"/>
            </w:r>
            <w:r w:rsidR="006A2AA0">
              <w:rPr>
                <w:webHidden/>
              </w:rPr>
              <w:t>6</w:t>
            </w:r>
            <w:r w:rsidR="006A2AA0">
              <w:rPr>
                <w:webHidden/>
              </w:rPr>
              <w:fldChar w:fldCharType="end"/>
            </w:r>
          </w:hyperlink>
        </w:p>
        <w:p w14:paraId="5D2AEB78" w14:textId="366A136B" w:rsidR="006A2AA0" w:rsidRDefault="00000000">
          <w:pPr>
            <w:pStyle w:val="Inhopg2"/>
            <w:rPr>
              <w:rFonts w:asciiTheme="minorHAnsi" w:eastAsiaTheme="minorEastAsia" w:hAnsiTheme="minorHAnsi" w:cstheme="minorBidi"/>
              <w:snapToGrid/>
              <w:kern w:val="0"/>
              <w:sz w:val="22"/>
              <w:szCs w:val="22"/>
              <w:lang w:eastAsia="nl-NL"/>
            </w:rPr>
          </w:pPr>
          <w:hyperlink w:anchor="_Toc132199281" w:history="1">
            <w:r w:rsidR="006A2AA0" w:rsidRPr="00B538FE">
              <w:rPr>
                <w:rStyle w:val="Hyperlink"/>
              </w:rPr>
              <w:t>2.3</w:t>
            </w:r>
            <w:r w:rsidR="006A2AA0">
              <w:rPr>
                <w:rFonts w:asciiTheme="minorHAnsi" w:eastAsiaTheme="minorEastAsia" w:hAnsiTheme="minorHAnsi" w:cstheme="minorBidi"/>
                <w:snapToGrid/>
                <w:kern w:val="0"/>
                <w:sz w:val="22"/>
                <w:szCs w:val="22"/>
                <w:lang w:eastAsia="nl-NL"/>
              </w:rPr>
              <w:tab/>
            </w:r>
            <w:r w:rsidR="006A2AA0" w:rsidRPr="00B538FE">
              <w:rPr>
                <w:rStyle w:val="Hyperlink"/>
              </w:rPr>
              <w:t>Aanhef</w:t>
            </w:r>
            <w:r w:rsidR="006A2AA0">
              <w:rPr>
                <w:webHidden/>
              </w:rPr>
              <w:tab/>
            </w:r>
            <w:r w:rsidR="006A2AA0">
              <w:rPr>
                <w:webHidden/>
              </w:rPr>
              <w:fldChar w:fldCharType="begin"/>
            </w:r>
            <w:r w:rsidR="006A2AA0">
              <w:rPr>
                <w:webHidden/>
              </w:rPr>
              <w:instrText xml:space="preserve"> PAGEREF _Toc132199281 \h </w:instrText>
            </w:r>
            <w:r w:rsidR="006A2AA0">
              <w:rPr>
                <w:webHidden/>
              </w:rPr>
            </w:r>
            <w:r w:rsidR="006A2AA0">
              <w:rPr>
                <w:webHidden/>
              </w:rPr>
              <w:fldChar w:fldCharType="separate"/>
            </w:r>
            <w:r w:rsidR="006A2AA0">
              <w:rPr>
                <w:webHidden/>
              </w:rPr>
              <w:t>6</w:t>
            </w:r>
            <w:r w:rsidR="006A2AA0">
              <w:rPr>
                <w:webHidden/>
              </w:rPr>
              <w:fldChar w:fldCharType="end"/>
            </w:r>
          </w:hyperlink>
        </w:p>
        <w:p w14:paraId="5298436B" w14:textId="336C2C9B" w:rsidR="006A2AA0" w:rsidRDefault="00000000">
          <w:pPr>
            <w:pStyle w:val="Inhopg2"/>
            <w:rPr>
              <w:rFonts w:asciiTheme="minorHAnsi" w:eastAsiaTheme="minorEastAsia" w:hAnsiTheme="minorHAnsi" w:cstheme="minorBidi"/>
              <w:snapToGrid/>
              <w:kern w:val="0"/>
              <w:sz w:val="22"/>
              <w:szCs w:val="22"/>
              <w:lang w:eastAsia="nl-NL"/>
            </w:rPr>
          </w:pPr>
          <w:hyperlink w:anchor="_Toc132199282" w:history="1">
            <w:r w:rsidR="006A2AA0" w:rsidRPr="00B538FE">
              <w:rPr>
                <w:rStyle w:val="Hyperlink"/>
              </w:rPr>
              <w:t>2.4</w:t>
            </w:r>
            <w:r w:rsidR="006A2AA0">
              <w:rPr>
                <w:rFonts w:asciiTheme="minorHAnsi" w:eastAsiaTheme="minorEastAsia" w:hAnsiTheme="minorHAnsi" w:cstheme="minorBidi"/>
                <w:snapToGrid/>
                <w:kern w:val="0"/>
                <w:sz w:val="22"/>
                <w:szCs w:val="22"/>
                <w:lang w:eastAsia="nl-NL"/>
              </w:rPr>
              <w:tab/>
            </w:r>
            <w:r w:rsidR="006A2AA0" w:rsidRPr="00B538FE">
              <w:rPr>
                <w:rStyle w:val="Hyperlink"/>
              </w:rPr>
              <w:t>Partijen</w:t>
            </w:r>
            <w:r w:rsidR="006A2AA0">
              <w:rPr>
                <w:webHidden/>
              </w:rPr>
              <w:tab/>
            </w:r>
            <w:r w:rsidR="006A2AA0">
              <w:rPr>
                <w:webHidden/>
              </w:rPr>
              <w:fldChar w:fldCharType="begin"/>
            </w:r>
            <w:r w:rsidR="006A2AA0">
              <w:rPr>
                <w:webHidden/>
              </w:rPr>
              <w:instrText xml:space="preserve"> PAGEREF _Toc132199282 \h </w:instrText>
            </w:r>
            <w:r w:rsidR="006A2AA0">
              <w:rPr>
                <w:webHidden/>
              </w:rPr>
            </w:r>
            <w:r w:rsidR="006A2AA0">
              <w:rPr>
                <w:webHidden/>
              </w:rPr>
              <w:fldChar w:fldCharType="separate"/>
            </w:r>
            <w:r w:rsidR="006A2AA0">
              <w:rPr>
                <w:webHidden/>
              </w:rPr>
              <w:t>7</w:t>
            </w:r>
            <w:r w:rsidR="006A2AA0">
              <w:rPr>
                <w:webHidden/>
              </w:rPr>
              <w:fldChar w:fldCharType="end"/>
            </w:r>
          </w:hyperlink>
        </w:p>
        <w:p w14:paraId="365F3E22" w14:textId="6E2756C2" w:rsidR="006A2AA0" w:rsidRDefault="00000000">
          <w:pPr>
            <w:pStyle w:val="Inhopg3"/>
            <w:rPr>
              <w:rFonts w:asciiTheme="minorHAnsi" w:eastAsiaTheme="minorEastAsia" w:hAnsiTheme="minorHAnsi" w:cstheme="minorBidi"/>
              <w:snapToGrid/>
              <w:kern w:val="0"/>
              <w:sz w:val="22"/>
              <w:szCs w:val="22"/>
              <w:lang w:eastAsia="nl-NL"/>
            </w:rPr>
          </w:pPr>
          <w:hyperlink w:anchor="_Toc132199283" w:history="1">
            <w:r w:rsidR="006A2AA0" w:rsidRPr="00B538FE">
              <w:rPr>
                <w:rStyle w:val="Hyperlink"/>
              </w:rPr>
              <w:t>2.4.1</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Geldverstrekker</w:t>
            </w:r>
            <w:r w:rsidR="006A2AA0">
              <w:rPr>
                <w:webHidden/>
              </w:rPr>
              <w:tab/>
            </w:r>
            <w:r w:rsidR="006A2AA0">
              <w:rPr>
                <w:webHidden/>
              </w:rPr>
              <w:fldChar w:fldCharType="begin"/>
            </w:r>
            <w:r w:rsidR="006A2AA0">
              <w:rPr>
                <w:webHidden/>
              </w:rPr>
              <w:instrText xml:space="preserve"> PAGEREF _Toc132199283 \h </w:instrText>
            </w:r>
            <w:r w:rsidR="006A2AA0">
              <w:rPr>
                <w:webHidden/>
              </w:rPr>
            </w:r>
            <w:r w:rsidR="006A2AA0">
              <w:rPr>
                <w:webHidden/>
              </w:rPr>
              <w:fldChar w:fldCharType="separate"/>
            </w:r>
            <w:r w:rsidR="006A2AA0">
              <w:rPr>
                <w:webHidden/>
              </w:rPr>
              <w:t>7</w:t>
            </w:r>
            <w:r w:rsidR="006A2AA0">
              <w:rPr>
                <w:webHidden/>
              </w:rPr>
              <w:fldChar w:fldCharType="end"/>
            </w:r>
          </w:hyperlink>
        </w:p>
        <w:p w14:paraId="7EDF6528" w14:textId="2EAFDCD2" w:rsidR="006A2AA0" w:rsidRDefault="00000000">
          <w:pPr>
            <w:pStyle w:val="Inhopg3"/>
            <w:rPr>
              <w:rFonts w:asciiTheme="minorHAnsi" w:eastAsiaTheme="minorEastAsia" w:hAnsiTheme="minorHAnsi" w:cstheme="minorBidi"/>
              <w:snapToGrid/>
              <w:kern w:val="0"/>
              <w:sz w:val="22"/>
              <w:szCs w:val="22"/>
              <w:lang w:eastAsia="nl-NL"/>
            </w:rPr>
          </w:pPr>
          <w:hyperlink w:anchor="_Toc132199284" w:history="1">
            <w:r w:rsidR="006A2AA0" w:rsidRPr="00B538FE">
              <w:rPr>
                <w:rStyle w:val="Hyperlink"/>
              </w:rPr>
              <w:t>2.4.2</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Hypotheekgever en Schuldenaar</w:t>
            </w:r>
            <w:r w:rsidR="006A2AA0">
              <w:rPr>
                <w:webHidden/>
              </w:rPr>
              <w:tab/>
            </w:r>
            <w:r w:rsidR="006A2AA0">
              <w:rPr>
                <w:webHidden/>
              </w:rPr>
              <w:fldChar w:fldCharType="begin"/>
            </w:r>
            <w:r w:rsidR="006A2AA0">
              <w:rPr>
                <w:webHidden/>
              </w:rPr>
              <w:instrText xml:space="preserve"> PAGEREF _Toc132199284 \h </w:instrText>
            </w:r>
            <w:r w:rsidR="006A2AA0">
              <w:rPr>
                <w:webHidden/>
              </w:rPr>
            </w:r>
            <w:r w:rsidR="006A2AA0">
              <w:rPr>
                <w:webHidden/>
              </w:rPr>
              <w:fldChar w:fldCharType="separate"/>
            </w:r>
            <w:r w:rsidR="006A2AA0">
              <w:rPr>
                <w:webHidden/>
              </w:rPr>
              <w:t>9</w:t>
            </w:r>
            <w:r w:rsidR="006A2AA0">
              <w:rPr>
                <w:webHidden/>
              </w:rPr>
              <w:fldChar w:fldCharType="end"/>
            </w:r>
          </w:hyperlink>
        </w:p>
        <w:p w14:paraId="5B38A252" w14:textId="2AE6EAE2" w:rsidR="006A2AA0" w:rsidRDefault="00000000">
          <w:pPr>
            <w:pStyle w:val="Inhopg2"/>
            <w:rPr>
              <w:rFonts w:asciiTheme="minorHAnsi" w:eastAsiaTheme="minorEastAsia" w:hAnsiTheme="minorHAnsi" w:cstheme="minorBidi"/>
              <w:snapToGrid/>
              <w:kern w:val="0"/>
              <w:sz w:val="22"/>
              <w:szCs w:val="22"/>
              <w:lang w:eastAsia="nl-NL"/>
            </w:rPr>
          </w:pPr>
          <w:hyperlink w:anchor="_Toc132199285" w:history="1">
            <w:r w:rsidR="006A2AA0" w:rsidRPr="00B538FE">
              <w:rPr>
                <w:rStyle w:val="Hyperlink"/>
              </w:rPr>
              <w:t>2.5</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Geldlening</w:t>
            </w:r>
            <w:r w:rsidR="006A2AA0">
              <w:rPr>
                <w:webHidden/>
              </w:rPr>
              <w:tab/>
            </w:r>
            <w:r w:rsidR="006A2AA0">
              <w:rPr>
                <w:webHidden/>
              </w:rPr>
              <w:fldChar w:fldCharType="begin"/>
            </w:r>
            <w:r w:rsidR="006A2AA0">
              <w:rPr>
                <w:webHidden/>
              </w:rPr>
              <w:instrText xml:space="preserve"> PAGEREF _Toc132199285 \h </w:instrText>
            </w:r>
            <w:r w:rsidR="006A2AA0">
              <w:rPr>
                <w:webHidden/>
              </w:rPr>
            </w:r>
            <w:r w:rsidR="006A2AA0">
              <w:rPr>
                <w:webHidden/>
              </w:rPr>
              <w:fldChar w:fldCharType="separate"/>
            </w:r>
            <w:r w:rsidR="006A2AA0">
              <w:rPr>
                <w:webHidden/>
              </w:rPr>
              <w:t>11</w:t>
            </w:r>
            <w:r w:rsidR="006A2AA0">
              <w:rPr>
                <w:webHidden/>
              </w:rPr>
              <w:fldChar w:fldCharType="end"/>
            </w:r>
          </w:hyperlink>
        </w:p>
        <w:p w14:paraId="26B8081F" w14:textId="3AD4D0BD" w:rsidR="006A2AA0" w:rsidRDefault="00000000">
          <w:pPr>
            <w:pStyle w:val="Inhopg2"/>
            <w:rPr>
              <w:rFonts w:asciiTheme="minorHAnsi" w:eastAsiaTheme="minorEastAsia" w:hAnsiTheme="minorHAnsi" w:cstheme="minorBidi"/>
              <w:snapToGrid/>
              <w:kern w:val="0"/>
              <w:sz w:val="22"/>
              <w:szCs w:val="22"/>
              <w:lang w:eastAsia="nl-NL"/>
            </w:rPr>
          </w:pPr>
          <w:hyperlink w:anchor="_Toc132199286" w:history="1">
            <w:r w:rsidR="006A2AA0" w:rsidRPr="00B538FE">
              <w:rPr>
                <w:rStyle w:val="Hyperlink"/>
              </w:rPr>
              <w:t>2.6</w:t>
            </w:r>
            <w:r w:rsidR="006A2AA0">
              <w:rPr>
                <w:rFonts w:asciiTheme="minorHAnsi" w:eastAsiaTheme="minorEastAsia" w:hAnsiTheme="minorHAnsi" w:cstheme="minorBidi"/>
                <w:snapToGrid/>
                <w:kern w:val="0"/>
                <w:sz w:val="22"/>
                <w:szCs w:val="22"/>
                <w:lang w:eastAsia="nl-NL"/>
              </w:rPr>
              <w:tab/>
            </w:r>
            <w:r w:rsidR="006A2AA0" w:rsidRPr="00B538FE">
              <w:rPr>
                <w:rStyle w:val="Hyperlink"/>
              </w:rPr>
              <w:t>Starterslening</w:t>
            </w:r>
            <w:r w:rsidR="006A2AA0">
              <w:rPr>
                <w:webHidden/>
              </w:rPr>
              <w:tab/>
            </w:r>
            <w:r w:rsidR="006A2AA0">
              <w:rPr>
                <w:webHidden/>
              </w:rPr>
              <w:fldChar w:fldCharType="begin"/>
            </w:r>
            <w:r w:rsidR="006A2AA0">
              <w:rPr>
                <w:webHidden/>
              </w:rPr>
              <w:instrText xml:space="preserve"> PAGEREF _Toc132199286 \h </w:instrText>
            </w:r>
            <w:r w:rsidR="006A2AA0">
              <w:rPr>
                <w:webHidden/>
              </w:rPr>
            </w:r>
            <w:r w:rsidR="006A2AA0">
              <w:rPr>
                <w:webHidden/>
              </w:rPr>
              <w:fldChar w:fldCharType="separate"/>
            </w:r>
            <w:r w:rsidR="006A2AA0">
              <w:rPr>
                <w:webHidden/>
              </w:rPr>
              <w:t>14</w:t>
            </w:r>
            <w:r w:rsidR="006A2AA0">
              <w:rPr>
                <w:webHidden/>
              </w:rPr>
              <w:fldChar w:fldCharType="end"/>
            </w:r>
          </w:hyperlink>
        </w:p>
        <w:p w14:paraId="7D1C490D" w14:textId="1B4A2A7C" w:rsidR="006A2AA0" w:rsidRDefault="00000000">
          <w:pPr>
            <w:pStyle w:val="Inhopg2"/>
            <w:rPr>
              <w:rFonts w:asciiTheme="minorHAnsi" w:eastAsiaTheme="minorEastAsia" w:hAnsiTheme="minorHAnsi" w:cstheme="minorBidi"/>
              <w:snapToGrid/>
              <w:kern w:val="0"/>
              <w:sz w:val="22"/>
              <w:szCs w:val="22"/>
              <w:lang w:eastAsia="nl-NL"/>
            </w:rPr>
          </w:pPr>
          <w:hyperlink w:anchor="_Toc132199287" w:history="1">
            <w:r w:rsidR="006A2AA0" w:rsidRPr="00B538FE">
              <w:rPr>
                <w:rStyle w:val="Hyperlink"/>
              </w:rPr>
              <w:t>2.7</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Hypotheekstelling</w:t>
            </w:r>
            <w:r w:rsidR="006A2AA0">
              <w:rPr>
                <w:webHidden/>
              </w:rPr>
              <w:tab/>
            </w:r>
            <w:r w:rsidR="006A2AA0">
              <w:rPr>
                <w:webHidden/>
              </w:rPr>
              <w:fldChar w:fldCharType="begin"/>
            </w:r>
            <w:r w:rsidR="006A2AA0">
              <w:rPr>
                <w:webHidden/>
              </w:rPr>
              <w:instrText xml:space="preserve"> PAGEREF _Toc132199287 \h </w:instrText>
            </w:r>
            <w:r w:rsidR="006A2AA0">
              <w:rPr>
                <w:webHidden/>
              </w:rPr>
            </w:r>
            <w:r w:rsidR="006A2AA0">
              <w:rPr>
                <w:webHidden/>
              </w:rPr>
              <w:fldChar w:fldCharType="separate"/>
            </w:r>
            <w:r w:rsidR="006A2AA0">
              <w:rPr>
                <w:webHidden/>
              </w:rPr>
              <w:t>14</w:t>
            </w:r>
            <w:r w:rsidR="006A2AA0">
              <w:rPr>
                <w:webHidden/>
              </w:rPr>
              <w:fldChar w:fldCharType="end"/>
            </w:r>
          </w:hyperlink>
        </w:p>
        <w:p w14:paraId="412B75FA" w14:textId="53F97A96" w:rsidR="006A2AA0" w:rsidRDefault="00000000">
          <w:pPr>
            <w:pStyle w:val="Inhopg2"/>
            <w:rPr>
              <w:rFonts w:asciiTheme="minorHAnsi" w:eastAsiaTheme="minorEastAsia" w:hAnsiTheme="minorHAnsi" w:cstheme="minorBidi"/>
              <w:snapToGrid/>
              <w:kern w:val="0"/>
              <w:sz w:val="22"/>
              <w:szCs w:val="22"/>
              <w:lang w:eastAsia="nl-NL"/>
            </w:rPr>
          </w:pPr>
          <w:hyperlink w:anchor="_Toc132199288" w:history="1">
            <w:r w:rsidR="006A2AA0" w:rsidRPr="00B538FE">
              <w:rPr>
                <w:rStyle w:val="Hyperlink"/>
              </w:rPr>
              <w:t>2.8</w:t>
            </w:r>
            <w:r w:rsidR="006A2AA0">
              <w:rPr>
                <w:rFonts w:asciiTheme="minorHAnsi" w:eastAsiaTheme="minorEastAsia" w:hAnsiTheme="minorHAnsi" w:cstheme="minorBidi"/>
                <w:snapToGrid/>
                <w:kern w:val="0"/>
                <w:sz w:val="22"/>
                <w:szCs w:val="22"/>
                <w:lang w:eastAsia="nl-NL"/>
              </w:rPr>
              <w:tab/>
            </w:r>
            <w:r w:rsidR="006A2AA0" w:rsidRPr="00B538FE">
              <w:rPr>
                <w:rStyle w:val="Hyperlink"/>
              </w:rPr>
              <w:t>Registergoed</w:t>
            </w:r>
            <w:r w:rsidR="006A2AA0">
              <w:rPr>
                <w:webHidden/>
              </w:rPr>
              <w:tab/>
            </w:r>
            <w:r w:rsidR="006A2AA0">
              <w:rPr>
                <w:webHidden/>
              </w:rPr>
              <w:fldChar w:fldCharType="begin"/>
            </w:r>
            <w:r w:rsidR="006A2AA0">
              <w:rPr>
                <w:webHidden/>
              </w:rPr>
              <w:instrText xml:space="preserve"> PAGEREF _Toc132199288 \h </w:instrText>
            </w:r>
            <w:r w:rsidR="006A2AA0">
              <w:rPr>
                <w:webHidden/>
              </w:rPr>
            </w:r>
            <w:r w:rsidR="006A2AA0">
              <w:rPr>
                <w:webHidden/>
              </w:rPr>
              <w:fldChar w:fldCharType="separate"/>
            </w:r>
            <w:r w:rsidR="006A2AA0">
              <w:rPr>
                <w:webHidden/>
              </w:rPr>
              <w:t>16</w:t>
            </w:r>
            <w:r w:rsidR="006A2AA0">
              <w:rPr>
                <w:webHidden/>
              </w:rPr>
              <w:fldChar w:fldCharType="end"/>
            </w:r>
          </w:hyperlink>
        </w:p>
        <w:p w14:paraId="3B59D435" w14:textId="0ECEF812" w:rsidR="006A2AA0" w:rsidRDefault="00000000">
          <w:pPr>
            <w:pStyle w:val="Inhopg2"/>
            <w:rPr>
              <w:rFonts w:asciiTheme="minorHAnsi" w:eastAsiaTheme="minorEastAsia" w:hAnsiTheme="minorHAnsi" w:cstheme="minorBidi"/>
              <w:snapToGrid/>
              <w:kern w:val="0"/>
              <w:sz w:val="22"/>
              <w:szCs w:val="22"/>
              <w:lang w:eastAsia="nl-NL"/>
            </w:rPr>
          </w:pPr>
          <w:hyperlink w:anchor="_Toc132199289" w:history="1">
            <w:r w:rsidR="006A2AA0" w:rsidRPr="00B538FE">
              <w:rPr>
                <w:rStyle w:val="Hyperlink"/>
              </w:rPr>
              <w:t>2.9</w:t>
            </w:r>
            <w:r w:rsidR="006A2AA0">
              <w:rPr>
                <w:rFonts w:asciiTheme="minorHAnsi" w:eastAsiaTheme="minorEastAsia" w:hAnsiTheme="minorHAnsi" w:cstheme="minorBidi"/>
                <w:snapToGrid/>
                <w:kern w:val="0"/>
                <w:sz w:val="22"/>
                <w:szCs w:val="22"/>
                <w:lang w:eastAsia="nl-NL"/>
              </w:rPr>
              <w:tab/>
            </w:r>
            <w:r w:rsidR="006A2AA0" w:rsidRPr="00B538FE">
              <w:rPr>
                <w:rStyle w:val="Hyperlink"/>
              </w:rPr>
              <w:t>Overbruggingshypotheek</w:t>
            </w:r>
            <w:r w:rsidR="006A2AA0">
              <w:rPr>
                <w:webHidden/>
              </w:rPr>
              <w:tab/>
            </w:r>
            <w:r w:rsidR="006A2AA0">
              <w:rPr>
                <w:webHidden/>
              </w:rPr>
              <w:fldChar w:fldCharType="begin"/>
            </w:r>
            <w:r w:rsidR="006A2AA0">
              <w:rPr>
                <w:webHidden/>
              </w:rPr>
              <w:instrText xml:space="preserve"> PAGEREF _Toc132199289 \h </w:instrText>
            </w:r>
            <w:r w:rsidR="006A2AA0">
              <w:rPr>
                <w:webHidden/>
              </w:rPr>
            </w:r>
            <w:r w:rsidR="006A2AA0">
              <w:rPr>
                <w:webHidden/>
              </w:rPr>
              <w:fldChar w:fldCharType="separate"/>
            </w:r>
            <w:r w:rsidR="006A2AA0">
              <w:rPr>
                <w:webHidden/>
              </w:rPr>
              <w:t>18</w:t>
            </w:r>
            <w:r w:rsidR="006A2AA0">
              <w:rPr>
                <w:webHidden/>
              </w:rPr>
              <w:fldChar w:fldCharType="end"/>
            </w:r>
          </w:hyperlink>
        </w:p>
        <w:p w14:paraId="002ECDAC" w14:textId="0841AC3B" w:rsidR="006A2AA0" w:rsidRDefault="00000000">
          <w:pPr>
            <w:pStyle w:val="Inhopg2"/>
            <w:rPr>
              <w:rFonts w:asciiTheme="minorHAnsi" w:eastAsiaTheme="minorEastAsia" w:hAnsiTheme="minorHAnsi" w:cstheme="minorBidi"/>
              <w:snapToGrid/>
              <w:kern w:val="0"/>
              <w:sz w:val="22"/>
              <w:szCs w:val="22"/>
              <w:lang w:eastAsia="nl-NL"/>
            </w:rPr>
          </w:pPr>
          <w:hyperlink w:anchor="_Toc132199290" w:history="1">
            <w:r w:rsidR="006A2AA0" w:rsidRPr="00B538FE">
              <w:rPr>
                <w:rStyle w:val="Hyperlink"/>
              </w:rPr>
              <w:t>2.10</w:t>
            </w:r>
            <w:r w:rsidR="006A2AA0">
              <w:rPr>
                <w:rFonts w:asciiTheme="minorHAnsi" w:eastAsiaTheme="minorEastAsia" w:hAnsiTheme="minorHAnsi" w:cstheme="minorBidi"/>
                <w:snapToGrid/>
                <w:kern w:val="0"/>
                <w:sz w:val="22"/>
                <w:szCs w:val="22"/>
                <w:lang w:eastAsia="nl-NL"/>
              </w:rPr>
              <w:tab/>
            </w:r>
            <w:r w:rsidR="006A2AA0" w:rsidRPr="00B538FE">
              <w:rPr>
                <w:rStyle w:val="Hyperlink"/>
              </w:rPr>
              <w:t>Woonplaatskeuze</w:t>
            </w:r>
            <w:r w:rsidR="006A2AA0">
              <w:rPr>
                <w:webHidden/>
              </w:rPr>
              <w:tab/>
            </w:r>
            <w:r w:rsidR="006A2AA0">
              <w:rPr>
                <w:webHidden/>
              </w:rPr>
              <w:fldChar w:fldCharType="begin"/>
            </w:r>
            <w:r w:rsidR="006A2AA0">
              <w:rPr>
                <w:webHidden/>
              </w:rPr>
              <w:instrText xml:space="preserve"> PAGEREF _Toc132199290 \h </w:instrText>
            </w:r>
            <w:r w:rsidR="006A2AA0">
              <w:rPr>
                <w:webHidden/>
              </w:rPr>
            </w:r>
            <w:r w:rsidR="006A2AA0">
              <w:rPr>
                <w:webHidden/>
              </w:rPr>
              <w:fldChar w:fldCharType="separate"/>
            </w:r>
            <w:r w:rsidR="006A2AA0">
              <w:rPr>
                <w:webHidden/>
              </w:rPr>
              <w:t>19</w:t>
            </w:r>
            <w:r w:rsidR="006A2AA0">
              <w:rPr>
                <w:webHidden/>
              </w:rPr>
              <w:fldChar w:fldCharType="end"/>
            </w:r>
          </w:hyperlink>
        </w:p>
        <w:p w14:paraId="1E94FFDA" w14:textId="440894DF" w:rsidR="006A2AA0" w:rsidRDefault="00000000">
          <w:pPr>
            <w:pStyle w:val="Inhopg2"/>
            <w:rPr>
              <w:rFonts w:asciiTheme="minorHAnsi" w:eastAsiaTheme="minorEastAsia" w:hAnsiTheme="minorHAnsi" w:cstheme="minorBidi"/>
              <w:snapToGrid/>
              <w:kern w:val="0"/>
              <w:sz w:val="22"/>
              <w:szCs w:val="22"/>
              <w:lang w:eastAsia="nl-NL"/>
            </w:rPr>
          </w:pPr>
          <w:hyperlink w:anchor="_Toc132199291" w:history="1">
            <w:r w:rsidR="006A2AA0" w:rsidRPr="00B538FE">
              <w:rPr>
                <w:rStyle w:val="Hyperlink"/>
              </w:rPr>
              <w:t>2.11</w:t>
            </w:r>
            <w:r w:rsidR="006A2AA0">
              <w:rPr>
                <w:rFonts w:asciiTheme="minorHAnsi" w:eastAsiaTheme="minorEastAsia" w:hAnsiTheme="minorHAnsi" w:cstheme="minorBidi"/>
                <w:snapToGrid/>
                <w:kern w:val="0"/>
                <w:sz w:val="22"/>
                <w:szCs w:val="22"/>
                <w:lang w:eastAsia="nl-NL"/>
              </w:rPr>
              <w:tab/>
            </w:r>
            <w:r w:rsidR="006A2AA0" w:rsidRPr="00B538FE">
              <w:rPr>
                <w:rStyle w:val="Hyperlink"/>
              </w:rPr>
              <w:t>Einde kadasterdeel</w:t>
            </w:r>
            <w:r w:rsidR="006A2AA0">
              <w:rPr>
                <w:webHidden/>
              </w:rPr>
              <w:tab/>
            </w:r>
            <w:r w:rsidR="006A2AA0">
              <w:rPr>
                <w:webHidden/>
              </w:rPr>
              <w:fldChar w:fldCharType="begin"/>
            </w:r>
            <w:r w:rsidR="006A2AA0">
              <w:rPr>
                <w:webHidden/>
              </w:rPr>
              <w:instrText xml:space="preserve"> PAGEREF _Toc132199291 \h </w:instrText>
            </w:r>
            <w:r w:rsidR="006A2AA0">
              <w:rPr>
                <w:webHidden/>
              </w:rPr>
            </w:r>
            <w:r w:rsidR="006A2AA0">
              <w:rPr>
                <w:webHidden/>
              </w:rPr>
              <w:fldChar w:fldCharType="separate"/>
            </w:r>
            <w:r w:rsidR="006A2AA0">
              <w:rPr>
                <w:webHidden/>
              </w:rPr>
              <w:t>20</w:t>
            </w:r>
            <w:r w:rsidR="006A2AA0">
              <w:rPr>
                <w:webHidden/>
              </w:rPr>
              <w:fldChar w:fldCharType="end"/>
            </w:r>
          </w:hyperlink>
        </w:p>
        <w:p w14:paraId="4FD3AF2C" w14:textId="63FAC04F"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26" w:name="_Toc498316301"/>
      <w:bookmarkStart w:id="27" w:name="_Toc132199274"/>
      <w:bookmarkEnd w:id="26"/>
      <w:r>
        <w:lastRenderedPageBreak/>
        <w:t>Inleiding</w:t>
      </w:r>
      <w:bookmarkEnd w:id="27"/>
    </w:p>
    <w:p w14:paraId="63A7F002" w14:textId="1A55CCEB" w:rsidR="00FE092C" w:rsidRDefault="00FE092C" w:rsidP="00FE092C">
      <w:pPr>
        <w:rPr>
          <w:lang w:val="nl"/>
        </w:rPr>
      </w:pPr>
    </w:p>
    <w:p w14:paraId="68A307BE" w14:textId="366AD193" w:rsidR="00FE092C" w:rsidRDefault="00FE092C" w:rsidP="00FE092C">
      <w:pPr>
        <w:pStyle w:val="Kop2"/>
      </w:pPr>
      <w:bookmarkStart w:id="28" w:name="_Toc132199275"/>
      <w:r>
        <w:t>Doel</w:t>
      </w:r>
      <w:bookmarkEnd w:id="28"/>
    </w:p>
    <w:p w14:paraId="4BCAD503" w14:textId="550FBC73" w:rsidR="00FE092C" w:rsidRDefault="00FE092C" w:rsidP="00FE092C">
      <w:r w:rsidRPr="00343045">
        <w:t>I</w:t>
      </w:r>
      <w:r>
        <w:t>n dit document wordt beschreven</w:t>
      </w:r>
      <w:r w:rsidRPr="00343045">
        <w:t xml:space="preserve"> hoe het modeldocument voor</w:t>
      </w:r>
      <w:r>
        <w:t xml:space="preserve"> </w:t>
      </w:r>
      <w:r w:rsidR="004D6E2A">
        <w:t>NIBC</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363F73E4" w14:textId="55C780DF" w:rsidR="00FE092C" w:rsidRDefault="00FE092C" w:rsidP="00FE092C">
      <w:pPr>
        <w:pStyle w:val="Kop2"/>
      </w:pPr>
      <w:bookmarkStart w:id="29" w:name="_Toc132199276"/>
      <w:r>
        <w:t>Algemeen</w:t>
      </w:r>
      <w:bookmarkEnd w:id="29"/>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30" w:name="_Toc132199277"/>
      <w:r>
        <w:t>Referenties</w:t>
      </w:r>
      <w:bookmarkEnd w:id="30"/>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44256BCC" w:rsidR="00FE092C" w:rsidRPr="00DB7FA4" w:rsidRDefault="00FE092C" w:rsidP="00A841E0">
            <w:pPr>
              <w:rPr>
                <w:lang w:val="nl"/>
              </w:rPr>
            </w:pPr>
            <w:r w:rsidRPr="00CC0276">
              <w:t xml:space="preserve">Modeldocument </w:t>
            </w:r>
            <w:r w:rsidR="00927B24">
              <w:t>NIBC</w:t>
            </w:r>
            <w:r>
              <w:t xml:space="preserve">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211C9000" w:rsidR="00FE092C" w:rsidRPr="00DB7FA4" w:rsidRDefault="00FE092C" w:rsidP="00A841E0">
            <w:pPr>
              <w:rPr>
                <w:lang w:val="nl"/>
              </w:rPr>
            </w:pPr>
            <w:r w:rsidRPr="00134AAB">
              <w:t xml:space="preserve">Documentatie standaard tekstblokken: namen van de documenten en de versies daarvan zijn </w:t>
            </w:r>
            <w:r>
              <w:t xml:space="preserve">te vinden in de releasenotes van </w:t>
            </w:r>
            <w:r w:rsidR="00927B24">
              <w:t>NIBC</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31" w:name="AlgemeneAfsprakenDocument"/>
            <w:r>
              <w:t>[3]</w:t>
            </w:r>
            <w:bookmarkEnd w:id="31"/>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32" w:name="TC"/>
            <w:r>
              <w:t>[4]</w:t>
            </w:r>
            <w:bookmarkEnd w:id="32"/>
          </w:p>
        </w:tc>
        <w:tc>
          <w:tcPr>
            <w:tcW w:w="8228" w:type="dxa"/>
            <w:shd w:val="clear" w:color="auto" w:fill="auto"/>
          </w:tcPr>
          <w:p w14:paraId="15ECE975" w14:textId="77777777" w:rsidR="00FE092C" w:rsidRDefault="00FE092C" w:rsidP="00A841E0">
            <w:r w:rsidRPr="00362DEE">
              <w:t>Toelichting - Comparitie nummering en layout</w:t>
            </w:r>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r w:rsidRPr="00887623">
              <w:t>StukAlgemeen</w:t>
            </w:r>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321D6A6A" w:rsidR="00FE092C" w:rsidRDefault="0008540B" w:rsidP="0008540B">
      <w:pPr>
        <w:pStyle w:val="Kop1"/>
      </w:pPr>
      <w:bookmarkStart w:id="38" w:name="_Toc132199278"/>
      <w:r>
        <w:lastRenderedPageBreak/>
        <w:t>NIBC Direct</w:t>
      </w:r>
      <w:bookmarkEnd w:id="38"/>
    </w:p>
    <w:p w14:paraId="0C16DAF6" w14:textId="047FFC72" w:rsidR="0008540B" w:rsidRDefault="0008540B" w:rsidP="0008540B">
      <w:r>
        <w:t>In dit hoofdstuk is de structuur van de NBC Direct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39" w:name="_Toc132199279"/>
      <w:r>
        <w:t>Equivalentieverklaring</w:t>
      </w:r>
      <w:bookmarkEnd w:id="39"/>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40" w:name="_Toc132199280"/>
      <w:r>
        <w:lastRenderedPageBreak/>
        <w:t>Titel</w:t>
      </w:r>
      <w:bookmarkEnd w:id="40"/>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41" w:name="_Toc132199281"/>
      <w:r>
        <w:t>Aanhef</w:t>
      </w:r>
      <w:bookmarkEnd w:id="41"/>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42" w:name="_Toc132199282"/>
      <w:r>
        <w:lastRenderedPageBreak/>
        <w:t>Partijen</w:t>
      </w:r>
      <w:bookmarkEnd w:id="42"/>
    </w:p>
    <w:p w14:paraId="03E05EC1" w14:textId="7D5DB7FB"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885937" w:rsidRPr="00885937">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43" w:name="_Toc132199283"/>
      <w:r>
        <w:t>Geldverstrekker</w:t>
      </w:r>
      <w:bookmarkEnd w:id="43"/>
    </w:p>
    <w:p w14:paraId="5B5D0579" w14:textId="1FC049C8" w:rsidR="00604095" w:rsidRDefault="00604095" w:rsidP="00604095">
      <w:pPr>
        <w:rPr>
          <w:lang w:val="nl"/>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49"/>
        <w:gridCol w:w="6491"/>
      </w:tblGrid>
      <w:tr w:rsidR="00604095" w:rsidRPr="005837AC" w14:paraId="79C58C93" w14:textId="77777777" w:rsidTr="00AD1D2C">
        <w:trPr>
          <w:cantSplit/>
        </w:trPr>
        <w:tc>
          <w:tcPr>
            <w:tcW w:w="2391"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609"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AD1D2C">
        <w:tc>
          <w:tcPr>
            <w:tcW w:w="2391"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609"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AD1D2C">
        <w:tc>
          <w:tcPr>
            <w:tcW w:w="2391"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609"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AD1D2C">
        <w:tc>
          <w:tcPr>
            <w:tcW w:w="2391"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609"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AD1D2C">
        <w:tc>
          <w:tcPr>
            <w:tcW w:w="2391"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609"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Voor plaats en land moet gekozen worden uit een waardelijst.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//IMKAD_Persoon/IMKAD_PostlocatiePersoon/adres/binnenlandsAdres/</w:t>
            </w:r>
          </w:p>
          <w:p w14:paraId="367D6CFE" w14:textId="77777777" w:rsidR="00850B7B" w:rsidRDefault="00850B7B" w:rsidP="00850B7B">
            <w:pPr>
              <w:ind w:left="227"/>
              <w:rPr>
                <w:sz w:val="16"/>
                <w:szCs w:val="16"/>
              </w:rPr>
            </w:pPr>
            <w:r>
              <w:rPr>
                <w:sz w:val="16"/>
                <w:szCs w:val="16"/>
              </w:rPr>
              <w:tab/>
              <w:t>./BAG_NummerAanduiding/postcode</w:t>
            </w:r>
          </w:p>
          <w:p w14:paraId="04CB20F2" w14:textId="77777777" w:rsidR="00850B7B" w:rsidRDefault="00850B7B" w:rsidP="00850B7B">
            <w:pPr>
              <w:ind w:left="227"/>
              <w:rPr>
                <w:sz w:val="16"/>
                <w:szCs w:val="16"/>
              </w:rPr>
            </w:pPr>
            <w:r>
              <w:rPr>
                <w:sz w:val="16"/>
                <w:szCs w:val="16"/>
              </w:rPr>
              <w:tab/>
              <w:t>./BAG_Woonplaats/woonplaatsnaam</w:t>
            </w:r>
          </w:p>
          <w:p w14:paraId="7FBBA120" w14:textId="77777777" w:rsidR="00850B7B" w:rsidRDefault="00850B7B" w:rsidP="00850B7B">
            <w:pPr>
              <w:ind w:left="227"/>
              <w:rPr>
                <w:sz w:val="16"/>
                <w:szCs w:val="16"/>
              </w:rPr>
            </w:pPr>
            <w:r>
              <w:rPr>
                <w:sz w:val="16"/>
                <w:szCs w:val="16"/>
              </w:rPr>
              <w:tab/>
              <w:t>./BAG_OpenbareRuimte/openbareRuimteNaam</w:t>
            </w:r>
          </w:p>
          <w:p w14:paraId="5C215830" w14:textId="77777777" w:rsidR="00850B7B" w:rsidRDefault="00850B7B" w:rsidP="00850B7B">
            <w:pPr>
              <w:ind w:left="227"/>
              <w:rPr>
                <w:sz w:val="16"/>
                <w:szCs w:val="16"/>
              </w:rPr>
            </w:pPr>
            <w:r>
              <w:rPr>
                <w:sz w:val="16"/>
                <w:szCs w:val="16"/>
              </w:rPr>
              <w:tab/>
              <w:t>./BAG_NummerAanduiding/huisnummer</w:t>
            </w:r>
          </w:p>
          <w:p w14:paraId="0641042E" w14:textId="77777777" w:rsidR="00850B7B" w:rsidRDefault="00850B7B" w:rsidP="00850B7B">
            <w:pPr>
              <w:ind w:left="227"/>
              <w:rPr>
                <w:sz w:val="16"/>
                <w:szCs w:val="16"/>
              </w:rPr>
            </w:pPr>
            <w:r>
              <w:rPr>
                <w:sz w:val="16"/>
                <w:szCs w:val="16"/>
              </w:rPr>
              <w:tab/>
              <w:t>./BAG_NummerAanduiding/huisletter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AD1D2C">
        <w:tc>
          <w:tcPr>
            <w:tcW w:w="2391"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lastRenderedPageBreak/>
              <w:t>;</w:t>
            </w:r>
          </w:p>
        </w:tc>
        <w:tc>
          <w:tcPr>
            <w:tcW w:w="2609" w:type="pct"/>
          </w:tcPr>
          <w:p w14:paraId="36502AA3" w14:textId="61723441" w:rsidR="00B45EA9" w:rsidRDefault="00B45EA9" w:rsidP="00850B7B">
            <w:pPr>
              <w:spacing w:before="72"/>
            </w:pPr>
            <w:r>
              <w:t>Vaste tekst.</w:t>
            </w:r>
          </w:p>
        </w:tc>
      </w:tr>
      <w:tr w:rsidR="004E7594" w14:paraId="5E918454" w14:textId="77777777" w:rsidTr="00AD1D2C">
        <w:tc>
          <w:tcPr>
            <w:tcW w:w="2391" w:type="pct"/>
          </w:tcPr>
          <w:p w14:paraId="75C4E0E2" w14:textId="311192ED" w:rsidR="004E7594" w:rsidRDefault="004E7594" w:rsidP="00A32940">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sidR="00A77962">
              <w:rPr>
                <w:rFonts w:cs="Arial"/>
                <w:color w:val="FF0000"/>
                <w:sz w:val="20"/>
              </w:rPr>
              <w:t>“</w:t>
            </w:r>
            <w:r>
              <w:rPr>
                <w:rFonts w:cs="Arial"/>
                <w:color w:val="FF0000"/>
                <w:sz w:val="20"/>
              </w:rPr>
              <w:t>NIBC</w:t>
            </w:r>
            <w:r w:rsidR="00A77962">
              <w:rPr>
                <w:rFonts w:cs="Arial"/>
                <w:color w:val="FF0000"/>
                <w:sz w:val="20"/>
              </w:rPr>
              <w:t>”</w:t>
            </w:r>
            <w:r>
              <w:rPr>
                <w:rFonts w:cs="Arial"/>
                <w:color w:val="FF0000"/>
                <w:sz w:val="20"/>
              </w:rPr>
              <w:t xml:space="preserve">; </w:t>
            </w:r>
          </w:p>
        </w:tc>
        <w:tc>
          <w:tcPr>
            <w:tcW w:w="2609"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1860685" w:rsidR="004E7594" w:rsidRDefault="004B33C5" w:rsidP="004E7594">
      <w:pPr>
        <w:pStyle w:val="Kop3"/>
      </w:pPr>
      <w:bookmarkStart w:id="44" w:name="_Toc132199284"/>
      <w:r>
        <w:t xml:space="preserve">Hypotheekgever en </w:t>
      </w:r>
      <w:r w:rsidR="004E7594">
        <w:t>Schuldenaar</w:t>
      </w:r>
      <w:bookmarkEnd w:id="44"/>
    </w:p>
    <w:p w14:paraId="4BDBD8CE" w14:textId="130AD8BE" w:rsidR="004E7594" w:rsidRDefault="004E7594" w:rsidP="004E7594">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4E7594" w:rsidRPr="005837AC" w14:paraId="7768490D" w14:textId="77777777" w:rsidTr="00AD1D2C">
        <w:trPr>
          <w:cantSplit/>
        </w:trPr>
        <w:tc>
          <w:tcPr>
            <w:tcW w:w="267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33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D1D2C">
        <w:tc>
          <w:tcPr>
            <w:tcW w:w="267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33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50319103"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0D6E69">
              <w:rPr>
                <w:kern w:val="0"/>
                <w:sz w:val="16"/>
                <w:szCs w:val="16"/>
                <w:lang w:eastAsia="nl-NL"/>
              </w:rPr>
              <w:t xml:space="preserve">hypotheekgever en </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35A9F479" w14:textId="4B92D12E" w:rsidR="004E7594" w:rsidRPr="007D6116" w:rsidRDefault="004E7594" w:rsidP="007D6116">
            <w:pPr>
              <w:spacing w:line="276" w:lineRule="auto"/>
              <w:rPr>
                <w:rFonts w:cs="Arial"/>
                <w:sz w:val="16"/>
                <w:szCs w:val="16"/>
              </w:rPr>
            </w:pPr>
            <w:r w:rsidRPr="007312B4">
              <w:rPr>
                <w:rFonts w:cs="Arial"/>
                <w:sz w:val="16"/>
                <w:szCs w:val="16"/>
              </w:rPr>
              <w:t>/ver</w:t>
            </w:r>
            <w:r>
              <w:rPr>
                <w:rFonts w:cs="Arial"/>
                <w:sz w:val="16"/>
                <w:szCs w:val="16"/>
              </w:rPr>
              <w:t>vreemder</w:t>
            </w:r>
            <w:r w:rsidRPr="007312B4">
              <w:rPr>
                <w:rFonts w:cs="Arial"/>
                <w:sz w:val="16"/>
                <w:szCs w:val="16"/>
              </w:rPr>
              <w:t xml:space="preserve">RechtRef </w:t>
            </w:r>
            <w:r>
              <w:rPr>
                <w:rFonts w:cs="Arial"/>
                <w:sz w:val="16"/>
                <w:szCs w:val="16"/>
              </w:rPr>
              <w:t>[</w:t>
            </w:r>
            <w:r w:rsidRPr="007312B4">
              <w:rPr>
                <w:rFonts w:cs="Arial"/>
                <w:sz w:val="16"/>
                <w:szCs w:val="16"/>
              </w:rPr>
              <w:t xml:space="preserve">xlink:href="#id </w:t>
            </w:r>
            <w:r w:rsidR="0057668B">
              <w:rPr>
                <w:rFonts w:cs="Arial"/>
                <w:sz w:val="16"/>
                <w:szCs w:val="16"/>
              </w:rPr>
              <w:t>hypotheekgever</w:t>
            </w:r>
            <w:r w:rsidRPr="007312B4">
              <w:rPr>
                <w:rFonts w:cs="Arial"/>
                <w:sz w:val="16"/>
                <w:szCs w:val="16"/>
              </w:rPr>
              <w:t>-partij"</w:t>
            </w:r>
            <w:r>
              <w:rPr>
                <w:rFonts w:cs="Arial"/>
                <w:sz w:val="16"/>
                <w:szCs w:val="16"/>
              </w:rPr>
              <w:t>]</w:t>
            </w:r>
          </w:p>
        </w:tc>
      </w:tr>
      <w:tr w:rsidR="007D6116" w14:paraId="6EF9DB87" w14:textId="77777777" w:rsidTr="00AD1D2C">
        <w:tc>
          <w:tcPr>
            <w:tcW w:w="267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233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 xml:space="preserve">Dit tekstblok is optioneel en wordt alleen weergegeven wanneer een gevolmachtigde optreedt voor de genoemde partij. Er kan maximaal </w:t>
            </w:r>
            <w:r w:rsidRPr="0037790F">
              <w:rPr>
                <w:snapToGrid/>
                <w:kern w:val="0"/>
                <w:szCs w:val="18"/>
                <w:lang w:eastAsia="nl-NL"/>
              </w:rPr>
              <w:lastRenderedPageBreak/>
              <w:t>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D1D2C">
        <w:tc>
          <w:tcPr>
            <w:tcW w:w="2670" w:type="pct"/>
          </w:tcPr>
          <w:p w14:paraId="1C38ADC1" w14:textId="77777777" w:rsidR="009322DC" w:rsidRDefault="009322DC" w:rsidP="009322DC">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330" w:type="pct"/>
          </w:tcPr>
          <w:p w14:paraId="380B0880" w14:textId="56B82C7A" w:rsidR="009322DC" w:rsidRDefault="009322DC" w:rsidP="009322DC">
            <w:pPr>
              <w:spacing w:line="276"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D1D2C">
        <w:tc>
          <w:tcPr>
            <w:tcW w:w="2670" w:type="pct"/>
          </w:tcPr>
          <w:p w14:paraId="26CDA6BC" w14:textId="5D0CD5F5" w:rsidR="006160D0" w:rsidRDefault="006160D0" w:rsidP="006160D0">
            <w:pPr>
              <w:ind w:left="22"/>
              <w:rPr>
                <w:rFonts w:cs="Arial"/>
                <w:color w:val="FF0000"/>
                <w:sz w:val="20"/>
              </w:rPr>
            </w:pPr>
            <w:r w:rsidRPr="00A62A94">
              <w:rPr>
                <w:rFonts w:cs="Arial"/>
                <w:color w:val="FF0000"/>
                <w:sz w:val="20"/>
              </w:rPr>
              <w:t>hierna</w:t>
            </w:r>
            <w:r w:rsidRPr="00DD0F21">
              <w:rPr>
                <w:rFonts w:cs="Arial"/>
                <w:color w:val="800080"/>
                <w:sz w:val="20"/>
              </w:rPr>
              <w:t>, 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“Hypotheekgever” en “</w:t>
            </w:r>
            <w:r w:rsidRPr="00A21C47">
              <w:rPr>
                <w:rFonts w:cs="Arial"/>
                <w:color w:val="FF0000"/>
                <w:sz w:val="20"/>
              </w:rPr>
              <w:t>Schuldenaar</w:t>
            </w:r>
            <w:r>
              <w:rPr>
                <w:rFonts w:cs="Arial"/>
                <w:color w:val="FF0000"/>
                <w:sz w:val="20"/>
              </w:rPr>
              <w:t>”</w:t>
            </w:r>
            <w:r w:rsidRPr="00A04BD4">
              <w:rPr>
                <w:rFonts w:cs="Arial"/>
                <w:color w:val="FF0000"/>
                <w:sz w:val="20"/>
              </w:rPr>
              <w:t>.</w:t>
            </w:r>
          </w:p>
          <w:p w14:paraId="72D4A639" w14:textId="77777777" w:rsidR="00FF0185" w:rsidRPr="002E7F50" w:rsidRDefault="00FF0185" w:rsidP="00AD1D2C">
            <w:pPr>
              <w:ind w:left="169" w:hanging="23"/>
              <w:rPr>
                <w:rFonts w:cs="Arial"/>
                <w:sz w:val="20"/>
              </w:rPr>
            </w:pPr>
          </w:p>
        </w:tc>
        <w:tc>
          <w:tcPr>
            <w:tcW w:w="233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//IMKAD_Persoon/gerelateerdePersoon/IMKAD_Persoon/tia_IndGerechtgde is ‘true’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62F9D084" w14:textId="2DCFE535" w:rsidR="00FF0185" w:rsidRPr="00286F0E" w:rsidRDefault="00FF0185" w:rsidP="00F423F5">
            <w:pPr>
              <w:spacing w:line="276" w:lineRule="auto"/>
            </w:pP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45" w:name="_Toc132199285"/>
      <w:r>
        <w:t>Geldlening</w:t>
      </w:r>
      <w:bookmarkEnd w:id="45"/>
    </w:p>
    <w:p w14:paraId="763130D4" w14:textId="052B7DFE" w:rsidR="00FF0185" w:rsidRDefault="00FF0185" w:rsidP="00FF0185">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FF0185" w:rsidRPr="005837AC" w14:paraId="6994D389" w14:textId="77777777" w:rsidTr="00AD1D2C">
        <w:trPr>
          <w:cantSplit/>
        </w:trPr>
        <w:tc>
          <w:tcPr>
            <w:tcW w:w="267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33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D1D2C">
        <w:tc>
          <w:tcPr>
            <w:tcW w:w="2670" w:type="pct"/>
          </w:tcPr>
          <w:p w14:paraId="50CDD0CB" w14:textId="77777777" w:rsidR="00990D04" w:rsidRDefault="00990D04" w:rsidP="00990D04">
            <w:pPr>
              <w:rPr>
                <w:rFonts w:cs="Arial"/>
                <w:color w:val="FF0000"/>
                <w:sz w:val="20"/>
              </w:rPr>
            </w:pPr>
            <w:r w:rsidRPr="00AD6B0A">
              <w:rPr>
                <w:rFonts w:cs="Arial"/>
                <w:color w:val="FF0000"/>
                <w:sz w:val="20"/>
              </w:rPr>
              <w:t>De comparanten verklaarden</w:t>
            </w:r>
            <w:r>
              <w:rPr>
                <w:rFonts w:cs="Arial"/>
                <w:color w:val="FF0000"/>
                <w:sz w:val="20"/>
              </w:rPr>
              <w:t xml:space="preserve"> als volgt:</w:t>
            </w:r>
          </w:p>
          <w:p w14:paraId="02CFD63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7A58AC2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0D842F20" w14:textId="4CA7530B" w:rsidR="00FF0185" w:rsidRPr="00FF0185" w:rsidRDefault="00990D04" w:rsidP="00AD1D2C">
            <w:pPr>
              <w:pStyle w:val="Default"/>
              <w:numPr>
                <w:ilvl w:val="0"/>
                <w:numId w:val="39"/>
              </w:numPr>
              <w:ind w:left="426"/>
              <w:rPr>
                <w:rFonts w:cs="Arial"/>
                <w:color w:val="FF0000"/>
                <w:sz w:val="20"/>
              </w:rPr>
            </w:pPr>
            <w:r w:rsidRPr="00C26C63">
              <w:rPr>
                <w:rFonts w:ascii="Arial" w:hAnsi="Arial" w:cs="Arial"/>
                <w:color w:val="FF0000"/>
                <w:sz w:val="20"/>
                <w:szCs w:val="20"/>
              </w:rPr>
              <w:t xml:space="preserve">Partijen zijn derhalve het navolgende overeengekomen. </w:t>
            </w:r>
          </w:p>
        </w:tc>
        <w:tc>
          <w:tcPr>
            <w:tcW w:w="2330" w:type="pct"/>
          </w:tcPr>
          <w:p w14:paraId="2D6C6EDF" w14:textId="465F6F60" w:rsidR="00FF0185" w:rsidRPr="00FF0185" w:rsidRDefault="00FF0185"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tc>
      </w:tr>
      <w:tr w:rsidR="0096704C" w14:paraId="0576B328" w14:textId="77777777" w:rsidTr="00AD1D2C">
        <w:tc>
          <w:tcPr>
            <w:tcW w:w="2670" w:type="pct"/>
          </w:tcPr>
          <w:p w14:paraId="6B32315B" w14:textId="317CDD0D" w:rsidR="00344E0D" w:rsidRPr="00B41BEC" w:rsidDel="002114D8" w:rsidRDefault="00B41BEC" w:rsidP="00B41BEC">
            <w:pPr>
              <w:tabs>
                <w:tab w:val="left" w:pos="-1440"/>
                <w:tab w:val="left" w:pos="-720"/>
              </w:tabs>
              <w:suppressAutoHyphens/>
              <w:ind w:left="447" w:hanging="447"/>
              <w:rPr>
                <w:del w:id="46" w:author="Groot, Karina de" w:date="2023-09-21T09:55:00Z"/>
                <w:rFonts w:cs="Arial"/>
                <w:b/>
                <w:bCs/>
                <w:color w:val="FF0000"/>
                <w:sz w:val="20"/>
                <w:rPrChange w:id="47" w:author="Groot, Karina de" w:date="2023-09-20T14:04:00Z">
                  <w:rPr>
                    <w:del w:id="48" w:author="Groot, Karina de" w:date="2023-09-21T09:55:00Z"/>
                    <w:rFonts w:cs="Arial"/>
                    <w:color w:val="FF0000"/>
                    <w:sz w:val="20"/>
                  </w:rPr>
                </w:rPrChange>
              </w:rPr>
            </w:pPr>
            <w:ins w:id="49" w:author="Groot, Karina de" w:date="2023-09-20T14:04:00Z">
              <w:r>
                <w:rPr>
                  <w:rFonts w:cs="Arial"/>
                  <w:b/>
                  <w:bCs/>
                  <w:color w:val="FF0000"/>
                  <w:sz w:val="20"/>
                </w:rPr>
                <w:t>A.</w:t>
              </w:r>
            </w:ins>
            <w:ins w:id="50" w:author="Groot, Karina de" w:date="2023-09-20T14:05:00Z">
              <w:r>
                <w:rPr>
                  <w:rFonts w:cs="Arial"/>
                  <w:b/>
                  <w:bCs/>
                  <w:color w:val="FF0000"/>
                  <w:sz w:val="20"/>
                </w:rPr>
                <w:t xml:space="preserve">   </w:t>
              </w:r>
            </w:ins>
            <w:ins w:id="51" w:author="Groot, Karina de" w:date="2023-09-20T14:09:00Z">
              <w:r>
                <w:rPr>
                  <w:rFonts w:cs="Arial"/>
                  <w:b/>
                  <w:bCs/>
                  <w:color w:val="FF0000"/>
                  <w:sz w:val="20"/>
                </w:rPr>
                <w:t xml:space="preserve"> </w:t>
              </w:r>
            </w:ins>
            <w:r w:rsidR="00344E0D" w:rsidRPr="00B41BEC">
              <w:rPr>
                <w:rFonts w:cs="Arial"/>
                <w:b/>
                <w:bCs/>
                <w:color w:val="FF0000"/>
                <w:sz w:val="20"/>
                <w:rPrChange w:id="52" w:author="Groot, Karina de" w:date="2023-09-20T14:04:00Z">
                  <w:rPr>
                    <w:rFonts w:cs="Arial"/>
                    <w:color w:val="FF0000"/>
                    <w:sz w:val="20"/>
                    <w:u w:val="single"/>
                  </w:rPr>
                </w:rPrChange>
              </w:rPr>
              <w:t>LENING</w:t>
            </w:r>
          </w:p>
          <w:p w14:paraId="6EE46F8F" w14:textId="77777777" w:rsidR="00B41BEC" w:rsidRDefault="00B41BEC">
            <w:pPr>
              <w:tabs>
                <w:tab w:val="left" w:pos="-1440"/>
                <w:tab w:val="left" w:pos="-720"/>
              </w:tabs>
              <w:suppressAutoHyphens/>
              <w:ind w:left="447" w:hanging="447"/>
              <w:rPr>
                <w:ins w:id="53" w:author="Groot, Karina de" w:date="2023-09-20T14:05:00Z"/>
                <w:rFonts w:cs="Arial"/>
                <w:color w:val="FF0000"/>
                <w:sz w:val="20"/>
              </w:rPr>
              <w:pPrChange w:id="54" w:author="Groot, Karina de" w:date="2023-09-21T09:55:00Z">
                <w:pPr/>
              </w:pPrChange>
            </w:pPr>
          </w:p>
          <w:p w14:paraId="5F04904E" w14:textId="7AFD4765" w:rsidR="00B41BEC" w:rsidRPr="00B41BEC" w:rsidRDefault="00B41BEC" w:rsidP="00B41BEC">
            <w:pPr>
              <w:ind w:left="447"/>
              <w:rPr>
                <w:ins w:id="55" w:author="Groot, Karina de" w:date="2023-09-20T14:05:00Z"/>
                <w:rFonts w:cs="Arial"/>
                <w:color w:val="FF0000"/>
                <w:sz w:val="20"/>
                <w:u w:val="single"/>
                <w:rPrChange w:id="56" w:author="Groot, Karina de" w:date="2023-09-20T14:06:00Z">
                  <w:rPr>
                    <w:ins w:id="57" w:author="Groot, Karina de" w:date="2023-09-20T14:05:00Z"/>
                    <w:rFonts w:cs="Arial"/>
                    <w:color w:val="FF0000"/>
                    <w:sz w:val="20"/>
                  </w:rPr>
                </w:rPrChange>
              </w:rPr>
            </w:pPr>
            <w:ins w:id="58" w:author="Groot, Karina de" w:date="2023-09-20T14:05:00Z">
              <w:r w:rsidRPr="00B41BEC">
                <w:rPr>
                  <w:rFonts w:cs="Arial"/>
                  <w:color w:val="FF0000"/>
                  <w:sz w:val="20"/>
                  <w:u w:val="single"/>
                  <w:rPrChange w:id="59" w:author="Groot, Karina de" w:date="2023-09-20T14:06:00Z">
                    <w:rPr>
                      <w:rFonts w:cs="Arial"/>
                      <w:color w:val="FF0000"/>
                      <w:sz w:val="20"/>
                    </w:rPr>
                  </w:rPrChange>
                </w:rPr>
                <w:t>Le</w:t>
              </w:r>
            </w:ins>
            <w:ins w:id="60" w:author="Groot, Karina de" w:date="2023-09-20T14:06:00Z">
              <w:r w:rsidRPr="00B41BEC">
                <w:rPr>
                  <w:rFonts w:cs="Arial"/>
                  <w:color w:val="FF0000"/>
                  <w:sz w:val="20"/>
                  <w:u w:val="single"/>
                  <w:rPrChange w:id="61" w:author="Groot, Karina de" w:date="2023-09-20T14:06:00Z">
                    <w:rPr>
                      <w:rFonts w:cs="Arial"/>
                      <w:color w:val="FF0000"/>
                      <w:sz w:val="20"/>
                    </w:rPr>
                  </w:rPrChange>
                </w:rPr>
                <w:t>ning</w:t>
              </w:r>
            </w:ins>
          </w:p>
          <w:p w14:paraId="7F9C65C4" w14:textId="0A9DB3BA" w:rsidR="00344E0D" w:rsidRPr="007B344B" w:rsidRDefault="00344E0D" w:rsidP="00B41BEC">
            <w:pPr>
              <w:ind w:left="447"/>
              <w:rPr>
                <w:rFonts w:cs="Arial"/>
                <w:color w:val="FF0000"/>
                <w:sz w:val="20"/>
              </w:rPr>
            </w:pPr>
            <w:r w:rsidRPr="00AD6B0A">
              <w:rPr>
                <w:rFonts w:cs="Arial"/>
                <w:color w:val="FF0000"/>
                <w:sz w:val="20"/>
              </w:rPr>
              <w:lastRenderedPageBreak/>
              <w:t xml:space="preserve">De </w:t>
            </w:r>
            <w:r>
              <w:rPr>
                <w:rFonts w:cs="Arial"/>
                <w:color w:val="FF0000"/>
                <w:sz w:val="20"/>
              </w:rPr>
              <w:t>s</w:t>
            </w:r>
            <w:r w:rsidRPr="00AD6B0A">
              <w:rPr>
                <w:rFonts w:cs="Arial"/>
                <w:color w:val="FF0000"/>
                <w:sz w:val="20"/>
              </w:rPr>
              <w:t>chuldenaar verklaarde</w:t>
            </w:r>
            <w:r>
              <w:rPr>
                <w:rFonts w:cs="Arial"/>
                <w:color w:val="FF0000"/>
                <w:sz w:val="20"/>
              </w:rPr>
              <w:t xml:space="preserve"> </w:t>
            </w:r>
            <w:r w:rsidRPr="00182C0E">
              <w:rPr>
                <w:rFonts w:cs="Arial"/>
                <w:color w:val="FF0000"/>
                <w:sz w:val="20"/>
              </w:rPr>
              <w:t xml:space="preserve">wegens van </w:t>
            </w:r>
            <w:r w:rsidRPr="007B344B">
              <w:rPr>
                <w:rFonts w:cs="Arial"/>
                <w:color w:val="FF0000"/>
                <w:sz w:val="20"/>
              </w:rPr>
              <w:t>NIBC</w:t>
            </w:r>
            <w:r w:rsidRPr="00182C0E">
              <w:rPr>
                <w:rFonts w:cs="Arial"/>
                <w:color w:val="FF0000"/>
                <w:sz w:val="20"/>
              </w:rPr>
              <w:t xml:space="preserve"> ter leen ontvangen gelden</w:t>
            </w:r>
            <w:r>
              <w:rPr>
                <w:rFonts w:cs="Arial"/>
                <w:color w:val="FF0000"/>
                <w:sz w:val="20"/>
              </w:rPr>
              <w:t xml:space="preserve"> </w:t>
            </w:r>
            <w:r w:rsidRPr="00182C0E">
              <w:rPr>
                <w:rFonts w:cs="Arial"/>
                <w:color w:val="FF0000"/>
                <w:sz w:val="20"/>
              </w:rPr>
              <w:t xml:space="preserve">hoofdelijk </w:t>
            </w:r>
            <w:r>
              <w:rPr>
                <w:rFonts w:cs="Arial"/>
                <w:color w:val="FF0000"/>
                <w:sz w:val="20"/>
              </w:rPr>
              <w:t>schuldig</w:t>
            </w:r>
            <w:r w:rsidRPr="00182C0E">
              <w:rPr>
                <w:rFonts w:cs="Arial"/>
                <w:color w:val="FF0000"/>
                <w:sz w:val="20"/>
              </w:rPr>
              <w:t xml:space="preserve"> te zijn </w:t>
            </w:r>
            <w:r>
              <w:rPr>
                <w:rFonts w:cs="Arial"/>
                <w:color w:val="FF0000"/>
                <w:sz w:val="20"/>
              </w:rPr>
              <w:t xml:space="preserve">aan </w:t>
            </w:r>
            <w:r w:rsidRPr="007B344B">
              <w:rPr>
                <w:rFonts w:cs="Arial"/>
                <w:color w:val="FF0000"/>
                <w:sz w:val="20"/>
              </w:rPr>
              <w:t>NIBC een bedrag</w:t>
            </w:r>
            <w:r>
              <w:rPr>
                <w:rFonts w:cs="Arial"/>
                <w:color w:val="FF0000"/>
                <w:sz w:val="20"/>
              </w:rPr>
              <w:t xml:space="preserve"> van:</w:t>
            </w:r>
            <w:r w:rsidRPr="007B344B">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A21C47">
              <w:rPr>
                <w:rFonts w:cs="Arial"/>
                <w:color w:val="002060"/>
                <w:sz w:val="20"/>
              </w:rPr>
              <w:fldChar w:fldCharType="begin"/>
            </w:r>
            <w:r w:rsidRPr="00A21C47">
              <w:rPr>
                <w:rFonts w:cs="Arial"/>
                <w:color w:val="002060"/>
                <w:sz w:val="20"/>
              </w:rPr>
              <w:instrText>MacroButton Nomacro §</w:instrText>
            </w:r>
            <w:r w:rsidRPr="00A21C47">
              <w:rPr>
                <w:rFonts w:cs="Arial"/>
                <w:color w:val="002060"/>
                <w:sz w:val="20"/>
              </w:rPr>
              <w:fldChar w:fldCharType="end"/>
            </w:r>
            <w:r w:rsidRPr="00A21C47">
              <w:rPr>
                <w:rFonts w:cs="Arial"/>
                <w:color w:val="FF0000"/>
                <w:sz w:val="20"/>
              </w:rPr>
              <w:t xml:space="preserve"> (hierna te noemen: de </w:t>
            </w:r>
            <w:r>
              <w:rPr>
                <w:rFonts w:cs="Arial"/>
                <w:color w:val="FF0000"/>
                <w:sz w:val="20"/>
              </w:rPr>
              <w:t>”</w:t>
            </w:r>
            <w:r w:rsidRPr="00A21C47">
              <w:rPr>
                <w:rFonts w:cs="Arial"/>
                <w:color w:val="FF0000"/>
                <w:sz w:val="20"/>
              </w:rPr>
              <w:t>Lening</w:t>
            </w:r>
            <w:r>
              <w:rPr>
                <w:rFonts w:cs="Arial"/>
                <w:color w:val="FF0000"/>
                <w:sz w:val="20"/>
              </w:rPr>
              <w:t>”</w:t>
            </w:r>
            <w:r w:rsidR="003771E9">
              <w:rPr>
                <w:rFonts w:cs="Arial"/>
                <w:color w:val="FF0000"/>
                <w:sz w:val="20"/>
              </w:rPr>
              <w:t>)</w:t>
            </w:r>
            <w:r w:rsidRPr="00AE2BEA">
              <w:rPr>
                <w:rFonts w:cs="Arial"/>
                <w:color w:val="FF0000"/>
                <w:sz w:val="20"/>
              </w:rPr>
              <w:t>.</w:t>
            </w:r>
            <w:r w:rsidRPr="00A21C47">
              <w:rPr>
                <w:rFonts w:cs="Arial"/>
                <w:color w:val="FF0000"/>
                <w:sz w:val="20"/>
              </w:rPr>
              <w:t xml:space="preserve"> </w:t>
            </w:r>
            <w:r w:rsidRPr="00A21C47">
              <w:rPr>
                <w:rFonts w:cs="Arial"/>
                <w:color w:val="FF0000"/>
                <w:sz w:val="20"/>
              </w:rPr>
              <w:br/>
            </w:r>
            <w:r w:rsidRPr="007B344B">
              <w:rPr>
                <w:rFonts w:cs="Arial"/>
                <w:color w:val="FF0000"/>
                <w:sz w:val="20"/>
              </w:rPr>
              <w:t>NIBC verklaarde de hiervoor vermelde schuld</w:t>
            </w:r>
            <w:r w:rsidRPr="007B344B">
              <w:rPr>
                <w:rFonts w:cs="Arial"/>
                <w:color w:val="FF0000"/>
                <w:sz w:val="20"/>
              </w:rPr>
              <w:softHyphen/>
              <w:t>beken</w:t>
            </w:r>
            <w:r w:rsidRPr="007B344B">
              <w:rPr>
                <w:rFonts w:cs="Arial"/>
                <w:color w:val="FF0000"/>
                <w:sz w:val="20"/>
              </w:rPr>
              <w:softHyphen/>
              <w:t>tenis te aanvaarden.</w:t>
            </w:r>
          </w:p>
          <w:p w14:paraId="2D312403" w14:textId="7DEFC63B" w:rsidR="0096704C" w:rsidRPr="00AD6B0A" w:rsidRDefault="00344E0D" w:rsidP="00B41BEC">
            <w:pPr>
              <w:ind w:left="447"/>
              <w:rPr>
                <w:rFonts w:cs="Arial"/>
                <w:color w:val="FF0000"/>
                <w:sz w:val="20"/>
              </w:rPr>
            </w:pPr>
            <w:r w:rsidRPr="00C26C63">
              <w:rPr>
                <w:rFonts w:cs="Arial"/>
                <w:color w:val="FF0000"/>
                <w:sz w:val="20"/>
              </w:rPr>
              <w:t>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casu quo recht van pand zoals hierna wordt omschreven, ten behoeve van NIBC.</w:t>
            </w:r>
          </w:p>
        </w:tc>
        <w:tc>
          <w:tcPr>
            <w:tcW w:w="2330" w:type="pct"/>
          </w:tcPr>
          <w:p w14:paraId="782AEAB2" w14:textId="1DA47753" w:rsidR="0096704C" w:rsidRDefault="0096704C" w:rsidP="0096704C">
            <w:pPr>
              <w:spacing w:line="276" w:lineRule="auto"/>
            </w:pPr>
            <w:r>
              <w:lastRenderedPageBreak/>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lastRenderedPageBreak/>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Mapping leningbedrag:</w:t>
            </w:r>
          </w:p>
          <w:p w14:paraId="4A3B8954" w14:textId="77777777" w:rsidR="0096704C" w:rsidRPr="0096704C" w:rsidRDefault="0096704C" w:rsidP="0096704C">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D1D2C">
        <w:tc>
          <w:tcPr>
            <w:tcW w:w="2670" w:type="pct"/>
          </w:tcPr>
          <w:p w14:paraId="7B5A2CE3" w14:textId="77040023" w:rsidR="000C501A" w:rsidRPr="00C26C63" w:rsidRDefault="000C501A" w:rsidP="00B41BEC">
            <w:pPr>
              <w:ind w:left="447"/>
              <w:rPr>
                <w:rFonts w:cs="Arial"/>
                <w:color w:val="FF0000"/>
                <w:sz w:val="20"/>
                <w:u w:val="single"/>
              </w:rPr>
            </w:pPr>
            <w:r>
              <w:rPr>
                <w:rFonts w:cs="Arial"/>
                <w:color w:val="FF0000"/>
                <w:sz w:val="20"/>
                <w:u w:val="single"/>
              </w:rPr>
              <w:lastRenderedPageBreak/>
              <w:t>L</w:t>
            </w:r>
            <w:r w:rsidRPr="00C26C63">
              <w:rPr>
                <w:rFonts w:cs="Arial"/>
                <w:color w:val="FF0000"/>
                <w:sz w:val="20"/>
                <w:u w:val="single"/>
              </w:rPr>
              <w:t>ooptijd en aflossing</w:t>
            </w:r>
          </w:p>
          <w:p w14:paraId="4D78F594" w14:textId="77777777" w:rsidR="000C501A" w:rsidRPr="00C26C63" w:rsidRDefault="000C501A" w:rsidP="00B41BEC">
            <w:pPr>
              <w:ind w:left="447"/>
              <w:rPr>
                <w:rFonts w:cs="Arial"/>
                <w:sz w:val="20"/>
              </w:rPr>
            </w:pPr>
            <w:r w:rsidRPr="00C26C63">
              <w:rPr>
                <w:rFonts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Pr="00C26C63">
              <w:rPr>
                <w:rFonts w:cs="Arial"/>
                <w:color w:val="FF0000"/>
                <w:sz w:val="20"/>
                <w:u w:val="single"/>
              </w:rPr>
              <w:t>Rente</w:t>
            </w:r>
          </w:p>
          <w:p w14:paraId="34720502" w14:textId="77777777" w:rsidR="000C501A" w:rsidRPr="00C26C63" w:rsidRDefault="000C501A" w:rsidP="00B41BEC">
            <w:pPr>
              <w:ind w:left="447"/>
              <w:rPr>
                <w:rFonts w:cs="Arial"/>
                <w:color w:val="FF0000"/>
                <w:sz w:val="20"/>
                <w:u w:val="single"/>
              </w:rPr>
            </w:pPr>
            <w:r w:rsidRPr="00C26C63">
              <w:rPr>
                <w:rFonts w:cs="Arial"/>
                <w:color w:val="FF0000"/>
                <w:sz w:val="20"/>
              </w:rPr>
              <w:t xml:space="preserve">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w:t>
            </w:r>
            <w:r w:rsidRPr="00C26C63">
              <w:rPr>
                <w:rFonts w:cs="Arial"/>
                <w:color w:val="FF0000"/>
                <w:sz w:val="20"/>
              </w:rPr>
              <w:lastRenderedPageBreak/>
              <w:t>maand. Voor iedere volgende maand wordt de door de Schuldenaar te betalen rente berekend over het Uitstaande Bedrag per het einde van de daaraan voorafgaande maand.</w:t>
            </w:r>
            <w:r>
              <w:rPr>
                <w:rFonts w:cs="Arial"/>
                <w:color w:val="FF0000"/>
                <w:sz w:val="20"/>
              </w:rPr>
              <w:br/>
            </w:r>
            <w:r w:rsidRPr="00C26C63">
              <w:rPr>
                <w:rFonts w:cs="Arial"/>
                <w:color w:val="FF0000"/>
                <w:sz w:val="20"/>
                <w:u w:val="single"/>
              </w:rPr>
              <w:t>Algemene Voorwaarden</w:t>
            </w:r>
          </w:p>
          <w:p w14:paraId="1536FA31" w14:textId="77777777" w:rsidR="000C501A" w:rsidRPr="007047E1" w:rsidRDefault="000C501A" w:rsidP="00B41BEC">
            <w:pPr>
              <w:ind w:left="447"/>
              <w:rPr>
                <w:rFonts w:cs="Arial"/>
                <w:color w:val="FF0000"/>
                <w:sz w:val="20"/>
              </w:rPr>
            </w:pPr>
            <w:r w:rsidRPr="007047E1">
              <w:rPr>
                <w:rFonts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7928E2D1" w14:textId="77777777" w:rsidR="000C501A" w:rsidRPr="00C26C63" w:rsidRDefault="000C501A" w:rsidP="00B41BEC">
            <w:pPr>
              <w:ind w:left="447"/>
              <w:rPr>
                <w:rFonts w:cs="Arial"/>
                <w:color w:val="FF0000"/>
                <w:sz w:val="20"/>
                <w:u w:val="single"/>
              </w:rPr>
            </w:pPr>
            <w:r w:rsidRPr="00C26C63">
              <w:rPr>
                <w:rFonts w:cs="Arial"/>
                <w:color w:val="FF0000"/>
                <w:sz w:val="20"/>
                <w:u w:val="single"/>
              </w:rPr>
              <w:t>Begrippen</w:t>
            </w:r>
          </w:p>
          <w:p w14:paraId="309274E5" w14:textId="77777777" w:rsidR="000C501A" w:rsidRPr="007047E1" w:rsidRDefault="000C501A" w:rsidP="00B41BEC">
            <w:pPr>
              <w:ind w:left="447"/>
              <w:rPr>
                <w:rFonts w:cs="Arial"/>
                <w:color w:val="FF0000"/>
                <w:sz w:val="20"/>
              </w:rPr>
            </w:pPr>
            <w:r w:rsidRPr="007047E1">
              <w:rPr>
                <w:rFonts w:cs="Arial"/>
                <w:color w:val="FF0000"/>
                <w:sz w:val="20"/>
              </w:rPr>
              <w:t>Begrippen die in deze akte worden gebruikt, hebben de betekenis die daaraan is toegekend in de Algemene Voorwaarden, tenzij in deze akte anders is bepaald of uit de strekking van deze akte het tegendeel voortvloeit.</w:t>
            </w:r>
          </w:p>
          <w:p w14:paraId="7D9B5087" w14:textId="77777777" w:rsidR="000C501A" w:rsidRDefault="000C501A" w:rsidP="00B41BEC">
            <w:pPr>
              <w:ind w:left="447"/>
              <w:rPr>
                <w:rFonts w:cs="Arial"/>
                <w:color w:val="800080"/>
                <w:sz w:val="20"/>
              </w:rPr>
            </w:pPr>
            <w:r w:rsidRPr="007047E1">
              <w:rPr>
                <w:rFonts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15F47BE" w14:textId="4A6D34FE" w:rsidR="00D23895" w:rsidRPr="00D23895" w:rsidRDefault="00D23895" w:rsidP="000C501A">
            <w:pPr>
              <w:ind w:left="22"/>
              <w:rPr>
                <w:rFonts w:cs="Arial"/>
                <w:color w:val="FF0000"/>
                <w:sz w:val="20"/>
              </w:rPr>
            </w:pPr>
          </w:p>
        </w:tc>
        <w:tc>
          <w:tcPr>
            <w:tcW w:w="2330" w:type="pct"/>
          </w:tcPr>
          <w:p w14:paraId="0F4FECB6" w14:textId="68885D93" w:rsidR="00D23895" w:rsidRDefault="00D23895" w:rsidP="0096704C">
            <w:pPr>
              <w:spacing w:line="276" w:lineRule="auto"/>
            </w:pPr>
            <w:r>
              <w:lastRenderedPageBreak/>
              <w:t>Vaste tekst.</w:t>
            </w:r>
          </w:p>
        </w:tc>
      </w:tr>
    </w:tbl>
    <w:p w14:paraId="172D3A7E" w14:textId="4D156CD5" w:rsidR="00C27DE0" w:rsidRDefault="00C27DE0"/>
    <w:p w14:paraId="49FCF7B4" w14:textId="77777777" w:rsidR="00C27DE0" w:rsidRDefault="00C27DE0">
      <w:r>
        <w:br w:type="page"/>
      </w:r>
    </w:p>
    <w:p w14:paraId="5B650248" w14:textId="77777777" w:rsidR="00E26A18" w:rsidRDefault="00E26A18"/>
    <w:p w14:paraId="1FC6DC33" w14:textId="0C9FFEE8" w:rsidR="00E26A18" w:rsidRDefault="00E26A18" w:rsidP="00E26A18">
      <w:pPr>
        <w:pStyle w:val="Kop2"/>
      </w:pPr>
      <w:bookmarkStart w:id="62" w:name="_Toc132199286"/>
      <w:r>
        <w:t>Starterslening</w:t>
      </w:r>
      <w:bookmarkEnd w:id="62"/>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D23895" w14:paraId="11F78149" w14:textId="77777777" w:rsidTr="00AD1D2C">
        <w:tc>
          <w:tcPr>
            <w:tcW w:w="2805" w:type="pct"/>
          </w:tcPr>
          <w:p w14:paraId="65FB2EDA" w14:textId="77777777" w:rsidR="00F35F4C" w:rsidRPr="00D14C49" w:rsidRDefault="00F35F4C" w:rsidP="00B41BEC">
            <w:pPr>
              <w:ind w:left="447"/>
              <w:rPr>
                <w:rFonts w:cs="Arial"/>
                <w:color w:val="800080"/>
                <w:sz w:val="20"/>
              </w:rPr>
            </w:pPr>
            <w:r w:rsidRPr="00DD0F21">
              <w:rPr>
                <w:rFonts w:cs="Arial"/>
                <w:color w:val="800080"/>
                <w:sz w:val="20"/>
                <w:u w:val="single"/>
              </w:rPr>
              <w:t>SVn Starterslening</w:t>
            </w:r>
          </w:p>
          <w:p w14:paraId="7201EAE8" w14:textId="3FC6A36B" w:rsidR="00D23895" w:rsidRPr="00D23895" w:rsidRDefault="00F35F4C" w:rsidP="00B41BEC">
            <w:pPr>
              <w:autoSpaceDE w:val="0"/>
              <w:autoSpaceDN w:val="0"/>
              <w:ind w:left="447"/>
              <w:rPr>
                <w:rFonts w:cs="Arial"/>
                <w:color w:val="800080"/>
                <w:sz w:val="20"/>
              </w:rPr>
            </w:pPr>
            <w:r w:rsidRPr="00001BA4">
              <w:rPr>
                <w:rFonts w:cs="Arial"/>
                <w:color w:val="800080"/>
                <w:sz w:val="20"/>
              </w:rPr>
              <w:t>In verband met de door de Stichting Stimuleringsfonds Volkshuisvesting Nederlandse</w:t>
            </w:r>
            <w:r w:rsidR="00016674">
              <w:rPr>
                <w:rFonts w:cs="Arial"/>
                <w:color w:val="800080"/>
                <w:sz w:val="20"/>
              </w:rPr>
              <w:t xml:space="preserve"> </w:t>
            </w:r>
            <w:r w:rsidRPr="00001BA4">
              <w:rPr>
                <w:rFonts w:cs="Arial"/>
                <w:color w:val="800080"/>
                <w:sz w:val="20"/>
              </w:rPr>
              <w:t>Gemeenten (SVn) te verstrekken Starterslening, heeft NIBC zich jegens SVn en</w:t>
            </w:r>
            <w:r w:rsidR="00016674">
              <w:rPr>
                <w:rFonts w:cs="Arial"/>
                <w:color w:val="800080"/>
                <w:sz w:val="20"/>
              </w:rPr>
              <w:t xml:space="preserve"> </w:t>
            </w:r>
            <w:r w:rsidRPr="00001BA4">
              <w:rPr>
                <w:rFonts w:cs="Arial"/>
                <w:color w:val="800080"/>
                <w:sz w:val="20"/>
              </w:rPr>
              <w:t>Stichting Waarborgfonds Eigen Woningen (WEW) verplicht, na het ingaan van de lening</w:t>
            </w:r>
            <w:r w:rsidR="00016674">
              <w:rPr>
                <w:rFonts w:cs="Arial"/>
                <w:color w:val="800080"/>
                <w:sz w:val="20"/>
              </w:rPr>
              <w:t xml:space="preserve"> </w:t>
            </w:r>
            <w:r w:rsidRPr="00001BA4">
              <w:rPr>
                <w:rFonts w:cs="Arial"/>
                <w:color w:val="800080"/>
                <w:sz w:val="20"/>
              </w:rPr>
              <w:t>geen gelden meer onder verband van de eerste hypotheekstelling ter leen te verstrekken</w:t>
            </w:r>
            <w:r w:rsidR="00016674">
              <w:rPr>
                <w:rFonts w:cs="Arial"/>
                <w:color w:val="800080"/>
                <w:sz w:val="20"/>
              </w:rPr>
              <w:t xml:space="preserve"> </w:t>
            </w:r>
            <w:r w:rsidRPr="00001BA4">
              <w:rPr>
                <w:rFonts w:cs="Arial"/>
                <w:color w:val="800080"/>
                <w:sz w:val="20"/>
              </w:rPr>
              <w:t>aan de schuldenaar. Tevens heeft NIBC zich jegens SVn en WEW verplicht reeds</w:t>
            </w:r>
            <w:r w:rsidR="00016674">
              <w:rPr>
                <w:rFonts w:cs="Arial"/>
                <w:color w:val="800080"/>
                <w:sz w:val="20"/>
              </w:rPr>
              <w:t xml:space="preserve"> </w:t>
            </w:r>
            <w:r w:rsidRPr="00001BA4">
              <w:rPr>
                <w:rFonts w:cs="Arial"/>
                <w:color w:val="800080"/>
                <w:sz w:val="20"/>
              </w:rPr>
              <w:t>afgeloste bedragen op de lening, onder verband van de eerste hypotheekstelling, niet</w:t>
            </w:r>
            <w:r w:rsidR="00016674">
              <w:rPr>
                <w:rFonts w:cs="Arial"/>
                <w:color w:val="800080"/>
                <w:sz w:val="20"/>
              </w:rPr>
              <w:t xml:space="preserve"> </w:t>
            </w:r>
            <w:r w:rsidRPr="00001BA4">
              <w:rPr>
                <w:rFonts w:cs="Arial"/>
                <w:color w:val="800080"/>
                <w:sz w:val="20"/>
              </w:rPr>
              <w:t>opnieuw te laten opnemen door de schuldenaar. Voormelde verplichtingen rusten op NIBC uitsluitend zolang de bij SVn aangegane Starterslening niet volledig is afgelost.</w:t>
            </w:r>
          </w:p>
        </w:tc>
        <w:tc>
          <w:tcPr>
            <w:tcW w:w="2195"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//IMKAD_AangebodenStuk/tia_TekstKeuze/</w:t>
            </w:r>
          </w:p>
          <w:p w14:paraId="44BAF5C6" w14:textId="77777777" w:rsidR="00D23895" w:rsidRPr="00D23895" w:rsidRDefault="00D23895" w:rsidP="00D23895">
            <w:pPr>
              <w:spacing w:before="72" w:line="276" w:lineRule="auto"/>
              <w:rPr>
                <w:szCs w:val="18"/>
              </w:rPr>
            </w:pPr>
            <w:r w:rsidRPr="00D23895">
              <w:rPr>
                <w:szCs w:val="18"/>
              </w:rPr>
              <w:t>./tagNaam('k_SVnStarterslening')</w:t>
            </w:r>
          </w:p>
          <w:p w14:paraId="4E9DACB5" w14:textId="53737C94" w:rsidR="00D23895" w:rsidRDefault="00D23895" w:rsidP="00D23895">
            <w:pPr>
              <w:spacing w:line="276" w:lineRule="auto"/>
            </w:pPr>
            <w:r w:rsidRPr="00D23895">
              <w:rPr>
                <w:szCs w:val="18"/>
              </w:rPr>
              <w:t>./tekst = (‘true’ = tekst wordt wel getoond; ‘false’ = tekst wordt niet getoond)</w:t>
            </w:r>
          </w:p>
        </w:tc>
      </w:tr>
    </w:tbl>
    <w:p w14:paraId="708D2E8B" w14:textId="1CE374BE" w:rsidR="00FF0185" w:rsidRDefault="00913F3D" w:rsidP="00913F3D">
      <w:pPr>
        <w:pStyle w:val="Kop2"/>
      </w:pPr>
      <w:bookmarkStart w:id="63" w:name="_Toc132199287"/>
      <w:r>
        <w:t>Hypotheekstelling</w:t>
      </w:r>
      <w:bookmarkEnd w:id="63"/>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13F3D" w:rsidRPr="005837AC" w14:paraId="70B8CED9" w14:textId="77777777" w:rsidTr="00A841E0">
        <w:trPr>
          <w:cantSplit/>
        </w:trPr>
        <w:tc>
          <w:tcPr>
            <w:tcW w:w="2500"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500"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B41BEC" w14:paraId="507C597D" w14:textId="77777777" w:rsidTr="00A841E0">
        <w:trPr>
          <w:ins w:id="64" w:author="Groot, Karina de" w:date="2023-09-20T14:08:00Z"/>
        </w:trPr>
        <w:tc>
          <w:tcPr>
            <w:tcW w:w="2500" w:type="pct"/>
          </w:tcPr>
          <w:p w14:paraId="16703A90" w14:textId="1E316381" w:rsidR="00B41BEC" w:rsidRPr="0069071B" w:rsidRDefault="00B41BEC">
            <w:pPr>
              <w:pStyle w:val="Stijl1"/>
              <w:rPr>
                <w:ins w:id="65" w:author="Groot, Karina de" w:date="2023-09-20T14:08:00Z"/>
                <w:rPrChange w:id="66" w:author="Groot, Karina de" w:date="2023-09-20T14:10:00Z">
                  <w:rPr>
                    <w:ins w:id="67" w:author="Groot, Karina de" w:date="2023-09-20T14:08:00Z"/>
                    <w:color w:val="FF0000"/>
                    <w:sz w:val="20"/>
                    <w:szCs w:val="16"/>
                    <w:u w:val="single"/>
                  </w:rPr>
                </w:rPrChange>
              </w:rPr>
              <w:pPrChange w:id="68" w:author="Groot, Karina de" w:date="2023-09-20T14:11:00Z">
                <w:pPr>
                  <w:tabs>
                    <w:tab w:val="left" w:pos="-720"/>
                  </w:tabs>
                  <w:suppressAutoHyphens/>
                  <w:ind w:left="447" w:hanging="447"/>
                </w:pPr>
              </w:pPrChange>
            </w:pPr>
            <w:ins w:id="69" w:author="Groot, Karina de" w:date="2023-09-20T14:09:00Z">
              <w:r w:rsidRPr="0069071B">
                <w:rPr>
                  <w:rPrChange w:id="70" w:author="Groot, Karina de" w:date="2023-09-20T14:10:00Z">
                    <w:rPr>
                      <w:u w:val="single"/>
                    </w:rPr>
                  </w:rPrChange>
                </w:rPr>
                <w:t xml:space="preserve">B. </w:t>
              </w:r>
            </w:ins>
            <w:ins w:id="71" w:author="Groot, Karina de" w:date="2023-09-20T14:11:00Z">
              <w:r w:rsidR="0069071B">
                <w:t xml:space="preserve">   </w:t>
              </w:r>
            </w:ins>
            <w:ins w:id="72" w:author="Groot, Karina de" w:date="2023-09-20T14:10:00Z">
              <w:r w:rsidR="0069071B" w:rsidRPr="0069071B">
                <w:rPr>
                  <w:rPrChange w:id="73" w:author="Groot, Karina de" w:date="2023-09-20T14:10:00Z">
                    <w:rPr>
                      <w:u w:val="single"/>
                    </w:rPr>
                  </w:rPrChange>
                </w:rPr>
                <w:t>HYPOTHEEKRECHT</w:t>
              </w:r>
            </w:ins>
          </w:p>
        </w:tc>
        <w:tc>
          <w:tcPr>
            <w:tcW w:w="2500" w:type="pct"/>
          </w:tcPr>
          <w:p w14:paraId="6A837715" w14:textId="77777777" w:rsidR="00B41BEC" w:rsidRPr="00194473" w:rsidRDefault="00B41BEC" w:rsidP="00A841E0">
            <w:pPr>
              <w:spacing w:line="276" w:lineRule="auto"/>
              <w:rPr>
                <w:ins w:id="74" w:author="Groot, Karina de" w:date="2023-09-20T14:08:00Z"/>
                <w:snapToGrid/>
                <w:szCs w:val="18"/>
              </w:rPr>
            </w:pPr>
          </w:p>
        </w:tc>
      </w:tr>
      <w:tr w:rsidR="00913F3D" w14:paraId="3C2F22E1" w14:textId="77777777" w:rsidTr="00A841E0">
        <w:tc>
          <w:tcPr>
            <w:tcW w:w="2500" w:type="pct"/>
          </w:tcPr>
          <w:p w14:paraId="4A148BCD" w14:textId="1CD67223" w:rsidR="00CF755E" w:rsidRPr="00D14C49" w:rsidRDefault="00CF755E" w:rsidP="0069071B">
            <w:pPr>
              <w:tabs>
                <w:tab w:val="left" w:pos="-720"/>
              </w:tabs>
              <w:suppressAutoHyphens/>
              <w:ind w:left="447"/>
              <w:rPr>
                <w:color w:val="FF0000"/>
                <w:sz w:val="20"/>
                <w:szCs w:val="16"/>
              </w:rPr>
            </w:pPr>
            <w:del w:id="75" w:author="Groot, Karina de" w:date="2023-09-20T14:08:00Z">
              <w:r w:rsidRPr="00D14C49" w:rsidDel="00B41BEC">
                <w:rPr>
                  <w:color w:val="FF0000"/>
                  <w:sz w:val="20"/>
                  <w:szCs w:val="16"/>
                  <w:u w:val="single"/>
                </w:rPr>
                <w:delText>HYPOTHEEKSTELLING</w:delText>
              </w:r>
            </w:del>
            <w:ins w:id="76" w:author="Groot, Karina de" w:date="2023-09-20T14:08:00Z">
              <w:r w:rsidR="00B41BEC">
                <w:rPr>
                  <w:color w:val="FF0000"/>
                  <w:sz w:val="20"/>
                  <w:szCs w:val="16"/>
                  <w:u w:val="single"/>
                </w:rPr>
                <w:t>Hypotheekstelling</w:t>
              </w:r>
            </w:ins>
          </w:p>
          <w:p w14:paraId="11441151" w14:textId="77777777" w:rsidR="00CF755E" w:rsidRPr="00001BA4" w:rsidRDefault="00CF755E" w:rsidP="0069071B">
            <w:pPr>
              <w:ind w:left="447"/>
              <w:rPr>
                <w:rFonts w:cs="Arial"/>
                <w:color w:val="FF0000"/>
                <w:sz w:val="20"/>
              </w:rPr>
            </w:pPr>
            <w:r w:rsidRPr="00C26C63">
              <w:rPr>
                <w:rFonts w:cs="Arial"/>
                <w:color w:val="FF0000"/>
                <w:sz w:val="20"/>
              </w:rPr>
              <w:t>Tot zekerheid voor</w:t>
            </w:r>
            <w:r w:rsidRPr="00001BA4">
              <w:rPr>
                <w:rFonts w:cs="Arial"/>
                <w:color w:val="FF0000"/>
                <w:sz w:val="20"/>
              </w:rPr>
              <w:t>:</w:t>
            </w:r>
          </w:p>
          <w:p w14:paraId="7B58FBBB" w14:textId="491046FA" w:rsidR="00CF755E" w:rsidRPr="00CF755E" w:rsidRDefault="00CF755E" w:rsidP="0069071B">
            <w:pPr>
              <w:pStyle w:val="Lijstalinea"/>
              <w:widowControl w:val="0"/>
              <w:numPr>
                <w:ilvl w:val="0"/>
                <w:numId w:val="37"/>
              </w:numPr>
              <w:ind w:left="731" w:hanging="284"/>
              <w:rPr>
                <w:rFonts w:cs="Arial"/>
                <w:color w:val="FF0000"/>
                <w:sz w:val="20"/>
              </w:rPr>
            </w:pPr>
            <w:r w:rsidRPr="00CF755E">
              <w:rPr>
                <w:rFonts w:cs="Arial"/>
                <w:color w:val="FF0000"/>
                <w:sz w:val="20"/>
              </w:rPr>
              <w:t>de terugbetaling van de hoofdsom van de</w:t>
            </w:r>
            <w:ins w:id="77" w:author="Groot, Karina de" w:date="2023-09-20T14:20:00Z">
              <w:r w:rsidR="00A837A2">
                <w:rPr>
                  <w:rFonts w:cs="Arial"/>
                  <w:color w:val="FF0000"/>
                  <w:sz w:val="20"/>
                </w:rPr>
                <w:t xml:space="preserve"> </w:t>
              </w:r>
            </w:ins>
            <w:del w:id="78" w:author="Groot, Karina de" w:date="2023-09-20T14:20:00Z">
              <w:r w:rsidRPr="00CF755E" w:rsidDel="00A837A2">
                <w:rPr>
                  <w:rFonts w:cs="Arial"/>
                  <w:color w:val="FF0000"/>
                  <w:sz w:val="20"/>
                </w:rPr>
                <w:delText xml:space="preserve"> </w:delText>
              </w:r>
            </w:del>
            <w:ins w:id="79" w:author="Groot, Karina de" w:date="2023-09-20T14:20:00Z">
              <w:r w:rsidR="00A837A2">
                <w:rPr>
                  <w:rFonts w:cs="Arial"/>
                  <w:color w:val="FF0000"/>
                  <w:sz w:val="20"/>
                </w:rPr>
                <w:t>L</w:t>
              </w:r>
            </w:ins>
            <w:del w:id="80" w:author="Groot, Karina de" w:date="2023-09-20T14:20:00Z">
              <w:r w:rsidRPr="00CF755E" w:rsidDel="00A837A2">
                <w:rPr>
                  <w:rFonts w:cs="Arial"/>
                  <w:color w:val="FF0000"/>
                  <w:sz w:val="20"/>
                </w:rPr>
                <w:delText>l</w:delText>
              </w:r>
            </w:del>
            <w:r w:rsidRPr="00CF755E">
              <w:rPr>
                <w:rFonts w:cs="Arial"/>
                <w:color w:val="FF0000"/>
                <w:sz w:val="20"/>
              </w:rPr>
              <w:t xml:space="preserve">ening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leningbedrag voluit in letters (leningbedrag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w:t>
            </w:r>
            <w:r w:rsidRPr="00CF755E">
              <w:rPr>
                <w:rFonts w:cs="Arial"/>
                <w:color w:val="FF0000"/>
                <w:sz w:val="20"/>
              </w:rPr>
              <w:lastRenderedPageBreak/>
              <w:t xml:space="preserve">(daaronder begrepen de eventueel aan de Schuldenaar terugbetaalde aflossingsbedragen) en voorts de betaling van al hetgeen de Schuldenaar nu of op enig tijdstip in de 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 van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hypotheekbedrag voluit in letters (hypotheekbedrag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en </w:t>
            </w:r>
          </w:p>
          <w:p w14:paraId="1FBE34B0" w14:textId="64585B36" w:rsidR="00CF755E" w:rsidRPr="00AD1D2C" w:rsidRDefault="00CF755E" w:rsidP="0069071B">
            <w:pPr>
              <w:pStyle w:val="Lijstalinea"/>
              <w:widowControl w:val="0"/>
              <w:numPr>
                <w:ilvl w:val="0"/>
                <w:numId w:val="37"/>
              </w:numPr>
              <w:ind w:left="731" w:hanging="284"/>
              <w:rPr>
                <w:rFonts w:cs="Arial"/>
                <w:sz w:val="24"/>
              </w:rPr>
            </w:pPr>
            <w:r w:rsidRPr="00CF755E">
              <w:rPr>
                <w:rFonts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6D2407">
              <w:rPr>
                <w:rFonts w:cs="Arial"/>
                <w:color w:val="FF0000"/>
                <w:sz w:val="20"/>
              </w:rPr>
              <w:t xml:space="preserve"> van</w:t>
            </w:r>
            <w:r w:rsidRPr="00CF755E" w:rsidDel="00346615">
              <w:rPr>
                <w:rFonts w:cs="Arial"/>
                <w:color w:val="FF0000"/>
                <w:sz w:val="20"/>
              </w:rPr>
              <w:t xml:space="preserve">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rentebedrag voluit in letters (rentebedrag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szCs w:val="16"/>
              </w:rPr>
              <w:t xml:space="preserve">, </w:t>
            </w:r>
            <w:r w:rsidR="00EF5409">
              <w:rPr>
                <w:rFonts w:cs="Arial"/>
                <w:color w:val="FF0000"/>
                <w:sz w:val="20"/>
              </w:rPr>
              <w:t xml:space="preserve">zijnde veertig procent (40%) </w:t>
            </w:r>
            <w:r w:rsidRPr="00CF755E">
              <w:rPr>
                <w:rFonts w:cs="Arial"/>
                <w:color w:val="FF0000"/>
                <w:sz w:val="20"/>
                <w:szCs w:val="16"/>
              </w:rPr>
              <w:t>van het laats</w:t>
            </w:r>
            <w:r w:rsidR="001904D3">
              <w:rPr>
                <w:rFonts w:cs="Arial"/>
                <w:color w:val="FF0000"/>
                <w:sz w:val="20"/>
                <w:szCs w:val="16"/>
              </w:rPr>
              <w:t>t</w:t>
            </w:r>
            <w:r w:rsidRPr="00CF755E">
              <w:rPr>
                <w:rFonts w:cs="Arial"/>
                <w:color w:val="FF0000"/>
                <w:sz w:val="20"/>
                <w:szCs w:val="16"/>
              </w:rPr>
              <w:t xml:space="preserve"> genoemde bedrag;</w:t>
            </w:r>
          </w:p>
          <w:p w14:paraId="7CE44946" w14:textId="569CEF3E" w:rsidR="00913F3D" w:rsidRPr="00913F3D" w:rsidRDefault="00CF755E" w:rsidP="0069071B">
            <w:pPr>
              <w:ind w:left="447"/>
              <w:rPr>
                <w:rFonts w:cs="Arial"/>
                <w:color w:val="FF0000"/>
                <w:sz w:val="20"/>
              </w:rPr>
            </w:pPr>
            <w:r w:rsidRPr="00CF755E">
              <w:rPr>
                <w:rFonts w:cs="Arial"/>
                <w:color w:val="FF0000"/>
                <w:sz w:val="20"/>
              </w:rPr>
              <w:t xml:space="preserve">derhalve tot een totaalbedrag ad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totaalbedrag voluit in letters (totaalbedrag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w:t>
            </w:r>
            <w:r w:rsidRPr="00A21C47">
              <w:rPr>
                <w:rFonts w:cs="Arial"/>
                <w:color w:val="FF0000"/>
                <w:sz w:val="20"/>
              </w:rPr>
              <w:t xml:space="preserve">verleent de Hypotheekgever bij deze aan NIBC die van de Hypotheekgever aanvaardt, het recht van </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sz w:val="20"/>
              </w:rPr>
              <w:t>telwoord</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color w:val="FF0000"/>
                <w:sz w:val="20"/>
              </w:rPr>
              <w:t xml:space="preserve"> hypotheek op het hierna te </w:t>
            </w:r>
            <w:r w:rsidRPr="00A21C47">
              <w:rPr>
                <w:rFonts w:cs="Arial"/>
                <w:color w:val="FF0000"/>
                <w:sz w:val="20"/>
              </w:rPr>
              <w:lastRenderedPageBreak/>
              <w:t xml:space="preserve">omschrijven registergoed (hierna te noemen het </w:t>
            </w:r>
            <w:r>
              <w:rPr>
                <w:rFonts w:cs="Arial"/>
                <w:color w:val="FF0000"/>
                <w:sz w:val="20"/>
              </w:rPr>
              <w:t>“</w:t>
            </w:r>
            <w:r w:rsidRPr="00A21C47">
              <w:rPr>
                <w:rFonts w:cs="Arial"/>
                <w:color w:val="FF0000"/>
                <w:sz w:val="20"/>
              </w:rPr>
              <w:t>Onderpand</w:t>
            </w:r>
            <w:r>
              <w:rPr>
                <w:rFonts w:cs="Arial"/>
                <w:color w:val="FF0000"/>
                <w:sz w:val="20"/>
              </w:rPr>
              <w:t>”</w:t>
            </w:r>
            <w:r w:rsidRPr="00A21C47">
              <w:rPr>
                <w:rFonts w:cs="Arial"/>
                <w:color w:val="FF0000"/>
                <w:sz w:val="20"/>
              </w:rPr>
              <w:t>):</w:t>
            </w:r>
          </w:p>
        </w:tc>
        <w:tc>
          <w:tcPr>
            <w:tcW w:w="2500"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75A06FF1" w14:textId="77777777" w:rsidR="00CB4C7C" w:rsidRPr="00AC05A1" w:rsidRDefault="00CB4C7C" w:rsidP="00CB4C7C">
            <w:pPr>
              <w:spacing w:line="276" w:lineRule="auto"/>
              <w:rPr>
                <w:sz w:val="16"/>
                <w:szCs w:val="16"/>
              </w:rPr>
            </w:pPr>
            <w:r w:rsidRPr="00AC05A1">
              <w:rPr>
                <w:sz w:val="16"/>
                <w:szCs w:val="16"/>
              </w:rPr>
              <w:lastRenderedPageBreak/>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2BD4EC6D" w14:textId="77777777" w:rsidR="00CB4C7C" w:rsidRPr="00AC05A1" w:rsidRDefault="00CB4C7C" w:rsidP="00CB4C7C">
            <w:pPr>
              <w:spacing w:line="276" w:lineRule="auto"/>
              <w:rPr>
                <w:sz w:val="16"/>
                <w:szCs w:val="16"/>
              </w:rPr>
            </w:pPr>
            <w:r w:rsidRPr="00AC05A1">
              <w:rPr>
                <w:sz w:val="16"/>
                <w:szCs w:val="16"/>
              </w:rPr>
              <w:tab/>
              <w:t>./bedragRente/som</w:t>
            </w:r>
          </w:p>
          <w:p w14:paraId="227EE465" w14:textId="77777777" w:rsidR="00CB4C7C" w:rsidRPr="00AC05A1" w:rsidRDefault="00CB4C7C" w:rsidP="00CB4C7C">
            <w:pPr>
              <w:spacing w:line="276" w:lineRule="auto"/>
              <w:rPr>
                <w:sz w:val="16"/>
                <w:szCs w:val="16"/>
              </w:rPr>
            </w:pPr>
            <w:r w:rsidRPr="00AC05A1">
              <w:rPr>
                <w:sz w:val="16"/>
                <w:szCs w:val="16"/>
              </w:rPr>
              <w:tab/>
              <w:t>./bedragRente/valuta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406852CA" w14:textId="77777777" w:rsidR="00CB4C7C" w:rsidRPr="00AC05A1" w:rsidRDefault="00CB4C7C" w:rsidP="00CB4C7C">
            <w:pPr>
              <w:spacing w:line="276" w:lineRule="auto"/>
              <w:rPr>
                <w:sz w:val="16"/>
                <w:szCs w:val="16"/>
              </w:rPr>
            </w:pPr>
            <w:r w:rsidRPr="00AC05A1">
              <w:rPr>
                <w:sz w:val="16"/>
                <w:szCs w:val="16"/>
              </w:rPr>
              <w:tab/>
              <w:t>./bedragTotaal/som</w:t>
            </w:r>
          </w:p>
          <w:p w14:paraId="7D3CD357" w14:textId="77777777" w:rsidR="00CB4C7C" w:rsidRDefault="00CB4C7C" w:rsidP="00CB4C7C">
            <w:pPr>
              <w:spacing w:line="276" w:lineRule="auto"/>
              <w:rPr>
                <w:sz w:val="16"/>
                <w:szCs w:val="16"/>
              </w:rPr>
            </w:pPr>
            <w:r w:rsidRPr="00AC05A1">
              <w:rPr>
                <w:sz w:val="16"/>
                <w:szCs w:val="16"/>
              </w:rPr>
              <w:tab/>
              <w:t>./bedragTotaal/valuta</w:t>
            </w:r>
          </w:p>
          <w:p w14:paraId="13D34C58" w14:textId="77777777" w:rsidR="00CF755E" w:rsidRPr="00AC05A1" w:rsidRDefault="00CF755E" w:rsidP="00CB4C7C">
            <w:pPr>
              <w:spacing w:line="276" w:lineRule="auto"/>
              <w:rPr>
                <w:sz w:val="16"/>
                <w:szCs w:val="16"/>
              </w:rPr>
            </w:pPr>
          </w:p>
          <w:p w14:paraId="6E0879E2" w14:textId="77777777" w:rsidR="00CF755E" w:rsidRPr="00AC05A1" w:rsidRDefault="00CF755E" w:rsidP="00CF755E">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638D387" w14:textId="77777777" w:rsidR="00CF755E" w:rsidRPr="00AC05A1" w:rsidRDefault="00CF755E" w:rsidP="00CF755E">
            <w:pPr>
              <w:spacing w:line="276" w:lineRule="auto"/>
              <w:rPr>
                <w:sz w:val="16"/>
                <w:szCs w:val="16"/>
              </w:rPr>
            </w:pPr>
            <w:r w:rsidRPr="00AC05A1">
              <w:rPr>
                <w:rFonts w:cs="Arial"/>
                <w:sz w:val="16"/>
                <w:szCs w:val="16"/>
              </w:rPr>
              <w:t>//IMKAD_AangebodenStuk/StukdeelHypotheek [aanduidingHypotheek = leeg of niet aanwezig]</w:t>
            </w:r>
            <w:r w:rsidRPr="00AC05A1">
              <w:rPr>
                <w:sz w:val="16"/>
                <w:szCs w:val="16"/>
              </w:rPr>
              <w:t>/rangordeHypotheek</w:t>
            </w:r>
          </w:p>
          <w:p w14:paraId="618B685A" w14:textId="310BB7A7" w:rsidR="007938ED" w:rsidRPr="007D6116" w:rsidRDefault="007938ED" w:rsidP="00942A1D">
            <w:pPr>
              <w:spacing w:line="276" w:lineRule="auto"/>
              <w:rPr>
                <w:rFonts w:cs="Arial"/>
                <w:sz w:val="16"/>
                <w:szCs w:val="16"/>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81" w:name="_Toc132199288"/>
      <w:r>
        <w:t>Registergoed</w:t>
      </w:r>
      <w:bookmarkEnd w:id="81"/>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69071B">
            <w:pPr>
              <w:autoSpaceDE w:val="0"/>
              <w:autoSpaceDN w:val="0"/>
              <w:adjustRightInd w:val="0"/>
              <w:ind w:left="447"/>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 xml:space="preserve">//IMKAD_AangebodenStuk/StukdeelHypotheek </w:t>
            </w:r>
            <w:r w:rsidRPr="009F1BA5">
              <w:rPr>
                <w:rFonts w:cs="Arial"/>
                <w:szCs w:val="18"/>
              </w:rPr>
              <w:t xml:space="preserve">[aanduidingHypotheek = niet aanwezig] </w:t>
            </w:r>
            <w:r w:rsidRPr="009F1BA5">
              <w:rPr>
                <w:rFonts w:cs="Arial"/>
                <w:szCs w:val="18"/>
              </w:rPr>
              <w:tab/>
            </w:r>
            <w:r w:rsidRPr="009F1BA5">
              <w:rPr>
                <w:szCs w:val="18"/>
              </w:rPr>
              <w:t>/IMKAD_ZakelijkRecht</w:t>
            </w:r>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r w:rsidR="00C74E07" w14:paraId="57E9E27B" w14:textId="77777777" w:rsidTr="00A841E0">
        <w:tc>
          <w:tcPr>
            <w:tcW w:w="2500" w:type="pct"/>
          </w:tcPr>
          <w:p w14:paraId="6C386C59" w14:textId="77777777" w:rsidR="009C03D8" w:rsidRDefault="009C03D8" w:rsidP="0069071B">
            <w:pPr>
              <w:autoSpaceDE w:val="0"/>
              <w:autoSpaceDN w:val="0"/>
              <w:adjustRightInd w:val="0"/>
              <w:ind w:left="447"/>
              <w:rPr>
                <w:rFonts w:cs="Arial"/>
                <w:color w:val="FF0000"/>
                <w:sz w:val="20"/>
              </w:rPr>
            </w:pPr>
            <w:r w:rsidRPr="000779C1">
              <w:rPr>
                <w:rFonts w:cs="Arial"/>
                <w:color w:val="FF0000"/>
                <w:sz w:val="20"/>
              </w:rPr>
              <w:t>Hierna wordt onder Onderpand tevens verstaan ieder ander registergoed waarop hypothecaire zekerheid is gevestigd ten behoeve van NIBC in verband met de Lening.</w:t>
            </w:r>
          </w:p>
          <w:p w14:paraId="4BA17610" w14:textId="77777777" w:rsidR="009C03D8" w:rsidRPr="00F243F1" w:rsidRDefault="009C03D8" w:rsidP="0069071B">
            <w:pPr>
              <w:autoSpaceDE w:val="0"/>
              <w:autoSpaceDN w:val="0"/>
              <w:adjustRightInd w:val="0"/>
              <w:ind w:left="447"/>
              <w:rPr>
                <w:rFonts w:cs="Arial"/>
                <w:color w:val="FF0000"/>
                <w:sz w:val="20"/>
              </w:rPr>
            </w:pPr>
            <w:r w:rsidRPr="00F243F1">
              <w:rPr>
                <w:rFonts w:cs="Arial"/>
                <w:color w:val="FF0000"/>
                <w:sz w:val="20"/>
              </w:rPr>
              <w:t>De Hypotheekgever staat er voorts jegens NIBC voor in:</w:t>
            </w:r>
          </w:p>
          <w:p w14:paraId="0C3B14AA" w14:textId="77777777" w:rsidR="009C03D8" w:rsidRPr="00C26C63" w:rsidRDefault="009C03D8" w:rsidP="0069071B">
            <w:pPr>
              <w:pStyle w:val="Lijstalinea"/>
              <w:numPr>
                <w:ilvl w:val="1"/>
                <w:numId w:val="40"/>
              </w:numPr>
              <w:autoSpaceDE w:val="0"/>
              <w:autoSpaceDN w:val="0"/>
              <w:adjustRightInd w:val="0"/>
              <w:ind w:left="873" w:hanging="426"/>
              <w:rPr>
                <w:rFonts w:cs="Arial"/>
                <w:color w:val="FF0000"/>
                <w:sz w:val="20"/>
              </w:rPr>
            </w:pPr>
            <w:r w:rsidRPr="00C26C63">
              <w:rPr>
                <w:rFonts w:cs="Arial"/>
                <w:color w:val="FF0000"/>
                <w:sz w:val="20"/>
              </w:rPr>
              <w:lastRenderedPageBreak/>
              <w:t>dat het voormelde Onderpand hem in volle en onbezwaarde eigendom toebehoort, behoudens het (de) eventuele ten behoeve van NIBC eerder gevestigde hypotheekrecht(en) ten laste van de Hypotheekgever, en dat hij daarover de onvoorwaardelijke beschikking heeft;</w:t>
            </w:r>
          </w:p>
          <w:p w14:paraId="519470DC" w14:textId="77777777" w:rsidR="009C03D8" w:rsidRPr="00C26C63" w:rsidRDefault="009C03D8" w:rsidP="0069071B">
            <w:pPr>
              <w:pStyle w:val="Lijstalinea"/>
              <w:numPr>
                <w:ilvl w:val="0"/>
                <w:numId w:val="40"/>
              </w:numPr>
              <w:autoSpaceDE w:val="0"/>
              <w:autoSpaceDN w:val="0"/>
              <w:adjustRightInd w:val="0"/>
              <w:ind w:left="873" w:hanging="426"/>
              <w:rPr>
                <w:rFonts w:cs="Arial"/>
                <w:color w:val="FF0000"/>
                <w:sz w:val="20"/>
              </w:rPr>
            </w:pPr>
            <w:r w:rsidRPr="00C26C63">
              <w:rPr>
                <w:rFonts w:cs="Arial"/>
                <w:color w:val="FF0000"/>
                <w:sz w:val="20"/>
              </w:rPr>
              <w:t>dat het voormelde Onderpand niet is belast met beslagen of met een recht van vruchtgebruik en niet is verhuurd noch anderszins in gebruik of genot is afgestaan aan derden; en</w:t>
            </w:r>
          </w:p>
          <w:p w14:paraId="46BA7D1E" w14:textId="77777777" w:rsidR="009C03D8" w:rsidRPr="00C26C63" w:rsidRDefault="009C03D8" w:rsidP="0069071B">
            <w:pPr>
              <w:pStyle w:val="Lijstalinea"/>
              <w:numPr>
                <w:ilvl w:val="0"/>
                <w:numId w:val="40"/>
              </w:numPr>
              <w:autoSpaceDE w:val="0"/>
              <w:autoSpaceDN w:val="0"/>
              <w:adjustRightInd w:val="0"/>
              <w:ind w:left="873" w:hanging="426"/>
              <w:rPr>
                <w:rFonts w:cs="Arial"/>
                <w:color w:val="FF0000"/>
                <w:sz w:val="20"/>
              </w:rPr>
            </w:pPr>
            <w:r w:rsidRPr="00C26C63">
              <w:rPr>
                <w:rFonts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68AF3D1B" w14:textId="77777777" w:rsidR="00C74E07" w:rsidRDefault="009C03D8" w:rsidP="0069071B">
            <w:pPr>
              <w:autoSpaceDE w:val="0"/>
              <w:autoSpaceDN w:val="0"/>
              <w:adjustRightInd w:val="0"/>
              <w:ind w:left="447"/>
              <w:rPr>
                <w:ins w:id="82" w:author="Groot, Karina de" w:date="2023-09-20T14:19:00Z"/>
                <w:rFonts w:cs="Arial"/>
                <w:color w:val="FF0000"/>
                <w:sz w:val="20"/>
              </w:rPr>
            </w:pPr>
            <w:r w:rsidRPr="00F243F1">
              <w:rPr>
                <w:rFonts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203DD83E" w14:textId="14C31C5E" w:rsidR="005152DC" w:rsidRPr="00AD1D2C" w:rsidRDefault="005152DC" w:rsidP="0069071B">
            <w:pPr>
              <w:autoSpaceDE w:val="0"/>
              <w:autoSpaceDN w:val="0"/>
              <w:adjustRightInd w:val="0"/>
              <w:ind w:left="447"/>
              <w:rPr>
                <w:rFonts w:cs="Arial"/>
                <w:color w:val="FF0000"/>
                <w:sz w:val="20"/>
              </w:rPr>
            </w:pPr>
          </w:p>
        </w:tc>
        <w:tc>
          <w:tcPr>
            <w:tcW w:w="2500" w:type="pct"/>
          </w:tcPr>
          <w:p w14:paraId="7F9D7DA3" w14:textId="2E42A2F5" w:rsidR="00C74E07" w:rsidRDefault="00B731C3" w:rsidP="00E33B91">
            <w:pPr>
              <w:spacing w:line="276" w:lineRule="auto"/>
            </w:pPr>
            <w:r>
              <w:lastRenderedPageBreak/>
              <w:t>Vaste tekst.</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83" w:name="_Toc132199289"/>
      <w:r>
        <w:lastRenderedPageBreak/>
        <w:t>Overbruggingshypotheek</w:t>
      </w:r>
      <w:bookmarkEnd w:id="83"/>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7B25EDAF" w14:textId="77777777" w:rsidR="005B72CD" w:rsidRPr="00250083" w:rsidRDefault="005B72CD" w:rsidP="00C17256">
            <w:pPr>
              <w:tabs>
                <w:tab w:val="left" w:pos="-1440"/>
                <w:tab w:val="left" w:pos="-720"/>
              </w:tabs>
              <w:suppressAutoHyphens/>
              <w:ind w:left="447"/>
              <w:rPr>
                <w:rFonts w:cs="Arial"/>
                <w:color w:val="800080"/>
                <w:sz w:val="20"/>
                <w:u w:val="single"/>
              </w:rPr>
            </w:pPr>
            <w:r w:rsidRPr="00250083">
              <w:rPr>
                <w:rFonts w:cs="Arial"/>
                <w:color w:val="800080"/>
                <w:sz w:val="20"/>
                <w:u w:val="single"/>
              </w:rPr>
              <w:t xml:space="preserve">Overbruggingshypotheek </w:t>
            </w:r>
          </w:p>
          <w:p w14:paraId="791C40CA" w14:textId="77777777" w:rsidR="005B72CD" w:rsidRPr="00250083" w:rsidRDefault="005B72CD" w:rsidP="00C17256">
            <w:pPr>
              <w:autoSpaceDE w:val="0"/>
              <w:autoSpaceDN w:val="0"/>
              <w:adjustRightInd w:val="0"/>
              <w:ind w:left="447"/>
              <w:rPr>
                <w:rFonts w:cs="Arial"/>
                <w:color w:val="800080"/>
                <w:sz w:val="20"/>
              </w:rPr>
            </w:pPr>
            <w:r w:rsidRPr="00250083">
              <w:rPr>
                <w:rFonts w:cs="Arial"/>
                <w:color w:val="800080"/>
                <w:sz w:val="20"/>
              </w:rPr>
              <w:t xml:space="preserve">Voorts verleent de </w:t>
            </w:r>
            <w:r>
              <w:rPr>
                <w:rFonts w:cs="Arial"/>
                <w:color w:val="800080"/>
                <w:sz w:val="20"/>
              </w:rPr>
              <w:t>Hypotheekgever</w:t>
            </w:r>
            <w:r w:rsidRPr="00250083">
              <w:rPr>
                <w:rFonts w:cs="Arial"/>
                <w:color w:val="800080"/>
                <w:sz w:val="20"/>
              </w:rPr>
              <w:t xml:space="preserve"> tot zekerheid voor de betaling van de </w:t>
            </w:r>
            <w:r>
              <w:rPr>
                <w:rFonts w:cs="Arial"/>
                <w:color w:val="800080"/>
                <w:sz w:val="20"/>
              </w:rPr>
              <w:t>S</w:t>
            </w:r>
            <w:r w:rsidRPr="00250083">
              <w:rPr>
                <w:rFonts w:cs="Arial"/>
                <w:color w:val="800080"/>
                <w:sz w:val="20"/>
              </w:rPr>
              <w:t xml:space="preserve">chuld als </w:t>
            </w:r>
            <w:r>
              <w:rPr>
                <w:rFonts w:cs="Arial"/>
                <w:color w:val="800080"/>
                <w:sz w:val="20"/>
              </w:rPr>
              <w:t>hiervoor omschreven,</w:t>
            </w:r>
            <w:r w:rsidRPr="00250083">
              <w:rPr>
                <w:rFonts w:cs="Arial"/>
                <w:color w:val="800080"/>
                <w:sz w:val="20"/>
              </w:rPr>
              <w:t xml:space="preserve"> bij deze aan </w:t>
            </w:r>
            <w:r>
              <w:rPr>
                <w:rFonts w:cs="Arial"/>
                <w:color w:val="800080"/>
                <w:sz w:val="20"/>
              </w:rPr>
              <w:t>NIBC, d</w:t>
            </w:r>
            <w:r w:rsidRPr="00250083">
              <w:rPr>
                <w:rFonts w:cs="Arial"/>
                <w:color w:val="800080"/>
                <w:sz w:val="20"/>
              </w:rPr>
              <w:t xml:space="preserve">ie van de </w:t>
            </w:r>
            <w:r>
              <w:rPr>
                <w:rFonts w:cs="Arial"/>
                <w:color w:val="800080"/>
                <w:sz w:val="20"/>
              </w:rPr>
              <w:t xml:space="preserve">Hypotheekgever </w:t>
            </w:r>
            <w:r w:rsidRPr="00250083">
              <w:rPr>
                <w:rFonts w:cs="Arial"/>
                <w:color w:val="800080"/>
                <w:sz w:val="20"/>
              </w:rPr>
              <w:t xml:space="preserve">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w:t>
            </w:r>
            <w:r>
              <w:rPr>
                <w:rFonts w:cs="Arial"/>
                <w:color w:val="800080"/>
                <w:sz w:val="20"/>
              </w:rPr>
              <w:t>O</w:t>
            </w:r>
            <w:r w:rsidRPr="00250083">
              <w:rPr>
                <w:rFonts w:cs="Arial"/>
                <w:color w:val="800080"/>
                <w:sz w:val="20"/>
              </w:rPr>
              <w:t>nderpand:</w:t>
            </w:r>
          </w:p>
          <w:p w14:paraId="30691E2B" w14:textId="790CCB79" w:rsidR="009602C8" w:rsidRPr="009602C8" w:rsidRDefault="009602C8" w:rsidP="009602C8">
            <w:pPr>
              <w:autoSpaceDE w:val="0"/>
              <w:autoSpaceDN w:val="0"/>
              <w:adjustRightInd w:val="0"/>
              <w:rPr>
                <w:rFonts w:cs="Arial"/>
                <w:color w:val="800080"/>
                <w:sz w:val="20"/>
              </w:rPr>
            </w:pPr>
          </w:p>
        </w:tc>
        <w:tc>
          <w:tcPr>
            <w:tcW w:w="2500" w:type="pct"/>
          </w:tcPr>
          <w:p w14:paraId="0A3CF38D" w14:textId="77777777" w:rsidR="009602C8" w:rsidRDefault="009602C8" w:rsidP="009602C8">
            <w:pPr>
              <w:spacing w:before="72"/>
            </w:pPr>
            <w:r>
              <w:t>Geheel optionele tekst. De gegevens met betrekking tot de overbruggingshypotheek worden getoond wanneer hiervoor gekozen is.</w:t>
            </w:r>
          </w:p>
          <w:p w14:paraId="5F582969" w14:textId="77777777" w:rsidR="009602C8" w:rsidRPr="00030A78" w:rsidRDefault="009602C8" w:rsidP="009602C8">
            <w:pPr>
              <w:keepNext/>
            </w:pPr>
            <w:r>
              <w:br/>
              <w:t xml:space="preserve">Het telwoord </w:t>
            </w:r>
            <w:r w:rsidRPr="00A33B2A">
              <w:t>wordt als getal in het essentialiabestand opgenomen maar als tekst in de akte</w:t>
            </w:r>
            <w:r w:rsidRPr="00030A78">
              <w:t>.</w:t>
            </w:r>
          </w:p>
          <w:p w14:paraId="54397C08" w14:textId="77777777" w:rsidR="009602C8" w:rsidRDefault="009602C8" w:rsidP="009602C8">
            <w:pPr>
              <w:spacing w:before="72"/>
            </w:pP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//IMKAD_AangebodenStuk/StukdeelHypotheek</w:t>
            </w:r>
            <w:r w:rsidRPr="000B5FA4">
              <w:rPr>
                <w:rFonts w:cs="Arial"/>
                <w:szCs w:val="18"/>
              </w:rPr>
              <w:t xml:space="preserve">[aanduidingHypotheek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//IMKAD_AangebodenStuk/StukdeelHypotheek</w:t>
            </w:r>
            <w:r w:rsidRPr="000B5FA4">
              <w:rPr>
                <w:rFonts w:cs="Arial"/>
                <w:szCs w:val="18"/>
              </w:rPr>
              <w:t>[aanduidingHypotheek = ‘overbruggingshypotheek’]</w:t>
            </w:r>
            <w:r w:rsidRPr="000B5FA4">
              <w:rPr>
                <w:szCs w:val="18"/>
              </w:rPr>
              <w:t>/rangordeHypotheek</w:t>
            </w:r>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lastRenderedPageBreak/>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w:t>
            </w:r>
            <w:r w:rsidR="00E33B91" w:rsidRPr="009F1BA5">
              <w:rPr>
                <w:szCs w:val="18"/>
              </w:rPr>
              <w:t>IMKAD_ZakelijkRecht</w:t>
            </w:r>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042F6DEC" w14:textId="201B0740" w:rsidR="009602C8" w:rsidRDefault="009602C8" w:rsidP="009602C8">
      <w:pPr>
        <w:rPr>
          <w:lang w:val="nl"/>
        </w:rPr>
      </w:pPr>
    </w:p>
    <w:p w14:paraId="47F1E05E" w14:textId="0560E4FC" w:rsidR="009602C8" w:rsidRDefault="003678AE" w:rsidP="003678AE">
      <w:pPr>
        <w:pStyle w:val="Kop2"/>
      </w:pPr>
      <w:bookmarkStart w:id="84" w:name="_Toc132199290"/>
      <w:r>
        <w:t>Woonplaatskeuze</w:t>
      </w:r>
      <w:bookmarkEnd w:id="84"/>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FF797C">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FF797C">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//IMKAD_AangebodenStuk/tia_TekstKeuze</w:t>
            </w:r>
          </w:p>
          <w:p w14:paraId="163F3C8C" w14:textId="77777777" w:rsidR="00CD3055" w:rsidRDefault="003678AE" w:rsidP="003678AE">
            <w:pPr>
              <w:keepNext/>
              <w:ind w:left="227"/>
              <w:rPr>
                <w:szCs w:val="18"/>
              </w:rPr>
            </w:pPr>
            <w:r w:rsidRPr="009F1BA5">
              <w:rPr>
                <w:szCs w:val="18"/>
              </w:rPr>
              <w:t>./tagNaam(‘k_Woonplaatskeuze’)</w:t>
            </w:r>
          </w:p>
          <w:p w14:paraId="0F5440B3" w14:textId="69C17DB2" w:rsidR="003678AE" w:rsidRPr="003678AE" w:rsidRDefault="003678AE" w:rsidP="003678AE">
            <w:pPr>
              <w:keepNext/>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CD3055" w:rsidRPr="00D23895">
              <w:rPr>
                <w:szCs w:val="18"/>
              </w:rPr>
              <w:t>(</w:t>
            </w:r>
            <w:r w:rsidR="00FF797C" w:rsidRPr="00250083">
              <w:rPr>
                <w:rFonts w:cs="Arial"/>
                <w:color w:val="800080"/>
                <w:sz w:val="20"/>
              </w:rPr>
              <w:t>Partijen kiezen woonplaats ten kantore van de bewaarder van deze akte</w:t>
            </w:r>
            <w:r w:rsidR="00CD3055" w:rsidRPr="00D23895">
              <w:rPr>
                <w:szCs w:val="18"/>
              </w:rPr>
              <w:t>)</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85" w:name="_Toc71278524"/>
      <w:bookmarkStart w:id="86" w:name="_Toc132199291"/>
      <w:r>
        <w:lastRenderedPageBreak/>
        <w:t>Einde kadasterdeel</w:t>
      </w:r>
      <w:bookmarkEnd w:id="85"/>
      <w:bookmarkEnd w:id="86"/>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39CD" w14:textId="77777777" w:rsidR="00A431D4" w:rsidRDefault="00A431D4">
      <w:r>
        <w:separator/>
      </w:r>
    </w:p>
  </w:endnote>
  <w:endnote w:type="continuationSeparator" w:id="0">
    <w:p w14:paraId="553E9481" w14:textId="77777777" w:rsidR="00A431D4" w:rsidRDefault="00A4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D157D" w14:textId="77777777" w:rsidR="00A431D4" w:rsidRDefault="00A431D4">
      <w:r>
        <w:separator/>
      </w:r>
    </w:p>
  </w:footnote>
  <w:footnote w:type="continuationSeparator" w:id="0">
    <w:p w14:paraId="06EF7C01" w14:textId="77777777" w:rsidR="00A431D4" w:rsidRDefault="00A43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 w:name="bmLogo_K"/>
  <w:p w14:paraId="61EB091E" w14:textId="4ADEDE80" w:rsidR="0011665D" w:rsidRDefault="0011665D">
    <w:pPr>
      <w:pStyle w:val="Koptekst"/>
    </w:pPr>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1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0F5905" w14:paraId="60E1DEFA" w14:textId="77777777" w:rsidTr="00331784">
      <w:tc>
        <w:tcPr>
          <w:tcW w:w="3119" w:type="dxa"/>
        </w:tcPr>
        <w:p w14:paraId="1EEC0E00" w14:textId="77777777" w:rsidR="000F5905" w:rsidRPr="00331784" w:rsidRDefault="000F5905" w:rsidP="00331784">
          <w:pPr>
            <w:pStyle w:val="tussenkopje"/>
            <w:spacing w:before="0"/>
            <w:rPr>
              <w:b/>
              <w:bCs/>
            </w:rPr>
          </w:pPr>
          <w:r w:rsidRPr="00331784">
            <w:rPr>
              <w:b/>
              <w:bCs/>
            </w:rPr>
            <w:t>Datum</w:t>
          </w:r>
        </w:p>
      </w:tc>
    </w:tr>
    <w:tr w:rsidR="000F5905" w14:paraId="6DD18648" w14:textId="77777777" w:rsidTr="00331784">
      <w:tc>
        <w:tcPr>
          <w:tcW w:w="3119" w:type="dxa"/>
        </w:tcPr>
        <w:p w14:paraId="543419E0" w14:textId="18BC94FD" w:rsidR="000F5905" w:rsidRDefault="00000000" w:rsidP="00331784">
          <w:pPr>
            <w:spacing w:line="240" w:lineRule="atLeast"/>
          </w:pPr>
          <w:del w:id="21" w:author="Groot, Karina de" w:date="2023-10-02T10:38:00Z">
            <w:r w:rsidDel="00CE699F">
              <w:fldChar w:fldCharType="begin"/>
            </w:r>
            <w:r w:rsidDel="00CE699F">
              <w:delInstrText xml:space="preserve"> DOCPROPERTY  propDatum  \* MERGEFORMAT </w:delInstrText>
            </w:r>
            <w:r w:rsidDel="00CE699F">
              <w:fldChar w:fldCharType="separate"/>
            </w:r>
            <w:r w:rsidR="00B906BE" w:rsidDel="00CE699F">
              <w:delText>14</w:delText>
            </w:r>
            <w:r w:rsidR="000F5905" w:rsidDel="00CE699F">
              <w:delText xml:space="preserve"> </w:delText>
            </w:r>
            <w:r w:rsidR="00B906BE" w:rsidDel="00CE699F">
              <w:delText>april</w:delText>
            </w:r>
            <w:r w:rsidR="000F5905" w:rsidDel="00CE699F">
              <w:delText xml:space="preserve"> 202</w:delText>
            </w:r>
            <w:r w:rsidDel="00CE699F">
              <w:fldChar w:fldCharType="end"/>
            </w:r>
            <w:r w:rsidR="00B906BE" w:rsidDel="00CE699F">
              <w:delText>3</w:delText>
            </w:r>
          </w:del>
          <w:ins w:id="22" w:author="Groot, Karina de" w:date="2023-10-02T10:38:00Z">
            <w:r w:rsidR="00CE699F">
              <w:t>25 september 2023</w:t>
            </w:r>
          </w:ins>
        </w:p>
      </w:tc>
    </w:tr>
    <w:tr w:rsidR="000F5905" w14:paraId="5B4B5446" w14:textId="77777777" w:rsidTr="00331784">
      <w:trPr>
        <w:trHeight w:val="238"/>
      </w:trPr>
      <w:tc>
        <w:tcPr>
          <w:tcW w:w="3119" w:type="dxa"/>
          <w:vAlign w:val="bottom"/>
        </w:tcPr>
        <w:p w14:paraId="1A19652E" w14:textId="77777777" w:rsidR="000F5905" w:rsidRPr="00331784" w:rsidRDefault="000F5905" w:rsidP="00331784">
          <w:pPr>
            <w:pStyle w:val="tussenkopje"/>
            <w:spacing w:before="0"/>
            <w:rPr>
              <w:b/>
              <w:bCs/>
            </w:rPr>
          </w:pPr>
          <w:r w:rsidRPr="00331784">
            <w:rPr>
              <w:b/>
              <w:bCs/>
            </w:rPr>
            <w:t>Titel</w:t>
          </w:r>
        </w:p>
      </w:tc>
    </w:tr>
    <w:tr w:rsidR="000F5905" w14:paraId="647EAB61" w14:textId="77777777" w:rsidTr="00331784">
      <w:tc>
        <w:tcPr>
          <w:tcW w:w="3119" w:type="dxa"/>
        </w:tcPr>
        <w:p w14:paraId="73ECF4F7" w14:textId="40467465" w:rsidR="000F5905" w:rsidRPr="00331784" w:rsidRDefault="000F5905" w:rsidP="00331784">
          <w:pPr>
            <w:spacing w:line="240" w:lineRule="atLeast"/>
          </w:pPr>
          <w:r w:rsidRPr="00331784">
            <w:fldChar w:fldCharType="begin"/>
          </w:r>
          <w:r>
            <w:instrText xml:space="preserve"> STYLEREF Titel \* MERGEFORMAT </w:instrText>
          </w:r>
          <w:r w:rsidRPr="00331784">
            <w:fldChar w:fldCharType="separate"/>
          </w:r>
          <w:r w:rsidR="006C2C7C">
            <w:rPr>
              <w:noProof/>
            </w:rPr>
            <w:t>Toelichting modeldocument NIBC Direct v3.0</w:t>
          </w:r>
          <w:r w:rsidRPr="00331784">
            <w:rPr>
              <w:noProof/>
            </w:rPr>
            <w:fldChar w:fldCharType="end"/>
          </w:r>
        </w:p>
      </w:tc>
    </w:tr>
    <w:tr w:rsidR="000F5905" w14:paraId="063CC15F" w14:textId="77777777" w:rsidTr="00331784">
      <w:tc>
        <w:tcPr>
          <w:tcW w:w="3119" w:type="dxa"/>
        </w:tcPr>
        <w:p w14:paraId="6A81879F" w14:textId="77777777" w:rsidR="000F5905" w:rsidRPr="00331784" w:rsidRDefault="000F5905" w:rsidP="00331784">
          <w:pPr>
            <w:pStyle w:val="tussenkopje"/>
            <w:spacing w:before="0"/>
            <w:rPr>
              <w:b/>
              <w:bCs/>
            </w:rPr>
          </w:pPr>
          <w:r w:rsidRPr="00331784">
            <w:rPr>
              <w:b/>
              <w:bCs/>
            </w:rPr>
            <w:t>Versie</w:t>
          </w:r>
        </w:p>
      </w:tc>
    </w:tr>
    <w:tr w:rsidR="000F5905" w14:paraId="32DF94FF" w14:textId="77777777" w:rsidTr="00331784">
      <w:tc>
        <w:tcPr>
          <w:tcW w:w="3119" w:type="dxa"/>
        </w:tcPr>
        <w:p w14:paraId="63D30E7C" w14:textId="2982F81F" w:rsidR="000F5905" w:rsidRDefault="00CE699F" w:rsidP="00331784">
          <w:pPr>
            <w:spacing w:line="240" w:lineRule="atLeast"/>
          </w:pPr>
          <w:ins w:id="23" w:author="Groot, Karina de" w:date="2023-10-02T10:36:00Z">
            <w:r>
              <w:t>3</w:t>
            </w:r>
          </w:ins>
          <w:del w:id="24" w:author="Groot, Karina de" w:date="2023-10-02T10:36:00Z">
            <w:r w:rsidR="001358DC" w:rsidDel="00CE699F">
              <w:delText>2</w:delText>
            </w:r>
          </w:del>
          <w:r w:rsidR="001358DC">
            <w:t>.0</w:t>
          </w:r>
        </w:p>
      </w:tc>
    </w:tr>
    <w:tr w:rsidR="000F5905" w14:paraId="7DEF6898" w14:textId="77777777" w:rsidTr="00331784">
      <w:trPr>
        <w:trHeight w:val="273"/>
      </w:trPr>
      <w:tc>
        <w:tcPr>
          <w:tcW w:w="3119" w:type="dxa"/>
        </w:tcPr>
        <w:p w14:paraId="4663CE55" w14:textId="77777777" w:rsidR="000F5905" w:rsidRPr="00331784" w:rsidRDefault="000F5905" w:rsidP="00331784">
          <w:pPr>
            <w:pStyle w:val="tussenkopje"/>
            <w:spacing w:before="0"/>
            <w:rPr>
              <w:b/>
              <w:bCs/>
            </w:rPr>
          </w:pPr>
          <w:r w:rsidRPr="00331784">
            <w:rPr>
              <w:b/>
              <w:bCs/>
            </w:rPr>
            <w:t>Blad</w:t>
          </w:r>
        </w:p>
      </w:tc>
    </w:tr>
    <w:tr w:rsidR="000F5905" w14:paraId="7E3C016D" w14:textId="77777777" w:rsidTr="00331784">
      <w:tc>
        <w:tcPr>
          <w:tcW w:w="3119" w:type="dxa"/>
        </w:tcPr>
        <w:p w14:paraId="648C87A0" w14:textId="219E769C" w:rsidR="000F5905" w:rsidRDefault="000F5905" w:rsidP="0033178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C2C7C">
            <w:rPr>
              <w:noProof/>
            </w:rPr>
            <w:instrText>21</w:instrText>
          </w:r>
          <w:r>
            <w:fldChar w:fldCharType="end"/>
          </w:r>
          <w:r>
            <w:fldChar w:fldCharType="separate"/>
          </w:r>
          <w:r w:rsidR="006C2C7C">
            <w:rPr>
              <w:noProof/>
            </w:rPr>
            <w:t>20</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Pr="00B906BE" w:rsidRDefault="009A5EBD" w:rsidP="007E2CB7">
          <w:pPr>
            <w:pStyle w:val="tussenkopje"/>
            <w:spacing w:before="0"/>
            <w:rPr>
              <w:b/>
              <w:bCs/>
            </w:rPr>
          </w:pPr>
          <w:r w:rsidRPr="00B906BE">
            <w:rPr>
              <w:b/>
              <w:bCs/>
            </w:rPr>
            <w:t>Datum</w:t>
          </w:r>
        </w:p>
      </w:tc>
    </w:tr>
    <w:tr w:rsidR="009A5EBD" w14:paraId="6D0FBB74" w14:textId="77777777" w:rsidTr="007E2CB7">
      <w:tc>
        <w:tcPr>
          <w:tcW w:w="3119" w:type="dxa"/>
        </w:tcPr>
        <w:p w14:paraId="23D2E7B4" w14:textId="1FB100AB" w:rsidR="009A5EBD" w:rsidRDefault="00000000" w:rsidP="007E2CB7">
          <w:pPr>
            <w:spacing w:line="240" w:lineRule="atLeast"/>
          </w:pPr>
          <w:fldSimple w:instr=" DOCPROPERTY  propDatum  \* MERGEFORMAT ">
            <w:ins w:id="33" w:author="Groot, Karina de" w:date="2023-10-02T10:38:00Z">
              <w:r w:rsidR="00CE699F">
                <w:t xml:space="preserve">25 </w:t>
              </w:r>
            </w:ins>
            <w:del w:id="34" w:author="Groot, Karina de" w:date="2023-10-02T10:38:00Z">
              <w:r w:rsidR="00B906BE" w:rsidDel="00CE699F">
                <w:delText>14</w:delText>
              </w:r>
              <w:r w:rsidR="00885937" w:rsidDel="00CE699F">
                <w:delText xml:space="preserve"> </w:delText>
              </w:r>
              <w:r w:rsidR="00B906BE" w:rsidDel="00CE699F">
                <w:delText>april</w:delText>
              </w:r>
            </w:del>
            <w:ins w:id="35" w:author="Groot, Karina de" w:date="2023-10-02T10:38:00Z">
              <w:r w:rsidR="00CE699F">
                <w:t>september</w:t>
              </w:r>
            </w:ins>
            <w:r w:rsidR="00885937">
              <w:t xml:space="preserve"> 202</w:t>
            </w:r>
          </w:fldSimple>
          <w:r w:rsidR="00B906BE">
            <w:t>3</w:t>
          </w:r>
        </w:p>
      </w:tc>
    </w:tr>
    <w:tr w:rsidR="009A5EBD" w14:paraId="3B7A2A52" w14:textId="77777777" w:rsidTr="007E2CB7">
      <w:tc>
        <w:tcPr>
          <w:tcW w:w="3119" w:type="dxa"/>
        </w:tcPr>
        <w:p w14:paraId="0F9753E5" w14:textId="77777777" w:rsidR="009A5EBD" w:rsidRPr="00B906BE" w:rsidRDefault="009A5EBD" w:rsidP="00B906BE">
          <w:pPr>
            <w:pStyle w:val="tussenkopje"/>
            <w:spacing w:before="0"/>
            <w:rPr>
              <w:b/>
              <w:bCs/>
            </w:rPr>
          </w:pPr>
          <w:r w:rsidRPr="00B906BE">
            <w:rPr>
              <w:b/>
              <w:bCs/>
            </w:rPr>
            <w:t>Titel</w:t>
          </w:r>
        </w:p>
      </w:tc>
    </w:tr>
    <w:tr w:rsidR="009A5EBD" w14:paraId="659FA31A" w14:textId="77777777" w:rsidTr="007E2CB7">
      <w:tc>
        <w:tcPr>
          <w:tcW w:w="3119" w:type="dxa"/>
        </w:tcPr>
        <w:p w14:paraId="58B6531F" w14:textId="4ED65164" w:rsidR="009A5EBD" w:rsidRPr="00B906BE" w:rsidRDefault="00000000" w:rsidP="007E2CB7">
          <w:pPr>
            <w:spacing w:line="240" w:lineRule="atLeast"/>
          </w:pPr>
          <w:fldSimple w:instr=" STYLEREF Titel \* MERGEFORMAT ">
            <w:r w:rsidR="006C2C7C">
              <w:rPr>
                <w:noProof/>
              </w:rPr>
              <w:t>Toelichting modeldocument NIBC Direct v3.0</w:t>
            </w:r>
          </w:fldSimple>
        </w:p>
      </w:tc>
    </w:tr>
    <w:tr w:rsidR="009A5EBD" w14:paraId="32349DAA" w14:textId="77777777" w:rsidTr="007E2CB7">
      <w:tc>
        <w:tcPr>
          <w:tcW w:w="3119" w:type="dxa"/>
        </w:tcPr>
        <w:p w14:paraId="38410A4A" w14:textId="77777777" w:rsidR="009A5EBD" w:rsidRPr="00B906BE" w:rsidRDefault="009A5EBD" w:rsidP="00B906BE">
          <w:pPr>
            <w:pStyle w:val="tussenkopje"/>
            <w:spacing w:before="0"/>
            <w:rPr>
              <w:b/>
              <w:bCs/>
            </w:rPr>
          </w:pPr>
          <w:r w:rsidRPr="00B906BE">
            <w:rPr>
              <w:b/>
              <w:bCs/>
            </w:rPr>
            <w:t>Versie</w:t>
          </w:r>
        </w:p>
      </w:tc>
    </w:tr>
    <w:tr w:rsidR="009A5EBD" w14:paraId="0A9DB92B" w14:textId="77777777" w:rsidTr="007E2CB7">
      <w:tc>
        <w:tcPr>
          <w:tcW w:w="3119" w:type="dxa"/>
        </w:tcPr>
        <w:p w14:paraId="27914200" w14:textId="4599BA46" w:rsidR="009A5EBD" w:rsidRDefault="00CE699F" w:rsidP="007E2CB7">
          <w:pPr>
            <w:spacing w:line="240" w:lineRule="atLeast"/>
          </w:pPr>
          <w:ins w:id="36" w:author="Groot, Karina de" w:date="2023-10-02T10:37:00Z">
            <w:r>
              <w:t>3</w:t>
            </w:r>
          </w:ins>
          <w:del w:id="37" w:author="Groot, Karina de" w:date="2023-10-02T10:37:00Z">
            <w:r w:rsidR="00535370" w:rsidDel="00CE699F">
              <w:delText>2</w:delText>
            </w:r>
          </w:del>
          <w:r w:rsidR="00535370">
            <w:t>.0</w:t>
          </w:r>
        </w:p>
      </w:tc>
    </w:tr>
    <w:tr w:rsidR="009A5EBD" w14:paraId="17A35A9C" w14:textId="77777777" w:rsidTr="007E2CB7">
      <w:tc>
        <w:tcPr>
          <w:tcW w:w="3119" w:type="dxa"/>
        </w:tcPr>
        <w:p w14:paraId="5FD55ED1" w14:textId="77777777" w:rsidR="009A5EBD" w:rsidRPr="00B906BE" w:rsidRDefault="009A5EBD" w:rsidP="00B906BE">
          <w:pPr>
            <w:pStyle w:val="tussenkopje"/>
            <w:spacing w:before="0"/>
            <w:rPr>
              <w:b/>
              <w:bCs/>
            </w:rPr>
          </w:pPr>
          <w:r w:rsidRPr="00B906BE">
            <w:rPr>
              <w:b/>
              <w:bCs/>
            </w:rPr>
            <w:t>Blad</w:t>
          </w:r>
        </w:p>
      </w:tc>
    </w:tr>
    <w:tr w:rsidR="009A5EBD" w14:paraId="221E42DD" w14:textId="77777777" w:rsidTr="007E2CB7">
      <w:tc>
        <w:tcPr>
          <w:tcW w:w="3119" w:type="dxa"/>
        </w:tcPr>
        <w:p w14:paraId="70D7CE9D" w14:textId="0366CCD4"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C2C7C">
            <w:rPr>
              <w:noProof/>
            </w:rPr>
            <w:instrText>21</w:instrText>
          </w:r>
          <w:r>
            <w:fldChar w:fldCharType="end"/>
          </w:r>
          <w:r>
            <w:fldChar w:fldCharType="separate"/>
          </w:r>
          <w:r w:rsidR="006C2C7C">
            <w:rPr>
              <w:noProof/>
            </w:rPr>
            <w:t>20</w:t>
          </w:r>
          <w:r>
            <w:fldChar w:fldCharType="end"/>
          </w:r>
          <w:r>
            <w:t xml:space="preserve"> </w:t>
          </w: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Pr="003E73D0" w:rsidRDefault="007E2CB7" w:rsidP="007E2CB7">
          <w:pPr>
            <w:pStyle w:val="tussenkopje"/>
            <w:spacing w:before="0"/>
            <w:rPr>
              <w:b/>
              <w:bCs/>
            </w:rPr>
          </w:pPr>
          <w:r w:rsidRPr="003E73D0">
            <w:rPr>
              <w:b/>
              <w:bCs/>
            </w:rPr>
            <w:t>Datum</w:t>
          </w:r>
        </w:p>
      </w:tc>
    </w:tr>
    <w:tr w:rsidR="007E2CB7" w14:paraId="0EE44088" w14:textId="77777777" w:rsidTr="007E2CB7">
      <w:tc>
        <w:tcPr>
          <w:tcW w:w="3119" w:type="dxa"/>
        </w:tcPr>
        <w:p w14:paraId="7B3DDA15" w14:textId="05F91C2E" w:rsidR="007E2CB7" w:rsidRDefault="00000000" w:rsidP="007E2CB7">
          <w:pPr>
            <w:spacing w:line="240" w:lineRule="atLeast"/>
          </w:pPr>
          <w:del w:id="87" w:author="Groot, Karina de" w:date="2023-10-02T10:38:00Z">
            <w:r w:rsidDel="00CE699F">
              <w:fldChar w:fldCharType="begin"/>
            </w:r>
            <w:r w:rsidDel="00CE699F">
              <w:delInstrText xml:space="preserve"> DOCPROPERTY  propDatum  \* MERGEFORMAT </w:delInstrText>
            </w:r>
            <w:r w:rsidDel="00CE699F">
              <w:fldChar w:fldCharType="separate"/>
            </w:r>
            <w:r w:rsidR="003E73D0" w:rsidDel="00CE699F">
              <w:delText>14</w:delText>
            </w:r>
            <w:r w:rsidR="00885937" w:rsidDel="00CE699F">
              <w:delText xml:space="preserve"> </w:delText>
            </w:r>
            <w:r w:rsidR="003E73D0" w:rsidDel="00CE699F">
              <w:delText>april</w:delText>
            </w:r>
            <w:r w:rsidR="00885937" w:rsidDel="00CE699F">
              <w:delText xml:space="preserve"> 202</w:delText>
            </w:r>
            <w:r w:rsidDel="00CE699F">
              <w:fldChar w:fldCharType="end"/>
            </w:r>
            <w:r w:rsidR="003E73D0" w:rsidDel="00CE699F">
              <w:delText>3</w:delText>
            </w:r>
          </w:del>
          <w:ins w:id="88" w:author="Groot, Karina de" w:date="2023-10-02T10:38:00Z">
            <w:r w:rsidR="00CE699F">
              <w:t xml:space="preserve">25 september </w:t>
            </w:r>
          </w:ins>
          <w:ins w:id="89" w:author="Groot, Karina de" w:date="2023-10-02T10:39:00Z">
            <w:r w:rsidR="00CE699F">
              <w:t>2023</w:t>
            </w:r>
          </w:ins>
        </w:p>
      </w:tc>
    </w:tr>
    <w:tr w:rsidR="007E2CB7" w14:paraId="5556201D" w14:textId="77777777" w:rsidTr="007E2CB7">
      <w:tc>
        <w:tcPr>
          <w:tcW w:w="3119" w:type="dxa"/>
        </w:tcPr>
        <w:p w14:paraId="658C6045" w14:textId="77777777" w:rsidR="007E2CB7" w:rsidRPr="003E73D0" w:rsidRDefault="007E2CB7" w:rsidP="003E73D0">
          <w:pPr>
            <w:pStyle w:val="tussenkopje"/>
            <w:spacing w:before="0"/>
            <w:rPr>
              <w:b/>
              <w:bCs/>
            </w:rPr>
          </w:pPr>
          <w:r w:rsidRPr="003E73D0">
            <w:rPr>
              <w:b/>
              <w:bCs/>
            </w:rPr>
            <w:t>Titel</w:t>
          </w:r>
        </w:p>
      </w:tc>
    </w:tr>
    <w:tr w:rsidR="007E2CB7" w14:paraId="77D112D5" w14:textId="77777777" w:rsidTr="007E2CB7">
      <w:tc>
        <w:tcPr>
          <w:tcW w:w="3119" w:type="dxa"/>
        </w:tcPr>
        <w:p w14:paraId="641AEBB3" w14:textId="4C3087D9" w:rsidR="007E2CB7" w:rsidRPr="003E73D0" w:rsidRDefault="00000000" w:rsidP="007E2CB7">
          <w:pPr>
            <w:spacing w:line="240" w:lineRule="atLeast"/>
          </w:pPr>
          <w:fldSimple w:instr=" STYLEREF Titel \* MERGEFORMAT ">
            <w:r w:rsidR="006C2C7C">
              <w:rPr>
                <w:noProof/>
              </w:rPr>
              <w:t>Toelichting modeldocument NIBC Direct v3.0</w:t>
            </w:r>
          </w:fldSimple>
        </w:p>
      </w:tc>
    </w:tr>
    <w:tr w:rsidR="007E2CB7" w14:paraId="7EF03C15" w14:textId="77777777" w:rsidTr="007E2CB7">
      <w:tc>
        <w:tcPr>
          <w:tcW w:w="3119" w:type="dxa"/>
        </w:tcPr>
        <w:p w14:paraId="2ACC694B" w14:textId="77777777" w:rsidR="007E2CB7" w:rsidRPr="003E73D0" w:rsidRDefault="007E2CB7" w:rsidP="003E73D0">
          <w:pPr>
            <w:pStyle w:val="tussenkopje"/>
            <w:spacing w:before="0"/>
            <w:rPr>
              <w:b/>
              <w:bCs/>
            </w:rPr>
          </w:pPr>
          <w:r w:rsidRPr="003E73D0">
            <w:rPr>
              <w:b/>
              <w:bCs/>
            </w:rPr>
            <w:t>Versie</w:t>
          </w:r>
        </w:p>
      </w:tc>
    </w:tr>
    <w:tr w:rsidR="007E2CB7" w14:paraId="1F39F84D" w14:textId="77777777" w:rsidTr="007E2CB7">
      <w:tc>
        <w:tcPr>
          <w:tcW w:w="3119" w:type="dxa"/>
        </w:tcPr>
        <w:p w14:paraId="613DE9AA" w14:textId="5E79C819" w:rsidR="007E2CB7" w:rsidRDefault="002B2ACC" w:rsidP="007E2CB7">
          <w:pPr>
            <w:spacing w:line="240" w:lineRule="atLeast"/>
          </w:pPr>
          <w:del w:id="90" w:author="Groot, Karina de" w:date="2023-10-02T10:37:00Z">
            <w:r w:rsidDel="00CE699F">
              <w:delText>2</w:delText>
            </w:r>
          </w:del>
          <w:ins w:id="91" w:author="Groot, Karina de" w:date="2023-10-02T10:37:00Z">
            <w:r w:rsidR="00CE699F">
              <w:t>3</w:t>
            </w:r>
          </w:ins>
          <w:r>
            <w:t>.0</w:t>
          </w:r>
        </w:p>
      </w:tc>
    </w:tr>
    <w:tr w:rsidR="007E2CB7" w14:paraId="64EF0A70" w14:textId="77777777" w:rsidTr="007E2CB7">
      <w:tc>
        <w:tcPr>
          <w:tcW w:w="3119" w:type="dxa"/>
        </w:tcPr>
        <w:p w14:paraId="0DF757C6" w14:textId="77777777" w:rsidR="007E2CB7" w:rsidRPr="003E73D0" w:rsidRDefault="007E2CB7" w:rsidP="003E73D0">
          <w:pPr>
            <w:pStyle w:val="tussenkopje"/>
            <w:spacing w:before="0"/>
            <w:rPr>
              <w:b/>
              <w:bCs/>
            </w:rPr>
          </w:pPr>
          <w:r w:rsidRPr="003E73D0">
            <w:rPr>
              <w:b/>
              <w:bCs/>
            </w:rPr>
            <w:t>Blad</w:t>
          </w:r>
        </w:p>
      </w:tc>
    </w:tr>
    <w:tr w:rsidR="007E2CB7" w14:paraId="0ECA7523" w14:textId="77777777" w:rsidTr="007E2CB7">
      <w:tc>
        <w:tcPr>
          <w:tcW w:w="3119" w:type="dxa"/>
        </w:tcPr>
        <w:p w14:paraId="41705DC7" w14:textId="65F14199"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C2C7C">
            <w:rPr>
              <w:noProof/>
            </w:rPr>
            <w:instrText>21</w:instrText>
          </w:r>
          <w:r>
            <w:fldChar w:fldCharType="end"/>
          </w:r>
          <w:r>
            <w:fldChar w:fldCharType="separate"/>
          </w:r>
          <w:r w:rsidR="006C2C7C">
            <w:rPr>
              <w:noProof/>
            </w:rPr>
            <w:t>20</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A241A2"/>
    <w:multiLevelType w:val="hybridMultilevel"/>
    <w:tmpl w:val="DEE21FCC"/>
    <w:lvl w:ilvl="0" w:tplc="4670C7E6">
      <w:start w:val="1"/>
      <w:numFmt w:val="lowerLetter"/>
      <w:lvlText w:val="%1."/>
      <w:lvlJc w:val="left"/>
      <w:pPr>
        <w:ind w:left="906" w:hanging="360"/>
      </w:pPr>
      <w:rPr>
        <w:rFonts w:hint="default"/>
        <w:color w:val="FF0000"/>
        <w:sz w:val="20"/>
        <w:szCs w:val="20"/>
      </w:rPr>
    </w:lvl>
    <w:lvl w:ilvl="1" w:tplc="04130019">
      <w:start w:val="1"/>
      <w:numFmt w:val="lowerLetter"/>
      <w:lvlText w:val="%2."/>
      <w:lvlJc w:val="left"/>
      <w:pPr>
        <w:ind w:left="1986" w:hanging="360"/>
      </w:pPr>
    </w:lvl>
    <w:lvl w:ilvl="2" w:tplc="0413001B" w:tentative="1">
      <w:start w:val="1"/>
      <w:numFmt w:val="lowerRoman"/>
      <w:lvlText w:val="%3."/>
      <w:lvlJc w:val="right"/>
      <w:pPr>
        <w:ind w:left="2706" w:hanging="180"/>
      </w:pPr>
    </w:lvl>
    <w:lvl w:ilvl="3" w:tplc="0413000F" w:tentative="1">
      <w:start w:val="1"/>
      <w:numFmt w:val="decimal"/>
      <w:lvlText w:val="%4."/>
      <w:lvlJc w:val="left"/>
      <w:pPr>
        <w:ind w:left="3426" w:hanging="360"/>
      </w:pPr>
    </w:lvl>
    <w:lvl w:ilvl="4" w:tplc="04130019" w:tentative="1">
      <w:start w:val="1"/>
      <w:numFmt w:val="lowerLetter"/>
      <w:lvlText w:val="%5."/>
      <w:lvlJc w:val="left"/>
      <w:pPr>
        <w:ind w:left="4146" w:hanging="360"/>
      </w:pPr>
    </w:lvl>
    <w:lvl w:ilvl="5" w:tplc="0413001B" w:tentative="1">
      <w:start w:val="1"/>
      <w:numFmt w:val="lowerRoman"/>
      <w:lvlText w:val="%6."/>
      <w:lvlJc w:val="right"/>
      <w:pPr>
        <w:ind w:left="4866" w:hanging="180"/>
      </w:pPr>
    </w:lvl>
    <w:lvl w:ilvl="6" w:tplc="0413000F" w:tentative="1">
      <w:start w:val="1"/>
      <w:numFmt w:val="decimal"/>
      <w:lvlText w:val="%7."/>
      <w:lvlJc w:val="left"/>
      <w:pPr>
        <w:ind w:left="5586" w:hanging="360"/>
      </w:pPr>
    </w:lvl>
    <w:lvl w:ilvl="7" w:tplc="04130019" w:tentative="1">
      <w:start w:val="1"/>
      <w:numFmt w:val="lowerLetter"/>
      <w:lvlText w:val="%8."/>
      <w:lvlJc w:val="left"/>
      <w:pPr>
        <w:ind w:left="6306" w:hanging="360"/>
      </w:pPr>
    </w:lvl>
    <w:lvl w:ilvl="8" w:tplc="0413001B" w:tentative="1">
      <w:start w:val="1"/>
      <w:numFmt w:val="lowerRoman"/>
      <w:lvlText w:val="%9."/>
      <w:lvlJc w:val="right"/>
      <w:pPr>
        <w:ind w:left="7026" w:hanging="180"/>
      </w:p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29337892">
    <w:abstractNumId w:val="1"/>
  </w:num>
  <w:num w:numId="2" w16cid:durableId="1938057721">
    <w:abstractNumId w:val="16"/>
  </w:num>
  <w:num w:numId="3" w16cid:durableId="159737962">
    <w:abstractNumId w:val="2"/>
  </w:num>
  <w:num w:numId="4" w16cid:durableId="373121152">
    <w:abstractNumId w:val="6"/>
  </w:num>
  <w:num w:numId="5" w16cid:durableId="1079063479">
    <w:abstractNumId w:val="3"/>
  </w:num>
  <w:num w:numId="6" w16cid:durableId="745538839">
    <w:abstractNumId w:val="17"/>
  </w:num>
  <w:num w:numId="7" w16cid:durableId="1547446968">
    <w:abstractNumId w:val="18"/>
  </w:num>
  <w:num w:numId="8" w16cid:durableId="506680009">
    <w:abstractNumId w:val="14"/>
  </w:num>
  <w:num w:numId="9" w16cid:durableId="1182427429">
    <w:abstractNumId w:val="5"/>
  </w:num>
  <w:num w:numId="10" w16cid:durableId="1429930515">
    <w:abstractNumId w:val="16"/>
  </w:num>
  <w:num w:numId="11" w16cid:durableId="1200971115">
    <w:abstractNumId w:val="16"/>
  </w:num>
  <w:num w:numId="12" w16cid:durableId="628777175">
    <w:abstractNumId w:val="16"/>
  </w:num>
  <w:num w:numId="13" w16cid:durableId="1677459888">
    <w:abstractNumId w:val="16"/>
  </w:num>
  <w:num w:numId="14" w16cid:durableId="98336465">
    <w:abstractNumId w:val="16"/>
  </w:num>
  <w:num w:numId="15" w16cid:durableId="1839729475">
    <w:abstractNumId w:val="16"/>
  </w:num>
  <w:num w:numId="16" w16cid:durableId="472137969">
    <w:abstractNumId w:val="16"/>
  </w:num>
  <w:num w:numId="17" w16cid:durableId="1860318798">
    <w:abstractNumId w:val="16"/>
  </w:num>
  <w:num w:numId="18" w16cid:durableId="130488193">
    <w:abstractNumId w:val="16"/>
  </w:num>
  <w:num w:numId="19" w16cid:durableId="563220595">
    <w:abstractNumId w:val="14"/>
  </w:num>
  <w:num w:numId="20" w16cid:durableId="1813979276">
    <w:abstractNumId w:val="5"/>
  </w:num>
  <w:num w:numId="21" w16cid:durableId="428700999">
    <w:abstractNumId w:val="14"/>
  </w:num>
  <w:num w:numId="22" w16cid:durableId="348064616">
    <w:abstractNumId w:val="18"/>
  </w:num>
  <w:num w:numId="23" w16cid:durableId="642469304">
    <w:abstractNumId w:val="5"/>
  </w:num>
  <w:num w:numId="24" w16cid:durableId="1737127431">
    <w:abstractNumId w:val="14"/>
  </w:num>
  <w:num w:numId="25" w16cid:durableId="663631103">
    <w:abstractNumId w:val="10"/>
  </w:num>
  <w:num w:numId="26" w16cid:durableId="1059279202">
    <w:abstractNumId w:val="16"/>
  </w:num>
  <w:num w:numId="27" w16cid:durableId="1086339312">
    <w:abstractNumId w:val="11"/>
  </w:num>
  <w:num w:numId="28" w16cid:durableId="669526218">
    <w:abstractNumId w:val="14"/>
  </w:num>
  <w:num w:numId="29" w16cid:durableId="1342856847">
    <w:abstractNumId w:val="13"/>
  </w:num>
  <w:num w:numId="30" w16cid:durableId="1216310599">
    <w:abstractNumId w:val="9"/>
  </w:num>
  <w:num w:numId="31" w16cid:durableId="85882639">
    <w:abstractNumId w:val="16"/>
  </w:num>
  <w:num w:numId="32" w16cid:durableId="1342197255">
    <w:abstractNumId w:val="16"/>
  </w:num>
  <w:num w:numId="33" w16cid:durableId="1615743498">
    <w:abstractNumId w:val="16"/>
  </w:num>
  <w:num w:numId="34" w16cid:durableId="1505625446">
    <w:abstractNumId w:val="16"/>
  </w:num>
  <w:num w:numId="35" w16cid:durableId="129445638">
    <w:abstractNumId w:val="7"/>
  </w:num>
  <w:num w:numId="36" w16cid:durableId="1065908129">
    <w:abstractNumId w:val="0"/>
  </w:num>
  <w:num w:numId="37" w16cid:durableId="1698775233">
    <w:abstractNumId w:val="12"/>
  </w:num>
  <w:num w:numId="38" w16cid:durableId="1261839486">
    <w:abstractNumId w:val="15"/>
  </w:num>
  <w:num w:numId="39" w16cid:durableId="2028172495">
    <w:abstractNumId w:val="4"/>
  </w:num>
  <w:num w:numId="40" w16cid:durableId="10295231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6674"/>
    <w:rsid w:val="00017E70"/>
    <w:rsid w:val="00024EC3"/>
    <w:rsid w:val="000256DE"/>
    <w:rsid w:val="0002624E"/>
    <w:rsid w:val="000348A9"/>
    <w:rsid w:val="00040691"/>
    <w:rsid w:val="0004630E"/>
    <w:rsid w:val="000807C8"/>
    <w:rsid w:val="0008540B"/>
    <w:rsid w:val="00092921"/>
    <w:rsid w:val="000A54A6"/>
    <w:rsid w:val="000B42F7"/>
    <w:rsid w:val="000B4FD9"/>
    <w:rsid w:val="000B5FA4"/>
    <w:rsid w:val="000C501A"/>
    <w:rsid w:val="000D3D6C"/>
    <w:rsid w:val="000D6E69"/>
    <w:rsid w:val="000D7052"/>
    <w:rsid w:val="000F237F"/>
    <w:rsid w:val="000F5905"/>
    <w:rsid w:val="00113298"/>
    <w:rsid w:val="001143BC"/>
    <w:rsid w:val="0011665D"/>
    <w:rsid w:val="00131AEF"/>
    <w:rsid w:val="001358DC"/>
    <w:rsid w:val="00137253"/>
    <w:rsid w:val="00143F7B"/>
    <w:rsid w:val="00155FE5"/>
    <w:rsid w:val="00172759"/>
    <w:rsid w:val="001841AD"/>
    <w:rsid w:val="001904D3"/>
    <w:rsid w:val="00193494"/>
    <w:rsid w:val="0019641E"/>
    <w:rsid w:val="00197FC4"/>
    <w:rsid w:val="001A2788"/>
    <w:rsid w:val="001A4CD9"/>
    <w:rsid w:val="001B0971"/>
    <w:rsid w:val="001C69D2"/>
    <w:rsid w:val="001F39FB"/>
    <w:rsid w:val="001F60F3"/>
    <w:rsid w:val="001F6663"/>
    <w:rsid w:val="002114D8"/>
    <w:rsid w:val="0024063F"/>
    <w:rsid w:val="00283019"/>
    <w:rsid w:val="002834F8"/>
    <w:rsid w:val="002A71F7"/>
    <w:rsid w:val="002B16BD"/>
    <w:rsid w:val="002B2ACC"/>
    <w:rsid w:val="002B58DD"/>
    <w:rsid w:val="002B7BFE"/>
    <w:rsid w:val="002E3EE5"/>
    <w:rsid w:val="00304226"/>
    <w:rsid w:val="003057DD"/>
    <w:rsid w:val="00307265"/>
    <w:rsid w:val="003107AB"/>
    <w:rsid w:val="0031176B"/>
    <w:rsid w:val="003168C5"/>
    <w:rsid w:val="00323C36"/>
    <w:rsid w:val="00324143"/>
    <w:rsid w:val="00331356"/>
    <w:rsid w:val="00331784"/>
    <w:rsid w:val="00342AAF"/>
    <w:rsid w:val="00344E0D"/>
    <w:rsid w:val="003678AE"/>
    <w:rsid w:val="003709D4"/>
    <w:rsid w:val="003771E9"/>
    <w:rsid w:val="003A2DEC"/>
    <w:rsid w:val="003C0BA5"/>
    <w:rsid w:val="003E73D0"/>
    <w:rsid w:val="00426091"/>
    <w:rsid w:val="0044298E"/>
    <w:rsid w:val="00450B79"/>
    <w:rsid w:val="00451606"/>
    <w:rsid w:val="004B33C5"/>
    <w:rsid w:val="004C186D"/>
    <w:rsid w:val="004D5271"/>
    <w:rsid w:val="004D6E2A"/>
    <w:rsid w:val="004E457A"/>
    <w:rsid w:val="004E4CB4"/>
    <w:rsid w:val="004E7594"/>
    <w:rsid w:val="004E7BCB"/>
    <w:rsid w:val="005028C2"/>
    <w:rsid w:val="005152DC"/>
    <w:rsid w:val="00535370"/>
    <w:rsid w:val="00540193"/>
    <w:rsid w:val="00543390"/>
    <w:rsid w:val="00544DCB"/>
    <w:rsid w:val="0057668B"/>
    <w:rsid w:val="00581D12"/>
    <w:rsid w:val="005A5C05"/>
    <w:rsid w:val="005B4676"/>
    <w:rsid w:val="005B72CD"/>
    <w:rsid w:val="005C6A74"/>
    <w:rsid w:val="005E3ED3"/>
    <w:rsid w:val="00604095"/>
    <w:rsid w:val="00607854"/>
    <w:rsid w:val="006106E3"/>
    <w:rsid w:val="006160D0"/>
    <w:rsid w:val="0063013F"/>
    <w:rsid w:val="00656861"/>
    <w:rsid w:val="00663FA9"/>
    <w:rsid w:val="0069071B"/>
    <w:rsid w:val="00693B20"/>
    <w:rsid w:val="006A04DC"/>
    <w:rsid w:val="006A2AA0"/>
    <w:rsid w:val="006C2C7C"/>
    <w:rsid w:val="006C2F84"/>
    <w:rsid w:val="006D2407"/>
    <w:rsid w:val="006E1C53"/>
    <w:rsid w:val="0071584A"/>
    <w:rsid w:val="007246ED"/>
    <w:rsid w:val="00726C21"/>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85937"/>
    <w:rsid w:val="008939DE"/>
    <w:rsid w:val="008A02E7"/>
    <w:rsid w:val="008C0C3E"/>
    <w:rsid w:val="008C2E5F"/>
    <w:rsid w:val="008D5272"/>
    <w:rsid w:val="008D658E"/>
    <w:rsid w:val="00913F3D"/>
    <w:rsid w:val="00927B24"/>
    <w:rsid w:val="00931074"/>
    <w:rsid w:val="009322DC"/>
    <w:rsid w:val="00937513"/>
    <w:rsid w:val="00942A1D"/>
    <w:rsid w:val="009466BC"/>
    <w:rsid w:val="009504B4"/>
    <w:rsid w:val="009602C8"/>
    <w:rsid w:val="0096402B"/>
    <w:rsid w:val="0096471C"/>
    <w:rsid w:val="00966BC6"/>
    <w:rsid w:val="0096704C"/>
    <w:rsid w:val="00973FE5"/>
    <w:rsid w:val="00990D04"/>
    <w:rsid w:val="009A5EBD"/>
    <w:rsid w:val="009C03D8"/>
    <w:rsid w:val="009F2F69"/>
    <w:rsid w:val="00A029A7"/>
    <w:rsid w:val="00A32940"/>
    <w:rsid w:val="00A431D4"/>
    <w:rsid w:val="00A52075"/>
    <w:rsid w:val="00A765B5"/>
    <w:rsid w:val="00A77962"/>
    <w:rsid w:val="00A837A2"/>
    <w:rsid w:val="00AA22DC"/>
    <w:rsid w:val="00AA7267"/>
    <w:rsid w:val="00AC1272"/>
    <w:rsid w:val="00AC5CCC"/>
    <w:rsid w:val="00AD1D2C"/>
    <w:rsid w:val="00AD74B3"/>
    <w:rsid w:val="00AE3736"/>
    <w:rsid w:val="00AE4228"/>
    <w:rsid w:val="00AF161E"/>
    <w:rsid w:val="00B05D1A"/>
    <w:rsid w:val="00B22796"/>
    <w:rsid w:val="00B24DB4"/>
    <w:rsid w:val="00B278AE"/>
    <w:rsid w:val="00B41738"/>
    <w:rsid w:val="00B41BEC"/>
    <w:rsid w:val="00B420D8"/>
    <w:rsid w:val="00B45EA9"/>
    <w:rsid w:val="00B5124C"/>
    <w:rsid w:val="00B678A2"/>
    <w:rsid w:val="00B707D0"/>
    <w:rsid w:val="00B731C3"/>
    <w:rsid w:val="00B81C9B"/>
    <w:rsid w:val="00B82035"/>
    <w:rsid w:val="00B906BE"/>
    <w:rsid w:val="00BC3B41"/>
    <w:rsid w:val="00BF3A9D"/>
    <w:rsid w:val="00BF5FF2"/>
    <w:rsid w:val="00C16EAE"/>
    <w:rsid w:val="00C17256"/>
    <w:rsid w:val="00C25BA9"/>
    <w:rsid w:val="00C27DE0"/>
    <w:rsid w:val="00C27E05"/>
    <w:rsid w:val="00C35CB9"/>
    <w:rsid w:val="00C4686B"/>
    <w:rsid w:val="00C47F7C"/>
    <w:rsid w:val="00C51DD1"/>
    <w:rsid w:val="00C522A1"/>
    <w:rsid w:val="00C525DE"/>
    <w:rsid w:val="00C61344"/>
    <w:rsid w:val="00C617D4"/>
    <w:rsid w:val="00C675F1"/>
    <w:rsid w:val="00C72F1C"/>
    <w:rsid w:val="00C74E07"/>
    <w:rsid w:val="00CA519E"/>
    <w:rsid w:val="00CB027A"/>
    <w:rsid w:val="00CB4C7C"/>
    <w:rsid w:val="00CB6381"/>
    <w:rsid w:val="00CD057B"/>
    <w:rsid w:val="00CD3055"/>
    <w:rsid w:val="00CE699F"/>
    <w:rsid w:val="00CF1717"/>
    <w:rsid w:val="00CF755E"/>
    <w:rsid w:val="00D03056"/>
    <w:rsid w:val="00D230AC"/>
    <w:rsid w:val="00D23895"/>
    <w:rsid w:val="00D33DFC"/>
    <w:rsid w:val="00D3578B"/>
    <w:rsid w:val="00D370FA"/>
    <w:rsid w:val="00D606E2"/>
    <w:rsid w:val="00D73B6E"/>
    <w:rsid w:val="00D80D48"/>
    <w:rsid w:val="00D917E2"/>
    <w:rsid w:val="00DA2EE8"/>
    <w:rsid w:val="00DC6A73"/>
    <w:rsid w:val="00DC72C8"/>
    <w:rsid w:val="00DF7C1B"/>
    <w:rsid w:val="00E14822"/>
    <w:rsid w:val="00E17EA0"/>
    <w:rsid w:val="00E26A18"/>
    <w:rsid w:val="00E33B91"/>
    <w:rsid w:val="00E46ACB"/>
    <w:rsid w:val="00E61E30"/>
    <w:rsid w:val="00E71B04"/>
    <w:rsid w:val="00E80AA5"/>
    <w:rsid w:val="00E92944"/>
    <w:rsid w:val="00EB1B04"/>
    <w:rsid w:val="00EC4698"/>
    <w:rsid w:val="00ED7256"/>
    <w:rsid w:val="00EF19F6"/>
    <w:rsid w:val="00EF277F"/>
    <w:rsid w:val="00EF5409"/>
    <w:rsid w:val="00F1630E"/>
    <w:rsid w:val="00F16900"/>
    <w:rsid w:val="00F2446B"/>
    <w:rsid w:val="00F35F4C"/>
    <w:rsid w:val="00F423F5"/>
    <w:rsid w:val="00F42F89"/>
    <w:rsid w:val="00F706A6"/>
    <w:rsid w:val="00F72DA9"/>
    <w:rsid w:val="00F752BA"/>
    <w:rsid w:val="00F76D67"/>
    <w:rsid w:val="00F84EC5"/>
    <w:rsid w:val="00F9019E"/>
    <w:rsid w:val="00F96776"/>
    <w:rsid w:val="00FA38CC"/>
    <w:rsid w:val="00FA7348"/>
    <w:rsid w:val="00FB39B7"/>
    <w:rsid w:val="00FB3D98"/>
    <w:rsid w:val="00FB76CF"/>
    <w:rsid w:val="00FD60F8"/>
    <w:rsid w:val="00FE092C"/>
    <w:rsid w:val="00FE6F68"/>
    <w:rsid w:val="00FF0185"/>
    <w:rsid w:val="00FF6290"/>
    <w:rsid w:val="00FF7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 w:type="paragraph" w:styleId="Revisie">
    <w:name w:val="Revision"/>
    <w:hidden/>
    <w:uiPriority w:val="99"/>
    <w:semiHidden/>
    <w:rsid w:val="00A77962"/>
    <w:rPr>
      <w:rFonts w:ascii="Arial" w:hAnsi="Arial"/>
      <w:snapToGrid w:val="0"/>
      <w:kern w:val="28"/>
      <w:sz w:val="18"/>
      <w:lang w:val="nl-NL"/>
    </w:rPr>
  </w:style>
  <w:style w:type="paragraph" w:customStyle="1" w:styleId="Default">
    <w:name w:val="Default"/>
    <w:rsid w:val="00990D04"/>
    <w:pPr>
      <w:autoSpaceDE w:val="0"/>
      <w:autoSpaceDN w:val="0"/>
      <w:adjustRightInd w:val="0"/>
    </w:pPr>
    <w:rPr>
      <w:rFonts w:ascii="Calibri" w:eastAsiaTheme="minorHAnsi" w:hAnsi="Calibri" w:cs="Calibri"/>
      <w:color w:val="000000"/>
      <w:sz w:val="24"/>
      <w:szCs w:val="24"/>
      <w:lang w:val="nl-NL"/>
    </w:rPr>
  </w:style>
  <w:style w:type="paragraph" w:customStyle="1" w:styleId="Stijl1">
    <w:name w:val="Stijl1"/>
    <w:basedOn w:val="Standaard"/>
    <w:link w:val="Stijl1Char"/>
    <w:qFormat/>
    <w:rsid w:val="0069071B"/>
    <w:pPr>
      <w:tabs>
        <w:tab w:val="left" w:pos="-720"/>
      </w:tabs>
      <w:suppressAutoHyphens/>
      <w:ind w:left="447" w:hanging="447"/>
    </w:pPr>
    <w:rPr>
      <w:b/>
      <w:bCs/>
      <w:color w:val="FF0000"/>
      <w:sz w:val="20"/>
      <w:szCs w:val="16"/>
    </w:rPr>
  </w:style>
  <w:style w:type="character" w:customStyle="1" w:styleId="Stijl1Char">
    <w:name w:val="Stijl1 Char"/>
    <w:basedOn w:val="Standaardalinea-lettertype"/>
    <w:link w:val="Stijl1"/>
    <w:rsid w:val="0069071B"/>
    <w:rPr>
      <w:rFonts w:ascii="Arial" w:hAnsi="Arial"/>
      <w:b/>
      <w:bCs/>
      <w:snapToGrid w:val="0"/>
      <w:color w:val="FF0000"/>
      <w:kern w:val="28"/>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544</TotalTime>
  <Pages>21</Pages>
  <Words>3365</Words>
  <Characters>18513</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76</cp:revision>
  <cp:lastPrinted>2002-05-17T10:09:00Z</cp:lastPrinted>
  <dcterms:created xsi:type="dcterms:W3CDTF">2021-06-10T14:13:00Z</dcterms:created>
  <dcterms:modified xsi:type="dcterms:W3CDTF">2023-10-02T08:40:00Z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