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AE3736" w:rsidRPr="00AA22DC" w14:paraId="35E05A6F" w14:textId="77777777" w:rsidTr="00A841E0">
        <w:trPr>
          <w:gridAfter w:val="1"/>
          <w:wAfter w:w="3686" w:type="dxa"/>
        </w:trPr>
        <w:tc>
          <w:tcPr>
            <w:tcW w:w="5173" w:type="dxa"/>
          </w:tcPr>
          <w:p w14:paraId="4CAD77F9" w14:textId="77777777" w:rsidR="00AE3736" w:rsidRPr="00AA22DC" w:rsidRDefault="00AE3736" w:rsidP="00A841E0">
            <w:pPr>
              <w:pStyle w:val="Alinea"/>
            </w:pPr>
          </w:p>
        </w:tc>
      </w:tr>
      <w:tr w:rsidR="00AE3736" w:rsidRPr="00AA22DC" w14:paraId="679F3766" w14:textId="77777777" w:rsidTr="00A841E0">
        <w:trPr>
          <w:gridAfter w:val="1"/>
          <w:wAfter w:w="3686" w:type="dxa"/>
        </w:trPr>
        <w:tc>
          <w:tcPr>
            <w:tcW w:w="5173" w:type="dxa"/>
          </w:tcPr>
          <w:p w14:paraId="7AFA1908" w14:textId="77777777" w:rsidR="00AE3736" w:rsidRPr="00AA22DC" w:rsidRDefault="00AE3736" w:rsidP="00A841E0"/>
        </w:tc>
      </w:tr>
      <w:tr w:rsidR="00AE3736" w:rsidRPr="00AA22DC" w14:paraId="13AE993E" w14:textId="77777777" w:rsidTr="00A841E0">
        <w:trPr>
          <w:gridAfter w:val="1"/>
          <w:wAfter w:w="3686" w:type="dxa"/>
        </w:trPr>
        <w:tc>
          <w:tcPr>
            <w:tcW w:w="5173" w:type="dxa"/>
          </w:tcPr>
          <w:p w14:paraId="621D28AE" w14:textId="7510938D" w:rsidR="00AE3736" w:rsidRPr="00AA22DC" w:rsidRDefault="00AE3736" w:rsidP="00A841E0">
            <w:pPr>
              <w:pStyle w:val="Eenheid"/>
            </w:pPr>
            <w:bookmarkStart w:id="0" w:name="bmDirectie"/>
            <w:bookmarkEnd w:id="0"/>
            <w:r>
              <w:t xml:space="preserve">Directie </w:t>
            </w:r>
            <w:r w:rsidR="00885937">
              <w:t>BOI</w:t>
            </w:r>
          </w:p>
        </w:tc>
      </w:tr>
      <w:tr w:rsidR="00AE3736" w:rsidRPr="00AA22DC" w14:paraId="3AC5D646" w14:textId="77777777" w:rsidTr="00A841E0">
        <w:trPr>
          <w:gridAfter w:val="1"/>
          <w:wAfter w:w="3686" w:type="dxa"/>
        </w:trPr>
        <w:tc>
          <w:tcPr>
            <w:tcW w:w="5173" w:type="dxa"/>
          </w:tcPr>
          <w:p w14:paraId="2C39A6EE" w14:textId="77777777" w:rsidR="00AE3736" w:rsidRPr="00AA22DC" w:rsidRDefault="00AE3736" w:rsidP="00A841E0">
            <w:pPr>
              <w:pStyle w:val="Afdeling"/>
              <w:rPr>
                <w:lang w:val="nl-NL"/>
              </w:rPr>
            </w:pPr>
            <w:bookmarkStart w:id="1" w:name="bmAfdeling"/>
            <w:bookmarkEnd w:id="1"/>
          </w:p>
        </w:tc>
      </w:tr>
      <w:tr w:rsidR="00AE3736" w:rsidRPr="00AA22DC" w14:paraId="44707089" w14:textId="77777777" w:rsidTr="00A841E0">
        <w:trPr>
          <w:gridAfter w:val="1"/>
          <w:wAfter w:w="3686" w:type="dxa"/>
        </w:trPr>
        <w:tc>
          <w:tcPr>
            <w:tcW w:w="5173" w:type="dxa"/>
          </w:tcPr>
          <w:p w14:paraId="52B9FECA" w14:textId="77777777" w:rsidR="00AE3736" w:rsidRPr="00AA22DC" w:rsidRDefault="00AE3736" w:rsidP="00A841E0">
            <w:pPr>
              <w:spacing w:before="90"/>
              <w:rPr>
                <w:sz w:val="14"/>
              </w:rPr>
            </w:pPr>
          </w:p>
        </w:tc>
      </w:tr>
      <w:tr w:rsidR="00AE3736" w:rsidRPr="00AA22DC" w14:paraId="3ADE911E" w14:textId="77777777" w:rsidTr="00A841E0">
        <w:trPr>
          <w:gridAfter w:val="1"/>
          <w:wAfter w:w="3686" w:type="dxa"/>
          <w:trHeight w:val="3804"/>
        </w:trPr>
        <w:tc>
          <w:tcPr>
            <w:tcW w:w="5173" w:type="dxa"/>
            <w:vAlign w:val="bottom"/>
          </w:tcPr>
          <w:p w14:paraId="289A19DA" w14:textId="77777777" w:rsidR="00AE3736" w:rsidRPr="00AA22DC" w:rsidRDefault="00AE3736" w:rsidP="00A841E0">
            <w:pPr>
              <w:pStyle w:val="Vertrouwelijk"/>
              <w:framePr w:wrap="auto" w:vAnchor="margin" w:hAnchor="text" w:xAlign="left" w:yAlign="inline"/>
              <w:spacing w:before="200" w:line="240" w:lineRule="auto"/>
            </w:pPr>
            <w:bookmarkStart w:id="2" w:name="bmVertrouwelijk"/>
            <w:bookmarkEnd w:id="2"/>
          </w:p>
        </w:tc>
      </w:tr>
      <w:tr w:rsidR="00AE3736" w:rsidRPr="00AA22DC" w14:paraId="3D4FE9F4" w14:textId="77777777" w:rsidTr="00A841E0">
        <w:trPr>
          <w:gridAfter w:val="1"/>
          <w:wAfter w:w="3686" w:type="dxa"/>
          <w:trHeight w:val="135"/>
        </w:trPr>
        <w:tc>
          <w:tcPr>
            <w:tcW w:w="5173" w:type="dxa"/>
          </w:tcPr>
          <w:p w14:paraId="07720C56" w14:textId="77777777" w:rsidR="00AE3736" w:rsidRPr="00AA22DC" w:rsidRDefault="00AE3736" w:rsidP="00A841E0">
            <w:pPr>
              <w:spacing w:before="90"/>
              <w:rPr>
                <w:sz w:val="14"/>
              </w:rPr>
            </w:pPr>
          </w:p>
        </w:tc>
      </w:tr>
      <w:tr w:rsidR="00AE3736" w:rsidRPr="00AA22DC" w14:paraId="48E59223" w14:textId="77777777" w:rsidTr="00A841E0">
        <w:trPr>
          <w:gridAfter w:val="1"/>
          <w:wAfter w:w="3686" w:type="dxa"/>
          <w:trHeight w:val="181"/>
        </w:trPr>
        <w:tc>
          <w:tcPr>
            <w:tcW w:w="5173" w:type="dxa"/>
          </w:tcPr>
          <w:p w14:paraId="3DCEFDA6" w14:textId="77777777" w:rsidR="00AE3736" w:rsidRPr="00AA22DC" w:rsidRDefault="00AE3736" w:rsidP="00A841E0"/>
        </w:tc>
      </w:tr>
      <w:tr w:rsidR="00AE3736" w:rsidRPr="00AA22DC" w14:paraId="44BF10BE" w14:textId="77777777" w:rsidTr="00A841E0">
        <w:trPr>
          <w:gridAfter w:val="1"/>
          <w:wAfter w:w="3686" w:type="dxa"/>
        </w:trPr>
        <w:tc>
          <w:tcPr>
            <w:tcW w:w="5173" w:type="dxa"/>
          </w:tcPr>
          <w:p w14:paraId="2A241179" w14:textId="091FB62C" w:rsidR="00AE3736" w:rsidRPr="00AA22DC" w:rsidRDefault="00AE3736" w:rsidP="00A841E0">
            <w:pPr>
              <w:pStyle w:val="Titel"/>
              <w:rPr>
                <w:lang w:val="nl-NL"/>
              </w:rPr>
            </w:pPr>
            <w:bookmarkStart w:id="3" w:name="bmTitel"/>
            <w:bookmarkEnd w:id="3"/>
            <w:r>
              <w:rPr>
                <w:lang w:val="nl-NL"/>
              </w:rPr>
              <w:t>Toelichting modeldocument NIBC Direct</w:t>
            </w:r>
            <w:r w:rsidR="00885937">
              <w:rPr>
                <w:lang w:val="nl-NL"/>
              </w:rPr>
              <w:t xml:space="preserve"> v2.0 – </w:t>
            </w:r>
            <w:r w:rsidR="0004630E">
              <w:rPr>
                <w:lang w:val="nl-NL"/>
              </w:rPr>
              <w:t>2</w:t>
            </w:r>
            <w:r w:rsidR="00885937">
              <w:rPr>
                <w:lang w:val="nl-NL"/>
              </w:rPr>
              <w:t>.0</w:t>
            </w:r>
          </w:p>
        </w:tc>
      </w:tr>
      <w:tr w:rsidR="00AE3736" w:rsidRPr="00AA22DC" w14:paraId="16F36A25" w14:textId="77777777" w:rsidTr="00A841E0">
        <w:trPr>
          <w:gridAfter w:val="1"/>
          <w:wAfter w:w="3686" w:type="dxa"/>
          <w:trHeight w:val="268"/>
        </w:trPr>
        <w:tc>
          <w:tcPr>
            <w:tcW w:w="5173" w:type="dxa"/>
          </w:tcPr>
          <w:p w14:paraId="70F2354B" w14:textId="77777777" w:rsidR="00AE3736" w:rsidRPr="00AA22DC" w:rsidRDefault="00AE3736" w:rsidP="00A841E0"/>
        </w:tc>
      </w:tr>
      <w:tr w:rsidR="00AE3736" w:rsidRPr="00AA22DC" w14:paraId="79A0A3CB" w14:textId="77777777" w:rsidTr="00A841E0">
        <w:trPr>
          <w:gridAfter w:val="1"/>
          <w:wAfter w:w="3686" w:type="dxa"/>
          <w:trHeight w:hRule="exact" w:val="275"/>
        </w:trPr>
        <w:tc>
          <w:tcPr>
            <w:tcW w:w="5173" w:type="dxa"/>
            <w:vAlign w:val="bottom"/>
          </w:tcPr>
          <w:p w14:paraId="133BD680" w14:textId="77777777" w:rsidR="00AE3736" w:rsidRPr="00AA22DC" w:rsidRDefault="00AE3736" w:rsidP="00A841E0">
            <w:pPr>
              <w:pStyle w:val="Subtitel"/>
              <w:framePr w:hSpace="0" w:wrap="auto" w:hAnchor="text" w:xAlign="left" w:yAlign="inline"/>
              <w:rPr>
                <w:rStyle w:val="Ondertitel1"/>
              </w:rPr>
            </w:pPr>
            <w:bookmarkStart w:id="4" w:name="bmSubtitel"/>
            <w:r w:rsidRPr="00AA22DC">
              <w:rPr>
                <w:rStyle w:val="Ondertitel1"/>
              </w:rPr>
              <w:t xml:space="preserve"> </w:t>
            </w:r>
            <w:bookmarkEnd w:id="4"/>
            <w:r>
              <w:rPr>
                <w:rStyle w:val="Ondertitel1"/>
              </w:rPr>
              <w:t>Automatische Akteverwerking</w:t>
            </w:r>
          </w:p>
        </w:tc>
      </w:tr>
      <w:tr w:rsidR="00AE3736" w:rsidRPr="00AA22DC" w14:paraId="209AD2AA" w14:textId="77777777" w:rsidTr="00A841E0">
        <w:trPr>
          <w:gridAfter w:val="1"/>
          <w:wAfter w:w="3686" w:type="dxa"/>
          <w:trHeight w:hRule="exact" w:val="804"/>
        </w:trPr>
        <w:tc>
          <w:tcPr>
            <w:tcW w:w="5173" w:type="dxa"/>
            <w:vAlign w:val="bottom"/>
          </w:tcPr>
          <w:p w14:paraId="22B8A4E6" w14:textId="77777777" w:rsidR="00AE3736" w:rsidRPr="00AA22DC" w:rsidRDefault="00AE3736" w:rsidP="00A841E0"/>
        </w:tc>
      </w:tr>
      <w:tr w:rsidR="00AE3736" w:rsidRPr="00AA22DC" w14:paraId="3965D182" w14:textId="77777777" w:rsidTr="00A841E0">
        <w:trPr>
          <w:gridAfter w:val="1"/>
          <w:wAfter w:w="3686" w:type="dxa"/>
        </w:trPr>
        <w:tc>
          <w:tcPr>
            <w:tcW w:w="5173" w:type="dxa"/>
            <w:vAlign w:val="bottom"/>
          </w:tcPr>
          <w:p w14:paraId="6E9085B1" w14:textId="77777777" w:rsidR="00AE3736" w:rsidRPr="00AA22DC" w:rsidRDefault="00AE3736" w:rsidP="00A841E0">
            <w:pPr>
              <w:pStyle w:val="tussenkopje"/>
              <w:rPr>
                <w:lang w:val="nl-NL"/>
              </w:rPr>
            </w:pPr>
            <w:r w:rsidRPr="00AA22DC">
              <w:rPr>
                <w:lang w:val="nl-NL"/>
              </w:rPr>
              <w:t>Versie</w:t>
            </w:r>
          </w:p>
        </w:tc>
      </w:tr>
      <w:tr w:rsidR="00AE3736" w:rsidRPr="00AA22DC" w14:paraId="6F25C6C6" w14:textId="77777777" w:rsidTr="00A841E0">
        <w:trPr>
          <w:gridAfter w:val="1"/>
          <w:wAfter w:w="3686" w:type="dxa"/>
        </w:trPr>
        <w:tc>
          <w:tcPr>
            <w:tcW w:w="5173" w:type="dxa"/>
            <w:vAlign w:val="bottom"/>
          </w:tcPr>
          <w:p w14:paraId="12234BF6" w14:textId="246933D1" w:rsidR="00AE3736" w:rsidRPr="00AA22DC" w:rsidRDefault="00E80AA5" w:rsidP="00A841E0">
            <w:pPr>
              <w:pStyle w:val="Voettekst"/>
              <w:tabs>
                <w:tab w:val="clear" w:pos="4536"/>
                <w:tab w:val="clear" w:pos="9072"/>
              </w:tabs>
            </w:pPr>
            <w:r>
              <w:t>0.1</w:t>
            </w:r>
          </w:p>
        </w:tc>
      </w:tr>
      <w:tr w:rsidR="00AE3736" w:rsidRPr="00AA22DC" w14:paraId="2FD728C6" w14:textId="77777777" w:rsidTr="00A841E0">
        <w:trPr>
          <w:gridAfter w:val="1"/>
          <w:wAfter w:w="3686" w:type="dxa"/>
        </w:trPr>
        <w:tc>
          <w:tcPr>
            <w:tcW w:w="5173" w:type="dxa"/>
            <w:vAlign w:val="bottom"/>
          </w:tcPr>
          <w:p w14:paraId="174792CB" w14:textId="77777777" w:rsidR="00AE3736" w:rsidRPr="00AA22DC" w:rsidRDefault="00AE3736" w:rsidP="00A841E0">
            <w:pPr>
              <w:pStyle w:val="tussenkopje"/>
              <w:rPr>
                <w:lang w:val="nl-NL"/>
              </w:rPr>
            </w:pPr>
            <w:r w:rsidRPr="00AA22DC">
              <w:rPr>
                <w:lang w:val="nl-NL"/>
              </w:rPr>
              <w:t>Auteur(s)</w:t>
            </w:r>
          </w:p>
        </w:tc>
      </w:tr>
      <w:tr w:rsidR="00AE3736" w:rsidRPr="00AA22DC" w14:paraId="0813844A" w14:textId="77777777" w:rsidTr="00A841E0">
        <w:trPr>
          <w:gridAfter w:val="1"/>
          <w:wAfter w:w="3686" w:type="dxa"/>
        </w:trPr>
        <w:tc>
          <w:tcPr>
            <w:tcW w:w="5173" w:type="dxa"/>
            <w:vAlign w:val="bottom"/>
          </w:tcPr>
          <w:p w14:paraId="6C440227" w14:textId="0EBBFD15" w:rsidR="00AE3736" w:rsidRPr="00AA22DC" w:rsidRDefault="00E80AA5" w:rsidP="00A841E0">
            <w:pPr>
              <w:pStyle w:val="Auteur"/>
              <w:framePr w:hSpace="0" w:wrap="auto" w:vAnchor="margin" w:hAnchor="text" w:yAlign="inline"/>
            </w:pPr>
            <w:bookmarkStart w:id="5" w:name="bmAuteurs"/>
            <w:bookmarkEnd w:id="5"/>
            <w:r>
              <w:t>BOI/Team 2/AA</w:t>
            </w:r>
          </w:p>
        </w:tc>
      </w:tr>
      <w:tr w:rsidR="00AE3736" w:rsidRPr="00AA22DC" w14:paraId="3470B8E4" w14:textId="77777777" w:rsidTr="00A841E0">
        <w:trPr>
          <w:trHeight w:hRule="exact" w:val="246"/>
        </w:trPr>
        <w:tc>
          <w:tcPr>
            <w:tcW w:w="8859" w:type="dxa"/>
            <w:gridSpan w:val="2"/>
            <w:vAlign w:val="bottom"/>
          </w:tcPr>
          <w:p w14:paraId="6FC6B092" w14:textId="77777777" w:rsidR="00AE3736" w:rsidRPr="00AA22DC" w:rsidRDefault="00AE3736" w:rsidP="00A841E0"/>
        </w:tc>
      </w:tr>
      <w:tr w:rsidR="00AE3736" w:rsidRPr="00AA22DC" w14:paraId="20C6EDD5" w14:textId="77777777" w:rsidTr="00A841E0">
        <w:trPr>
          <w:trHeight w:hRule="exact" w:val="246"/>
        </w:trPr>
        <w:tc>
          <w:tcPr>
            <w:tcW w:w="8859" w:type="dxa"/>
            <w:gridSpan w:val="2"/>
            <w:vAlign w:val="bottom"/>
          </w:tcPr>
          <w:p w14:paraId="6371D360" w14:textId="77777777" w:rsidR="00AE3736" w:rsidRPr="00AA22DC" w:rsidRDefault="00AE3736" w:rsidP="00A841E0"/>
        </w:tc>
      </w:tr>
    </w:tbl>
    <w:p w14:paraId="0A9EC3B2" w14:textId="77777777" w:rsidR="00AE3736" w:rsidRPr="004C06C0" w:rsidRDefault="00AE3736" w:rsidP="00AE3736"/>
    <w:p w14:paraId="1463B5BA" w14:textId="77777777" w:rsidR="00451606" w:rsidRPr="00AA22DC" w:rsidRDefault="00451606">
      <w:pPr>
        <w:pStyle w:val="Koptekst"/>
        <w:tabs>
          <w:tab w:val="clear" w:pos="4536"/>
          <w:tab w:val="clear" w:pos="9072"/>
        </w:tabs>
        <w:sectPr w:rsidR="00451606" w:rsidRPr="00AA22DC" w:rsidSect="00450B79">
          <w:headerReference w:type="default" r:id="rId11"/>
          <w:headerReference w:type="first" r:id="rId12"/>
          <w:pgSz w:w="11906" w:h="16838" w:code="9"/>
          <w:pgMar w:top="2835" w:right="1531" w:bottom="2552" w:left="2268" w:header="567" w:footer="431" w:gutter="0"/>
          <w:cols w:space="708"/>
          <w:titlePg/>
          <w:docGrid w:linePitch="245"/>
        </w:sectPr>
      </w:pPr>
    </w:p>
    <w:p w14:paraId="6E43342B" w14:textId="77777777" w:rsidR="00451606" w:rsidRPr="00AA22DC" w:rsidRDefault="00451606">
      <w:pPr>
        <w:keepNext/>
        <w:spacing w:line="14" w:lineRule="exact"/>
      </w:pPr>
    </w:p>
    <w:tbl>
      <w:tblPr>
        <w:tblpPr w:leftFromText="141" w:rightFromText="141" w:horzAnchor="margin" w:tblpY="816"/>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52C152DE" w14:textId="77777777" w:rsidTr="000F5905">
        <w:trPr>
          <w:cantSplit/>
          <w:trHeight w:hRule="exact" w:val="281"/>
          <w:tblHeader/>
        </w:trPr>
        <w:tc>
          <w:tcPr>
            <w:tcW w:w="779" w:type="dxa"/>
            <w:vAlign w:val="bottom"/>
          </w:tcPr>
          <w:p w14:paraId="23353D66" w14:textId="77777777" w:rsidR="00451606" w:rsidRPr="00AA22DC" w:rsidRDefault="00451606" w:rsidP="000F5905">
            <w:pPr>
              <w:pStyle w:val="tussenkopje"/>
              <w:spacing w:before="0"/>
              <w:rPr>
                <w:lang w:val="nl-NL"/>
              </w:rPr>
            </w:pPr>
            <w:r w:rsidRPr="00AA22DC">
              <w:rPr>
                <w:lang w:val="nl-NL"/>
              </w:rPr>
              <w:t>Versie</w:t>
            </w:r>
          </w:p>
        </w:tc>
        <w:tc>
          <w:tcPr>
            <w:tcW w:w="1701" w:type="dxa"/>
            <w:vAlign w:val="bottom"/>
          </w:tcPr>
          <w:p w14:paraId="4C813B8F" w14:textId="77777777" w:rsidR="00451606" w:rsidRPr="00AA22DC" w:rsidRDefault="00451606" w:rsidP="000F5905">
            <w:pPr>
              <w:pStyle w:val="tussenkopje"/>
              <w:spacing w:before="0"/>
              <w:rPr>
                <w:lang w:val="nl-NL"/>
              </w:rPr>
            </w:pPr>
            <w:r w:rsidRPr="00AA22DC">
              <w:rPr>
                <w:lang w:val="nl-NL"/>
              </w:rPr>
              <w:t>Datum</w:t>
            </w:r>
          </w:p>
        </w:tc>
        <w:tc>
          <w:tcPr>
            <w:tcW w:w="3402" w:type="dxa"/>
            <w:vAlign w:val="bottom"/>
          </w:tcPr>
          <w:p w14:paraId="14D6BE0F" w14:textId="77777777" w:rsidR="00451606" w:rsidRPr="00AA22DC" w:rsidRDefault="00451606" w:rsidP="000F5905">
            <w:pPr>
              <w:pStyle w:val="tussenkopje"/>
              <w:spacing w:before="0"/>
              <w:rPr>
                <w:lang w:val="nl-NL"/>
              </w:rPr>
            </w:pPr>
            <w:r w:rsidRPr="00AA22DC">
              <w:rPr>
                <w:lang w:val="nl-NL"/>
              </w:rPr>
              <w:t>Auteur</w:t>
            </w:r>
          </w:p>
        </w:tc>
        <w:tc>
          <w:tcPr>
            <w:tcW w:w="2977" w:type="dxa"/>
            <w:vAlign w:val="bottom"/>
          </w:tcPr>
          <w:p w14:paraId="0D460883" w14:textId="77777777" w:rsidR="00451606" w:rsidRPr="00AA22DC" w:rsidRDefault="00451606" w:rsidP="000F5905">
            <w:pPr>
              <w:pStyle w:val="tussenkopje"/>
              <w:spacing w:before="0"/>
              <w:rPr>
                <w:lang w:val="nl-NL"/>
              </w:rPr>
            </w:pPr>
            <w:r w:rsidRPr="00AA22DC">
              <w:rPr>
                <w:lang w:val="nl-NL"/>
              </w:rPr>
              <w:t>Opmerking</w:t>
            </w:r>
          </w:p>
        </w:tc>
      </w:tr>
      <w:tr w:rsidR="00451606" w:rsidRPr="00AA22DC" w14:paraId="01E60785" w14:textId="77777777" w:rsidTr="000F5905">
        <w:trPr>
          <w:cantSplit/>
        </w:trPr>
        <w:tc>
          <w:tcPr>
            <w:tcW w:w="779" w:type="dxa"/>
            <w:vAlign w:val="center"/>
          </w:tcPr>
          <w:p w14:paraId="5D950136" w14:textId="3DC60E94" w:rsidR="00451606" w:rsidRPr="00AA22DC" w:rsidRDefault="001358DC" w:rsidP="000F5905">
            <w:pPr>
              <w:pStyle w:val="Koptekst"/>
              <w:tabs>
                <w:tab w:val="clear" w:pos="4536"/>
                <w:tab w:val="clear" w:pos="9072"/>
              </w:tabs>
              <w:spacing w:line="280" w:lineRule="atLeast"/>
              <w:rPr>
                <w:rStyle w:val="Versie0"/>
              </w:rPr>
            </w:pPr>
            <w:bookmarkStart w:id="7" w:name="bmVersie"/>
            <w:bookmarkEnd w:id="7"/>
            <w:r>
              <w:rPr>
                <w:rStyle w:val="Versie0"/>
              </w:rPr>
              <w:t>2.0</w:t>
            </w:r>
          </w:p>
        </w:tc>
        <w:tc>
          <w:tcPr>
            <w:tcW w:w="1701" w:type="dxa"/>
            <w:vAlign w:val="center"/>
          </w:tcPr>
          <w:p w14:paraId="385C6A68" w14:textId="59E31556" w:rsidR="00451606" w:rsidRPr="00AA22DC" w:rsidRDefault="00E80AA5" w:rsidP="000F5905">
            <w:pPr>
              <w:rPr>
                <w:rStyle w:val="Datumopmaakprofiel"/>
              </w:rPr>
            </w:pPr>
            <w:bookmarkStart w:id="8" w:name="bmDatum"/>
            <w:bookmarkEnd w:id="8"/>
            <w:r>
              <w:rPr>
                <w:rStyle w:val="Datumopmaakprofiel"/>
              </w:rPr>
              <w:t>12-04-2023</w:t>
            </w:r>
          </w:p>
        </w:tc>
        <w:tc>
          <w:tcPr>
            <w:tcW w:w="3402" w:type="dxa"/>
            <w:vAlign w:val="center"/>
          </w:tcPr>
          <w:p w14:paraId="4C6ADFF0" w14:textId="4761AECC" w:rsidR="00451606" w:rsidRPr="00AA22DC" w:rsidRDefault="00E80AA5" w:rsidP="000F5905">
            <w:r>
              <w:t>BOI/Team 2/AA</w:t>
            </w:r>
          </w:p>
        </w:tc>
        <w:tc>
          <w:tcPr>
            <w:tcW w:w="2977" w:type="dxa"/>
            <w:vAlign w:val="center"/>
          </w:tcPr>
          <w:p w14:paraId="3B1DD0F5" w14:textId="2A5EFB65" w:rsidR="00451606" w:rsidRPr="00AA22DC" w:rsidRDefault="00AE3736" w:rsidP="000F5905">
            <w:r>
              <w:t>AA-</w:t>
            </w:r>
            <w:r w:rsidR="00E80AA5">
              <w:t>5690</w:t>
            </w:r>
            <w:r>
              <w:t>: Nieuw</w:t>
            </w:r>
            <w:r w:rsidR="00E80AA5">
              <w:t>e</w:t>
            </w:r>
            <w:r>
              <w:t xml:space="preserve"> </w:t>
            </w:r>
            <w:r w:rsidR="00E80AA5">
              <w:t xml:space="preserve">versie </w:t>
            </w:r>
            <w:r>
              <w:t>bankmodel</w:t>
            </w:r>
          </w:p>
        </w:tc>
      </w:tr>
      <w:tr w:rsidR="007D367D" w:rsidRPr="00AA22DC" w14:paraId="0E71D120" w14:textId="77777777" w:rsidTr="000F5905">
        <w:trPr>
          <w:cantSplit/>
        </w:trPr>
        <w:tc>
          <w:tcPr>
            <w:tcW w:w="779" w:type="dxa"/>
          </w:tcPr>
          <w:p w14:paraId="17FAC0BD" w14:textId="65B1AE35" w:rsidR="007D367D" w:rsidRDefault="007D367D" w:rsidP="000F5905">
            <w:pPr>
              <w:pStyle w:val="Koptekst"/>
              <w:tabs>
                <w:tab w:val="clear" w:pos="4536"/>
                <w:tab w:val="clear" w:pos="9072"/>
              </w:tabs>
              <w:spacing w:line="280" w:lineRule="atLeast"/>
              <w:rPr>
                <w:rStyle w:val="Versie0"/>
              </w:rPr>
            </w:pPr>
          </w:p>
        </w:tc>
        <w:tc>
          <w:tcPr>
            <w:tcW w:w="1701" w:type="dxa"/>
            <w:vAlign w:val="bottom"/>
          </w:tcPr>
          <w:p w14:paraId="09C0D773" w14:textId="6C750F07" w:rsidR="007D367D" w:rsidRDefault="007D367D" w:rsidP="000F5905">
            <w:pPr>
              <w:rPr>
                <w:rStyle w:val="Datumopmaakprofiel"/>
              </w:rPr>
            </w:pPr>
          </w:p>
        </w:tc>
        <w:tc>
          <w:tcPr>
            <w:tcW w:w="3402" w:type="dxa"/>
            <w:vAlign w:val="bottom"/>
          </w:tcPr>
          <w:p w14:paraId="46160083" w14:textId="61CE6F56" w:rsidR="007D367D" w:rsidRDefault="007D367D" w:rsidP="000F5905"/>
        </w:tc>
        <w:tc>
          <w:tcPr>
            <w:tcW w:w="2977" w:type="dxa"/>
            <w:vAlign w:val="bottom"/>
          </w:tcPr>
          <w:p w14:paraId="551E8219" w14:textId="47921061" w:rsidR="007D367D" w:rsidRDefault="007D367D" w:rsidP="000F5905"/>
        </w:tc>
      </w:tr>
      <w:tr w:rsidR="0096471C" w:rsidRPr="00AA22DC" w14:paraId="2A0FDA34" w14:textId="77777777" w:rsidTr="000F5905">
        <w:trPr>
          <w:cantSplit/>
        </w:trPr>
        <w:tc>
          <w:tcPr>
            <w:tcW w:w="779" w:type="dxa"/>
          </w:tcPr>
          <w:p w14:paraId="64947B9B" w14:textId="77777777" w:rsidR="0096471C" w:rsidDel="0031176B" w:rsidRDefault="0096471C" w:rsidP="000F5905">
            <w:pPr>
              <w:pStyle w:val="Koptekst"/>
              <w:tabs>
                <w:tab w:val="clear" w:pos="4536"/>
                <w:tab w:val="clear" w:pos="9072"/>
              </w:tabs>
              <w:spacing w:line="280" w:lineRule="atLeast"/>
              <w:rPr>
                <w:rStyle w:val="Versie0"/>
              </w:rPr>
            </w:pPr>
          </w:p>
        </w:tc>
        <w:tc>
          <w:tcPr>
            <w:tcW w:w="1701" w:type="dxa"/>
            <w:vAlign w:val="bottom"/>
          </w:tcPr>
          <w:p w14:paraId="2F56DA60" w14:textId="77777777" w:rsidR="0096471C" w:rsidDel="0031176B" w:rsidRDefault="0096471C" w:rsidP="000F5905">
            <w:pPr>
              <w:rPr>
                <w:rStyle w:val="Datumopmaakprofiel"/>
              </w:rPr>
            </w:pPr>
          </w:p>
        </w:tc>
        <w:tc>
          <w:tcPr>
            <w:tcW w:w="3402" w:type="dxa"/>
            <w:vAlign w:val="bottom"/>
          </w:tcPr>
          <w:p w14:paraId="32047263" w14:textId="77777777" w:rsidR="0096471C" w:rsidDel="0031176B" w:rsidRDefault="0096471C" w:rsidP="000F5905"/>
        </w:tc>
        <w:tc>
          <w:tcPr>
            <w:tcW w:w="2977" w:type="dxa"/>
            <w:vAlign w:val="bottom"/>
          </w:tcPr>
          <w:p w14:paraId="6FA50DD0" w14:textId="77777777" w:rsidR="0096471C" w:rsidDel="0031176B" w:rsidRDefault="0096471C" w:rsidP="000F5905"/>
        </w:tc>
      </w:tr>
      <w:tr w:rsidR="0096471C" w:rsidRPr="00AA22DC" w14:paraId="3AB070E6" w14:textId="77777777" w:rsidTr="000F5905">
        <w:trPr>
          <w:cantSplit/>
        </w:trPr>
        <w:tc>
          <w:tcPr>
            <w:tcW w:w="779" w:type="dxa"/>
          </w:tcPr>
          <w:p w14:paraId="4D780B10" w14:textId="77777777" w:rsidR="0096471C" w:rsidDel="0031176B" w:rsidRDefault="0096471C" w:rsidP="000F5905">
            <w:pPr>
              <w:pStyle w:val="Koptekst"/>
              <w:tabs>
                <w:tab w:val="clear" w:pos="4536"/>
                <w:tab w:val="clear" w:pos="9072"/>
              </w:tabs>
              <w:spacing w:line="280" w:lineRule="atLeast"/>
              <w:rPr>
                <w:rStyle w:val="Versie0"/>
              </w:rPr>
            </w:pPr>
          </w:p>
        </w:tc>
        <w:tc>
          <w:tcPr>
            <w:tcW w:w="1701" w:type="dxa"/>
            <w:vAlign w:val="bottom"/>
          </w:tcPr>
          <w:p w14:paraId="114D3A3C" w14:textId="77777777" w:rsidR="0096471C" w:rsidDel="0031176B" w:rsidRDefault="0096471C" w:rsidP="000F5905">
            <w:pPr>
              <w:rPr>
                <w:rStyle w:val="Datumopmaakprofiel"/>
              </w:rPr>
            </w:pPr>
          </w:p>
        </w:tc>
        <w:tc>
          <w:tcPr>
            <w:tcW w:w="3402" w:type="dxa"/>
            <w:vAlign w:val="bottom"/>
          </w:tcPr>
          <w:p w14:paraId="5ABFC5F8" w14:textId="77777777" w:rsidR="0096471C" w:rsidDel="0031176B" w:rsidRDefault="0096471C" w:rsidP="000F5905"/>
        </w:tc>
        <w:tc>
          <w:tcPr>
            <w:tcW w:w="2977" w:type="dxa"/>
            <w:vAlign w:val="bottom"/>
          </w:tcPr>
          <w:p w14:paraId="0A1AA173" w14:textId="77777777" w:rsidR="0096471C" w:rsidDel="0031176B" w:rsidRDefault="0096471C" w:rsidP="000F5905"/>
        </w:tc>
      </w:tr>
    </w:tbl>
    <w:p w14:paraId="5414478E" w14:textId="420FFE85" w:rsidR="00451606" w:rsidRDefault="00451606" w:rsidP="00BC3B41"/>
    <w:tbl>
      <w:tblPr>
        <w:tblpPr w:leftFromText="141" w:rightFromText="141" w:vertAnchor="text" w:horzAnchor="margin" w:tblpY="257"/>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0F5905" w:rsidRPr="00AA22DC" w14:paraId="55680566" w14:textId="77777777" w:rsidTr="000F5905">
        <w:trPr>
          <w:cantSplit/>
          <w:trHeight w:hRule="exact" w:val="332"/>
        </w:trPr>
        <w:tc>
          <w:tcPr>
            <w:tcW w:w="5173" w:type="dxa"/>
            <w:vAlign w:val="bottom"/>
          </w:tcPr>
          <w:p w14:paraId="3E797AC7" w14:textId="77777777" w:rsidR="000F5905" w:rsidRPr="00AA22DC" w:rsidRDefault="000F5905" w:rsidP="000F5905">
            <w:pPr>
              <w:pStyle w:val="kopje"/>
              <w:keepNext/>
            </w:pPr>
            <w:r w:rsidRPr="00AA22DC">
              <w:t>Versiehistorie</w:t>
            </w:r>
          </w:p>
        </w:tc>
      </w:tr>
    </w:tbl>
    <w:p w14:paraId="7AA40217" w14:textId="77777777" w:rsidR="0096471C" w:rsidRPr="00AA22DC" w:rsidRDefault="0096471C" w:rsidP="00BC3B41"/>
    <w:p w14:paraId="7FA861C5" w14:textId="77777777" w:rsidR="00451606" w:rsidRPr="00AA22DC" w:rsidRDefault="00451606">
      <w:pPr>
        <w:pStyle w:val="Koptekst"/>
        <w:tabs>
          <w:tab w:val="clear" w:pos="4536"/>
          <w:tab w:val="clear" w:pos="9072"/>
        </w:tabs>
        <w:sectPr w:rsidR="00451606" w:rsidRPr="00AA22DC" w:rsidSect="00742B7B">
          <w:headerReference w:type="default" r:id="rId13"/>
          <w:headerReference w:type="first" r:id="rId14"/>
          <w:footerReference w:type="first" r:id="rId15"/>
          <w:pgSz w:w="11906" w:h="16838" w:code="9"/>
          <w:pgMar w:top="2835" w:right="1531" w:bottom="2552" w:left="2268" w:header="567" w:footer="431" w:gutter="0"/>
          <w:pgNumType w:start="1"/>
          <w:cols w:space="708"/>
        </w:sectPr>
      </w:pPr>
    </w:p>
    <w:bookmarkStart w:id="9" w:name="bmInhoudsopgave" w:displacedByCustomXml="next"/>
    <w:bookmarkEnd w:id="9" w:displacedByCustomXml="next"/>
    <w:sdt>
      <w:sdtPr>
        <w:rPr>
          <w:rFonts w:ascii="Arial" w:eastAsia="Times New Roman" w:hAnsi="Arial" w:cs="Times New Roman"/>
          <w:snapToGrid w:val="0"/>
          <w:color w:val="auto"/>
          <w:kern w:val="28"/>
          <w:sz w:val="18"/>
          <w:szCs w:val="20"/>
          <w:lang w:eastAsia="en-US"/>
        </w:rPr>
        <w:id w:val="-540735942"/>
        <w:docPartObj>
          <w:docPartGallery w:val="Table of Contents"/>
          <w:docPartUnique/>
        </w:docPartObj>
      </w:sdtPr>
      <w:sdtEndPr>
        <w:rPr>
          <w:b/>
          <w:bCs/>
        </w:rPr>
      </w:sdtEndPr>
      <w:sdtContent>
        <w:p w14:paraId="53005BEF" w14:textId="52004853" w:rsidR="00FE092C" w:rsidRDefault="00FE092C">
          <w:pPr>
            <w:pStyle w:val="Kopvaninhoudsopgave"/>
          </w:pPr>
          <w:r>
            <w:t>Inhoudsopgave</w:t>
          </w:r>
        </w:p>
        <w:p w14:paraId="0503D220" w14:textId="19C26EF6" w:rsidR="006A2AA0" w:rsidRDefault="00FE092C">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32199274" w:history="1">
            <w:r w:rsidR="006A2AA0" w:rsidRPr="00B538FE">
              <w:rPr>
                <w:rStyle w:val="Hyperlink"/>
              </w:rPr>
              <w:t>1</w:t>
            </w:r>
            <w:r w:rsidR="006A2AA0">
              <w:rPr>
                <w:rFonts w:asciiTheme="minorHAnsi" w:eastAsiaTheme="minorEastAsia" w:hAnsiTheme="minorHAnsi" w:cstheme="minorBidi"/>
                <w:b w:val="0"/>
                <w:bCs w:val="0"/>
                <w:snapToGrid/>
                <w:kern w:val="0"/>
                <w:sz w:val="22"/>
                <w:szCs w:val="22"/>
                <w:lang w:eastAsia="nl-NL"/>
              </w:rPr>
              <w:tab/>
            </w:r>
            <w:r w:rsidR="006A2AA0" w:rsidRPr="00B538FE">
              <w:rPr>
                <w:rStyle w:val="Hyperlink"/>
              </w:rPr>
              <w:t>Inleiding</w:t>
            </w:r>
            <w:r w:rsidR="006A2AA0">
              <w:rPr>
                <w:webHidden/>
              </w:rPr>
              <w:tab/>
            </w:r>
            <w:r w:rsidR="006A2AA0">
              <w:rPr>
                <w:webHidden/>
              </w:rPr>
              <w:fldChar w:fldCharType="begin"/>
            </w:r>
            <w:r w:rsidR="006A2AA0">
              <w:rPr>
                <w:webHidden/>
              </w:rPr>
              <w:instrText xml:space="preserve"> PAGEREF _Toc132199274 \h </w:instrText>
            </w:r>
            <w:r w:rsidR="006A2AA0">
              <w:rPr>
                <w:webHidden/>
              </w:rPr>
            </w:r>
            <w:r w:rsidR="006A2AA0">
              <w:rPr>
                <w:webHidden/>
              </w:rPr>
              <w:fldChar w:fldCharType="separate"/>
            </w:r>
            <w:r w:rsidR="006A2AA0">
              <w:rPr>
                <w:webHidden/>
              </w:rPr>
              <w:t>3</w:t>
            </w:r>
            <w:r w:rsidR="006A2AA0">
              <w:rPr>
                <w:webHidden/>
              </w:rPr>
              <w:fldChar w:fldCharType="end"/>
            </w:r>
          </w:hyperlink>
        </w:p>
        <w:p w14:paraId="7EA0D8FB" w14:textId="0431BBC4" w:rsidR="006A2AA0" w:rsidRDefault="00000000">
          <w:pPr>
            <w:pStyle w:val="Inhopg2"/>
            <w:rPr>
              <w:rFonts w:asciiTheme="minorHAnsi" w:eastAsiaTheme="minorEastAsia" w:hAnsiTheme="minorHAnsi" w:cstheme="minorBidi"/>
              <w:snapToGrid/>
              <w:kern w:val="0"/>
              <w:sz w:val="22"/>
              <w:szCs w:val="22"/>
              <w:lang w:eastAsia="nl-NL"/>
            </w:rPr>
          </w:pPr>
          <w:hyperlink w:anchor="_Toc132199275" w:history="1">
            <w:r w:rsidR="006A2AA0" w:rsidRPr="00B538FE">
              <w:rPr>
                <w:rStyle w:val="Hyperlink"/>
              </w:rPr>
              <w:t>1.1</w:t>
            </w:r>
            <w:r w:rsidR="006A2AA0">
              <w:rPr>
                <w:rFonts w:asciiTheme="minorHAnsi" w:eastAsiaTheme="minorEastAsia" w:hAnsiTheme="minorHAnsi" w:cstheme="minorBidi"/>
                <w:snapToGrid/>
                <w:kern w:val="0"/>
                <w:sz w:val="22"/>
                <w:szCs w:val="22"/>
                <w:lang w:eastAsia="nl-NL"/>
              </w:rPr>
              <w:tab/>
            </w:r>
            <w:r w:rsidR="006A2AA0" w:rsidRPr="00B538FE">
              <w:rPr>
                <w:rStyle w:val="Hyperlink"/>
              </w:rPr>
              <w:t>Doel</w:t>
            </w:r>
            <w:r w:rsidR="006A2AA0">
              <w:rPr>
                <w:webHidden/>
              </w:rPr>
              <w:tab/>
            </w:r>
            <w:r w:rsidR="006A2AA0">
              <w:rPr>
                <w:webHidden/>
              </w:rPr>
              <w:fldChar w:fldCharType="begin"/>
            </w:r>
            <w:r w:rsidR="006A2AA0">
              <w:rPr>
                <w:webHidden/>
              </w:rPr>
              <w:instrText xml:space="preserve"> PAGEREF _Toc132199275 \h </w:instrText>
            </w:r>
            <w:r w:rsidR="006A2AA0">
              <w:rPr>
                <w:webHidden/>
              </w:rPr>
            </w:r>
            <w:r w:rsidR="006A2AA0">
              <w:rPr>
                <w:webHidden/>
              </w:rPr>
              <w:fldChar w:fldCharType="separate"/>
            </w:r>
            <w:r w:rsidR="006A2AA0">
              <w:rPr>
                <w:webHidden/>
              </w:rPr>
              <w:t>3</w:t>
            </w:r>
            <w:r w:rsidR="006A2AA0">
              <w:rPr>
                <w:webHidden/>
              </w:rPr>
              <w:fldChar w:fldCharType="end"/>
            </w:r>
          </w:hyperlink>
        </w:p>
        <w:p w14:paraId="7BB120B2" w14:textId="54D633ED" w:rsidR="006A2AA0" w:rsidRDefault="00000000">
          <w:pPr>
            <w:pStyle w:val="Inhopg2"/>
            <w:rPr>
              <w:rFonts w:asciiTheme="minorHAnsi" w:eastAsiaTheme="minorEastAsia" w:hAnsiTheme="minorHAnsi" w:cstheme="minorBidi"/>
              <w:snapToGrid/>
              <w:kern w:val="0"/>
              <w:sz w:val="22"/>
              <w:szCs w:val="22"/>
              <w:lang w:eastAsia="nl-NL"/>
            </w:rPr>
          </w:pPr>
          <w:hyperlink w:anchor="_Toc132199276" w:history="1">
            <w:r w:rsidR="006A2AA0" w:rsidRPr="00B538FE">
              <w:rPr>
                <w:rStyle w:val="Hyperlink"/>
              </w:rPr>
              <w:t>1.2</w:t>
            </w:r>
            <w:r w:rsidR="006A2AA0">
              <w:rPr>
                <w:rFonts w:asciiTheme="minorHAnsi" w:eastAsiaTheme="minorEastAsia" w:hAnsiTheme="minorHAnsi" w:cstheme="minorBidi"/>
                <w:snapToGrid/>
                <w:kern w:val="0"/>
                <w:sz w:val="22"/>
                <w:szCs w:val="22"/>
                <w:lang w:eastAsia="nl-NL"/>
              </w:rPr>
              <w:tab/>
            </w:r>
            <w:r w:rsidR="006A2AA0" w:rsidRPr="00B538FE">
              <w:rPr>
                <w:rStyle w:val="Hyperlink"/>
              </w:rPr>
              <w:t>Algemeen</w:t>
            </w:r>
            <w:r w:rsidR="006A2AA0">
              <w:rPr>
                <w:webHidden/>
              </w:rPr>
              <w:tab/>
            </w:r>
            <w:r w:rsidR="006A2AA0">
              <w:rPr>
                <w:webHidden/>
              </w:rPr>
              <w:fldChar w:fldCharType="begin"/>
            </w:r>
            <w:r w:rsidR="006A2AA0">
              <w:rPr>
                <w:webHidden/>
              </w:rPr>
              <w:instrText xml:space="preserve"> PAGEREF _Toc132199276 \h </w:instrText>
            </w:r>
            <w:r w:rsidR="006A2AA0">
              <w:rPr>
                <w:webHidden/>
              </w:rPr>
            </w:r>
            <w:r w:rsidR="006A2AA0">
              <w:rPr>
                <w:webHidden/>
              </w:rPr>
              <w:fldChar w:fldCharType="separate"/>
            </w:r>
            <w:r w:rsidR="006A2AA0">
              <w:rPr>
                <w:webHidden/>
              </w:rPr>
              <w:t>3</w:t>
            </w:r>
            <w:r w:rsidR="006A2AA0">
              <w:rPr>
                <w:webHidden/>
              </w:rPr>
              <w:fldChar w:fldCharType="end"/>
            </w:r>
          </w:hyperlink>
        </w:p>
        <w:p w14:paraId="55405542" w14:textId="445D81E3" w:rsidR="006A2AA0" w:rsidRDefault="00000000">
          <w:pPr>
            <w:pStyle w:val="Inhopg2"/>
            <w:rPr>
              <w:rFonts w:asciiTheme="minorHAnsi" w:eastAsiaTheme="minorEastAsia" w:hAnsiTheme="minorHAnsi" w:cstheme="minorBidi"/>
              <w:snapToGrid/>
              <w:kern w:val="0"/>
              <w:sz w:val="22"/>
              <w:szCs w:val="22"/>
              <w:lang w:eastAsia="nl-NL"/>
            </w:rPr>
          </w:pPr>
          <w:hyperlink w:anchor="_Toc132199277" w:history="1">
            <w:r w:rsidR="006A2AA0" w:rsidRPr="00B538FE">
              <w:rPr>
                <w:rStyle w:val="Hyperlink"/>
              </w:rPr>
              <w:t>1.3</w:t>
            </w:r>
            <w:r w:rsidR="006A2AA0">
              <w:rPr>
                <w:rFonts w:asciiTheme="minorHAnsi" w:eastAsiaTheme="minorEastAsia" w:hAnsiTheme="minorHAnsi" w:cstheme="minorBidi"/>
                <w:snapToGrid/>
                <w:kern w:val="0"/>
                <w:sz w:val="22"/>
                <w:szCs w:val="22"/>
                <w:lang w:eastAsia="nl-NL"/>
              </w:rPr>
              <w:tab/>
            </w:r>
            <w:r w:rsidR="006A2AA0" w:rsidRPr="00B538FE">
              <w:rPr>
                <w:rStyle w:val="Hyperlink"/>
              </w:rPr>
              <w:t>Referenties</w:t>
            </w:r>
            <w:r w:rsidR="006A2AA0">
              <w:rPr>
                <w:webHidden/>
              </w:rPr>
              <w:tab/>
            </w:r>
            <w:r w:rsidR="006A2AA0">
              <w:rPr>
                <w:webHidden/>
              </w:rPr>
              <w:fldChar w:fldCharType="begin"/>
            </w:r>
            <w:r w:rsidR="006A2AA0">
              <w:rPr>
                <w:webHidden/>
              </w:rPr>
              <w:instrText xml:space="preserve"> PAGEREF _Toc132199277 \h </w:instrText>
            </w:r>
            <w:r w:rsidR="006A2AA0">
              <w:rPr>
                <w:webHidden/>
              </w:rPr>
            </w:r>
            <w:r w:rsidR="006A2AA0">
              <w:rPr>
                <w:webHidden/>
              </w:rPr>
              <w:fldChar w:fldCharType="separate"/>
            </w:r>
            <w:r w:rsidR="006A2AA0">
              <w:rPr>
                <w:webHidden/>
              </w:rPr>
              <w:t>4</w:t>
            </w:r>
            <w:r w:rsidR="006A2AA0">
              <w:rPr>
                <w:webHidden/>
              </w:rPr>
              <w:fldChar w:fldCharType="end"/>
            </w:r>
          </w:hyperlink>
        </w:p>
        <w:p w14:paraId="2013A3EA" w14:textId="384D3EC5" w:rsidR="006A2AA0" w:rsidRDefault="00000000">
          <w:pPr>
            <w:pStyle w:val="Inhopg1"/>
            <w:rPr>
              <w:rFonts w:asciiTheme="minorHAnsi" w:eastAsiaTheme="minorEastAsia" w:hAnsiTheme="minorHAnsi" w:cstheme="minorBidi"/>
              <w:b w:val="0"/>
              <w:bCs w:val="0"/>
              <w:snapToGrid/>
              <w:kern w:val="0"/>
              <w:sz w:val="22"/>
              <w:szCs w:val="22"/>
              <w:lang w:eastAsia="nl-NL"/>
            </w:rPr>
          </w:pPr>
          <w:hyperlink w:anchor="_Toc132199278" w:history="1">
            <w:r w:rsidR="006A2AA0" w:rsidRPr="00B538FE">
              <w:rPr>
                <w:rStyle w:val="Hyperlink"/>
              </w:rPr>
              <w:t>2</w:t>
            </w:r>
            <w:r w:rsidR="006A2AA0">
              <w:rPr>
                <w:rFonts w:asciiTheme="minorHAnsi" w:eastAsiaTheme="minorEastAsia" w:hAnsiTheme="minorHAnsi" w:cstheme="minorBidi"/>
                <w:b w:val="0"/>
                <w:bCs w:val="0"/>
                <w:snapToGrid/>
                <w:kern w:val="0"/>
                <w:sz w:val="22"/>
                <w:szCs w:val="22"/>
                <w:lang w:eastAsia="nl-NL"/>
              </w:rPr>
              <w:tab/>
            </w:r>
            <w:r w:rsidR="006A2AA0" w:rsidRPr="00B538FE">
              <w:rPr>
                <w:rStyle w:val="Hyperlink"/>
              </w:rPr>
              <w:t>NIBC Direct</w:t>
            </w:r>
            <w:r w:rsidR="006A2AA0">
              <w:rPr>
                <w:webHidden/>
              </w:rPr>
              <w:tab/>
            </w:r>
            <w:r w:rsidR="006A2AA0">
              <w:rPr>
                <w:webHidden/>
              </w:rPr>
              <w:fldChar w:fldCharType="begin"/>
            </w:r>
            <w:r w:rsidR="006A2AA0">
              <w:rPr>
                <w:webHidden/>
              </w:rPr>
              <w:instrText xml:space="preserve"> PAGEREF _Toc132199278 \h </w:instrText>
            </w:r>
            <w:r w:rsidR="006A2AA0">
              <w:rPr>
                <w:webHidden/>
              </w:rPr>
            </w:r>
            <w:r w:rsidR="006A2AA0">
              <w:rPr>
                <w:webHidden/>
              </w:rPr>
              <w:fldChar w:fldCharType="separate"/>
            </w:r>
            <w:r w:rsidR="006A2AA0">
              <w:rPr>
                <w:webHidden/>
              </w:rPr>
              <w:t>5</w:t>
            </w:r>
            <w:r w:rsidR="006A2AA0">
              <w:rPr>
                <w:webHidden/>
              </w:rPr>
              <w:fldChar w:fldCharType="end"/>
            </w:r>
          </w:hyperlink>
        </w:p>
        <w:p w14:paraId="2C8400CE" w14:textId="390058C4" w:rsidR="006A2AA0" w:rsidRDefault="00000000">
          <w:pPr>
            <w:pStyle w:val="Inhopg2"/>
            <w:rPr>
              <w:rFonts w:asciiTheme="minorHAnsi" w:eastAsiaTheme="minorEastAsia" w:hAnsiTheme="minorHAnsi" w:cstheme="minorBidi"/>
              <w:snapToGrid/>
              <w:kern w:val="0"/>
              <w:sz w:val="22"/>
              <w:szCs w:val="22"/>
              <w:lang w:eastAsia="nl-NL"/>
            </w:rPr>
          </w:pPr>
          <w:hyperlink w:anchor="_Toc132199279" w:history="1">
            <w:r w:rsidR="006A2AA0" w:rsidRPr="00B538FE">
              <w:rPr>
                <w:rStyle w:val="Hyperlink"/>
              </w:rPr>
              <w:t>2.1</w:t>
            </w:r>
            <w:r w:rsidR="006A2AA0">
              <w:rPr>
                <w:rFonts w:asciiTheme="minorHAnsi" w:eastAsiaTheme="minorEastAsia" w:hAnsiTheme="minorHAnsi" w:cstheme="minorBidi"/>
                <w:snapToGrid/>
                <w:kern w:val="0"/>
                <w:sz w:val="22"/>
                <w:szCs w:val="22"/>
                <w:lang w:eastAsia="nl-NL"/>
              </w:rPr>
              <w:tab/>
            </w:r>
            <w:r w:rsidR="006A2AA0" w:rsidRPr="00B538FE">
              <w:rPr>
                <w:rStyle w:val="Hyperlink"/>
              </w:rPr>
              <w:t>Equivalentieverklaring</w:t>
            </w:r>
            <w:r w:rsidR="006A2AA0">
              <w:rPr>
                <w:webHidden/>
              </w:rPr>
              <w:tab/>
            </w:r>
            <w:r w:rsidR="006A2AA0">
              <w:rPr>
                <w:webHidden/>
              </w:rPr>
              <w:fldChar w:fldCharType="begin"/>
            </w:r>
            <w:r w:rsidR="006A2AA0">
              <w:rPr>
                <w:webHidden/>
              </w:rPr>
              <w:instrText xml:space="preserve"> PAGEREF _Toc132199279 \h </w:instrText>
            </w:r>
            <w:r w:rsidR="006A2AA0">
              <w:rPr>
                <w:webHidden/>
              </w:rPr>
            </w:r>
            <w:r w:rsidR="006A2AA0">
              <w:rPr>
                <w:webHidden/>
              </w:rPr>
              <w:fldChar w:fldCharType="separate"/>
            </w:r>
            <w:r w:rsidR="006A2AA0">
              <w:rPr>
                <w:webHidden/>
              </w:rPr>
              <w:t>5</w:t>
            </w:r>
            <w:r w:rsidR="006A2AA0">
              <w:rPr>
                <w:webHidden/>
              </w:rPr>
              <w:fldChar w:fldCharType="end"/>
            </w:r>
          </w:hyperlink>
        </w:p>
        <w:p w14:paraId="5F1FAC89" w14:textId="550D8AA1" w:rsidR="006A2AA0" w:rsidRDefault="00000000">
          <w:pPr>
            <w:pStyle w:val="Inhopg2"/>
            <w:rPr>
              <w:rFonts w:asciiTheme="minorHAnsi" w:eastAsiaTheme="minorEastAsia" w:hAnsiTheme="minorHAnsi" w:cstheme="minorBidi"/>
              <w:snapToGrid/>
              <w:kern w:val="0"/>
              <w:sz w:val="22"/>
              <w:szCs w:val="22"/>
              <w:lang w:eastAsia="nl-NL"/>
            </w:rPr>
          </w:pPr>
          <w:hyperlink w:anchor="_Toc132199280" w:history="1">
            <w:r w:rsidR="006A2AA0" w:rsidRPr="00B538FE">
              <w:rPr>
                <w:rStyle w:val="Hyperlink"/>
              </w:rPr>
              <w:t>2.2</w:t>
            </w:r>
            <w:r w:rsidR="006A2AA0">
              <w:rPr>
                <w:rFonts w:asciiTheme="minorHAnsi" w:eastAsiaTheme="minorEastAsia" w:hAnsiTheme="minorHAnsi" w:cstheme="minorBidi"/>
                <w:snapToGrid/>
                <w:kern w:val="0"/>
                <w:sz w:val="22"/>
                <w:szCs w:val="22"/>
                <w:lang w:eastAsia="nl-NL"/>
              </w:rPr>
              <w:tab/>
            </w:r>
            <w:r w:rsidR="006A2AA0" w:rsidRPr="00B538FE">
              <w:rPr>
                <w:rStyle w:val="Hyperlink"/>
              </w:rPr>
              <w:t>Titel</w:t>
            </w:r>
            <w:r w:rsidR="006A2AA0">
              <w:rPr>
                <w:webHidden/>
              </w:rPr>
              <w:tab/>
            </w:r>
            <w:r w:rsidR="006A2AA0">
              <w:rPr>
                <w:webHidden/>
              </w:rPr>
              <w:fldChar w:fldCharType="begin"/>
            </w:r>
            <w:r w:rsidR="006A2AA0">
              <w:rPr>
                <w:webHidden/>
              </w:rPr>
              <w:instrText xml:space="preserve"> PAGEREF _Toc132199280 \h </w:instrText>
            </w:r>
            <w:r w:rsidR="006A2AA0">
              <w:rPr>
                <w:webHidden/>
              </w:rPr>
            </w:r>
            <w:r w:rsidR="006A2AA0">
              <w:rPr>
                <w:webHidden/>
              </w:rPr>
              <w:fldChar w:fldCharType="separate"/>
            </w:r>
            <w:r w:rsidR="006A2AA0">
              <w:rPr>
                <w:webHidden/>
              </w:rPr>
              <w:t>6</w:t>
            </w:r>
            <w:r w:rsidR="006A2AA0">
              <w:rPr>
                <w:webHidden/>
              </w:rPr>
              <w:fldChar w:fldCharType="end"/>
            </w:r>
          </w:hyperlink>
        </w:p>
        <w:p w14:paraId="5D2AEB78" w14:textId="366A136B" w:rsidR="006A2AA0" w:rsidRDefault="00000000">
          <w:pPr>
            <w:pStyle w:val="Inhopg2"/>
            <w:rPr>
              <w:rFonts w:asciiTheme="minorHAnsi" w:eastAsiaTheme="minorEastAsia" w:hAnsiTheme="minorHAnsi" w:cstheme="minorBidi"/>
              <w:snapToGrid/>
              <w:kern w:val="0"/>
              <w:sz w:val="22"/>
              <w:szCs w:val="22"/>
              <w:lang w:eastAsia="nl-NL"/>
            </w:rPr>
          </w:pPr>
          <w:hyperlink w:anchor="_Toc132199281" w:history="1">
            <w:r w:rsidR="006A2AA0" w:rsidRPr="00B538FE">
              <w:rPr>
                <w:rStyle w:val="Hyperlink"/>
              </w:rPr>
              <w:t>2.3</w:t>
            </w:r>
            <w:r w:rsidR="006A2AA0">
              <w:rPr>
                <w:rFonts w:asciiTheme="minorHAnsi" w:eastAsiaTheme="minorEastAsia" w:hAnsiTheme="minorHAnsi" w:cstheme="minorBidi"/>
                <w:snapToGrid/>
                <w:kern w:val="0"/>
                <w:sz w:val="22"/>
                <w:szCs w:val="22"/>
                <w:lang w:eastAsia="nl-NL"/>
              </w:rPr>
              <w:tab/>
            </w:r>
            <w:r w:rsidR="006A2AA0" w:rsidRPr="00B538FE">
              <w:rPr>
                <w:rStyle w:val="Hyperlink"/>
              </w:rPr>
              <w:t>Aanhef</w:t>
            </w:r>
            <w:r w:rsidR="006A2AA0">
              <w:rPr>
                <w:webHidden/>
              </w:rPr>
              <w:tab/>
            </w:r>
            <w:r w:rsidR="006A2AA0">
              <w:rPr>
                <w:webHidden/>
              </w:rPr>
              <w:fldChar w:fldCharType="begin"/>
            </w:r>
            <w:r w:rsidR="006A2AA0">
              <w:rPr>
                <w:webHidden/>
              </w:rPr>
              <w:instrText xml:space="preserve"> PAGEREF _Toc132199281 \h </w:instrText>
            </w:r>
            <w:r w:rsidR="006A2AA0">
              <w:rPr>
                <w:webHidden/>
              </w:rPr>
            </w:r>
            <w:r w:rsidR="006A2AA0">
              <w:rPr>
                <w:webHidden/>
              </w:rPr>
              <w:fldChar w:fldCharType="separate"/>
            </w:r>
            <w:r w:rsidR="006A2AA0">
              <w:rPr>
                <w:webHidden/>
              </w:rPr>
              <w:t>6</w:t>
            </w:r>
            <w:r w:rsidR="006A2AA0">
              <w:rPr>
                <w:webHidden/>
              </w:rPr>
              <w:fldChar w:fldCharType="end"/>
            </w:r>
          </w:hyperlink>
        </w:p>
        <w:p w14:paraId="5298436B" w14:textId="336C2C9B" w:rsidR="006A2AA0" w:rsidRDefault="00000000">
          <w:pPr>
            <w:pStyle w:val="Inhopg2"/>
            <w:rPr>
              <w:rFonts w:asciiTheme="minorHAnsi" w:eastAsiaTheme="minorEastAsia" w:hAnsiTheme="minorHAnsi" w:cstheme="minorBidi"/>
              <w:snapToGrid/>
              <w:kern w:val="0"/>
              <w:sz w:val="22"/>
              <w:szCs w:val="22"/>
              <w:lang w:eastAsia="nl-NL"/>
            </w:rPr>
          </w:pPr>
          <w:hyperlink w:anchor="_Toc132199282" w:history="1">
            <w:r w:rsidR="006A2AA0" w:rsidRPr="00B538FE">
              <w:rPr>
                <w:rStyle w:val="Hyperlink"/>
              </w:rPr>
              <w:t>2.4</w:t>
            </w:r>
            <w:r w:rsidR="006A2AA0">
              <w:rPr>
                <w:rFonts w:asciiTheme="minorHAnsi" w:eastAsiaTheme="minorEastAsia" w:hAnsiTheme="minorHAnsi" w:cstheme="minorBidi"/>
                <w:snapToGrid/>
                <w:kern w:val="0"/>
                <w:sz w:val="22"/>
                <w:szCs w:val="22"/>
                <w:lang w:eastAsia="nl-NL"/>
              </w:rPr>
              <w:tab/>
            </w:r>
            <w:r w:rsidR="006A2AA0" w:rsidRPr="00B538FE">
              <w:rPr>
                <w:rStyle w:val="Hyperlink"/>
              </w:rPr>
              <w:t>Partijen</w:t>
            </w:r>
            <w:r w:rsidR="006A2AA0">
              <w:rPr>
                <w:webHidden/>
              </w:rPr>
              <w:tab/>
            </w:r>
            <w:r w:rsidR="006A2AA0">
              <w:rPr>
                <w:webHidden/>
              </w:rPr>
              <w:fldChar w:fldCharType="begin"/>
            </w:r>
            <w:r w:rsidR="006A2AA0">
              <w:rPr>
                <w:webHidden/>
              </w:rPr>
              <w:instrText xml:space="preserve"> PAGEREF _Toc132199282 \h </w:instrText>
            </w:r>
            <w:r w:rsidR="006A2AA0">
              <w:rPr>
                <w:webHidden/>
              </w:rPr>
            </w:r>
            <w:r w:rsidR="006A2AA0">
              <w:rPr>
                <w:webHidden/>
              </w:rPr>
              <w:fldChar w:fldCharType="separate"/>
            </w:r>
            <w:r w:rsidR="006A2AA0">
              <w:rPr>
                <w:webHidden/>
              </w:rPr>
              <w:t>7</w:t>
            </w:r>
            <w:r w:rsidR="006A2AA0">
              <w:rPr>
                <w:webHidden/>
              </w:rPr>
              <w:fldChar w:fldCharType="end"/>
            </w:r>
          </w:hyperlink>
        </w:p>
        <w:p w14:paraId="365F3E22" w14:textId="6E2756C2" w:rsidR="006A2AA0" w:rsidRDefault="00000000">
          <w:pPr>
            <w:pStyle w:val="Inhopg3"/>
            <w:rPr>
              <w:rFonts w:asciiTheme="minorHAnsi" w:eastAsiaTheme="minorEastAsia" w:hAnsiTheme="minorHAnsi" w:cstheme="minorBidi"/>
              <w:snapToGrid/>
              <w:kern w:val="0"/>
              <w:sz w:val="22"/>
              <w:szCs w:val="22"/>
              <w:lang w:eastAsia="nl-NL"/>
            </w:rPr>
          </w:pPr>
          <w:hyperlink w:anchor="_Toc132199283" w:history="1">
            <w:r w:rsidR="006A2AA0" w:rsidRPr="00B538FE">
              <w:rPr>
                <w:rStyle w:val="Hyperlink"/>
              </w:rPr>
              <w:t>2.4.1</w:t>
            </w:r>
            <w:r w:rsidR="006A2AA0">
              <w:rPr>
                <w:rFonts w:asciiTheme="minorHAnsi" w:eastAsiaTheme="minorEastAsia" w:hAnsiTheme="minorHAnsi" w:cstheme="minorBidi"/>
                <w:snapToGrid/>
                <w:kern w:val="0"/>
                <w:sz w:val="22"/>
                <w:szCs w:val="22"/>
                <w:lang w:eastAsia="nl-NL"/>
              </w:rPr>
              <w:tab/>
            </w:r>
            <w:r w:rsidR="006A2AA0" w:rsidRPr="00B538FE">
              <w:rPr>
                <w:rStyle w:val="Hyperlink"/>
              </w:rPr>
              <w:t>Geldverstrekker</w:t>
            </w:r>
            <w:r w:rsidR="006A2AA0">
              <w:rPr>
                <w:webHidden/>
              </w:rPr>
              <w:tab/>
            </w:r>
            <w:r w:rsidR="006A2AA0">
              <w:rPr>
                <w:webHidden/>
              </w:rPr>
              <w:fldChar w:fldCharType="begin"/>
            </w:r>
            <w:r w:rsidR="006A2AA0">
              <w:rPr>
                <w:webHidden/>
              </w:rPr>
              <w:instrText xml:space="preserve"> PAGEREF _Toc132199283 \h </w:instrText>
            </w:r>
            <w:r w:rsidR="006A2AA0">
              <w:rPr>
                <w:webHidden/>
              </w:rPr>
            </w:r>
            <w:r w:rsidR="006A2AA0">
              <w:rPr>
                <w:webHidden/>
              </w:rPr>
              <w:fldChar w:fldCharType="separate"/>
            </w:r>
            <w:r w:rsidR="006A2AA0">
              <w:rPr>
                <w:webHidden/>
              </w:rPr>
              <w:t>7</w:t>
            </w:r>
            <w:r w:rsidR="006A2AA0">
              <w:rPr>
                <w:webHidden/>
              </w:rPr>
              <w:fldChar w:fldCharType="end"/>
            </w:r>
          </w:hyperlink>
        </w:p>
        <w:p w14:paraId="7EDF6528" w14:textId="2EAFDCD2" w:rsidR="006A2AA0" w:rsidRDefault="00000000">
          <w:pPr>
            <w:pStyle w:val="Inhopg3"/>
            <w:rPr>
              <w:rFonts w:asciiTheme="minorHAnsi" w:eastAsiaTheme="minorEastAsia" w:hAnsiTheme="minorHAnsi" w:cstheme="minorBidi"/>
              <w:snapToGrid/>
              <w:kern w:val="0"/>
              <w:sz w:val="22"/>
              <w:szCs w:val="22"/>
              <w:lang w:eastAsia="nl-NL"/>
            </w:rPr>
          </w:pPr>
          <w:hyperlink w:anchor="_Toc132199284" w:history="1">
            <w:r w:rsidR="006A2AA0" w:rsidRPr="00B538FE">
              <w:rPr>
                <w:rStyle w:val="Hyperlink"/>
              </w:rPr>
              <w:t>2.4.2</w:t>
            </w:r>
            <w:r w:rsidR="006A2AA0">
              <w:rPr>
                <w:rFonts w:asciiTheme="minorHAnsi" w:eastAsiaTheme="minorEastAsia" w:hAnsiTheme="minorHAnsi" w:cstheme="minorBidi"/>
                <w:snapToGrid/>
                <w:kern w:val="0"/>
                <w:sz w:val="22"/>
                <w:szCs w:val="22"/>
                <w:lang w:eastAsia="nl-NL"/>
              </w:rPr>
              <w:tab/>
            </w:r>
            <w:r w:rsidR="006A2AA0" w:rsidRPr="00B538FE">
              <w:rPr>
                <w:rStyle w:val="Hyperlink"/>
              </w:rPr>
              <w:t>Hypotheekgever en Schuldenaar</w:t>
            </w:r>
            <w:r w:rsidR="006A2AA0">
              <w:rPr>
                <w:webHidden/>
              </w:rPr>
              <w:tab/>
            </w:r>
            <w:r w:rsidR="006A2AA0">
              <w:rPr>
                <w:webHidden/>
              </w:rPr>
              <w:fldChar w:fldCharType="begin"/>
            </w:r>
            <w:r w:rsidR="006A2AA0">
              <w:rPr>
                <w:webHidden/>
              </w:rPr>
              <w:instrText xml:space="preserve"> PAGEREF _Toc132199284 \h </w:instrText>
            </w:r>
            <w:r w:rsidR="006A2AA0">
              <w:rPr>
                <w:webHidden/>
              </w:rPr>
            </w:r>
            <w:r w:rsidR="006A2AA0">
              <w:rPr>
                <w:webHidden/>
              </w:rPr>
              <w:fldChar w:fldCharType="separate"/>
            </w:r>
            <w:r w:rsidR="006A2AA0">
              <w:rPr>
                <w:webHidden/>
              </w:rPr>
              <w:t>9</w:t>
            </w:r>
            <w:r w:rsidR="006A2AA0">
              <w:rPr>
                <w:webHidden/>
              </w:rPr>
              <w:fldChar w:fldCharType="end"/>
            </w:r>
          </w:hyperlink>
        </w:p>
        <w:p w14:paraId="5B38A252" w14:textId="2AE6EAE2" w:rsidR="006A2AA0" w:rsidRDefault="00000000">
          <w:pPr>
            <w:pStyle w:val="Inhopg2"/>
            <w:rPr>
              <w:rFonts w:asciiTheme="minorHAnsi" w:eastAsiaTheme="minorEastAsia" w:hAnsiTheme="minorHAnsi" w:cstheme="minorBidi"/>
              <w:snapToGrid/>
              <w:kern w:val="0"/>
              <w:sz w:val="22"/>
              <w:szCs w:val="22"/>
              <w:lang w:eastAsia="nl-NL"/>
            </w:rPr>
          </w:pPr>
          <w:hyperlink w:anchor="_Toc132199285" w:history="1">
            <w:r w:rsidR="006A2AA0" w:rsidRPr="00B538FE">
              <w:rPr>
                <w:rStyle w:val="Hyperlink"/>
              </w:rPr>
              <w:t>2.5</w:t>
            </w:r>
            <w:r w:rsidR="006A2AA0">
              <w:rPr>
                <w:rFonts w:asciiTheme="minorHAnsi" w:eastAsiaTheme="minorEastAsia" w:hAnsiTheme="minorHAnsi" w:cstheme="minorBidi"/>
                <w:snapToGrid/>
                <w:kern w:val="0"/>
                <w:sz w:val="22"/>
                <w:szCs w:val="22"/>
                <w:lang w:eastAsia="nl-NL"/>
              </w:rPr>
              <w:tab/>
            </w:r>
            <w:r w:rsidR="006A2AA0" w:rsidRPr="00B538FE">
              <w:rPr>
                <w:rStyle w:val="Hyperlink"/>
              </w:rPr>
              <w:t>Geldlening</w:t>
            </w:r>
            <w:r w:rsidR="006A2AA0">
              <w:rPr>
                <w:webHidden/>
              </w:rPr>
              <w:tab/>
            </w:r>
            <w:r w:rsidR="006A2AA0">
              <w:rPr>
                <w:webHidden/>
              </w:rPr>
              <w:fldChar w:fldCharType="begin"/>
            </w:r>
            <w:r w:rsidR="006A2AA0">
              <w:rPr>
                <w:webHidden/>
              </w:rPr>
              <w:instrText xml:space="preserve"> PAGEREF _Toc132199285 \h </w:instrText>
            </w:r>
            <w:r w:rsidR="006A2AA0">
              <w:rPr>
                <w:webHidden/>
              </w:rPr>
            </w:r>
            <w:r w:rsidR="006A2AA0">
              <w:rPr>
                <w:webHidden/>
              </w:rPr>
              <w:fldChar w:fldCharType="separate"/>
            </w:r>
            <w:r w:rsidR="006A2AA0">
              <w:rPr>
                <w:webHidden/>
              </w:rPr>
              <w:t>11</w:t>
            </w:r>
            <w:r w:rsidR="006A2AA0">
              <w:rPr>
                <w:webHidden/>
              </w:rPr>
              <w:fldChar w:fldCharType="end"/>
            </w:r>
          </w:hyperlink>
        </w:p>
        <w:p w14:paraId="26B8081F" w14:textId="3AD4D0BD" w:rsidR="006A2AA0" w:rsidRDefault="00000000">
          <w:pPr>
            <w:pStyle w:val="Inhopg2"/>
            <w:rPr>
              <w:rFonts w:asciiTheme="minorHAnsi" w:eastAsiaTheme="minorEastAsia" w:hAnsiTheme="minorHAnsi" w:cstheme="minorBidi"/>
              <w:snapToGrid/>
              <w:kern w:val="0"/>
              <w:sz w:val="22"/>
              <w:szCs w:val="22"/>
              <w:lang w:eastAsia="nl-NL"/>
            </w:rPr>
          </w:pPr>
          <w:hyperlink w:anchor="_Toc132199286" w:history="1">
            <w:r w:rsidR="006A2AA0" w:rsidRPr="00B538FE">
              <w:rPr>
                <w:rStyle w:val="Hyperlink"/>
              </w:rPr>
              <w:t>2.6</w:t>
            </w:r>
            <w:r w:rsidR="006A2AA0">
              <w:rPr>
                <w:rFonts w:asciiTheme="minorHAnsi" w:eastAsiaTheme="minorEastAsia" w:hAnsiTheme="minorHAnsi" w:cstheme="minorBidi"/>
                <w:snapToGrid/>
                <w:kern w:val="0"/>
                <w:sz w:val="22"/>
                <w:szCs w:val="22"/>
                <w:lang w:eastAsia="nl-NL"/>
              </w:rPr>
              <w:tab/>
            </w:r>
            <w:r w:rsidR="006A2AA0" w:rsidRPr="00B538FE">
              <w:rPr>
                <w:rStyle w:val="Hyperlink"/>
              </w:rPr>
              <w:t>Starterslening</w:t>
            </w:r>
            <w:r w:rsidR="006A2AA0">
              <w:rPr>
                <w:webHidden/>
              </w:rPr>
              <w:tab/>
            </w:r>
            <w:r w:rsidR="006A2AA0">
              <w:rPr>
                <w:webHidden/>
              </w:rPr>
              <w:fldChar w:fldCharType="begin"/>
            </w:r>
            <w:r w:rsidR="006A2AA0">
              <w:rPr>
                <w:webHidden/>
              </w:rPr>
              <w:instrText xml:space="preserve"> PAGEREF _Toc132199286 \h </w:instrText>
            </w:r>
            <w:r w:rsidR="006A2AA0">
              <w:rPr>
                <w:webHidden/>
              </w:rPr>
            </w:r>
            <w:r w:rsidR="006A2AA0">
              <w:rPr>
                <w:webHidden/>
              </w:rPr>
              <w:fldChar w:fldCharType="separate"/>
            </w:r>
            <w:r w:rsidR="006A2AA0">
              <w:rPr>
                <w:webHidden/>
              </w:rPr>
              <w:t>14</w:t>
            </w:r>
            <w:r w:rsidR="006A2AA0">
              <w:rPr>
                <w:webHidden/>
              </w:rPr>
              <w:fldChar w:fldCharType="end"/>
            </w:r>
          </w:hyperlink>
        </w:p>
        <w:p w14:paraId="7D1C490D" w14:textId="1B4A2A7C" w:rsidR="006A2AA0" w:rsidRDefault="00000000">
          <w:pPr>
            <w:pStyle w:val="Inhopg2"/>
            <w:rPr>
              <w:rFonts w:asciiTheme="minorHAnsi" w:eastAsiaTheme="minorEastAsia" w:hAnsiTheme="minorHAnsi" w:cstheme="minorBidi"/>
              <w:snapToGrid/>
              <w:kern w:val="0"/>
              <w:sz w:val="22"/>
              <w:szCs w:val="22"/>
              <w:lang w:eastAsia="nl-NL"/>
            </w:rPr>
          </w:pPr>
          <w:hyperlink w:anchor="_Toc132199287" w:history="1">
            <w:r w:rsidR="006A2AA0" w:rsidRPr="00B538FE">
              <w:rPr>
                <w:rStyle w:val="Hyperlink"/>
              </w:rPr>
              <w:t>2.7</w:t>
            </w:r>
            <w:r w:rsidR="006A2AA0">
              <w:rPr>
                <w:rFonts w:asciiTheme="minorHAnsi" w:eastAsiaTheme="minorEastAsia" w:hAnsiTheme="minorHAnsi" w:cstheme="minorBidi"/>
                <w:snapToGrid/>
                <w:kern w:val="0"/>
                <w:sz w:val="22"/>
                <w:szCs w:val="22"/>
                <w:lang w:eastAsia="nl-NL"/>
              </w:rPr>
              <w:tab/>
            </w:r>
            <w:r w:rsidR="006A2AA0" w:rsidRPr="00B538FE">
              <w:rPr>
                <w:rStyle w:val="Hyperlink"/>
              </w:rPr>
              <w:t>Hypotheekstelling</w:t>
            </w:r>
            <w:r w:rsidR="006A2AA0">
              <w:rPr>
                <w:webHidden/>
              </w:rPr>
              <w:tab/>
            </w:r>
            <w:r w:rsidR="006A2AA0">
              <w:rPr>
                <w:webHidden/>
              </w:rPr>
              <w:fldChar w:fldCharType="begin"/>
            </w:r>
            <w:r w:rsidR="006A2AA0">
              <w:rPr>
                <w:webHidden/>
              </w:rPr>
              <w:instrText xml:space="preserve"> PAGEREF _Toc132199287 \h </w:instrText>
            </w:r>
            <w:r w:rsidR="006A2AA0">
              <w:rPr>
                <w:webHidden/>
              </w:rPr>
            </w:r>
            <w:r w:rsidR="006A2AA0">
              <w:rPr>
                <w:webHidden/>
              </w:rPr>
              <w:fldChar w:fldCharType="separate"/>
            </w:r>
            <w:r w:rsidR="006A2AA0">
              <w:rPr>
                <w:webHidden/>
              </w:rPr>
              <w:t>14</w:t>
            </w:r>
            <w:r w:rsidR="006A2AA0">
              <w:rPr>
                <w:webHidden/>
              </w:rPr>
              <w:fldChar w:fldCharType="end"/>
            </w:r>
          </w:hyperlink>
        </w:p>
        <w:p w14:paraId="412B75FA" w14:textId="53F97A96" w:rsidR="006A2AA0" w:rsidRDefault="00000000">
          <w:pPr>
            <w:pStyle w:val="Inhopg2"/>
            <w:rPr>
              <w:rFonts w:asciiTheme="minorHAnsi" w:eastAsiaTheme="minorEastAsia" w:hAnsiTheme="minorHAnsi" w:cstheme="minorBidi"/>
              <w:snapToGrid/>
              <w:kern w:val="0"/>
              <w:sz w:val="22"/>
              <w:szCs w:val="22"/>
              <w:lang w:eastAsia="nl-NL"/>
            </w:rPr>
          </w:pPr>
          <w:hyperlink w:anchor="_Toc132199288" w:history="1">
            <w:r w:rsidR="006A2AA0" w:rsidRPr="00B538FE">
              <w:rPr>
                <w:rStyle w:val="Hyperlink"/>
              </w:rPr>
              <w:t>2.8</w:t>
            </w:r>
            <w:r w:rsidR="006A2AA0">
              <w:rPr>
                <w:rFonts w:asciiTheme="minorHAnsi" w:eastAsiaTheme="minorEastAsia" w:hAnsiTheme="minorHAnsi" w:cstheme="minorBidi"/>
                <w:snapToGrid/>
                <w:kern w:val="0"/>
                <w:sz w:val="22"/>
                <w:szCs w:val="22"/>
                <w:lang w:eastAsia="nl-NL"/>
              </w:rPr>
              <w:tab/>
            </w:r>
            <w:r w:rsidR="006A2AA0" w:rsidRPr="00B538FE">
              <w:rPr>
                <w:rStyle w:val="Hyperlink"/>
              </w:rPr>
              <w:t>Registergoed</w:t>
            </w:r>
            <w:r w:rsidR="006A2AA0">
              <w:rPr>
                <w:webHidden/>
              </w:rPr>
              <w:tab/>
            </w:r>
            <w:r w:rsidR="006A2AA0">
              <w:rPr>
                <w:webHidden/>
              </w:rPr>
              <w:fldChar w:fldCharType="begin"/>
            </w:r>
            <w:r w:rsidR="006A2AA0">
              <w:rPr>
                <w:webHidden/>
              </w:rPr>
              <w:instrText xml:space="preserve"> PAGEREF _Toc132199288 \h </w:instrText>
            </w:r>
            <w:r w:rsidR="006A2AA0">
              <w:rPr>
                <w:webHidden/>
              </w:rPr>
            </w:r>
            <w:r w:rsidR="006A2AA0">
              <w:rPr>
                <w:webHidden/>
              </w:rPr>
              <w:fldChar w:fldCharType="separate"/>
            </w:r>
            <w:r w:rsidR="006A2AA0">
              <w:rPr>
                <w:webHidden/>
              </w:rPr>
              <w:t>16</w:t>
            </w:r>
            <w:r w:rsidR="006A2AA0">
              <w:rPr>
                <w:webHidden/>
              </w:rPr>
              <w:fldChar w:fldCharType="end"/>
            </w:r>
          </w:hyperlink>
        </w:p>
        <w:p w14:paraId="3B59D435" w14:textId="0ECEF812" w:rsidR="006A2AA0" w:rsidRDefault="00000000">
          <w:pPr>
            <w:pStyle w:val="Inhopg2"/>
            <w:rPr>
              <w:rFonts w:asciiTheme="minorHAnsi" w:eastAsiaTheme="minorEastAsia" w:hAnsiTheme="minorHAnsi" w:cstheme="minorBidi"/>
              <w:snapToGrid/>
              <w:kern w:val="0"/>
              <w:sz w:val="22"/>
              <w:szCs w:val="22"/>
              <w:lang w:eastAsia="nl-NL"/>
            </w:rPr>
          </w:pPr>
          <w:hyperlink w:anchor="_Toc132199289" w:history="1">
            <w:r w:rsidR="006A2AA0" w:rsidRPr="00B538FE">
              <w:rPr>
                <w:rStyle w:val="Hyperlink"/>
              </w:rPr>
              <w:t>2.9</w:t>
            </w:r>
            <w:r w:rsidR="006A2AA0">
              <w:rPr>
                <w:rFonts w:asciiTheme="minorHAnsi" w:eastAsiaTheme="minorEastAsia" w:hAnsiTheme="minorHAnsi" w:cstheme="minorBidi"/>
                <w:snapToGrid/>
                <w:kern w:val="0"/>
                <w:sz w:val="22"/>
                <w:szCs w:val="22"/>
                <w:lang w:eastAsia="nl-NL"/>
              </w:rPr>
              <w:tab/>
            </w:r>
            <w:r w:rsidR="006A2AA0" w:rsidRPr="00B538FE">
              <w:rPr>
                <w:rStyle w:val="Hyperlink"/>
              </w:rPr>
              <w:t>Overbruggingshypotheek</w:t>
            </w:r>
            <w:r w:rsidR="006A2AA0">
              <w:rPr>
                <w:webHidden/>
              </w:rPr>
              <w:tab/>
            </w:r>
            <w:r w:rsidR="006A2AA0">
              <w:rPr>
                <w:webHidden/>
              </w:rPr>
              <w:fldChar w:fldCharType="begin"/>
            </w:r>
            <w:r w:rsidR="006A2AA0">
              <w:rPr>
                <w:webHidden/>
              </w:rPr>
              <w:instrText xml:space="preserve"> PAGEREF _Toc132199289 \h </w:instrText>
            </w:r>
            <w:r w:rsidR="006A2AA0">
              <w:rPr>
                <w:webHidden/>
              </w:rPr>
            </w:r>
            <w:r w:rsidR="006A2AA0">
              <w:rPr>
                <w:webHidden/>
              </w:rPr>
              <w:fldChar w:fldCharType="separate"/>
            </w:r>
            <w:r w:rsidR="006A2AA0">
              <w:rPr>
                <w:webHidden/>
              </w:rPr>
              <w:t>18</w:t>
            </w:r>
            <w:r w:rsidR="006A2AA0">
              <w:rPr>
                <w:webHidden/>
              </w:rPr>
              <w:fldChar w:fldCharType="end"/>
            </w:r>
          </w:hyperlink>
        </w:p>
        <w:p w14:paraId="002ECDAC" w14:textId="0841AC3B" w:rsidR="006A2AA0" w:rsidRDefault="00000000">
          <w:pPr>
            <w:pStyle w:val="Inhopg2"/>
            <w:rPr>
              <w:rFonts w:asciiTheme="minorHAnsi" w:eastAsiaTheme="minorEastAsia" w:hAnsiTheme="minorHAnsi" w:cstheme="minorBidi"/>
              <w:snapToGrid/>
              <w:kern w:val="0"/>
              <w:sz w:val="22"/>
              <w:szCs w:val="22"/>
              <w:lang w:eastAsia="nl-NL"/>
            </w:rPr>
          </w:pPr>
          <w:hyperlink w:anchor="_Toc132199290" w:history="1">
            <w:r w:rsidR="006A2AA0" w:rsidRPr="00B538FE">
              <w:rPr>
                <w:rStyle w:val="Hyperlink"/>
              </w:rPr>
              <w:t>2.10</w:t>
            </w:r>
            <w:r w:rsidR="006A2AA0">
              <w:rPr>
                <w:rFonts w:asciiTheme="minorHAnsi" w:eastAsiaTheme="minorEastAsia" w:hAnsiTheme="minorHAnsi" w:cstheme="minorBidi"/>
                <w:snapToGrid/>
                <w:kern w:val="0"/>
                <w:sz w:val="22"/>
                <w:szCs w:val="22"/>
                <w:lang w:eastAsia="nl-NL"/>
              </w:rPr>
              <w:tab/>
            </w:r>
            <w:r w:rsidR="006A2AA0" w:rsidRPr="00B538FE">
              <w:rPr>
                <w:rStyle w:val="Hyperlink"/>
              </w:rPr>
              <w:t>Woonplaatskeuze</w:t>
            </w:r>
            <w:r w:rsidR="006A2AA0">
              <w:rPr>
                <w:webHidden/>
              </w:rPr>
              <w:tab/>
            </w:r>
            <w:r w:rsidR="006A2AA0">
              <w:rPr>
                <w:webHidden/>
              </w:rPr>
              <w:fldChar w:fldCharType="begin"/>
            </w:r>
            <w:r w:rsidR="006A2AA0">
              <w:rPr>
                <w:webHidden/>
              </w:rPr>
              <w:instrText xml:space="preserve"> PAGEREF _Toc132199290 \h </w:instrText>
            </w:r>
            <w:r w:rsidR="006A2AA0">
              <w:rPr>
                <w:webHidden/>
              </w:rPr>
            </w:r>
            <w:r w:rsidR="006A2AA0">
              <w:rPr>
                <w:webHidden/>
              </w:rPr>
              <w:fldChar w:fldCharType="separate"/>
            </w:r>
            <w:r w:rsidR="006A2AA0">
              <w:rPr>
                <w:webHidden/>
              </w:rPr>
              <w:t>19</w:t>
            </w:r>
            <w:r w:rsidR="006A2AA0">
              <w:rPr>
                <w:webHidden/>
              </w:rPr>
              <w:fldChar w:fldCharType="end"/>
            </w:r>
          </w:hyperlink>
        </w:p>
        <w:p w14:paraId="1E94FFDA" w14:textId="440894DF" w:rsidR="006A2AA0" w:rsidRDefault="00000000">
          <w:pPr>
            <w:pStyle w:val="Inhopg2"/>
            <w:rPr>
              <w:rFonts w:asciiTheme="minorHAnsi" w:eastAsiaTheme="minorEastAsia" w:hAnsiTheme="minorHAnsi" w:cstheme="minorBidi"/>
              <w:snapToGrid/>
              <w:kern w:val="0"/>
              <w:sz w:val="22"/>
              <w:szCs w:val="22"/>
              <w:lang w:eastAsia="nl-NL"/>
            </w:rPr>
          </w:pPr>
          <w:hyperlink w:anchor="_Toc132199291" w:history="1">
            <w:r w:rsidR="006A2AA0" w:rsidRPr="00B538FE">
              <w:rPr>
                <w:rStyle w:val="Hyperlink"/>
              </w:rPr>
              <w:t>2.11</w:t>
            </w:r>
            <w:r w:rsidR="006A2AA0">
              <w:rPr>
                <w:rFonts w:asciiTheme="minorHAnsi" w:eastAsiaTheme="minorEastAsia" w:hAnsiTheme="minorHAnsi" w:cstheme="minorBidi"/>
                <w:snapToGrid/>
                <w:kern w:val="0"/>
                <w:sz w:val="22"/>
                <w:szCs w:val="22"/>
                <w:lang w:eastAsia="nl-NL"/>
              </w:rPr>
              <w:tab/>
            </w:r>
            <w:r w:rsidR="006A2AA0" w:rsidRPr="00B538FE">
              <w:rPr>
                <w:rStyle w:val="Hyperlink"/>
              </w:rPr>
              <w:t>Einde kadasterdeel</w:t>
            </w:r>
            <w:r w:rsidR="006A2AA0">
              <w:rPr>
                <w:webHidden/>
              </w:rPr>
              <w:tab/>
            </w:r>
            <w:r w:rsidR="006A2AA0">
              <w:rPr>
                <w:webHidden/>
              </w:rPr>
              <w:fldChar w:fldCharType="begin"/>
            </w:r>
            <w:r w:rsidR="006A2AA0">
              <w:rPr>
                <w:webHidden/>
              </w:rPr>
              <w:instrText xml:space="preserve"> PAGEREF _Toc132199291 \h </w:instrText>
            </w:r>
            <w:r w:rsidR="006A2AA0">
              <w:rPr>
                <w:webHidden/>
              </w:rPr>
            </w:r>
            <w:r w:rsidR="006A2AA0">
              <w:rPr>
                <w:webHidden/>
              </w:rPr>
              <w:fldChar w:fldCharType="separate"/>
            </w:r>
            <w:r w:rsidR="006A2AA0">
              <w:rPr>
                <w:webHidden/>
              </w:rPr>
              <w:t>20</w:t>
            </w:r>
            <w:r w:rsidR="006A2AA0">
              <w:rPr>
                <w:webHidden/>
              </w:rPr>
              <w:fldChar w:fldCharType="end"/>
            </w:r>
          </w:hyperlink>
        </w:p>
        <w:p w14:paraId="4FD3AF2C" w14:textId="63FAC04F" w:rsidR="00FE092C" w:rsidRDefault="00FE092C">
          <w:r>
            <w:rPr>
              <w:b/>
              <w:bCs/>
            </w:rPr>
            <w:fldChar w:fldCharType="end"/>
          </w:r>
        </w:p>
      </w:sdtContent>
    </w:sdt>
    <w:p w14:paraId="50681355" w14:textId="7827E1ED" w:rsidR="00451606" w:rsidRPr="00AA22DC" w:rsidRDefault="00451606">
      <w:pPr>
        <w:pStyle w:val="Koptekst"/>
        <w:tabs>
          <w:tab w:val="clear" w:pos="4536"/>
          <w:tab w:val="clear" w:pos="9072"/>
        </w:tabs>
      </w:pPr>
    </w:p>
    <w:p w14:paraId="43BA728E" w14:textId="77777777" w:rsidR="00451606" w:rsidRPr="00AA22DC" w:rsidRDefault="00451606">
      <w:pPr>
        <w:pStyle w:val="Koptekst"/>
        <w:tabs>
          <w:tab w:val="clear" w:pos="4536"/>
          <w:tab w:val="clear" w:pos="9072"/>
        </w:tabs>
      </w:pPr>
    </w:p>
    <w:p w14:paraId="62C980C9" w14:textId="77777777" w:rsidR="00451606" w:rsidRPr="00AA22DC" w:rsidRDefault="00451606">
      <w:pPr>
        <w:pStyle w:val="Koptekst"/>
        <w:tabs>
          <w:tab w:val="clear" w:pos="4536"/>
          <w:tab w:val="clear" w:pos="9072"/>
        </w:tabs>
        <w:sectPr w:rsidR="00451606" w:rsidRPr="00AA22DC" w:rsidSect="00742B7B">
          <w:footerReference w:type="default" r:id="rId16"/>
          <w:headerReference w:type="first" r:id="rId17"/>
          <w:pgSz w:w="11906" w:h="16838" w:code="9"/>
          <w:pgMar w:top="2948" w:right="1531" w:bottom="1985" w:left="2268" w:header="567" w:footer="431" w:gutter="0"/>
          <w:cols w:space="708"/>
        </w:sectPr>
      </w:pPr>
    </w:p>
    <w:p w14:paraId="2E46C1FC" w14:textId="4DB2E92B" w:rsidR="005C6A74" w:rsidRDefault="00FE092C" w:rsidP="00FE092C">
      <w:pPr>
        <w:pStyle w:val="Kop1"/>
      </w:pPr>
      <w:bookmarkStart w:id="10" w:name="_Toc498316301"/>
      <w:bookmarkStart w:id="11" w:name="_Toc132199274"/>
      <w:bookmarkEnd w:id="10"/>
      <w:r>
        <w:lastRenderedPageBreak/>
        <w:t>Inleiding</w:t>
      </w:r>
      <w:bookmarkEnd w:id="11"/>
    </w:p>
    <w:p w14:paraId="63A7F002" w14:textId="1A55CCEB" w:rsidR="00FE092C" w:rsidRDefault="00FE092C" w:rsidP="00FE092C">
      <w:pPr>
        <w:rPr>
          <w:lang w:val="nl"/>
        </w:rPr>
      </w:pPr>
    </w:p>
    <w:p w14:paraId="68A307BE" w14:textId="366AD193" w:rsidR="00FE092C" w:rsidRDefault="00FE092C" w:rsidP="00FE092C">
      <w:pPr>
        <w:pStyle w:val="Kop2"/>
      </w:pPr>
      <w:bookmarkStart w:id="12" w:name="_Toc132199275"/>
      <w:r>
        <w:t>Doel</w:t>
      </w:r>
      <w:bookmarkEnd w:id="12"/>
    </w:p>
    <w:p w14:paraId="4BCAD503" w14:textId="550FBC73" w:rsidR="00FE092C" w:rsidRDefault="00FE092C" w:rsidP="00FE092C">
      <w:r w:rsidRPr="00343045">
        <w:t>I</w:t>
      </w:r>
      <w:r>
        <w:t>n dit document wordt beschreven</w:t>
      </w:r>
      <w:r w:rsidRPr="00343045">
        <w:t xml:space="preserve"> hoe het modeldocument voor</w:t>
      </w:r>
      <w:r>
        <w:t xml:space="preserve"> </w:t>
      </w:r>
      <w:r w:rsidR="004D6E2A">
        <w:t>NIBC</w:t>
      </w:r>
      <w:r w:rsidRPr="00343045">
        <w:t xml:space="preserve"> </w:t>
      </w:r>
      <w:r>
        <w:t xml:space="preserve">hypotheekakte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 </w:t>
      </w:r>
    </w:p>
    <w:p w14:paraId="363F73E4" w14:textId="55C780DF" w:rsidR="00FE092C" w:rsidRDefault="00FE092C" w:rsidP="00FE092C">
      <w:pPr>
        <w:pStyle w:val="Kop2"/>
      </w:pPr>
      <w:bookmarkStart w:id="13" w:name="_Toc132199276"/>
      <w:r>
        <w:t>Algemeen</w:t>
      </w:r>
      <w:bookmarkEnd w:id="13"/>
    </w:p>
    <w:p w14:paraId="18A721C8" w14:textId="77777777" w:rsidR="00FE092C" w:rsidRDefault="00FE092C" w:rsidP="00FE092C">
      <w:pPr>
        <w:rPr>
          <w:lang w:val="nl"/>
        </w:rPr>
      </w:pPr>
      <w:r>
        <w:rPr>
          <w:lang w:val="nl"/>
        </w:rPr>
        <w:t>Voor de beschrijving van het kleurgebruik in het modeldocument en de presentatie van bepaalde gegevens zie het document “Tekstblok: algemene afspraken modeldocumenten en tekstblokken”.</w:t>
      </w:r>
    </w:p>
    <w:p w14:paraId="2F0A83EE" w14:textId="77777777" w:rsidR="00FE092C" w:rsidRPr="00343045" w:rsidRDefault="00FE092C" w:rsidP="00FE092C">
      <w:r>
        <w:rPr>
          <w:lang w:val="nl"/>
        </w:rPr>
        <w:t>Voor de toelichting op standaard tekstblokken zie de afzonderlijke beschrijvingen van die tekstblokken.</w:t>
      </w:r>
      <w:r w:rsidRPr="00343045">
        <w:t xml:space="preserve"> </w:t>
      </w:r>
    </w:p>
    <w:p w14:paraId="41741AA0" w14:textId="77777777" w:rsidR="00FE092C" w:rsidRDefault="00FE092C" w:rsidP="00FE092C">
      <w:pPr>
        <w:rPr>
          <w:b/>
        </w:rPr>
      </w:pPr>
    </w:p>
    <w:p w14:paraId="1E2E4BD0" w14:textId="77777777" w:rsidR="00FE092C" w:rsidRDefault="00FE092C" w:rsidP="00FE092C">
      <w:r w:rsidRPr="00EF395F">
        <w:t>Aanvullende</w:t>
      </w:r>
      <w:r>
        <w:t xml:space="preserve"> presentatie beschrijving:</w:t>
      </w:r>
    </w:p>
    <w:p w14:paraId="711F1C50" w14:textId="77777777" w:rsidR="00FE092C" w:rsidRPr="00EF395F" w:rsidRDefault="00FE092C" w:rsidP="00FE092C">
      <w:r>
        <w:t>-</w:t>
      </w:r>
      <w:r w:rsidRPr="00470FC9">
        <w:t xml:space="preserve"> </w:t>
      </w:r>
      <w:r>
        <w:t>Vanaf tekstblok Aanhef dienen alle alinea’s onder elkaar zonder blanco regels gepresenteerd te worden. Blanco regels vóór tekstblok Aanhef dienen opgenomen te worden conform het modeldocument.</w:t>
      </w:r>
    </w:p>
    <w:p w14:paraId="518E1A47" w14:textId="77777777" w:rsidR="00FE092C" w:rsidRDefault="00FE092C" w:rsidP="00FE092C">
      <w:pPr>
        <w:rPr>
          <w:lang w:val="en-US"/>
        </w:rPr>
      </w:pPr>
      <w:r>
        <w:t>- Een</w:t>
      </w:r>
      <w:r w:rsidRPr="00BF694E">
        <w:t xml:space="preserve"> akte zonder </w:t>
      </w:r>
      <w:r>
        <w:t>equivalentie</w:t>
      </w:r>
      <w:r w:rsidRPr="00BF694E">
        <w:t>verklaring, die gebruikt worden voor de ondertekening</w:t>
      </w:r>
      <w:r>
        <w:t xml:space="preserve"> (minuut),</w:t>
      </w:r>
      <w:r w:rsidRPr="00BF694E">
        <w:t xml:space="preserve"> moet </w:t>
      </w:r>
      <w:r>
        <w:t xml:space="preserve">vanaf het Tekstblok Aanhef </w:t>
      </w:r>
      <w:r w:rsidRPr="00BF694E">
        <w:t xml:space="preserve">uitgelijnd worden met streepjes (’-‘). </w:t>
      </w:r>
      <w:r>
        <w:t>Voorbeeld</w:t>
      </w:r>
      <w:r w:rsidRPr="00BF694E">
        <w:t>:</w:t>
      </w:r>
      <w:r>
        <w:br/>
      </w:r>
      <w:r>
        <w:tab/>
      </w:r>
      <w:r w:rsidRPr="00482EB5">
        <w:rPr>
          <w:noProof/>
          <w:lang w:eastAsia="nl-NL"/>
        </w:rPr>
        <w:drawing>
          <wp:inline distT="0" distB="0" distL="0" distR="0" wp14:anchorId="49A64D01" wp14:editId="0BE4EB45">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53930150" w14:textId="26454AE9" w:rsidR="00C522A1" w:rsidRDefault="00C522A1">
      <w:pPr>
        <w:rPr>
          <w:b/>
        </w:rPr>
      </w:pPr>
      <w:r>
        <w:rPr>
          <w:b/>
        </w:rPr>
        <w:br w:type="page"/>
      </w:r>
    </w:p>
    <w:p w14:paraId="4B579DDE" w14:textId="77777777" w:rsidR="00FE092C" w:rsidRPr="00440164" w:rsidRDefault="00FE092C" w:rsidP="00FE092C">
      <w:pPr>
        <w:rPr>
          <w:b/>
        </w:rPr>
      </w:pPr>
    </w:p>
    <w:p w14:paraId="61A7D3D6" w14:textId="14327C30" w:rsidR="00FE092C" w:rsidRDefault="00FE092C" w:rsidP="00FE092C">
      <w:pPr>
        <w:pStyle w:val="Kop2"/>
      </w:pPr>
      <w:bookmarkStart w:id="14" w:name="_Toc132199277"/>
      <w:r>
        <w:t>Referenties</w:t>
      </w:r>
      <w:bookmarkEnd w:id="14"/>
    </w:p>
    <w:p w14:paraId="7F29AB52" w14:textId="77777777" w:rsidR="00FE092C" w:rsidRDefault="00FE092C" w:rsidP="00FE092C">
      <w:pPr>
        <w:rPr>
          <w:lang w:val="nl"/>
        </w:rPr>
      </w:pPr>
      <w:r w:rsidRPr="00343045">
        <w:rPr>
          <w:lang w:val="nl"/>
        </w:rPr>
        <w:t xml:space="preserve">Dit document is gebaseerd op de volgende </w:t>
      </w:r>
      <w:r>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FE092C" w:rsidRPr="00DB7FA4" w14:paraId="538AE490" w14:textId="77777777" w:rsidTr="00A841E0">
        <w:tc>
          <w:tcPr>
            <w:tcW w:w="556" w:type="dxa"/>
            <w:shd w:val="clear" w:color="auto" w:fill="BDD6EE" w:themeFill="accent1" w:themeFillTint="66"/>
          </w:tcPr>
          <w:p w14:paraId="7C9E6CE2" w14:textId="77777777" w:rsidR="00FE092C" w:rsidRPr="00DB7FA4" w:rsidRDefault="00FE092C" w:rsidP="00A841E0">
            <w:pPr>
              <w:rPr>
                <w:b/>
                <w:lang w:val="nl"/>
              </w:rPr>
            </w:pPr>
            <w:r w:rsidRPr="00DB7FA4">
              <w:rPr>
                <w:b/>
                <w:lang w:val="nl"/>
              </w:rPr>
              <w:t>ID</w:t>
            </w:r>
          </w:p>
        </w:tc>
        <w:tc>
          <w:tcPr>
            <w:tcW w:w="8228" w:type="dxa"/>
            <w:shd w:val="clear" w:color="auto" w:fill="BDD6EE" w:themeFill="accent1" w:themeFillTint="66"/>
          </w:tcPr>
          <w:p w14:paraId="64C4234B" w14:textId="77777777" w:rsidR="00FE092C" w:rsidRPr="00DB7FA4" w:rsidRDefault="00FE092C" w:rsidP="00A841E0">
            <w:pPr>
              <w:rPr>
                <w:b/>
                <w:lang w:val="nl"/>
              </w:rPr>
            </w:pPr>
            <w:r w:rsidRPr="00DB7FA4">
              <w:rPr>
                <w:b/>
                <w:lang w:val="nl"/>
              </w:rPr>
              <w:t>Documentnaam</w:t>
            </w:r>
          </w:p>
        </w:tc>
      </w:tr>
      <w:tr w:rsidR="00FE092C" w:rsidRPr="00DB7FA4" w14:paraId="2A746EDD" w14:textId="77777777" w:rsidTr="00A841E0">
        <w:tc>
          <w:tcPr>
            <w:tcW w:w="556" w:type="dxa"/>
            <w:shd w:val="clear" w:color="auto" w:fill="auto"/>
          </w:tcPr>
          <w:p w14:paraId="126F4CDF" w14:textId="77777777" w:rsidR="00FE092C" w:rsidRPr="00DB7FA4" w:rsidRDefault="00FE092C" w:rsidP="00A841E0">
            <w:pPr>
              <w:rPr>
                <w:lang w:val="nl"/>
              </w:rPr>
            </w:pPr>
            <w:r w:rsidRPr="002C7327">
              <w:t>[1]</w:t>
            </w:r>
          </w:p>
        </w:tc>
        <w:tc>
          <w:tcPr>
            <w:tcW w:w="8228" w:type="dxa"/>
            <w:shd w:val="clear" w:color="auto" w:fill="auto"/>
          </w:tcPr>
          <w:p w14:paraId="52E4B158" w14:textId="44256BCC" w:rsidR="00FE092C" w:rsidRPr="00DB7FA4" w:rsidRDefault="00FE092C" w:rsidP="00A841E0">
            <w:pPr>
              <w:rPr>
                <w:lang w:val="nl"/>
              </w:rPr>
            </w:pPr>
            <w:r w:rsidRPr="00CC0276">
              <w:t xml:space="preserve">Modeldocument </w:t>
            </w:r>
            <w:r w:rsidR="00927B24">
              <w:t>NIBC</w:t>
            </w:r>
            <w:r>
              <w:t xml:space="preserve"> hypotheek</w:t>
            </w:r>
          </w:p>
        </w:tc>
      </w:tr>
      <w:tr w:rsidR="00FE092C" w:rsidRPr="00DB7FA4" w14:paraId="719236BA" w14:textId="77777777" w:rsidTr="00A841E0">
        <w:tc>
          <w:tcPr>
            <w:tcW w:w="556" w:type="dxa"/>
            <w:shd w:val="clear" w:color="auto" w:fill="auto"/>
          </w:tcPr>
          <w:p w14:paraId="4FCDCB5B" w14:textId="77777777" w:rsidR="00FE092C" w:rsidRPr="00DB7FA4" w:rsidRDefault="00FE092C" w:rsidP="00A841E0">
            <w:pPr>
              <w:rPr>
                <w:lang w:val="nl"/>
              </w:rPr>
            </w:pPr>
            <w:r w:rsidRPr="00134AAB">
              <w:t>[2]</w:t>
            </w:r>
          </w:p>
        </w:tc>
        <w:tc>
          <w:tcPr>
            <w:tcW w:w="8228" w:type="dxa"/>
            <w:shd w:val="clear" w:color="auto" w:fill="auto"/>
          </w:tcPr>
          <w:p w14:paraId="24FF4F4E" w14:textId="211C9000" w:rsidR="00FE092C" w:rsidRPr="00DB7FA4" w:rsidRDefault="00FE092C" w:rsidP="00A841E0">
            <w:pPr>
              <w:rPr>
                <w:lang w:val="nl"/>
              </w:rPr>
            </w:pPr>
            <w:r w:rsidRPr="00134AAB">
              <w:t xml:space="preserve">Documentatie standaard tekstblokken: namen van de documenten en de versies daarvan zijn </w:t>
            </w:r>
            <w:r>
              <w:t xml:space="preserve">te vinden in de releasenotes van </w:t>
            </w:r>
            <w:r w:rsidR="00927B24">
              <w:t>NIBC</w:t>
            </w:r>
          </w:p>
        </w:tc>
      </w:tr>
      <w:tr w:rsidR="00FE092C" w:rsidRPr="00DB7FA4" w14:paraId="3A47A40B" w14:textId="77777777" w:rsidTr="00A841E0">
        <w:tc>
          <w:tcPr>
            <w:tcW w:w="556" w:type="dxa"/>
            <w:shd w:val="clear" w:color="auto" w:fill="auto"/>
          </w:tcPr>
          <w:p w14:paraId="114A8425" w14:textId="77777777" w:rsidR="00FE092C" w:rsidRPr="00DB7FA4" w:rsidRDefault="00FE092C" w:rsidP="00A841E0">
            <w:pPr>
              <w:rPr>
                <w:lang w:val="nl"/>
              </w:rPr>
            </w:pPr>
            <w:bookmarkStart w:id="15" w:name="AlgemeneAfsprakenDocument"/>
            <w:r>
              <w:t>[3]</w:t>
            </w:r>
            <w:bookmarkEnd w:id="15"/>
          </w:p>
        </w:tc>
        <w:tc>
          <w:tcPr>
            <w:tcW w:w="8228" w:type="dxa"/>
            <w:shd w:val="clear" w:color="auto" w:fill="auto"/>
          </w:tcPr>
          <w:p w14:paraId="72BC3B9B" w14:textId="77777777" w:rsidR="00FE092C" w:rsidRPr="00DB7FA4" w:rsidRDefault="00FE092C" w:rsidP="00A841E0">
            <w:pPr>
              <w:rPr>
                <w:lang w:val="nl"/>
              </w:rPr>
            </w:pPr>
            <w:r w:rsidRPr="00F04F48">
              <w:t>Tekstblok - Algemene afspraken modeldocumenten en tekstblokken</w:t>
            </w:r>
          </w:p>
        </w:tc>
      </w:tr>
      <w:tr w:rsidR="00FE092C" w:rsidRPr="00DB7FA4" w14:paraId="3CC4D823" w14:textId="77777777" w:rsidTr="00A841E0">
        <w:tc>
          <w:tcPr>
            <w:tcW w:w="556" w:type="dxa"/>
            <w:shd w:val="clear" w:color="auto" w:fill="auto"/>
          </w:tcPr>
          <w:p w14:paraId="696D01DA" w14:textId="77777777" w:rsidR="00FE092C" w:rsidRDefault="00FE092C" w:rsidP="00A841E0">
            <w:bookmarkStart w:id="16" w:name="TC"/>
            <w:r>
              <w:t>[4]</w:t>
            </w:r>
            <w:bookmarkEnd w:id="16"/>
          </w:p>
        </w:tc>
        <w:tc>
          <w:tcPr>
            <w:tcW w:w="8228" w:type="dxa"/>
            <w:shd w:val="clear" w:color="auto" w:fill="auto"/>
          </w:tcPr>
          <w:p w14:paraId="15ECE975" w14:textId="77777777" w:rsidR="00FE092C" w:rsidRDefault="00FE092C" w:rsidP="00A841E0">
            <w:r w:rsidRPr="00362DEE">
              <w:t>Toelichting - Comparitie nummering en layout</w:t>
            </w:r>
          </w:p>
        </w:tc>
      </w:tr>
      <w:tr w:rsidR="00FE092C" w:rsidRPr="00DB7FA4" w14:paraId="037DC094" w14:textId="77777777" w:rsidTr="00A841E0">
        <w:tc>
          <w:tcPr>
            <w:tcW w:w="556" w:type="dxa"/>
            <w:shd w:val="clear" w:color="auto" w:fill="auto"/>
          </w:tcPr>
          <w:p w14:paraId="66A49E1D" w14:textId="77777777" w:rsidR="00FE092C" w:rsidRDefault="00FE092C" w:rsidP="00A841E0">
            <w:r>
              <w:t>[5]</w:t>
            </w:r>
          </w:p>
        </w:tc>
        <w:tc>
          <w:tcPr>
            <w:tcW w:w="8228" w:type="dxa"/>
            <w:shd w:val="clear" w:color="auto" w:fill="auto"/>
          </w:tcPr>
          <w:p w14:paraId="5452B1D9" w14:textId="77777777" w:rsidR="00FE092C" w:rsidRPr="00F04F48" w:rsidRDefault="00FE092C" w:rsidP="00A841E0">
            <w:r>
              <w:t xml:space="preserve">Generieke XSD </w:t>
            </w:r>
            <w:r w:rsidRPr="00887623">
              <w:t>StukAlgemeen</w:t>
            </w:r>
          </w:p>
        </w:tc>
      </w:tr>
    </w:tbl>
    <w:p w14:paraId="6FD30451" w14:textId="4CBF9B66" w:rsidR="00FE092C" w:rsidRDefault="00FE092C" w:rsidP="00FE092C">
      <w:pPr>
        <w:rPr>
          <w:lang w:val="nl"/>
        </w:rPr>
      </w:pPr>
    </w:p>
    <w:p w14:paraId="547485B4" w14:textId="77777777" w:rsidR="00CB027A" w:rsidRDefault="00CB027A">
      <w:pPr>
        <w:rPr>
          <w:lang w:val="nl"/>
        </w:rPr>
        <w:sectPr w:rsidR="00CB027A" w:rsidSect="00742B7B">
          <w:headerReference w:type="default" r:id="rId19"/>
          <w:pgSz w:w="11906" w:h="16838" w:code="9"/>
          <w:pgMar w:top="2977" w:right="1531" w:bottom="1985" w:left="2268" w:header="567" w:footer="431" w:gutter="0"/>
          <w:cols w:space="708"/>
        </w:sectPr>
      </w:pPr>
    </w:p>
    <w:p w14:paraId="0B5165EB" w14:textId="321D6A6A" w:rsidR="00FE092C" w:rsidRDefault="0008540B" w:rsidP="0008540B">
      <w:pPr>
        <w:pStyle w:val="Kop1"/>
      </w:pPr>
      <w:bookmarkStart w:id="17" w:name="_Toc132199278"/>
      <w:r>
        <w:lastRenderedPageBreak/>
        <w:t>NIBC Direct</w:t>
      </w:r>
      <w:bookmarkEnd w:id="17"/>
    </w:p>
    <w:p w14:paraId="0C16DAF6" w14:textId="047FFC72" w:rsidR="0008540B" w:rsidRDefault="0008540B" w:rsidP="0008540B">
      <w:r>
        <w:t>In dit hoofdstuk is de structuur van de NBC Direct hypotheekakte in detail beschreven.</w:t>
      </w:r>
    </w:p>
    <w:p w14:paraId="63DAC22B" w14:textId="77777777" w:rsidR="0008540B" w:rsidRPr="0090007F" w:rsidRDefault="0008540B" w:rsidP="0008540B">
      <w:r>
        <w:t xml:space="preserve">Bij de uitwerking staat ook de mapping naar de elementen in het essentialia bestand vermeld. Hierbij wordt eerst het basispad genoemd en, voorafgaand door een opsommingsteken, worden de achtereenvolgende elementen genoemd die corresponderen met de variabelen in het modeldocument. </w:t>
      </w:r>
    </w:p>
    <w:p w14:paraId="5A57CB4E" w14:textId="77777777" w:rsidR="0008540B" w:rsidRDefault="0008540B" w:rsidP="0008540B">
      <w:r>
        <w:t>In deze toelichting wordt verwezen naar tekstblokken, welke zijn beschreven in aparte documenten.</w:t>
      </w:r>
    </w:p>
    <w:p w14:paraId="2D8834E8" w14:textId="63E90BE2" w:rsidR="0008540B" w:rsidRDefault="0008540B" w:rsidP="0008540B">
      <w:pPr>
        <w:rPr>
          <w:lang w:val="nl"/>
        </w:rPr>
      </w:pPr>
    </w:p>
    <w:p w14:paraId="7E79BFA1" w14:textId="3A4E1BB3" w:rsidR="005B4676" w:rsidRDefault="005B4676" w:rsidP="005B4676">
      <w:pPr>
        <w:pStyle w:val="Kop2"/>
      </w:pPr>
      <w:bookmarkStart w:id="18" w:name="_Toc132199279"/>
      <w:r>
        <w:t>Equivalentieverklaring</w:t>
      </w:r>
      <w:bookmarkEnd w:id="18"/>
    </w:p>
    <w:p w14:paraId="5B2D06F6" w14:textId="77777777" w:rsidR="005B4676" w:rsidRPr="00C70CBC" w:rsidRDefault="005B4676" w:rsidP="005B4676">
      <w:pPr>
        <w:rPr>
          <w:lang w:val="nl"/>
        </w:rPr>
      </w:pPr>
      <w:r>
        <w:rPr>
          <w:lang w:val="nl"/>
        </w:rPr>
        <w:t>De akte moet ook zonder equivalentieverklaring samengesteld en afgedrukt kunnen worden t.b.v. het passeren, maar de tekst is toch in rood vermeld omdat dat het formaat is zoals de akte door het Kadaster ontvangen zal worden.</w:t>
      </w:r>
    </w:p>
    <w:p w14:paraId="6189745F" w14:textId="221F2746" w:rsidR="005B4676" w:rsidRDefault="005B4676" w:rsidP="005B4676">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EF277F" w:rsidRPr="005837AC" w14:paraId="0C3410F2" w14:textId="77777777" w:rsidTr="007A55F0">
        <w:trPr>
          <w:cantSplit/>
        </w:trPr>
        <w:tc>
          <w:tcPr>
            <w:tcW w:w="2500" w:type="pct"/>
            <w:shd w:val="clear" w:color="auto" w:fill="DEEAF6" w:themeFill="accent1" w:themeFillTint="33"/>
          </w:tcPr>
          <w:p w14:paraId="20021CA2" w14:textId="51D14656" w:rsidR="00EF277F" w:rsidRPr="005837AC" w:rsidRDefault="003057DD" w:rsidP="00113BB3">
            <w:pPr>
              <w:tabs>
                <w:tab w:val="left" w:pos="2520"/>
              </w:tabs>
              <w:rPr>
                <w:b/>
                <w:szCs w:val="18"/>
              </w:rPr>
            </w:pPr>
            <w:r>
              <w:rPr>
                <w:b/>
                <w:szCs w:val="18"/>
              </w:rPr>
              <w:t>Modeldocument tekst</w:t>
            </w:r>
          </w:p>
        </w:tc>
        <w:tc>
          <w:tcPr>
            <w:tcW w:w="2500" w:type="pct"/>
            <w:shd w:val="clear" w:color="auto" w:fill="DEEAF6" w:themeFill="accent1" w:themeFillTint="33"/>
          </w:tcPr>
          <w:p w14:paraId="0C113BE9" w14:textId="24BB8B18" w:rsidR="00EF277F" w:rsidRPr="005837AC" w:rsidRDefault="003057DD" w:rsidP="00113BB3">
            <w:pPr>
              <w:tabs>
                <w:tab w:val="left" w:pos="2520"/>
              </w:tabs>
              <w:rPr>
                <w:b/>
                <w:szCs w:val="18"/>
              </w:rPr>
            </w:pPr>
            <w:r>
              <w:rPr>
                <w:b/>
                <w:szCs w:val="18"/>
              </w:rPr>
              <w:t>Toelichting en mapping</w:t>
            </w:r>
          </w:p>
        </w:tc>
      </w:tr>
      <w:tr w:rsidR="00EF277F" w14:paraId="2A32AF8C" w14:textId="77777777" w:rsidTr="00FB3D98">
        <w:tc>
          <w:tcPr>
            <w:tcW w:w="2500" w:type="pct"/>
          </w:tcPr>
          <w:p w14:paraId="447AC957" w14:textId="1E809B65" w:rsidR="00EF277F" w:rsidRPr="0019641E" w:rsidRDefault="00E14822" w:rsidP="00113BB3">
            <w:pPr>
              <w:tabs>
                <w:tab w:val="left" w:pos="2520"/>
              </w:tabs>
              <w:rPr>
                <w:sz w:val="20"/>
              </w:rPr>
            </w:pPr>
            <w:r w:rsidRPr="0019641E">
              <w:rPr>
                <w:rFonts w:cs="Arial"/>
                <w:bCs/>
                <w:color w:val="FF0000"/>
                <w:sz w:val="20"/>
                <w:highlight w:val="yellow"/>
                <w:lang w:val="en-US"/>
              </w:rPr>
              <w:t>TEKSTBLOK EQUIVALENTIEVERKLARING</w:t>
            </w:r>
            <w:r w:rsidRPr="0019641E">
              <w:rPr>
                <w:rFonts w:cs="Arial"/>
                <w:bCs/>
                <w:color w:val="FF0000"/>
                <w:sz w:val="20"/>
                <w:lang w:val="en-US"/>
              </w:rPr>
              <w:t>.</w:t>
            </w:r>
          </w:p>
        </w:tc>
        <w:tc>
          <w:tcPr>
            <w:tcW w:w="2500" w:type="pct"/>
          </w:tcPr>
          <w:p w14:paraId="20C09A57" w14:textId="77777777" w:rsidR="00E14822" w:rsidRDefault="00E14822" w:rsidP="00E14822">
            <w:r>
              <w:rPr>
                <w:szCs w:val="18"/>
              </w:rPr>
              <w:t xml:space="preserve">Verplicht tekstblok. </w:t>
            </w:r>
            <w:r w:rsidRPr="00DB7FA4">
              <w:rPr>
                <w:szCs w:val="18"/>
              </w:rPr>
              <w:t>Gegevens van de notaris in de rol van verklaarder.</w:t>
            </w:r>
            <w:r>
              <w:t xml:space="preserve"> Dit tekstblok wordt alleen getoond bij het afschrift.</w:t>
            </w:r>
          </w:p>
          <w:p w14:paraId="17EDCE8E" w14:textId="77777777" w:rsidR="00E14822" w:rsidRDefault="00E14822" w:rsidP="00E14822"/>
          <w:p w14:paraId="1919D3FD" w14:textId="77777777" w:rsidR="00E14822" w:rsidRPr="00025A52" w:rsidRDefault="00E14822" w:rsidP="00E14822">
            <w:pPr>
              <w:rPr>
                <w:snapToGrid/>
                <w:u w:val="single"/>
              </w:rPr>
            </w:pPr>
            <w:r w:rsidRPr="00025A52">
              <w:rPr>
                <w:snapToGrid/>
                <w:u w:val="single"/>
              </w:rPr>
              <w:t>Mapping:</w:t>
            </w:r>
          </w:p>
          <w:p w14:paraId="358AD5A3" w14:textId="0EE63F72" w:rsidR="00EF277F" w:rsidRDefault="00E14822" w:rsidP="00E14822">
            <w:pPr>
              <w:tabs>
                <w:tab w:val="left" w:pos="2520"/>
              </w:tabs>
            </w:pPr>
            <w:r w:rsidRPr="00025A52">
              <w:rPr>
                <w:snapToGrid/>
                <w:sz w:val="16"/>
                <w:szCs w:val="16"/>
                <w:lang w:val="nl"/>
              </w:rPr>
              <w:t>-de mapping is opgenomen in het genoemde tekstblok.</w:t>
            </w:r>
          </w:p>
        </w:tc>
      </w:tr>
    </w:tbl>
    <w:p w14:paraId="20326187" w14:textId="77777777" w:rsidR="005B4676" w:rsidRPr="005B4676" w:rsidRDefault="005B4676" w:rsidP="005B4676">
      <w:pPr>
        <w:rPr>
          <w:lang w:val="nl"/>
        </w:rPr>
      </w:pPr>
    </w:p>
    <w:p w14:paraId="545E9AF1" w14:textId="4A2CE189" w:rsidR="00D230AC" w:rsidRDefault="00D230AC">
      <w:pPr>
        <w:rPr>
          <w:lang w:val="nl"/>
        </w:rPr>
      </w:pPr>
      <w:r>
        <w:rPr>
          <w:lang w:val="nl"/>
        </w:rPr>
        <w:br w:type="page"/>
      </w:r>
    </w:p>
    <w:p w14:paraId="36D51039" w14:textId="1054C87D" w:rsidR="005B4676" w:rsidRDefault="00D230AC" w:rsidP="00D230AC">
      <w:pPr>
        <w:pStyle w:val="Kop2"/>
      </w:pPr>
      <w:bookmarkStart w:id="19" w:name="_Toc132199280"/>
      <w:r>
        <w:lastRenderedPageBreak/>
        <w:t>Titel</w:t>
      </w:r>
      <w:bookmarkEnd w:id="19"/>
    </w:p>
    <w:p w14:paraId="1F9C1D55" w14:textId="77777777" w:rsidR="00D230AC" w:rsidRPr="00D230AC" w:rsidRDefault="00D230AC" w:rsidP="00D230AC">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D230AC" w:rsidRPr="005837AC" w14:paraId="15A4283B" w14:textId="77777777" w:rsidTr="007A55F0">
        <w:trPr>
          <w:cantSplit/>
        </w:trPr>
        <w:tc>
          <w:tcPr>
            <w:tcW w:w="2500" w:type="pct"/>
            <w:shd w:val="clear" w:color="auto" w:fill="DEEAF6" w:themeFill="accent1" w:themeFillTint="33"/>
          </w:tcPr>
          <w:p w14:paraId="12E80311" w14:textId="77777777" w:rsidR="00D230AC" w:rsidRPr="005837AC" w:rsidRDefault="00D230AC" w:rsidP="00A841E0">
            <w:pPr>
              <w:tabs>
                <w:tab w:val="left" w:pos="2520"/>
              </w:tabs>
              <w:rPr>
                <w:b/>
                <w:szCs w:val="18"/>
              </w:rPr>
            </w:pPr>
            <w:r>
              <w:rPr>
                <w:b/>
                <w:szCs w:val="18"/>
              </w:rPr>
              <w:t>Modeldocument tekst</w:t>
            </w:r>
          </w:p>
        </w:tc>
        <w:tc>
          <w:tcPr>
            <w:tcW w:w="2500" w:type="pct"/>
            <w:shd w:val="clear" w:color="auto" w:fill="DEEAF6" w:themeFill="accent1" w:themeFillTint="33"/>
          </w:tcPr>
          <w:p w14:paraId="69CA6C28" w14:textId="77777777" w:rsidR="00D230AC" w:rsidRPr="005837AC" w:rsidRDefault="00D230AC" w:rsidP="00A841E0">
            <w:pPr>
              <w:tabs>
                <w:tab w:val="left" w:pos="2520"/>
              </w:tabs>
              <w:rPr>
                <w:b/>
                <w:szCs w:val="18"/>
              </w:rPr>
            </w:pPr>
            <w:r>
              <w:rPr>
                <w:b/>
                <w:szCs w:val="18"/>
              </w:rPr>
              <w:t>Toelichting en mapping</w:t>
            </w:r>
          </w:p>
        </w:tc>
      </w:tr>
      <w:tr w:rsidR="00D230AC" w14:paraId="4B3C1E74" w14:textId="77777777" w:rsidTr="00FB3D98">
        <w:tc>
          <w:tcPr>
            <w:tcW w:w="2500" w:type="pct"/>
          </w:tcPr>
          <w:p w14:paraId="55A80FE9" w14:textId="7600C9D5" w:rsidR="00D230AC" w:rsidRPr="00CD057B" w:rsidRDefault="00D917E2" w:rsidP="00D917E2">
            <w:pPr>
              <w:tabs>
                <w:tab w:val="left" w:pos="2520"/>
              </w:tabs>
              <w:jc w:val="center"/>
              <w:rPr>
                <w:sz w:val="20"/>
              </w:rPr>
            </w:pPr>
            <w:r w:rsidRPr="00CD057B">
              <w:rPr>
                <w:color w:val="800080"/>
                <w:sz w:val="20"/>
                <w:highlight w:val="yellow"/>
              </w:rPr>
              <w:t>TEKSTBLOK TITEL HYPOTHEEKAKTEN</w:t>
            </w:r>
          </w:p>
        </w:tc>
        <w:tc>
          <w:tcPr>
            <w:tcW w:w="2500" w:type="pct"/>
          </w:tcPr>
          <w:p w14:paraId="67599FB0" w14:textId="77777777" w:rsidR="007A55F0" w:rsidRPr="00025A52" w:rsidRDefault="007A55F0" w:rsidP="007A55F0">
            <w:pPr>
              <w:rPr>
                <w:snapToGrid/>
                <w:szCs w:val="18"/>
              </w:rPr>
            </w:pPr>
            <w:r>
              <w:rPr>
                <w:szCs w:val="18"/>
              </w:rPr>
              <w:t xml:space="preserve">Optioneel tekstblok. </w:t>
            </w:r>
            <w:r w:rsidRPr="00025A52">
              <w:rPr>
                <w:snapToGrid/>
                <w:szCs w:val="18"/>
              </w:rPr>
              <w:t>De titelvelden voor een hypotheekakte. De opmaak is conform het tekstblok.</w:t>
            </w:r>
          </w:p>
          <w:p w14:paraId="74500132" w14:textId="77777777" w:rsidR="007A55F0" w:rsidRDefault="007A55F0" w:rsidP="007A55F0">
            <w:pPr>
              <w:rPr>
                <w:szCs w:val="18"/>
              </w:rPr>
            </w:pPr>
          </w:p>
          <w:p w14:paraId="3C4AC856" w14:textId="77777777" w:rsidR="007A55F0" w:rsidRPr="00025A52" w:rsidRDefault="007A55F0" w:rsidP="007A55F0">
            <w:pPr>
              <w:rPr>
                <w:snapToGrid/>
                <w:u w:val="single"/>
              </w:rPr>
            </w:pPr>
            <w:r w:rsidRPr="00025A52">
              <w:rPr>
                <w:snapToGrid/>
                <w:u w:val="single"/>
              </w:rPr>
              <w:t>Mapping:</w:t>
            </w:r>
          </w:p>
          <w:p w14:paraId="4EA5D729" w14:textId="1BF457BF" w:rsidR="00D230AC" w:rsidRDefault="007A55F0" w:rsidP="007A55F0">
            <w:pPr>
              <w:tabs>
                <w:tab w:val="left" w:pos="2520"/>
              </w:tabs>
            </w:pPr>
            <w:r w:rsidRPr="00025A52">
              <w:rPr>
                <w:snapToGrid/>
                <w:sz w:val="16"/>
                <w:szCs w:val="16"/>
                <w:lang w:val="nl"/>
              </w:rPr>
              <w:t>-de mapping is opgenomen in het genoemde tekstblok.</w:t>
            </w:r>
          </w:p>
        </w:tc>
      </w:tr>
    </w:tbl>
    <w:p w14:paraId="1FA06029" w14:textId="05AD0623" w:rsidR="00663FA9" w:rsidRDefault="00663FA9" w:rsidP="00663FA9">
      <w:pPr>
        <w:pStyle w:val="Kop2"/>
      </w:pPr>
      <w:bookmarkStart w:id="20" w:name="_Toc132199281"/>
      <w:r>
        <w:t>Aanhef</w:t>
      </w:r>
      <w:bookmarkEnd w:id="20"/>
    </w:p>
    <w:p w14:paraId="59D11BB2" w14:textId="7A403BCC" w:rsidR="00663FA9" w:rsidRDefault="00663FA9" w:rsidP="00663FA9">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663FA9" w:rsidRPr="005837AC" w14:paraId="2E316A17" w14:textId="77777777" w:rsidTr="00A841E0">
        <w:trPr>
          <w:cantSplit/>
        </w:trPr>
        <w:tc>
          <w:tcPr>
            <w:tcW w:w="2500" w:type="pct"/>
            <w:shd w:val="clear" w:color="auto" w:fill="DEEAF6" w:themeFill="accent1" w:themeFillTint="33"/>
          </w:tcPr>
          <w:p w14:paraId="2C689EC2" w14:textId="77777777" w:rsidR="00663FA9" w:rsidRPr="005837AC" w:rsidRDefault="00663FA9" w:rsidP="00A841E0">
            <w:pPr>
              <w:tabs>
                <w:tab w:val="left" w:pos="2520"/>
              </w:tabs>
              <w:rPr>
                <w:b/>
                <w:szCs w:val="18"/>
              </w:rPr>
            </w:pPr>
            <w:r>
              <w:rPr>
                <w:b/>
                <w:szCs w:val="18"/>
              </w:rPr>
              <w:t>Modeldocument tekst</w:t>
            </w:r>
          </w:p>
        </w:tc>
        <w:tc>
          <w:tcPr>
            <w:tcW w:w="2500" w:type="pct"/>
            <w:shd w:val="clear" w:color="auto" w:fill="DEEAF6" w:themeFill="accent1" w:themeFillTint="33"/>
          </w:tcPr>
          <w:p w14:paraId="449F4BF2" w14:textId="77777777" w:rsidR="00663FA9" w:rsidRPr="005837AC" w:rsidRDefault="00663FA9" w:rsidP="00A841E0">
            <w:pPr>
              <w:tabs>
                <w:tab w:val="left" w:pos="2520"/>
              </w:tabs>
              <w:rPr>
                <w:b/>
                <w:szCs w:val="18"/>
              </w:rPr>
            </w:pPr>
            <w:r>
              <w:rPr>
                <w:b/>
                <w:szCs w:val="18"/>
              </w:rPr>
              <w:t>Toelichting en mapping</w:t>
            </w:r>
          </w:p>
        </w:tc>
      </w:tr>
      <w:tr w:rsidR="00663FA9" w14:paraId="5AB48296" w14:textId="77777777" w:rsidTr="00FB3D98">
        <w:tc>
          <w:tcPr>
            <w:tcW w:w="2500" w:type="pct"/>
          </w:tcPr>
          <w:p w14:paraId="38BFD2C4" w14:textId="792CD37C" w:rsidR="00663FA9" w:rsidRPr="00CD057B" w:rsidRDefault="00663FA9" w:rsidP="00663FA9">
            <w:pPr>
              <w:tabs>
                <w:tab w:val="left" w:pos="2520"/>
              </w:tabs>
              <w:rPr>
                <w:sz w:val="20"/>
              </w:rPr>
            </w:pPr>
            <w:r w:rsidRPr="00CD057B">
              <w:rPr>
                <w:color w:val="FF0000"/>
                <w:sz w:val="20"/>
                <w:highlight w:val="yellow"/>
              </w:rPr>
              <w:t>TEKSTBLOK AANHEF</w:t>
            </w:r>
            <w:r w:rsidRPr="00CD057B">
              <w:rPr>
                <w:rFonts w:ascii="Times New Roman" w:hAnsi="Times New Roman"/>
                <w:color w:val="FF0000"/>
                <w:sz w:val="20"/>
              </w:rPr>
              <w:t>:</w:t>
            </w:r>
          </w:p>
        </w:tc>
        <w:tc>
          <w:tcPr>
            <w:tcW w:w="2500" w:type="pct"/>
          </w:tcPr>
          <w:p w14:paraId="4476492F" w14:textId="77777777" w:rsidR="00663FA9" w:rsidRDefault="00663FA9" w:rsidP="00663FA9">
            <w:pPr>
              <w:rPr>
                <w:szCs w:val="18"/>
              </w:rPr>
            </w:pPr>
            <w:r w:rsidRPr="00DB7FA4">
              <w:rPr>
                <w:szCs w:val="18"/>
              </w:rPr>
              <w:t>Details van de notaris in de rol van ondertekenaar.</w:t>
            </w:r>
          </w:p>
          <w:p w14:paraId="08E2741B" w14:textId="77777777" w:rsidR="00663FA9" w:rsidRDefault="00663FA9" w:rsidP="00663FA9">
            <w:pPr>
              <w:rPr>
                <w:szCs w:val="18"/>
              </w:rPr>
            </w:pPr>
          </w:p>
          <w:p w14:paraId="728CF617" w14:textId="77777777" w:rsidR="00663FA9" w:rsidRPr="00025A52" w:rsidRDefault="00663FA9" w:rsidP="00663FA9">
            <w:pPr>
              <w:rPr>
                <w:snapToGrid/>
                <w:u w:val="single"/>
              </w:rPr>
            </w:pPr>
            <w:r w:rsidRPr="00025A52">
              <w:rPr>
                <w:snapToGrid/>
                <w:u w:val="single"/>
              </w:rPr>
              <w:t>Mapping:</w:t>
            </w:r>
          </w:p>
          <w:p w14:paraId="44751507" w14:textId="24C9B8BC" w:rsidR="00663FA9" w:rsidRDefault="00663FA9" w:rsidP="00663FA9">
            <w:pPr>
              <w:tabs>
                <w:tab w:val="left" w:pos="2520"/>
              </w:tabs>
            </w:pPr>
            <w:r w:rsidRPr="00025A52">
              <w:rPr>
                <w:snapToGrid/>
                <w:sz w:val="16"/>
                <w:szCs w:val="16"/>
                <w:lang w:val="nl"/>
              </w:rPr>
              <w:t>-de mapping is opgenomen in het genoemde tekstblok.</w:t>
            </w:r>
          </w:p>
        </w:tc>
      </w:tr>
    </w:tbl>
    <w:p w14:paraId="0D42FF38" w14:textId="0079D266" w:rsidR="004E4CB4" w:rsidRDefault="004E4CB4" w:rsidP="00663FA9">
      <w:pPr>
        <w:rPr>
          <w:lang w:val="nl"/>
        </w:rPr>
      </w:pPr>
    </w:p>
    <w:p w14:paraId="5C8943C2" w14:textId="77777777" w:rsidR="004E4CB4" w:rsidRDefault="004E4CB4">
      <w:pPr>
        <w:rPr>
          <w:lang w:val="nl"/>
        </w:rPr>
      </w:pPr>
      <w:r>
        <w:rPr>
          <w:lang w:val="nl"/>
        </w:rPr>
        <w:br w:type="page"/>
      </w:r>
    </w:p>
    <w:p w14:paraId="0676391D" w14:textId="26683324" w:rsidR="00663FA9" w:rsidRDefault="004E4CB4" w:rsidP="004E4CB4">
      <w:pPr>
        <w:pStyle w:val="Kop2"/>
      </w:pPr>
      <w:bookmarkStart w:id="21" w:name="_Toc132199282"/>
      <w:r>
        <w:lastRenderedPageBreak/>
        <w:t>Partijen</w:t>
      </w:r>
      <w:bookmarkEnd w:id="21"/>
    </w:p>
    <w:p w14:paraId="03E05EC1" w14:textId="7D5DB7FB" w:rsidR="004E4CB4" w:rsidRDefault="004E4CB4" w:rsidP="004E4CB4">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 MERGEFORMAT </w:instrText>
      </w:r>
      <w:r w:rsidRPr="00890735">
        <w:rPr>
          <w:snapToGrid/>
          <w:szCs w:val="18"/>
        </w:rPr>
      </w:r>
      <w:r w:rsidRPr="00890735">
        <w:rPr>
          <w:snapToGrid/>
          <w:szCs w:val="18"/>
        </w:rPr>
        <w:fldChar w:fldCharType="separate"/>
      </w:r>
      <w:r w:rsidR="00885937" w:rsidRPr="00885937">
        <w:rPr>
          <w:snapToGrid/>
          <w:szCs w:val="18"/>
        </w:rPr>
        <w:t>[4]</w:t>
      </w:r>
      <w:r w:rsidRPr="00890735">
        <w:rPr>
          <w:snapToGrid/>
          <w:szCs w:val="18"/>
        </w:rPr>
        <w:fldChar w:fldCharType="end"/>
      </w:r>
      <w:r w:rsidRPr="00890735">
        <w:rPr>
          <w:snapToGrid/>
          <w:szCs w:val="18"/>
        </w:rPr>
        <w:t>.</w:t>
      </w:r>
      <w:r w:rsidRPr="00890735" w:rsidDel="0038607C">
        <w:rPr>
          <w:snapToGrid/>
          <w:szCs w:val="18"/>
        </w:rPr>
        <w:t xml:space="preserve"> </w:t>
      </w:r>
    </w:p>
    <w:p w14:paraId="3D06BDA1" w14:textId="77777777" w:rsidR="004E4CB4" w:rsidRDefault="004E4CB4" w:rsidP="004E4CB4"/>
    <w:p w14:paraId="10F3CAFB" w14:textId="4BE6411E" w:rsidR="004E4CB4" w:rsidRDefault="00604095" w:rsidP="004E4CB4">
      <w:pPr>
        <w:pStyle w:val="Kop3"/>
      </w:pPr>
      <w:bookmarkStart w:id="22" w:name="_Toc132199283"/>
      <w:r>
        <w:t>Geldverstrekker</w:t>
      </w:r>
      <w:bookmarkEnd w:id="22"/>
    </w:p>
    <w:p w14:paraId="5B5D0579" w14:textId="1FC049C8" w:rsidR="00604095" w:rsidRDefault="00604095" w:rsidP="00604095">
      <w:pPr>
        <w:rPr>
          <w:lang w:val="nl"/>
        </w:rPr>
      </w:pPr>
    </w:p>
    <w:tbl>
      <w:tblPr>
        <w:tblW w:w="52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49"/>
        <w:gridCol w:w="6491"/>
      </w:tblGrid>
      <w:tr w:rsidR="00604095" w:rsidRPr="005837AC" w14:paraId="79C58C93" w14:textId="77777777" w:rsidTr="00AD1D2C">
        <w:trPr>
          <w:cantSplit/>
        </w:trPr>
        <w:tc>
          <w:tcPr>
            <w:tcW w:w="2391" w:type="pct"/>
            <w:shd w:val="clear" w:color="auto" w:fill="DEEAF6" w:themeFill="accent1" w:themeFillTint="33"/>
          </w:tcPr>
          <w:p w14:paraId="77DC94E9" w14:textId="77777777" w:rsidR="00604095" w:rsidRPr="005837AC" w:rsidRDefault="00604095" w:rsidP="00A841E0">
            <w:pPr>
              <w:tabs>
                <w:tab w:val="left" w:pos="2520"/>
              </w:tabs>
              <w:rPr>
                <w:b/>
                <w:szCs w:val="18"/>
              </w:rPr>
            </w:pPr>
            <w:r>
              <w:rPr>
                <w:b/>
                <w:szCs w:val="18"/>
              </w:rPr>
              <w:t>Modeldocument tekst</w:t>
            </w:r>
          </w:p>
        </w:tc>
        <w:tc>
          <w:tcPr>
            <w:tcW w:w="2609" w:type="pct"/>
            <w:shd w:val="clear" w:color="auto" w:fill="DEEAF6" w:themeFill="accent1" w:themeFillTint="33"/>
          </w:tcPr>
          <w:p w14:paraId="6449AED8" w14:textId="77777777" w:rsidR="00604095" w:rsidRPr="005837AC" w:rsidRDefault="00604095" w:rsidP="00A841E0">
            <w:pPr>
              <w:tabs>
                <w:tab w:val="left" w:pos="2520"/>
              </w:tabs>
              <w:rPr>
                <w:b/>
                <w:szCs w:val="18"/>
              </w:rPr>
            </w:pPr>
            <w:r>
              <w:rPr>
                <w:b/>
                <w:szCs w:val="18"/>
              </w:rPr>
              <w:t>Toelichting en mapping</w:t>
            </w:r>
          </w:p>
        </w:tc>
      </w:tr>
      <w:tr w:rsidR="00604095" w14:paraId="06C6EB1A" w14:textId="77777777" w:rsidTr="00AD1D2C">
        <w:tc>
          <w:tcPr>
            <w:tcW w:w="2391" w:type="pct"/>
          </w:tcPr>
          <w:p w14:paraId="2AAEEA20" w14:textId="109AC0C0" w:rsidR="00604095" w:rsidRPr="00CD057B" w:rsidRDefault="00604095" w:rsidP="00A841E0">
            <w:pPr>
              <w:tabs>
                <w:tab w:val="left" w:pos="2520"/>
              </w:tabs>
              <w:rPr>
                <w:sz w:val="20"/>
              </w:rPr>
            </w:pPr>
            <w:r w:rsidRPr="00604095">
              <w:rPr>
                <w:color w:val="FF0000"/>
                <w:sz w:val="20"/>
              </w:rPr>
              <w:t>1.</w:t>
            </w:r>
          </w:p>
        </w:tc>
        <w:tc>
          <w:tcPr>
            <w:tcW w:w="2609" w:type="pct"/>
          </w:tcPr>
          <w:p w14:paraId="3A14118B" w14:textId="77777777" w:rsidR="00FB39B7" w:rsidRPr="00527D55" w:rsidRDefault="00FB39B7" w:rsidP="00FB39B7">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2EF1D4DB" w14:textId="77777777" w:rsidR="00FB39B7" w:rsidRDefault="00FB39B7" w:rsidP="00FB39B7">
            <w:pPr>
              <w:autoSpaceDE w:val="0"/>
              <w:autoSpaceDN w:val="0"/>
              <w:adjustRightInd w:val="0"/>
              <w:spacing w:line="276" w:lineRule="auto"/>
              <w:rPr>
                <w:sz w:val="16"/>
                <w:szCs w:val="16"/>
                <w:lang w:val="nl"/>
              </w:rPr>
            </w:pPr>
          </w:p>
          <w:p w14:paraId="0E7F9F24" w14:textId="4BACC4C9" w:rsidR="00FB39B7" w:rsidRPr="0037790F" w:rsidRDefault="00FB39B7" w:rsidP="00FB39B7">
            <w:pPr>
              <w:autoSpaceDE w:val="0"/>
              <w:autoSpaceDN w:val="0"/>
              <w:adjustRightInd w:val="0"/>
              <w:spacing w:line="276" w:lineRule="auto"/>
              <w:rPr>
                <w:snapToGrid/>
                <w:kern w:val="0"/>
                <w:sz w:val="16"/>
                <w:szCs w:val="16"/>
                <w:u w:val="single"/>
                <w:lang w:eastAsia="nl-NL"/>
              </w:rPr>
            </w:pPr>
            <w:r>
              <w:rPr>
                <w:snapToGrid/>
                <w:kern w:val="0"/>
                <w:sz w:val="16"/>
                <w:szCs w:val="16"/>
                <w:u w:val="single"/>
                <w:lang w:eastAsia="nl-NL"/>
              </w:rPr>
              <w:t>Mapping:</w:t>
            </w:r>
          </w:p>
          <w:p w14:paraId="5108E9CA" w14:textId="77777777" w:rsidR="00FB39B7" w:rsidRPr="0037790F" w:rsidRDefault="00FB39B7" w:rsidP="00FB39B7">
            <w:pPr>
              <w:autoSpaceDE w:val="0"/>
              <w:autoSpaceDN w:val="0"/>
              <w:adjustRightInd w:val="0"/>
              <w:spacing w:line="276" w:lineRule="auto"/>
              <w:rPr>
                <w:kern w:val="0"/>
                <w:sz w:val="16"/>
                <w:szCs w:val="16"/>
                <w:lang w:eastAsia="nl-NL"/>
              </w:rPr>
            </w:pPr>
            <w:r w:rsidRPr="0037790F">
              <w:rPr>
                <w:rFonts w:cs="Arial"/>
                <w:snapToGrid/>
                <w:kern w:val="0"/>
                <w:sz w:val="16"/>
                <w:szCs w:val="16"/>
                <w:lang w:eastAsia="nl-NL"/>
              </w:rPr>
              <w:t>//IMKAD_</w:t>
            </w:r>
            <w:r w:rsidRPr="0037790F">
              <w:rPr>
                <w:snapToGrid/>
                <w:kern w:val="0"/>
                <w:sz w:val="16"/>
                <w:szCs w:val="16"/>
                <w:lang w:eastAsia="nl-NL"/>
              </w:rPr>
              <w:t>AangebodenStuk</w:t>
            </w:r>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./aanduidingPartij(‘bank’)</w:t>
            </w:r>
          </w:p>
          <w:p w14:paraId="5DFDCFAF" w14:textId="77777777" w:rsidR="00FB39B7" w:rsidRDefault="00FB39B7" w:rsidP="00FB39B7">
            <w:pPr>
              <w:autoSpaceDE w:val="0"/>
              <w:autoSpaceDN w:val="0"/>
              <w:adjustRightInd w:val="0"/>
              <w:spacing w:line="276" w:lineRule="auto"/>
              <w:rPr>
                <w:kern w:val="0"/>
                <w:lang w:eastAsia="nl-NL"/>
              </w:rPr>
            </w:pPr>
          </w:p>
          <w:p w14:paraId="6D155C97" w14:textId="77777777" w:rsidR="00FB39B7" w:rsidRDefault="00FB39B7" w:rsidP="00FB39B7">
            <w:pPr>
              <w:spacing w:line="276" w:lineRule="auto"/>
              <w:rPr>
                <w:rFonts w:cs="Arial"/>
                <w:sz w:val="16"/>
                <w:szCs w:val="16"/>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p>
          <w:p w14:paraId="66D14EBF" w14:textId="6A275679" w:rsidR="00604095" w:rsidRPr="00A32940" w:rsidRDefault="00FB39B7" w:rsidP="00A32940">
            <w:pPr>
              <w:spacing w:line="276" w:lineRule="auto"/>
              <w:rPr>
                <w:rFonts w:cs="Arial"/>
                <w:sz w:val="16"/>
                <w:szCs w:val="16"/>
              </w:rPr>
            </w:pP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FB3D98" w14:paraId="56F5C4A4" w14:textId="77777777" w:rsidTr="00AD1D2C">
        <w:tc>
          <w:tcPr>
            <w:tcW w:w="2391" w:type="pct"/>
          </w:tcPr>
          <w:p w14:paraId="5F4AF6A9" w14:textId="53FF0FA9" w:rsidR="00FB3D98" w:rsidRPr="00604095" w:rsidRDefault="00FB3D98" w:rsidP="00F9019E">
            <w:pPr>
              <w:tabs>
                <w:tab w:val="left" w:pos="2520"/>
              </w:tabs>
              <w:rPr>
                <w:color w:val="FF0000"/>
                <w:sz w:val="20"/>
              </w:rPr>
            </w:pPr>
            <w:r w:rsidRPr="00006B74">
              <w:rPr>
                <w:rFonts w:cs="Arial"/>
                <w:bCs/>
                <w:color w:val="FF0000"/>
                <w:sz w:val="20"/>
                <w:highlight w:val="yellow"/>
              </w:rPr>
              <w:t>TEKSTBLOK GEVOLMACHTIGDE</w:t>
            </w:r>
            <w:r>
              <w:rPr>
                <w:rFonts w:cs="Arial"/>
                <w:bCs/>
                <w:color w:val="FF0000"/>
                <w:sz w:val="20"/>
              </w:rPr>
              <w:t>:</w:t>
            </w:r>
          </w:p>
        </w:tc>
        <w:tc>
          <w:tcPr>
            <w:tcW w:w="2609" w:type="pct"/>
          </w:tcPr>
          <w:p w14:paraId="0C9B34C8" w14:textId="77777777" w:rsidR="008D5272" w:rsidRDefault="008D5272" w:rsidP="008D5272">
            <w:pPr>
              <w:spacing w:line="276" w:lineRule="auto"/>
              <w:rPr>
                <w:snapToGrid/>
                <w:kern w:val="0"/>
                <w:lang w:eastAsia="nl-NL"/>
              </w:rPr>
            </w:pPr>
            <w:r w:rsidRPr="00DB7FA4">
              <w:rPr>
                <w:snapToGrid/>
                <w:kern w:val="0"/>
                <w:lang w:eastAsia="nl-NL"/>
              </w:rPr>
              <w:t>Dit tekstblok is verplicht omdat er altijd een gevolmachtigde</w:t>
            </w:r>
          </w:p>
          <w:p w14:paraId="39449886" w14:textId="77777777" w:rsidR="008D5272" w:rsidRPr="00DB7FA4" w:rsidRDefault="008D5272" w:rsidP="008D5272">
            <w:pPr>
              <w:spacing w:line="276" w:lineRule="auto"/>
              <w:rPr>
                <w:snapToGrid/>
                <w:kern w:val="0"/>
                <w:lang w:eastAsia="nl-NL"/>
              </w:rPr>
            </w:pPr>
            <w:r w:rsidRPr="00DB7FA4">
              <w:rPr>
                <w:snapToGrid/>
                <w:kern w:val="0"/>
                <w:lang w:eastAsia="nl-NL"/>
              </w:rPr>
              <w:t xml:space="preserv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179C2B8B" w14:textId="77777777" w:rsidR="008D5272" w:rsidRPr="00DB7FA4" w:rsidRDefault="008D5272" w:rsidP="008D5272">
            <w:pPr>
              <w:spacing w:line="276" w:lineRule="auto"/>
              <w:rPr>
                <w:snapToGrid/>
                <w:kern w:val="0"/>
                <w:lang w:eastAsia="nl-NL"/>
              </w:rPr>
            </w:pPr>
          </w:p>
          <w:p w14:paraId="5D3F2552" w14:textId="77777777" w:rsidR="008D5272" w:rsidRPr="00DB7FA4" w:rsidRDefault="008D5272" w:rsidP="008D5272">
            <w:pPr>
              <w:spacing w:line="276" w:lineRule="auto"/>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5A87B2F9" w14:textId="77777777" w:rsidR="008D5272" w:rsidRDefault="008D5272" w:rsidP="008D5272">
            <w:pPr>
              <w:autoSpaceDE w:val="0"/>
              <w:autoSpaceDN w:val="0"/>
              <w:adjustRightInd w:val="0"/>
              <w:spacing w:line="276" w:lineRule="auto"/>
              <w:rPr>
                <w:snapToGrid/>
                <w:kern w:val="0"/>
                <w:sz w:val="16"/>
                <w:szCs w:val="16"/>
                <w:lang w:eastAsia="nl-NL"/>
              </w:rPr>
            </w:pPr>
            <w:r w:rsidRPr="002E19B9">
              <w:rPr>
                <w:snapToGrid/>
                <w:kern w:val="0"/>
                <w:sz w:val="16"/>
                <w:szCs w:val="16"/>
                <w:lang w:eastAsia="nl-NL"/>
              </w:rPr>
              <w:t>//IMKAD_AangebodenStuk/Partij/Gevolmachtigde</w:t>
            </w:r>
          </w:p>
          <w:p w14:paraId="59E590ED" w14:textId="2CB4578A" w:rsidR="00FB3D98" w:rsidRPr="00A32940" w:rsidRDefault="008D5272" w:rsidP="00FB39B7">
            <w:pPr>
              <w:spacing w:line="276" w:lineRule="auto"/>
              <w:rPr>
                <w:sz w:val="16"/>
                <w:szCs w:val="16"/>
                <w:lang w:val="nl"/>
              </w:rPr>
            </w:pPr>
            <w:r>
              <w:rPr>
                <w:sz w:val="16"/>
                <w:szCs w:val="16"/>
                <w:lang w:val="nl"/>
              </w:rPr>
              <w:t>Zie tekstblok voor verdere mapping</w:t>
            </w:r>
          </w:p>
        </w:tc>
      </w:tr>
      <w:tr w:rsidR="00FF6290" w14:paraId="76A689D2" w14:textId="77777777" w:rsidTr="00AD1D2C">
        <w:tc>
          <w:tcPr>
            <w:tcW w:w="2391" w:type="pct"/>
          </w:tcPr>
          <w:p w14:paraId="0ED7C336" w14:textId="34D3BDA0" w:rsidR="00FF6290" w:rsidRPr="00006B74" w:rsidRDefault="000B42F7" w:rsidP="00F9019E">
            <w:pPr>
              <w:tabs>
                <w:tab w:val="left" w:pos="2520"/>
              </w:tabs>
              <w:rPr>
                <w:rFonts w:cs="Arial"/>
                <w:bCs/>
                <w:color w:val="FF0000"/>
                <w:sz w:val="20"/>
                <w:highlight w:val="yellow"/>
              </w:rPr>
            </w:pPr>
            <w:r w:rsidRPr="001B4F7F">
              <w:rPr>
                <w:rFonts w:cs="Arial"/>
                <w:color w:val="FF0000"/>
                <w:sz w:val="20"/>
                <w:highlight w:val="yellow"/>
              </w:rPr>
              <w:t>TEKSTBLOK RECHTSPERSOON</w:t>
            </w:r>
          </w:p>
        </w:tc>
        <w:tc>
          <w:tcPr>
            <w:tcW w:w="2609" w:type="pct"/>
          </w:tcPr>
          <w:p w14:paraId="429F4AB7" w14:textId="77777777" w:rsidR="00C525DE" w:rsidRDefault="00C525DE" w:rsidP="00C525DE">
            <w:pPr>
              <w:spacing w:line="276" w:lineRule="auto"/>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74023774" w14:textId="77777777" w:rsidR="00C525DE" w:rsidRDefault="00C525DE" w:rsidP="00C525DE">
            <w:pPr>
              <w:spacing w:line="276" w:lineRule="auto"/>
              <w:rPr>
                <w:rFonts w:cs="Arial"/>
                <w:sz w:val="16"/>
                <w:szCs w:val="16"/>
              </w:rPr>
            </w:pPr>
          </w:p>
          <w:p w14:paraId="14164957" w14:textId="77777777" w:rsidR="00C525DE" w:rsidRPr="0037790F" w:rsidRDefault="00C525DE" w:rsidP="00C525DE">
            <w:pPr>
              <w:spacing w:line="276" w:lineRule="auto"/>
              <w:rPr>
                <w:rFonts w:cs="Arial"/>
                <w:sz w:val="16"/>
                <w:szCs w:val="16"/>
                <w:u w:val="single"/>
              </w:rPr>
            </w:pPr>
            <w:r w:rsidRPr="0037790F">
              <w:rPr>
                <w:rFonts w:cs="Arial"/>
                <w:sz w:val="16"/>
                <w:szCs w:val="16"/>
                <w:u w:val="single"/>
              </w:rPr>
              <w:t>Mapping:</w:t>
            </w:r>
          </w:p>
          <w:p w14:paraId="36084D2C" w14:textId="77777777" w:rsidR="00C525DE" w:rsidRPr="0037790F" w:rsidRDefault="00C525DE" w:rsidP="00C525DE">
            <w:pPr>
              <w:spacing w:line="276" w:lineRule="auto"/>
              <w:rPr>
                <w:sz w:val="16"/>
                <w:szCs w:val="16"/>
                <w:lang w:val="nl"/>
              </w:rPr>
            </w:pPr>
            <w:r w:rsidRPr="0037790F">
              <w:rPr>
                <w:sz w:val="16"/>
                <w:szCs w:val="16"/>
                <w:lang w:val="nl"/>
              </w:rPr>
              <w:lastRenderedPageBreak/>
              <w:t>/tia:IMKAD_AangebodenStuk/tia:Partij/tia:IMKAD_Persoon/</w:t>
            </w:r>
          </w:p>
          <w:p w14:paraId="77855E28" w14:textId="282F2EF3" w:rsidR="00C525DE" w:rsidRDefault="00C525DE" w:rsidP="00C525DE">
            <w:pPr>
              <w:spacing w:line="276" w:lineRule="auto"/>
              <w:rPr>
                <w:sz w:val="16"/>
                <w:szCs w:val="16"/>
                <w:lang w:val="nl"/>
              </w:rPr>
            </w:pPr>
            <w:r w:rsidRPr="0037790F">
              <w:rPr>
                <w:sz w:val="16"/>
                <w:szCs w:val="16"/>
                <w:lang w:val="nl"/>
              </w:rPr>
              <w:t>tia:tia_Gegevens/tia:NHR_Rechtspersoon</w:t>
            </w:r>
          </w:p>
          <w:p w14:paraId="3528EC2E" w14:textId="77777777" w:rsidR="00143F7B" w:rsidRPr="0037790F" w:rsidRDefault="00143F7B" w:rsidP="00C525DE">
            <w:pPr>
              <w:spacing w:line="276" w:lineRule="auto"/>
              <w:rPr>
                <w:sz w:val="16"/>
                <w:szCs w:val="16"/>
                <w:lang w:val="nl"/>
              </w:rPr>
            </w:pPr>
          </w:p>
          <w:p w14:paraId="06689EF3" w14:textId="6C484F3B" w:rsidR="00FF6290" w:rsidRPr="00DB7FA4" w:rsidRDefault="00143F7B" w:rsidP="00C525DE">
            <w:pPr>
              <w:spacing w:line="276" w:lineRule="auto"/>
              <w:rPr>
                <w:snapToGrid/>
                <w:kern w:val="0"/>
                <w:lang w:eastAsia="nl-NL"/>
              </w:rPr>
            </w:pPr>
            <w:r>
              <w:rPr>
                <w:sz w:val="16"/>
                <w:szCs w:val="16"/>
                <w:lang w:val="nl"/>
              </w:rPr>
              <w:t>-</w:t>
            </w:r>
            <w:r w:rsidR="00C525DE" w:rsidRPr="0037790F">
              <w:rPr>
                <w:sz w:val="16"/>
                <w:szCs w:val="16"/>
                <w:lang w:val="nl"/>
              </w:rPr>
              <w:t>Zie tekstblok voor verdere mapping</w:t>
            </w:r>
          </w:p>
        </w:tc>
      </w:tr>
      <w:tr w:rsidR="00F9019E" w14:paraId="35736FBA" w14:textId="77777777" w:rsidTr="00AD1D2C">
        <w:tc>
          <w:tcPr>
            <w:tcW w:w="2391" w:type="pct"/>
          </w:tcPr>
          <w:p w14:paraId="339648D1" w14:textId="4645A04C" w:rsidR="00F9019E" w:rsidRPr="00850B7B" w:rsidRDefault="00F9019E" w:rsidP="004E7594">
            <w:pPr>
              <w:tabs>
                <w:tab w:val="left" w:pos="2520"/>
              </w:tabs>
              <w:contextualSpacing/>
              <w:rPr>
                <w:rFonts w:cs="Arial"/>
                <w:color w:val="FF0000"/>
                <w:sz w:val="20"/>
                <w:highlight w:val="yellow"/>
              </w:rPr>
            </w:pPr>
            <w:r w:rsidRPr="00850B7B">
              <w:rPr>
                <w:rFonts w:cs="Arial"/>
                <w:color w:val="800080"/>
                <w:sz w:val="20"/>
              </w:rPr>
              <w:lastRenderedPageBreak/>
              <w:t xml:space="preserve">(correspondentieadres </w:t>
            </w:r>
            <w:r w:rsidRPr="00850B7B">
              <w:rPr>
                <w:color w:val="800080"/>
                <w:sz w:val="20"/>
              </w:rPr>
              <w:t>voor alle aangelegenheden betreffende de hierna te vermelden rechtshandelingen</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label</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afdeling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straatnaam</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huisnummer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letter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toevoeging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 xml:space="preserve"> </w:t>
            </w:r>
            <w:r w:rsidRPr="00850B7B">
              <w:rPr>
                <w:rFonts w:cs="Arial"/>
                <w:color w:val="800080"/>
                <w:sz w:val="20"/>
              </w:rPr>
              <w:t xml:space="preserve">/ postbus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postbusnummer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regio</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land</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w:t>
            </w:r>
          </w:p>
        </w:tc>
        <w:tc>
          <w:tcPr>
            <w:tcW w:w="2609" w:type="pct"/>
          </w:tcPr>
          <w:p w14:paraId="4E5650F2" w14:textId="77777777" w:rsidR="00850B7B" w:rsidRDefault="00850B7B" w:rsidP="00850B7B">
            <w:pPr>
              <w:spacing w:before="72"/>
              <w:rPr>
                <w:snapToGrid/>
              </w:rPr>
            </w:pPr>
            <w:r>
              <w:t>Optioneel postadres.</w:t>
            </w:r>
          </w:p>
          <w:p w14:paraId="606C41C2" w14:textId="77777777" w:rsidR="00850B7B" w:rsidRDefault="00850B7B" w:rsidP="00850B7B">
            <w:pPr>
              <w:rPr>
                <w:color w:val="3366FF"/>
              </w:rPr>
            </w:pPr>
          </w:p>
          <w:p w14:paraId="34239442" w14:textId="77777777" w:rsidR="00850B7B" w:rsidRDefault="00850B7B" w:rsidP="00850B7B">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53FB6737" w14:textId="77777777" w:rsidR="00850B7B" w:rsidRDefault="00850B7B" w:rsidP="00850B7B"/>
          <w:p w14:paraId="6EB38E81" w14:textId="77777777" w:rsidR="00850B7B" w:rsidRDefault="00850B7B" w:rsidP="00850B7B">
            <w:pPr>
              <w:rPr>
                <w:szCs w:val="18"/>
              </w:rPr>
            </w:pPr>
            <w:r>
              <w:t>Voor het adres moet gekozen worden uit binnenlands adres, postbus adres of buitenlands adres.</w:t>
            </w:r>
          </w:p>
          <w:p w14:paraId="796EEFC8" w14:textId="77777777" w:rsidR="00850B7B" w:rsidRDefault="00850B7B" w:rsidP="00850B7B">
            <w:pPr>
              <w:rPr>
                <w:szCs w:val="18"/>
              </w:rPr>
            </w:pPr>
          </w:p>
          <w:p w14:paraId="2FF1D4DA" w14:textId="77777777" w:rsidR="00850B7B" w:rsidRDefault="00850B7B" w:rsidP="00850B7B">
            <w:pPr>
              <w:rPr>
                <w:szCs w:val="18"/>
              </w:rPr>
            </w:pPr>
            <w:r>
              <w:rPr>
                <w:szCs w:val="18"/>
              </w:rPr>
              <w:t>Voor plaats en land moet gekozen worden uit een waardelijst.</w:t>
            </w:r>
          </w:p>
          <w:p w14:paraId="6B7F7926" w14:textId="77777777" w:rsidR="00850B7B" w:rsidRDefault="00850B7B" w:rsidP="00850B7B">
            <w:pPr>
              <w:rPr>
                <w:szCs w:val="18"/>
              </w:rPr>
            </w:pPr>
          </w:p>
          <w:p w14:paraId="14578B5D" w14:textId="77777777" w:rsidR="00850B7B" w:rsidRPr="0037790F" w:rsidRDefault="00850B7B" w:rsidP="00850B7B">
            <w:pPr>
              <w:pStyle w:val="streepje"/>
              <w:numPr>
                <w:ilvl w:val="0"/>
                <w:numId w:val="0"/>
              </w:numPr>
              <w:ind w:left="284" w:hanging="284"/>
              <w:rPr>
                <w:sz w:val="16"/>
                <w:szCs w:val="16"/>
                <w:u w:val="single"/>
                <w:lang w:val="nl-NL"/>
              </w:rPr>
            </w:pPr>
            <w:r w:rsidRPr="0037790F">
              <w:rPr>
                <w:sz w:val="16"/>
                <w:szCs w:val="16"/>
                <w:u w:val="single"/>
                <w:lang w:val="nl-NL"/>
              </w:rPr>
              <w:t>Mapping:</w:t>
            </w:r>
          </w:p>
          <w:p w14:paraId="7D8A1944" w14:textId="77777777" w:rsidR="00850B7B" w:rsidRDefault="00850B7B" w:rsidP="00850B7B">
            <w:pPr>
              <w:pStyle w:val="streepje"/>
              <w:numPr>
                <w:ilvl w:val="0"/>
                <w:numId w:val="0"/>
              </w:numPr>
              <w:rPr>
                <w:sz w:val="16"/>
                <w:szCs w:val="16"/>
                <w:lang w:val="nl-NL"/>
              </w:rPr>
            </w:pPr>
            <w:r>
              <w:rPr>
                <w:sz w:val="16"/>
                <w:szCs w:val="16"/>
                <w:lang w:val="nl-NL"/>
              </w:rPr>
              <w:t>//IMKAD_Persoon/IMKAD_PostlocatiePersoon/</w:t>
            </w:r>
          </w:p>
          <w:p w14:paraId="35F84588" w14:textId="77777777" w:rsidR="00850B7B" w:rsidRDefault="00850B7B" w:rsidP="00850B7B">
            <w:pPr>
              <w:pStyle w:val="streepje"/>
              <w:numPr>
                <w:ilvl w:val="0"/>
                <w:numId w:val="0"/>
              </w:numPr>
              <w:ind w:left="227"/>
              <w:rPr>
                <w:sz w:val="14"/>
                <w:szCs w:val="16"/>
                <w:lang w:val="nl-NL"/>
              </w:rPr>
            </w:pPr>
            <w:r>
              <w:rPr>
                <w:sz w:val="16"/>
                <w:lang w:val="nl-NL"/>
              </w:rPr>
              <w:tab/>
              <w:t>./label</w:t>
            </w:r>
          </w:p>
          <w:p w14:paraId="109047C1" w14:textId="77777777" w:rsidR="00850B7B" w:rsidRDefault="00850B7B" w:rsidP="00850B7B">
            <w:pPr>
              <w:ind w:left="227"/>
              <w:rPr>
                <w:sz w:val="16"/>
              </w:rPr>
            </w:pPr>
            <w:r>
              <w:rPr>
                <w:sz w:val="16"/>
              </w:rPr>
              <w:tab/>
              <w:t>./afdeling</w:t>
            </w:r>
          </w:p>
          <w:p w14:paraId="0A1D6652" w14:textId="77777777" w:rsidR="00850B7B" w:rsidRDefault="00850B7B" w:rsidP="00850B7B">
            <w:pPr>
              <w:pStyle w:val="streepje"/>
              <w:numPr>
                <w:ilvl w:val="0"/>
                <w:numId w:val="0"/>
              </w:numPr>
              <w:rPr>
                <w:u w:val="single"/>
                <w:lang w:val="nl-NL"/>
              </w:rPr>
            </w:pPr>
          </w:p>
          <w:p w14:paraId="24EB1BE7" w14:textId="77777777" w:rsidR="00850B7B" w:rsidRDefault="00850B7B" w:rsidP="00850B7B">
            <w:pPr>
              <w:pStyle w:val="streepje"/>
              <w:numPr>
                <w:ilvl w:val="0"/>
                <w:numId w:val="0"/>
              </w:numPr>
              <w:rPr>
                <w:u w:val="single"/>
                <w:lang w:val="nl-NL"/>
              </w:rPr>
            </w:pPr>
            <w:r>
              <w:rPr>
                <w:u w:val="single"/>
                <w:lang w:val="nl-NL"/>
              </w:rPr>
              <w:t>Mapping binnenlandsadres:</w:t>
            </w:r>
          </w:p>
          <w:p w14:paraId="6A9A24AA" w14:textId="77777777" w:rsidR="00850B7B" w:rsidRDefault="00850B7B" w:rsidP="00850B7B">
            <w:pPr>
              <w:pStyle w:val="streepje"/>
              <w:numPr>
                <w:ilvl w:val="0"/>
                <w:numId w:val="0"/>
              </w:numPr>
              <w:rPr>
                <w:sz w:val="16"/>
                <w:szCs w:val="16"/>
                <w:lang w:val="nl-NL"/>
              </w:rPr>
            </w:pPr>
            <w:r>
              <w:rPr>
                <w:sz w:val="16"/>
                <w:szCs w:val="16"/>
                <w:lang w:val="nl-NL"/>
              </w:rPr>
              <w:t>//IMKAD_Persoon/IMKAD_PostlocatiePersoon/adres/binnenlandsAdres/</w:t>
            </w:r>
          </w:p>
          <w:p w14:paraId="367D6CFE" w14:textId="77777777" w:rsidR="00850B7B" w:rsidRDefault="00850B7B" w:rsidP="00850B7B">
            <w:pPr>
              <w:ind w:left="227"/>
              <w:rPr>
                <w:sz w:val="16"/>
                <w:szCs w:val="16"/>
              </w:rPr>
            </w:pPr>
            <w:r>
              <w:rPr>
                <w:sz w:val="16"/>
                <w:szCs w:val="16"/>
              </w:rPr>
              <w:tab/>
              <w:t>./BAG_NummerAanduiding/postcode</w:t>
            </w:r>
          </w:p>
          <w:p w14:paraId="04CB20F2" w14:textId="77777777" w:rsidR="00850B7B" w:rsidRDefault="00850B7B" w:rsidP="00850B7B">
            <w:pPr>
              <w:ind w:left="227"/>
              <w:rPr>
                <w:sz w:val="16"/>
                <w:szCs w:val="16"/>
              </w:rPr>
            </w:pPr>
            <w:r>
              <w:rPr>
                <w:sz w:val="16"/>
                <w:szCs w:val="16"/>
              </w:rPr>
              <w:tab/>
              <w:t>./BAG_Woonplaats/woonplaatsnaam</w:t>
            </w:r>
          </w:p>
          <w:p w14:paraId="7FBBA120" w14:textId="77777777" w:rsidR="00850B7B" w:rsidRDefault="00850B7B" w:rsidP="00850B7B">
            <w:pPr>
              <w:ind w:left="227"/>
              <w:rPr>
                <w:sz w:val="16"/>
                <w:szCs w:val="16"/>
              </w:rPr>
            </w:pPr>
            <w:r>
              <w:rPr>
                <w:sz w:val="16"/>
                <w:szCs w:val="16"/>
              </w:rPr>
              <w:tab/>
              <w:t>./BAG_OpenbareRuimte/openbareRuimteNaam</w:t>
            </w:r>
          </w:p>
          <w:p w14:paraId="5C215830" w14:textId="77777777" w:rsidR="00850B7B" w:rsidRDefault="00850B7B" w:rsidP="00850B7B">
            <w:pPr>
              <w:ind w:left="227"/>
              <w:rPr>
                <w:sz w:val="16"/>
                <w:szCs w:val="16"/>
              </w:rPr>
            </w:pPr>
            <w:r>
              <w:rPr>
                <w:sz w:val="16"/>
                <w:szCs w:val="16"/>
              </w:rPr>
              <w:tab/>
              <w:t>./BAG_NummerAanduiding/huisnummer</w:t>
            </w:r>
          </w:p>
          <w:p w14:paraId="0641042E" w14:textId="77777777" w:rsidR="00850B7B" w:rsidRDefault="00850B7B" w:rsidP="00850B7B">
            <w:pPr>
              <w:ind w:left="227"/>
              <w:rPr>
                <w:sz w:val="16"/>
                <w:szCs w:val="16"/>
              </w:rPr>
            </w:pPr>
            <w:r>
              <w:rPr>
                <w:sz w:val="16"/>
                <w:szCs w:val="16"/>
              </w:rPr>
              <w:tab/>
              <w:t>./BAG_NummerAanduiding/huisletter</w:t>
            </w:r>
          </w:p>
          <w:p w14:paraId="074A0AEB" w14:textId="77777777" w:rsidR="00850B7B" w:rsidRDefault="00850B7B" w:rsidP="00850B7B">
            <w:pPr>
              <w:pStyle w:val="streepje"/>
              <w:numPr>
                <w:ilvl w:val="0"/>
                <w:numId w:val="0"/>
              </w:numPr>
              <w:ind w:left="227"/>
              <w:rPr>
                <w:u w:val="single"/>
                <w:lang w:val="nl-NL"/>
              </w:rPr>
            </w:pPr>
            <w:r>
              <w:rPr>
                <w:sz w:val="16"/>
                <w:szCs w:val="16"/>
                <w:lang w:val="nl-NL"/>
              </w:rPr>
              <w:tab/>
              <w:t>./BAG_NummerAanduiding/huisnummertoevoeging</w:t>
            </w:r>
            <w:r>
              <w:rPr>
                <w:u w:val="single"/>
                <w:lang w:val="nl-NL"/>
              </w:rPr>
              <w:t xml:space="preserve"> </w:t>
            </w:r>
          </w:p>
          <w:p w14:paraId="3E91814F" w14:textId="77777777" w:rsidR="00850B7B" w:rsidRDefault="00850B7B" w:rsidP="00850B7B">
            <w:pPr>
              <w:pStyle w:val="streepje"/>
              <w:numPr>
                <w:ilvl w:val="0"/>
                <w:numId w:val="0"/>
              </w:numPr>
              <w:rPr>
                <w:u w:val="single"/>
                <w:lang w:val="nl-NL"/>
              </w:rPr>
            </w:pPr>
          </w:p>
          <w:p w14:paraId="6F1A866B" w14:textId="77777777" w:rsidR="00850B7B" w:rsidRDefault="00850B7B" w:rsidP="00850B7B">
            <w:pPr>
              <w:pStyle w:val="streepje"/>
              <w:numPr>
                <w:ilvl w:val="0"/>
                <w:numId w:val="0"/>
              </w:numPr>
              <w:rPr>
                <w:u w:val="single"/>
                <w:lang w:val="nl-NL"/>
              </w:rPr>
            </w:pPr>
            <w:r>
              <w:rPr>
                <w:u w:val="single"/>
                <w:lang w:val="nl-NL"/>
              </w:rPr>
              <w:t>Mapping buitenlandsadres:</w:t>
            </w:r>
          </w:p>
          <w:p w14:paraId="67A3A517" w14:textId="77777777" w:rsidR="00850B7B" w:rsidRPr="00201932" w:rsidRDefault="00850B7B" w:rsidP="00850B7B">
            <w:pPr>
              <w:pStyle w:val="streepje"/>
              <w:numPr>
                <w:ilvl w:val="0"/>
                <w:numId w:val="0"/>
              </w:numPr>
              <w:rPr>
                <w:sz w:val="16"/>
                <w:szCs w:val="16"/>
                <w:lang w:val="nl-NL"/>
              </w:rPr>
            </w:pPr>
            <w:r>
              <w:rPr>
                <w:sz w:val="16"/>
                <w:szCs w:val="16"/>
                <w:lang w:val="nl-NL"/>
              </w:rPr>
              <w:t>//IMKAD_Persoon/IMKAD_PostlocatiePersoon/</w:t>
            </w:r>
            <w:r>
              <w:rPr>
                <w:sz w:val="16"/>
                <w:lang w:val="nl-NL"/>
              </w:rPr>
              <w:t>adres/buitenlandsAdres/</w:t>
            </w:r>
          </w:p>
          <w:p w14:paraId="0C0144B1" w14:textId="77777777" w:rsidR="00850B7B" w:rsidRDefault="00850B7B" w:rsidP="00850B7B">
            <w:pPr>
              <w:pStyle w:val="streepje"/>
              <w:numPr>
                <w:ilvl w:val="0"/>
                <w:numId w:val="0"/>
              </w:numPr>
              <w:ind w:left="227"/>
              <w:rPr>
                <w:sz w:val="14"/>
                <w:szCs w:val="16"/>
                <w:lang w:val="nl-NL"/>
              </w:rPr>
            </w:pPr>
            <w:r>
              <w:rPr>
                <w:sz w:val="16"/>
                <w:lang w:val="nl-NL"/>
              </w:rPr>
              <w:tab/>
              <w:t>./woonplaats</w:t>
            </w:r>
          </w:p>
          <w:p w14:paraId="27B4EBE8" w14:textId="77777777" w:rsidR="00850B7B" w:rsidRDefault="00850B7B" w:rsidP="00850B7B">
            <w:pPr>
              <w:ind w:left="227"/>
              <w:rPr>
                <w:sz w:val="16"/>
              </w:rPr>
            </w:pPr>
            <w:r>
              <w:rPr>
                <w:sz w:val="16"/>
              </w:rPr>
              <w:lastRenderedPageBreak/>
              <w:tab/>
              <w:t xml:space="preserve">./adres </w:t>
            </w:r>
          </w:p>
          <w:p w14:paraId="62CAE032" w14:textId="77777777" w:rsidR="00850B7B" w:rsidRPr="00201932" w:rsidRDefault="00850B7B" w:rsidP="00850B7B">
            <w:pPr>
              <w:ind w:left="227"/>
              <w:rPr>
                <w:sz w:val="16"/>
              </w:rPr>
            </w:pPr>
            <w:r>
              <w:rPr>
                <w:sz w:val="16"/>
              </w:rPr>
              <w:tab/>
            </w:r>
            <w:r w:rsidRPr="00201932">
              <w:rPr>
                <w:sz w:val="16"/>
              </w:rPr>
              <w:t>./regio</w:t>
            </w:r>
          </w:p>
          <w:p w14:paraId="1C07D1DB" w14:textId="77777777" w:rsidR="00850B7B" w:rsidRPr="00201932" w:rsidRDefault="00850B7B" w:rsidP="00850B7B">
            <w:pPr>
              <w:ind w:left="227"/>
              <w:rPr>
                <w:sz w:val="16"/>
              </w:rPr>
            </w:pPr>
            <w:r w:rsidRPr="00201932">
              <w:rPr>
                <w:sz w:val="16"/>
              </w:rPr>
              <w:tab/>
              <w:t>./land</w:t>
            </w:r>
          </w:p>
          <w:p w14:paraId="730A836A" w14:textId="77777777" w:rsidR="00850B7B" w:rsidRPr="00201932" w:rsidRDefault="00850B7B" w:rsidP="00850B7B">
            <w:pPr>
              <w:spacing w:before="72"/>
              <w:rPr>
                <w:sz w:val="16"/>
              </w:rPr>
            </w:pPr>
            <w:r w:rsidRPr="00201932">
              <w:rPr>
                <w:u w:val="single"/>
              </w:rPr>
              <w:t>Mapping postbusadres:</w:t>
            </w:r>
          </w:p>
          <w:p w14:paraId="756076EF" w14:textId="77777777" w:rsidR="00850B7B" w:rsidRPr="00201932" w:rsidRDefault="00850B7B" w:rsidP="00850B7B">
            <w:pPr>
              <w:pStyle w:val="streepje"/>
              <w:numPr>
                <w:ilvl w:val="0"/>
                <w:numId w:val="0"/>
              </w:numPr>
              <w:rPr>
                <w:sz w:val="16"/>
                <w:szCs w:val="16"/>
                <w:lang w:val="nl-NL"/>
              </w:rPr>
            </w:pPr>
            <w:r w:rsidRPr="00201932">
              <w:rPr>
                <w:sz w:val="16"/>
                <w:szCs w:val="16"/>
                <w:lang w:val="nl-NL"/>
              </w:rPr>
              <w:t>//IMKAD_Persoon/IMKAD_PostlocatiePersoon/adres/Imkad_AdreskeuzePI/postbusAdres/</w:t>
            </w:r>
          </w:p>
          <w:p w14:paraId="10BFB1BA" w14:textId="77777777" w:rsidR="00850B7B" w:rsidRDefault="00850B7B" w:rsidP="00850B7B">
            <w:pPr>
              <w:ind w:left="227"/>
              <w:rPr>
                <w:sz w:val="16"/>
                <w:szCs w:val="16"/>
              </w:rPr>
            </w:pPr>
            <w:r w:rsidRPr="00201932">
              <w:rPr>
                <w:sz w:val="16"/>
                <w:szCs w:val="16"/>
              </w:rPr>
              <w:tab/>
            </w:r>
            <w:r>
              <w:rPr>
                <w:sz w:val="16"/>
                <w:szCs w:val="16"/>
              </w:rPr>
              <w:t>./postbusnummer</w:t>
            </w:r>
          </w:p>
          <w:p w14:paraId="2511ECA3" w14:textId="77777777" w:rsidR="00850B7B" w:rsidRDefault="00850B7B" w:rsidP="00850B7B">
            <w:pPr>
              <w:ind w:left="227"/>
              <w:rPr>
                <w:sz w:val="16"/>
                <w:szCs w:val="16"/>
              </w:rPr>
            </w:pPr>
            <w:r>
              <w:rPr>
                <w:sz w:val="16"/>
              </w:rPr>
              <w:tab/>
              <w:t>./</w:t>
            </w:r>
            <w:r>
              <w:rPr>
                <w:sz w:val="16"/>
                <w:szCs w:val="16"/>
              </w:rPr>
              <w:t>postcode</w:t>
            </w:r>
          </w:p>
          <w:p w14:paraId="2774587D" w14:textId="3BAFE84E" w:rsidR="00F9019E" w:rsidRPr="00846FDB" w:rsidRDefault="00850B7B" w:rsidP="00850B7B">
            <w:pPr>
              <w:spacing w:line="276" w:lineRule="auto"/>
              <w:rPr>
                <w:rFonts w:cs="Arial"/>
                <w:szCs w:val="18"/>
              </w:rPr>
            </w:pPr>
            <w:r>
              <w:rPr>
                <w:sz w:val="16"/>
                <w:szCs w:val="16"/>
              </w:rPr>
              <w:t xml:space="preserve">           ./woonplaatsnaam</w:t>
            </w:r>
          </w:p>
        </w:tc>
      </w:tr>
      <w:tr w:rsidR="00B45EA9" w14:paraId="3C809318" w14:textId="77777777" w:rsidTr="00AD1D2C">
        <w:tc>
          <w:tcPr>
            <w:tcW w:w="2391" w:type="pct"/>
          </w:tcPr>
          <w:p w14:paraId="3C482214" w14:textId="13971B7E" w:rsidR="00B45EA9" w:rsidRPr="00850B7B" w:rsidRDefault="00B45EA9" w:rsidP="00F9019E">
            <w:pPr>
              <w:tabs>
                <w:tab w:val="left" w:pos="2520"/>
              </w:tabs>
              <w:rPr>
                <w:rFonts w:cs="Arial"/>
                <w:color w:val="800080"/>
                <w:sz w:val="20"/>
              </w:rPr>
            </w:pPr>
            <w:r>
              <w:rPr>
                <w:rFonts w:cs="Arial"/>
                <w:color w:val="FF0000"/>
                <w:sz w:val="20"/>
              </w:rPr>
              <w:lastRenderedPageBreak/>
              <w:t>;</w:t>
            </w:r>
          </w:p>
        </w:tc>
        <w:tc>
          <w:tcPr>
            <w:tcW w:w="2609" w:type="pct"/>
          </w:tcPr>
          <w:p w14:paraId="36502AA3" w14:textId="61723441" w:rsidR="00B45EA9" w:rsidRDefault="00B45EA9" w:rsidP="00850B7B">
            <w:pPr>
              <w:spacing w:before="72"/>
            </w:pPr>
            <w:r>
              <w:t>Vaste tekst.</w:t>
            </w:r>
          </w:p>
        </w:tc>
      </w:tr>
      <w:tr w:rsidR="004E7594" w14:paraId="5E918454" w14:textId="77777777" w:rsidTr="00AD1D2C">
        <w:tc>
          <w:tcPr>
            <w:tcW w:w="2391" w:type="pct"/>
          </w:tcPr>
          <w:p w14:paraId="75C4E0E2" w14:textId="311192ED" w:rsidR="004E7594" w:rsidRDefault="004E7594" w:rsidP="00A32940">
            <w:pPr>
              <w:tabs>
                <w:tab w:val="left" w:pos="-1440"/>
                <w:tab w:val="left" w:pos="-720"/>
              </w:tabs>
              <w:suppressAutoHyphens/>
              <w:ind w:left="284"/>
              <w:rPr>
                <w:rFonts w:cs="Arial"/>
                <w:color w:val="FF0000"/>
                <w:sz w:val="20"/>
              </w:rPr>
            </w:pPr>
            <w:r w:rsidRPr="0056395F">
              <w:rPr>
                <w:rFonts w:cs="Arial"/>
                <w:color w:val="FF0000"/>
                <w:sz w:val="20"/>
              </w:rPr>
              <w:t xml:space="preserve">hierna </w:t>
            </w:r>
            <w:r>
              <w:rPr>
                <w:rFonts w:cs="Arial"/>
                <w:color w:val="FF0000"/>
                <w:sz w:val="20"/>
              </w:rPr>
              <w:t>t</w:t>
            </w:r>
            <w:r w:rsidRPr="0056395F">
              <w:rPr>
                <w:rFonts w:cs="Arial"/>
                <w:color w:val="FF0000"/>
                <w:sz w:val="20"/>
              </w:rPr>
              <w:t>e noemen</w:t>
            </w:r>
            <w:r>
              <w:rPr>
                <w:rFonts w:cs="Arial"/>
                <w:color w:val="FF0000"/>
                <w:sz w:val="20"/>
              </w:rPr>
              <w:t>:</w:t>
            </w:r>
            <w:r w:rsidRPr="0056395F">
              <w:rPr>
                <w:rFonts w:cs="Arial"/>
                <w:color w:val="FF0000"/>
                <w:sz w:val="20"/>
              </w:rPr>
              <w:t xml:space="preserve"> </w:t>
            </w:r>
            <w:r w:rsidR="00A77962">
              <w:rPr>
                <w:rFonts w:cs="Arial"/>
                <w:color w:val="FF0000"/>
                <w:sz w:val="20"/>
              </w:rPr>
              <w:t>“</w:t>
            </w:r>
            <w:r>
              <w:rPr>
                <w:rFonts w:cs="Arial"/>
                <w:color w:val="FF0000"/>
                <w:sz w:val="20"/>
              </w:rPr>
              <w:t>NIBC</w:t>
            </w:r>
            <w:r w:rsidR="00A77962">
              <w:rPr>
                <w:rFonts w:cs="Arial"/>
                <w:color w:val="FF0000"/>
                <w:sz w:val="20"/>
              </w:rPr>
              <w:t>”</w:t>
            </w:r>
            <w:r>
              <w:rPr>
                <w:rFonts w:cs="Arial"/>
                <w:color w:val="FF0000"/>
                <w:sz w:val="20"/>
              </w:rPr>
              <w:t xml:space="preserve">; </w:t>
            </w:r>
          </w:p>
        </w:tc>
        <w:tc>
          <w:tcPr>
            <w:tcW w:w="2609" w:type="pct"/>
          </w:tcPr>
          <w:p w14:paraId="1CF42DE6" w14:textId="3D5D70E9" w:rsidR="004E7594" w:rsidRDefault="004E7594" w:rsidP="00850B7B">
            <w:pPr>
              <w:spacing w:before="72"/>
            </w:pPr>
            <w:r>
              <w:t>Vaste tekst.</w:t>
            </w:r>
          </w:p>
        </w:tc>
      </w:tr>
    </w:tbl>
    <w:p w14:paraId="2EDB4284" w14:textId="53554C54" w:rsidR="00604095" w:rsidRDefault="00604095" w:rsidP="00604095">
      <w:pPr>
        <w:rPr>
          <w:lang w:val="nl"/>
        </w:rPr>
      </w:pPr>
    </w:p>
    <w:p w14:paraId="0A5E1B7E" w14:textId="55C3EEFD" w:rsidR="004E7594" w:rsidRDefault="004E7594" w:rsidP="00604095">
      <w:pPr>
        <w:rPr>
          <w:lang w:val="nl"/>
        </w:rPr>
      </w:pPr>
    </w:p>
    <w:p w14:paraId="58B44763" w14:textId="51860685" w:rsidR="004E7594" w:rsidRDefault="004B33C5" w:rsidP="004E7594">
      <w:pPr>
        <w:pStyle w:val="Kop3"/>
      </w:pPr>
      <w:bookmarkStart w:id="23" w:name="_Toc132199284"/>
      <w:r>
        <w:t xml:space="preserve">Hypotheekgever en </w:t>
      </w:r>
      <w:r w:rsidR="004E7594">
        <w:t>Schuldenaar</w:t>
      </w:r>
      <w:bookmarkEnd w:id="23"/>
    </w:p>
    <w:p w14:paraId="4BDBD8CE" w14:textId="130AD8BE" w:rsidR="004E7594" w:rsidRDefault="004E7594" w:rsidP="004E7594">
      <w:pPr>
        <w:rPr>
          <w:lang w:val="nl"/>
        </w:rPr>
      </w:pPr>
    </w:p>
    <w:tbl>
      <w:tblPr>
        <w:tblW w:w="52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6658"/>
        <w:gridCol w:w="5811"/>
      </w:tblGrid>
      <w:tr w:rsidR="004E7594" w:rsidRPr="005837AC" w14:paraId="7768490D" w14:textId="77777777" w:rsidTr="00AD1D2C">
        <w:trPr>
          <w:cantSplit/>
        </w:trPr>
        <w:tc>
          <w:tcPr>
            <w:tcW w:w="2670" w:type="pct"/>
            <w:shd w:val="clear" w:color="auto" w:fill="DEEAF6" w:themeFill="accent1" w:themeFillTint="33"/>
          </w:tcPr>
          <w:p w14:paraId="7025D4F3" w14:textId="77777777" w:rsidR="004E7594" w:rsidRPr="005837AC" w:rsidRDefault="004E7594" w:rsidP="00A841E0">
            <w:pPr>
              <w:tabs>
                <w:tab w:val="left" w:pos="2520"/>
              </w:tabs>
              <w:rPr>
                <w:b/>
                <w:szCs w:val="18"/>
              </w:rPr>
            </w:pPr>
            <w:r>
              <w:rPr>
                <w:b/>
                <w:szCs w:val="18"/>
              </w:rPr>
              <w:t>Modeldocument tekst</w:t>
            </w:r>
          </w:p>
        </w:tc>
        <w:tc>
          <w:tcPr>
            <w:tcW w:w="2330" w:type="pct"/>
            <w:shd w:val="clear" w:color="auto" w:fill="DEEAF6" w:themeFill="accent1" w:themeFillTint="33"/>
          </w:tcPr>
          <w:p w14:paraId="766763B0" w14:textId="77777777" w:rsidR="004E7594" w:rsidRPr="005837AC" w:rsidRDefault="004E7594" w:rsidP="00A841E0">
            <w:pPr>
              <w:tabs>
                <w:tab w:val="left" w:pos="2520"/>
              </w:tabs>
              <w:rPr>
                <w:b/>
                <w:szCs w:val="18"/>
              </w:rPr>
            </w:pPr>
            <w:r>
              <w:rPr>
                <w:b/>
                <w:szCs w:val="18"/>
              </w:rPr>
              <w:t>Toelichting en mapping</w:t>
            </w:r>
          </w:p>
        </w:tc>
      </w:tr>
      <w:tr w:rsidR="004E7594" w14:paraId="541489EB" w14:textId="77777777" w:rsidTr="00AD1D2C">
        <w:tc>
          <w:tcPr>
            <w:tcW w:w="2670" w:type="pct"/>
          </w:tcPr>
          <w:p w14:paraId="76C76A23" w14:textId="7B062531" w:rsidR="004E7594" w:rsidRPr="00CD057B" w:rsidRDefault="004E7594" w:rsidP="00A841E0">
            <w:pPr>
              <w:tabs>
                <w:tab w:val="left" w:pos="2520"/>
              </w:tabs>
              <w:rPr>
                <w:sz w:val="20"/>
              </w:rPr>
            </w:pPr>
            <w:r>
              <w:rPr>
                <w:color w:val="FF0000"/>
                <w:sz w:val="20"/>
              </w:rPr>
              <w:t>2</w:t>
            </w:r>
            <w:r w:rsidRPr="00604095">
              <w:rPr>
                <w:color w:val="FF0000"/>
                <w:sz w:val="20"/>
              </w:rPr>
              <w:t>.</w:t>
            </w:r>
          </w:p>
        </w:tc>
        <w:tc>
          <w:tcPr>
            <w:tcW w:w="2330" w:type="pct"/>
          </w:tcPr>
          <w:p w14:paraId="5B3FA8A4" w14:textId="77777777" w:rsidR="004E7594" w:rsidRPr="00527D55" w:rsidRDefault="004E7594" w:rsidP="00A841E0">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34357305" w14:textId="77777777" w:rsidR="004E7594" w:rsidRDefault="004E7594" w:rsidP="00A841E0">
            <w:pPr>
              <w:autoSpaceDE w:val="0"/>
              <w:autoSpaceDN w:val="0"/>
              <w:adjustRightInd w:val="0"/>
              <w:spacing w:line="276" w:lineRule="auto"/>
              <w:rPr>
                <w:sz w:val="16"/>
                <w:szCs w:val="16"/>
                <w:lang w:val="nl"/>
              </w:rPr>
            </w:pPr>
          </w:p>
          <w:p w14:paraId="018A5FAF" w14:textId="77777777" w:rsidR="004E7594" w:rsidRPr="0037790F" w:rsidRDefault="004E7594" w:rsidP="00A841E0">
            <w:pPr>
              <w:autoSpaceDE w:val="0"/>
              <w:autoSpaceDN w:val="0"/>
              <w:adjustRightInd w:val="0"/>
              <w:spacing w:line="276" w:lineRule="auto"/>
              <w:rPr>
                <w:snapToGrid/>
                <w:kern w:val="0"/>
                <w:sz w:val="16"/>
                <w:szCs w:val="16"/>
                <w:u w:val="single"/>
                <w:lang w:eastAsia="nl-NL"/>
              </w:rPr>
            </w:pPr>
            <w:r>
              <w:rPr>
                <w:snapToGrid/>
                <w:kern w:val="0"/>
                <w:sz w:val="16"/>
                <w:szCs w:val="16"/>
                <w:u w:val="single"/>
                <w:lang w:eastAsia="nl-NL"/>
              </w:rPr>
              <w:t>Mapping:</w:t>
            </w:r>
          </w:p>
          <w:p w14:paraId="34858063" w14:textId="50319103" w:rsidR="004E7594" w:rsidRPr="0037790F" w:rsidRDefault="004E7594" w:rsidP="00A841E0">
            <w:pPr>
              <w:autoSpaceDE w:val="0"/>
              <w:autoSpaceDN w:val="0"/>
              <w:adjustRightInd w:val="0"/>
              <w:spacing w:line="276" w:lineRule="auto"/>
              <w:rPr>
                <w:kern w:val="0"/>
                <w:sz w:val="16"/>
                <w:szCs w:val="16"/>
                <w:lang w:eastAsia="nl-NL"/>
              </w:rPr>
            </w:pPr>
            <w:r w:rsidRPr="0037790F">
              <w:rPr>
                <w:rFonts w:cs="Arial"/>
                <w:snapToGrid/>
                <w:kern w:val="0"/>
                <w:sz w:val="16"/>
                <w:szCs w:val="16"/>
                <w:lang w:eastAsia="nl-NL"/>
              </w:rPr>
              <w:t>//IMKAD_</w:t>
            </w:r>
            <w:r w:rsidRPr="0037790F">
              <w:rPr>
                <w:snapToGrid/>
                <w:kern w:val="0"/>
                <w:sz w:val="16"/>
                <w:szCs w:val="16"/>
                <w:lang w:eastAsia="nl-NL"/>
              </w:rPr>
              <w:t>AangebodenStuk</w:t>
            </w:r>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./aanduidingPartij(‘</w:t>
            </w:r>
            <w:r w:rsidR="000D6E69">
              <w:rPr>
                <w:kern w:val="0"/>
                <w:sz w:val="16"/>
                <w:szCs w:val="16"/>
                <w:lang w:eastAsia="nl-NL"/>
              </w:rPr>
              <w:t xml:space="preserve">hypotheekgever en </w:t>
            </w:r>
            <w:r>
              <w:rPr>
                <w:kern w:val="0"/>
                <w:sz w:val="16"/>
                <w:szCs w:val="16"/>
                <w:lang w:eastAsia="nl-NL"/>
              </w:rPr>
              <w:t>schuldenaar’</w:t>
            </w:r>
            <w:r w:rsidRPr="0037790F">
              <w:rPr>
                <w:kern w:val="0"/>
                <w:sz w:val="16"/>
                <w:szCs w:val="16"/>
                <w:lang w:eastAsia="nl-NL"/>
              </w:rPr>
              <w:t>)</w:t>
            </w:r>
          </w:p>
          <w:p w14:paraId="58FC57BF" w14:textId="77777777" w:rsidR="004E7594" w:rsidRDefault="004E7594" w:rsidP="00A841E0">
            <w:pPr>
              <w:spacing w:line="276" w:lineRule="auto"/>
              <w:rPr>
                <w:rFonts w:cs="Arial"/>
                <w:sz w:val="16"/>
                <w:szCs w:val="16"/>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p>
          <w:p w14:paraId="35A9F479" w14:textId="4B92D12E" w:rsidR="004E7594" w:rsidRPr="007D6116" w:rsidRDefault="004E7594" w:rsidP="007D6116">
            <w:pPr>
              <w:spacing w:line="276" w:lineRule="auto"/>
              <w:rPr>
                <w:rFonts w:cs="Arial"/>
                <w:sz w:val="16"/>
                <w:szCs w:val="16"/>
              </w:rPr>
            </w:pPr>
            <w:r w:rsidRPr="007312B4">
              <w:rPr>
                <w:rFonts w:cs="Arial"/>
                <w:sz w:val="16"/>
                <w:szCs w:val="16"/>
              </w:rPr>
              <w:t>/ver</w:t>
            </w:r>
            <w:r>
              <w:rPr>
                <w:rFonts w:cs="Arial"/>
                <w:sz w:val="16"/>
                <w:szCs w:val="16"/>
              </w:rPr>
              <w:t>vreemder</w:t>
            </w:r>
            <w:r w:rsidRPr="007312B4">
              <w:rPr>
                <w:rFonts w:cs="Arial"/>
                <w:sz w:val="16"/>
                <w:szCs w:val="16"/>
              </w:rPr>
              <w:t xml:space="preserve">RechtRef </w:t>
            </w:r>
            <w:r>
              <w:rPr>
                <w:rFonts w:cs="Arial"/>
                <w:sz w:val="16"/>
                <w:szCs w:val="16"/>
              </w:rPr>
              <w:t>[</w:t>
            </w:r>
            <w:r w:rsidRPr="007312B4">
              <w:rPr>
                <w:rFonts w:cs="Arial"/>
                <w:sz w:val="16"/>
                <w:szCs w:val="16"/>
              </w:rPr>
              <w:t xml:space="preserve">xlink:href="#id </w:t>
            </w:r>
            <w:r w:rsidR="0057668B">
              <w:rPr>
                <w:rFonts w:cs="Arial"/>
                <w:sz w:val="16"/>
                <w:szCs w:val="16"/>
              </w:rPr>
              <w:t>hypotheekgever</w:t>
            </w:r>
            <w:r w:rsidRPr="007312B4">
              <w:rPr>
                <w:rFonts w:cs="Arial"/>
                <w:sz w:val="16"/>
                <w:szCs w:val="16"/>
              </w:rPr>
              <w:t>-partij"</w:t>
            </w:r>
            <w:r>
              <w:rPr>
                <w:rFonts w:cs="Arial"/>
                <w:sz w:val="16"/>
                <w:szCs w:val="16"/>
              </w:rPr>
              <w:t>]</w:t>
            </w:r>
          </w:p>
        </w:tc>
      </w:tr>
      <w:tr w:rsidR="007D6116" w14:paraId="6EF9DB87" w14:textId="77777777" w:rsidTr="00AD1D2C">
        <w:tc>
          <w:tcPr>
            <w:tcW w:w="2670" w:type="pct"/>
          </w:tcPr>
          <w:p w14:paraId="44A68570" w14:textId="41279C4D" w:rsidR="007D6116" w:rsidRPr="009322DC" w:rsidRDefault="009322DC" w:rsidP="00A841E0">
            <w:pPr>
              <w:tabs>
                <w:tab w:val="left" w:pos="2520"/>
              </w:tabs>
              <w:rPr>
                <w:color w:val="FF0000"/>
                <w:sz w:val="20"/>
              </w:rPr>
            </w:pPr>
            <w:r w:rsidRPr="00E06053">
              <w:rPr>
                <w:rFonts w:cs="Arial"/>
                <w:bCs/>
                <w:color w:val="800080"/>
                <w:sz w:val="20"/>
                <w:highlight w:val="yellow"/>
              </w:rPr>
              <w:t>TEKSTBLOK GEVOLMACHTIGDE</w:t>
            </w:r>
            <w:r w:rsidRPr="00E06053">
              <w:rPr>
                <w:rFonts w:cs="Arial"/>
                <w:bCs/>
                <w:color w:val="800080"/>
                <w:sz w:val="20"/>
              </w:rPr>
              <w:t>:</w:t>
            </w:r>
          </w:p>
        </w:tc>
        <w:tc>
          <w:tcPr>
            <w:tcW w:w="2330" w:type="pct"/>
          </w:tcPr>
          <w:p w14:paraId="3A02C334" w14:textId="77777777" w:rsidR="009322DC" w:rsidRPr="0037790F" w:rsidRDefault="009322DC" w:rsidP="009322DC">
            <w:pPr>
              <w:spacing w:line="276" w:lineRule="auto"/>
              <w:rPr>
                <w:snapToGrid/>
                <w:kern w:val="0"/>
                <w:szCs w:val="18"/>
                <w:lang w:eastAsia="nl-NL"/>
              </w:rPr>
            </w:pPr>
            <w:r w:rsidRPr="0037790F">
              <w:rPr>
                <w:snapToGrid/>
                <w:kern w:val="0"/>
                <w:szCs w:val="18"/>
                <w:lang w:eastAsia="nl-NL"/>
              </w:rPr>
              <w:t xml:space="preserve">Dit tekstblok is optioneel en wordt alleen weergegeven wanneer een gevolmachtigde optreedt voor de genoemde partij. Er kan maximaal </w:t>
            </w:r>
            <w:r w:rsidRPr="0037790F">
              <w:rPr>
                <w:snapToGrid/>
                <w:kern w:val="0"/>
                <w:szCs w:val="18"/>
                <w:lang w:eastAsia="nl-NL"/>
              </w:rPr>
              <w:lastRenderedPageBreak/>
              <w:t>één gevolmachtigde vermeld worden, die optreedt voor de genoemde partij.</w:t>
            </w:r>
          </w:p>
          <w:p w14:paraId="17078639" w14:textId="77777777" w:rsidR="009322DC" w:rsidRPr="0037790F" w:rsidRDefault="009322DC" w:rsidP="009322DC">
            <w:pPr>
              <w:autoSpaceDE w:val="0"/>
              <w:autoSpaceDN w:val="0"/>
              <w:adjustRightInd w:val="0"/>
              <w:spacing w:line="276" w:lineRule="auto"/>
              <w:rPr>
                <w:snapToGrid/>
                <w:kern w:val="0"/>
                <w:sz w:val="16"/>
                <w:szCs w:val="16"/>
                <w:lang w:eastAsia="nl-NL"/>
              </w:rPr>
            </w:pPr>
          </w:p>
          <w:p w14:paraId="16B4F481" w14:textId="77777777" w:rsidR="009322DC" w:rsidRPr="0037790F" w:rsidRDefault="009322DC" w:rsidP="009322DC">
            <w:pPr>
              <w:spacing w:line="276" w:lineRule="auto"/>
              <w:rPr>
                <w:snapToGrid/>
                <w:kern w:val="0"/>
                <w:sz w:val="16"/>
                <w:szCs w:val="16"/>
                <w:u w:val="single"/>
                <w:lang w:eastAsia="nl-NL"/>
              </w:rPr>
            </w:pPr>
            <w:r w:rsidRPr="0037790F">
              <w:rPr>
                <w:snapToGrid/>
                <w:kern w:val="0"/>
                <w:sz w:val="16"/>
                <w:szCs w:val="16"/>
                <w:u w:val="single"/>
                <w:lang w:eastAsia="nl-NL"/>
              </w:rPr>
              <w:t>Mapping gevolmachtigde:</w:t>
            </w:r>
          </w:p>
          <w:p w14:paraId="3714AA64" w14:textId="77777777" w:rsidR="009322DC" w:rsidRPr="0037790F" w:rsidRDefault="009322DC" w:rsidP="009322DC">
            <w:pPr>
              <w:autoSpaceDE w:val="0"/>
              <w:autoSpaceDN w:val="0"/>
              <w:adjustRightInd w:val="0"/>
              <w:spacing w:line="276" w:lineRule="auto"/>
              <w:rPr>
                <w:snapToGrid/>
                <w:kern w:val="0"/>
                <w:sz w:val="16"/>
                <w:szCs w:val="16"/>
                <w:lang w:eastAsia="nl-NL"/>
              </w:rPr>
            </w:pPr>
            <w:r w:rsidRPr="0037790F">
              <w:rPr>
                <w:snapToGrid/>
                <w:kern w:val="0"/>
                <w:sz w:val="16"/>
                <w:szCs w:val="16"/>
                <w:lang w:eastAsia="nl-NL"/>
              </w:rPr>
              <w:t>//IMKAD_</w:t>
            </w:r>
            <w:r w:rsidRPr="0037790F">
              <w:rPr>
                <w:rFonts w:cs="Arial"/>
                <w:snapToGrid/>
                <w:kern w:val="0"/>
                <w:sz w:val="16"/>
                <w:szCs w:val="16"/>
                <w:lang w:eastAsia="nl-NL"/>
              </w:rPr>
              <w:t>AangebodenStuk</w:t>
            </w:r>
            <w:r w:rsidRPr="0037790F">
              <w:rPr>
                <w:snapToGrid/>
                <w:kern w:val="0"/>
                <w:sz w:val="16"/>
                <w:szCs w:val="16"/>
                <w:lang w:eastAsia="nl-NL"/>
              </w:rPr>
              <w:t>/Partij/Gevolmachtigde</w:t>
            </w:r>
          </w:p>
          <w:p w14:paraId="435A018A" w14:textId="4216D019" w:rsidR="007D6116" w:rsidRPr="00A32940" w:rsidRDefault="00A32940" w:rsidP="00A32940">
            <w:pPr>
              <w:spacing w:line="276" w:lineRule="auto"/>
              <w:rPr>
                <w:sz w:val="16"/>
                <w:szCs w:val="16"/>
                <w:lang w:val="nl"/>
              </w:rPr>
            </w:pPr>
            <w:r>
              <w:rPr>
                <w:sz w:val="16"/>
                <w:szCs w:val="16"/>
                <w:lang w:val="nl"/>
              </w:rPr>
              <w:t>-</w:t>
            </w:r>
            <w:r w:rsidR="009322DC" w:rsidRPr="0037790F">
              <w:rPr>
                <w:sz w:val="16"/>
                <w:szCs w:val="16"/>
                <w:lang w:val="nl"/>
              </w:rPr>
              <w:t>Zie tekstblok voor verdere mapping</w:t>
            </w:r>
          </w:p>
        </w:tc>
      </w:tr>
      <w:tr w:rsidR="009322DC" w14:paraId="6B9851C4" w14:textId="77777777" w:rsidTr="00AD1D2C">
        <w:tc>
          <w:tcPr>
            <w:tcW w:w="2670" w:type="pct"/>
          </w:tcPr>
          <w:p w14:paraId="1C38ADC1" w14:textId="77777777" w:rsidR="009322DC" w:rsidRDefault="009322DC" w:rsidP="009322DC">
            <w:pPr>
              <w:ind w:left="448" w:hanging="448"/>
              <w:rPr>
                <w:rFonts w:cs="Arial"/>
                <w:color w:val="FF0000"/>
                <w:sz w:val="20"/>
              </w:rPr>
            </w:pPr>
            <w:r w:rsidRPr="002E7F50">
              <w:rPr>
                <w:rFonts w:cs="Arial"/>
                <w:sz w:val="20"/>
              </w:rPr>
              <w:lastRenderedPageBreak/>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a.</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654C6E">
              <w:rPr>
                <w:rFonts w:cs="Arial"/>
                <w:color w:val="339966"/>
                <w:sz w:val="20"/>
                <w:highlight w:val="yellow"/>
              </w:rPr>
              <w:t>TEKSTBLOK PARTIJ NATUURLIJK PERSOON/TEKSTBLOK PARTIJ NIET NATUURLIJK PERSOON</w:t>
            </w:r>
            <w:r w:rsidRPr="002E7F50">
              <w:rPr>
                <w:rFonts w:cs="Arial"/>
                <w:color w:val="FF0000"/>
                <w:sz w:val="20"/>
              </w:rPr>
              <w:t>;</w:t>
            </w:r>
          </w:p>
          <w:p w14:paraId="0D4D99BC" w14:textId="77777777" w:rsidR="009322DC" w:rsidRPr="009322DC" w:rsidRDefault="009322DC" w:rsidP="00A841E0">
            <w:pPr>
              <w:tabs>
                <w:tab w:val="left" w:pos="2520"/>
              </w:tabs>
              <w:rPr>
                <w:rFonts w:cs="Arial"/>
                <w:bCs/>
                <w:color w:val="800080"/>
                <w:sz w:val="20"/>
                <w:highlight w:val="yellow"/>
              </w:rPr>
            </w:pPr>
          </w:p>
        </w:tc>
        <w:tc>
          <w:tcPr>
            <w:tcW w:w="2330" w:type="pct"/>
          </w:tcPr>
          <w:p w14:paraId="380B0880" w14:textId="56B82C7A" w:rsidR="009322DC" w:rsidRDefault="009322DC" w:rsidP="009322DC">
            <w:pPr>
              <w:spacing w:line="276" w:lineRule="auto"/>
            </w:pPr>
            <w:r w:rsidRPr="00286F0E">
              <w:t>Verplichte keuze uit 2 tekstblokken met de gegevens van de perso(o)n(en), die tot de partij behoren.</w:t>
            </w:r>
            <w:r>
              <w:t xml:space="preserve"> Er moet minimaal één tekstblok ingevuld worden. Er mogen meerdere dezelfde of verschillende tekstblokken na elkaar vermeld worden. Alle combinaties zijn toegestaan.</w:t>
            </w:r>
          </w:p>
          <w:p w14:paraId="728F1949" w14:textId="77777777" w:rsidR="009322DC" w:rsidRPr="00955FFA" w:rsidRDefault="009322DC" w:rsidP="009322DC">
            <w:pPr>
              <w:spacing w:line="276" w:lineRule="auto"/>
              <w:rPr>
                <w:snapToGrid/>
                <w:kern w:val="0"/>
                <w:sz w:val="16"/>
                <w:szCs w:val="16"/>
                <w:lang w:eastAsia="nl-NL"/>
              </w:rPr>
            </w:pPr>
          </w:p>
          <w:p w14:paraId="1A51E541" w14:textId="77777777" w:rsidR="009322DC" w:rsidRPr="00DB7FA4" w:rsidRDefault="009322DC" w:rsidP="009322DC">
            <w:pPr>
              <w:rPr>
                <w:szCs w:val="18"/>
                <w:u w:val="single"/>
              </w:rPr>
            </w:pPr>
            <w:r w:rsidRPr="00DB7FA4">
              <w:rPr>
                <w:szCs w:val="18"/>
                <w:u w:val="single"/>
              </w:rPr>
              <w:t>Mapping persoon:</w:t>
            </w:r>
          </w:p>
          <w:p w14:paraId="3E15397E" w14:textId="77777777" w:rsidR="009322DC" w:rsidRDefault="009322DC" w:rsidP="009322DC">
            <w:pPr>
              <w:autoSpaceDE w:val="0"/>
              <w:autoSpaceDN w:val="0"/>
              <w:adjustRightInd w:val="0"/>
              <w:rPr>
                <w:rFonts w:cs="Arial"/>
                <w:snapToGrid/>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750F6B67" w14:textId="0DC18C56" w:rsidR="00A32940" w:rsidRPr="009322DC" w:rsidRDefault="00A32940" w:rsidP="009322DC">
            <w:pPr>
              <w:autoSpaceDE w:val="0"/>
              <w:autoSpaceDN w:val="0"/>
              <w:adjustRightInd w:val="0"/>
              <w:rPr>
                <w:sz w:val="16"/>
                <w:szCs w:val="16"/>
                <w:lang w:val="nl"/>
              </w:rPr>
            </w:pPr>
            <w:r>
              <w:rPr>
                <w:sz w:val="16"/>
                <w:szCs w:val="16"/>
                <w:lang w:val="nl"/>
              </w:rPr>
              <w:t>-</w:t>
            </w:r>
            <w:r w:rsidRPr="0037790F">
              <w:rPr>
                <w:sz w:val="16"/>
                <w:szCs w:val="16"/>
                <w:lang w:val="nl"/>
              </w:rPr>
              <w:t>Zie tekstblok</w:t>
            </w:r>
            <w:r>
              <w:rPr>
                <w:sz w:val="16"/>
                <w:szCs w:val="16"/>
                <w:lang w:val="nl"/>
              </w:rPr>
              <w:t>ken</w:t>
            </w:r>
            <w:r w:rsidRPr="0037790F">
              <w:rPr>
                <w:sz w:val="16"/>
                <w:szCs w:val="16"/>
                <w:lang w:val="nl"/>
              </w:rPr>
              <w:t xml:space="preserve"> voor verdere mapping</w:t>
            </w:r>
          </w:p>
        </w:tc>
      </w:tr>
      <w:tr w:rsidR="00FF0185" w14:paraId="24C142E1" w14:textId="77777777" w:rsidTr="00AD1D2C">
        <w:tc>
          <w:tcPr>
            <w:tcW w:w="2670" w:type="pct"/>
          </w:tcPr>
          <w:p w14:paraId="26CDA6BC" w14:textId="5D0CD5F5" w:rsidR="006160D0" w:rsidRDefault="006160D0" w:rsidP="006160D0">
            <w:pPr>
              <w:ind w:left="22"/>
              <w:rPr>
                <w:rFonts w:cs="Arial"/>
                <w:color w:val="FF0000"/>
                <w:sz w:val="20"/>
              </w:rPr>
            </w:pPr>
            <w:r w:rsidRPr="00A62A94">
              <w:rPr>
                <w:rFonts w:cs="Arial"/>
                <w:color w:val="FF0000"/>
                <w:sz w:val="20"/>
              </w:rPr>
              <w:t>hierna</w:t>
            </w:r>
            <w:r w:rsidRPr="00DD0F21">
              <w:rPr>
                <w:rFonts w:cs="Arial"/>
                <w:color w:val="800080"/>
                <w:sz w:val="20"/>
              </w:rPr>
              <w:t>, zowel tezamen als ieder afzonderlijk,</w:t>
            </w:r>
            <w:r w:rsidRPr="00A62A94">
              <w:rPr>
                <w:rFonts w:cs="Arial"/>
                <w:color w:val="FF0000"/>
                <w:sz w:val="20"/>
              </w:rPr>
              <w:t xml:space="preserve"> te noemen:</w:t>
            </w:r>
            <w:r>
              <w:rPr>
                <w:rFonts w:cs="Arial"/>
                <w:color w:val="FF0000"/>
                <w:sz w:val="20"/>
              </w:rPr>
              <w:t xml:space="preserve"> </w:t>
            </w:r>
            <w:r w:rsidRPr="00A62A94">
              <w:rPr>
                <w:rFonts w:cs="Arial"/>
                <w:color w:val="FF0000"/>
                <w:sz w:val="20"/>
              </w:rPr>
              <w:t>de</w:t>
            </w:r>
            <w:r>
              <w:rPr>
                <w:rFonts w:cs="Arial"/>
                <w:color w:val="FF0000"/>
                <w:sz w:val="20"/>
              </w:rPr>
              <w:t xml:space="preserve"> “Hypotheekgever” en “</w:t>
            </w:r>
            <w:r w:rsidRPr="00A21C47">
              <w:rPr>
                <w:rFonts w:cs="Arial"/>
                <w:color w:val="FF0000"/>
                <w:sz w:val="20"/>
              </w:rPr>
              <w:t>Schuldenaar</w:t>
            </w:r>
            <w:r>
              <w:rPr>
                <w:rFonts w:cs="Arial"/>
                <w:color w:val="FF0000"/>
                <w:sz w:val="20"/>
              </w:rPr>
              <w:t>”</w:t>
            </w:r>
            <w:r w:rsidRPr="00A04BD4">
              <w:rPr>
                <w:rFonts w:cs="Arial"/>
                <w:color w:val="FF0000"/>
                <w:sz w:val="20"/>
              </w:rPr>
              <w:t>.</w:t>
            </w:r>
          </w:p>
          <w:p w14:paraId="72D4A639" w14:textId="77777777" w:rsidR="00FF0185" w:rsidRPr="002E7F50" w:rsidRDefault="00FF0185" w:rsidP="00AD1D2C">
            <w:pPr>
              <w:ind w:left="169" w:hanging="23"/>
              <w:rPr>
                <w:rFonts w:cs="Arial"/>
                <w:sz w:val="20"/>
              </w:rPr>
            </w:pPr>
          </w:p>
        </w:tc>
        <w:tc>
          <w:tcPr>
            <w:tcW w:w="2330" w:type="pct"/>
          </w:tcPr>
          <w:p w14:paraId="3DF36F8B" w14:textId="1B9510D0" w:rsidR="00F423F5" w:rsidRPr="00AF2670" w:rsidRDefault="00F423F5" w:rsidP="00F423F5">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Pr>
                <w:snapToGrid/>
                <w:color w:val="800080"/>
                <w:szCs w:val="18"/>
              </w:rPr>
              <w:t xml:space="preserve">, zowel </w:t>
            </w:r>
            <w:r w:rsidRPr="00025A52">
              <w:rPr>
                <w:snapToGrid/>
                <w:color w:val="800080"/>
                <w:szCs w:val="18"/>
              </w:rPr>
              <w:t>tezamen</w:t>
            </w:r>
            <w:r>
              <w:rPr>
                <w:snapToGrid/>
                <w:color w:val="800080"/>
                <w:szCs w:val="18"/>
              </w:rPr>
              <w:t xml:space="preserve"> als ieder afzonderlijk,</w:t>
            </w:r>
            <w:r>
              <w:rPr>
                <w:snapToGrid/>
                <w:szCs w:val="18"/>
              </w:rPr>
              <w:t xml:space="preserve"> </w:t>
            </w:r>
            <w:r w:rsidRPr="00AF2670">
              <w:rPr>
                <w:snapToGrid/>
                <w:szCs w:val="18"/>
              </w:rPr>
              <w:t>wordt getoond wanneer de partij bestaat uit meer dan één gerechtigde persoon.</w:t>
            </w:r>
          </w:p>
          <w:p w14:paraId="3F0AF3D9" w14:textId="77777777" w:rsidR="00F423F5" w:rsidRPr="00AF2670" w:rsidRDefault="00F423F5" w:rsidP="00F423F5">
            <w:pPr>
              <w:rPr>
                <w:snapToGrid/>
                <w:u w:val="single"/>
              </w:rPr>
            </w:pPr>
          </w:p>
          <w:p w14:paraId="2239A932" w14:textId="4C820474" w:rsidR="00F423F5" w:rsidRPr="00AF2670" w:rsidRDefault="00F423F5" w:rsidP="00F423F5">
            <w:pPr>
              <w:rPr>
                <w:snapToGrid/>
                <w:u w:val="single"/>
              </w:rPr>
            </w:pPr>
            <w:r w:rsidRPr="00AF2670">
              <w:rPr>
                <w:snapToGrid/>
                <w:u w:val="single"/>
              </w:rPr>
              <w:t xml:space="preserve">Mapping </w:t>
            </w:r>
            <w:r>
              <w:rPr>
                <w:snapToGrid/>
                <w:u w:val="single"/>
              </w:rPr>
              <w:t>schuldenaar</w:t>
            </w:r>
            <w:r w:rsidRPr="00AF2670">
              <w:rPr>
                <w:snapToGrid/>
                <w:u w:val="single"/>
              </w:rPr>
              <w:t xml:space="preserve"> partij:</w:t>
            </w:r>
          </w:p>
          <w:p w14:paraId="191CA315" w14:textId="77777777" w:rsidR="00F423F5" w:rsidRPr="00AF2670" w:rsidRDefault="00F423F5" w:rsidP="00F423F5">
            <w:pPr>
              <w:autoSpaceDE w:val="0"/>
              <w:autoSpaceDN w:val="0"/>
              <w:adjustRightInd w:val="0"/>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partij is vastgelegd als vervreemder bij het StukdeelHypotheek:</w:t>
            </w:r>
          </w:p>
          <w:p w14:paraId="7AA90DC7" w14:textId="77777777" w:rsidR="00F423F5" w:rsidRPr="00AF2670" w:rsidRDefault="00F423F5" w:rsidP="00F423F5">
            <w:pPr>
              <w:autoSpaceDE w:val="0"/>
              <w:autoSpaceDN w:val="0"/>
              <w:adjustRightInd w:val="0"/>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4282917D" w14:textId="77777777" w:rsidR="00F423F5" w:rsidRPr="00AF2670" w:rsidRDefault="00F423F5" w:rsidP="00F423F5">
            <w:pPr>
              <w:rPr>
                <w:snapToGrid/>
                <w:szCs w:val="18"/>
                <w:u w:val="single"/>
              </w:rPr>
            </w:pPr>
          </w:p>
          <w:p w14:paraId="26144E8A" w14:textId="08EA3DB4" w:rsidR="00F423F5" w:rsidRPr="00AF2670" w:rsidRDefault="00F423F5" w:rsidP="00F423F5">
            <w:pPr>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7415CDB6"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0381A732"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1FF7E82E"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0492FD56"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lastRenderedPageBreak/>
              <w:t>//IMKAD_Persoon/gerelateerdePersoon/IMKAD_Persoon/tia_IndGerechtgde is ‘true’ en/of</w:t>
            </w:r>
          </w:p>
          <w:p w14:paraId="160D90CE"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2178EA08"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36B6FB6A" w14:textId="77777777" w:rsidR="00F423F5" w:rsidRPr="00AF2670" w:rsidRDefault="00F423F5" w:rsidP="00F423F5">
            <w:pPr>
              <w:autoSpaceDE w:val="0"/>
              <w:autoSpaceDN w:val="0"/>
              <w:adjustRightInd w:val="0"/>
              <w:rPr>
                <w:rFonts w:cs="Arial"/>
                <w:snapToGrid/>
                <w:kern w:val="0"/>
                <w:sz w:val="16"/>
                <w:szCs w:val="16"/>
                <w:lang w:eastAsia="nl-NL"/>
              </w:rPr>
            </w:pPr>
          </w:p>
          <w:p w14:paraId="62F9D084" w14:textId="2DCFE535" w:rsidR="00FF0185" w:rsidRPr="00286F0E" w:rsidRDefault="00FF0185" w:rsidP="00F423F5">
            <w:pPr>
              <w:spacing w:line="276" w:lineRule="auto"/>
            </w:pPr>
          </w:p>
        </w:tc>
      </w:tr>
    </w:tbl>
    <w:p w14:paraId="2229A4F4" w14:textId="5CF5B7BD" w:rsidR="004E7594" w:rsidRDefault="004E7594" w:rsidP="004E7594">
      <w:pPr>
        <w:rPr>
          <w:lang w:val="nl"/>
        </w:rPr>
      </w:pPr>
    </w:p>
    <w:p w14:paraId="5996AD6B" w14:textId="6178CA25" w:rsidR="00FF0185" w:rsidRDefault="00FF0185" w:rsidP="004E7594">
      <w:pPr>
        <w:rPr>
          <w:lang w:val="nl"/>
        </w:rPr>
      </w:pPr>
    </w:p>
    <w:p w14:paraId="71EFE2ED" w14:textId="44DD3B1A" w:rsidR="00FF0185" w:rsidRDefault="00FF0185" w:rsidP="00FF0185">
      <w:pPr>
        <w:pStyle w:val="Kop2"/>
      </w:pPr>
      <w:bookmarkStart w:id="24" w:name="_Toc132199285"/>
      <w:r>
        <w:t>Geldlening</w:t>
      </w:r>
      <w:bookmarkEnd w:id="24"/>
    </w:p>
    <w:p w14:paraId="763130D4" w14:textId="052B7DFE" w:rsidR="00FF0185" w:rsidRDefault="00FF0185" w:rsidP="00FF0185">
      <w:pPr>
        <w:rPr>
          <w:lang w:val="nl"/>
        </w:rPr>
      </w:pPr>
    </w:p>
    <w:tbl>
      <w:tblPr>
        <w:tblW w:w="52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6658"/>
        <w:gridCol w:w="5811"/>
      </w:tblGrid>
      <w:tr w:rsidR="00FF0185" w:rsidRPr="005837AC" w14:paraId="6994D389" w14:textId="77777777" w:rsidTr="00AD1D2C">
        <w:trPr>
          <w:cantSplit/>
        </w:trPr>
        <w:tc>
          <w:tcPr>
            <w:tcW w:w="2670" w:type="pct"/>
            <w:shd w:val="clear" w:color="auto" w:fill="DEEAF6" w:themeFill="accent1" w:themeFillTint="33"/>
          </w:tcPr>
          <w:p w14:paraId="5F57DFDC" w14:textId="77777777" w:rsidR="00FF0185" w:rsidRPr="005837AC" w:rsidRDefault="00FF0185" w:rsidP="00A841E0">
            <w:pPr>
              <w:tabs>
                <w:tab w:val="left" w:pos="2520"/>
              </w:tabs>
              <w:rPr>
                <w:b/>
                <w:szCs w:val="18"/>
              </w:rPr>
            </w:pPr>
            <w:r>
              <w:rPr>
                <w:b/>
                <w:szCs w:val="18"/>
              </w:rPr>
              <w:t>Modeldocument tekst</w:t>
            </w:r>
          </w:p>
        </w:tc>
        <w:tc>
          <w:tcPr>
            <w:tcW w:w="2330" w:type="pct"/>
            <w:shd w:val="clear" w:color="auto" w:fill="DEEAF6" w:themeFill="accent1" w:themeFillTint="33"/>
          </w:tcPr>
          <w:p w14:paraId="4933F6EE" w14:textId="77777777" w:rsidR="00FF0185" w:rsidRPr="005837AC" w:rsidRDefault="00FF0185" w:rsidP="00A841E0">
            <w:pPr>
              <w:tabs>
                <w:tab w:val="left" w:pos="2520"/>
              </w:tabs>
              <w:rPr>
                <w:b/>
                <w:szCs w:val="18"/>
              </w:rPr>
            </w:pPr>
            <w:r>
              <w:rPr>
                <w:b/>
                <w:szCs w:val="18"/>
              </w:rPr>
              <w:t>Toelichting en mapping</w:t>
            </w:r>
          </w:p>
        </w:tc>
      </w:tr>
      <w:tr w:rsidR="00FF0185" w14:paraId="33E638AE" w14:textId="77777777" w:rsidTr="00AD1D2C">
        <w:tc>
          <w:tcPr>
            <w:tcW w:w="2670" w:type="pct"/>
          </w:tcPr>
          <w:p w14:paraId="50CDD0CB" w14:textId="77777777" w:rsidR="00990D04" w:rsidRDefault="00990D04" w:rsidP="00990D04">
            <w:pPr>
              <w:rPr>
                <w:rFonts w:cs="Arial"/>
                <w:color w:val="FF0000"/>
                <w:sz w:val="20"/>
              </w:rPr>
            </w:pPr>
            <w:r w:rsidRPr="00AD6B0A">
              <w:rPr>
                <w:rFonts w:cs="Arial"/>
                <w:color w:val="FF0000"/>
                <w:sz w:val="20"/>
              </w:rPr>
              <w:t>De comparanten verklaarden</w:t>
            </w:r>
            <w:r>
              <w:rPr>
                <w:rFonts w:cs="Arial"/>
                <w:color w:val="FF0000"/>
                <w:sz w:val="20"/>
              </w:rPr>
              <w:t xml:space="preserve"> als volgt:</w:t>
            </w:r>
          </w:p>
          <w:p w14:paraId="02CFD630" w14:textId="77777777" w:rsidR="00990D04" w:rsidRDefault="00990D04" w:rsidP="00990D04">
            <w:pPr>
              <w:pStyle w:val="Default"/>
              <w:numPr>
                <w:ilvl w:val="0"/>
                <w:numId w:val="39"/>
              </w:numPr>
              <w:ind w:left="426"/>
              <w:rPr>
                <w:rFonts w:ascii="Arial" w:hAnsi="Arial" w:cs="Arial"/>
                <w:color w:val="FF0000"/>
                <w:sz w:val="20"/>
                <w:szCs w:val="20"/>
              </w:rPr>
            </w:pPr>
            <w:r w:rsidRPr="00C26C63">
              <w:rPr>
                <w:rFonts w:ascii="Arial" w:hAnsi="Arial" w:cs="Arial"/>
                <w:color w:val="FF0000"/>
                <w:sz w:val="20"/>
                <w:szCs w:val="20"/>
              </w:rPr>
              <w:t xml:space="preserve">NIBC en de Schuldenaar zijn een leningsovereenkomst aangegaan, hierna te noemen: de "Leningsovereenkomst", van welke overeenkomst blijkt uit een door NIBC uitgebracht en door de Schuldenaar geaccepteerd hypotheekaanbod. Een afschrift van het door NIBC en Schuldenaar ondertekend hypotheekaanbod wordt aan deze akte gehecht. </w:t>
            </w:r>
          </w:p>
          <w:p w14:paraId="7A58AC20" w14:textId="77777777" w:rsidR="00990D04" w:rsidRDefault="00990D04" w:rsidP="00990D04">
            <w:pPr>
              <w:pStyle w:val="Default"/>
              <w:numPr>
                <w:ilvl w:val="0"/>
                <w:numId w:val="39"/>
              </w:numPr>
              <w:ind w:left="426"/>
              <w:rPr>
                <w:rFonts w:ascii="Arial" w:hAnsi="Arial" w:cs="Arial"/>
                <w:color w:val="FF0000"/>
                <w:sz w:val="20"/>
                <w:szCs w:val="20"/>
              </w:rPr>
            </w:pPr>
            <w:r w:rsidRPr="00C26C63">
              <w:rPr>
                <w:rFonts w:ascii="Arial" w:hAnsi="Arial" w:cs="Arial"/>
                <w:color w:val="FF0000"/>
                <w:sz w:val="20"/>
                <w:szCs w:val="20"/>
              </w:rPr>
              <w:t xml:space="preserve">Blijkens de Leningsovereenkomst verstrekt NIBC aan de Schuldenaar een geldlening voor het hierna te noemen bedrag en is de Schuldenaar verplicht aan NIBC de in deze akte omschreven rechten van hypotheek en pand te (doen) verlenen op de wijze en onder de bepalingen en voorwaarden als uiteengezet in deze akte. </w:t>
            </w:r>
          </w:p>
          <w:p w14:paraId="0D842F20" w14:textId="4CA7530B" w:rsidR="00FF0185" w:rsidRPr="00FF0185" w:rsidRDefault="00990D04" w:rsidP="00AD1D2C">
            <w:pPr>
              <w:pStyle w:val="Default"/>
              <w:numPr>
                <w:ilvl w:val="0"/>
                <w:numId w:val="39"/>
              </w:numPr>
              <w:ind w:left="426"/>
              <w:rPr>
                <w:rFonts w:cs="Arial"/>
                <w:color w:val="FF0000"/>
                <w:sz w:val="20"/>
              </w:rPr>
            </w:pPr>
            <w:r w:rsidRPr="00C26C63">
              <w:rPr>
                <w:rFonts w:ascii="Arial" w:hAnsi="Arial" w:cs="Arial"/>
                <w:color w:val="FF0000"/>
                <w:sz w:val="20"/>
                <w:szCs w:val="20"/>
              </w:rPr>
              <w:t xml:space="preserve">Partijen zijn derhalve het navolgende overeengekomen. </w:t>
            </w:r>
          </w:p>
        </w:tc>
        <w:tc>
          <w:tcPr>
            <w:tcW w:w="2330" w:type="pct"/>
          </w:tcPr>
          <w:p w14:paraId="2D6C6EDF" w14:textId="465F6F60" w:rsidR="00FF0185" w:rsidRPr="00FF0185" w:rsidRDefault="00FF0185" w:rsidP="00A841E0">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tc>
      </w:tr>
      <w:tr w:rsidR="0096704C" w14:paraId="0576B328" w14:textId="77777777" w:rsidTr="00AD1D2C">
        <w:tc>
          <w:tcPr>
            <w:tcW w:w="2670" w:type="pct"/>
          </w:tcPr>
          <w:p w14:paraId="6B32315B" w14:textId="77777777" w:rsidR="00344E0D" w:rsidRDefault="00344E0D" w:rsidP="00344E0D">
            <w:pPr>
              <w:tabs>
                <w:tab w:val="left" w:pos="-1440"/>
                <w:tab w:val="left" w:pos="-720"/>
              </w:tabs>
              <w:suppressAutoHyphens/>
              <w:rPr>
                <w:rFonts w:cs="Arial"/>
                <w:color w:val="FF0000"/>
                <w:sz w:val="20"/>
              </w:rPr>
            </w:pPr>
            <w:r w:rsidRPr="00182C0E">
              <w:rPr>
                <w:rFonts w:cs="Arial"/>
                <w:color w:val="FF0000"/>
                <w:sz w:val="20"/>
                <w:u w:val="single"/>
              </w:rPr>
              <w:t>LENING</w:t>
            </w:r>
          </w:p>
          <w:p w14:paraId="7F9C65C4" w14:textId="77777777" w:rsidR="00344E0D" w:rsidRPr="007B344B" w:rsidRDefault="00344E0D" w:rsidP="00344E0D">
            <w:pPr>
              <w:rPr>
                <w:rFonts w:cs="Arial"/>
                <w:color w:val="FF0000"/>
                <w:sz w:val="20"/>
              </w:rPr>
            </w:pPr>
            <w:r w:rsidRPr="00AD6B0A">
              <w:rPr>
                <w:rFonts w:cs="Arial"/>
                <w:color w:val="FF0000"/>
                <w:sz w:val="20"/>
              </w:rPr>
              <w:lastRenderedPageBreak/>
              <w:t xml:space="preserve">De </w:t>
            </w:r>
            <w:r>
              <w:rPr>
                <w:rFonts w:cs="Arial"/>
                <w:color w:val="FF0000"/>
                <w:sz w:val="20"/>
              </w:rPr>
              <w:t>s</w:t>
            </w:r>
            <w:r w:rsidRPr="00AD6B0A">
              <w:rPr>
                <w:rFonts w:cs="Arial"/>
                <w:color w:val="FF0000"/>
                <w:sz w:val="20"/>
              </w:rPr>
              <w:t>chuldenaar verklaarde</w:t>
            </w:r>
            <w:r>
              <w:rPr>
                <w:rFonts w:cs="Arial"/>
                <w:color w:val="FF0000"/>
                <w:sz w:val="20"/>
              </w:rPr>
              <w:t xml:space="preserve"> </w:t>
            </w:r>
            <w:r w:rsidRPr="00182C0E">
              <w:rPr>
                <w:rFonts w:cs="Arial"/>
                <w:color w:val="FF0000"/>
                <w:sz w:val="20"/>
              </w:rPr>
              <w:t xml:space="preserve">wegens van </w:t>
            </w:r>
            <w:r w:rsidRPr="007B344B">
              <w:rPr>
                <w:rFonts w:cs="Arial"/>
                <w:color w:val="FF0000"/>
                <w:sz w:val="20"/>
              </w:rPr>
              <w:t>NIBC</w:t>
            </w:r>
            <w:r w:rsidRPr="00182C0E">
              <w:rPr>
                <w:rFonts w:cs="Arial"/>
                <w:color w:val="FF0000"/>
                <w:sz w:val="20"/>
              </w:rPr>
              <w:t xml:space="preserve"> ter leen ontvangen gelden</w:t>
            </w:r>
            <w:r>
              <w:rPr>
                <w:rFonts w:cs="Arial"/>
                <w:color w:val="FF0000"/>
                <w:sz w:val="20"/>
              </w:rPr>
              <w:t xml:space="preserve"> </w:t>
            </w:r>
            <w:r w:rsidRPr="00182C0E">
              <w:rPr>
                <w:rFonts w:cs="Arial"/>
                <w:color w:val="FF0000"/>
                <w:sz w:val="20"/>
              </w:rPr>
              <w:t xml:space="preserve">hoofdelijk </w:t>
            </w:r>
            <w:r>
              <w:rPr>
                <w:rFonts w:cs="Arial"/>
                <w:color w:val="FF0000"/>
                <w:sz w:val="20"/>
              </w:rPr>
              <w:t>schuldig</w:t>
            </w:r>
            <w:r w:rsidRPr="00182C0E">
              <w:rPr>
                <w:rFonts w:cs="Arial"/>
                <w:color w:val="FF0000"/>
                <w:sz w:val="20"/>
              </w:rPr>
              <w:t xml:space="preserve"> te zijn </w:t>
            </w:r>
            <w:r>
              <w:rPr>
                <w:rFonts w:cs="Arial"/>
                <w:color w:val="FF0000"/>
                <w:sz w:val="20"/>
              </w:rPr>
              <w:t xml:space="preserve">aan </w:t>
            </w:r>
            <w:r w:rsidRPr="007B344B">
              <w:rPr>
                <w:rFonts w:cs="Arial"/>
                <w:color w:val="FF0000"/>
                <w:sz w:val="20"/>
              </w:rPr>
              <w:t>NIBC een bedrag</w:t>
            </w:r>
            <w:r>
              <w:rPr>
                <w:rFonts w:cs="Arial"/>
                <w:color w:val="FF0000"/>
                <w:sz w:val="20"/>
              </w:rPr>
              <w:t xml:space="preserve"> van:</w:t>
            </w:r>
            <w:r w:rsidRPr="007B344B">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leningbedrag voluit in letters (leningbedrag in cijfers)</w:t>
            </w:r>
            <w:r w:rsidRPr="00A21C47">
              <w:rPr>
                <w:rFonts w:cs="Arial"/>
                <w:color w:val="002060"/>
                <w:sz w:val="20"/>
              </w:rPr>
              <w:fldChar w:fldCharType="begin"/>
            </w:r>
            <w:r w:rsidRPr="00A21C47">
              <w:rPr>
                <w:rFonts w:cs="Arial"/>
                <w:color w:val="002060"/>
                <w:sz w:val="20"/>
              </w:rPr>
              <w:instrText>MacroButton Nomacro §</w:instrText>
            </w:r>
            <w:r w:rsidRPr="00A21C47">
              <w:rPr>
                <w:rFonts w:cs="Arial"/>
                <w:color w:val="002060"/>
                <w:sz w:val="20"/>
              </w:rPr>
              <w:fldChar w:fldCharType="end"/>
            </w:r>
            <w:r w:rsidRPr="00A21C47">
              <w:rPr>
                <w:rFonts w:cs="Arial"/>
                <w:color w:val="FF0000"/>
                <w:sz w:val="20"/>
              </w:rPr>
              <w:t xml:space="preserve"> (hierna te noemen: de </w:t>
            </w:r>
            <w:r>
              <w:rPr>
                <w:rFonts w:cs="Arial"/>
                <w:color w:val="FF0000"/>
                <w:sz w:val="20"/>
              </w:rPr>
              <w:t>”</w:t>
            </w:r>
            <w:r w:rsidRPr="00A21C47">
              <w:rPr>
                <w:rFonts w:cs="Arial"/>
                <w:color w:val="FF0000"/>
                <w:sz w:val="20"/>
              </w:rPr>
              <w:t>Lening</w:t>
            </w:r>
            <w:r>
              <w:rPr>
                <w:rFonts w:cs="Arial"/>
                <w:color w:val="FF0000"/>
                <w:sz w:val="20"/>
              </w:rPr>
              <w:t>”</w:t>
            </w:r>
            <w:r w:rsidRPr="00AE2BEA">
              <w:rPr>
                <w:rFonts w:cs="Arial"/>
                <w:color w:val="FF0000"/>
                <w:sz w:val="20"/>
              </w:rPr>
              <w:t>.</w:t>
            </w:r>
            <w:r w:rsidRPr="00A21C47">
              <w:rPr>
                <w:rFonts w:cs="Arial"/>
                <w:color w:val="FF0000"/>
                <w:sz w:val="20"/>
              </w:rPr>
              <w:t xml:space="preserve"> </w:t>
            </w:r>
            <w:r w:rsidRPr="00A21C47">
              <w:rPr>
                <w:rFonts w:cs="Arial"/>
                <w:color w:val="FF0000"/>
                <w:sz w:val="20"/>
              </w:rPr>
              <w:br/>
            </w:r>
            <w:r w:rsidRPr="007B344B">
              <w:rPr>
                <w:rFonts w:cs="Arial"/>
                <w:color w:val="FF0000"/>
                <w:sz w:val="20"/>
              </w:rPr>
              <w:t>NIBC verklaarde de hiervoor vermelde schuld</w:t>
            </w:r>
            <w:r w:rsidRPr="007B344B">
              <w:rPr>
                <w:rFonts w:cs="Arial"/>
                <w:color w:val="FF0000"/>
                <w:sz w:val="20"/>
              </w:rPr>
              <w:softHyphen/>
              <w:t>beken</w:t>
            </w:r>
            <w:r w:rsidRPr="007B344B">
              <w:rPr>
                <w:rFonts w:cs="Arial"/>
                <w:color w:val="FF0000"/>
                <w:sz w:val="20"/>
              </w:rPr>
              <w:softHyphen/>
              <w:t>tenis te aanvaarden.</w:t>
            </w:r>
          </w:p>
          <w:p w14:paraId="2D312403" w14:textId="7DEFC63B" w:rsidR="0096704C" w:rsidRPr="00AD6B0A" w:rsidRDefault="00344E0D" w:rsidP="00FF0185">
            <w:pPr>
              <w:rPr>
                <w:rFonts w:cs="Arial"/>
                <w:color w:val="FF0000"/>
                <w:sz w:val="20"/>
              </w:rPr>
            </w:pPr>
            <w:r w:rsidRPr="00C26C63">
              <w:rPr>
                <w:rFonts w:cs="Arial"/>
                <w:color w:val="FF0000"/>
                <w:sz w:val="20"/>
              </w:rPr>
              <w:t>Tot zekerheid voor de betaling van de Schuld is de Schuldenaar met NIBC overeengekomen en heeft zich jegens NIBC verbonden en, voor zover nodig verklaart hierbij met NIBC overeen te komen en zich te verbinden, tot het vestigen en tot het bij voorbaat vestigen van het recht van hypotheek casu quo recht van pand zoals hierna wordt omschreven, ten behoeve van NIBC.</w:t>
            </w:r>
          </w:p>
        </w:tc>
        <w:tc>
          <w:tcPr>
            <w:tcW w:w="2330" w:type="pct"/>
          </w:tcPr>
          <w:p w14:paraId="782AEAB2" w14:textId="1DA47753" w:rsidR="0096704C" w:rsidRDefault="0096704C" w:rsidP="0096704C">
            <w:pPr>
              <w:spacing w:line="276" w:lineRule="auto"/>
            </w:pPr>
            <w:r>
              <w:lastRenderedPageBreak/>
              <w:t>Vaste tekst.</w:t>
            </w:r>
          </w:p>
          <w:p w14:paraId="49827F26" w14:textId="77777777" w:rsidR="0096704C" w:rsidRDefault="0096704C" w:rsidP="0096704C">
            <w:pPr>
              <w:spacing w:line="276" w:lineRule="auto"/>
            </w:pPr>
          </w:p>
          <w:p w14:paraId="04B1A440" w14:textId="4CD73C23" w:rsidR="0096704C" w:rsidRDefault="0096704C" w:rsidP="0096704C">
            <w:pPr>
              <w:spacing w:line="276" w:lineRule="auto"/>
            </w:pPr>
            <w:r>
              <w:lastRenderedPageBreak/>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2DF6F043" w14:textId="77777777" w:rsidR="0096704C" w:rsidRDefault="0096704C" w:rsidP="0096704C">
            <w:pPr>
              <w:spacing w:line="276" w:lineRule="auto"/>
            </w:pPr>
          </w:p>
          <w:p w14:paraId="756BF8FA" w14:textId="77777777" w:rsidR="0096704C" w:rsidRPr="0096704C" w:rsidRDefault="0096704C" w:rsidP="0096704C">
            <w:pPr>
              <w:spacing w:before="72" w:line="276" w:lineRule="auto"/>
              <w:rPr>
                <w:szCs w:val="18"/>
                <w:u w:val="single"/>
              </w:rPr>
            </w:pPr>
            <w:r w:rsidRPr="0096704C">
              <w:rPr>
                <w:szCs w:val="18"/>
                <w:u w:val="single"/>
              </w:rPr>
              <w:t>Mapping leningbedrag:</w:t>
            </w:r>
          </w:p>
          <w:p w14:paraId="4A3B8954" w14:textId="77777777" w:rsidR="0096704C" w:rsidRPr="0096704C" w:rsidRDefault="0096704C" w:rsidP="0096704C">
            <w:pPr>
              <w:spacing w:line="276" w:lineRule="auto"/>
              <w:rPr>
                <w:rFonts w:cs="Arial"/>
                <w:szCs w:val="18"/>
              </w:rPr>
            </w:pPr>
            <w:r w:rsidRPr="0096704C">
              <w:rPr>
                <w:szCs w:val="18"/>
              </w:rPr>
              <w:t xml:space="preserve">//IMKAD_AangebodenStuk/StukdeelHypotheek </w:t>
            </w:r>
            <w:r w:rsidRPr="0096704C">
              <w:rPr>
                <w:rFonts w:cs="Arial"/>
                <w:szCs w:val="18"/>
              </w:rPr>
              <w:t>[aanduidingHypotheek = leeg of niet aanwezig]</w:t>
            </w:r>
          </w:p>
          <w:p w14:paraId="691034C1" w14:textId="77777777" w:rsidR="0096704C" w:rsidRPr="0096704C" w:rsidRDefault="0096704C" w:rsidP="0096704C">
            <w:pPr>
              <w:spacing w:line="276" w:lineRule="auto"/>
              <w:rPr>
                <w:szCs w:val="18"/>
                <w:lang w:val="nl"/>
              </w:rPr>
            </w:pPr>
            <w:r w:rsidRPr="0096704C">
              <w:rPr>
                <w:snapToGrid/>
                <w:kern w:val="0"/>
                <w:szCs w:val="18"/>
                <w:lang w:eastAsia="nl-NL"/>
              </w:rPr>
              <w:t>./bedragLening/som</w:t>
            </w:r>
            <w:r w:rsidRPr="0096704C" w:rsidDel="00C46A8C">
              <w:rPr>
                <w:snapToGrid/>
                <w:kern w:val="0"/>
                <w:szCs w:val="18"/>
                <w:lang w:eastAsia="nl-NL"/>
              </w:rPr>
              <w:t xml:space="preserve"> </w:t>
            </w:r>
            <w:r w:rsidRPr="0096704C">
              <w:rPr>
                <w:snapToGrid/>
                <w:kern w:val="0"/>
                <w:szCs w:val="18"/>
                <w:lang w:eastAsia="nl-NL"/>
              </w:rPr>
              <w:br/>
              <w:t>./bedragLening</w:t>
            </w:r>
            <w:r w:rsidRPr="0096704C">
              <w:rPr>
                <w:szCs w:val="18"/>
              </w:rPr>
              <w:t>/valuta</w:t>
            </w:r>
          </w:p>
          <w:p w14:paraId="513F5397" w14:textId="180B4DBA" w:rsidR="0096704C" w:rsidRPr="00194473" w:rsidRDefault="0096704C" w:rsidP="00A841E0">
            <w:pPr>
              <w:spacing w:line="276" w:lineRule="auto"/>
              <w:rPr>
                <w:snapToGrid/>
                <w:szCs w:val="18"/>
              </w:rPr>
            </w:pPr>
          </w:p>
        </w:tc>
      </w:tr>
      <w:tr w:rsidR="00D23895" w14:paraId="0838CDCC" w14:textId="77777777" w:rsidTr="00AD1D2C">
        <w:tc>
          <w:tcPr>
            <w:tcW w:w="2670" w:type="pct"/>
          </w:tcPr>
          <w:p w14:paraId="7B5A2CE3" w14:textId="77040023" w:rsidR="000C501A" w:rsidRPr="00C26C63" w:rsidRDefault="000C501A" w:rsidP="000C501A">
            <w:pPr>
              <w:rPr>
                <w:rFonts w:cs="Arial"/>
                <w:color w:val="FF0000"/>
                <w:sz w:val="20"/>
                <w:u w:val="single"/>
              </w:rPr>
            </w:pPr>
            <w:r>
              <w:rPr>
                <w:rFonts w:cs="Arial"/>
                <w:color w:val="FF0000"/>
                <w:sz w:val="20"/>
                <w:u w:val="single"/>
              </w:rPr>
              <w:lastRenderedPageBreak/>
              <w:t>L</w:t>
            </w:r>
            <w:r w:rsidRPr="00C26C63">
              <w:rPr>
                <w:rFonts w:cs="Arial"/>
                <w:color w:val="FF0000"/>
                <w:sz w:val="20"/>
                <w:u w:val="single"/>
              </w:rPr>
              <w:t>ooptijd en aflossing</w:t>
            </w:r>
          </w:p>
          <w:p w14:paraId="4D78F594" w14:textId="77777777" w:rsidR="000C501A" w:rsidRPr="00C26C63" w:rsidRDefault="000C501A" w:rsidP="000C501A">
            <w:pPr>
              <w:rPr>
                <w:rFonts w:cs="Arial"/>
                <w:sz w:val="20"/>
              </w:rPr>
            </w:pPr>
            <w:r w:rsidRPr="00C26C63">
              <w:rPr>
                <w:rFonts w:cs="Arial"/>
                <w:color w:val="FF0000"/>
                <w:sz w:val="20"/>
              </w:rPr>
              <w:t>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NIBC (hierna te noemen: de "Algemene Voorwaarden") welke zijn gehecht aan de Leningsovereenkomst, en/of op een nader door partijen overeen te komen wijze.</w:t>
            </w:r>
            <w:r>
              <w:rPr>
                <w:u w:val="single"/>
              </w:rPr>
              <w:br/>
            </w:r>
            <w:r w:rsidRPr="00C26C63">
              <w:rPr>
                <w:rFonts w:cs="Arial"/>
                <w:color w:val="FF0000"/>
                <w:sz w:val="20"/>
                <w:u w:val="single"/>
              </w:rPr>
              <w:t>Rente</w:t>
            </w:r>
          </w:p>
          <w:p w14:paraId="34720502" w14:textId="77777777" w:rsidR="000C501A" w:rsidRPr="00C26C63" w:rsidRDefault="000C501A" w:rsidP="000C501A">
            <w:pPr>
              <w:rPr>
                <w:rFonts w:cs="Arial"/>
                <w:color w:val="FF0000"/>
                <w:sz w:val="20"/>
                <w:u w:val="single"/>
              </w:rPr>
            </w:pPr>
            <w:r w:rsidRPr="00C26C63">
              <w:rPr>
                <w:rFonts w:cs="Arial"/>
                <w:color w:val="FF0000"/>
                <w:sz w:val="20"/>
              </w:rPr>
              <w:t xml:space="preserve">De Schuldenaar is rente over de Lening tegen het overeengekomen rentepercentage verschuldigd. De voor het eerst te betalen rente wordt berekend vanaf de datum waarop NIBC het bedrag van de Lening heeft overgeboekt naar de rekening van de notaris en/of naar de Bouwdepotrekening tot de laatste dag van de desbetreffende maand. Voor iedere volgende maand wordt de door de Schuldenaar te betalen rente berekend over het Uitstaande Bedrag per het einde van de daaraan </w:t>
            </w:r>
            <w:r w:rsidRPr="00C26C63">
              <w:rPr>
                <w:rFonts w:cs="Arial"/>
                <w:color w:val="FF0000"/>
                <w:sz w:val="20"/>
              </w:rPr>
              <w:lastRenderedPageBreak/>
              <w:t>voorafgaande maand.</w:t>
            </w:r>
            <w:r>
              <w:rPr>
                <w:rFonts w:cs="Arial"/>
                <w:color w:val="FF0000"/>
                <w:sz w:val="20"/>
              </w:rPr>
              <w:br/>
            </w:r>
            <w:r w:rsidRPr="00C26C63">
              <w:rPr>
                <w:rFonts w:cs="Arial"/>
                <w:color w:val="FF0000"/>
                <w:sz w:val="20"/>
                <w:u w:val="single"/>
              </w:rPr>
              <w:t>Algemene Voorwaarden</w:t>
            </w:r>
          </w:p>
          <w:p w14:paraId="1536FA31" w14:textId="77777777" w:rsidR="000C501A" w:rsidRPr="007047E1" w:rsidRDefault="000C501A" w:rsidP="000C501A">
            <w:pPr>
              <w:rPr>
                <w:rFonts w:cs="Arial"/>
                <w:color w:val="FF0000"/>
                <w:sz w:val="20"/>
              </w:rPr>
            </w:pPr>
            <w:r w:rsidRPr="007047E1">
              <w:rPr>
                <w:rFonts w:cs="Arial"/>
                <w:color w:val="FF0000"/>
                <w:sz w:val="20"/>
              </w:rPr>
              <w:t>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w:t>
            </w:r>
          </w:p>
          <w:p w14:paraId="7928E2D1" w14:textId="77777777" w:rsidR="000C501A" w:rsidRPr="00C26C63" w:rsidRDefault="000C501A" w:rsidP="000C501A">
            <w:pPr>
              <w:rPr>
                <w:rFonts w:cs="Arial"/>
                <w:color w:val="FF0000"/>
                <w:sz w:val="20"/>
                <w:u w:val="single"/>
              </w:rPr>
            </w:pPr>
            <w:r w:rsidRPr="00C26C63">
              <w:rPr>
                <w:rFonts w:cs="Arial"/>
                <w:color w:val="FF0000"/>
                <w:sz w:val="20"/>
                <w:u w:val="single"/>
              </w:rPr>
              <w:t>Begrippen</w:t>
            </w:r>
          </w:p>
          <w:p w14:paraId="309274E5" w14:textId="77777777" w:rsidR="000C501A" w:rsidRPr="007047E1" w:rsidRDefault="000C501A" w:rsidP="000C501A">
            <w:pPr>
              <w:rPr>
                <w:rFonts w:cs="Arial"/>
                <w:color w:val="FF0000"/>
                <w:sz w:val="20"/>
              </w:rPr>
            </w:pPr>
            <w:r w:rsidRPr="007047E1">
              <w:rPr>
                <w:rFonts w:cs="Arial"/>
                <w:color w:val="FF0000"/>
                <w:sz w:val="20"/>
              </w:rPr>
              <w:t>Begrippen die in deze akte worden gebruikt, hebben de betekenis die daaraan is toegekend in de Algemene Voorwaarden, tenzij in deze akte anders is bepaald of uit de strekking van deze akte het tegendeel voortvloeit.</w:t>
            </w:r>
          </w:p>
          <w:p w14:paraId="7D9B5087" w14:textId="77777777" w:rsidR="000C501A" w:rsidRDefault="000C501A" w:rsidP="000C501A">
            <w:pPr>
              <w:rPr>
                <w:rFonts w:cs="Arial"/>
                <w:color w:val="800080"/>
                <w:sz w:val="20"/>
              </w:rPr>
            </w:pPr>
            <w:r w:rsidRPr="007047E1">
              <w:rPr>
                <w:rFonts w:cs="Arial"/>
                <w:color w:val="FF0000"/>
                <w:sz w:val="20"/>
              </w:rPr>
              <w:t>Onder het begrip "Schuld" wordt in deze akte verstaan: de schulden en verplichtingen tot zekerheid voor de betaling waarvan de Schuldenaar blijkens deze akte aan NIBC het recht van hypotheek op het in deze akte genoemde Onderpand verleent of behoort te verlenen.</w:t>
            </w:r>
          </w:p>
          <w:p w14:paraId="115F47BE" w14:textId="4A6D34FE" w:rsidR="00D23895" w:rsidRPr="00D23895" w:rsidRDefault="00D23895" w:rsidP="000C501A">
            <w:pPr>
              <w:ind w:left="22"/>
              <w:rPr>
                <w:rFonts w:cs="Arial"/>
                <w:color w:val="FF0000"/>
                <w:sz w:val="20"/>
              </w:rPr>
            </w:pPr>
          </w:p>
        </w:tc>
        <w:tc>
          <w:tcPr>
            <w:tcW w:w="2330" w:type="pct"/>
          </w:tcPr>
          <w:p w14:paraId="0F4FECB6" w14:textId="68885D93" w:rsidR="00D23895" w:rsidRDefault="00D23895" w:rsidP="0096704C">
            <w:pPr>
              <w:spacing w:line="276" w:lineRule="auto"/>
            </w:pPr>
            <w:r>
              <w:lastRenderedPageBreak/>
              <w:t>Vaste tekst.</w:t>
            </w:r>
          </w:p>
        </w:tc>
      </w:tr>
    </w:tbl>
    <w:p w14:paraId="172D3A7E" w14:textId="4D156CD5" w:rsidR="00C27DE0" w:rsidRDefault="00C27DE0"/>
    <w:p w14:paraId="49FCF7B4" w14:textId="77777777" w:rsidR="00C27DE0" w:rsidRDefault="00C27DE0">
      <w:r>
        <w:br w:type="page"/>
      </w:r>
    </w:p>
    <w:p w14:paraId="5B650248" w14:textId="77777777" w:rsidR="00E26A18" w:rsidRDefault="00E26A18"/>
    <w:p w14:paraId="1FC6DC33" w14:textId="0C9FFEE8" w:rsidR="00E26A18" w:rsidRDefault="00E26A18" w:rsidP="00E26A18">
      <w:pPr>
        <w:pStyle w:val="Kop2"/>
      </w:pPr>
      <w:bookmarkStart w:id="25" w:name="_Toc132199286"/>
      <w:r>
        <w:t>Starterslening</w:t>
      </w:r>
      <w:bookmarkEnd w:id="25"/>
    </w:p>
    <w:p w14:paraId="4C7FE051" w14:textId="77777777" w:rsidR="00E26A18" w:rsidRDefault="00E26A1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6657"/>
        <w:gridCol w:w="5209"/>
      </w:tblGrid>
      <w:tr w:rsidR="00D23895" w14:paraId="11F78149" w14:textId="77777777" w:rsidTr="00AD1D2C">
        <w:tc>
          <w:tcPr>
            <w:tcW w:w="2805" w:type="pct"/>
          </w:tcPr>
          <w:p w14:paraId="65FB2EDA" w14:textId="77777777" w:rsidR="00F35F4C" w:rsidRPr="00D14C49" w:rsidRDefault="00F35F4C" w:rsidP="00F35F4C">
            <w:pPr>
              <w:rPr>
                <w:rFonts w:cs="Arial"/>
                <w:color w:val="800080"/>
                <w:sz w:val="20"/>
              </w:rPr>
            </w:pPr>
            <w:r w:rsidRPr="00DD0F21">
              <w:rPr>
                <w:rFonts w:cs="Arial"/>
                <w:color w:val="800080"/>
                <w:sz w:val="20"/>
                <w:u w:val="single"/>
              </w:rPr>
              <w:t>SVn Starterslening</w:t>
            </w:r>
          </w:p>
          <w:p w14:paraId="7201EAE8" w14:textId="3FC6A36B" w:rsidR="00D23895" w:rsidRPr="00D23895" w:rsidRDefault="00F35F4C" w:rsidP="00F35F4C">
            <w:pPr>
              <w:autoSpaceDE w:val="0"/>
              <w:autoSpaceDN w:val="0"/>
              <w:ind w:left="22"/>
              <w:rPr>
                <w:rFonts w:cs="Arial"/>
                <w:color w:val="800080"/>
                <w:sz w:val="20"/>
              </w:rPr>
            </w:pPr>
            <w:r w:rsidRPr="00001BA4">
              <w:rPr>
                <w:rFonts w:cs="Arial"/>
                <w:color w:val="800080"/>
                <w:sz w:val="20"/>
              </w:rPr>
              <w:t>In verband met de door de Stichting Stimuleringsfonds Volkshuisvesting Nederlandse</w:t>
            </w:r>
            <w:r w:rsidR="00016674">
              <w:rPr>
                <w:rFonts w:cs="Arial"/>
                <w:color w:val="800080"/>
                <w:sz w:val="20"/>
              </w:rPr>
              <w:t xml:space="preserve"> </w:t>
            </w:r>
            <w:r w:rsidRPr="00001BA4">
              <w:rPr>
                <w:rFonts w:cs="Arial"/>
                <w:color w:val="800080"/>
                <w:sz w:val="20"/>
              </w:rPr>
              <w:t>Gemeenten (SVn) te verstrekken Starterslening, heeft NIBC zich jegens SVn en</w:t>
            </w:r>
            <w:r w:rsidR="00016674">
              <w:rPr>
                <w:rFonts w:cs="Arial"/>
                <w:color w:val="800080"/>
                <w:sz w:val="20"/>
              </w:rPr>
              <w:t xml:space="preserve"> </w:t>
            </w:r>
            <w:r w:rsidRPr="00001BA4">
              <w:rPr>
                <w:rFonts w:cs="Arial"/>
                <w:color w:val="800080"/>
                <w:sz w:val="20"/>
              </w:rPr>
              <w:t>Stichting Waarborgfonds Eigen Woningen (WEW) verplicht, na het ingaan van de lening</w:t>
            </w:r>
            <w:r w:rsidR="00016674">
              <w:rPr>
                <w:rFonts w:cs="Arial"/>
                <w:color w:val="800080"/>
                <w:sz w:val="20"/>
              </w:rPr>
              <w:t xml:space="preserve"> </w:t>
            </w:r>
            <w:r w:rsidRPr="00001BA4">
              <w:rPr>
                <w:rFonts w:cs="Arial"/>
                <w:color w:val="800080"/>
                <w:sz w:val="20"/>
              </w:rPr>
              <w:t>geen gelden meer onder verband van de eerste hypotheekstelling ter leen te verstrekken</w:t>
            </w:r>
            <w:r w:rsidR="00016674">
              <w:rPr>
                <w:rFonts w:cs="Arial"/>
                <w:color w:val="800080"/>
                <w:sz w:val="20"/>
              </w:rPr>
              <w:t xml:space="preserve"> </w:t>
            </w:r>
            <w:r w:rsidRPr="00001BA4">
              <w:rPr>
                <w:rFonts w:cs="Arial"/>
                <w:color w:val="800080"/>
                <w:sz w:val="20"/>
              </w:rPr>
              <w:t>aan de schuldenaar. Tevens heeft NIBC zich jegens SVn en WEW verplicht reeds</w:t>
            </w:r>
            <w:r w:rsidR="00016674">
              <w:rPr>
                <w:rFonts w:cs="Arial"/>
                <w:color w:val="800080"/>
                <w:sz w:val="20"/>
              </w:rPr>
              <w:t xml:space="preserve"> </w:t>
            </w:r>
            <w:r w:rsidRPr="00001BA4">
              <w:rPr>
                <w:rFonts w:cs="Arial"/>
                <w:color w:val="800080"/>
                <w:sz w:val="20"/>
              </w:rPr>
              <w:t>afgeloste bedragen op de lening, onder verband van de eerste hypotheekstelling, niet</w:t>
            </w:r>
            <w:r w:rsidR="00016674">
              <w:rPr>
                <w:rFonts w:cs="Arial"/>
                <w:color w:val="800080"/>
                <w:sz w:val="20"/>
              </w:rPr>
              <w:t xml:space="preserve"> </w:t>
            </w:r>
            <w:r w:rsidRPr="00001BA4">
              <w:rPr>
                <w:rFonts w:cs="Arial"/>
                <w:color w:val="800080"/>
                <w:sz w:val="20"/>
              </w:rPr>
              <w:t>opnieuw te laten opnemen door de schuldenaar. Voormelde verplichtingen rusten op NIBC uitsluitend zolang de bij SVn aangegane Starterslening niet volledig is afgelost.</w:t>
            </w:r>
          </w:p>
        </w:tc>
        <w:tc>
          <w:tcPr>
            <w:tcW w:w="2195" w:type="pct"/>
          </w:tcPr>
          <w:p w14:paraId="3F54CEE8" w14:textId="77777777" w:rsidR="00D23895" w:rsidRDefault="00D23895" w:rsidP="00D23895">
            <w:pPr>
              <w:spacing w:line="276" w:lineRule="auto"/>
              <w:rPr>
                <w:u w:val="single"/>
              </w:rPr>
            </w:pPr>
            <w:r>
              <w:rPr>
                <w:lang w:val="nl"/>
              </w:rPr>
              <w:t>Optionele keuzetekst om aan te geven dat een ‘starterslening’ van toepassing is, mag ook weggelaten worden.</w:t>
            </w:r>
          </w:p>
          <w:p w14:paraId="33927339" w14:textId="77777777" w:rsidR="00D23895" w:rsidRDefault="00D23895" w:rsidP="00D23895">
            <w:pPr>
              <w:rPr>
                <w:u w:val="single"/>
              </w:rPr>
            </w:pPr>
          </w:p>
          <w:p w14:paraId="145B1C7D" w14:textId="77777777" w:rsidR="00D23895" w:rsidRPr="00D23895" w:rsidRDefault="00D23895" w:rsidP="00D23895">
            <w:pPr>
              <w:spacing w:line="276" w:lineRule="auto"/>
              <w:rPr>
                <w:szCs w:val="18"/>
                <w:u w:val="single"/>
              </w:rPr>
            </w:pPr>
            <w:r w:rsidRPr="00D23895">
              <w:rPr>
                <w:szCs w:val="18"/>
                <w:u w:val="single"/>
              </w:rPr>
              <w:t>Mapping:</w:t>
            </w:r>
          </w:p>
          <w:p w14:paraId="0660A588" w14:textId="77777777" w:rsidR="00D23895" w:rsidRPr="00D23895" w:rsidRDefault="00D23895" w:rsidP="00D23895">
            <w:pPr>
              <w:spacing w:line="276" w:lineRule="auto"/>
              <w:rPr>
                <w:szCs w:val="18"/>
              </w:rPr>
            </w:pPr>
            <w:r w:rsidRPr="00D23895">
              <w:rPr>
                <w:szCs w:val="18"/>
              </w:rPr>
              <w:t>//IMKAD_AangebodenStuk/tia_TekstKeuze/</w:t>
            </w:r>
          </w:p>
          <w:p w14:paraId="44BAF5C6" w14:textId="77777777" w:rsidR="00D23895" w:rsidRPr="00D23895" w:rsidRDefault="00D23895" w:rsidP="00D23895">
            <w:pPr>
              <w:spacing w:before="72" w:line="276" w:lineRule="auto"/>
              <w:rPr>
                <w:szCs w:val="18"/>
              </w:rPr>
            </w:pPr>
            <w:r w:rsidRPr="00D23895">
              <w:rPr>
                <w:szCs w:val="18"/>
              </w:rPr>
              <w:t>./tagNaam('k_SVnStarterslening')</w:t>
            </w:r>
          </w:p>
          <w:p w14:paraId="4E9DACB5" w14:textId="53737C94" w:rsidR="00D23895" w:rsidRDefault="00D23895" w:rsidP="00D23895">
            <w:pPr>
              <w:spacing w:line="276" w:lineRule="auto"/>
            </w:pPr>
            <w:r w:rsidRPr="00D23895">
              <w:rPr>
                <w:szCs w:val="18"/>
              </w:rPr>
              <w:t>./tekst = (‘true’ = tekst wordt wel getoond; ‘false’ = tekst wordt niet getoond)</w:t>
            </w:r>
          </w:p>
        </w:tc>
      </w:tr>
    </w:tbl>
    <w:p w14:paraId="708D2E8B" w14:textId="1CE374BE" w:rsidR="00FF0185" w:rsidRDefault="00913F3D" w:rsidP="00913F3D">
      <w:pPr>
        <w:pStyle w:val="Kop2"/>
      </w:pPr>
      <w:bookmarkStart w:id="26" w:name="_Toc132199287"/>
      <w:r>
        <w:t>Hypotheekstelling</w:t>
      </w:r>
      <w:bookmarkEnd w:id="26"/>
    </w:p>
    <w:p w14:paraId="5D027177" w14:textId="0793D760" w:rsidR="00913F3D" w:rsidRDefault="00913F3D" w:rsidP="00913F3D">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913F3D" w:rsidRPr="005837AC" w14:paraId="70B8CED9" w14:textId="77777777" w:rsidTr="00A841E0">
        <w:trPr>
          <w:cantSplit/>
        </w:trPr>
        <w:tc>
          <w:tcPr>
            <w:tcW w:w="2500" w:type="pct"/>
            <w:shd w:val="clear" w:color="auto" w:fill="DEEAF6" w:themeFill="accent1" w:themeFillTint="33"/>
          </w:tcPr>
          <w:p w14:paraId="5C36574A" w14:textId="77777777" w:rsidR="00913F3D" w:rsidRPr="005837AC" w:rsidRDefault="00913F3D" w:rsidP="00A841E0">
            <w:pPr>
              <w:tabs>
                <w:tab w:val="left" w:pos="2520"/>
              </w:tabs>
              <w:rPr>
                <w:b/>
                <w:szCs w:val="18"/>
              </w:rPr>
            </w:pPr>
            <w:r>
              <w:rPr>
                <w:b/>
                <w:szCs w:val="18"/>
              </w:rPr>
              <w:t>Modeldocument tekst</w:t>
            </w:r>
          </w:p>
        </w:tc>
        <w:tc>
          <w:tcPr>
            <w:tcW w:w="2500" w:type="pct"/>
            <w:shd w:val="clear" w:color="auto" w:fill="DEEAF6" w:themeFill="accent1" w:themeFillTint="33"/>
          </w:tcPr>
          <w:p w14:paraId="2BBF9B62" w14:textId="77777777" w:rsidR="00913F3D" w:rsidRPr="005837AC" w:rsidRDefault="00913F3D" w:rsidP="00A841E0">
            <w:pPr>
              <w:tabs>
                <w:tab w:val="left" w:pos="2520"/>
              </w:tabs>
              <w:rPr>
                <w:b/>
                <w:szCs w:val="18"/>
              </w:rPr>
            </w:pPr>
            <w:r>
              <w:rPr>
                <w:b/>
                <w:szCs w:val="18"/>
              </w:rPr>
              <w:t>Toelichting en mapping</w:t>
            </w:r>
          </w:p>
        </w:tc>
      </w:tr>
      <w:tr w:rsidR="00913F3D" w14:paraId="3C2F22E1" w14:textId="77777777" w:rsidTr="00A841E0">
        <w:tc>
          <w:tcPr>
            <w:tcW w:w="2500" w:type="pct"/>
          </w:tcPr>
          <w:p w14:paraId="4A148BCD" w14:textId="77777777" w:rsidR="00CF755E" w:rsidRPr="00D14C49" w:rsidRDefault="00CF755E" w:rsidP="00CF755E">
            <w:pPr>
              <w:tabs>
                <w:tab w:val="left" w:pos="-720"/>
              </w:tabs>
              <w:suppressAutoHyphens/>
              <w:rPr>
                <w:color w:val="FF0000"/>
                <w:sz w:val="20"/>
                <w:szCs w:val="16"/>
              </w:rPr>
            </w:pPr>
            <w:r w:rsidRPr="00D14C49">
              <w:rPr>
                <w:color w:val="FF0000"/>
                <w:sz w:val="20"/>
                <w:szCs w:val="16"/>
                <w:u w:val="single"/>
              </w:rPr>
              <w:t>HYPOTHEEKSTELLING</w:t>
            </w:r>
          </w:p>
          <w:p w14:paraId="11441151" w14:textId="77777777" w:rsidR="00CF755E" w:rsidRPr="00001BA4" w:rsidRDefault="00CF755E" w:rsidP="00CF755E">
            <w:pPr>
              <w:rPr>
                <w:rFonts w:cs="Arial"/>
                <w:color w:val="FF0000"/>
                <w:sz w:val="20"/>
              </w:rPr>
            </w:pPr>
            <w:r w:rsidRPr="00C26C63">
              <w:rPr>
                <w:rFonts w:cs="Arial"/>
                <w:color w:val="FF0000"/>
                <w:sz w:val="20"/>
              </w:rPr>
              <w:t>Tot zekerheid voor</w:t>
            </w:r>
            <w:r w:rsidRPr="00001BA4">
              <w:rPr>
                <w:rFonts w:cs="Arial"/>
                <w:color w:val="FF0000"/>
                <w:sz w:val="20"/>
              </w:rPr>
              <w:t>:</w:t>
            </w:r>
          </w:p>
          <w:p w14:paraId="7B58FBBB" w14:textId="77777777" w:rsidR="00CF755E" w:rsidRPr="00CF755E" w:rsidRDefault="00CF755E" w:rsidP="00CF755E">
            <w:pPr>
              <w:pStyle w:val="Lijstalinea"/>
              <w:widowControl w:val="0"/>
              <w:numPr>
                <w:ilvl w:val="0"/>
                <w:numId w:val="37"/>
              </w:numPr>
              <w:ind w:left="426" w:hanging="426"/>
              <w:rPr>
                <w:rFonts w:cs="Arial"/>
                <w:color w:val="FF0000"/>
                <w:sz w:val="20"/>
              </w:rPr>
            </w:pPr>
            <w:r w:rsidRPr="00CF755E">
              <w:rPr>
                <w:rFonts w:cs="Arial"/>
                <w:color w:val="FF0000"/>
                <w:sz w:val="20"/>
              </w:rPr>
              <w:t xml:space="preserve">de terugbetaling van de hoofdsom van de lening </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sz w:val="20"/>
              </w:rPr>
              <w:t>leningbedrag voluit in letters (leningbedrag in cijfers)</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color w:val="FF0000"/>
                <w:sz w:val="20"/>
              </w:rPr>
              <w:t xml:space="preserve">, (daaronder begrepen de eventueel aan de Schuldenaar terugbetaalde aflossingsbedragen) en voorts de betaling van al hetgeen de Schuldenaar nu of op enig tijdstip in de </w:t>
            </w:r>
            <w:r w:rsidRPr="00CF755E">
              <w:rPr>
                <w:rFonts w:cs="Arial"/>
                <w:color w:val="FF0000"/>
                <w:sz w:val="20"/>
              </w:rPr>
              <w:lastRenderedPageBreak/>
              <w:t xml:space="preserve">toekomst al dan niet opeisbaar, voorwaardelijk of onder tijdsbepaling aan NIBC verschuldigd is of zal worden uit hoofde van de Leningsovereenkomst, deze akte, de Algemene Voorwaarden, eerdere met betrekking tot het hierna te noemen Onderpand verstrekte geldleningen, dan wel uit welke hoofde dan ook, tot een bedrag van </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sz w:val="20"/>
              </w:rPr>
              <w:t>hypotheekbedrag voluit in letters (hypotheekbedrag in cijfers)</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color w:val="FF0000"/>
                <w:sz w:val="20"/>
              </w:rPr>
              <w:t xml:space="preserve">, en </w:t>
            </w:r>
          </w:p>
          <w:p w14:paraId="1FBE34B0" w14:textId="65A09E25" w:rsidR="00CF755E" w:rsidRPr="00AD1D2C" w:rsidRDefault="00CF755E" w:rsidP="00CF755E">
            <w:pPr>
              <w:pStyle w:val="Lijstalinea"/>
              <w:widowControl w:val="0"/>
              <w:numPr>
                <w:ilvl w:val="0"/>
                <w:numId w:val="37"/>
              </w:numPr>
              <w:ind w:left="426" w:hanging="426"/>
              <w:rPr>
                <w:rFonts w:cs="Arial"/>
                <w:sz w:val="24"/>
              </w:rPr>
            </w:pPr>
            <w:r w:rsidRPr="00CF755E">
              <w:rPr>
                <w:rFonts w:cs="Arial"/>
                <w:color w:val="FF0000"/>
                <w:sz w:val="20"/>
              </w:rPr>
              <w:t>de betaling van de rente (inclusief overeen te komen verhogingen), vertragingsrente, kosten, schadevergoedingen en/of andere vergoedingen nu of in de toekomst aan NIBC verschuldigd uit hoofde van de Leningsovereenkomst en de betaling van al hetgeen NIBC overigens uit hoofde van de Leningsovereenkomst, deze akte of de Algemene Voorwaarden van de Schuldenaar te vorderen mocht hebben, welke in deze paragraaf b bedoelde bedragen gezamenlijk worden begroot op een bedrag</w:t>
            </w:r>
            <w:r w:rsidR="006D2407">
              <w:rPr>
                <w:rFonts w:cs="Arial"/>
                <w:color w:val="FF0000"/>
                <w:sz w:val="20"/>
              </w:rPr>
              <w:t xml:space="preserve"> van</w:t>
            </w:r>
            <w:r w:rsidRPr="00CF755E" w:rsidDel="00346615">
              <w:rPr>
                <w:rFonts w:cs="Arial"/>
                <w:color w:val="FF0000"/>
                <w:sz w:val="20"/>
              </w:rPr>
              <w:t xml:space="preserve"> </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sz w:val="20"/>
              </w:rPr>
              <w:t>rentebedrag voluit in letters (rentebedrag in cijfers)</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color w:val="FF0000"/>
                <w:sz w:val="20"/>
                <w:szCs w:val="16"/>
              </w:rPr>
              <w:t>, zijnde 40% van het laats genoemde bedrag;</w:t>
            </w:r>
          </w:p>
          <w:p w14:paraId="7CE44946" w14:textId="569CEF3E" w:rsidR="00913F3D" w:rsidRPr="00913F3D" w:rsidRDefault="00CF755E" w:rsidP="00726C21">
            <w:pPr>
              <w:ind w:left="22"/>
              <w:rPr>
                <w:rFonts w:cs="Arial"/>
                <w:color w:val="FF0000"/>
                <w:sz w:val="20"/>
              </w:rPr>
            </w:pPr>
            <w:r w:rsidRPr="00CF755E">
              <w:rPr>
                <w:rFonts w:cs="Arial"/>
                <w:color w:val="FF0000"/>
                <w:sz w:val="20"/>
              </w:rPr>
              <w:t xml:space="preserve">derhalve tot een totaalbedrag ad </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sz w:val="20"/>
              </w:rPr>
              <w:t>totaalbedrag voluit in letters (totaalbedrag in cijfers)</w:t>
            </w:r>
            <w:r w:rsidRPr="00CF755E">
              <w:rPr>
                <w:rFonts w:cs="Arial"/>
                <w:sz w:val="20"/>
              </w:rPr>
              <w:fldChar w:fldCharType="begin"/>
            </w:r>
            <w:r w:rsidRPr="00CF755E">
              <w:rPr>
                <w:rFonts w:cs="Arial"/>
                <w:sz w:val="20"/>
              </w:rPr>
              <w:instrText>MacroButton Nomacro §</w:instrText>
            </w:r>
            <w:r w:rsidRPr="00CF755E">
              <w:rPr>
                <w:rFonts w:cs="Arial"/>
                <w:sz w:val="20"/>
              </w:rPr>
              <w:fldChar w:fldCharType="end"/>
            </w:r>
            <w:r w:rsidRPr="00CF755E">
              <w:rPr>
                <w:rFonts w:cs="Arial"/>
                <w:color w:val="FF0000"/>
                <w:sz w:val="20"/>
              </w:rPr>
              <w:t xml:space="preserve">, </w:t>
            </w:r>
            <w:r w:rsidRPr="00A21C47">
              <w:rPr>
                <w:rFonts w:cs="Arial"/>
                <w:color w:val="FF0000"/>
                <w:sz w:val="20"/>
              </w:rPr>
              <w:t xml:space="preserve">verleent de Hypotheekgever bij deze aan NIBC die van de Hypotheekgever aanvaardt, het recht van </w:t>
            </w:r>
            <w:r w:rsidRPr="00A21C47">
              <w:rPr>
                <w:rFonts w:cs="Arial"/>
                <w:sz w:val="20"/>
              </w:rPr>
              <w:fldChar w:fldCharType="begin"/>
            </w:r>
            <w:r w:rsidRPr="00A21C47">
              <w:rPr>
                <w:rFonts w:cs="Arial"/>
                <w:sz w:val="20"/>
              </w:rPr>
              <w:instrText>MacroButton Nomacro §</w:instrText>
            </w:r>
            <w:r w:rsidRPr="00A21C47">
              <w:rPr>
                <w:rFonts w:cs="Arial"/>
                <w:sz w:val="20"/>
              </w:rPr>
              <w:fldChar w:fldCharType="end"/>
            </w:r>
            <w:r w:rsidRPr="00A21C47">
              <w:rPr>
                <w:rFonts w:cs="Arial"/>
                <w:sz w:val="20"/>
              </w:rPr>
              <w:t>telwoord</w:t>
            </w:r>
            <w:r w:rsidRPr="00A21C47">
              <w:rPr>
                <w:rFonts w:cs="Arial"/>
                <w:sz w:val="20"/>
              </w:rPr>
              <w:fldChar w:fldCharType="begin"/>
            </w:r>
            <w:r w:rsidRPr="00A21C47">
              <w:rPr>
                <w:rFonts w:cs="Arial"/>
                <w:sz w:val="20"/>
              </w:rPr>
              <w:instrText>MacroButton Nomacro §</w:instrText>
            </w:r>
            <w:r w:rsidRPr="00A21C47">
              <w:rPr>
                <w:rFonts w:cs="Arial"/>
                <w:sz w:val="20"/>
              </w:rPr>
              <w:fldChar w:fldCharType="end"/>
            </w:r>
            <w:r w:rsidRPr="00A21C47">
              <w:rPr>
                <w:rFonts w:cs="Arial"/>
                <w:color w:val="FF0000"/>
                <w:sz w:val="20"/>
              </w:rPr>
              <w:t xml:space="preserve"> hypotheek op het hierna te omschrijven registergoed (hierna te noemen het </w:t>
            </w:r>
            <w:r>
              <w:rPr>
                <w:rFonts w:cs="Arial"/>
                <w:color w:val="FF0000"/>
                <w:sz w:val="20"/>
              </w:rPr>
              <w:t>“</w:t>
            </w:r>
            <w:r w:rsidRPr="00A21C47">
              <w:rPr>
                <w:rFonts w:cs="Arial"/>
                <w:color w:val="FF0000"/>
                <w:sz w:val="20"/>
              </w:rPr>
              <w:t>Onderpand</w:t>
            </w:r>
            <w:r>
              <w:rPr>
                <w:rFonts w:cs="Arial"/>
                <w:color w:val="FF0000"/>
                <w:sz w:val="20"/>
              </w:rPr>
              <w:t>”</w:t>
            </w:r>
            <w:r w:rsidRPr="00A21C47">
              <w:rPr>
                <w:rFonts w:cs="Arial"/>
                <w:color w:val="FF0000"/>
                <w:sz w:val="20"/>
              </w:rPr>
              <w:t>):</w:t>
            </w:r>
          </w:p>
        </w:tc>
        <w:tc>
          <w:tcPr>
            <w:tcW w:w="2500" w:type="pct"/>
          </w:tcPr>
          <w:p w14:paraId="5CDBF8BD" w14:textId="77777777" w:rsidR="00913F3D" w:rsidRPr="00527D55" w:rsidRDefault="00913F3D" w:rsidP="00A841E0">
            <w:pPr>
              <w:spacing w:line="276" w:lineRule="auto"/>
              <w:rPr>
                <w:szCs w:val="18"/>
                <w:lang w:val="nl"/>
              </w:rPr>
            </w:pPr>
            <w:r w:rsidRPr="00194473">
              <w:rPr>
                <w:snapToGrid/>
                <w:szCs w:val="18"/>
              </w:rPr>
              <w:lastRenderedPageBreak/>
              <w:t>V</w:t>
            </w:r>
            <w:r>
              <w:rPr>
                <w:snapToGrid/>
                <w:szCs w:val="18"/>
              </w:rPr>
              <w:t>aste</w:t>
            </w:r>
            <w:r w:rsidRPr="00527D55">
              <w:rPr>
                <w:szCs w:val="18"/>
                <w:lang w:val="nl"/>
              </w:rPr>
              <w:t xml:space="preserve"> tekst.</w:t>
            </w:r>
          </w:p>
          <w:p w14:paraId="7DE263AA" w14:textId="77777777" w:rsidR="00913F3D" w:rsidRDefault="00913F3D" w:rsidP="00A841E0">
            <w:pPr>
              <w:autoSpaceDE w:val="0"/>
              <w:autoSpaceDN w:val="0"/>
              <w:adjustRightInd w:val="0"/>
              <w:spacing w:line="276" w:lineRule="auto"/>
              <w:rPr>
                <w:sz w:val="16"/>
                <w:szCs w:val="16"/>
                <w:lang w:val="nl"/>
              </w:rPr>
            </w:pPr>
          </w:p>
          <w:p w14:paraId="034E73ED" w14:textId="77777777" w:rsidR="00CB4C7C" w:rsidRPr="00AC05A1" w:rsidRDefault="00CB4C7C" w:rsidP="00CB4C7C">
            <w:pPr>
              <w:spacing w:line="276" w:lineRule="auto"/>
              <w:rPr>
                <w:sz w:val="16"/>
                <w:szCs w:val="16"/>
                <w:u w:val="single"/>
              </w:rPr>
            </w:pPr>
            <w:r w:rsidRPr="00AC05A1">
              <w:rPr>
                <w:sz w:val="16"/>
                <w:szCs w:val="16"/>
                <w:u w:val="single"/>
              </w:rPr>
              <w:t>Mapping hypotheekbedrag:</w:t>
            </w:r>
          </w:p>
          <w:p w14:paraId="73C20756" w14:textId="77777777" w:rsidR="00CB4C7C" w:rsidRPr="00AC05A1" w:rsidRDefault="00CB4C7C" w:rsidP="00CB4C7C">
            <w:pPr>
              <w:spacing w:line="276" w:lineRule="auto"/>
              <w:rPr>
                <w:rFonts w:cs="Arial"/>
                <w:sz w:val="16"/>
                <w:szCs w:val="16"/>
              </w:rPr>
            </w:pPr>
            <w:r w:rsidRPr="00AC05A1">
              <w:rPr>
                <w:sz w:val="16"/>
                <w:szCs w:val="16"/>
              </w:rPr>
              <w:t xml:space="preserve">//IMKAD_AangebodenStuk/StukdeelHypotheek </w:t>
            </w:r>
            <w:r w:rsidRPr="00AC05A1">
              <w:rPr>
                <w:rFonts w:cs="Arial"/>
                <w:sz w:val="16"/>
                <w:szCs w:val="16"/>
              </w:rPr>
              <w:t>[aanduidingHypotheek = leeg of niet aanwezig]</w:t>
            </w:r>
          </w:p>
          <w:p w14:paraId="75A06FF1" w14:textId="77777777" w:rsidR="00CB4C7C" w:rsidRPr="00AC05A1" w:rsidRDefault="00CB4C7C" w:rsidP="00CB4C7C">
            <w:pPr>
              <w:spacing w:line="276" w:lineRule="auto"/>
              <w:rPr>
                <w:sz w:val="16"/>
                <w:szCs w:val="16"/>
              </w:rPr>
            </w:pPr>
            <w:r w:rsidRPr="00AC05A1">
              <w:rPr>
                <w:sz w:val="16"/>
                <w:szCs w:val="16"/>
              </w:rPr>
              <w:tab/>
              <w:t>./hoofdsom/som</w:t>
            </w:r>
            <w:r w:rsidRPr="00AC05A1" w:rsidDel="00C46A8C">
              <w:rPr>
                <w:sz w:val="16"/>
                <w:szCs w:val="16"/>
              </w:rPr>
              <w:t xml:space="preserve"> </w:t>
            </w:r>
          </w:p>
          <w:p w14:paraId="26F37181" w14:textId="62A53948" w:rsidR="00CB4C7C" w:rsidRDefault="00CB4C7C" w:rsidP="00CB4C7C">
            <w:pPr>
              <w:spacing w:line="276" w:lineRule="auto"/>
              <w:rPr>
                <w:sz w:val="16"/>
                <w:szCs w:val="16"/>
              </w:rPr>
            </w:pPr>
            <w:r w:rsidRPr="00AC05A1">
              <w:rPr>
                <w:sz w:val="16"/>
                <w:szCs w:val="16"/>
              </w:rPr>
              <w:tab/>
              <w:t>./hoofdsom/valuta</w:t>
            </w:r>
          </w:p>
          <w:p w14:paraId="77936864" w14:textId="7B1CDF9A" w:rsidR="00CB4C7C" w:rsidRDefault="00CB4C7C" w:rsidP="00CB4C7C">
            <w:pPr>
              <w:spacing w:line="276" w:lineRule="auto"/>
              <w:rPr>
                <w:sz w:val="16"/>
                <w:szCs w:val="16"/>
              </w:rPr>
            </w:pPr>
          </w:p>
          <w:p w14:paraId="1D4DDAD2" w14:textId="2CB160CD" w:rsidR="00CB4C7C" w:rsidRPr="00AC05A1" w:rsidRDefault="00CB4C7C" w:rsidP="00CB4C7C">
            <w:pPr>
              <w:spacing w:line="276" w:lineRule="auto"/>
              <w:rPr>
                <w:sz w:val="16"/>
                <w:szCs w:val="16"/>
                <w:u w:val="single"/>
              </w:rPr>
            </w:pPr>
            <w:r w:rsidRPr="00AC05A1">
              <w:rPr>
                <w:sz w:val="16"/>
                <w:szCs w:val="16"/>
                <w:u w:val="single"/>
              </w:rPr>
              <w:lastRenderedPageBreak/>
              <w:t xml:space="preserve">Mapping </w:t>
            </w:r>
            <w:r>
              <w:rPr>
                <w:sz w:val="16"/>
                <w:szCs w:val="16"/>
                <w:u w:val="single"/>
              </w:rPr>
              <w:t>rentebedrag:</w:t>
            </w:r>
          </w:p>
          <w:p w14:paraId="4ED0658F" w14:textId="77777777" w:rsidR="00CB4C7C" w:rsidRPr="00AC05A1" w:rsidRDefault="00CB4C7C" w:rsidP="00CB4C7C">
            <w:pPr>
              <w:spacing w:line="276" w:lineRule="auto"/>
              <w:rPr>
                <w:sz w:val="16"/>
                <w:szCs w:val="16"/>
              </w:rPr>
            </w:pPr>
            <w:r w:rsidRPr="00AC05A1">
              <w:rPr>
                <w:rFonts w:cs="Arial"/>
                <w:sz w:val="16"/>
                <w:szCs w:val="16"/>
              </w:rPr>
              <w:t>//IMKAD_AangebodenStuk/StukdeelHypotheek [aanduidingHypotheek = leeg of niet aanwezig]</w:t>
            </w:r>
          </w:p>
          <w:p w14:paraId="2BD4EC6D" w14:textId="77777777" w:rsidR="00CB4C7C" w:rsidRPr="00AC05A1" w:rsidRDefault="00CB4C7C" w:rsidP="00CB4C7C">
            <w:pPr>
              <w:spacing w:line="276" w:lineRule="auto"/>
              <w:rPr>
                <w:sz w:val="16"/>
                <w:szCs w:val="16"/>
              </w:rPr>
            </w:pPr>
            <w:r w:rsidRPr="00AC05A1">
              <w:rPr>
                <w:sz w:val="16"/>
                <w:szCs w:val="16"/>
              </w:rPr>
              <w:tab/>
              <w:t>./bedragRente/som</w:t>
            </w:r>
          </w:p>
          <w:p w14:paraId="227EE465" w14:textId="77777777" w:rsidR="00CB4C7C" w:rsidRPr="00AC05A1" w:rsidRDefault="00CB4C7C" w:rsidP="00CB4C7C">
            <w:pPr>
              <w:spacing w:line="276" w:lineRule="auto"/>
              <w:rPr>
                <w:sz w:val="16"/>
                <w:szCs w:val="16"/>
              </w:rPr>
            </w:pPr>
            <w:r w:rsidRPr="00AC05A1">
              <w:rPr>
                <w:sz w:val="16"/>
                <w:szCs w:val="16"/>
              </w:rPr>
              <w:tab/>
              <w:t>./bedragRente/valuta</w:t>
            </w:r>
          </w:p>
          <w:p w14:paraId="7FB2AF7E" w14:textId="77777777" w:rsidR="00913F3D" w:rsidRDefault="00913F3D" w:rsidP="00A841E0">
            <w:pPr>
              <w:spacing w:line="276" w:lineRule="auto"/>
              <w:rPr>
                <w:rFonts w:cs="Arial"/>
                <w:sz w:val="16"/>
                <w:szCs w:val="16"/>
              </w:rPr>
            </w:pPr>
          </w:p>
          <w:p w14:paraId="0CC98F54" w14:textId="566D8911" w:rsidR="00CB4C7C" w:rsidRPr="00AC05A1" w:rsidRDefault="00CB4C7C" w:rsidP="00CB4C7C">
            <w:pPr>
              <w:spacing w:line="276" w:lineRule="auto"/>
              <w:rPr>
                <w:sz w:val="16"/>
                <w:szCs w:val="16"/>
                <w:u w:val="single"/>
              </w:rPr>
            </w:pPr>
            <w:r w:rsidRPr="00AC05A1">
              <w:rPr>
                <w:sz w:val="16"/>
                <w:szCs w:val="16"/>
                <w:u w:val="single"/>
              </w:rPr>
              <w:t>Mapping</w:t>
            </w:r>
            <w:r>
              <w:rPr>
                <w:sz w:val="16"/>
                <w:szCs w:val="16"/>
                <w:u w:val="single"/>
              </w:rPr>
              <w:t xml:space="preserve"> totaalbedrag:</w:t>
            </w:r>
          </w:p>
          <w:p w14:paraId="2B8C4CBA" w14:textId="77777777" w:rsidR="00CB4C7C" w:rsidRPr="00AC05A1" w:rsidRDefault="00CB4C7C" w:rsidP="00CB4C7C">
            <w:pPr>
              <w:spacing w:line="276" w:lineRule="auto"/>
              <w:rPr>
                <w:sz w:val="16"/>
                <w:szCs w:val="16"/>
              </w:rPr>
            </w:pPr>
            <w:r w:rsidRPr="00AC05A1">
              <w:rPr>
                <w:rFonts w:cs="Arial"/>
                <w:sz w:val="16"/>
                <w:szCs w:val="16"/>
              </w:rPr>
              <w:t>//IMKAD_AangebodenStuk/StukdeelHypotheek [aanduidingHypotheek = leeg of niet aanwezig]</w:t>
            </w:r>
          </w:p>
          <w:p w14:paraId="406852CA" w14:textId="77777777" w:rsidR="00CB4C7C" w:rsidRPr="00AC05A1" w:rsidRDefault="00CB4C7C" w:rsidP="00CB4C7C">
            <w:pPr>
              <w:spacing w:line="276" w:lineRule="auto"/>
              <w:rPr>
                <w:sz w:val="16"/>
                <w:szCs w:val="16"/>
              </w:rPr>
            </w:pPr>
            <w:r w:rsidRPr="00AC05A1">
              <w:rPr>
                <w:sz w:val="16"/>
                <w:szCs w:val="16"/>
              </w:rPr>
              <w:tab/>
              <w:t>./bedragTotaal/som</w:t>
            </w:r>
          </w:p>
          <w:p w14:paraId="7D3CD357" w14:textId="77777777" w:rsidR="00CB4C7C" w:rsidRDefault="00CB4C7C" w:rsidP="00CB4C7C">
            <w:pPr>
              <w:spacing w:line="276" w:lineRule="auto"/>
              <w:rPr>
                <w:sz w:val="16"/>
                <w:szCs w:val="16"/>
              </w:rPr>
            </w:pPr>
            <w:r w:rsidRPr="00AC05A1">
              <w:rPr>
                <w:sz w:val="16"/>
                <w:szCs w:val="16"/>
              </w:rPr>
              <w:tab/>
              <w:t>./bedragTotaal/valuta</w:t>
            </w:r>
          </w:p>
          <w:p w14:paraId="13D34C58" w14:textId="77777777" w:rsidR="00CF755E" w:rsidRPr="00AC05A1" w:rsidRDefault="00CF755E" w:rsidP="00CB4C7C">
            <w:pPr>
              <w:spacing w:line="276" w:lineRule="auto"/>
              <w:rPr>
                <w:sz w:val="16"/>
                <w:szCs w:val="16"/>
              </w:rPr>
            </w:pPr>
          </w:p>
          <w:p w14:paraId="6E0879E2" w14:textId="77777777" w:rsidR="00CF755E" w:rsidRPr="00AC05A1" w:rsidRDefault="00CF755E" w:rsidP="00CF755E">
            <w:pPr>
              <w:spacing w:line="276" w:lineRule="auto"/>
              <w:rPr>
                <w:sz w:val="16"/>
                <w:szCs w:val="16"/>
                <w:u w:val="single"/>
              </w:rPr>
            </w:pPr>
            <w:r w:rsidRPr="00AC05A1">
              <w:rPr>
                <w:sz w:val="16"/>
                <w:szCs w:val="16"/>
                <w:u w:val="single"/>
              </w:rPr>
              <w:t>Mappin</w:t>
            </w:r>
            <w:r>
              <w:rPr>
                <w:sz w:val="16"/>
                <w:szCs w:val="16"/>
                <w:u w:val="single"/>
              </w:rPr>
              <w:t>g rang</w:t>
            </w:r>
            <w:r w:rsidRPr="00AC05A1">
              <w:rPr>
                <w:sz w:val="16"/>
                <w:szCs w:val="16"/>
                <w:u w:val="single"/>
              </w:rPr>
              <w:t xml:space="preserve"> telwoord hypotheek:</w:t>
            </w:r>
          </w:p>
          <w:p w14:paraId="5638D387" w14:textId="77777777" w:rsidR="00CF755E" w:rsidRPr="00AC05A1" w:rsidRDefault="00CF755E" w:rsidP="00CF755E">
            <w:pPr>
              <w:spacing w:line="276" w:lineRule="auto"/>
              <w:rPr>
                <w:sz w:val="16"/>
                <w:szCs w:val="16"/>
              </w:rPr>
            </w:pPr>
            <w:r w:rsidRPr="00AC05A1">
              <w:rPr>
                <w:rFonts w:cs="Arial"/>
                <w:sz w:val="16"/>
                <w:szCs w:val="16"/>
              </w:rPr>
              <w:t>//IMKAD_AangebodenStuk/StukdeelHypotheek [aanduidingHypotheek = leeg of niet aanwezig]</w:t>
            </w:r>
            <w:r w:rsidRPr="00AC05A1">
              <w:rPr>
                <w:sz w:val="16"/>
                <w:szCs w:val="16"/>
              </w:rPr>
              <w:t>/rangordeHypotheek</w:t>
            </w:r>
          </w:p>
          <w:p w14:paraId="618B685A" w14:textId="310BB7A7" w:rsidR="007938ED" w:rsidRPr="007D6116" w:rsidRDefault="007938ED" w:rsidP="00942A1D">
            <w:pPr>
              <w:spacing w:line="276" w:lineRule="auto"/>
              <w:rPr>
                <w:rFonts w:cs="Arial"/>
                <w:sz w:val="16"/>
                <w:szCs w:val="16"/>
              </w:rPr>
            </w:pPr>
          </w:p>
        </w:tc>
      </w:tr>
    </w:tbl>
    <w:p w14:paraId="4DBA3DA3" w14:textId="3AF51E8C" w:rsidR="00913F3D" w:rsidRDefault="00913F3D" w:rsidP="00913F3D">
      <w:pPr>
        <w:rPr>
          <w:lang w:val="nl"/>
        </w:rPr>
      </w:pPr>
    </w:p>
    <w:p w14:paraId="68A1AC3C" w14:textId="77777777" w:rsidR="00B420D8" w:rsidRDefault="00B420D8" w:rsidP="00913F3D">
      <w:pPr>
        <w:rPr>
          <w:lang w:val="nl"/>
        </w:rPr>
      </w:pPr>
    </w:p>
    <w:p w14:paraId="0B6B2B4A" w14:textId="020949B6" w:rsidR="009466BC" w:rsidRDefault="009466BC" w:rsidP="009466BC">
      <w:pPr>
        <w:pStyle w:val="Kop2"/>
      </w:pPr>
      <w:bookmarkStart w:id="27" w:name="_Toc132199288"/>
      <w:r>
        <w:lastRenderedPageBreak/>
        <w:t>Registergoed</w:t>
      </w:r>
      <w:bookmarkEnd w:id="27"/>
    </w:p>
    <w:p w14:paraId="395D7BBF" w14:textId="6A5D6499" w:rsidR="009466BC" w:rsidRDefault="009466BC" w:rsidP="009466BC">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9466BC" w:rsidRPr="005837AC" w14:paraId="688A3534" w14:textId="77777777" w:rsidTr="00A841E0">
        <w:trPr>
          <w:cantSplit/>
        </w:trPr>
        <w:tc>
          <w:tcPr>
            <w:tcW w:w="2500" w:type="pct"/>
            <w:shd w:val="clear" w:color="auto" w:fill="DEEAF6" w:themeFill="accent1" w:themeFillTint="33"/>
          </w:tcPr>
          <w:p w14:paraId="721F9EFF" w14:textId="77777777" w:rsidR="009466BC" w:rsidRPr="005837AC" w:rsidRDefault="009466BC" w:rsidP="00A841E0">
            <w:pPr>
              <w:tabs>
                <w:tab w:val="left" w:pos="2520"/>
              </w:tabs>
              <w:rPr>
                <w:b/>
                <w:szCs w:val="18"/>
              </w:rPr>
            </w:pPr>
            <w:r>
              <w:rPr>
                <w:b/>
                <w:szCs w:val="18"/>
              </w:rPr>
              <w:t>Modeldocument tekst</w:t>
            </w:r>
          </w:p>
        </w:tc>
        <w:tc>
          <w:tcPr>
            <w:tcW w:w="2500" w:type="pct"/>
            <w:shd w:val="clear" w:color="auto" w:fill="DEEAF6" w:themeFill="accent1" w:themeFillTint="33"/>
          </w:tcPr>
          <w:p w14:paraId="42238AA2" w14:textId="77777777" w:rsidR="009466BC" w:rsidRPr="005837AC" w:rsidRDefault="009466BC" w:rsidP="00A841E0">
            <w:pPr>
              <w:tabs>
                <w:tab w:val="left" w:pos="2520"/>
              </w:tabs>
              <w:rPr>
                <w:b/>
                <w:szCs w:val="18"/>
              </w:rPr>
            </w:pPr>
            <w:r>
              <w:rPr>
                <w:b/>
                <w:szCs w:val="18"/>
              </w:rPr>
              <w:t>Toelichting en mapping</w:t>
            </w:r>
          </w:p>
        </w:tc>
      </w:tr>
      <w:tr w:rsidR="009466BC" w14:paraId="527B7A21" w14:textId="77777777" w:rsidTr="00A841E0">
        <w:tc>
          <w:tcPr>
            <w:tcW w:w="2500" w:type="pct"/>
          </w:tcPr>
          <w:p w14:paraId="3BE80892" w14:textId="77777777" w:rsidR="009466BC" w:rsidRDefault="009466BC" w:rsidP="009466BC">
            <w:pPr>
              <w:autoSpaceDE w:val="0"/>
              <w:autoSpaceDN w:val="0"/>
              <w:adjustRightInd w:val="0"/>
              <w:rPr>
                <w:rFonts w:cs="Arial"/>
                <w:color w:val="FF0000"/>
                <w:sz w:val="20"/>
              </w:rPr>
            </w:pPr>
            <w:r w:rsidRPr="002E7F50">
              <w:rPr>
                <w:rFonts w:cs="Arial"/>
                <w:color w:val="FF0000"/>
                <w:sz w:val="20"/>
                <w:highlight w:val="yellow"/>
              </w:rPr>
              <w:t>TEKSTBLOK RECHT</w:t>
            </w:r>
            <w:r w:rsidRPr="002E7F50">
              <w:rPr>
                <w:rFonts w:cs="Arial"/>
                <w:color w:val="FF0000"/>
                <w:sz w:val="20"/>
              </w:rPr>
              <w:t xml:space="preserve"> </w:t>
            </w:r>
            <w:r w:rsidRPr="002E7F50">
              <w:rPr>
                <w:rFonts w:cs="Arial"/>
                <w:color w:val="FF0000"/>
                <w:sz w:val="20"/>
                <w:highlight w:val="yellow"/>
              </w:rPr>
              <w:t>TEKSTBLOK REGISTERGOED</w:t>
            </w:r>
            <w:r>
              <w:rPr>
                <w:rFonts w:cs="Arial"/>
                <w:color w:val="FF0000"/>
                <w:sz w:val="20"/>
              </w:rPr>
              <w:t>.</w:t>
            </w:r>
            <w:r w:rsidRPr="002E7F50">
              <w:rPr>
                <w:rFonts w:cs="Arial"/>
                <w:color w:val="FF0000"/>
                <w:sz w:val="20"/>
              </w:rPr>
              <w:t xml:space="preserve"> </w:t>
            </w:r>
          </w:p>
          <w:p w14:paraId="1927E941" w14:textId="38BF3DBF" w:rsidR="009466BC" w:rsidRPr="00CD057B" w:rsidRDefault="009466BC" w:rsidP="00A841E0">
            <w:pPr>
              <w:tabs>
                <w:tab w:val="left" w:pos="2520"/>
              </w:tabs>
              <w:rPr>
                <w:sz w:val="20"/>
              </w:rPr>
            </w:pPr>
          </w:p>
        </w:tc>
        <w:tc>
          <w:tcPr>
            <w:tcW w:w="2500" w:type="pct"/>
          </w:tcPr>
          <w:p w14:paraId="06881E3B" w14:textId="77777777" w:rsidR="00E33B91" w:rsidRPr="00124E96" w:rsidRDefault="00E33B91" w:rsidP="00E33B91">
            <w:pPr>
              <w:spacing w:line="276" w:lineRule="auto"/>
            </w:pPr>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2EFC65AC" w14:textId="77777777" w:rsidR="00E33B91" w:rsidRDefault="00E33B91" w:rsidP="00E33B91">
            <w:pPr>
              <w:spacing w:line="276" w:lineRule="auto"/>
            </w:pPr>
          </w:p>
          <w:p w14:paraId="23D53FB8" w14:textId="77777777" w:rsidR="00E33B91" w:rsidRPr="00DB7FA4" w:rsidRDefault="00E33B91" w:rsidP="00E33B91">
            <w:pPr>
              <w:spacing w:line="276" w:lineRule="auto"/>
              <w:rPr>
                <w:lang w:val="nl"/>
              </w:rPr>
            </w:pPr>
            <w:r>
              <w:t>Van TEKSTBLOK REGISTERGOED zijn alleen de objecten perceel, appartementsrecht, netwerk en schip van toepassing.</w:t>
            </w:r>
            <w:r w:rsidRPr="00DB7FA4">
              <w:rPr>
                <w:lang w:val="nl"/>
              </w:rPr>
              <w:t xml:space="preserve"> </w:t>
            </w:r>
          </w:p>
          <w:p w14:paraId="46FA2D37" w14:textId="77777777" w:rsidR="00E33B91" w:rsidRDefault="00E33B91" w:rsidP="00E33B91">
            <w:pPr>
              <w:spacing w:line="276" w:lineRule="auto"/>
              <w:rPr>
                <w:lang w:val="nl"/>
              </w:rPr>
            </w:pPr>
          </w:p>
          <w:p w14:paraId="06A579BD" w14:textId="77777777" w:rsidR="00E33B91" w:rsidRDefault="00E33B91" w:rsidP="00E33B91">
            <w:pPr>
              <w:spacing w:line="276" w:lineRule="auto"/>
              <w:rPr>
                <w:lang w:val="nl"/>
              </w:rPr>
            </w:pPr>
            <w:r>
              <w:rPr>
                <w:lang w:val="nl"/>
              </w:rPr>
              <w:t>Bij meer combinaties TEKSTBLOK RECHT en REGISTERGOED wordt de laatste combinatie afgesloten met een punt ‘.’ en de andere combinaties met een puntkomma ‘;’.</w:t>
            </w:r>
          </w:p>
          <w:p w14:paraId="153C0A93" w14:textId="77777777" w:rsidR="00E33B91" w:rsidRPr="009F1BA5" w:rsidRDefault="00E33B91" w:rsidP="00E33B91">
            <w:pPr>
              <w:rPr>
                <w:szCs w:val="18"/>
                <w:u w:val="single"/>
                <w:lang w:val="nl"/>
              </w:rPr>
            </w:pPr>
            <w:r w:rsidRPr="009F1BA5">
              <w:rPr>
                <w:szCs w:val="18"/>
                <w:u w:val="single"/>
                <w:lang w:val="nl"/>
              </w:rPr>
              <w:t>Mapping:</w:t>
            </w:r>
          </w:p>
          <w:p w14:paraId="3B6E64BF" w14:textId="77777777" w:rsidR="00E33B91" w:rsidRPr="009F1BA5" w:rsidRDefault="00E33B91" w:rsidP="00E33B91">
            <w:pPr>
              <w:rPr>
                <w:szCs w:val="18"/>
              </w:rPr>
            </w:pPr>
            <w:r w:rsidRPr="009F1BA5">
              <w:rPr>
                <w:szCs w:val="18"/>
              </w:rPr>
              <w:t xml:space="preserve">//IMKAD_AangebodenStuk/StukdeelHypotheek </w:t>
            </w:r>
            <w:r w:rsidRPr="009F1BA5">
              <w:rPr>
                <w:rFonts w:cs="Arial"/>
                <w:szCs w:val="18"/>
              </w:rPr>
              <w:t xml:space="preserve">[aanduidingHypotheek = niet aanwezig] </w:t>
            </w:r>
            <w:r w:rsidRPr="009F1BA5">
              <w:rPr>
                <w:rFonts w:cs="Arial"/>
                <w:szCs w:val="18"/>
              </w:rPr>
              <w:tab/>
            </w:r>
            <w:r w:rsidRPr="009F1BA5">
              <w:rPr>
                <w:szCs w:val="18"/>
              </w:rPr>
              <w:t>/IMKAD_ZakelijkRecht</w:t>
            </w:r>
          </w:p>
          <w:p w14:paraId="0256AEC5" w14:textId="458DF00B" w:rsidR="009466BC" w:rsidRPr="00E33B91" w:rsidRDefault="00E33B91" w:rsidP="00E33B91">
            <w:pPr>
              <w:rPr>
                <w:szCs w:val="18"/>
              </w:rPr>
            </w:pPr>
            <w:r>
              <w:rPr>
                <w:szCs w:val="18"/>
                <w:lang w:val="nl"/>
              </w:rPr>
              <w:t xml:space="preserve">- </w:t>
            </w:r>
            <w:r w:rsidRPr="009F1BA5">
              <w:rPr>
                <w:szCs w:val="18"/>
                <w:lang w:val="nl"/>
              </w:rPr>
              <w:t>Zie tekstblok voor verdere mapping</w:t>
            </w:r>
          </w:p>
        </w:tc>
      </w:tr>
      <w:tr w:rsidR="00C74E07" w14:paraId="57E9E27B" w14:textId="77777777" w:rsidTr="00A841E0">
        <w:tc>
          <w:tcPr>
            <w:tcW w:w="2500" w:type="pct"/>
          </w:tcPr>
          <w:p w14:paraId="6C386C59" w14:textId="77777777" w:rsidR="009C03D8" w:rsidRDefault="009C03D8" w:rsidP="009C03D8">
            <w:pPr>
              <w:autoSpaceDE w:val="0"/>
              <w:autoSpaceDN w:val="0"/>
              <w:adjustRightInd w:val="0"/>
              <w:rPr>
                <w:rFonts w:cs="Arial"/>
                <w:color w:val="FF0000"/>
                <w:sz w:val="20"/>
              </w:rPr>
            </w:pPr>
            <w:r w:rsidRPr="000779C1">
              <w:rPr>
                <w:rFonts w:cs="Arial"/>
                <w:color w:val="FF0000"/>
                <w:sz w:val="20"/>
              </w:rPr>
              <w:t>Hierna wordt onder Onderpand tevens verstaan ieder ander registergoed waarop hypothecaire zekerheid is gevestigd ten behoeve van NIBC in verband met de Lening.</w:t>
            </w:r>
          </w:p>
          <w:p w14:paraId="4BA17610" w14:textId="77777777" w:rsidR="009C03D8" w:rsidRPr="00F243F1" w:rsidRDefault="009C03D8" w:rsidP="009C03D8">
            <w:pPr>
              <w:autoSpaceDE w:val="0"/>
              <w:autoSpaceDN w:val="0"/>
              <w:adjustRightInd w:val="0"/>
              <w:rPr>
                <w:rFonts w:cs="Arial"/>
                <w:color w:val="FF0000"/>
                <w:sz w:val="20"/>
              </w:rPr>
            </w:pPr>
            <w:r w:rsidRPr="00F243F1">
              <w:rPr>
                <w:rFonts w:cs="Arial"/>
                <w:color w:val="FF0000"/>
                <w:sz w:val="20"/>
              </w:rPr>
              <w:t>De Hypotheekgever staat er voorts jegens NIBC voor in:</w:t>
            </w:r>
          </w:p>
          <w:p w14:paraId="0C3B14AA" w14:textId="77777777" w:rsidR="009C03D8" w:rsidRPr="00C26C63" w:rsidRDefault="009C03D8" w:rsidP="009C03D8">
            <w:pPr>
              <w:pStyle w:val="Lijstalinea"/>
              <w:numPr>
                <w:ilvl w:val="1"/>
                <w:numId w:val="40"/>
              </w:numPr>
              <w:autoSpaceDE w:val="0"/>
              <w:autoSpaceDN w:val="0"/>
              <w:adjustRightInd w:val="0"/>
              <w:ind w:left="709"/>
              <w:rPr>
                <w:rFonts w:cs="Arial"/>
                <w:color w:val="FF0000"/>
                <w:sz w:val="20"/>
              </w:rPr>
            </w:pPr>
            <w:r w:rsidRPr="00C26C63">
              <w:rPr>
                <w:rFonts w:cs="Arial"/>
                <w:color w:val="FF0000"/>
                <w:sz w:val="20"/>
              </w:rPr>
              <w:t>dat het voormelde Onderpand hem in volle en onbezwaarde eigendom toebehoort, behoudens het (de) eventuele ten behoeve van NIBC eerder gevestigde hypotheekrecht(en) ten laste van de Hypotheekgever, en dat hij daarover de onvoorwaardelijke beschikking heeft;</w:t>
            </w:r>
          </w:p>
          <w:p w14:paraId="519470DC" w14:textId="77777777" w:rsidR="009C03D8" w:rsidRPr="00C26C63" w:rsidRDefault="009C03D8" w:rsidP="009C03D8">
            <w:pPr>
              <w:pStyle w:val="Lijstalinea"/>
              <w:numPr>
                <w:ilvl w:val="0"/>
                <w:numId w:val="40"/>
              </w:numPr>
              <w:autoSpaceDE w:val="0"/>
              <w:autoSpaceDN w:val="0"/>
              <w:adjustRightInd w:val="0"/>
              <w:rPr>
                <w:rFonts w:cs="Arial"/>
                <w:color w:val="FF0000"/>
                <w:sz w:val="20"/>
              </w:rPr>
            </w:pPr>
            <w:r w:rsidRPr="00C26C63">
              <w:rPr>
                <w:rFonts w:cs="Arial"/>
                <w:color w:val="FF0000"/>
                <w:sz w:val="20"/>
              </w:rPr>
              <w:lastRenderedPageBreak/>
              <w:t>dat het voormelde Onderpand niet is belast met beslagen of met een recht van vruchtgebruik en niet is verhuurd noch anderszins in gebruik of genot is afgestaan aan derden; en</w:t>
            </w:r>
          </w:p>
          <w:p w14:paraId="46BA7D1E" w14:textId="77777777" w:rsidR="009C03D8" w:rsidRPr="00C26C63" w:rsidRDefault="009C03D8" w:rsidP="009C03D8">
            <w:pPr>
              <w:pStyle w:val="Lijstalinea"/>
              <w:numPr>
                <w:ilvl w:val="0"/>
                <w:numId w:val="40"/>
              </w:numPr>
              <w:autoSpaceDE w:val="0"/>
              <w:autoSpaceDN w:val="0"/>
              <w:adjustRightInd w:val="0"/>
              <w:rPr>
                <w:rFonts w:cs="Arial"/>
                <w:color w:val="FF0000"/>
                <w:sz w:val="20"/>
              </w:rPr>
            </w:pPr>
            <w:r w:rsidRPr="00C26C63">
              <w:rPr>
                <w:rFonts w:cs="Arial"/>
                <w:color w:val="FF0000"/>
                <w:sz w:val="20"/>
              </w:rPr>
              <w:t>dat het voormelde Onderpand niet anders met recht van hypotheek is of met een tweede recht van hypotheek zal worden bezwaard dan krachtens deze akte, behoudens het (de) eventuele ten behoeve van NIBC eerder gevestigde hypotheekrecht(en) ten laste van de Hypotheekgever.</w:t>
            </w:r>
          </w:p>
          <w:p w14:paraId="203DD83E" w14:textId="14C31C5E" w:rsidR="00C74E07" w:rsidRPr="00AD1D2C" w:rsidRDefault="009C03D8" w:rsidP="009466BC">
            <w:pPr>
              <w:autoSpaceDE w:val="0"/>
              <w:autoSpaceDN w:val="0"/>
              <w:adjustRightInd w:val="0"/>
              <w:rPr>
                <w:rFonts w:cs="Arial"/>
                <w:color w:val="FF0000"/>
                <w:sz w:val="20"/>
              </w:rPr>
            </w:pPr>
            <w:r w:rsidRPr="00F243F1">
              <w:rPr>
                <w:rFonts w:cs="Arial"/>
                <w:color w:val="FF0000"/>
                <w:sz w:val="20"/>
              </w:rPr>
              <w:t>De Hypotheekgever en NIBC komen hierbij overeen dat, indien NIBC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tc>
        <w:tc>
          <w:tcPr>
            <w:tcW w:w="2500" w:type="pct"/>
          </w:tcPr>
          <w:p w14:paraId="7F9D7DA3" w14:textId="2E42A2F5" w:rsidR="00C74E07" w:rsidRDefault="00B731C3" w:rsidP="00E33B91">
            <w:pPr>
              <w:spacing w:line="276" w:lineRule="auto"/>
            </w:pPr>
            <w:r>
              <w:lastRenderedPageBreak/>
              <w:t>Vaste tekst.</w:t>
            </w:r>
          </w:p>
        </w:tc>
      </w:tr>
    </w:tbl>
    <w:p w14:paraId="1BE9399F" w14:textId="5710589E" w:rsidR="009602C8" w:rsidRDefault="009602C8" w:rsidP="009466BC">
      <w:pPr>
        <w:rPr>
          <w:lang w:val="nl"/>
        </w:rPr>
      </w:pPr>
    </w:p>
    <w:p w14:paraId="716477FD" w14:textId="23829E35" w:rsidR="009602C8" w:rsidRDefault="009602C8" w:rsidP="009602C8">
      <w:pPr>
        <w:pStyle w:val="Kop2"/>
      </w:pPr>
      <w:bookmarkStart w:id="28" w:name="_Toc132199289"/>
      <w:r>
        <w:t>Overbruggingshypotheek</w:t>
      </w:r>
      <w:bookmarkEnd w:id="28"/>
    </w:p>
    <w:p w14:paraId="4F6348E9" w14:textId="77777777" w:rsidR="009602C8" w:rsidRPr="009602C8" w:rsidRDefault="009602C8" w:rsidP="009602C8">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9602C8" w:rsidRPr="005837AC" w14:paraId="41C814E2" w14:textId="77777777" w:rsidTr="00A841E0">
        <w:trPr>
          <w:cantSplit/>
        </w:trPr>
        <w:tc>
          <w:tcPr>
            <w:tcW w:w="2500" w:type="pct"/>
            <w:shd w:val="clear" w:color="auto" w:fill="DEEAF6" w:themeFill="accent1" w:themeFillTint="33"/>
          </w:tcPr>
          <w:p w14:paraId="21EA4A75" w14:textId="77777777" w:rsidR="009602C8" w:rsidRPr="005837AC" w:rsidRDefault="009602C8" w:rsidP="00A841E0">
            <w:pPr>
              <w:tabs>
                <w:tab w:val="left" w:pos="2520"/>
              </w:tabs>
              <w:rPr>
                <w:b/>
                <w:szCs w:val="18"/>
              </w:rPr>
            </w:pPr>
            <w:r>
              <w:rPr>
                <w:b/>
                <w:szCs w:val="18"/>
              </w:rPr>
              <w:t>Modeldocument tekst</w:t>
            </w:r>
          </w:p>
        </w:tc>
        <w:tc>
          <w:tcPr>
            <w:tcW w:w="2500" w:type="pct"/>
            <w:shd w:val="clear" w:color="auto" w:fill="DEEAF6" w:themeFill="accent1" w:themeFillTint="33"/>
          </w:tcPr>
          <w:p w14:paraId="34371FB4" w14:textId="77777777" w:rsidR="009602C8" w:rsidRPr="005837AC" w:rsidRDefault="009602C8" w:rsidP="00A841E0">
            <w:pPr>
              <w:tabs>
                <w:tab w:val="left" w:pos="2520"/>
              </w:tabs>
              <w:rPr>
                <w:b/>
                <w:szCs w:val="18"/>
              </w:rPr>
            </w:pPr>
            <w:r>
              <w:rPr>
                <w:b/>
                <w:szCs w:val="18"/>
              </w:rPr>
              <w:t>Toelichting en mapping</w:t>
            </w:r>
          </w:p>
        </w:tc>
      </w:tr>
      <w:tr w:rsidR="009602C8" w14:paraId="491A832B" w14:textId="77777777" w:rsidTr="00A841E0">
        <w:tc>
          <w:tcPr>
            <w:tcW w:w="2500" w:type="pct"/>
          </w:tcPr>
          <w:p w14:paraId="7B25EDAF" w14:textId="77777777" w:rsidR="005B72CD" w:rsidRPr="00250083" w:rsidRDefault="005B72CD" w:rsidP="005B72CD">
            <w:pPr>
              <w:tabs>
                <w:tab w:val="left" w:pos="-1440"/>
                <w:tab w:val="left" w:pos="-720"/>
              </w:tabs>
              <w:suppressAutoHyphens/>
              <w:rPr>
                <w:rFonts w:cs="Arial"/>
                <w:color w:val="800080"/>
                <w:sz w:val="20"/>
                <w:u w:val="single"/>
              </w:rPr>
            </w:pPr>
            <w:r w:rsidRPr="00250083">
              <w:rPr>
                <w:rFonts w:cs="Arial"/>
                <w:color w:val="800080"/>
                <w:sz w:val="20"/>
                <w:u w:val="single"/>
              </w:rPr>
              <w:t xml:space="preserve">Overbruggingshypotheek </w:t>
            </w:r>
          </w:p>
          <w:p w14:paraId="791C40CA" w14:textId="77777777" w:rsidR="005B72CD" w:rsidRPr="00250083" w:rsidRDefault="005B72CD" w:rsidP="005B72CD">
            <w:pPr>
              <w:autoSpaceDE w:val="0"/>
              <w:autoSpaceDN w:val="0"/>
              <w:adjustRightInd w:val="0"/>
              <w:rPr>
                <w:rFonts w:cs="Arial"/>
                <w:color w:val="800080"/>
                <w:sz w:val="20"/>
              </w:rPr>
            </w:pPr>
            <w:r w:rsidRPr="00250083">
              <w:rPr>
                <w:rFonts w:cs="Arial"/>
                <w:color w:val="800080"/>
                <w:sz w:val="20"/>
              </w:rPr>
              <w:t xml:space="preserve">Voorts verleent de </w:t>
            </w:r>
            <w:r>
              <w:rPr>
                <w:rFonts w:cs="Arial"/>
                <w:color w:val="800080"/>
                <w:sz w:val="20"/>
              </w:rPr>
              <w:t>Hypotheekgever</w:t>
            </w:r>
            <w:r w:rsidRPr="00250083">
              <w:rPr>
                <w:rFonts w:cs="Arial"/>
                <w:color w:val="800080"/>
                <w:sz w:val="20"/>
              </w:rPr>
              <w:t xml:space="preserve"> tot zekerheid voor de betaling van de </w:t>
            </w:r>
            <w:r>
              <w:rPr>
                <w:rFonts w:cs="Arial"/>
                <w:color w:val="800080"/>
                <w:sz w:val="20"/>
              </w:rPr>
              <w:t>S</w:t>
            </w:r>
            <w:r w:rsidRPr="00250083">
              <w:rPr>
                <w:rFonts w:cs="Arial"/>
                <w:color w:val="800080"/>
                <w:sz w:val="20"/>
              </w:rPr>
              <w:t xml:space="preserve">chuld als </w:t>
            </w:r>
            <w:r>
              <w:rPr>
                <w:rFonts w:cs="Arial"/>
                <w:color w:val="800080"/>
                <w:sz w:val="20"/>
              </w:rPr>
              <w:t>hiervoor omschreven,</w:t>
            </w:r>
            <w:r w:rsidRPr="00250083">
              <w:rPr>
                <w:rFonts w:cs="Arial"/>
                <w:color w:val="800080"/>
                <w:sz w:val="20"/>
              </w:rPr>
              <w:t xml:space="preserve"> bij deze aan </w:t>
            </w:r>
            <w:r>
              <w:rPr>
                <w:rFonts w:cs="Arial"/>
                <w:color w:val="800080"/>
                <w:sz w:val="20"/>
              </w:rPr>
              <w:t>NIBC, d</w:t>
            </w:r>
            <w:r w:rsidRPr="00250083">
              <w:rPr>
                <w:rFonts w:cs="Arial"/>
                <w:color w:val="800080"/>
                <w:sz w:val="20"/>
              </w:rPr>
              <w:t xml:space="preserve">ie van de </w:t>
            </w:r>
            <w:r>
              <w:rPr>
                <w:rFonts w:cs="Arial"/>
                <w:color w:val="800080"/>
                <w:sz w:val="20"/>
              </w:rPr>
              <w:t xml:space="preserve">Hypotheekgever </w:t>
            </w:r>
            <w:r w:rsidRPr="00250083">
              <w:rPr>
                <w:rFonts w:cs="Arial"/>
                <w:color w:val="800080"/>
                <w:sz w:val="20"/>
              </w:rPr>
              <w:t xml:space="preserve">aanvaardt, het recht van </w:t>
            </w:r>
            <w:r w:rsidRPr="00250083">
              <w:rPr>
                <w:rFonts w:cs="Arial"/>
                <w:sz w:val="20"/>
              </w:rPr>
              <w:fldChar w:fldCharType="begin"/>
            </w:r>
            <w:r w:rsidRPr="00250083">
              <w:rPr>
                <w:rFonts w:cs="Arial"/>
                <w:sz w:val="20"/>
              </w:rPr>
              <w:instrText>MacroButton Nomacro §</w:instrText>
            </w:r>
            <w:r w:rsidRPr="00250083">
              <w:rPr>
                <w:rFonts w:cs="Arial"/>
                <w:sz w:val="20"/>
              </w:rPr>
              <w:fldChar w:fldCharType="end"/>
            </w:r>
            <w:r w:rsidRPr="00250083">
              <w:rPr>
                <w:rFonts w:cs="Arial"/>
                <w:sz w:val="20"/>
              </w:rPr>
              <w:t>telwoord</w:t>
            </w:r>
            <w:r w:rsidRPr="00250083">
              <w:rPr>
                <w:rFonts w:cs="Arial"/>
                <w:sz w:val="20"/>
              </w:rPr>
              <w:fldChar w:fldCharType="begin"/>
            </w:r>
            <w:r w:rsidRPr="00250083">
              <w:rPr>
                <w:rFonts w:cs="Arial"/>
                <w:sz w:val="20"/>
              </w:rPr>
              <w:instrText>MacroButton Nomacro §</w:instrText>
            </w:r>
            <w:r w:rsidRPr="00250083">
              <w:rPr>
                <w:rFonts w:cs="Arial"/>
                <w:sz w:val="20"/>
              </w:rPr>
              <w:fldChar w:fldCharType="end"/>
            </w:r>
            <w:r w:rsidRPr="00250083">
              <w:rPr>
                <w:rFonts w:cs="Arial"/>
                <w:color w:val="800080"/>
                <w:sz w:val="20"/>
              </w:rPr>
              <w:t xml:space="preserve"> hypotheek op het hierna te omschrijven </w:t>
            </w:r>
            <w:r>
              <w:rPr>
                <w:rFonts w:cs="Arial"/>
                <w:color w:val="800080"/>
                <w:sz w:val="20"/>
              </w:rPr>
              <w:t>O</w:t>
            </w:r>
            <w:r w:rsidRPr="00250083">
              <w:rPr>
                <w:rFonts w:cs="Arial"/>
                <w:color w:val="800080"/>
                <w:sz w:val="20"/>
              </w:rPr>
              <w:t>nderpand:</w:t>
            </w:r>
          </w:p>
          <w:p w14:paraId="30691E2B" w14:textId="790CCB79" w:rsidR="009602C8" w:rsidRPr="009602C8" w:rsidRDefault="009602C8" w:rsidP="009602C8">
            <w:pPr>
              <w:autoSpaceDE w:val="0"/>
              <w:autoSpaceDN w:val="0"/>
              <w:adjustRightInd w:val="0"/>
              <w:rPr>
                <w:rFonts w:cs="Arial"/>
                <w:color w:val="800080"/>
                <w:sz w:val="20"/>
              </w:rPr>
            </w:pPr>
          </w:p>
        </w:tc>
        <w:tc>
          <w:tcPr>
            <w:tcW w:w="2500" w:type="pct"/>
          </w:tcPr>
          <w:p w14:paraId="0A3CF38D" w14:textId="77777777" w:rsidR="009602C8" w:rsidRDefault="009602C8" w:rsidP="009602C8">
            <w:pPr>
              <w:spacing w:before="72"/>
            </w:pPr>
            <w:r>
              <w:lastRenderedPageBreak/>
              <w:t>Geheel optionele tekst. De gegevens met betrekking tot de overbruggingshypotheek worden getoond wanneer hiervoor gekozen is.</w:t>
            </w:r>
          </w:p>
          <w:p w14:paraId="5F582969" w14:textId="77777777" w:rsidR="009602C8" w:rsidRPr="00030A78" w:rsidRDefault="009602C8" w:rsidP="009602C8">
            <w:pPr>
              <w:keepNext/>
            </w:pPr>
            <w:r>
              <w:lastRenderedPageBreak/>
              <w:br/>
              <w:t xml:space="preserve">Het telwoord </w:t>
            </w:r>
            <w:r w:rsidRPr="00A33B2A">
              <w:t>wordt als getal in het essentialiabestand opgenomen maar als tekst in de akte</w:t>
            </w:r>
            <w:r w:rsidRPr="00030A78">
              <w:t>.</w:t>
            </w:r>
          </w:p>
          <w:p w14:paraId="54397C08" w14:textId="77777777" w:rsidR="009602C8" w:rsidRDefault="009602C8" w:rsidP="009602C8">
            <w:pPr>
              <w:spacing w:before="72"/>
            </w:pPr>
          </w:p>
          <w:p w14:paraId="3C582569" w14:textId="77777777" w:rsidR="009602C8" w:rsidRPr="000B5FA4" w:rsidRDefault="009602C8" w:rsidP="009602C8">
            <w:pPr>
              <w:spacing w:line="276" w:lineRule="auto"/>
              <w:rPr>
                <w:szCs w:val="18"/>
                <w:u w:val="single"/>
                <w:lang w:val="nl"/>
              </w:rPr>
            </w:pPr>
            <w:r w:rsidRPr="000B5FA4">
              <w:rPr>
                <w:szCs w:val="18"/>
                <w:u w:val="single"/>
                <w:lang w:val="nl"/>
              </w:rPr>
              <w:t>Mapping tonen overbruggingshypotheek:</w:t>
            </w:r>
          </w:p>
          <w:p w14:paraId="1C9FF334" w14:textId="77777777" w:rsidR="009602C8" w:rsidRPr="000B5FA4" w:rsidRDefault="009602C8" w:rsidP="009602C8">
            <w:pPr>
              <w:spacing w:line="276" w:lineRule="auto"/>
              <w:rPr>
                <w:rFonts w:cs="Arial"/>
                <w:szCs w:val="18"/>
              </w:rPr>
            </w:pPr>
            <w:r w:rsidRPr="000B5FA4">
              <w:rPr>
                <w:szCs w:val="18"/>
              </w:rPr>
              <w:t>//IMKAD_AangebodenStuk/StukdeelHypotheek</w:t>
            </w:r>
            <w:r w:rsidRPr="000B5FA4">
              <w:rPr>
                <w:rFonts w:cs="Arial"/>
                <w:szCs w:val="18"/>
              </w:rPr>
              <w:t xml:space="preserve">[aanduidingHypotheek = ‘overbruggingshypotheek’] </w:t>
            </w:r>
          </w:p>
          <w:p w14:paraId="3F41E55C" w14:textId="77777777" w:rsidR="009602C8" w:rsidRPr="000B5FA4" w:rsidRDefault="009602C8" w:rsidP="009602C8">
            <w:pPr>
              <w:spacing w:line="276" w:lineRule="auto"/>
              <w:rPr>
                <w:rFonts w:cs="Arial"/>
                <w:szCs w:val="18"/>
              </w:rPr>
            </w:pPr>
            <w:r w:rsidRPr="000B5FA4">
              <w:rPr>
                <w:rFonts w:cs="Arial"/>
                <w:szCs w:val="18"/>
              </w:rPr>
              <w:t>-is aanwezig</w:t>
            </w:r>
          </w:p>
          <w:p w14:paraId="5E08E199" w14:textId="77777777" w:rsidR="009602C8" w:rsidRPr="000B5FA4" w:rsidRDefault="009602C8" w:rsidP="009602C8">
            <w:pPr>
              <w:spacing w:line="276" w:lineRule="auto"/>
              <w:rPr>
                <w:szCs w:val="18"/>
              </w:rPr>
            </w:pPr>
          </w:p>
          <w:p w14:paraId="15C388FF" w14:textId="6FF8A7E8" w:rsidR="009602C8" w:rsidRPr="000B5FA4" w:rsidRDefault="009602C8" w:rsidP="009602C8">
            <w:pPr>
              <w:pStyle w:val="streepje"/>
              <w:numPr>
                <w:ilvl w:val="0"/>
                <w:numId w:val="0"/>
              </w:numPr>
              <w:spacing w:line="276" w:lineRule="auto"/>
              <w:rPr>
                <w:szCs w:val="18"/>
                <w:lang w:val="nl-NL"/>
              </w:rPr>
            </w:pPr>
            <w:r w:rsidRPr="000B5FA4">
              <w:rPr>
                <w:szCs w:val="18"/>
                <w:u w:val="single"/>
                <w:lang w:val="nl-NL"/>
              </w:rPr>
              <w:t>Mapping rang telwoord</w:t>
            </w:r>
            <w:r w:rsidRPr="000B5FA4">
              <w:rPr>
                <w:szCs w:val="18"/>
                <w:lang w:val="nl-NL"/>
              </w:rPr>
              <w:t>:</w:t>
            </w:r>
          </w:p>
          <w:p w14:paraId="633A27EC" w14:textId="6BC490A2" w:rsidR="009602C8" w:rsidRPr="003678AE" w:rsidRDefault="009602C8" w:rsidP="003678AE">
            <w:pPr>
              <w:keepNext/>
              <w:spacing w:line="276" w:lineRule="auto"/>
              <w:rPr>
                <w:szCs w:val="18"/>
              </w:rPr>
            </w:pPr>
            <w:r w:rsidRPr="000B5FA4">
              <w:rPr>
                <w:szCs w:val="18"/>
              </w:rPr>
              <w:t>//IMKAD_AangebodenStuk/StukdeelHypotheek</w:t>
            </w:r>
            <w:r w:rsidRPr="000B5FA4">
              <w:rPr>
                <w:rFonts w:cs="Arial"/>
                <w:szCs w:val="18"/>
              </w:rPr>
              <w:t>[aanduidingHypotheek = ‘overbruggingshypotheek’]</w:t>
            </w:r>
            <w:r w:rsidRPr="000B5FA4">
              <w:rPr>
                <w:szCs w:val="18"/>
              </w:rPr>
              <w:t>/rangordeHypotheek</w:t>
            </w:r>
          </w:p>
        </w:tc>
      </w:tr>
      <w:tr w:rsidR="007D79B5" w14:paraId="59557BFC" w14:textId="77777777" w:rsidTr="00A841E0">
        <w:tc>
          <w:tcPr>
            <w:tcW w:w="2500" w:type="pct"/>
          </w:tcPr>
          <w:p w14:paraId="50EEAE6C" w14:textId="679DE80B" w:rsidR="007D79B5" w:rsidRPr="007D79B5" w:rsidRDefault="007D79B5" w:rsidP="007D79B5">
            <w:pPr>
              <w:autoSpaceDE w:val="0"/>
              <w:autoSpaceDN w:val="0"/>
              <w:adjustRightInd w:val="0"/>
              <w:rPr>
                <w:rFonts w:cs="Arial"/>
                <w:color w:val="800080"/>
                <w:sz w:val="20"/>
              </w:rPr>
            </w:pPr>
            <w:r w:rsidRPr="002A2653">
              <w:rPr>
                <w:rFonts w:cs="Arial"/>
                <w:color w:val="800080"/>
                <w:sz w:val="20"/>
                <w:highlight w:val="yellow"/>
              </w:rPr>
              <w:lastRenderedPageBreak/>
              <w:t>TEKSTBLOK RECHT</w:t>
            </w:r>
            <w:r w:rsidRPr="002A2653">
              <w:rPr>
                <w:rFonts w:cs="Arial"/>
                <w:color w:val="800080"/>
                <w:sz w:val="20"/>
              </w:rPr>
              <w:t xml:space="preserve"> </w:t>
            </w:r>
            <w:r w:rsidRPr="002A2653">
              <w:rPr>
                <w:rFonts w:cs="Arial"/>
                <w:color w:val="800080"/>
                <w:sz w:val="20"/>
                <w:highlight w:val="yellow"/>
              </w:rPr>
              <w:t>TEKSTBLOK REGISTERGOED</w:t>
            </w:r>
            <w:r w:rsidRPr="002A2653">
              <w:rPr>
                <w:rFonts w:cs="Arial"/>
                <w:color w:val="800080"/>
                <w:sz w:val="20"/>
              </w:rPr>
              <w:t xml:space="preserve">. </w:t>
            </w:r>
          </w:p>
        </w:tc>
        <w:tc>
          <w:tcPr>
            <w:tcW w:w="2500" w:type="pct"/>
          </w:tcPr>
          <w:p w14:paraId="79BE7D2D" w14:textId="77777777" w:rsidR="00E33B91" w:rsidRPr="00124E96" w:rsidRDefault="00E33B91" w:rsidP="00E33B91">
            <w:pPr>
              <w:spacing w:line="276" w:lineRule="auto"/>
            </w:pPr>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BD522C2" w14:textId="77777777" w:rsidR="00E33B91" w:rsidRDefault="00E33B91" w:rsidP="00E33B91">
            <w:pPr>
              <w:spacing w:line="276" w:lineRule="auto"/>
            </w:pPr>
          </w:p>
          <w:p w14:paraId="5AA3263F" w14:textId="77777777" w:rsidR="00E33B91" w:rsidRPr="00DB7FA4" w:rsidRDefault="00E33B91" w:rsidP="00E33B91">
            <w:pPr>
              <w:spacing w:line="276" w:lineRule="auto"/>
              <w:rPr>
                <w:lang w:val="nl"/>
              </w:rPr>
            </w:pPr>
            <w:r>
              <w:t>Van TEKSTBLOK REGISTERGOED zijn alleen de objecten perceel, appartementsrecht, netwerk en schip van toepassing.</w:t>
            </w:r>
            <w:r w:rsidRPr="00DB7FA4">
              <w:rPr>
                <w:lang w:val="nl"/>
              </w:rPr>
              <w:t xml:space="preserve"> </w:t>
            </w:r>
          </w:p>
          <w:p w14:paraId="3FFF1A73" w14:textId="77777777" w:rsidR="00E33B91" w:rsidRDefault="00E33B91" w:rsidP="00E33B91">
            <w:pPr>
              <w:spacing w:line="276" w:lineRule="auto"/>
              <w:rPr>
                <w:lang w:val="nl"/>
              </w:rPr>
            </w:pPr>
          </w:p>
          <w:p w14:paraId="38A68645" w14:textId="77777777" w:rsidR="00E33B91" w:rsidRDefault="00E33B91" w:rsidP="00E33B91">
            <w:pPr>
              <w:spacing w:line="276" w:lineRule="auto"/>
              <w:rPr>
                <w:lang w:val="nl"/>
              </w:rPr>
            </w:pPr>
            <w:r>
              <w:rPr>
                <w:lang w:val="nl"/>
              </w:rPr>
              <w:t>Bij meer combinaties TEKSTBLOK RECHT en REGISTERGOED wordt de laatste combinatie afgesloten met een punt ‘.’ en de andere combinaties met een puntkomma ‘;’.</w:t>
            </w:r>
          </w:p>
          <w:p w14:paraId="6779CC65" w14:textId="77777777" w:rsidR="00E33B91" w:rsidRPr="009F1BA5" w:rsidRDefault="00E33B91" w:rsidP="00E33B91">
            <w:pPr>
              <w:rPr>
                <w:szCs w:val="18"/>
                <w:u w:val="single"/>
                <w:lang w:val="nl"/>
              </w:rPr>
            </w:pPr>
            <w:r w:rsidRPr="009F1BA5">
              <w:rPr>
                <w:szCs w:val="18"/>
                <w:u w:val="single"/>
                <w:lang w:val="nl"/>
              </w:rPr>
              <w:t>Mapping:</w:t>
            </w:r>
          </w:p>
          <w:p w14:paraId="46A33BE6" w14:textId="59EBA287" w:rsidR="00E33B91" w:rsidRPr="009F1BA5" w:rsidRDefault="000B5FA4" w:rsidP="00E33B91">
            <w:pPr>
              <w:rPr>
                <w:szCs w:val="18"/>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w:t>
            </w:r>
            <w:r w:rsidR="00E33B91" w:rsidRPr="009F1BA5">
              <w:rPr>
                <w:szCs w:val="18"/>
              </w:rPr>
              <w:t>IMKAD_ZakelijkRecht</w:t>
            </w:r>
          </w:p>
          <w:p w14:paraId="6FA64943" w14:textId="6FF8CD3E" w:rsidR="007D79B5" w:rsidRPr="00E33B91" w:rsidRDefault="00E33B91" w:rsidP="00E33B91">
            <w:pPr>
              <w:rPr>
                <w:szCs w:val="18"/>
              </w:rPr>
            </w:pPr>
            <w:r>
              <w:rPr>
                <w:szCs w:val="18"/>
                <w:lang w:val="nl"/>
              </w:rPr>
              <w:t xml:space="preserve">- </w:t>
            </w:r>
            <w:r w:rsidRPr="009F1BA5">
              <w:rPr>
                <w:szCs w:val="18"/>
                <w:lang w:val="nl"/>
              </w:rPr>
              <w:t>Zie tekstblok voor verdere mapping</w:t>
            </w:r>
          </w:p>
        </w:tc>
      </w:tr>
    </w:tbl>
    <w:p w14:paraId="042F6DEC" w14:textId="201B0740" w:rsidR="009602C8" w:rsidRDefault="009602C8" w:rsidP="009602C8">
      <w:pPr>
        <w:rPr>
          <w:lang w:val="nl"/>
        </w:rPr>
      </w:pPr>
    </w:p>
    <w:p w14:paraId="47F1E05E" w14:textId="0560E4FC" w:rsidR="009602C8" w:rsidRDefault="003678AE" w:rsidP="003678AE">
      <w:pPr>
        <w:pStyle w:val="Kop2"/>
      </w:pPr>
      <w:bookmarkStart w:id="29" w:name="_Toc132199290"/>
      <w:r>
        <w:lastRenderedPageBreak/>
        <w:t>Woonplaatskeuze</w:t>
      </w:r>
      <w:bookmarkEnd w:id="29"/>
    </w:p>
    <w:p w14:paraId="713D542A" w14:textId="1D9C79A9" w:rsidR="003678AE" w:rsidRDefault="003678AE" w:rsidP="003678AE">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3678AE" w:rsidRPr="005837AC" w14:paraId="6C8A7E09" w14:textId="77777777" w:rsidTr="00A841E0">
        <w:trPr>
          <w:cantSplit/>
        </w:trPr>
        <w:tc>
          <w:tcPr>
            <w:tcW w:w="2500" w:type="pct"/>
            <w:shd w:val="clear" w:color="auto" w:fill="DEEAF6" w:themeFill="accent1" w:themeFillTint="33"/>
          </w:tcPr>
          <w:p w14:paraId="677A2423" w14:textId="77777777" w:rsidR="003678AE" w:rsidRPr="005837AC" w:rsidRDefault="003678AE" w:rsidP="00A841E0">
            <w:pPr>
              <w:tabs>
                <w:tab w:val="left" w:pos="2520"/>
              </w:tabs>
              <w:rPr>
                <w:b/>
                <w:szCs w:val="18"/>
              </w:rPr>
            </w:pPr>
            <w:r>
              <w:rPr>
                <w:b/>
                <w:szCs w:val="18"/>
              </w:rPr>
              <w:t>Modeldocument tekst</w:t>
            </w:r>
          </w:p>
        </w:tc>
        <w:tc>
          <w:tcPr>
            <w:tcW w:w="2500" w:type="pct"/>
            <w:shd w:val="clear" w:color="auto" w:fill="DEEAF6" w:themeFill="accent1" w:themeFillTint="33"/>
          </w:tcPr>
          <w:p w14:paraId="53C94C8C" w14:textId="77777777" w:rsidR="003678AE" w:rsidRPr="005837AC" w:rsidRDefault="003678AE" w:rsidP="00A841E0">
            <w:pPr>
              <w:tabs>
                <w:tab w:val="left" w:pos="2520"/>
              </w:tabs>
              <w:rPr>
                <w:b/>
                <w:szCs w:val="18"/>
              </w:rPr>
            </w:pPr>
            <w:r>
              <w:rPr>
                <w:b/>
                <w:szCs w:val="18"/>
              </w:rPr>
              <w:t>Toelichting en mapping</w:t>
            </w:r>
          </w:p>
        </w:tc>
      </w:tr>
      <w:tr w:rsidR="003678AE" w14:paraId="2E42C8E7" w14:textId="77777777" w:rsidTr="00A841E0">
        <w:tc>
          <w:tcPr>
            <w:tcW w:w="2500" w:type="pct"/>
          </w:tcPr>
          <w:p w14:paraId="0A5382ED" w14:textId="77777777" w:rsidR="003678AE" w:rsidRPr="00250083" w:rsidRDefault="003678AE" w:rsidP="003678AE">
            <w:pPr>
              <w:rPr>
                <w:rFonts w:cs="Arial"/>
                <w:color w:val="800080"/>
                <w:sz w:val="20"/>
              </w:rPr>
            </w:pPr>
            <w:r w:rsidRPr="00250083">
              <w:rPr>
                <w:rFonts w:cs="Arial"/>
                <w:color w:val="800080"/>
                <w:sz w:val="20"/>
                <w:u w:val="single"/>
              </w:rPr>
              <w:t>Woonplaats</w:t>
            </w:r>
          </w:p>
          <w:p w14:paraId="053DD0F5" w14:textId="3BD4EA5C" w:rsidR="003678AE" w:rsidRPr="009602C8" w:rsidRDefault="003678AE" w:rsidP="003678AE">
            <w:pPr>
              <w:rPr>
                <w:rFonts w:cs="Arial"/>
                <w:color w:val="800080"/>
                <w:sz w:val="20"/>
              </w:rPr>
            </w:pPr>
            <w:r w:rsidRPr="00250083">
              <w:rPr>
                <w:rFonts w:cs="Arial"/>
                <w:color w:val="800080"/>
                <w:sz w:val="20"/>
              </w:rPr>
              <w:t>Partijen kiezen woonplaats ten kantore van de bewaarder van deze akte.</w:t>
            </w:r>
          </w:p>
        </w:tc>
        <w:tc>
          <w:tcPr>
            <w:tcW w:w="2500" w:type="pct"/>
          </w:tcPr>
          <w:p w14:paraId="00CD44C1" w14:textId="77777777" w:rsidR="003678AE" w:rsidRDefault="003678AE" w:rsidP="003678AE">
            <w:pPr>
              <w:spacing w:before="72" w:line="276" w:lineRule="auto"/>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0DA82BA3" w14:textId="77777777" w:rsidR="003678AE" w:rsidRPr="00DB7FA4" w:rsidRDefault="003678AE" w:rsidP="003678AE">
            <w:pPr>
              <w:spacing w:before="72" w:line="276" w:lineRule="auto"/>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79ECC35" w14:textId="77777777" w:rsidR="003678AE" w:rsidRPr="009F1BA5" w:rsidRDefault="003678AE" w:rsidP="003678AE">
            <w:pPr>
              <w:keepNext/>
              <w:rPr>
                <w:szCs w:val="18"/>
                <w:u w:val="single"/>
              </w:rPr>
            </w:pPr>
            <w:r w:rsidRPr="009F1BA5">
              <w:rPr>
                <w:szCs w:val="18"/>
                <w:u w:val="single"/>
              </w:rPr>
              <w:t>Mapping:</w:t>
            </w:r>
          </w:p>
          <w:p w14:paraId="720CC55F" w14:textId="77777777" w:rsidR="003678AE" w:rsidRPr="009F1BA5" w:rsidRDefault="003678AE" w:rsidP="003678AE">
            <w:pPr>
              <w:keepNext/>
              <w:rPr>
                <w:szCs w:val="18"/>
              </w:rPr>
            </w:pPr>
            <w:r w:rsidRPr="009F1BA5">
              <w:rPr>
                <w:szCs w:val="18"/>
              </w:rPr>
              <w:t>//IMKAD_AangebodenStuk/tia_TekstKeuze</w:t>
            </w:r>
          </w:p>
          <w:p w14:paraId="163F3C8C" w14:textId="77777777" w:rsidR="00CD3055" w:rsidRDefault="003678AE" w:rsidP="003678AE">
            <w:pPr>
              <w:keepNext/>
              <w:ind w:left="227"/>
              <w:rPr>
                <w:szCs w:val="18"/>
              </w:rPr>
            </w:pPr>
            <w:r w:rsidRPr="009F1BA5">
              <w:rPr>
                <w:szCs w:val="18"/>
              </w:rPr>
              <w:t>./tagNaam(‘k_Woonplaatskeuze’)</w:t>
            </w:r>
          </w:p>
          <w:p w14:paraId="0F5440B3" w14:textId="7AE6EB45" w:rsidR="003678AE" w:rsidRPr="003678AE" w:rsidRDefault="003678AE" w:rsidP="003678AE">
            <w:pPr>
              <w:keepNext/>
              <w:ind w:left="227"/>
              <w:rPr>
                <w:szCs w:val="18"/>
              </w:rPr>
            </w:pPr>
            <w:r w:rsidRPr="009F1BA5">
              <w:rPr>
                <w:szCs w:val="18"/>
              </w:rPr>
              <w:t>./tekst</w:t>
            </w:r>
            <w:r w:rsidRPr="009F1BA5">
              <w:rPr>
                <w:rFonts w:cs="Arial"/>
                <w:color w:val="800080"/>
                <w:kern w:val="0"/>
                <w:szCs w:val="18"/>
                <w:lang w:eastAsia="nl-NL"/>
              </w:rPr>
              <w:t xml:space="preserve"> </w:t>
            </w:r>
            <w:r w:rsidRPr="009F1BA5">
              <w:rPr>
                <w:rFonts w:cs="Arial"/>
                <w:color w:val="800080"/>
                <w:szCs w:val="18"/>
                <w:lang w:eastAsia="nl-NL"/>
              </w:rPr>
              <w:t>=</w:t>
            </w:r>
            <w:r w:rsidR="00CD3055" w:rsidRPr="00D23895">
              <w:rPr>
                <w:szCs w:val="18"/>
              </w:rPr>
              <w:t>(‘true’ = tekst wordt wel getoond; ‘false’ = tekst wordt niet getoond)</w:t>
            </w:r>
          </w:p>
        </w:tc>
      </w:tr>
    </w:tbl>
    <w:p w14:paraId="16F3FC8C" w14:textId="650916AB" w:rsidR="003678AE" w:rsidRDefault="003678AE" w:rsidP="003678AE">
      <w:pPr>
        <w:rPr>
          <w:lang w:val="nl"/>
        </w:rPr>
      </w:pPr>
    </w:p>
    <w:p w14:paraId="3F6D7407" w14:textId="77777777" w:rsidR="003678AE" w:rsidRDefault="003678AE" w:rsidP="003678AE">
      <w:pPr>
        <w:rPr>
          <w:lang w:val="nl"/>
        </w:rPr>
      </w:pPr>
    </w:p>
    <w:p w14:paraId="6DD414EA" w14:textId="77777777" w:rsidR="003678AE" w:rsidRDefault="003678AE" w:rsidP="003678AE">
      <w:pPr>
        <w:pStyle w:val="Kop2"/>
        <w:numPr>
          <w:ilvl w:val="1"/>
          <w:numId w:val="2"/>
        </w:numPr>
        <w:tabs>
          <w:tab w:val="clear" w:pos="680"/>
        </w:tabs>
        <w:ind w:left="0" w:hanging="426"/>
      </w:pPr>
      <w:bookmarkStart w:id="30" w:name="_Toc71278524"/>
      <w:bookmarkStart w:id="31" w:name="_Toc132199291"/>
      <w:r>
        <w:t>Einde kadasterdeel</w:t>
      </w:r>
      <w:bookmarkEnd w:id="30"/>
      <w:bookmarkEnd w:id="31"/>
    </w:p>
    <w:p w14:paraId="7C335043" w14:textId="77777777" w:rsidR="003678AE" w:rsidRDefault="003678AE" w:rsidP="003678AE">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3678AE" w14:paraId="35DEB209" w14:textId="77777777" w:rsidTr="00A841E0">
        <w:tc>
          <w:tcPr>
            <w:tcW w:w="5933" w:type="dxa"/>
            <w:shd w:val="clear" w:color="auto" w:fill="DEEAF6" w:themeFill="accent1" w:themeFillTint="33"/>
          </w:tcPr>
          <w:p w14:paraId="579B12E6" w14:textId="77777777" w:rsidR="003678AE" w:rsidRDefault="003678AE" w:rsidP="00A841E0">
            <w:pPr>
              <w:rPr>
                <w:lang w:val="nl"/>
              </w:rPr>
            </w:pPr>
            <w:r>
              <w:rPr>
                <w:lang w:val="nl"/>
              </w:rPr>
              <w:t>Modeldocument tekst</w:t>
            </w:r>
          </w:p>
        </w:tc>
        <w:tc>
          <w:tcPr>
            <w:tcW w:w="5933" w:type="dxa"/>
            <w:shd w:val="clear" w:color="auto" w:fill="DEEAF6" w:themeFill="accent1" w:themeFillTint="33"/>
          </w:tcPr>
          <w:p w14:paraId="7330E56E" w14:textId="77777777" w:rsidR="003678AE" w:rsidRDefault="003678AE" w:rsidP="00A841E0">
            <w:pPr>
              <w:rPr>
                <w:lang w:val="nl"/>
              </w:rPr>
            </w:pPr>
            <w:r>
              <w:rPr>
                <w:lang w:val="nl"/>
              </w:rPr>
              <w:t>Toelichting en mapping</w:t>
            </w:r>
          </w:p>
        </w:tc>
      </w:tr>
      <w:tr w:rsidR="003678AE" w14:paraId="0BE242FA" w14:textId="77777777" w:rsidTr="00A841E0">
        <w:tc>
          <w:tcPr>
            <w:tcW w:w="5933" w:type="dxa"/>
          </w:tcPr>
          <w:p w14:paraId="3B60CD86" w14:textId="77777777" w:rsidR="003678AE" w:rsidRDefault="003678AE" w:rsidP="00A841E0">
            <w:pPr>
              <w:rPr>
                <w:lang w:val="nl"/>
              </w:rPr>
            </w:pPr>
            <w:r w:rsidRPr="001175A5">
              <w:rPr>
                <w:b/>
                <w:color w:val="FF0000"/>
                <w:szCs w:val="18"/>
              </w:rPr>
              <w:t>EINDE KADASTERDEEL</w:t>
            </w:r>
          </w:p>
        </w:tc>
        <w:tc>
          <w:tcPr>
            <w:tcW w:w="5933" w:type="dxa"/>
          </w:tcPr>
          <w:p w14:paraId="0BB967BF" w14:textId="77777777" w:rsidR="003678AE" w:rsidRDefault="003678AE" w:rsidP="00A841E0">
            <w:pPr>
              <w:rPr>
                <w:lang w:val="nl"/>
              </w:rPr>
            </w:pPr>
            <w:r>
              <w:rPr>
                <w:lang w:val="nl"/>
              </w:rPr>
              <w:t>Vaste tekst.</w:t>
            </w:r>
          </w:p>
          <w:p w14:paraId="62CDCA99" w14:textId="77777777" w:rsidR="003678AE" w:rsidRDefault="003678AE" w:rsidP="00A841E0">
            <w:pPr>
              <w:rPr>
                <w:lang w:val="nl"/>
              </w:rPr>
            </w:pPr>
          </w:p>
        </w:tc>
      </w:tr>
    </w:tbl>
    <w:p w14:paraId="023019CF" w14:textId="77777777" w:rsidR="003678AE" w:rsidRPr="00230019" w:rsidRDefault="003678AE" w:rsidP="003678AE">
      <w:pPr>
        <w:rPr>
          <w:lang w:val="nl"/>
        </w:rPr>
      </w:pPr>
    </w:p>
    <w:p w14:paraId="071FEB9A" w14:textId="77777777" w:rsidR="003678AE" w:rsidRPr="003678AE" w:rsidRDefault="003678AE" w:rsidP="003678AE">
      <w:pPr>
        <w:rPr>
          <w:lang w:val="nl"/>
        </w:rPr>
      </w:pPr>
    </w:p>
    <w:sectPr w:rsidR="003678AE" w:rsidRPr="003678AE" w:rsidSect="00FF6290">
      <w:headerReference w:type="default" r:id="rId20"/>
      <w:pgSz w:w="16838" w:h="11906" w:orient="landscape" w:code="9"/>
      <w:pgMar w:top="3119" w:right="1985" w:bottom="2268" w:left="2977" w:header="567"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7D284" w14:textId="77777777" w:rsidR="00307265" w:rsidRDefault="00307265">
      <w:r>
        <w:separator/>
      </w:r>
    </w:p>
  </w:endnote>
  <w:endnote w:type="continuationSeparator" w:id="0">
    <w:p w14:paraId="19F22D62" w14:textId="77777777" w:rsidR="00307265" w:rsidRDefault="00307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73A99" w14:textId="77777777" w:rsidR="009A5EBD" w:rsidRDefault="009A5EB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ABB16" w14:textId="77777777" w:rsidR="009A5EBD" w:rsidRDefault="009A5EB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50092" w14:textId="77777777" w:rsidR="00307265" w:rsidRDefault="00307265">
      <w:r>
        <w:separator/>
      </w:r>
    </w:p>
  </w:footnote>
  <w:footnote w:type="continuationSeparator" w:id="0">
    <w:p w14:paraId="48CDD5FA" w14:textId="77777777" w:rsidR="00307265" w:rsidRDefault="003072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A80E" w14:textId="31A04EE8" w:rsidR="009A5EBD" w:rsidRDefault="000B4FD9" w:rsidP="00D370FA">
    <w:pPr>
      <w:pStyle w:val="Koptekst"/>
      <w:tabs>
        <w:tab w:val="clear" w:pos="4536"/>
        <w:tab w:val="clear" w:pos="9072"/>
        <w:tab w:val="left" w:pos="1590"/>
      </w:tabs>
    </w:pPr>
    <w:r>
      <w:rPr>
        <w:noProof/>
        <w:snapToGrid/>
        <w:lang w:eastAsia="nl-NL"/>
      </w:rPr>
      <w:drawing>
        <wp:anchor distT="0" distB="0" distL="114300" distR="114300" simplePos="0" relativeHeight="251659264" behindDoc="1" locked="0" layoutInCell="1" allowOverlap="1" wp14:anchorId="16EBE68F" wp14:editId="72F8BE8F">
          <wp:simplePos x="0" y="0"/>
          <wp:positionH relativeFrom="page">
            <wp:posOffset>410210</wp:posOffset>
          </wp:positionH>
          <wp:positionV relativeFrom="page">
            <wp:posOffset>323850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70F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B091E" w14:textId="4ADEDE80" w:rsidR="0011665D" w:rsidRDefault="0011665D">
    <w:pPr>
      <w:pStyle w:val="Koptekst"/>
    </w:pPr>
    <w:bookmarkStart w:id="6" w:name="bmLogo_K"/>
    <w:r>
      <w:rPr>
        <w:noProof/>
        <w:lang w:eastAsia="nl-NL"/>
      </w:rPr>
      <mc:AlternateContent>
        <mc:Choice Requires="wps">
          <w:drawing>
            <wp:anchor distT="0" distB="0" distL="114300" distR="114300" simplePos="0" relativeHeight="251661312" behindDoc="0" locked="0" layoutInCell="1" allowOverlap="1" wp14:anchorId="630ABF59" wp14:editId="2E5B93EC">
              <wp:simplePos x="0" y="0"/>
              <wp:positionH relativeFrom="page">
                <wp:posOffset>323850</wp:posOffset>
              </wp:positionH>
              <wp:positionV relativeFrom="page">
                <wp:posOffset>280670</wp:posOffset>
              </wp:positionV>
              <wp:extent cx="1670400" cy="1317600"/>
              <wp:effectExtent l="0" t="0" r="6350" b="0"/>
              <wp:wrapNone/>
              <wp:docPr id="5" name="Logo"/>
              <wp:cNvGraphicFramePr/>
              <a:graphic xmlns:a="http://schemas.openxmlformats.org/drawingml/2006/main">
                <a:graphicData uri="http://schemas.microsoft.com/office/word/2010/wordprocessingShape">
                  <wps:wsp>
                    <wps:cNvSpPr txBox="1"/>
                    <wps:spPr>
                      <a:xfrm>
                        <a:off x="0" y="0"/>
                        <a:ext cx="1670400" cy="1317600"/>
                      </a:xfrm>
                      <a:prstGeom prst="rect">
                        <a:avLst/>
                      </a:prstGeom>
                      <a:solidFill>
                        <a:schemeClr val="lt1"/>
                      </a:solidFill>
                      <a:ln w="6350">
                        <a:noFill/>
                      </a:ln>
                    </wps:spPr>
                    <wps:txbx>
                      <w:txbxContent>
                        <w:p w14:paraId="74131DA3" w14:textId="77777777" w:rsidR="0011665D" w:rsidRDefault="0011665D" w:rsidP="005C5431">
                          <w:r>
                            <w:rPr>
                              <w:noProof/>
                            </w:rPr>
                            <w:drawing>
                              <wp:inline distT="0" distB="0" distL="0" distR="0" wp14:anchorId="63ED2B0E" wp14:editId="1C999466">
                                <wp:extent cx="1393200" cy="1072800"/>
                                <wp:effectExtent l="0" t="0" r="0" b="0"/>
                                <wp:docPr id="3" name="Afbeelding 3"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0ABF59" id="_x0000_t202" coordsize="21600,21600" o:spt="202" path="m,l,21600r21600,l21600,xe">
              <v:stroke joinstyle="miter"/>
              <v:path gradientshapeok="t" o:connecttype="rect"/>
            </v:shapetype>
            <v:shape id="Logo" o:spid="_x0000_s1026" type="#_x0000_t202" style="position:absolute;margin-left:25.5pt;margin-top:22.1pt;width:131.55pt;height:103.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" fillcolor="white [3201]" stroked="f" strokeweight=".5pt">
              <v:textbox>
                <w:txbxContent>
                  <w:p w14:paraId="74131DA3" w14:textId="77777777" w:rsidR="0011665D" w:rsidRDefault="0011665D" w:rsidP="005C5431">
                    <w:r>
                      <w:rPr>
                        <w:noProof/>
                      </w:rPr>
                      <w:drawing>
                        <wp:inline distT="0" distB="0" distL="0" distR="0" wp14:anchorId="63ED2B0E" wp14:editId="1C999466">
                          <wp:extent cx="1393200" cy="1072800"/>
                          <wp:effectExtent l="0" t="0" r="0" b="0"/>
                          <wp:docPr id="3" name="Afbeelding 3"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v:textbox>
              <w10:wrap anchorx="page" anchory="page"/>
            </v:shape>
          </w:pict>
        </mc:Fallback>
      </mc:AlternateContent>
    </w:r>
    <w:bookmarkEnd w:id="6"/>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8007" w:tblpY="625"/>
      <w:tblW w:w="0" w:type="auto"/>
      <w:tblCellMar>
        <w:left w:w="70" w:type="dxa"/>
        <w:right w:w="70" w:type="dxa"/>
      </w:tblCellMar>
      <w:tblLook w:val="0000" w:firstRow="0" w:lastRow="0" w:firstColumn="0" w:lastColumn="0" w:noHBand="0" w:noVBand="0"/>
    </w:tblPr>
    <w:tblGrid>
      <w:gridCol w:w="3119"/>
    </w:tblGrid>
    <w:tr w:rsidR="000F5905" w14:paraId="60E1DEFA" w14:textId="77777777" w:rsidTr="00331784">
      <w:tc>
        <w:tcPr>
          <w:tcW w:w="3119" w:type="dxa"/>
        </w:tcPr>
        <w:p w14:paraId="1EEC0E00" w14:textId="77777777" w:rsidR="000F5905" w:rsidRPr="00331784" w:rsidRDefault="000F5905" w:rsidP="00331784">
          <w:pPr>
            <w:pStyle w:val="tussenkopje"/>
            <w:spacing w:before="0"/>
            <w:rPr>
              <w:b/>
              <w:bCs/>
            </w:rPr>
          </w:pPr>
          <w:r w:rsidRPr="00331784">
            <w:rPr>
              <w:b/>
              <w:bCs/>
            </w:rPr>
            <w:t>Datum</w:t>
          </w:r>
        </w:p>
      </w:tc>
    </w:tr>
    <w:tr w:rsidR="000F5905" w14:paraId="6DD18648" w14:textId="77777777" w:rsidTr="00331784">
      <w:tc>
        <w:tcPr>
          <w:tcW w:w="3119" w:type="dxa"/>
        </w:tcPr>
        <w:p w14:paraId="543419E0" w14:textId="79FBBC93" w:rsidR="000F5905" w:rsidRDefault="00000000" w:rsidP="00331784">
          <w:pPr>
            <w:spacing w:line="240" w:lineRule="atLeast"/>
          </w:pPr>
          <w:fldSimple w:instr=" DOCPROPERTY  propDatum  \* MERGEFORMAT ">
            <w:r w:rsidR="00B906BE">
              <w:t>14</w:t>
            </w:r>
            <w:r w:rsidR="000F5905">
              <w:t xml:space="preserve"> </w:t>
            </w:r>
            <w:r w:rsidR="00B906BE">
              <w:t>april</w:t>
            </w:r>
            <w:r w:rsidR="000F5905">
              <w:t xml:space="preserve"> 202</w:t>
            </w:r>
          </w:fldSimple>
          <w:r w:rsidR="00B906BE">
            <w:t>3</w:t>
          </w:r>
        </w:p>
      </w:tc>
    </w:tr>
    <w:tr w:rsidR="000F5905" w14:paraId="5B4B5446" w14:textId="77777777" w:rsidTr="00331784">
      <w:trPr>
        <w:trHeight w:val="238"/>
      </w:trPr>
      <w:tc>
        <w:tcPr>
          <w:tcW w:w="3119" w:type="dxa"/>
          <w:vAlign w:val="bottom"/>
        </w:tcPr>
        <w:p w14:paraId="1A19652E" w14:textId="77777777" w:rsidR="000F5905" w:rsidRPr="00331784" w:rsidRDefault="000F5905" w:rsidP="00331784">
          <w:pPr>
            <w:pStyle w:val="tussenkopje"/>
            <w:spacing w:before="0"/>
            <w:rPr>
              <w:b/>
              <w:bCs/>
            </w:rPr>
          </w:pPr>
          <w:r w:rsidRPr="00331784">
            <w:rPr>
              <w:b/>
              <w:bCs/>
            </w:rPr>
            <w:t>Titel</w:t>
          </w:r>
        </w:p>
      </w:tc>
    </w:tr>
    <w:tr w:rsidR="000F5905" w14:paraId="647EAB61" w14:textId="77777777" w:rsidTr="00331784">
      <w:tc>
        <w:tcPr>
          <w:tcW w:w="3119" w:type="dxa"/>
        </w:tcPr>
        <w:p w14:paraId="73ECF4F7" w14:textId="41C7BB13" w:rsidR="000F5905" w:rsidRPr="00331784" w:rsidRDefault="000F5905" w:rsidP="00331784">
          <w:pPr>
            <w:spacing w:line="240" w:lineRule="atLeast"/>
          </w:pPr>
          <w:r w:rsidRPr="00331784">
            <w:fldChar w:fldCharType="begin"/>
          </w:r>
          <w:r>
            <w:instrText xml:space="preserve"> STYLEREF Titel \* MERGEFORMAT </w:instrText>
          </w:r>
          <w:r w:rsidRPr="00331784">
            <w:fldChar w:fldCharType="separate"/>
          </w:r>
          <w:r w:rsidR="00ED7256">
            <w:rPr>
              <w:noProof/>
            </w:rPr>
            <w:t>Toelichting modeldocument NIBC Direct v2.0 – 2.0</w:t>
          </w:r>
          <w:r w:rsidRPr="00331784">
            <w:rPr>
              <w:noProof/>
            </w:rPr>
            <w:fldChar w:fldCharType="end"/>
          </w:r>
        </w:p>
      </w:tc>
    </w:tr>
    <w:tr w:rsidR="000F5905" w14:paraId="063CC15F" w14:textId="77777777" w:rsidTr="00331784">
      <w:tc>
        <w:tcPr>
          <w:tcW w:w="3119" w:type="dxa"/>
        </w:tcPr>
        <w:p w14:paraId="6A81879F" w14:textId="77777777" w:rsidR="000F5905" w:rsidRPr="00331784" w:rsidRDefault="000F5905" w:rsidP="00331784">
          <w:pPr>
            <w:pStyle w:val="tussenkopje"/>
            <w:spacing w:before="0"/>
            <w:rPr>
              <w:b/>
              <w:bCs/>
            </w:rPr>
          </w:pPr>
          <w:r w:rsidRPr="00331784">
            <w:rPr>
              <w:b/>
              <w:bCs/>
            </w:rPr>
            <w:t>Versie</w:t>
          </w:r>
        </w:p>
      </w:tc>
    </w:tr>
    <w:tr w:rsidR="000F5905" w14:paraId="32DF94FF" w14:textId="77777777" w:rsidTr="00331784">
      <w:tc>
        <w:tcPr>
          <w:tcW w:w="3119" w:type="dxa"/>
        </w:tcPr>
        <w:p w14:paraId="63D30E7C" w14:textId="07DCC243" w:rsidR="000F5905" w:rsidRDefault="001358DC" w:rsidP="00331784">
          <w:pPr>
            <w:spacing w:line="240" w:lineRule="atLeast"/>
          </w:pPr>
          <w:r>
            <w:t>2.0</w:t>
          </w:r>
        </w:p>
      </w:tc>
    </w:tr>
    <w:tr w:rsidR="000F5905" w14:paraId="7DEF6898" w14:textId="77777777" w:rsidTr="00331784">
      <w:trPr>
        <w:trHeight w:val="273"/>
      </w:trPr>
      <w:tc>
        <w:tcPr>
          <w:tcW w:w="3119" w:type="dxa"/>
        </w:tcPr>
        <w:p w14:paraId="4663CE55" w14:textId="77777777" w:rsidR="000F5905" w:rsidRPr="00331784" w:rsidRDefault="000F5905" w:rsidP="00331784">
          <w:pPr>
            <w:pStyle w:val="tussenkopje"/>
            <w:spacing w:before="0"/>
            <w:rPr>
              <w:b/>
              <w:bCs/>
            </w:rPr>
          </w:pPr>
          <w:r w:rsidRPr="00331784">
            <w:rPr>
              <w:b/>
              <w:bCs/>
            </w:rPr>
            <w:t>Blad</w:t>
          </w:r>
        </w:p>
      </w:tc>
    </w:tr>
    <w:tr w:rsidR="000F5905" w14:paraId="7E3C016D" w14:textId="77777777" w:rsidTr="00331784">
      <w:tc>
        <w:tcPr>
          <w:tcW w:w="3119" w:type="dxa"/>
        </w:tcPr>
        <w:p w14:paraId="648C87A0" w14:textId="2D42CB56" w:rsidR="000F5905" w:rsidRDefault="000F5905" w:rsidP="00331784">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ED7256">
            <w:rPr>
              <w:noProof/>
            </w:rPr>
            <w:instrText>20</w:instrText>
          </w:r>
          <w:r>
            <w:fldChar w:fldCharType="end"/>
          </w:r>
          <w:r>
            <w:fldChar w:fldCharType="separate"/>
          </w:r>
          <w:r w:rsidR="00ED7256">
            <w:rPr>
              <w:noProof/>
            </w:rPr>
            <w:t>19</w:t>
          </w:r>
          <w:r>
            <w:fldChar w:fldCharType="end"/>
          </w:r>
          <w:r>
            <w:t xml:space="preserve"> </w:t>
          </w:r>
        </w:p>
      </w:tc>
    </w:tr>
  </w:tbl>
  <w:p w14:paraId="65AAF586" w14:textId="77777777" w:rsidR="009A5EBD" w:rsidRDefault="009A5EB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242C" w14:textId="77777777" w:rsidR="009A5EBD" w:rsidRDefault="009A5EBD">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46EC7" w14:textId="77777777" w:rsidR="009A5EBD" w:rsidRDefault="00540193">
    <w:pPr>
      <w:pStyle w:val="Koptekst"/>
    </w:pPr>
    <w:r>
      <w:rPr>
        <w:noProof/>
        <w:snapToGrid/>
        <w:lang w:eastAsia="nl-NL"/>
      </w:rPr>
      <w:drawing>
        <wp:anchor distT="0" distB="0" distL="114300" distR="114300" simplePos="0" relativeHeight="251656192" behindDoc="0" locked="0" layoutInCell="1" allowOverlap="1" wp14:anchorId="4BB36025" wp14:editId="3B7C505F">
          <wp:simplePos x="0" y="0"/>
          <wp:positionH relativeFrom="page">
            <wp:posOffset>3032760</wp:posOffset>
          </wp:positionH>
          <wp:positionV relativeFrom="page">
            <wp:posOffset>512445</wp:posOffset>
          </wp:positionV>
          <wp:extent cx="942975" cy="190500"/>
          <wp:effectExtent l="0" t="0" r="9525" b="0"/>
          <wp:wrapNone/>
          <wp:docPr id="2" name="Afbeelding 2"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8007" w:tblpY="625"/>
      <w:tblW w:w="0" w:type="auto"/>
      <w:tblCellMar>
        <w:left w:w="70" w:type="dxa"/>
        <w:right w:w="70" w:type="dxa"/>
      </w:tblCellMar>
      <w:tblLook w:val="0000" w:firstRow="0" w:lastRow="0" w:firstColumn="0" w:lastColumn="0" w:noHBand="0" w:noVBand="0"/>
    </w:tblPr>
    <w:tblGrid>
      <w:gridCol w:w="3119"/>
    </w:tblGrid>
    <w:tr w:rsidR="009A5EBD" w14:paraId="198BD0B8" w14:textId="77777777" w:rsidTr="007E2CB7">
      <w:tc>
        <w:tcPr>
          <w:tcW w:w="3119" w:type="dxa"/>
        </w:tcPr>
        <w:p w14:paraId="7935A1C4" w14:textId="77777777" w:rsidR="009A5EBD" w:rsidRPr="00B906BE" w:rsidRDefault="009A5EBD" w:rsidP="007E2CB7">
          <w:pPr>
            <w:pStyle w:val="tussenkopje"/>
            <w:spacing w:before="0"/>
            <w:rPr>
              <w:b/>
              <w:bCs/>
            </w:rPr>
          </w:pPr>
          <w:r w:rsidRPr="00B906BE">
            <w:rPr>
              <w:b/>
              <w:bCs/>
            </w:rPr>
            <w:t>Datum</w:t>
          </w:r>
        </w:p>
      </w:tc>
    </w:tr>
    <w:tr w:rsidR="009A5EBD" w14:paraId="6D0FBB74" w14:textId="77777777" w:rsidTr="007E2CB7">
      <w:tc>
        <w:tcPr>
          <w:tcW w:w="3119" w:type="dxa"/>
        </w:tcPr>
        <w:p w14:paraId="23D2E7B4" w14:textId="74BF7CAC" w:rsidR="009A5EBD" w:rsidRDefault="00000000" w:rsidP="007E2CB7">
          <w:pPr>
            <w:spacing w:line="240" w:lineRule="atLeast"/>
          </w:pPr>
          <w:fldSimple w:instr=" DOCPROPERTY  propDatum  \* MERGEFORMAT ">
            <w:r w:rsidR="00B906BE">
              <w:t>14</w:t>
            </w:r>
            <w:r w:rsidR="00885937">
              <w:t xml:space="preserve"> </w:t>
            </w:r>
            <w:r w:rsidR="00B906BE">
              <w:t>april</w:t>
            </w:r>
            <w:r w:rsidR="00885937">
              <w:t xml:space="preserve"> 202</w:t>
            </w:r>
          </w:fldSimple>
          <w:r w:rsidR="00B906BE">
            <w:t>3</w:t>
          </w:r>
        </w:p>
      </w:tc>
    </w:tr>
    <w:tr w:rsidR="009A5EBD" w14:paraId="3B7A2A52" w14:textId="77777777" w:rsidTr="007E2CB7">
      <w:tc>
        <w:tcPr>
          <w:tcW w:w="3119" w:type="dxa"/>
        </w:tcPr>
        <w:p w14:paraId="0F9753E5" w14:textId="77777777" w:rsidR="009A5EBD" w:rsidRPr="00B906BE" w:rsidRDefault="009A5EBD" w:rsidP="00B906BE">
          <w:pPr>
            <w:pStyle w:val="tussenkopje"/>
            <w:spacing w:before="0"/>
            <w:rPr>
              <w:b/>
              <w:bCs/>
            </w:rPr>
          </w:pPr>
          <w:r w:rsidRPr="00B906BE">
            <w:rPr>
              <w:b/>
              <w:bCs/>
            </w:rPr>
            <w:t>Titel</w:t>
          </w:r>
        </w:p>
      </w:tc>
    </w:tr>
    <w:tr w:rsidR="009A5EBD" w14:paraId="659FA31A" w14:textId="77777777" w:rsidTr="007E2CB7">
      <w:tc>
        <w:tcPr>
          <w:tcW w:w="3119" w:type="dxa"/>
        </w:tcPr>
        <w:p w14:paraId="58B6531F" w14:textId="12574637" w:rsidR="009A5EBD" w:rsidRPr="00B906BE" w:rsidRDefault="00000000" w:rsidP="007E2CB7">
          <w:pPr>
            <w:spacing w:line="240" w:lineRule="atLeast"/>
          </w:pPr>
          <w:fldSimple w:instr=" STYLEREF Titel \* MERGEFORMAT ">
            <w:r w:rsidR="00ED7256">
              <w:rPr>
                <w:noProof/>
              </w:rPr>
              <w:t>Toelichting modeldocument NIBC Direct v2.0 – 2.0</w:t>
            </w:r>
          </w:fldSimple>
        </w:p>
      </w:tc>
    </w:tr>
    <w:tr w:rsidR="009A5EBD" w14:paraId="32349DAA" w14:textId="77777777" w:rsidTr="007E2CB7">
      <w:tc>
        <w:tcPr>
          <w:tcW w:w="3119" w:type="dxa"/>
        </w:tcPr>
        <w:p w14:paraId="38410A4A" w14:textId="77777777" w:rsidR="009A5EBD" w:rsidRPr="00B906BE" w:rsidRDefault="009A5EBD" w:rsidP="00B906BE">
          <w:pPr>
            <w:pStyle w:val="tussenkopje"/>
            <w:spacing w:before="0"/>
            <w:rPr>
              <w:b/>
              <w:bCs/>
            </w:rPr>
          </w:pPr>
          <w:r w:rsidRPr="00B906BE">
            <w:rPr>
              <w:b/>
              <w:bCs/>
            </w:rPr>
            <w:t>Versie</w:t>
          </w:r>
        </w:p>
      </w:tc>
    </w:tr>
    <w:tr w:rsidR="009A5EBD" w14:paraId="0A9DB92B" w14:textId="77777777" w:rsidTr="007E2CB7">
      <w:tc>
        <w:tcPr>
          <w:tcW w:w="3119" w:type="dxa"/>
        </w:tcPr>
        <w:p w14:paraId="27914200" w14:textId="3B15321F" w:rsidR="009A5EBD" w:rsidRDefault="00535370" w:rsidP="007E2CB7">
          <w:pPr>
            <w:spacing w:line="240" w:lineRule="atLeast"/>
          </w:pPr>
          <w:r>
            <w:t>2.0</w:t>
          </w:r>
        </w:p>
      </w:tc>
    </w:tr>
    <w:tr w:rsidR="009A5EBD" w14:paraId="17A35A9C" w14:textId="77777777" w:rsidTr="007E2CB7">
      <w:tc>
        <w:tcPr>
          <w:tcW w:w="3119" w:type="dxa"/>
        </w:tcPr>
        <w:p w14:paraId="5FD55ED1" w14:textId="77777777" w:rsidR="009A5EBD" w:rsidRPr="00B906BE" w:rsidRDefault="009A5EBD" w:rsidP="00B906BE">
          <w:pPr>
            <w:pStyle w:val="tussenkopje"/>
            <w:spacing w:before="0"/>
            <w:rPr>
              <w:b/>
              <w:bCs/>
            </w:rPr>
          </w:pPr>
          <w:r w:rsidRPr="00B906BE">
            <w:rPr>
              <w:b/>
              <w:bCs/>
            </w:rPr>
            <w:t>Blad</w:t>
          </w:r>
        </w:p>
      </w:tc>
    </w:tr>
    <w:tr w:rsidR="009A5EBD" w14:paraId="221E42DD" w14:textId="77777777" w:rsidTr="007E2CB7">
      <w:tc>
        <w:tcPr>
          <w:tcW w:w="3119" w:type="dxa"/>
        </w:tcPr>
        <w:p w14:paraId="70D7CE9D" w14:textId="7EC97F4C" w:rsidR="009A5EBD" w:rsidRDefault="009A5EBD" w:rsidP="007E2CB7">
          <w:pPr>
            <w:spacing w:line="240" w:lineRule="atLeast"/>
          </w:pPr>
          <w:r>
            <w:fldChar w:fldCharType="begin"/>
          </w:r>
          <w:r>
            <w:instrText xml:space="preserve"> PAGE  \* MERGEFORMAT </w:instrText>
          </w:r>
          <w:r>
            <w:fldChar w:fldCharType="separate"/>
          </w:r>
          <w:r w:rsidR="00E71B04">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ED7256">
            <w:rPr>
              <w:noProof/>
            </w:rPr>
            <w:instrText>20</w:instrText>
          </w:r>
          <w:r>
            <w:fldChar w:fldCharType="end"/>
          </w:r>
          <w:r>
            <w:fldChar w:fldCharType="separate"/>
          </w:r>
          <w:r w:rsidR="00ED7256">
            <w:rPr>
              <w:noProof/>
            </w:rPr>
            <w:t>19</w:t>
          </w:r>
          <w:r>
            <w:fldChar w:fldCharType="end"/>
          </w:r>
          <w:r>
            <w:t xml:space="preserve"> </w:t>
          </w:r>
        </w:p>
      </w:tc>
    </w:tr>
  </w:tbl>
  <w:p w14:paraId="7DF7EC6D" w14:textId="7AE9677C" w:rsidR="009A5EBD" w:rsidRDefault="007E2CB7">
    <w:pPr>
      <w:pStyle w:val="Koptekst"/>
    </w:pPr>
    <w: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12626" w:tblpY="625"/>
      <w:tblW w:w="0" w:type="auto"/>
      <w:tblCellMar>
        <w:left w:w="70" w:type="dxa"/>
        <w:right w:w="70" w:type="dxa"/>
      </w:tblCellMar>
      <w:tblLook w:val="0000" w:firstRow="0" w:lastRow="0" w:firstColumn="0" w:lastColumn="0" w:noHBand="0" w:noVBand="0"/>
    </w:tblPr>
    <w:tblGrid>
      <w:gridCol w:w="3119"/>
    </w:tblGrid>
    <w:tr w:rsidR="007E2CB7" w14:paraId="416282B9" w14:textId="77777777" w:rsidTr="007E2CB7">
      <w:tc>
        <w:tcPr>
          <w:tcW w:w="3119" w:type="dxa"/>
        </w:tcPr>
        <w:p w14:paraId="36C51279" w14:textId="77777777" w:rsidR="007E2CB7" w:rsidRPr="003E73D0" w:rsidRDefault="007E2CB7" w:rsidP="007E2CB7">
          <w:pPr>
            <w:pStyle w:val="tussenkopje"/>
            <w:spacing w:before="0"/>
            <w:rPr>
              <w:b/>
              <w:bCs/>
            </w:rPr>
          </w:pPr>
          <w:r w:rsidRPr="003E73D0">
            <w:rPr>
              <w:b/>
              <w:bCs/>
            </w:rPr>
            <w:t>Datum</w:t>
          </w:r>
        </w:p>
      </w:tc>
    </w:tr>
    <w:tr w:rsidR="007E2CB7" w14:paraId="0EE44088" w14:textId="77777777" w:rsidTr="007E2CB7">
      <w:tc>
        <w:tcPr>
          <w:tcW w:w="3119" w:type="dxa"/>
        </w:tcPr>
        <w:p w14:paraId="7B3DDA15" w14:textId="19D2A8B7" w:rsidR="007E2CB7" w:rsidRDefault="00000000" w:rsidP="007E2CB7">
          <w:pPr>
            <w:spacing w:line="240" w:lineRule="atLeast"/>
          </w:pPr>
          <w:fldSimple w:instr=" DOCPROPERTY  propDatum  \* MERGEFORMAT ">
            <w:r w:rsidR="003E73D0">
              <w:t>14</w:t>
            </w:r>
            <w:r w:rsidR="00885937">
              <w:t xml:space="preserve"> </w:t>
            </w:r>
            <w:r w:rsidR="003E73D0">
              <w:t>april</w:t>
            </w:r>
            <w:r w:rsidR="00885937">
              <w:t xml:space="preserve"> 202</w:t>
            </w:r>
          </w:fldSimple>
          <w:r w:rsidR="003E73D0">
            <w:t>3</w:t>
          </w:r>
        </w:p>
      </w:tc>
    </w:tr>
    <w:tr w:rsidR="007E2CB7" w14:paraId="5556201D" w14:textId="77777777" w:rsidTr="007E2CB7">
      <w:tc>
        <w:tcPr>
          <w:tcW w:w="3119" w:type="dxa"/>
        </w:tcPr>
        <w:p w14:paraId="658C6045" w14:textId="77777777" w:rsidR="007E2CB7" w:rsidRPr="003E73D0" w:rsidRDefault="007E2CB7" w:rsidP="003E73D0">
          <w:pPr>
            <w:pStyle w:val="tussenkopje"/>
            <w:spacing w:before="0"/>
            <w:rPr>
              <w:b/>
              <w:bCs/>
            </w:rPr>
          </w:pPr>
          <w:r w:rsidRPr="003E73D0">
            <w:rPr>
              <w:b/>
              <w:bCs/>
            </w:rPr>
            <w:t>Titel</w:t>
          </w:r>
        </w:p>
      </w:tc>
    </w:tr>
    <w:tr w:rsidR="007E2CB7" w14:paraId="77D112D5" w14:textId="77777777" w:rsidTr="007E2CB7">
      <w:tc>
        <w:tcPr>
          <w:tcW w:w="3119" w:type="dxa"/>
        </w:tcPr>
        <w:p w14:paraId="641AEBB3" w14:textId="52E3799B" w:rsidR="007E2CB7" w:rsidRPr="003E73D0" w:rsidRDefault="00000000" w:rsidP="007E2CB7">
          <w:pPr>
            <w:spacing w:line="240" w:lineRule="atLeast"/>
          </w:pPr>
          <w:fldSimple w:instr=" STYLEREF Titel \* MERGEFORMAT ">
            <w:r w:rsidR="00ED7256">
              <w:rPr>
                <w:noProof/>
              </w:rPr>
              <w:t>Toelichting modeldocument NIBC Direct v2.0 – 2.0</w:t>
            </w:r>
          </w:fldSimple>
        </w:p>
      </w:tc>
    </w:tr>
    <w:tr w:rsidR="007E2CB7" w14:paraId="7EF03C15" w14:textId="77777777" w:rsidTr="007E2CB7">
      <w:tc>
        <w:tcPr>
          <w:tcW w:w="3119" w:type="dxa"/>
        </w:tcPr>
        <w:p w14:paraId="2ACC694B" w14:textId="77777777" w:rsidR="007E2CB7" w:rsidRPr="003E73D0" w:rsidRDefault="007E2CB7" w:rsidP="003E73D0">
          <w:pPr>
            <w:pStyle w:val="tussenkopje"/>
            <w:spacing w:before="0"/>
            <w:rPr>
              <w:b/>
              <w:bCs/>
            </w:rPr>
          </w:pPr>
          <w:r w:rsidRPr="003E73D0">
            <w:rPr>
              <w:b/>
              <w:bCs/>
            </w:rPr>
            <w:t>Versie</w:t>
          </w:r>
        </w:p>
      </w:tc>
    </w:tr>
    <w:tr w:rsidR="007E2CB7" w14:paraId="1F39F84D" w14:textId="77777777" w:rsidTr="007E2CB7">
      <w:tc>
        <w:tcPr>
          <w:tcW w:w="3119" w:type="dxa"/>
        </w:tcPr>
        <w:p w14:paraId="613DE9AA" w14:textId="3730A86D" w:rsidR="007E2CB7" w:rsidRDefault="002B2ACC" w:rsidP="007E2CB7">
          <w:pPr>
            <w:spacing w:line="240" w:lineRule="atLeast"/>
          </w:pPr>
          <w:r>
            <w:t>2.0</w:t>
          </w:r>
        </w:p>
      </w:tc>
    </w:tr>
    <w:tr w:rsidR="007E2CB7" w14:paraId="64EF0A70" w14:textId="77777777" w:rsidTr="007E2CB7">
      <w:tc>
        <w:tcPr>
          <w:tcW w:w="3119" w:type="dxa"/>
        </w:tcPr>
        <w:p w14:paraId="0DF757C6" w14:textId="77777777" w:rsidR="007E2CB7" w:rsidRPr="003E73D0" w:rsidRDefault="007E2CB7" w:rsidP="003E73D0">
          <w:pPr>
            <w:pStyle w:val="tussenkopje"/>
            <w:spacing w:before="0"/>
            <w:rPr>
              <w:b/>
              <w:bCs/>
            </w:rPr>
          </w:pPr>
          <w:r w:rsidRPr="003E73D0">
            <w:rPr>
              <w:b/>
              <w:bCs/>
            </w:rPr>
            <w:t>Blad</w:t>
          </w:r>
        </w:p>
      </w:tc>
    </w:tr>
    <w:tr w:rsidR="007E2CB7" w14:paraId="0ECA7523" w14:textId="77777777" w:rsidTr="007E2CB7">
      <w:tc>
        <w:tcPr>
          <w:tcW w:w="3119" w:type="dxa"/>
        </w:tcPr>
        <w:p w14:paraId="41705DC7" w14:textId="6E797BAA" w:rsidR="007E2CB7" w:rsidRDefault="007E2CB7" w:rsidP="007E2CB7">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ED7256">
            <w:rPr>
              <w:noProof/>
            </w:rPr>
            <w:instrText>20</w:instrText>
          </w:r>
          <w:r>
            <w:fldChar w:fldCharType="end"/>
          </w:r>
          <w:r>
            <w:fldChar w:fldCharType="separate"/>
          </w:r>
          <w:r w:rsidR="00ED7256">
            <w:rPr>
              <w:noProof/>
            </w:rPr>
            <w:t>19</w:t>
          </w:r>
          <w:r>
            <w:fldChar w:fldCharType="end"/>
          </w:r>
          <w:r>
            <w:t xml:space="preserve"> </w:t>
          </w:r>
        </w:p>
      </w:tc>
    </w:tr>
  </w:tbl>
  <w:p w14:paraId="07FC6B07" w14:textId="77777777" w:rsidR="007E2CB7" w:rsidRDefault="007E2CB7">
    <w:pPr>
      <w:pStyle w:val="Koptekst"/>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3FC"/>
    <w:multiLevelType w:val="hybridMultilevel"/>
    <w:tmpl w:val="32C06B28"/>
    <w:lvl w:ilvl="0" w:tplc="F256664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2EC6703"/>
    <w:multiLevelType w:val="hybridMultilevel"/>
    <w:tmpl w:val="CAA488A6"/>
    <w:lvl w:ilvl="0" w:tplc="BC581B92">
      <w:numFmt w:val="bullet"/>
      <w:lvlText w:val="-"/>
      <w:lvlJc w:val="left"/>
      <w:pPr>
        <w:ind w:left="720" w:hanging="360"/>
      </w:pPr>
      <w:rPr>
        <w:rFonts w:ascii="Arial" w:eastAsiaTheme="minorHAnsi" w:hAnsi="Arial" w:cs="Arial" w:hint="default"/>
        <w:b w:val="0"/>
        <w:bCs w:val="0"/>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CCF1FEC"/>
    <w:multiLevelType w:val="hybridMultilevel"/>
    <w:tmpl w:val="06EE4B32"/>
    <w:lvl w:ilvl="0" w:tplc="8D7E8BF6">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3F087B"/>
    <w:multiLevelType w:val="hybridMultilevel"/>
    <w:tmpl w:val="E9A2907A"/>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A241A2"/>
    <w:multiLevelType w:val="hybridMultilevel"/>
    <w:tmpl w:val="DEE21FCC"/>
    <w:lvl w:ilvl="0" w:tplc="4670C7E6">
      <w:start w:val="1"/>
      <w:numFmt w:val="lowerLetter"/>
      <w:lvlText w:val="%1."/>
      <w:lvlJc w:val="left"/>
      <w:pPr>
        <w:ind w:left="360" w:hanging="360"/>
      </w:pPr>
      <w:rPr>
        <w:rFonts w:hint="default"/>
        <w:color w:val="FF0000"/>
        <w:sz w:val="20"/>
        <w:szCs w:val="2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5" w15:restartNumberingAfterBreak="0">
    <w:nsid w:val="6C787F7C"/>
    <w:multiLevelType w:val="hybridMultilevel"/>
    <w:tmpl w:val="BA68CB40"/>
    <w:lvl w:ilvl="0" w:tplc="BA969B00">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E1A1DD1"/>
    <w:multiLevelType w:val="multilevel"/>
    <w:tmpl w:val="B8FAD83A"/>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7"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229337892">
    <w:abstractNumId w:val="1"/>
  </w:num>
  <w:num w:numId="2" w16cid:durableId="1938057721">
    <w:abstractNumId w:val="16"/>
  </w:num>
  <w:num w:numId="3" w16cid:durableId="159737962">
    <w:abstractNumId w:val="2"/>
  </w:num>
  <w:num w:numId="4" w16cid:durableId="373121152">
    <w:abstractNumId w:val="6"/>
  </w:num>
  <w:num w:numId="5" w16cid:durableId="1079063479">
    <w:abstractNumId w:val="3"/>
  </w:num>
  <w:num w:numId="6" w16cid:durableId="745538839">
    <w:abstractNumId w:val="17"/>
  </w:num>
  <w:num w:numId="7" w16cid:durableId="1547446968">
    <w:abstractNumId w:val="18"/>
  </w:num>
  <w:num w:numId="8" w16cid:durableId="506680009">
    <w:abstractNumId w:val="14"/>
  </w:num>
  <w:num w:numId="9" w16cid:durableId="1182427429">
    <w:abstractNumId w:val="5"/>
  </w:num>
  <w:num w:numId="10" w16cid:durableId="1429930515">
    <w:abstractNumId w:val="16"/>
  </w:num>
  <w:num w:numId="11" w16cid:durableId="1200971115">
    <w:abstractNumId w:val="16"/>
  </w:num>
  <w:num w:numId="12" w16cid:durableId="628777175">
    <w:abstractNumId w:val="16"/>
  </w:num>
  <w:num w:numId="13" w16cid:durableId="1677459888">
    <w:abstractNumId w:val="16"/>
  </w:num>
  <w:num w:numId="14" w16cid:durableId="98336465">
    <w:abstractNumId w:val="16"/>
  </w:num>
  <w:num w:numId="15" w16cid:durableId="1839729475">
    <w:abstractNumId w:val="16"/>
  </w:num>
  <w:num w:numId="16" w16cid:durableId="472137969">
    <w:abstractNumId w:val="16"/>
  </w:num>
  <w:num w:numId="17" w16cid:durableId="1860318798">
    <w:abstractNumId w:val="16"/>
  </w:num>
  <w:num w:numId="18" w16cid:durableId="130488193">
    <w:abstractNumId w:val="16"/>
  </w:num>
  <w:num w:numId="19" w16cid:durableId="563220595">
    <w:abstractNumId w:val="14"/>
  </w:num>
  <w:num w:numId="20" w16cid:durableId="1813979276">
    <w:abstractNumId w:val="5"/>
  </w:num>
  <w:num w:numId="21" w16cid:durableId="428700999">
    <w:abstractNumId w:val="14"/>
  </w:num>
  <w:num w:numId="22" w16cid:durableId="348064616">
    <w:abstractNumId w:val="18"/>
  </w:num>
  <w:num w:numId="23" w16cid:durableId="642469304">
    <w:abstractNumId w:val="5"/>
  </w:num>
  <w:num w:numId="24" w16cid:durableId="1737127431">
    <w:abstractNumId w:val="14"/>
  </w:num>
  <w:num w:numId="25" w16cid:durableId="663631103">
    <w:abstractNumId w:val="10"/>
  </w:num>
  <w:num w:numId="26" w16cid:durableId="1059279202">
    <w:abstractNumId w:val="16"/>
  </w:num>
  <w:num w:numId="27" w16cid:durableId="1086339312">
    <w:abstractNumId w:val="11"/>
  </w:num>
  <w:num w:numId="28" w16cid:durableId="669526218">
    <w:abstractNumId w:val="14"/>
  </w:num>
  <w:num w:numId="29" w16cid:durableId="1342856847">
    <w:abstractNumId w:val="13"/>
  </w:num>
  <w:num w:numId="30" w16cid:durableId="1216310599">
    <w:abstractNumId w:val="9"/>
  </w:num>
  <w:num w:numId="31" w16cid:durableId="85882639">
    <w:abstractNumId w:val="16"/>
  </w:num>
  <w:num w:numId="32" w16cid:durableId="1342197255">
    <w:abstractNumId w:val="16"/>
  </w:num>
  <w:num w:numId="33" w16cid:durableId="1615743498">
    <w:abstractNumId w:val="16"/>
  </w:num>
  <w:num w:numId="34" w16cid:durableId="1505625446">
    <w:abstractNumId w:val="16"/>
  </w:num>
  <w:num w:numId="35" w16cid:durableId="129445638">
    <w:abstractNumId w:val="7"/>
  </w:num>
  <w:num w:numId="36" w16cid:durableId="1065908129">
    <w:abstractNumId w:val="0"/>
  </w:num>
  <w:num w:numId="37" w16cid:durableId="1698775233">
    <w:abstractNumId w:val="12"/>
  </w:num>
  <w:num w:numId="38" w16cid:durableId="1261839486">
    <w:abstractNumId w:val="15"/>
  </w:num>
  <w:num w:numId="39" w16cid:durableId="2028172495">
    <w:abstractNumId w:val="4"/>
  </w:num>
  <w:num w:numId="40" w16cid:durableId="10295231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0F237F"/>
    <w:rsid w:val="00000EAA"/>
    <w:rsid w:val="00016674"/>
    <w:rsid w:val="00017E70"/>
    <w:rsid w:val="00024EC3"/>
    <w:rsid w:val="000256DE"/>
    <w:rsid w:val="0002624E"/>
    <w:rsid w:val="000348A9"/>
    <w:rsid w:val="00040691"/>
    <w:rsid w:val="0004630E"/>
    <w:rsid w:val="000807C8"/>
    <w:rsid w:val="0008540B"/>
    <w:rsid w:val="00092921"/>
    <w:rsid w:val="000A54A6"/>
    <w:rsid w:val="000B42F7"/>
    <w:rsid w:val="000B4FD9"/>
    <w:rsid w:val="000B5FA4"/>
    <w:rsid w:val="000C501A"/>
    <w:rsid w:val="000D3D6C"/>
    <w:rsid w:val="000D6E69"/>
    <w:rsid w:val="000D7052"/>
    <w:rsid w:val="000F237F"/>
    <w:rsid w:val="000F5905"/>
    <w:rsid w:val="00113298"/>
    <w:rsid w:val="001143BC"/>
    <w:rsid w:val="0011665D"/>
    <w:rsid w:val="00131AEF"/>
    <w:rsid w:val="001358DC"/>
    <w:rsid w:val="00137253"/>
    <w:rsid w:val="00143F7B"/>
    <w:rsid w:val="00155FE5"/>
    <w:rsid w:val="00172759"/>
    <w:rsid w:val="001841AD"/>
    <w:rsid w:val="00193494"/>
    <w:rsid w:val="0019641E"/>
    <w:rsid w:val="001A2788"/>
    <w:rsid w:val="001A4CD9"/>
    <w:rsid w:val="001B0971"/>
    <w:rsid w:val="001C69D2"/>
    <w:rsid w:val="001F39FB"/>
    <w:rsid w:val="001F60F3"/>
    <w:rsid w:val="001F6663"/>
    <w:rsid w:val="0024063F"/>
    <w:rsid w:val="00283019"/>
    <w:rsid w:val="002834F8"/>
    <w:rsid w:val="002B16BD"/>
    <w:rsid w:val="002B2ACC"/>
    <w:rsid w:val="002B58DD"/>
    <w:rsid w:val="002B7BFE"/>
    <w:rsid w:val="002E3EE5"/>
    <w:rsid w:val="00304226"/>
    <w:rsid w:val="003057DD"/>
    <w:rsid w:val="00307265"/>
    <w:rsid w:val="0031176B"/>
    <w:rsid w:val="003168C5"/>
    <w:rsid w:val="00323C36"/>
    <w:rsid w:val="00324143"/>
    <w:rsid w:val="00331356"/>
    <w:rsid w:val="00331784"/>
    <w:rsid w:val="00342AAF"/>
    <w:rsid w:val="00344E0D"/>
    <w:rsid w:val="003678AE"/>
    <w:rsid w:val="003709D4"/>
    <w:rsid w:val="003A2DEC"/>
    <w:rsid w:val="003C0BA5"/>
    <w:rsid w:val="003E73D0"/>
    <w:rsid w:val="00426091"/>
    <w:rsid w:val="0044298E"/>
    <w:rsid w:val="00450B79"/>
    <w:rsid w:val="00451606"/>
    <w:rsid w:val="004B33C5"/>
    <w:rsid w:val="004C186D"/>
    <w:rsid w:val="004D5271"/>
    <w:rsid w:val="004D6E2A"/>
    <w:rsid w:val="004E4CB4"/>
    <w:rsid w:val="004E7594"/>
    <w:rsid w:val="004E7BCB"/>
    <w:rsid w:val="00535370"/>
    <w:rsid w:val="00540193"/>
    <w:rsid w:val="00543390"/>
    <w:rsid w:val="00544DCB"/>
    <w:rsid w:val="0057668B"/>
    <w:rsid w:val="00581D12"/>
    <w:rsid w:val="005A5C05"/>
    <w:rsid w:val="005B4676"/>
    <w:rsid w:val="005B72CD"/>
    <w:rsid w:val="005C6A74"/>
    <w:rsid w:val="005E3ED3"/>
    <w:rsid w:val="00604095"/>
    <w:rsid w:val="00607854"/>
    <w:rsid w:val="006106E3"/>
    <w:rsid w:val="006160D0"/>
    <w:rsid w:val="0063013F"/>
    <w:rsid w:val="00656861"/>
    <w:rsid w:val="00663FA9"/>
    <w:rsid w:val="006A04DC"/>
    <w:rsid w:val="006A2AA0"/>
    <w:rsid w:val="006C2F84"/>
    <w:rsid w:val="006D2407"/>
    <w:rsid w:val="006E1C53"/>
    <w:rsid w:val="0071584A"/>
    <w:rsid w:val="00726C21"/>
    <w:rsid w:val="007333D6"/>
    <w:rsid w:val="00742B7B"/>
    <w:rsid w:val="00755E7D"/>
    <w:rsid w:val="007811CC"/>
    <w:rsid w:val="007938ED"/>
    <w:rsid w:val="00794232"/>
    <w:rsid w:val="00796A16"/>
    <w:rsid w:val="007A55F0"/>
    <w:rsid w:val="007B4960"/>
    <w:rsid w:val="007C518F"/>
    <w:rsid w:val="007C65BC"/>
    <w:rsid w:val="007C6D00"/>
    <w:rsid w:val="007D0C18"/>
    <w:rsid w:val="007D367D"/>
    <w:rsid w:val="007D6116"/>
    <w:rsid w:val="007D6FA0"/>
    <w:rsid w:val="007D79B5"/>
    <w:rsid w:val="007E2CB7"/>
    <w:rsid w:val="008066EB"/>
    <w:rsid w:val="0082477C"/>
    <w:rsid w:val="0082799B"/>
    <w:rsid w:val="00850B7B"/>
    <w:rsid w:val="00885937"/>
    <w:rsid w:val="008939DE"/>
    <w:rsid w:val="008A02E7"/>
    <w:rsid w:val="008C0C3E"/>
    <w:rsid w:val="008C2E5F"/>
    <w:rsid w:val="008D5272"/>
    <w:rsid w:val="008D658E"/>
    <w:rsid w:val="00913F3D"/>
    <w:rsid w:val="00927B24"/>
    <w:rsid w:val="00931074"/>
    <w:rsid w:val="009322DC"/>
    <w:rsid w:val="00937513"/>
    <w:rsid w:val="00942A1D"/>
    <w:rsid w:val="009466BC"/>
    <w:rsid w:val="009504B4"/>
    <w:rsid w:val="009602C8"/>
    <w:rsid w:val="0096402B"/>
    <w:rsid w:val="0096471C"/>
    <w:rsid w:val="00966BC6"/>
    <w:rsid w:val="0096704C"/>
    <w:rsid w:val="00973FE5"/>
    <w:rsid w:val="00990D04"/>
    <w:rsid w:val="009A5EBD"/>
    <w:rsid w:val="009C03D8"/>
    <w:rsid w:val="009F2F69"/>
    <w:rsid w:val="00A029A7"/>
    <w:rsid w:val="00A32940"/>
    <w:rsid w:val="00A52075"/>
    <w:rsid w:val="00A765B5"/>
    <w:rsid w:val="00A77962"/>
    <w:rsid w:val="00AA22DC"/>
    <w:rsid w:val="00AA7267"/>
    <w:rsid w:val="00AC1272"/>
    <w:rsid w:val="00AC5CCC"/>
    <w:rsid w:val="00AD1D2C"/>
    <w:rsid w:val="00AD74B3"/>
    <w:rsid w:val="00AE3736"/>
    <w:rsid w:val="00AF161E"/>
    <w:rsid w:val="00B05D1A"/>
    <w:rsid w:val="00B22796"/>
    <w:rsid w:val="00B24DB4"/>
    <w:rsid w:val="00B278AE"/>
    <w:rsid w:val="00B41738"/>
    <w:rsid w:val="00B420D8"/>
    <w:rsid w:val="00B45EA9"/>
    <w:rsid w:val="00B5124C"/>
    <w:rsid w:val="00B678A2"/>
    <w:rsid w:val="00B707D0"/>
    <w:rsid w:val="00B731C3"/>
    <w:rsid w:val="00B81C9B"/>
    <w:rsid w:val="00B82035"/>
    <w:rsid w:val="00B906BE"/>
    <w:rsid w:val="00BC3B41"/>
    <w:rsid w:val="00BF3A9D"/>
    <w:rsid w:val="00C25BA9"/>
    <w:rsid w:val="00C27DE0"/>
    <w:rsid w:val="00C27E05"/>
    <w:rsid w:val="00C35CB9"/>
    <w:rsid w:val="00C4686B"/>
    <w:rsid w:val="00C47F7C"/>
    <w:rsid w:val="00C51DD1"/>
    <w:rsid w:val="00C522A1"/>
    <w:rsid w:val="00C525DE"/>
    <w:rsid w:val="00C61344"/>
    <w:rsid w:val="00C617D4"/>
    <w:rsid w:val="00C72F1C"/>
    <w:rsid w:val="00C74E07"/>
    <w:rsid w:val="00CA519E"/>
    <w:rsid w:val="00CB027A"/>
    <w:rsid w:val="00CB4C7C"/>
    <w:rsid w:val="00CB6381"/>
    <w:rsid w:val="00CD057B"/>
    <w:rsid w:val="00CD3055"/>
    <w:rsid w:val="00CF1717"/>
    <w:rsid w:val="00CF755E"/>
    <w:rsid w:val="00D03056"/>
    <w:rsid w:val="00D230AC"/>
    <w:rsid w:val="00D23895"/>
    <w:rsid w:val="00D33DFC"/>
    <w:rsid w:val="00D3578B"/>
    <w:rsid w:val="00D370FA"/>
    <w:rsid w:val="00D606E2"/>
    <w:rsid w:val="00D73B6E"/>
    <w:rsid w:val="00D80D48"/>
    <w:rsid w:val="00D917E2"/>
    <w:rsid w:val="00DA2EE8"/>
    <w:rsid w:val="00DC6A73"/>
    <w:rsid w:val="00DC72C8"/>
    <w:rsid w:val="00DF7C1B"/>
    <w:rsid w:val="00E14822"/>
    <w:rsid w:val="00E17EA0"/>
    <w:rsid w:val="00E26A18"/>
    <w:rsid w:val="00E33B91"/>
    <w:rsid w:val="00E46ACB"/>
    <w:rsid w:val="00E61E30"/>
    <w:rsid w:val="00E71B04"/>
    <w:rsid w:val="00E80AA5"/>
    <w:rsid w:val="00E92944"/>
    <w:rsid w:val="00EB1B04"/>
    <w:rsid w:val="00EC4698"/>
    <w:rsid w:val="00ED7256"/>
    <w:rsid w:val="00EF19F6"/>
    <w:rsid w:val="00EF277F"/>
    <w:rsid w:val="00F1630E"/>
    <w:rsid w:val="00F16900"/>
    <w:rsid w:val="00F2446B"/>
    <w:rsid w:val="00F35F4C"/>
    <w:rsid w:val="00F423F5"/>
    <w:rsid w:val="00F42F89"/>
    <w:rsid w:val="00F706A6"/>
    <w:rsid w:val="00F72DA9"/>
    <w:rsid w:val="00F752BA"/>
    <w:rsid w:val="00F76D67"/>
    <w:rsid w:val="00F84EC5"/>
    <w:rsid w:val="00F9019E"/>
    <w:rsid w:val="00F96776"/>
    <w:rsid w:val="00FA38CC"/>
    <w:rsid w:val="00FA7348"/>
    <w:rsid w:val="00FB39B7"/>
    <w:rsid w:val="00FB3D98"/>
    <w:rsid w:val="00FB76CF"/>
    <w:rsid w:val="00FD60F8"/>
    <w:rsid w:val="00FE092C"/>
    <w:rsid w:val="00FE6F68"/>
    <w:rsid w:val="00FF0185"/>
    <w:rsid w:val="00FF62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FA523A"/>
  <w15:chartTrackingRefBased/>
  <w15:docId w15:val="{43010C0F-5661-4FB4-867D-912ECF9A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678AE"/>
    <w:rPr>
      <w:rFonts w:ascii="Arial" w:hAnsi="Arial"/>
      <w:snapToGrid w:val="0"/>
      <w:kern w:val="28"/>
      <w:sz w:val="18"/>
      <w:lang w:val="nl-NL"/>
    </w:rPr>
  </w:style>
  <w:style w:type="paragraph" w:styleId="Kop1">
    <w:name w:val="heading 1"/>
    <w:basedOn w:val="Standaard"/>
    <w:next w:val="Standaard"/>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link w:val="Kop2Char"/>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link w:val="TitelChar"/>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customStyle="1" w:styleId="Bijlage">
    <w:name w:val="Bijlage"/>
    <w:basedOn w:val="Standaard"/>
    <w:next w:val="Standaard"/>
    <w:link w:val="BijlageChar"/>
    <w:qFormat/>
    <w:rsid w:val="00092921"/>
    <w:pPr>
      <w:numPr>
        <w:numId w:val="35"/>
      </w:numPr>
      <w:tabs>
        <w:tab w:val="left" w:pos="1021"/>
      </w:tabs>
    </w:pPr>
    <w:rPr>
      <w:b/>
      <w:sz w:val="20"/>
      <w:lang w:val="nl"/>
    </w:rPr>
  </w:style>
  <w:style w:type="character" w:customStyle="1" w:styleId="BijlageChar">
    <w:name w:val="Bijlage Char"/>
    <w:basedOn w:val="Standaardalinea-lettertype"/>
    <w:link w:val="Bijlage"/>
    <w:rsid w:val="00092921"/>
    <w:rPr>
      <w:rFonts w:ascii="Arial" w:hAnsi="Arial"/>
      <w:b/>
      <w:snapToGrid w:val="0"/>
      <w:kern w:val="28"/>
      <w:lang w:val="nl"/>
    </w:rPr>
  </w:style>
  <w:style w:type="paragraph" w:styleId="Kopvaninhoudsopgave">
    <w:name w:val="TOC Heading"/>
    <w:basedOn w:val="Kop1"/>
    <w:next w:val="Standaard"/>
    <w:uiPriority w:val="39"/>
    <w:unhideWhenUsed/>
    <w:qFormat/>
    <w:rsid w:val="00FE092C"/>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paragraph" w:styleId="Lijstalinea">
    <w:name w:val="List Paragraph"/>
    <w:basedOn w:val="Standaard"/>
    <w:uiPriority w:val="34"/>
    <w:qFormat/>
    <w:rsid w:val="007A55F0"/>
    <w:pPr>
      <w:ind w:left="720"/>
      <w:contextualSpacing/>
    </w:pPr>
  </w:style>
  <w:style w:type="character" w:customStyle="1" w:styleId="Kop2Char">
    <w:name w:val="Kop 2 Char"/>
    <w:basedOn w:val="Standaardalinea-lettertype"/>
    <w:link w:val="Kop2"/>
    <w:rsid w:val="003678AE"/>
    <w:rPr>
      <w:rFonts w:ascii="Arial" w:hAnsi="Arial"/>
      <w:b/>
      <w:snapToGrid w:val="0"/>
      <w:kern w:val="28"/>
      <w:sz w:val="18"/>
      <w:lang w:val="nl"/>
    </w:rPr>
  </w:style>
  <w:style w:type="character" w:customStyle="1" w:styleId="VoettekstChar">
    <w:name w:val="Voettekst Char"/>
    <w:basedOn w:val="Standaardalinea-lettertype"/>
    <w:link w:val="Voettekst"/>
    <w:rsid w:val="00D370FA"/>
    <w:rPr>
      <w:rFonts w:ascii="Arial" w:hAnsi="Arial"/>
      <w:snapToGrid w:val="0"/>
      <w:kern w:val="28"/>
      <w:sz w:val="18"/>
      <w:lang w:val="nl-NL"/>
    </w:rPr>
  </w:style>
  <w:style w:type="character" w:customStyle="1" w:styleId="TitelChar">
    <w:name w:val="Titel Char"/>
    <w:basedOn w:val="Standaardalinea-lettertype"/>
    <w:link w:val="Titel"/>
    <w:rsid w:val="00D370FA"/>
    <w:rPr>
      <w:rFonts w:ascii="Arial" w:hAnsi="Arial"/>
      <w:b/>
      <w:bCs/>
      <w:snapToGrid w:val="0"/>
      <w:color w:val="00387D"/>
      <w:kern w:val="28"/>
      <w:sz w:val="22"/>
      <w:lang w:val="fr-FR"/>
    </w:rPr>
  </w:style>
  <w:style w:type="paragraph" w:styleId="Revisie">
    <w:name w:val="Revision"/>
    <w:hidden/>
    <w:uiPriority w:val="99"/>
    <w:semiHidden/>
    <w:rsid w:val="00A77962"/>
    <w:rPr>
      <w:rFonts w:ascii="Arial" w:hAnsi="Arial"/>
      <w:snapToGrid w:val="0"/>
      <w:kern w:val="28"/>
      <w:sz w:val="18"/>
      <w:lang w:val="nl-NL"/>
    </w:rPr>
  </w:style>
  <w:style w:type="paragraph" w:customStyle="1" w:styleId="Default">
    <w:name w:val="Default"/>
    <w:rsid w:val="00990D04"/>
    <w:pPr>
      <w:autoSpaceDE w:val="0"/>
      <w:autoSpaceDN w:val="0"/>
      <w:adjustRightInd w:val="0"/>
    </w:pPr>
    <w:rPr>
      <w:rFonts w:ascii="Calibri" w:eastAsiaTheme="minorHAnsi" w:hAnsi="Calibri" w:cs="Calibri"/>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8" ma:contentTypeDescription="Een nieuw document maken." ma:contentTypeScope="" ma:versionID="4d23d5bc3a94cfe371cf7b7d7d42703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2700679c87cece134cd79b4f0c90732f"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A16296-C8F1-4FEE-971F-83FE3993CF4C}">
  <ds:schemaRefs>
    <ds:schemaRef ds:uri="http://schemas.microsoft.com/sharepoint/v3/contenttype/forms"/>
  </ds:schemaRefs>
</ds:datastoreItem>
</file>

<file path=customXml/itemProps2.xml><?xml version="1.0" encoding="utf-8"?>
<ds:datastoreItem xmlns:ds="http://schemas.openxmlformats.org/officeDocument/2006/customXml" ds:itemID="{FABEC470-BD01-46DD-B483-F73931E26A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45CF24-0288-4325-A308-278537852F13}">
  <ds:schemaRefs>
    <ds:schemaRef ds:uri="http://schemas.openxmlformats.org/officeDocument/2006/bibliography"/>
  </ds:schemaRefs>
</ds:datastoreItem>
</file>

<file path=customXml/itemProps4.xml><?xml version="1.0" encoding="utf-8"?>
<ds:datastoreItem xmlns:ds="http://schemas.openxmlformats.org/officeDocument/2006/customXml" ds:itemID="{E3CE7A7D-2451-4A78-8A2F-ECB1CD626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Rapport.dotm</Template>
  <TotalTime>510</TotalTime>
  <Pages>20</Pages>
  <Words>3327</Words>
  <Characters>18299</Characters>
  <Application>Microsoft Office Word</Application>
  <DocSecurity>0</DocSecurity>
  <Lines>152</Lines>
  <Paragraphs>43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Groot, Karina de</cp:lastModifiedBy>
  <cp:revision>61</cp:revision>
  <cp:lastPrinted>2002-05-17T10:09:00Z</cp:lastPrinted>
  <dcterms:created xsi:type="dcterms:W3CDTF">2021-06-10T14:13:00Z</dcterms:created>
  <dcterms:modified xsi:type="dcterms:W3CDTF">2023-05-04T07:25:00Z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0.1</vt:lpwstr>
  </property>
  <property fmtid="{D5CDD505-2E9C-101B-9397-08002B2CF9AE}" pid="4" name="propDatum">
    <vt:lpwstr>26 mei 2021</vt:lpwstr>
  </property>
  <property fmtid="{D5CDD505-2E9C-101B-9397-08002B2CF9AE}" pid="5" name="propBijlage">
    <vt:lpwstr>Nee</vt:lpwstr>
  </property>
  <property fmtid="{D5CDD505-2E9C-101B-9397-08002B2CF9AE}" pid="6" name="propAfbeelding">
    <vt:lpwstr>Zichtbaar</vt:lpwstr>
  </property>
</Properties>
</file>