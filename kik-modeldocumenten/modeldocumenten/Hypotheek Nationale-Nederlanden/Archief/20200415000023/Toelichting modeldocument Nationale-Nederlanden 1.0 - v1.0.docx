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7CBD1"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4CC9F59B" w14:textId="77777777" w:rsidTr="008E3F95">
        <w:trPr>
          <w:gridAfter w:val="1"/>
          <w:wAfter w:w="3544" w:type="dxa"/>
        </w:trPr>
        <w:tc>
          <w:tcPr>
            <w:tcW w:w="5315" w:type="dxa"/>
          </w:tcPr>
          <w:p w14:paraId="2C22C41A" w14:textId="77777777" w:rsidR="003228A3" w:rsidRDefault="003228A3"/>
        </w:tc>
      </w:tr>
      <w:tr w:rsidR="003228A3" w14:paraId="03FF48CE" w14:textId="77777777" w:rsidTr="008E3F95">
        <w:trPr>
          <w:gridAfter w:val="1"/>
          <w:wAfter w:w="3544" w:type="dxa"/>
        </w:trPr>
        <w:tc>
          <w:tcPr>
            <w:tcW w:w="5315" w:type="dxa"/>
          </w:tcPr>
          <w:p w14:paraId="7AE0252E" w14:textId="77777777" w:rsidR="003228A3" w:rsidRDefault="003228A3"/>
        </w:tc>
      </w:tr>
      <w:tr w:rsidR="003228A3" w:rsidRPr="00343045" w14:paraId="453060BC" w14:textId="77777777" w:rsidTr="008E3F95">
        <w:trPr>
          <w:gridAfter w:val="1"/>
          <w:wAfter w:w="3544" w:type="dxa"/>
        </w:trPr>
        <w:tc>
          <w:tcPr>
            <w:tcW w:w="5315" w:type="dxa"/>
          </w:tcPr>
          <w:p w14:paraId="7398BA4F" w14:textId="77777777" w:rsidR="003228A3" w:rsidRPr="00343045" w:rsidRDefault="003228A3">
            <w:pPr>
              <w:pStyle w:val="Eenheid"/>
            </w:pPr>
            <w:bookmarkStart w:id="0" w:name="bmDirectie"/>
            <w:bookmarkEnd w:id="0"/>
          </w:p>
        </w:tc>
      </w:tr>
      <w:tr w:rsidR="003228A3" w:rsidRPr="00343045" w14:paraId="39AD1EE8" w14:textId="77777777" w:rsidTr="008E3F95">
        <w:trPr>
          <w:gridAfter w:val="1"/>
          <w:wAfter w:w="3544" w:type="dxa"/>
        </w:trPr>
        <w:tc>
          <w:tcPr>
            <w:tcW w:w="5315" w:type="dxa"/>
          </w:tcPr>
          <w:p w14:paraId="6BFBE5D5"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03919138" w14:textId="77777777" w:rsidTr="008E3F95">
        <w:trPr>
          <w:gridAfter w:val="1"/>
          <w:wAfter w:w="3544" w:type="dxa"/>
        </w:trPr>
        <w:tc>
          <w:tcPr>
            <w:tcW w:w="5315" w:type="dxa"/>
          </w:tcPr>
          <w:p w14:paraId="41876DF1" w14:textId="77777777" w:rsidR="003228A3" w:rsidRPr="00343045" w:rsidRDefault="003228A3">
            <w:pPr>
              <w:spacing w:before="90"/>
              <w:rPr>
                <w:sz w:val="14"/>
              </w:rPr>
            </w:pPr>
          </w:p>
        </w:tc>
      </w:tr>
      <w:tr w:rsidR="003228A3" w:rsidRPr="00343045" w14:paraId="065B4C31" w14:textId="77777777" w:rsidTr="008E3F95">
        <w:trPr>
          <w:gridAfter w:val="1"/>
          <w:wAfter w:w="3544" w:type="dxa"/>
          <w:trHeight w:val="3804"/>
        </w:trPr>
        <w:tc>
          <w:tcPr>
            <w:tcW w:w="5315" w:type="dxa"/>
            <w:vAlign w:val="bottom"/>
          </w:tcPr>
          <w:p w14:paraId="027CBC95"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02ACC465" w14:textId="77777777" w:rsidTr="008E3F95">
        <w:trPr>
          <w:gridAfter w:val="1"/>
          <w:wAfter w:w="3544" w:type="dxa"/>
          <w:trHeight w:val="135"/>
        </w:trPr>
        <w:tc>
          <w:tcPr>
            <w:tcW w:w="5315" w:type="dxa"/>
          </w:tcPr>
          <w:p w14:paraId="77869FC8" w14:textId="6FB0E63F" w:rsidR="003228A3" w:rsidRPr="00287AD2" w:rsidRDefault="003228A3" w:rsidP="00195609">
            <w:pPr>
              <w:spacing w:before="90"/>
              <w:rPr>
                <w:szCs w:val="18"/>
              </w:rPr>
            </w:pPr>
          </w:p>
        </w:tc>
      </w:tr>
      <w:tr w:rsidR="003228A3" w:rsidRPr="00343045" w14:paraId="78DD9ED3" w14:textId="77777777" w:rsidTr="008E3F95">
        <w:trPr>
          <w:gridAfter w:val="1"/>
          <w:wAfter w:w="3544" w:type="dxa"/>
          <w:trHeight w:val="181"/>
        </w:trPr>
        <w:tc>
          <w:tcPr>
            <w:tcW w:w="5315" w:type="dxa"/>
          </w:tcPr>
          <w:p w14:paraId="38F70DEA" w14:textId="77777777" w:rsidR="003228A3" w:rsidRPr="00343045" w:rsidRDefault="003228A3"/>
        </w:tc>
      </w:tr>
      <w:tr w:rsidR="003228A3" w:rsidRPr="00343045" w14:paraId="00BD2908" w14:textId="77777777" w:rsidTr="008E3F95">
        <w:trPr>
          <w:gridAfter w:val="1"/>
          <w:wAfter w:w="3544" w:type="dxa"/>
        </w:trPr>
        <w:tc>
          <w:tcPr>
            <w:tcW w:w="5315" w:type="dxa"/>
          </w:tcPr>
          <w:p w14:paraId="69230D2B" w14:textId="416D31C2" w:rsidR="003228A3" w:rsidRPr="00343045" w:rsidRDefault="008D0862" w:rsidP="000C7052">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C765B2">
              <w:rPr>
                <w:lang w:val="nl-NL"/>
              </w:rPr>
              <w:t xml:space="preserve">Nationale-Nederlanden </w:t>
            </w:r>
            <w:r w:rsidR="00286F0E">
              <w:rPr>
                <w:lang w:val="nl-NL"/>
              </w:rPr>
              <w:t>hypotheek</w:t>
            </w:r>
          </w:p>
        </w:tc>
      </w:tr>
      <w:tr w:rsidR="003228A3" w:rsidRPr="00343045" w14:paraId="4ECC062B" w14:textId="77777777" w:rsidTr="008E3F95">
        <w:trPr>
          <w:gridAfter w:val="1"/>
          <w:wAfter w:w="3544" w:type="dxa"/>
          <w:trHeight w:val="268"/>
        </w:trPr>
        <w:tc>
          <w:tcPr>
            <w:tcW w:w="5315" w:type="dxa"/>
          </w:tcPr>
          <w:p w14:paraId="73DBB56D" w14:textId="77777777" w:rsidR="003228A3" w:rsidRPr="00343045" w:rsidRDefault="003228A3"/>
        </w:tc>
      </w:tr>
      <w:tr w:rsidR="003228A3" w:rsidRPr="00343045" w14:paraId="4588850F" w14:textId="77777777" w:rsidTr="008E3F95">
        <w:trPr>
          <w:gridAfter w:val="1"/>
          <w:wAfter w:w="3544" w:type="dxa"/>
          <w:cantSplit/>
          <w:trHeight w:hRule="exact" w:val="275"/>
        </w:trPr>
        <w:tc>
          <w:tcPr>
            <w:tcW w:w="5315" w:type="dxa"/>
            <w:vAlign w:val="bottom"/>
          </w:tcPr>
          <w:p w14:paraId="04157079"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49F93293" w14:textId="77777777" w:rsidTr="008E3F95">
        <w:trPr>
          <w:gridAfter w:val="1"/>
          <w:wAfter w:w="3544" w:type="dxa"/>
          <w:cantSplit/>
          <w:trHeight w:hRule="exact" w:val="804"/>
        </w:trPr>
        <w:tc>
          <w:tcPr>
            <w:tcW w:w="5315" w:type="dxa"/>
            <w:vAlign w:val="bottom"/>
          </w:tcPr>
          <w:p w14:paraId="216565A5" w14:textId="77777777" w:rsidR="003228A3" w:rsidRPr="00343045" w:rsidRDefault="003228A3"/>
        </w:tc>
      </w:tr>
      <w:tr w:rsidR="003228A3" w:rsidRPr="00343045" w14:paraId="7EB4B278" w14:textId="77777777" w:rsidTr="008E3F95">
        <w:trPr>
          <w:gridAfter w:val="1"/>
          <w:wAfter w:w="3544" w:type="dxa"/>
          <w:cantSplit/>
        </w:trPr>
        <w:tc>
          <w:tcPr>
            <w:tcW w:w="5315" w:type="dxa"/>
            <w:vAlign w:val="bottom"/>
          </w:tcPr>
          <w:p w14:paraId="7815FDC0" w14:textId="77777777" w:rsidR="003228A3" w:rsidRPr="00343045" w:rsidRDefault="00755C3E">
            <w:pPr>
              <w:pStyle w:val="tussenkopje"/>
              <w:rPr>
                <w:lang w:val="nl-NL"/>
              </w:rPr>
            </w:pPr>
            <w:r>
              <w:rPr>
                <w:lang w:val="nl-NL"/>
              </w:rPr>
              <w:t>Versie</w:t>
            </w:r>
          </w:p>
        </w:tc>
      </w:tr>
      <w:tr w:rsidR="003228A3" w:rsidRPr="00343045" w14:paraId="41DB3F21" w14:textId="77777777" w:rsidTr="00F06036">
        <w:trPr>
          <w:gridAfter w:val="1"/>
          <w:wAfter w:w="3544" w:type="dxa"/>
          <w:cantSplit/>
          <w:trHeight w:val="80"/>
        </w:trPr>
        <w:tc>
          <w:tcPr>
            <w:tcW w:w="5315" w:type="dxa"/>
            <w:vAlign w:val="bottom"/>
          </w:tcPr>
          <w:p w14:paraId="752FB262" w14:textId="18D8884F" w:rsidR="004A0B4B" w:rsidRPr="00343045" w:rsidRDefault="004B450D" w:rsidP="0033368E">
            <w:bookmarkStart w:id="5" w:name="bmAuteurs"/>
            <w:bookmarkEnd w:id="5"/>
            <w:r>
              <w:t>1.0</w:t>
            </w:r>
          </w:p>
        </w:tc>
      </w:tr>
      <w:tr w:rsidR="003228A3" w:rsidRPr="00343045" w14:paraId="2924C46A" w14:textId="77777777">
        <w:trPr>
          <w:cantSplit/>
          <w:trHeight w:hRule="exact" w:val="246"/>
        </w:trPr>
        <w:tc>
          <w:tcPr>
            <w:tcW w:w="8859" w:type="dxa"/>
            <w:gridSpan w:val="2"/>
            <w:vAlign w:val="bottom"/>
          </w:tcPr>
          <w:p w14:paraId="1311B3A0" w14:textId="77777777" w:rsidR="003228A3" w:rsidRPr="00343045" w:rsidRDefault="003228A3"/>
        </w:tc>
      </w:tr>
    </w:tbl>
    <w:p w14:paraId="028FCE55" w14:textId="77777777" w:rsidR="003228A3" w:rsidRPr="00343045" w:rsidRDefault="003228A3"/>
    <w:p w14:paraId="61EB52B7" w14:textId="77777777" w:rsidR="00EB68F7" w:rsidRDefault="00EB68F7"/>
    <w:p w14:paraId="1BD12D66" w14:textId="77777777" w:rsidR="00EB68F7" w:rsidRPr="00EB68F7" w:rsidRDefault="00EB68F7" w:rsidP="00EB68F7"/>
    <w:p w14:paraId="42C75049" w14:textId="77777777" w:rsidR="00EB68F7" w:rsidRPr="00EB68F7" w:rsidRDefault="00EB68F7" w:rsidP="00EB68F7"/>
    <w:p w14:paraId="735FDD21" w14:textId="77777777" w:rsidR="00EB68F7" w:rsidRPr="00EB68F7" w:rsidRDefault="00EB68F7" w:rsidP="00EB68F7"/>
    <w:p w14:paraId="3FB3284F" w14:textId="77777777" w:rsidR="00EB68F7" w:rsidRPr="00EB68F7" w:rsidRDefault="00EB68F7" w:rsidP="00EB68F7"/>
    <w:p w14:paraId="571E3923" w14:textId="77777777" w:rsidR="00EB68F7" w:rsidRPr="00EB68F7" w:rsidRDefault="00EB68F7" w:rsidP="00EB68F7"/>
    <w:p w14:paraId="3D82D6C5" w14:textId="77777777" w:rsidR="00EB68F7" w:rsidRPr="00EB68F7" w:rsidRDefault="00EB68F7" w:rsidP="00EB68F7"/>
    <w:p w14:paraId="5F762259" w14:textId="77777777" w:rsidR="00EB68F7" w:rsidRPr="00EB68F7" w:rsidRDefault="00EB68F7" w:rsidP="00EB68F7"/>
    <w:p w14:paraId="5210A7EB" w14:textId="77777777" w:rsidR="00EB68F7" w:rsidRPr="00EB68F7" w:rsidRDefault="00EB68F7" w:rsidP="00EB68F7"/>
    <w:p w14:paraId="6406B850" w14:textId="77777777" w:rsidR="00EB68F7" w:rsidRDefault="00EB68F7" w:rsidP="00EB68F7"/>
    <w:p w14:paraId="70D9BC0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C0EAEF5"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58A4D18A" w14:textId="77777777">
        <w:trPr>
          <w:trHeight w:hRule="exact" w:val="332"/>
        </w:trPr>
        <w:tc>
          <w:tcPr>
            <w:tcW w:w="5173" w:type="dxa"/>
            <w:vAlign w:val="bottom"/>
          </w:tcPr>
          <w:p w14:paraId="0A5ACE31" w14:textId="77777777" w:rsidR="003228A3" w:rsidRPr="00343045" w:rsidRDefault="003228A3">
            <w:pPr>
              <w:pStyle w:val="kopje"/>
              <w:rPr>
                <w:b w:val="0"/>
                <w:bCs/>
              </w:rPr>
            </w:pPr>
            <w:r w:rsidRPr="00343045">
              <w:t>Versiehistorie</w:t>
            </w:r>
          </w:p>
        </w:tc>
      </w:tr>
    </w:tbl>
    <w:p w14:paraId="46078DA0" w14:textId="77777777" w:rsidR="003228A3" w:rsidRPr="00343045" w:rsidRDefault="003228A3">
      <w:pPr>
        <w:spacing w:line="14" w:lineRule="exact"/>
      </w:pPr>
    </w:p>
    <w:tbl>
      <w:tblPr>
        <w:tblW w:w="9573" w:type="dxa"/>
        <w:tblCellMar>
          <w:left w:w="70" w:type="dxa"/>
          <w:right w:w="70" w:type="dxa"/>
        </w:tblCellMar>
        <w:tblLook w:val="0000" w:firstRow="0" w:lastRow="0" w:firstColumn="0" w:lastColumn="0" w:noHBand="0" w:noVBand="0"/>
      </w:tblPr>
      <w:tblGrid>
        <w:gridCol w:w="637"/>
        <w:gridCol w:w="1561"/>
        <w:gridCol w:w="1985"/>
        <w:gridCol w:w="5390"/>
      </w:tblGrid>
      <w:tr w:rsidR="00C346B8" w:rsidRPr="00C5694D" w14:paraId="71D417BE" w14:textId="77777777" w:rsidTr="0033368E">
        <w:trPr>
          <w:trHeight w:hRule="exact" w:val="281"/>
          <w:tblHeader/>
        </w:trPr>
        <w:tc>
          <w:tcPr>
            <w:tcW w:w="637" w:type="dxa"/>
            <w:tcBorders>
              <w:top w:val="single" w:sz="4" w:space="0" w:color="auto"/>
              <w:left w:val="single" w:sz="4" w:space="0" w:color="auto"/>
              <w:bottom w:val="single" w:sz="4" w:space="0" w:color="auto"/>
              <w:right w:val="single" w:sz="4" w:space="0" w:color="auto"/>
            </w:tcBorders>
            <w:vAlign w:val="bottom"/>
          </w:tcPr>
          <w:p w14:paraId="2AD0FB95" w14:textId="77777777" w:rsidR="003228A3" w:rsidRPr="0033368E" w:rsidRDefault="003228A3">
            <w:pPr>
              <w:pStyle w:val="tussenkopje"/>
              <w:spacing w:before="0"/>
              <w:rPr>
                <w:b/>
                <w:bCs/>
                <w:lang w:val="nl-NL"/>
              </w:rPr>
            </w:pPr>
            <w:r w:rsidRPr="0033368E">
              <w:rPr>
                <w:b/>
                <w:bCs/>
                <w:lang w:val="nl-NL"/>
              </w:rPr>
              <w:t>Versie</w:t>
            </w:r>
          </w:p>
        </w:tc>
        <w:tc>
          <w:tcPr>
            <w:tcW w:w="1560" w:type="dxa"/>
            <w:tcBorders>
              <w:top w:val="single" w:sz="4" w:space="0" w:color="auto"/>
              <w:left w:val="single" w:sz="4" w:space="0" w:color="auto"/>
              <w:bottom w:val="single" w:sz="4" w:space="0" w:color="auto"/>
              <w:right w:val="single" w:sz="4" w:space="0" w:color="auto"/>
            </w:tcBorders>
            <w:vAlign w:val="bottom"/>
          </w:tcPr>
          <w:p w14:paraId="2E504F68" w14:textId="77777777" w:rsidR="003228A3" w:rsidRPr="0033368E" w:rsidRDefault="003228A3">
            <w:pPr>
              <w:pStyle w:val="tussenkopje"/>
              <w:spacing w:before="0"/>
              <w:rPr>
                <w:b/>
                <w:bCs/>
                <w:lang w:val="nl-NL"/>
              </w:rPr>
            </w:pPr>
            <w:r w:rsidRPr="0033368E">
              <w:rPr>
                <w:b/>
                <w:bCs/>
                <w:lang w:val="nl-NL"/>
              </w:rPr>
              <w:t>Datum</w:t>
            </w:r>
          </w:p>
        </w:tc>
        <w:tc>
          <w:tcPr>
            <w:tcW w:w="1984" w:type="dxa"/>
            <w:tcBorders>
              <w:top w:val="single" w:sz="4" w:space="0" w:color="auto"/>
              <w:left w:val="single" w:sz="4" w:space="0" w:color="auto"/>
              <w:bottom w:val="single" w:sz="4" w:space="0" w:color="auto"/>
              <w:right w:val="single" w:sz="4" w:space="0" w:color="auto"/>
            </w:tcBorders>
            <w:vAlign w:val="bottom"/>
          </w:tcPr>
          <w:p w14:paraId="5A031F2C" w14:textId="77777777" w:rsidR="003228A3" w:rsidRPr="0033368E" w:rsidRDefault="003228A3">
            <w:pPr>
              <w:pStyle w:val="tussenkopje"/>
              <w:spacing w:before="0"/>
              <w:rPr>
                <w:b/>
                <w:bCs/>
                <w:lang w:val="nl-NL"/>
              </w:rPr>
            </w:pPr>
            <w:r w:rsidRPr="0033368E">
              <w:rPr>
                <w:b/>
                <w:bCs/>
                <w:lang w:val="nl-NL"/>
              </w:rPr>
              <w:t>Auteur</w:t>
            </w:r>
          </w:p>
        </w:tc>
        <w:tc>
          <w:tcPr>
            <w:tcW w:w="5387" w:type="dxa"/>
            <w:tcBorders>
              <w:top w:val="single" w:sz="4" w:space="0" w:color="auto"/>
              <w:left w:val="single" w:sz="4" w:space="0" w:color="auto"/>
              <w:bottom w:val="single" w:sz="4" w:space="0" w:color="auto"/>
              <w:right w:val="single" w:sz="4" w:space="0" w:color="auto"/>
            </w:tcBorders>
            <w:vAlign w:val="bottom"/>
          </w:tcPr>
          <w:p w14:paraId="44CFC562" w14:textId="77777777" w:rsidR="003228A3" w:rsidRPr="0033368E" w:rsidRDefault="003228A3">
            <w:pPr>
              <w:pStyle w:val="tussenkopje"/>
              <w:spacing w:before="0"/>
              <w:rPr>
                <w:b/>
                <w:bCs/>
                <w:lang w:val="nl-NL"/>
              </w:rPr>
            </w:pPr>
            <w:r w:rsidRPr="0033368E">
              <w:rPr>
                <w:b/>
                <w:bCs/>
                <w:lang w:val="nl-NL"/>
              </w:rPr>
              <w:t>Opmerking</w:t>
            </w:r>
          </w:p>
        </w:tc>
      </w:tr>
      <w:tr w:rsidR="00DD02E7" w:rsidRPr="008C145E" w14:paraId="726F0D48" w14:textId="77777777" w:rsidTr="0033368E">
        <w:tc>
          <w:tcPr>
            <w:tcW w:w="637" w:type="dxa"/>
            <w:tcBorders>
              <w:top w:val="single" w:sz="4" w:space="0" w:color="auto"/>
              <w:left w:val="single" w:sz="4" w:space="0" w:color="auto"/>
              <w:bottom w:val="single" w:sz="4" w:space="0" w:color="auto"/>
              <w:right w:val="single" w:sz="4" w:space="0" w:color="auto"/>
            </w:tcBorders>
          </w:tcPr>
          <w:p w14:paraId="709FB760" w14:textId="7C07916D" w:rsidR="00DD02E7" w:rsidRDefault="004F19A0" w:rsidP="0085127D">
            <w:pPr>
              <w:pStyle w:val="Subtitel"/>
              <w:spacing w:line="280" w:lineRule="exact"/>
              <w:rPr>
                <w:rStyle w:val="Versie0"/>
                <w:bCs/>
                <w:sz w:val="16"/>
              </w:rPr>
            </w:pPr>
            <w:bookmarkStart w:id="6" w:name="bmVersie"/>
            <w:bookmarkEnd w:id="6"/>
            <w:r>
              <w:rPr>
                <w:rStyle w:val="Versie0"/>
                <w:bCs/>
                <w:sz w:val="16"/>
              </w:rPr>
              <w:t>1</w:t>
            </w:r>
            <w:r w:rsidR="00DD02E7">
              <w:rPr>
                <w:rStyle w:val="Versie0"/>
                <w:bCs/>
                <w:sz w:val="16"/>
              </w:rPr>
              <w:t>.0</w:t>
            </w:r>
          </w:p>
        </w:tc>
        <w:tc>
          <w:tcPr>
            <w:tcW w:w="1560" w:type="dxa"/>
            <w:tcBorders>
              <w:top w:val="single" w:sz="4" w:space="0" w:color="auto"/>
              <w:left w:val="single" w:sz="4" w:space="0" w:color="auto"/>
              <w:bottom w:val="single" w:sz="4" w:space="0" w:color="auto"/>
              <w:right w:val="single" w:sz="4" w:space="0" w:color="auto"/>
            </w:tcBorders>
          </w:tcPr>
          <w:p w14:paraId="3A4AD8AF" w14:textId="4B83CFF2" w:rsidR="00DD02E7" w:rsidRDefault="008E5837" w:rsidP="00890735">
            <w:pPr>
              <w:rPr>
                <w:rStyle w:val="Datumopmaakprofiel"/>
                <w:sz w:val="16"/>
                <w:szCs w:val="16"/>
              </w:rPr>
            </w:pPr>
            <w:r>
              <w:rPr>
                <w:rStyle w:val="Datumopmaakprofiel"/>
              </w:rPr>
              <w:t>2-7</w:t>
            </w:r>
            <w:r w:rsidR="004F19A0">
              <w:rPr>
                <w:rStyle w:val="Datumopmaakprofiel"/>
              </w:rPr>
              <w:t xml:space="preserve"> 2020</w:t>
            </w:r>
          </w:p>
        </w:tc>
        <w:tc>
          <w:tcPr>
            <w:tcW w:w="1984" w:type="dxa"/>
            <w:tcBorders>
              <w:top w:val="single" w:sz="4" w:space="0" w:color="auto"/>
              <w:left w:val="single" w:sz="4" w:space="0" w:color="auto"/>
              <w:bottom w:val="single" w:sz="4" w:space="0" w:color="auto"/>
              <w:right w:val="single" w:sz="4" w:space="0" w:color="auto"/>
            </w:tcBorders>
          </w:tcPr>
          <w:p w14:paraId="64678052" w14:textId="1CC8B2F8" w:rsidR="00DD02E7" w:rsidRDefault="004F19A0" w:rsidP="00846876">
            <w:pPr>
              <w:rPr>
                <w:sz w:val="16"/>
                <w:szCs w:val="16"/>
                <w:lang w:val="en-US"/>
              </w:rPr>
            </w:pPr>
            <w:r>
              <w:rPr>
                <w:sz w:val="16"/>
                <w:szCs w:val="16"/>
                <w:lang w:val="en-US"/>
              </w:rPr>
              <w:t>IT/LG/AA</w:t>
            </w:r>
          </w:p>
        </w:tc>
        <w:tc>
          <w:tcPr>
            <w:tcW w:w="5387" w:type="dxa"/>
            <w:tcBorders>
              <w:top w:val="single" w:sz="4" w:space="0" w:color="auto"/>
              <w:left w:val="single" w:sz="4" w:space="0" w:color="auto"/>
              <w:bottom w:val="single" w:sz="4" w:space="0" w:color="auto"/>
              <w:right w:val="single" w:sz="4" w:space="0" w:color="auto"/>
            </w:tcBorders>
          </w:tcPr>
          <w:p w14:paraId="71B2C651" w14:textId="502A1E99" w:rsidR="00DD02E7" w:rsidRDefault="004F19A0" w:rsidP="00DD02E7">
            <w:pPr>
              <w:snapToGrid w:val="0"/>
              <w:rPr>
                <w:sz w:val="16"/>
                <w:szCs w:val="16"/>
              </w:rPr>
            </w:pPr>
            <w:r>
              <w:rPr>
                <w:sz w:val="16"/>
                <w:szCs w:val="16"/>
              </w:rPr>
              <w:t xml:space="preserve">AA-4428 </w:t>
            </w:r>
            <w:r w:rsidR="004C3356">
              <w:rPr>
                <w:sz w:val="16"/>
                <w:szCs w:val="16"/>
              </w:rPr>
              <w:t>Nieuw model hypotheek akte Nationale-Nederlanden</w:t>
            </w:r>
          </w:p>
        </w:tc>
      </w:tr>
      <w:tr w:rsidR="00C5694D" w:rsidRPr="008C145E" w14:paraId="264000C0" w14:textId="77777777" w:rsidTr="00C5694D">
        <w:tc>
          <w:tcPr>
            <w:tcW w:w="637" w:type="dxa"/>
            <w:tcBorders>
              <w:top w:val="single" w:sz="4" w:space="0" w:color="auto"/>
              <w:left w:val="single" w:sz="4" w:space="0" w:color="auto"/>
              <w:bottom w:val="single" w:sz="4" w:space="0" w:color="auto"/>
              <w:right w:val="single" w:sz="4" w:space="0" w:color="auto"/>
            </w:tcBorders>
          </w:tcPr>
          <w:p w14:paraId="786B2FF7" w14:textId="652C9A1C" w:rsidR="00C5694D" w:rsidRDefault="00C5694D" w:rsidP="007121C2">
            <w:pPr>
              <w:pStyle w:val="Subtitel"/>
              <w:spacing w:line="280" w:lineRule="exact"/>
              <w:rPr>
                <w:rStyle w:val="Versie0"/>
                <w:bCs/>
                <w:sz w:val="16"/>
              </w:rPr>
            </w:pPr>
          </w:p>
        </w:tc>
        <w:tc>
          <w:tcPr>
            <w:tcW w:w="1560" w:type="dxa"/>
            <w:tcBorders>
              <w:top w:val="single" w:sz="4" w:space="0" w:color="auto"/>
              <w:left w:val="single" w:sz="4" w:space="0" w:color="auto"/>
              <w:bottom w:val="single" w:sz="4" w:space="0" w:color="auto"/>
              <w:right w:val="single" w:sz="4" w:space="0" w:color="auto"/>
            </w:tcBorders>
          </w:tcPr>
          <w:p w14:paraId="431C113D" w14:textId="6E238EDD" w:rsidR="00C5694D" w:rsidRDefault="00C5694D" w:rsidP="007121C2">
            <w:pPr>
              <w:rPr>
                <w:rStyle w:val="Datumopmaakprofiel"/>
                <w:sz w:val="16"/>
                <w:szCs w:val="16"/>
              </w:rPr>
            </w:pPr>
          </w:p>
        </w:tc>
        <w:tc>
          <w:tcPr>
            <w:tcW w:w="1984" w:type="dxa"/>
            <w:tcBorders>
              <w:top w:val="single" w:sz="4" w:space="0" w:color="auto"/>
              <w:left w:val="single" w:sz="4" w:space="0" w:color="auto"/>
              <w:bottom w:val="single" w:sz="4" w:space="0" w:color="auto"/>
              <w:right w:val="single" w:sz="4" w:space="0" w:color="auto"/>
            </w:tcBorders>
          </w:tcPr>
          <w:p w14:paraId="26CE2A67" w14:textId="77777777" w:rsidR="00C5694D" w:rsidRDefault="00C5694D" w:rsidP="007121C2">
            <w:pPr>
              <w:rPr>
                <w:sz w:val="16"/>
                <w:szCs w:val="16"/>
                <w:lang w:val="en-US"/>
              </w:rPr>
            </w:pPr>
          </w:p>
        </w:tc>
        <w:tc>
          <w:tcPr>
            <w:tcW w:w="5387" w:type="dxa"/>
            <w:tcBorders>
              <w:top w:val="single" w:sz="4" w:space="0" w:color="auto"/>
              <w:left w:val="single" w:sz="4" w:space="0" w:color="auto"/>
              <w:bottom w:val="single" w:sz="4" w:space="0" w:color="auto"/>
              <w:right w:val="single" w:sz="4" w:space="0" w:color="auto"/>
            </w:tcBorders>
          </w:tcPr>
          <w:p w14:paraId="4E3D71B5" w14:textId="4B895235" w:rsidR="00C5694D" w:rsidRDefault="00C5694D" w:rsidP="007121C2">
            <w:pPr>
              <w:snapToGrid w:val="0"/>
              <w:rPr>
                <w:sz w:val="16"/>
                <w:szCs w:val="16"/>
              </w:rPr>
            </w:pPr>
          </w:p>
        </w:tc>
      </w:tr>
      <w:tr w:rsidR="00C5694D" w:rsidRPr="008C145E" w14:paraId="0E6DEA40" w14:textId="77777777" w:rsidTr="00C5694D">
        <w:tc>
          <w:tcPr>
            <w:tcW w:w="637" w:type="dxa"/>
            <w:tcBorders>
              <w:top w:val="single" w:sz="4" w:space="0" w:color="auto"/>
              <w:left w:val="single" w:sz="4" w:space="0" w:color="auto"/>
              <w:bottom w:val="single" w:sz="4" w:space="0" w:color="auto"/>
              <w:right w:val="single" w:sz="4" w:space="0" w:color="auto"/>
            </w:tcBorders>
          </w:tcPr>
          <w:p w14:paraId="2A449A17" w14:textId="416D8CB5" w:rsidR="00C5694D" w:rsidRDefault="00C5694D" w:rsidP="007121C2">
            <w:pPr>
              <w:pStyle w:val="Subtitel"/>
              <w:spacing w:line="280" w:lineRule="exact"/>
              <w:rPr>
                <w:rStyle w:val="Versie0"/>
                <w:bCs/>
                <w:sz w:val="16"/>
              </w:rPr>
            </w:pPr>
          </w:p>
        </w:tc>
        <w:tc>
          <w:tcPr>
            <w:tcW w:w="1560" w:type="dxa"/>
            <w:tcBorders>
              <w:top w:val="single" w:sz="4" w:space="0" w:color="auto"/>
              <w:left w:val="single" w:sz="4" w:space="0" w:color="auto"/>
              <w:bottom w:val="single" w:sz="4" w:space="0" w:color="auto"/>
              <w:right w:val="single" w:sz="4" w:space="0" w:color="auto"/>
            </w:tcBorders>
          </w:tcPr>
          <w:p w14:paraId="24D83535" w14:textId="40A2D260" w:rsidR="00C5694D" w:rsidRDefault="00C5694D" w:rsidP="007121C2">
            <w:pPr>
              <w:rPr>
                <w:rStyle w:val="Datumopmaakprofiel"/>
                <w:sz w:val="16"/>
                <w:szCs w:val="16"/>
              </w:rPr>
            </w:pPr>
          </w:p>
        </w:tc>
        <w:tc>
          <w:tcPr>
            <w:tcW w:w="1984" w:type="dxa"/>
            <w:tcBorders>
              <w:top w:val="single" w:sz="4" w:space="0" w:color="auto"/>
              <w:left w:val="single" w:sz="4" w:space="0" w:color="auto"/>
              <w:bottom w:val="single" w:sz="4" w:space="0" w:color="auto"/>
              <w:right w:val="single" w:sz="4" w:space="0" w:color="auto"/>
            </w:tcBorders>
          </w:tcPr>
          <w:p w14:paraId="157DE55C" w14:textId="77777777" w:rsidR="00C5694D" w:rsidRDefault="00C5694D" w:rsidP="007121C2">
            <w:pPr>
              <w:rPr>
                <w:sz w:val="16"/>
                <w:szCs w:val="16"/>
                <w:lang w:val="en-US"/>
              </w:rPr>
            </w:pPr>
          </w:p>
        </w:tc>
        <w:tc>
          <w:tcPr>
            <w:tcW w:w="5387" w:type="dxa"/>
            <w:tcBorders>
              <w:top w:val="single" w:sz="4" w:space="0" w:color="auto"/>
              <w:left w:val="single" w:sz="4" w:space="0" w:color="auto"/>
              <w:bottom w:val="single" w:sz="4" w:space="0" w:color="auto"/>
              <w:right w:val="single" w:sz="4" w:space="0" w:color="auto"/>
            </w:tcBorders>
          </w:tcPr>
          <w:p w14:paraId="19D4A941" w14:textId="7B211EAD" w:rsidR="00C5694D" w:rsidRPr="0033368E" w:rsidRDefault="00C5694D">
            <w:pPr>
              <w:snapToGrid w:val="0"/>
              <w:rPr>
                <w:sz w:val="16"/>
                <w:szCs w:val="16"/>
              </w:rPr>
            </w:pPr>
          </w:p>
        </w:tc>
      </w:tr>
      <w:tr w:rsidR="00C5694D" w:rsidRPr="008C145E" w14:paraId="53B7D12B" w14:textId="77777777" w:rsidTr="00C5694D">
        <w:tc>
          <w:tcPr>
            <w:tcW w:w="637" w:type="dxa"/>
            <w:tcBorders>
              <w:top w:val="single" w:sz="4" w:space="0" w:color="auto"/>
              <w:left w:val="single" w:sz="4" w:space="0" w:color="auto"/>
              <w:bottom w:val="single" w:sz="4" w:space="0" w:color="auto"/>
              <w:right w:val="single" w:sz="4" w:space="0" w:color="auto"/>
            </w:tcBorders>
          </w:tcPr>
          <w:p w14:paraId="4EDB4272" w14:textId="533DE565" w:rsidR="00C5694D" w:rsidRDefault="00C5694D" w:rsidP="007121C2">
            <w:pPr>
              <w:pStyle w:val="Subtitel"/>
              <w:spacing w:line="280" w:lineRule="exact"/>
              <w:rPr>
                <w:rStyle w:val="Versie0"/>
                <w:bCs/>
                <w:sz w:val="16"/>
              </w:rPr>
            </w:pPr>
          </w:p>
        </w:tc>
        <w:tc>
          <w:tcPr>
            <w:tcW w:w="1560" w:type="dxa"/>
            <w:tcBorders>
              <w:top w:val="single" w:sz="4" w:space="0" w:color="auto"/>
              <w:left w:val="single" w:sz="4" w:space="0" w:color="auto"/>
              <w:bottom w:val="single" w:sz="4" w:space="0" w:color="auto"/>
              <w:right w:val="single" w:sz="4" w:space="0" w:color="auto"/>
            </w:tcBorders>
          </w:tcPr>
          <w:p w14:paraId="4C90F4CB" w14:textId="1CD284D0" w:rsidR="00C5694D" w:rsidRDefault="00C5694D" w:rsidP="007121C2">
            <w:pPr>
              <w:rPr>
                <w:rStyle w:val="Datumopmaakprofiel"/>
                <w:sz w:val="16"/>
                <w:szCs w:val="16"/>
              </w:rPr>
            </w:pPr>
          </w:p>
        </w:tc>
        <w:tc>
          <w:tcPr>
            <w:tcW w:w="1984" w:type="dxa"/>
            <w:tcBorders>
              <w:top w:val="single" w:sz="4" w:space="0" w:color="auto"/>
              <w:left w:val="single" w:sz="4" w:space="0" w:color="auto"/>
              <w:bottom w:val="single" w:sz="4" w:space="0" w:color="auto"/>
              <w:right w:val="single" w:sz="4" w:space="0" w:color="auto"/>
            </w:tcBorders>
          </w:tcPr>
          <w:p w14:paraId="700BE05E" w14:textId="77777777" w:rsidR="00C5694D" w:rsidRDefault="00C5694D" w:rsidP="007121C2">
            <w:pPr>
              <w:rPr>
                <w:sz w:val="16"/>
                <w:szCs w:val="16"/>
                <w:lang w:val="en-US"/>
              </w:rPr>
            </w:pPr>
          </w:p>
        </w:tc>
        <w:tc>
          <w:tcPr>
            <w:tcW w:w="5387" w:type="dxa"/>
            <w:tcBorders>
              <w:top w:val="single" w:sz="4" w:space="0" w:color="auto"/>
              <w:left w:val="single" w:sz="4" w:space="0" w:color="auto"/>
              <w:bottom w:val="single" w:sz="4" w:space="0" w:color="auto"/>
              <w:right w:val="single" w:sz="4" w:space="0" w:color="auto"/>
            </w:tcBorders>
          </w:tcPr>
          <w:p w14:paraId="12AB6113" w14:textId="22BBE1CF" w:rsidR="004110DB" w:rsidRDefault="004110DB">
            <w:pPr>
              <w:snapToGrid w:val="0"/>
              <w:rPr>
                <w:sz w:val="16"/>
                <w:szCs w:val="16"/>
              </w:rPr>
            </w:pPr>
          </w:p>
        </w:tc>
      </w:tr>
      <w:tr w:rsidR="007D2B35" w:rsidRPr="008C145E" w14:paraId="40A20681" w14:textId="77777777" w:rsidTr="00C5694D">
        <w:tc>
          <w:tcPr>
            <w:tcW w:w="637" w:type="dxa"/>
            <w:tcBorders>
              <w:top w:val="single" w:sz="4" w:space="0" w:color="auto"/>
              <w:left w:val="single" w:sz="4" w:space="0" w:color="auto"/>
              <w:bottom w:val="single" w:sz="4" w:space="0" w:color="auto"/>
              <w:right w:val="single" w:sz="4" w:space="0" w:color="auto"/>
            </w:tcBorders>
          </w:tcPr>
          <w:p w14:paraId="202B97DA" w14:textId="5488EC79" w:rsidR="007D2B35" w:rsidRDefault="007D2B35" w:rsidP="007121C2">
            <w:pPr>
              <w:pStyle w:val="Subtitel"/>
              <w:spacing w:line="280" w:lineRule="exact"/>
              <w:rPr>
                <w:rStyle w:val="Versie0"/>
                <w:bCs/>
                <w:sz w:val="16"/>
              </w:rPr>
            </w:pPr>
          </w:p>
        </w:tc>
        <w:tc>
          <w:tcPr>
            <w:tcW w:w="1560" w:type="dxa"/>
            <w:tcBorders>
              <w:top w:val="single" w:sz="4" w:space="0" w:color="auto"/>
              <w:left w:val="single" w:sz="4" w:space="0" w:color="auto"/>
              <w:bottom w:val="single" w:sz="4" w:space="0" w:color="auto"/>
              <w:right w:val="single" w:sz="4" w:space="0" w:color="auto"/>
            </w:tcBorders>
          </w:tcPr>
          <w:p w14:paraId="436D3D91" w14:textId="0606F8F1" w:rsidR="007D2B35" w:rsidRDefault="007D2B35" w:rsidP="007121C2">
            <w:pPr>
              <w:rPr>
                <w:rStyle w:val="Datumopmaakprofiel"/>
                <w:sz w:val="16"/>
                <w:szCs w:val="16"/>
              </w:rPr>
            </w:pPr>
          </w:p>
        </w:tc>
        <w:tc>
          <w:tcPr>
            <w:tcW w:w="1984" w:type="dxa"/>
            <w:tcBorders>
              <w:top w:val="single" w:sz="4" w:space="0" w:color="auto"/>
              <w:left w:val="single" w:sz="4" w:space="0" w:color="auto"/>
              <w:bottom w:val="single" w:sz="4" w:space="0" w:color="auto"/>
              <w:right w:val="single" w:sz="4" w:space="0" w:color="auto"/>
            </w:tcBorders>
          </w:tcPr>
          <w:p w14:paraId="50DFC66E" w14:textId="77777777" w:rsidR="007D2B35" w:rsidRDefault="007D2B35" w:rsidP="007121C2">
            <w:pPr>
              <w:rPr>
                <w:sz w:val="16"/>
                <w:szCs w:val="16"/>
                <w:lang w:val="en-US"/>
              </w:rPr>
            </w:pPr>
          </w:p>
        </w:tc>
        <w:tc>
          <w:tcPr>
            <w:tcW w:w="5387" w:type="dxa"/>
            <w:tcBorders>
              <w:top w:val="single" w:sz="4" w:space="0" w:color="auto"/>
              <w:left w:val="single" w:sz="4" w:space="0" w:color="auto"/>
              <w:bottom w:val="single" w:sz="4" w:space="0" w:color="auto"/>
              <w:right w:val="single" w:sz="4" w:space="0" w:color="auto"/>
            </w:tcBorders>
          </w:tcPr>
          <w:p w14:paraId="33CC533C" w14:textId="089638A0" w:rsidR="007D2B35" w:rsidRDefault="007D2B35" w:rsidP="0033368E">
            <w:pPr>
              <w:snapToGrid w:val="0"/>
              <w:rPr>
                <w:sz w:val="16"/>
                <w:szCs w:val="16"/>
              </w:rPr>
            </w:pPr>
          </w:p>
        </w:tc>
      </w:tr>
      <w:tr w:rsidR="00C5694D" w:rsidRPr="008C145E" w14:paraId="6F08AF92" w14:textId="77777777" w:rsidTr="00C5694D">
        <w:tc>
          <w:tcPr>
            <w:tcW w:w="637" w:type="dxa"/>
          </w:tcPr>
          <w:p w14:paraId="1048FF92" w14:textId="0E768076" w:rsidR="00C5694D" w:rsidRDefault="00C5694D" w:rsidP="0085127D">
            <w:pPr>
              <w:pStyle w:val="Subtitel"/>
              <w:spacing w:line="280" w:lineRule="exact"/>
              <w:rPr>
                <w:rStyle w:val="Versie0"/>
                <w:bCs/>
                <w:sz w:val="16"/>
              </w:rPr>
            </w:pPr>
          </w:p>
        </w:tc>
        <w:tc>
          <w:tcPr>
            <w:tcW w:w="1560" w:type="dxa"/>
          </w:tcPr>
          <w:p w14:paraId="5B813CD5" w14:textId="77777777" w:rsidR="00C5694D" w:rsidRDefault="00C5694D" w:rsidP="00890735">
            <w:pPr>
              <w:rPr>
                <w:rStyle w:val="Datumopmaakprofiel"/>
                <w:sz w:val="16"/>
                <w:szCs w:val="16"/>
              </w:rPr>
            </w:pPr>
          </w:p>
        </w:tc>
        <w:tc>
          <w:tcPr>
            <w:tcW w:w="1984" w:type="dxa"/>
          </w:tcPr>
          <w:p w14:paraId="0807AB72" w14:textId="77777777" w:rsidR="00C5694D" w:rsidRDefault="00C5694D" w:rsidP="00846876">
            <w:pPr>
              <w:rPr>
                <w:sz w:val="16"/>
                <w:szCs w:val="16"/>
                <w:lang w:val="en-US"/>
              </w:rPr>
            </w:pPr>
          </w:p>
        </w:tc>
        <w:tc>
          <w:tcPr>
            <w:tcW w:w="5387" w:type="dxa"/>
          </w:tcPr>
          <w:p w14:paraId="2948F5C1" w14:textId="77777777" w:rsidR="00C5694D" w:rsidRDefault="00C5694D" w:rsidP="00DD02E7">
            <w:pPr>
              <w:snapToGrid w:val="0"/>
              <w:rPr>
                <w:sz w:val="16"/>
                <w:szCs w:val="16"/>
              </w:rPr>
            </w:pPr>
          </w:p>
        </w:tc>
      </w:tr>
      <w:tr w:rsidR="002739F2" w:rsidRPr="008C145E" w14:paraId="77F72248" w14:textId="77777777" w:rsidTr="00C5694D">
        <w:tc>
          <w:tcPr>
            <w:tcW w:w="637" w:type="dxa"/>
          </w:tcPr>
          <w:p w14:paraId="295D66BD" w14:textId="6216A724" w:rsidR="002739F2" w:rsidRDefault="002739F2" w:rsidP="0085127D">
            <w:pPr>
              <w:pStyle w:val="Subtitel"/>
              <w:spacing w:line="280" w:lineRule="exact"/>
              <w:rPr>
                <w:rStyle w:val="Versie0"/>
                <w:bCs/>
                <w:sz w:val="16"/>
              </w:rPr>
            </w:pPr>
          </w:p>
        </w:tc>
        <w:tc>
          <w:tcPr>
            <w:tcW w:w="1560" w:type="dxa"/>
          </w:tcPr>
          <w:p w14:paraId="7F3B2391" w14:textId="706EB4B0" w:rsidR="002739F2" w:rsidRDefault="002739F2" w:rsidP="00890735">
            <w:pPr>
              <w:rPr>
                <w:rStyle w:val="Datumopmaakprofiel"/>
                <w:sz w:val="16"/>
                <w:szCs w:val="16"/>
              </w:rPr>
            </w:pPr>
          </w:p>
        </w:tc>
        <w:tc>
          <w:tcPr>
            <w:tcW w:w="1984" w:type="dxa"/>
          </w:tcPr>
          <w:p w14:paraId="1AD079C0" w14:textId="08A3011F" w:rsidR="002739F2" w:rsidRDefault="002739F2" w:rsidP="00846876">
            <w:pPr>
              <w:rPr>
                <w:sz w:val="16"/>
                <w:szCs w:val="16"/>
                <w:lang w:val="en-US"/>
              </w:rPr>
            </w:pPr>
          </w:p>
        </w:tc>
        <w:tc>
          <w:tcPr>
            <w:tcW w:w="5387" w:type="dxa"/>
          </w:tcPr>
          <w:p w14:paraId="5E51820D" w14:textId="17934AA3" w:rsidR="00A5349B" w:rsidRDefault="00A5349B" w:rsidP="00A5349B">
            <w:pPr>
              <w:snapToGrid w:val="0"/>
              <w:rPr>
                <w:sz w:val="16"/>
                <w:szCs w:val="16"/>
              </w:rPr>
            </w:pPr>
          </w:p>
        </w:tc>
      </w:tr>
      <w:tr w:rsidR="008A6D63" w:rsidRPr="008C145E" w14:paraId="477AB53F" w14:textId="77777777" w:rsidTr="00C5694D">
        <w:tc>
          <w:tcPr>
            <w:tcW w:w="637" w:type="dxa"/>
          </w:tcPr>
          <w:p w14:paraId="5EEB2422" w14:textId="4F2F585D" w:rsidR="008A6D63" w:rsidRDefault="008A6D63" w:rsidP="0085127D">
            <w:pPr>
              <w:pStyle w:val="Subtitel"/>
              <w:spacing w:line="280" w:lineRule="exact"/>
              <w:rPr>
                <w:rStyle w:val="Versie0"/>
                <w:bCs/>
                <w:sz w:val="16"/>
              </w:rPr>
            </w:pPr>
          </w:p>
        </w:tc>
        <w:tc>
          <w:tcPr>
            <w:tcW w:w="1560" w:type="dxa"/>
          </w:tcPr>
          <w:p w14:paraId="7DD60F7A" w14:textId="6729F1D5" w:rsidR="008A6D63" w:rsidRDefault="008A6D63" w:rsidP="00890735">
            <w:pPr>
              <w:rPr>
                <w:rStyle w:val="Datumopmaakprofiel"/>
                <w:sz w:val="16"/>
                <w:szCs w:val="16"/>
              </w:rPr>
            </w:pPr>
          </w:p>
        </w:tc>
        <w:tc>
          <w:tcPr>
            <w:tcW w:w="1984" w:type="dxa"/>
          </w:tcPr>
          <w:p w14:paraId="181CC770" w14:textId="7EED0D73" w:rsidR="008A6D63" w:rsidRDefault="008A6D63" w:rsidP="00846876">
            <w:pPr>
              <w:rPr>
                <w:sz w:val="16"/>
                <w:szCs w:val="16"/>
                <w:lang w:val="en-US"/>
              </w:rPr>
            </w:pPr>
          </w:p>
        </w:tc>
        <w:tc>
          <w:tcPr>
            <w:tcW w:w="5387" w:type="dxa"/>
          </w:tcPr>
          <w:p w14:paraId="01A2393E" w14:textId="1A16FCCD" w:rsidR="008A6D63" w:rsidRDefault="008A6D63" w:rsidP="00EC0C40">
            <w:pPr>
              <w:snapToGrid w:val="0"/>
              <w:rPr>
                <w:sz w:val="16"/>
                <w:szCs w:val="16"/>
              </w:rPr>
            </w:pPr>
          </w:p>
        </w:tc>
      </w:tr>
      <w:tr w:rsidR="00295254" w:rsidRPr="008C145E" w14:paraId="43FF7239" w14:textId="77777777" w:rsidTr="00C5694D">
        <w:tc>
          <w:tcPr>
            <w:tcW w:w="637" w:type="dxa"/>
          </w:tcPr>
          <w:p w14:paraId="498814CB" w14:textId="128FF2AD" w:rsidR="00295254" w:rsidRDefault="00295254" w:rsidP="0085127D">
            <w:pPr>
              <w:pStyle w:val="Subtitel"/>
              <w:spacing w:line="280" w:lineRule="exact"/>
              <w:rPr>
                <w:rStyle w:val="Versie0"/>
                <w:bCs/>
                <w:sz w:val="16"/>
              </w:rPr>
            </w:pPr>
          </w:p>
        </w:tc>
        <w:tc>
          <w:tcPr>
            <w:tcW w:w="1560" w:type="dxa"/>
          </w:tcPr>
          <w:p w14:paraId="04928C10" w14:textId="4CEF4752" w:rsidR="00295254" w:rsidRDefault="00295254" w:rsidP="00890735">
            <w:pPr>
              <w:rPr>
                <w:rStyle w:val="Datumopmaakprofiel"/>
                <w:sz w:val="16"/>
                <w:szCs w:val="16"/>
              </w:rPr>
            </w:pPr>
          </w:p>
        </w:tc>
        <w:tc>
          <w:tcPr>
            <w:tcW w:w="1984" w:type="dxa"/>
          </w:tcPr>
          <w:p w14:paraId="0513ECE6" w14:textId="34055DE1" w:rsidR="00295254" w:rsidRDefault="00295254" w:rsidP="00846876">
            <w:pPr>
              <w:rPr>
                <w:sz w:val="16"/>
                <w:szCs w:val="16"/>
                <w:lang w:val="en-US"/>
              </w:rPr>
            </w:pPr>
          </w:p>
        </w:tc>
        <w:tc>
          <w:tcPr>
            <w:tcW w:w="5387" w:type="dxa"/>
          </w:tcPr>
          <w:p w14:paraId="6873F809" w14:textId="665DB569" w:rsidR="00295254" w:rsidRDefault="00295254" w:rsidP="008A6D63">
            <w:pPr>
              <w:snapToGrid w:val="0"/>
              <w:rPr>
                <w:sz w:val="16"/>
                <w:szCs w:val="16"/>
              </w:rPr>
            </w:pPr>
          </w:p>
        </w:tc>
      </w:tr>
      <w:tr w:rsidR="0059044C" w:rsidRPr="008C145E" w14:paraId="15697B17" w14:textId="77777777" w:rsidTr="00C5694D">
        <w:tc>
          <w:tcPr>
            <w:tcW w:w="637" w:type="dxa"/>
          </w:tcPr>
          <w:p w14:paraId="39CDBF56" w14:textId="53665510" w:rsidR="0059044C" w:rsidRDefault="0059044C" w:rsidP="0085127D">
            <w:pPr>
              <w:pStyle w:val="Subtitel"/>
              <w:spacing w:line="280" w:lineRule="exact"/>
              <w:rPr>
                <w:rStyle w:val="Versie0"/>
                <w:bCs/>
                <w:sz w:val="16"/>
              </w:rPr>
            </w:pPr>
          </w:p>
        </w:tc>
        <w:tc>
          <w:tcPr>
            <w:tcW w:w="1560" w:type="dxa"/>
          </w:tcPr>
          <w:p w14:paraId="25321CC9" w14:textId="123697B2" w:rsidR="0059044C" w:rsidRDefault="0059044C" w:rsidP="00890735">
            <w:pPr>
              <w:rPr>
                <w:rStyle w:val="Datumopmaakprofiel"/>
                <w:sz w:val="16"/>
                <w:szCs w:val="16"/>
              </w:rPr>
            </w:pPr>
          </w:p>
        </w:tc>
        <w:tc>
          <w:tcPr>
            <w:tcW w:w="1984" w:type="dxa"/>
          </w:tcPr>
          <w:p w14:paraId="0E871CFF" w14:textId="1DFD1C62" w:rsidR="0059044C" w:rsidRDefault="0059044C" w:rsidP="00846876">
            <w:pPr>
              <w:rPr>
                <w:sz w:val="16"/>
                <w:szCs w:val="16"/>
                <w:lang w:val="en-US"/>
              </w:rPr>
            </w:pPr>
          </w:p>
        </w:tc>
        <w:tc>
          <w:tcPr>
            <w:tcW w:w="5387" w:type="dxa"/>
          </w:tcPr>
          <w:p w14:paraId="70700B2C" w14:textId="375DA12D" w:rsidR="0059044C" w:rsidRDefault="0059044C" w:rsidP="0059044C">
            <w:pPr>
              <w:snapToGrid w:val="0"/>
              <w:rPr>
                <w:sz w:val="16"/>
                <w:szCs w:val="16"/>
              </w:rPr>
            </w:pPr>
          </w:p>
        </w:tc>
      </w:tr>
      <w:tr w:rsidR="0039039A" w:rsidRPr="008C145E" w14:paraId="1FF82A87" w14:textId="77777777" w:rsidTr="00C5694D">
        <w:tc>
          <w:tcPr>
            <w:tcW w:w="637" w:type="dxa"/>
          </w:tcPr>
          <w:p w14:paraId="0AA3EE9C" w14:textId="247928C3" w:rsidR="0039039A" w:rsidRDefault="0039039A" w:rsidP="0085127D">
            <w:pPr>
              <w:pStyle w:val="Subtitel"/>
              <w:spacing w:line="280" w:lineRule="exact"/>
              <w:rPr>
                <w:rStyle w:val="Versie0"/>
                <w:bCs/>
                <w:sz w:val="16"/>
              </w:rPr>
            </w:pPr>
          </w:p>
        </w:tc>
        <w:tc>
          <w:tcPr>
            <w:tcW w:w="1560" w:type="dxa"/>
          </w:tcPr>
          <w:p w14:paraId="4E059490" w14:textId="3930E976" w:rsidR="0039039A" w:rsidRDefault="0039039A" w:rsidP="00890735">
            <w:pPr>
              <w:rPr>
                <w:rStyle w:val="Datumopmaakprofiel"/>
                <w:sz w:val="16"/>
                <w:szCs w:val="16"/>
              </w:rPr>
            </w:pPr>
          </w:p>
        </w:tc>
        <w:tc>
          <w:tcPr>
            <w:tcW w:w="1984" w:type="dxa"/>
          </w:tcPr>
          <w:p w14:paraId="47213380" w14:textId="29C9AE50" w:rsidR="0039039A" w:rsidRDefault="0039039A" w:rsidP="00846876">
            <w:pPr>
              <w:rPr>
                <w:sz w:val="16"/>
                <w:szCs w:val="16"/>
                <w:lang w:val="en-US"/>
              </w:rPr>
            </w:pPr>
          </w:p>
        </w:tc>
        <w:tc>
          <w:tcPr>
            <w:tcW w:w="5387" w:type="dxa"/>
          </w:tcPr>
          <w:p w14:paraId="5FC19183" w14:textId="17DA3902" w:rsidR="0039039A" w:rsidRDefault="0039039A" w:rsidP="001D5465">
            <w:pPr>
              <w:snapToGrid w:val="0"/>
              <w:rPr>
                <w:sz w:val="16"/>
                <w:szCs w:val="16"/>
              </w:rPr>
            </w:pPr>
          </w:p>
        </w:tc>
      </w:tr>
      <w:tr w:rsidR="00326B2D" w:rsidRPr="008C145E" w14:paraId="07BD7C3A" w14:textId="77777777" w:rsidTr="00C5694D">
        <w:tc>
          <w:tcPr>
            <w:tcW w:w="637" w:type="dxa"/>
          </w:tcPr>
          <w:p w14:paraId="0E845204" w14:textId="7C4EEC1C" w:rsidR="00326B2D" w:rsidRDefault="00326B2D" w:rsidP="0085127D">
            <w:pPr>
              <w:pStyle w:val="Subtitel"/>
              <w:spacing w:line="280" w:lineRule="exact"/>
              <w:rPr>
                <w:rStyle w:val="Versie0"/>
                <w:bCs/>
                <w:sz w:val="16"/>
              </w:rPr>
            </w:pPr>
          </w:p>
        </w:tc>
        <w:tc>
          <w:tcPr>
            <w:tcW w:w="1560" w:type="dxa"/>
          </w:tcPr>
          <w:p w14:paraId="054B162F" w14:textId="06C2DAC2" w:rsidR="00326B2D" w:rsidRDefault="00326B2D" w:rsidP="00890735">
            <w:pPr>
              <w:rPr>
                <w:rStyle w:val="Datumopmaakprofiel"/>
                <w:sz w:val="16"/>
                <w:szCs w:val="16"/>
              </w:rPr>
            </w:pPr>
          </w:p>
        </w:tc>
        <w:tc>
          <w:tcPr>
            <w:tcW w:w="1984" w:type="dxa"/>
          </w:tcPr>
          <w:p w14:paraId="2C9EBB6D" w14:textId="249BC435" w:rsidR="00326B2D" w:rsidRDefault="00326B2D" w:rsidP="00846876">
            <w:pPr>
              <w:rPr>
                <w:sz w:val="16"/>
                <w:szCs w:val="16"/>
                <w:lang w:val="en-US"/>
              </w:rPr>
            </w:pPr>
          </w:p>
        </w:tc>
        <w:tc>
          <w:tcPr>
            <w:tcW w:w="5387" w:type="dxa"/>
          </w:tcPr>
          <w:p w14:paraId="608920D5" w14:textId="571D92F6" w:rsidR="00326B2D" w:rsidRDefault="00326B2D" w:rsidP="001D5465">
            <w:pPr>
              <w:snapToGrid w:val="0"/>
              <w:rPr>
                <w:sz w:val="16"/>
                <w:szCs w:val="16"/>
              </w:rPr>
            </w:pPr>
          </w:p>
        </w:tc>
      </w:tr>
      <w:tr w:rsidR="00F06036" w:rsidRPr="008C145E" w14:paraId="1E46C088" w14:textId="77777777" w:rsidTr="00C5694D">
        <w:tc>
          <w:tcPr>
            <w:tcW w:w="637" w:type="dxa"/>
          </w:tcPr>
          <w:p w14:paraId="5E84DFBC" w14:textId="23CDDC8C" w:rsidR="00F06036" w:rsidRDefault="00F06036" w:rsidP="0085127D">
            <w:pPr>
              <w:pStyle w:val="Subtitel"/>
              <w:spacing w:line="280" w:lineRule="exact"/>
              <w:rPr>
                <w:rStyle w:val="Versie0"/>
                <w:bCs/>
                <w:sz w:val="16"/>
              </w:rPr>
            </w:pPr>
          </w:p>
        </w:tc>
        <w:tc>
          <w:tcPr>
            <w:tcW w:w="1560" w:type="dxa"/>
          </w:tcPr>
          <w:p w14:paraId="2A881A99" w14:textId="3A713367" w:rsidR="00F06036" w:rsidRDefault="00F06036" w:rsidP="00890735">
            <w:pPr>
              <w:rPr>
                <w:rStyle w:val="Datumopmaakprofiel"/>
                <w:sz w:val="16"/>
                <w:szCs w:val="16"/>
              </w:rPr>
            </w:pPr>
          </w:p>
        </w:tc>
        <w:tc>
          <w:tcPr>
            <w:tcW w:w="1984" w:type="dxa"/>
          </w:tcPr>
          <w:p w14:paraId="42711741" w14:textId="707B04B9" w:rsidR="00F06036" w:rsidRDefault="00F06036" w:rsidP="00846876">
            <w:pPr>
              <w:rPr>
                <w:sz w:val="16"/>
                <w:szCs w:val="16"/>
                <w:lang w:val="en-US"/>
              </w:rPr>
            </w:pPr>
          </w:p>
        </w:tc>
        <w:tc>
          <w:tcPr>
            <w:tcW w:w="5387" w:type="dxa"/>
          </w:tcPr>
          <w:p w14:paraId="0795F0E2" w14:textId="7AC4F1BE" w:rsidR="00F06036" w:rsidRPr="00326B2D" w:rsidRDefault="00F06036">
            <w:pPr>
              <w:snapToGrid w:val="0"/>
              <w:rPr>
                <w:sz w:val="16"/>
                <w:szCs w:val="16"/>
              </w:rPr>
            </w:pPr>
          </w:p>
        </w:tc>
      </w:tr>
      <w:tr w:rsidR="00654290" w:rsidRPr="008C145E" w14:paraId="45EDA292" w14:textId="77777777" w:rsidTr="00C5694D">
        <w:tc>
          <w:tcPr>
            <w:tcW w:w="637" w:type="dxa"/>
          </w:tcPr>
          <w:p w14:paraId="617828DE" w14:textId="426FDB19" w:rsidR="00654290" w:rsidRDefault="00654290" w:rsidP="0085127D">
            <w:pPr>
              <w:pStyle w:val="Subtitel"/>
              <w:spacing w:line="280" w:lineRule="exact"/>
              <w:rPr>
                <w:rStyle w:val="Versie0"/>
                <w:bCs/>
                <w:sz w:val="16"/>
              </w:rPr>
            </w:pPr>
          </w:p>
        </w:tc>
        <w:tc>
          <w:tcPr>
            <w:tcW w:w="1560" w:type="dxa"/>
          </w:tcPr>
          <w:p w14:paraId="59C4BD90" w14:textId="2F2F3E25" w:rsidR="00654290" w:rsidRDefault="00654290" w:rsidP="00890735">
            <w:pPr>
              <w:rPr>
                <w:rStyle w:val="Datumopmaakprofiel"/>
                <w:sz w:val="16"/>
                <w:szCs w:val="16"/>
              </w:rPr>
            </w:pPr>
          </w:p>
        </w:tc>
        <w:tc>
          <w:tcPr>
            <w:tcW w:w="1984" w:type="dxa"/>
          </w:tcPr>
          <w:p w14:paraId="6BA9333F" w14:textId="3587A0C4" w:rsidR="00654290" w:rsidRDefault="00654290" w:rsidP="00846876">
            <w:pPr>
              <w:rPr>
                <w:sz w:val="16"/>
                <w:szCs w:val="16"/>
                <w:lang w:val="en-US"/>
              </w:rPr>
            </w:pPr>
          </w:p>
        </w:tc>
        <w:tc>
          <w:tcPr>
            <w:tcW w:w="5387" w:type="dxa"/>
          </w:tcPr>
          <w:p w14:paraId="551FF457" w14:textId="2B92B071" w:rsidR="00654290" w:rsidRPr="00F06036" w:rsidRDefault="00654290">
            <w:pPr>
              <w:snapToGrid w:val="0"/>
              <w:rPr>
                <w:sz w:val="16"/>
                <w:szCs w:val="16"/>
              </w:rPr>
            </w:pPr>
          </w:p>
        </w:tc>
      </w:tr>
      <w:tr w:rsidR="00DC7882" w:rsidRPr="008C145E" w14:paraId="7A8DB09C" w14:textId="77777777" w:rsidTr="00C5694D">
        <w:tc>
          <w:tcPr>
            <w:tcW w:w="637" w:type="dxa"/>
          </w:tcPr>
          <w:p w14:paraId="3DDE4FCB" w14:textId="1AA7A4C7" w:rsidR="00DC7882" w:rsidRDefault="00DC7882" w:rsidP="0085127D">
            <w:pPr>
              <w:pStyle w:val="Subtitel"/>
              <w:spacing w:line="280" w:lineRule="exact"/>
              <w:rPr>
                <w:rStyle w:val="Versie0"/>
                <w:bCs/>
                <w:sz w:val="16"/>
              </w:rPr>
            </w:pPr>
          </w:p>
        </w:tc>
        <w:tc>
          <w:tcPr>
            <w:tcW w:w="1560" w:type="dxa"/>
          </w:tcPr>
          <w:p w14:paraId="14A7EA94" w14:textId="16216836" w:rsidR="00DC7882" w:rsidRDefault="00DC7882" w:rsidP="00D92E9D">
            <w:pPr>
              <w:rPr>
                <w:rStyle w:val="Datumopmaakprofiel"/>
                <w:sz w:val="16"/>
                <w:szCs w:val="16"/>
              </w:rPr>
            </w:pPr>
          </w:p>
        </w:tc>
        <w:tc>
          <w:tcPr>
            <w:tcW w:w="1984" w:type="dxa"/>
          </w:tcPr>
          <w:p w14:paraId="08DEDC5A" w14:textId="07B71807" w:rsidR="00DC7882" w:rsidRDefault="00DC7882" w:rsidP="00846876">
            <w:pPr>
              <w:rPr>
                <w:sz w:val="16"/>
                <w:szCs w:val="16"/>
                <w:lang w:val="en-US"/>
              </w:rPr>
            </w:pPr>
          </w:p>
        </w:tc>
        <w:tc>
          <w:tcPr>
            <w:tcW w:w="5387" w:type="dxa"/>
          </w:tcPr>
          <w:p w14:paraId="68B81F17" w14:textId="583516C3" w:rsidR="00D92E9D" w:rsidRPr="00FE3800" w:rsidRDefault="00D92E9D" w:rsidP="00FE3800">
            <w:pPr>
              <w:rPr>
                <w:snapToGrid/>
                <w:sz w:val="16"/>
                <w:szCs w:val="16"/>
              </w:rPr>
            </w:pPr>
          </w:p>
        </w:tc>
      </w:tr>
      <w:tr w:rsidR="00FE3800" w:rsidRPr="008C145E" w14:paraId="53CD8AEA" w14:textId="77777777" w:rsidTr="00C5694D">
        <w:tc>
          <w:tcPr>
            <w:tcW w:w="637" w:type="dxa"/>
          </w:tcPr>
          <w:p w14:paraId="40EB1E6A" w14:textId="1A989861" w:rsidR="00FE3800" w:rsidRDefault="00FE3800" w:rsidP="00FE3800">
            <w:pPr>
              <w:pStyle w:val="Subtitel"/>
              <w:spacing w:line="280" w:lineRule="exact"/>
              <w:rPr>
                <w:rStyle w:val="Versie0"/>
                <w:bCs/>
                <w:sz w:val="16"/>
              </w:rPr>
            </w:pPr>
          </w:p>
        </w:tc>
        <w:tc>
          <w:tcPr>
            <w:tcW w:w="1560" w:type="dxa"/>
          </w:tcPr>
          <w:p w14:paraId="16FAAC8A" w14:textId="2D7FCAEC" w:rsidR="00FE3800" w:rsidRDefault="00FE3800" w:rsidP="00506AE5">
            <w:pPr>
              <w:rPr>
                <w:rStyle w:val="Datumopmaakprofiel"/>
                <w:sz w:val="16"/>
                <w:szCs w:val="16"/>
              </w:rPr>
            </w:pPr>
          </w:p>
        </w:tc>
        <w:tc>
          <w:tcPr>
            <w:tcW w:w="1984" w:type="dxa"/>
          </w:tcPr>
          <w:p w14:paraId="29B9F06B" w14:textId="5AD160EA" w:rsidR="00FE3800" w:rsidRDefault="00FE3800" w:rsidP="00FE3800">
            <w:pPr>
              <w:rPr>
                <w:sz w:val="16"/>
                <w:szCs w:val="16"/>
                <w:lang w:val="en-US"/>
              </w:rPr>
            </w:pPr>
          </w:p>
        </w:tc>
        <w:tc>
          <w:tcPr>
            <w:tcW w:w="5387" w:type="dxa"/>
          </w:tcPr>
          <w:p w14:paraId="5D48FAE2" w14:textId="2C6932DF" w:rsidR="00506AE5" w:rsidRPr="00F950F2" w:rsidRDefault="00506AE5" w:rsidP="00506AE5">
            <w:pPr>
              <w:rPr>
                <w:sz w:val="16"/>
                <w:szCs w:val="16"/>
              </w:rPr>
            </w:pPr>
          </w:p>
        </w:tc>
      </w:tr>
    </w:tbl>
    <w:p w14:paraId="0B535F51" w14:textId="77777777" w:rsidR="00010AA1" w:rsidRPr="005B41ED" w:rsidRDefault="00010AA1"/>
    <w:p w14:paraId="187C5A47"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75A023F1" w14:textId="77777777" w:rsidR="003228A3" w:rsidRPr="005B41ED" w:rsidRDefault="003228A3"/>
    <w:p w14:paraId="1B8FBFB3" w14:textId="77777777" w:rsidR="003228A3" w:rsidRPr="00343045" w:rsidRDefault="003228A3">
      <w:pPr>
        <w:pStyle w:val="Koptekst"/>
        <w:tabs>
          <w:tab w:val="clear" w:pos="4536"/>
          <w:tab w:val="clear" w:pos="9072"/>
        </w:tabs>
        <w:rPr>
          <w:b/>
          <w:bCs w:val="0"/>
        </w:rPr>
      </w:pPr>
      <w:r w:rsidRPr="00343045">
        <w:rPr>
          <w:b/>
          <w:bCs w:val="0"/>
        </w:rPr>
        <w:t>Inhoudsopgave</w:t>
      </w:r>
    </w:p>
    <w:p w14:paraId="74BA0646" w14:textId="77777777" w:rsidR="003228A3" w:rsidRPr="00343045" w:rsidRDefault="003228A3"/>
    <w:bookmarkStart w:id="7" w:name="bmInhoudsopgave"/>
    <w:bookmarkEnd w:id="7"/>
    <w:p w14:paraId="23AFD371" w14:textId="101CB91C" w:rsidR="00C4783E"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6478431" w:history="1">
        <w:r w:rsidR="00C4783E" w:rsidRPr="009817D0">
          <w:rPr>
            <w:rStyle w:val="Hyperlink"/>
          </w:rPr>
          <w:t>1</w:t>
        </w:r>
        <w:r w:rsidR="00C4783E">
          <w:rPr>
            <w:rFonts w:asciiTheme="minorHAnsi" w:eastAsiaTheme="minorEastAsia" w:hAnsiTheme="minorHAnsi" w:cstheme="minorBidi"/>
            <w:b w:val="0"/>
            <w:bCs w:val="0"/>
            <w:snapToGrid/>
            <w:kern w:val="0"/>
            <w:sz w:val="22"/>
            <w:szCs w:val="22"/>
            <w:lang w:eastAsia="nl-NL"/>
          </w:rPr>
          <w:tab/>
        </w:r>
        <w:r w:rsidR="00C4783E" w:rsidRPr="009817D0">
          <w:rPr>
            <w:rStyle w:val="Hyperlink"/>
          </w:rPr>
          <w:t>Inleiding</w:t>
        </w:r>
        <w:r w:rsidR="00C4783E">
          <w:rPr>
            <w:webHidden/>
          </w:rPr>
          <w:tab/>
        </w:r>
        <w:r w:rsidR="00C4783E">
          <w:rPr>
            <w:webHidden/>
          </w:rPr>
          <w:fldChar w:fldCharType="begin"/>
        </w:r>
        <w:r w:rsidR="00C4783E">
          <w:rPr>
            <w:webHidden/>
          </w:rPr>
          <w:instrText xml:space="preserve"> PAGEREF _Toc46478431 \h </w:instrText>
        </w:r>
        <w:r w:rsidR="00C4783E">
          <w:rPr>
            <w:webHidden/>
          </w:rPr>
        </w:r>
        <w:r w:rsidR="00C4783E">
          <w:rPr>
            <w:webHidden/>
          </w:rPr>
          <w:fldChar w:fldCharType="separate"/>
        </w:r>
        <w:r w:rsidR="00C4783E">
          <w:rPr>
            <w:webHidden/>
          </w:rPr>
          <w:t>6</w:t>
        </w:r>
        <w:r w:rsidR="00C4783E">
          <w:rPr>
            <w:webHidden/>
          </w:rPr>
          <w:fldChar w:fldCharType="end"/>
        </w:r>
      </w:hyperlink>
    </w:p>
    <w:p w14:paraId="2B4F604E" w14:textId="37463037" w:rsidR="00C4783E" w:rsidRDefault="00523E6C">
      <w:pPr>
        <w:pStyle w:val="Inhopg2"/>
        <w:rPr>
          <w:rFonts w:asciiTheme="minorHAnsi" w:eastAsiaTheme="minorEastAsia" w:hAnsiTheme="minorHAnsi" w:cstheme="minorBidi"/>
          <w:snapToGrid/>
          <w:kern w:val="0"/>
          <w:sz w:val="22"/>
          <w:szCs w:val="22"/>
          <w:lang w:eastAsia="nl-NL"/>
        </w:rPr>
      </w:pPr>
      <w:hyperlink w:anchor="_Toc46478432" w:history="1">
        <w:r w:rsidR="00C4783E" w:rsidRPr="009817D0">
          <w:rPr>
            <w:rStyle w:val="Hyperlink"/>
          </w:rPr>
          <w:t>1.1</w:t>
        </w:r>
        <w:r w:rsidR="00C4783E">
          <w:rPr>
            <w:rFonts w:asciiTheme="minorHAnsi" w:eastAsiaTheme="minorEastAsia" w:hAnsiTheme="minorHAnsi" w:cstheme="minorBidi"/>
            <w:snapToGrid/>
            <w:kern w:val="0"/>
            <w:sz w:val="22"/>
            <w:szCs w:val="22"/>
            <w:lang w:eastAsia="nl-NL"/>
          </w:rPr>
          <w:tab/>
        </w:r>
        <w:r w:rsidR="00C4783E" w:rsidRPr="009817D0">
          <w:rPr>
            <w:rStyle w:val="Hyperlink"/>
          </w:rPr>
          <w:t>Doel</w:t>
        </w:r>
        <w:r w:rsidR="00C4783E">
          <w:rPr>
            <w:webHidden/>
          </w:rPr>
          <w:tab/>
        </w:r>
        <w:r w:rsidR="00C4783E">
          <w:rPr>
            <w:webHidden/>
          </w:rPr>
          <w:fldChar w:fldCharType="begin"/>
        </w:r>
        <w:r w:rsidR="00C4783E">
          <w:rPr>
            <w:webHidden/>
          </w:rPr>
          <w:instrText xml:space="preserve"> PAGEREF _Toc46478432 \h </w:instrText>
        </w:r>
        <w:r w:rsidR="00C4783E">
          <w:rPr>
            <w:webHidden/>
          </w:rPr>
        </w:r>
        <w:r w:rsidR="00C4783E">
          <w:rPr>
            <w:webHidden/>
          </w:rPr>
          <w:fldChar w:fldCharType="separate"/>
        </w:r>
        <w:r w:rsidR="00C4783E">
          <w:rPr>
            <w:webHidden/>
          </w:rPr>
          <w:t>6</w:t>
        </w:r>
        <w:r w:rsidR="00C4783E">
          <w:rPr>
            <w:webHidden/>
          </w:rPr>
          <w:fldChar w:fldCharType="end"/>
        </w:r>
      </w:hyperlink>
    </w:p>
    <w:p w14:paraId="1F2E6A67" w14:textId="3DFC179A" w:rsidR="00C4783E" w:rsidRDefault="00523E6C">
      <w:pPr>
        <w:pStyle w:val="Inhopg2"/>
        <w:rPr>
          <w:rFonts w:asciiTheme="minorHAnsi" w:eastAsiaTheme="minorEastAsia" w:hAnsiTheme="minorHAnsi" w:cstheme="minorBidi"/>
          <w:snapToGrid/>
          <w:kern w:val="0"/>
          <w:sz w:val="22"/>
          <w:szCs w:val="22"/>
          <w:lang w:eastAsia="nl-NL"/>
        </w:rPr>
      </w:pPr>
      <w:hyperlink w:anchor="_Toc46478433" w:history="1">
        <w:r w:rsidR="00C4783E" w:rsidRPr="009817D0">
          <w:rPr>
            <w:rStyle w:val="Hyperlink"/>
          </w:rPr>
          <w:t>1.2</w:t>
        </w:r>
        <w:r w:rsidR="00C4783E">
          <w:rPr>
            <w:rFonts w:asciiTheme="minorHAnsi" w:eastAsiaTheme="minorEastAsia" w:hAnsiTheme="minorHAnsi" w:cstheme="minorBidi"/>
            <w:snapToGrid/>
            <w:kern w:val="0"/>
            <w:sz w:val="22"/>
            <w:szCs w:val="22"/>
            <w:lang w:eastAsia="nl-NL"/>
          </w:rPr>
          <w:tab/>
        </w:r>
        <w:r w:rsidR="00C4783E" w:rsidRPr="009817D0">
          <w:rPr>
            <w:rStyle w:val="Hyperlink"/>
          </w:rPr>
          <w:t>Algemeen</w:t>
        </w:r>
        <w:r w:rsidR="00C4783E">
          <w:rPr>
            <w:webHidden/>
          </w:rPr>
          <w:tab/>
        </w:r>
        <w:r w:rsidR="00C4783E">
          <w:rPr>
            <w:webHidden/>
          </w:rPr>
          <w:fldChar w:fldCharType="begin"/>
        </w:r>
        <w:r w:rsidR="00C4783E">
          <w:rPr>
            <w:webHidden/>
          </w:rPr>
          <w:instrText xml:space="preserve"> PAGEREF _Toc46478433 \h </w:instrText>
        </w:r>
        <w:r w:rsidR="00C4783E">
          <w:rPr>
            <w:webHidden/>
          </w:rPr>
        </w:r>
        <w:r w:rsidR="00C4783E">
          <w:rPr>
            <w:webHidden/>
          </w:rPr>
          <w:fldChar w:fldCharType="separate"/>
        </w:r>
        <w:r w:rsidR="00C4783E">
          <w:rPr>
            <w:webHidden/>
          </w:rPr>
          <w:t>6</w:t>
        </w:r>
        <w:r w:rsidR="00C4783E">
          <w:rPr>
            <w:webHidden/>
          </w:rPr>
          <w:fldChar w:fldCharType="end"/>
        </w:r>
      </w:hyperlink>
    </w:p>
    <w:p w14:paraId="52B4B1A1" w14:textId="2590B937" w:rsidR="00C4783E" w:rsidRDefault="00523E6C">
      <w:pPr>
        <w:pStyle w:val="Inhopg2"/>
        <w:rPr>
          <w:rFonts w:asciiTheme="minorHAnsi" w:eastAsiaTheme="minorEastAsia" w:hAnsiTheme="minorHAnsi" w:cstheme="minorBidi"/>
          <w:snapToGrid/>
          <w:kern w:val="0"/>
          <w:sz w:val="22"/>
          <w:szCs w:val="22"/>
          <w:lang w:eastAsia="nl-NL"/>
        </w:rPr>
      </w:pPr>
      <w:hyperlink w:anchor="_Toc46478434" w:history="1">
        <w:r w:rsidR="00C4783E" w:rsidRPr="009817D0">
          <w:rPr>
            <w:rStyle w:val="Hyperlink"/>
          </w:rPr>
          <w:t>1.3</w:t>
        </w:r>
        <w:r w:rsidR="00C4783E">
          <w:rPr>
            <w:rFonts w:asciiTheme="minorHAnsi" w:eastAsiaTheme="minorEastAsia" w:hAnsiTheme="minorHAnsi" w:cstheme="minorBidi"/>
            <w:snapToGrid/>
            <w:kern w:val="0"/>
            <w:sz w:val="22"/>
            <w:szCs w:val="22"/>
            <w:lang w:eastAsia="nl-NL"/>
          </w:rPr>
          <w:tab/>
        </w:r>
        <w:r w:rsidR="00C4783E" w:rsidRPr="009817D0">
          <w:rPr>
            <w:rStyle w:val="Hyperlink"/>
          </w:rPr>
          <w:t>Referenties</w:t>
        </w:r>
        <w:r w:rsidR="00C4783E">
          <w:rPr>
            <w:webHidden/>
          </w:rPr>
          <w:tab/>
        </w:r>
        <w:r w:rsidR="00C4783E">
          <w:rPr>
            <w:webHidden/>
          </w:rPr>
          <w:fldChar w:fldCharType="begin"/>
        </w:r>
        <w:r w:rsidR="00C4783E">
          <w:rPr>
            <w:webHidden/>
          </w:rPr>
          <w:instrText xml:space="preserve"> PAGEREF _Toc46478434 \h </w:instrText>
        </w:r>
        <w:r w:rsidR="00C4783E">
          <w:rPr>
            <w:webHidden/>
          </w:rPr>
        </w:r>
        <w:r w:rsidR="00C4783E">
          <w:rPr>
            <w:webHidden/>
          </w:rPr>
          <w:fldChar w:fldCharType="separate"/>
        </w:r>
        <w:r w:rsidR="00C4783E">
          <w:rPr>
            <w:webHidden/>
          </w:rPr>
          <w:t>7</w:t>
        </w:r>
        <w:r w:rsidR="00C4783E">
          <w:rPr>
            <w:webHidden/>
          </w:rPr>
          <w:fldChar w:fldCharType="end"/>
        </w:r>
      </w:hyperlink>
    </w:p>
    <w:p w14:paraId="790F60E0" w14:textId="00CBEA67" w:rsidR="00C4783E" w:rsidRDefault="00523E6C">
      <w:pPr>
        <w:pStyle w:val="Inhopg1"/>
        <w:rPr>
          <w:rFonts w:asciiTheme="minorHAnsi" w:eastAsiaTheme="minorEastAsia" w:hAnsiTheme="minorHAnsi" w:cstheme="minorBidi"/>
          <w:b w:val="0"/>
          <w:bCs w:val="0"/>
          <w:snapToGrid/>
          <w:kern w:val="0"/>
          <w:sz w:val="22"/>
          <w:szCs w:val="22"/>
          <w:lang w:eastAsia="nl-NL"/>
        </w:rPr>
      </w:pPr>
      <w:hyperlink w:anchor="_Toc46478435" w:history="1">
        <w:r w:rsidR="00C4783E" w:rsidRPr="009817D0">
          <w:rPr>
            <w:rStyle w:val="Hyperlink"/>
          </w:rPr>
          <w:t>2</w:t>
        </w:r>
        <w:r w:rsidR="00C4783E">
          <w:rPr>
            <w:rFonts w:asciiTheme="minorHAnsi" w:eastAsiaTheme="minorEastAsia" w:hAnsiTheme="minorHAnsi" w:cstheme="minorBidi"/>
            <w:b w:val="0"/>
            <w:bCs w:val="0"/>
            <w:snapToGrid/>
            <w:kern w:val="0"/>
            <w:sz w:val="22"/>
            <w:szCs w:val="22"/>
            <w:lang w:eastAsia="nl-NL"/>
          </w:rPr>
          <w:tab/>
        </w:r>
        <w:r w:rsidR="00C4783E" w:rsidRPr="009817D0">
          <w:rPr>
            <w:rStyle w:val="Hyperlink"/>
          </w:rPr>
          <w:t>National-Nederlanden Hypotheekakte</w:t>
        </w:r>
        <w:r w:rsidR="00C4783E">
          <w:rPr>
            <w:webHidden/>
          </w:rPr>
          <w:tab/>
        </w:r>
        <w:r w:rsidR="00C4783E">
          <w:rPr>
            <w:webHidden/>
          </w:rPr>
          <w:fldChar w:fldCharType="begin"/>
        </w:r>
        <w:r w:rsidR="00C4783E">
          <w:rPr>
            <w:webHidden/>
          </w:rPr>
          <w:instrText xml:space="preserve"> PAGEREF _Toc46478435 \h </w:instrText>
        </w:r>
        <w:r w:rsidR="00C4783E">
          <w:rPr>
            <w:webHidden/>
          </w:rPr>
        </w:r>
        <w:r w:rsidR="00C4783E">
          <w:rPr>
            <w:webHidden/>
          </w:rPr>
          <w:fldChar w:fldCharType="separate"/>
        </w:r>
        <w:r w:rsidR="00C4783E">
          <w:rPr>
            <w:webHidden/>
          </w:rPr>
          <w:t>8</w:t>
        </w:r>
        <w:r w:rsidR="00C4783E">
          <w:rPr>
            <w:webHidden/>
          </w:rPr>
          <w:fldChar w:fldCharType="end"/>
        </w:r>
      </w:hyperlink>
    </w:p>
    <w:p w14:paraId="5E046716" w14:textId="0FB096E5" w:rsidR="00C4783E" w:rsidRDefault="00523E6C">
      <w:pPr>
        <w:pStyle w:val="Inhopg2"/>
        <w:rPr>
          <w:rFonts w:asciiTheme="minorHAnsi" w:eastAsiaTheme="minorEastAsia" w:hAnsiTheme="minorHAnsi" w:cstheme="minorBidi"/>
          <w:snapToGrid/>
          <w:kern w:val="0"/>
          <w:sz w:val="22"/>
          <w:szCs w:val="22"/>
          <w:lang w:eastAsia="nl-NL"/>
        </w:rPr>
      </w:pPr>
      <w:hyperlink w:anchor="_Toc46478436" w:history="1">
        <w:r w:rsidR="00C4783E" w:rsidRPr="009817D0">
          <w:rPr>
            <w:rStyle w:val="Hyperlink"/>
          </w:rPr>
          <w:t>2.1</w:t>
        </w:r>
        <w:r w:rsidR="00C4783E">
          <w:rPr>
            <w:rFonts w:asciiTheme="minorHAnsi" w:eastAsiaTheme="minorEastAsia" w:hAnsiTheme="minorHAnsi" w:cstheme="minorBidi"/>
            <w:snapToGrid/>
            <w:kern w:val="0"/>
            <w:sz w:val="22"/>
            <w:szCs w:val="22"/>
            <w:lang w:eastAsia="nl-NL"/>
          </w:rPr>
          <w:tab/>
        </w:r>
        <w:r w:rsidR="00C4783E" w:rsidRPr="009817D0">
          <w:rPr>
            <w:rStyle w:val="Hyperlink"/>
          </w:rPr>
          <w:t>Equivalentieverklaring</w:t>
        </w:r>
        <w:r w:rsidR="00C4783E">
          <w:rPr>
            <w:webHidden/>
          </w:rPr>
          <w:tab/>
        </w:r>
        <w:r w:rsidR="00C4783E">
          <w:rPr>
            <w:webHidden/>
          </w:rPr>
          <w:fldChar w:fldCharType="begin"/>
        </w:r>
        <w:r w:rsidR="00C4783E">
          <w:rPr>
            <w:webHidden/>
          </w:rPr>
          <w:instrText xml:space="preserve"> PAGEREF _Toc46478436 \h </w:instrText>
        </w:r>
        <w:r w:rsidR="00C4783E">
          <w:rPr>
            <w:webHidden/>
          </w:rPr>
        </w:r>
        <w:r w:rsidR="00C4783E">
          <w:rPr>
            <w:webHidden/>
          </w:rPr>
          <w:fldChar w:fldCharType="separate"/>
        </w:r>
        <w:r w:rsidR="00C4783E">
          <w:rPr>
            <w:webHidden/>
          </w:rPr>
          <w:t>8</w:t>
        </w:r>
        <w:r w:rsidR="00C4783E">
          <w:rPr>
            <w:webHidden/>
          </w:rPr>
          <w:fldChar w:fldCharType="end"/>
        </w:r>
      </w:hyperlink>
    </w:p>
    <w:p w14:paraId="69F39E9E" w14:textId="334757E2" w:rsidR="00C4783E" w:rsidRDefault="00523E6C">
      <w:pPr>
        <w:pStyle w:val="Inhopg2"/>
        <w:rPr>
          <w:rFonts w:asciiTheme="minorHAnsi" w:eastAsiaTheme="minorEastAsia" w:hAnsiTheme="minorHAnsi" w:cstheme="minorBidi"/>
          <w:snapToGrid/>
          <w:kern w:val="0"/>
          <w:sz w:val="22"/>
          <w:szCs w:val="22"/>
          <w:lang w:eastAsia="nl-NL"/>
        </w:rPr>
      </w:pPr>
      <w:hyperlink w:anchor="_Toc46478437" w:history="1">
        <w:r w:rsidR="00C4783E" w:rsidRPr="009817D0">
          <w:rPr>
            <w:rStyle w:val="Hyperlink"/>
          </w:rPr>
          <w:t>2.2</w:t>
        </w:r>
        <w:r w:rsidR="00C4783E">
          <w:rPr>
            <w:rFonts w:asciiTheme="minorHAnsi" w:eastAsiaTheme="minorEastAsia" w:hAnsiTheme="minorHAnsi" w:cstheme="minorBidi"/>
            <w:snapToGrid/>
            <w:kern w:val="0"/>
            <w:sz w:val="22"/>
            <w:szCs w:val="22"/>
            <w:lang w:eastAsia="nl-NL"/>
          </w:rPr>
          <w:tab/>
        </w:r>
        <w:r w:rsidR="00C4783E" w:rsidRPr="009817D0">
          <w:rPr>
            <w:rStyle w:val="Hyperlink"/>
          </w:rPr>
          <w:t>Titel</w:t>
        </w:r>
        <w:r w:rsidR="00C4783E">
          <w:rPr>
            <w:webHidden/>
          </w:rPr>
          <w:tab/>
        </w:r>
        <w:r w:rsidR="00C4783E">
          <w:rPr>
            <w:webHidden/>
          </w:rPr>
          <w:fldChar w:fldCharType="begin"/>
        </w:r>
        <w:r w:rsidR="00C4783E">
          <w:rPr>
            <w:webHidden/>
          </w:rPr>
          <w:instrText xml:space="preserve"> PAGEREF _Toc46478437 \h </w:instrText>
        </w:r>
        <w:r w:rsidR="00C4783E">
          <w:rPr>
            <w:webHidden/>
          </w:rPr>
        </w:r>
        <w:r w:rsidR="00C4783E">
          <w:rPr>
            <w:webHidden/>
          </w:rPr>
          <w:fldChar w:fldCharType="separate"/>
        </w:r>
        <w:r w:rsidR="00C4783E">
          <w:rPr>
            <w:webHidden/>
          </w:rPr>
          <w:t>9</w:t>
        </w:r>
        <w:r w:rsidR="00C4783E">
          <w:rPr>
            <w:webHidden/>
          </w:rPr>
          <w:fldChar w:fldCharType="end"/>
        </w:r>
      </w:hyperlink>
    </w:p>
    <w:p w14:paraId="4218F541" w14:textId="02635971" w:rsidR="00C4783E" w:rsidRDefault="00523E6C">
      <w:pPr>
        <w:pStyle w:val="Inhopg2"/>
        <w:rPr>
          <w:rFonts w:asciiTheme="minorHAnsi" w:eastAsiaTheme="minorEastAsia" w:hAnsiTheme="minorHAnsi" w:cstheme="minorBidi"/>
          <w:snapToGrid/>
          <w:kern w:val="0"/>
          <w:sz w:val="22"/>
          <w:szCs w:val="22"/>
          <w:lang w:eastAsia="nl-NL"/>
        </w:rPr>
      </w:pPr>
      <w:hyperlink w:anchor="_Toc46478438" w:history="1">
        <w:r w:rsidR="00C4783E" w:rsidRPr="009817D0">
          <w:rPr>
            <w:rStyle w:val="Hyperlink"/>
          </w:rPr>
          <w:t>2.3</w:t>
        </w:r>
        <w:r w:rsidR="00C4783E">
          <w:rPr>
            <w:rFonts w:asciiTheme="minorHAnsi" w:eastAsiaTheme="minorEastAsia" w:hAnsiTheme="minorHAnsi" w:cstheme="minorBidi"/>
            <w:snapToGrid/>
            <w:kern w:val="0"/>
            <w:sz w:val="22"/>
            <w:szCs w:val="22"/>
            <w:lang w:eastAsia="nl-NL"/>
          </w:rPr>
          <w:tab/>
        </w:r>
        <w:r w:rsidR="00C4783E" w:rsidRPr="009817D0">
          <w:rPr>
            <w:rStyle w:val="Hyperlink"/>
          </w:rPr>
          <w:t>Aanhef</w:t>
        </w:r>
        <w:r w:rsidR="00C4783E">
          <w:rPr>
            <w:webHidden/>
          </w:rPr>
          <w:tab/>
        </w:r>
        <w:r w:rsidR="00C4783E">
          <w:rPr>
            <w:webHidden/>
          </w:rPr>
          <w:fldChar w:fldCharType="begin"/>
        </w:r>
        <w:r w:rsidR="00C4783E">
          <w:rPr>
            <w:webHidden/>
          </w:rPr>
          <w:instrText xml:space="preserve"> PAGEREF _Toc46478438 \h </w:instrText>
        </w:r>
        <w:r w:rsidR="00C4783E">
          <w:rPr>
            <w:webHidden/>
          </w:rPr>
        </w:r>
        <w:r w:rsidR="00C4783E">
          <w:rPr>
            <w:webHidden/>
          </w:rPr>
          <w:fldChar w:fldCharType="separate"/>
        </w:r>
        <w:r w:rsidR="00C4783E">
          <w:rPr>
            <w:webHidden/>
          </w:rPr>
          <w:t>9</w:t>
        </w:r>
        <w:r w:rsidR="00C4783E">
          <w:rPr>
            <w:webHidden/>
          </w:rPr>
          <w:fldChar w:fldCharType="end"/>
        </w:r>
      </w:hyperlink>
    </w:p>
    <w:p w14:paraId="5285A0FE" w14:textId="081D24BA" w:rsidR="00C4783E" w:rsidRDefault="00523E6C">
      <w:pPr>
        <w:pStyle w:val="Inhopg2"/>
        <w:rPr>
          <w:rFonts w:asciiTheme="minorHAnsi" w:eastAsiaTheme="minorEastAsia" w:hAnsiTheme="minorHAnsi" w:cstheme="minorBidi"/>
          <w:snapToGrid/>
          <w:kern w:val="0"/>
          <w:sz w:val="22"/>
          <w:szCs w:val="22"/>
          <w:lang w:eastAsia="nl-NL"/>
        </w:rPr>
      </w:pPr>
      <w:hyperlink w:anchor="_Toc46478439" w:history="1">
        <w:r w:rsidR="00C4783E" w:rsidRPr="009817D0">
          <w:rPr>
            <w:rStyle w:val="Hyperlink"/>
          </w:rPr>
          <w:t>2.4</w:t>
        </w:r>
        <w:r w:rsidR="00C4783E">
          <w:rPr>
            <w:rFonts w:asciiTheme="minorHAnsi" w:eastAsiaTheme="minorEastAsia" w:hAnsiTheme="minorHAnsi" w:cstheme="minorBidi"/>
            <w:snapToGrid/>
            <w:kern w:val="0"/>
            <w:sz w:val="22"/>
            <w:szCs w:val="22"/>
            <w:lang w:eastAsia="nl-NL"/>
          </w:rPr>
          <w:tab/>
        </w:r>
        <w:r w:rsidR="00C4783E" w:rsidRPr="009817D0">
          <w:rPr>
            <w:rStyle w:val="Hyperlink"/>
          </w:rPr>
          <w:t>Partijen</w:t>
        </w:r>
        <w:r w:rsidR="00C4783E">
          <w:rPr>
            <w:webHidden/>
          </w:rPr>
          <w:tab/>
        </w:r>
        <w:r w:rsidR="00C4783E">
          <w:rPr>
            <w:webHidden/>
          </w:rPr>
          <w:fldChar w:fldCharType="begin"/>
        </w:r>
        <w:r w:rsidR="00C4783E">
          <w:rPr>
            <w:webHidden/>
          </w:rPr>
          <w:instrText xml:space="preserve"> PAGEREF _Toc46478439 \h </w:instrText>
        </w:r>
        <w:r w:rsidR="00C4783E">
          <w:rPr>
            <w:webHidden/>
          </w:rPr>
        </w:r>
        <w:r w:rsidR="00C4783E">
          <w:rPr>
            <w:webHidden/>
          </w:rPr>
          <w:fldChar w:fldCharType="separate"/>
        </w:r>
        <w:r w:rsidR="00C4783E">
          <w:rPr>
            <w:webHidden/>
          </w:rPr>
          <w:t>10</w:t>
        </w:r>
        <w:r w:rsidR="00C4783E">
          <w:rPr>
            <w:webHidden/>
          </w:rPr>
          <w:fldChar w:fldCharType="end"/>
        </w:r>
      </w:hyperlink>
    </w:p>
    <w:p w14:paraId="6B7E1D11" w14:textId="19796ED0" w:rsidR="00C4783E" w:rsidRDefault="00523E6C">
      <w:pPr>
        <w:pStyle w:val="Inhopg3"/>
        <w:rPr>
          <w:rFonts w:asciiTheme="minorHAnsi" w:eastAsiaTheme="minorEastAsia" w:hAnsiTheme="minorHAnsi" w:cstheme="minorBidi"/>
          <w:snapToGrid/>
          <w:kern w:val="0"/>
          <w:sz w:val="22"/>
          <w:szCs w:val="22"/>
          <w:lang w:eastAsia="nl-NL"/>
        </w:rPr>
      </w:pPr>
      <w:hyperlink w:anchor="_Toc46478440" w:history="1">
        <w:r w:rsidR="00C4783E" w:rsidRPr="009817D0">
          <w:rPr>
            <w:rStyle w:val="Hyperlink"/>
          </w:rPr>
          <w:t>2.4.1</w:t>
        </w:r>
        <w:r w:rsidR="00C4783E">
          <w:rPr>
            <w:rFonts w:asciiTheme="minorHAnsi" w:eastAsiaTheme="minorEastAsia" w:hAnsiTheme="minorHAnsi" w:cstheme="minorBidi"/>
            <w:snapToGrid/>
            <w:kern w:val="0"/>
            <w:sz w:val="22"/>
            <w:szCs w:val="22"/>
            <w:lang w:eastAsia="nl-NL"/>
          </w:rPr>
          <w:tab/>
        </w:r>
        <w:r w:rsidR="00C4783E" w:rsidRPr="009817D0">
          <w:rPr>
            <w:rStyle w:val="Hyperlink"/>
          </w:rPr>
          <w:t>Schuldenaar/Hypotheekgever</w:t>
        </w:r>
        <w:r w:rsidR="00C4783E">
          <w:rPr>
            <w:webHidden/>
          </w:rPr>
          <w:tab/>
        </w:r>
        <w:r w:rsidR="00C4783E">
          <w:rPr>
            <w:webHidden/>
          </w:rPr>
          <w:fldChar w:fldCharType="begin"/>
        </w:r>
        <w:r w:rsidR="00C4783E">
          <w:rPr>
            <w:webHidden/>
          </w:rPr>
          <w:instrText xml:space="preserve"> PAGEREF _Toc46478440 \h </w:instrText>
        </w:r>
        <w:r w:rsidR="00C4783E">
          <w:rPr>
            <w:webHidden/>
          </w:rPr>
        </w:r>
        <w:r w:rsidR="00C4783E">
          <w:rPr>
            <w:webHidden/>
          </w:rPr>
          <w:fldChar w:fldCharType="separate"/>
        </w:r>
        <w:r w:rsidR="00C4783E">
          <w:rPr>
            <w:webHidden/>
          </w:rPr>
          <w:t>10</w:t>
        </w:r>
        <w:r w:rsidR="00C4783E">
          <w:rPr>
            <w:webHidden/>
          </w:rPr>
          <w:fldChar w:fldCharType="end"/>
        </w:r>
      </w:hyperlink>
    </w:p>
    <w:p w14:paraId="602E0B7C" w14:textId="07CCC838" w:rsidR="00C4783E" w:rsidRDefault="00523E6C">
      <w:pPr>
        <w:pStyle w:val="Inhopg4"/>
        <w:rPr>
          <w:rFonts w:asciiTheme="minorHAnsi" w:eastAsiaTheme="minorEastAsia" w:hAnsiTheme="minorHAnsi" w:cstheme="minorBidi"/>
          <w:i w:val="0"/>
          <w:snapToGrid/>
          <w:kern w:val="0"/>
          <w:sz w:val="22"/>
          <w:szCs w:val="22"/>
          <w:lang w:val="nl-NL" w:eastAsia="nl-NL"/>
        </w:rPr>
      </w:pPr>
      <w:hyperlink w:anchor="_Toc46478441" w:history="1">
        <w:r w:rsidR="00C4783E" w:rsidRPr="009817D0">
          <w:rPr>
            <w:rStyle w:val="Hyperlink"/>
            <w:lang w:val="en-US"/>
          </w:rPr>
          <w:t>2.4.1.1</w:t>
        </w:r>
        <w:r w:rsidR="00C4783E">
          <w:rPr>
            <w:rFonts w:asciiTheme="minorHAnsi" w:eastAsiaTheme="minorEastAsia" w:hAnsiTheme="minorHAnsi" w:cstheme="minorBidi"/>
            <w:i w:val="0"/>
            <w:snapToGrid/>
            <w:kern w:val="0"/>
            <w:sz w:val="22"/>
            <w:szCs w:val="22"/>
            <w:lang w:val="nl-NL" w:eastAsia="nl-NL"/>
          </w:rPr>
          <w:tab/>
        </w:r>
        <w:r w:rsidR="00C4783E" w:rsidRPr="009817D0">
          <w:rPr>
            <w:rStyle w:val="Hyperlink"/>
            <w:lang w:val="en-US"/>
          </w:rPr>
          <w:t>Keuzeblok Partijnamen Hypotheekakte</w:t>
        </w:r>
        <w:r w:rsidR="00C4783E">
          <w:rPr>
            <w:webHidden/>
          </w:rPr>
          <w:tab/>
        </w:r>
        <w:r w:rsidR="00C4783E">
          <w:rPr>
            <w:webHidden/>
          </w:rPr>
          <w:fldChar w:fldCharType="begin"/>
        </w:r>
        <w:r w:rsidR="00C4783E">
          <w:rPr>
            <w:webHidden/>
          </w:rPr>
          <w:instrText xml:space="preserve"> PAGEREF _Toc46478441 \h </w:instrText>
        </w:r>
        <w:r w:rsidR="00C4783E">
          <w:rPr>
            <w:webHidden/>
          </w:rPr>
        </w:r>
        <w:r w:rsidR="00C4783E">
          <w:rPr>
            <w:webHidden/>
          </w:rPr>
          <w:fldChar w:fldCharType="separate"/>
        </w:r>
        <w:r w:rsidR="00C4783E">
          <w:rPr>
            <w:webHidden/>
          </w:rPr>
          <w:t>11</w:t>
        </w:r>
        <w:r w:rsidR="00C4783E">
          <w:rPr>
            <w:webHidden/>
          </w:rPr>
          <w:fldChar w:fldCharType="end"/>
        </w:r>
      </w:hyperlink>
    </w:p>
    <w:p w14:paraId="617B8D0E" w14:textId="5AC901EF" w:rsidR="00C4783E" w:rsidRDefault="00523E6C">
      <w:pPr>
        <w:pStyle w:val="Inhopg5"/>
        <w:rPr>
          <w:rFonts w:asciiTheme="minorHAnsi" w:eastAsiaTheme="minorEastAsia" w:hAnsiTheme="minorHAnsi" w:cstheme="minorBidi"/>
          <w:i w:val="0"/>
          <w:snapToGrid/>
          <w:kern w:val="0"/>
          <w:sz w:val="22"/>
          <w:szCs w:val="22"/>
          <w:lang w:val="nl-NL" w:eastAsia="nl-NL"/>
        </w:rPr>
      </w:pPr>
      <w:hyperlink w:anchor="_Toc46478442" w:history="1">
        <w:r w:rsidR="00C4783E" w:rsidRPr="009817D0">
          <w:rPr>
            <w:rStyle w:val="Hyperlink"/>
          </w:rPr>
          <w:t>2.4.1.1.1</w:t>
        </w:r>
        <w:r w:rsidR="00C4783E">
          <w:rPr>
            <w:rFonts w:asciiTheme="minorHAnsi" w:eastAsiaTheme="minorEastAsia" w:hAnsiTheme="minorHAnsi" w:cstheme="minorBidi"/>
            <w:i w:val="0"/>
            <w:snapToGrid/>
            <w:kern w:val="0"/>
            <w:sz w:val="22"/>
            <w:szCs w:val="22"/>
            <w:lang w:val="nl-NL" w:eastAsia="nl-NL"/>
          </w:rPr>
          <w:tab/>
        </w:r>
        <w:r w:rsidR="00C4783E" w:rsidRPr="009817D0">
          <w:rPr>
            <w:rStyle w:val="Hyperlink"/>
          </w:rPr>
          <w:t>Optie 1: partijnaam voor de partij</w:t>
        </w:r>
        <w:r w:rsidR="00C4783E">
          <w:rPr>
            <w:webHidden/>
          </w:rPr>
          <w:tab/>
        </w:r>
        <w:r w:rsidR="00C4783E">
          <w:rPr>
            <w:webHidden/>
          </w:rPr>
          <w:fldChar w:fldCharType="begin"/>
        </w:r>
        <w:r w:rsidR="00C4783E">
          <w:rPr>
            <w:webHidden/>
          </w:rPr>
          <w:instrText xml:space="preserve"> PAGEREF _Toc46478442 \h </w:instrText>
        </w:r>
        <w:r w:rsidR="00C4783E">
          <w:rPr>
            <w:webHidden/>
          </w:rPr>
        </w:r>
        <w:r w:rsidR="00C4783E">
          <w:rPr>
            <w:webHidden/>
          </w:rPr>
          <w:fldChar w:fldCharType="separate"/>
        </w:r>
        <w:r w:rsidR="00C4783E">
          <w:rPr>
            <w:webHidden/>
          </w:rPr>
          <w:t>12</w:t>
        </w:r>
        <w:r w:rsidR="00C4783E">
          <w:rPr>
            <w:webHidden/>
          </w:rPr>
          <w:fldChar w:fldCharType="end"/>
        </w:r>
      </w:hyperlink>
    </w:p>
    <w:p w14:paraId="5BDF3956" w14:textId="5AC0FC1C" w:rsidR="00C4783E" w:rsidRDefault="00523E6C">
      <w:pPr>
        <w:pStyle w:val="Inhopg5"/>
        <w:rPr>
          <w:rFonts w:asciiTheme="minorHAnsi" w:eastAsiaTheme="minorEastAsia" w:hAnsiTheme="minorHAnsi" w:cstheme="minorBidi"/>
          <w:i w:val="0"/>
          <w:snapToGrid/>
          <w:kern w:val="0"/>
          <w:sz w:val="22"/>
          <w:szCs w:val="22"/>
          <w:lang w:val="nl-NL" w:eastAsia="nl-NL"/>
        </w:rPr>
      </w:pPr>
      <w:hyperlink w:anchor="_Toc46478443" w:history="1">
        <w:r w:rsidR="00C4783E" w:rsidRPr="009817D0">
          <w:rPr>
            <w:rStyle w:val="Hyperlink"/>
          </w:rPr>
          <w:t>2.4.1.1.2</w:t>
        </w:r>
        <w:r w:rsidR="00C4783E">
          <w:rPr>
            <w:rFonts w:asciiTheme="minorHAnsi" w:eastAsiaTheme="minorEastAsia" w:hAnsiTheme="minorHAnsi" w:cstheme="minorBidi"/>
            <w:i w:val="0"/>
            <w:snapToGrid/>
            <w:kern w:val="0"/>
            <w:sz w:val="22"/>
            <w:szCs w:val="22"/>
            <w:lang w:val="nl-NL" w:eastAsia="nl-NL"/>
          </w:rPr>
          <w:tab/>
        </w:r>
        <w:r w:rsidR="00C4783E" w:rsidRPr="009817D0">
          <w:rPr>
            <w:rStyle w:val="Hyperlink"/>
          </w:rPr>
          <w:t>Optie 2: partijnaam voor personen</w:t>
        </w:r>
        <w:r w:rsidR="00C4783E">
          <w:rPr>
            <w:webHidden/>
          </w:rPr>
          <w:tab/>
        </w:r>
        <w:r w:rsidR="00C4783E">
          <w:rPr>
            <w:webHidden/>
          </w:rPr>
          <w:fldChar w:fldCharType="begin"/>
        </w:r>
        <w:r w:rsidR="00C4783E">
          <w:rPr>
            <w:webHidden/>
          </w:rPr>
          <w:instrText xml:space="preserve"> PAGEREF _Toc46478443 \h </w:instrText>
        </w:r>
        <w:r w:rsidR="00C4783E">
          <w:rPr>
            <w:webHidden/>
          </w:rPr>
        </w:r>
        <w:r w:rsidR="00C4783E">
          <w:rPr>
            <w:webHidden/>
          </w:rPr>
          <w:fldChar w:fldCharType="separate"/>
        </w:r>
        <w:r w:rsidR="00C4783E">
          <w:rPr>
            <w:webHidden/>
          </w:rPr>
          <w:t>13</w:t>
        </w:r>
        <w:r w:rsidR="00C4783E">
          <w:rPr>
            <w:webHidden/>
          </w:rPr>
          <w:fldChar w:fldCharType="end"/>
        </w:r>
      </w:hyperlink>
    </w:p>
    <w:p w14:paraId="1DA77D9F" w14:textId="6880CFBE" w:rsidR="00C4783E" w:rsidRDefault="00523E6C">
      <w:pPr>
        <w:pStyle w:val="Inhopg3"/>
        <w:rPr>
          <w:rFonts w:asciiTheme="minorHAnsi" w:eastAsiaTheme="minorEastAsia" w:hAnsiTheme="minorHAnsi" w:cstheme="minorBidi"/>
          <w:snapToGrid/>
          <w:kern w:val="0"/>
          <w:sz w:val="22"/>
          <w:szCs w:val="22"/>
          <w:lang w:eastAsia="nl-NL"/>
        </w:rPr>
      </w:pPr>
      <w:hyperlink w:anchor="_Toc46478444" w:history="1">
        <w:r w:rsidR="00C4783E" w:rsidRPr="009817D0">
          <w:rPr>
            <w:rStyle w:val="Hyperlink"/>
          </w:rPr>
          <w:t>2.4.2</w:t>
        </w:r>
        <w:r w:rsidR="00C4783E">
          <w:rPr>
            <w:rFonts w:asciiTheme="minorHAnsi" w:eastAsiaTheme="minorEastAsia" w:hAnsiTheme="minorHAnsi" w:cstheme="minorBidi"/>
            <w:snapToGrid/>
            <w:kern w:val="0"/>
            <w:sz w:val="22"/>
            <w:szCs w:val="22"/>
            <w:lang w:eastAsia="nl-NL"/>
          </w:rPr>
          <w:tab/>
        </w:r>
        <w:r w:rsidR="00C4783E" w:rsidRPr="009817D0">
          <w:rPr>
            <w:rStyle w:val="Hyperlink"/>
          </w:rPr>
          <w:t>Hypotheekbank</w:t>
        </w:r>
        <w:r w:rsidR="00C4783E">
          <w:rPr>
            <w:webHidden/>
          </w:rPr>
          <w:tab/>
        </w:r>
        <w:r w:rsidR="00C4783E">
          <w:rPr>
            <w:webHidden/>
          </w:rPr>
          <w:fldChar w:fldCharType="begin"/>
        </w:r>
        <w:r w:rsidR="00C4783E">
          <w:rPr>
            <w:webHidden/>
          </w:rPr>
          <w:instrText xml:space="preserve"> PAGEREF _Toc46478444 \h </w:instrText>
        </w:r>
        <w:r w:rsidR="00C4783E">
          <w:rPr>
            <w:webHidden/>
          </w:rPr>
        </w:r>
        <w:r w:rsidR="00C4783E">
          <w:rPr>
            <w:webHidden/>
          </w:rPr>
          <w:fldChar w:fldCharType="separate"/>
        </w:r>
        <w:r w:rsidR="00C4783E">
          <w:rPr>
            <w:webHidden/>
          </w:rPr>
          <w:t>23</w:t>
        </w:r>
        <w:r w:rsidR="00C4783E">
          <w:rPr>
            <w:webHidden/>
          </w:rPr>
          <w:fldChar w:fldCharType="end"/>
        </w:r>
      </w:hyperlink>
    </w:p>
    <w:p w14:paraId="3D8B0D63" w14:textId="14307768" w:rsidR="00C4783E" w:rsidRDefault="00523E6C">
      <w:pPr>
        <w:pStyle w:val="Inhopg2"/>
        <w:rPr>
          <w:rFonts w:asciiTheme="minorHAnsi" w:eastAsiaTheme="minorEastAsia" w:hAnsiTheme="minorHAnsi" w:cstheme="minorBidi"/>
          <w:snapToGrid/>
          <w:kern w:val="0"/>
          <w:sz w:val="22"/>
          <w:szCs w:val="22"/>
          <w:lang w:eastAsia="nl-NL"/>
        </w:rPr>
      </w:pPr>
      <w:hyperlink w:anchor="_Toc46478445" w:history="1">
        <w:r w:rsidR="00C4783E" w:rsidRPr="009817D0">
          <w:rPr>
            <w:rStyle w:val="Hyperlink"/>
          </w:rPr>
          <w:t>2.5</w:t>
        </w:r>
        <w:r w:rsidR="00C4783E">
          <w:rPr>
            <w:rFonts w:asciiTheme="minorHAnsi" w:eastAsiaTheme="minorEastAsia" w:hAnsiTheme="minorHAnsi" w:cstheme="minorBidi"/>
            <w:snapToGrid/>
            <w:kern w:val="0"/>
            <w:sz w:val="22"/>
            <w:szCs w:val="22"/>
            <w:lang w:eastAsia="nl-NL"/>
          </w:rPr>
          <w:tab/>
        </w:r>
        <w:r w:rsidR="00C4783E" w:rsidRPr="009817D0">
          <w:rPr>
            <w:rStyle w:val="Hyperlink"/>
          </w:rPr>
          <w:t>Geldlening</w:t>
        </w:r>
        <w:r w:rsidR="00C4783E">
          <w:rPr>
            <w:webHidden/>
          </w:rPr>
          <w:tab/>
        </w:r>
        <w:r w:rsidR="00C4783E">
          <w:rPr>
            <w:webHidden/>
          </w:rPr>
          <w:fldChar w:fldCharType="begin"/>
        </w:r>
        <w:r w:rsidR="00C4783E">
          <w:rPr>
            <w:webHidden/>
          </w:rPr>
          <w:instrText xml:space="preserve"> PAGEREF _Toc46478445 \h </w:instrText>
        </w:r>
        <w:r w:rsidR="00C4783E">
          <w:rPr>
            <w:webHidden/>
          </w:rPr>
        </w:r>
        <w:r w:rsidR="00C4783E">
          <w:rPr>
            <w:webHidden/>
          </w:rPr>
          <w:fldChar w:fldCharType="separate"/>
        </w:r>
        <w:r w:rsidR="00C4783E">
          <w:rPr>
            <w:webHidden/>
          </w:rPr>
          <w:t>26</w:t>
        </w:r>
        <w:r w:rsidR="00C4783E">
          <w:rPr>
            <w:webHidden/>
          </w:rPr>
          <w:fldChar w:fldCharType="end"/>
        </w:r>
      </w:hyperlink>
    </w:p>
    <w:p w14:paraId="1A8D5387" w14:textId="3D17C2A3" w:rsidR="00C4783E" w:rsidRDefault="00523E6C">
      <w:pPr>
        <w:pStyle w:val="Inhopg2"/>
        <w:rPr>
          <w:rFonts w:asciiTheme="minorHAnsi" w:eastAsiaTheme="minorEastAsia" w:hAnsiTheme="minorHAnsi" w:cstheme="minorBidi"/>
          <w:snapToGrid/>
          <w:kern w:val="0"/>
          <w:sz w:val="22"/>
          <w:szCs w:val="22"/>
          <w:lang w:eastAsia="nl-NL"/>
        </w:rPr>
      </w:pPr>
      <w:hyperlink w:anchor="_Toc46478446" w:history="1">
        <w:r w:rsidR="00C4783E" w:rsidRPr="009817D0">
          <w:rPr>
            <w:rStyle w:val="Hyperlink"/>
          </w:rPr>
          <w:t>2.6</w:t>
        </w:r>
        <w:r w:rsidR="00C4783E">
          <w:rPr>
            <w:rFonts w:asciiTheme="minorHAnsi" w:eastAsiaTheme="minorEastAsia" w:hAnsiTheme="minorHAnsi" w:cstheme="minorBidi"/>
            <w:snapToGrid/>
            <w:kern w:val="0"/>
            <w:sz w:val="22"/>
            <w:szCs w:val="22"/>
            <w:lang w:eastAsia="nl-NL"/>
          </w:rPr>
          <w:tab/>
        </w:r>
        <w:r w:rsidR="00C4783E" w:rsidRPr="009817D0">
          <w:rPr>
            <w:rStyle w:val="Hyperlink"/>
          </w:rPr>
          <w:t>Hypotheekstelling</w:t>
        </w:r>
        <w:r w:rsidR="00C4783E">
          <w:rPr>
            <w:webHidden/>
          </w:rPr>
          <w:tab/>
        </w:r>
        <w:r w:rsidR="00C4783E">
          <w:rPr>
            <w:webHidden/>
          </w:rPr>
          <w:fldChar w:fldCharType="begin"/>
        </w:r>
        <w:r w:rsidR="00C4783E">
          <w:rPr>
            <w:webHidden/>
          </w:rPr>
          <w:instrText xml:space="preserve"> PAGEREF _Toc46478446 \h </w:instrText>
        </w:r>
        <w:r w:rsidR="00C4783E">
          <w:rPr>
            <w:webHidden/>
          </w:rPr>
        </w:r>
        <w:r w:rsidR="00C4783E">
          <w:rPr>
            <w:webHidden/>
          </w:rPr>
          <w:fldChar w:fldCharType="separate"/>
        </w:r>
        <w:r w:rsidR="00C4783E">
          <w:rPr>
            <w:webHidden/>
          </w:rPr>
          <w:t>27</w:t>
        </w:r>
        <w:r w:rsidR="00C4783E">
          <w:rPr>
            <w:webHidden/>
          </w:rPr>
          <w:fldChar w:fldCharType="end"/>
        </w:r>
      </w:hyperlink>
    </w:p>
    <w:p w14:paraId="3ACA1D3D" w14:textId="3F29FA11" w:rsidR="00C4783E" w:rsidRDefault="00523E6C">
      <w:pPr>
        <w:pStyle w:val="Inhopg2"/>
        <w:rPr>
          <w:rFonts w:asciiTheme="minorHAnsi" w:eastAsiaTheme="minorEastAsia" w:hAnsiTheme="minorHAnsi" w:cstheme="minorBidi"/>
          <w:snapToGrid/>
          <w:kern w:val="0"/>
          <w:sz w:val="22"/>
          <w:szCs w:val="22"/>
          <w:lang w:eastAsia="nl-NL"/>
        </w:rPr>
      </w:pPr>
      <w:hyperlink w:anchor="_Toc46478447" w:history="1">
        <w:r w:rsidR="00C4783E" w:rsidRPr="009817D0">
          <w:rPr>
            <w:rStyle w:val="Hyperlink"/>
          </w:rPr>
          <w:t>2.7</w:t>
        </w:r>
        <w:r w:rsidR="00C4783E">
          <w:rPr>
            <w:rFonts w:asciiTheme="minorHAnsi" w:eastAsiaTheme="minorEastAsia" w:hAnsiTheme="minorHAnsi" w:cstheme="minorBidi"/>
            <w:snapToGrid/>
            <w:kern w:val="0"/>
            <w:sz w:val="22"/>
            <w:szCs w:val="22"/>
            <w:lang w:eastAsia="nl-NL"/>
          </w:rPr>
          <w:tab/>
        </w:r>
        <w:r w:rsidR="00C4783E" w:rsidRPr="009817D0">
          <w:rPr>
            <w:rStyle w:val="Hyperlink"/>
          </w:rPr>
          <w:t>Zekerheden</w:t>
        </w:r>
        <w:r w:rsidR="00C4783E">
          <w:rPr>
            <w:webHidden/>
          </w:rPr>
          <w:tab/>
        </w:r>
        <w:r w:rsidR="00C4783E">
          <w:rPr>
            <w:webHidden/>
          </w:rPr>
          <w:fldChar w:fldCharType="begin"/>
        </w:r>
        <w:r w:rsidR="00C4783E">
          <w:rPr>
            <w:webHidden/>
          </w:rPr>
          <w:instrText xml:space="preserve"> PAGEREF _Toc46478447 \h </w:instrText>
        </w:r>
        <w:r w:rsidR="00C4783E">
          <w:rPr>
            <w:webHidden/>
          </w:rPr>
        </w:r>
        <w:r w:rsidR="00C4783E">
          <w:rPr>
            <w:webHidden/>
          </w:rPr>
          <w:fldChar w:fldCharType="separate"/>
        </w:r>
        <w:r w:rsidR="00C4783E">
          <w:rPr>
            <w:webHidden/>
          </w:rPr>
          <w:t>29</w:t>
        </w:r>
        <w:r w:rsidR="00C4783E">
          <w:rPr>
            <w:webHidden/>
          </w:rPr>
          <w:fldChar w:fldCharType="end"/>
        </w:r>
      </w:hyperlink>
    </w:p>
    <w:p w14:paraId="76D073AA" w14:textId="1780C262" w:rsidR="00C4783E" w:rsidRDefault="00523E6C">
      <w:pPr>
        <w:pStyle w:val="Inhopg2"/>
        <w:rPr>
          <w:rFonts w:asciiTheme="minorHAnsi" w:eastAsiaTheme="minorEastAsia" w:hAnsiTheme="minorHAnsi" w:cstheme="minorBidi"/>
          <w:snapToGrid/>
          <w:kern w:val="0"/>
          <w:sz w:val="22"/>
          <w:szCs w:val="22"/>
          <w:lang w:eastAsia="nl-NL"/>
        </w:rPr>
      </w:pPr>
      <w:hyperlink w:anchor="_Toc46478448" w:history="1">
        <w:r w:rsidR="00C4783E" w:rsidRPr="009817D0">
          <w:rPr>
            <w:rStyle w:val="Hyperlink"/>
          </w:rPr>
          <w:t>2.8</w:t>
        </w:r>
        <w:r w:rsidR="00C4783E">
          <w:rPr>
            <w:rFonts w:asciiTheme="minorHAnsi" w:eastAsiaTheme="minorEastAsia" w:hAnsiTheme="minorHAnsi" w:cstheme="minorBidi"/>
            <w:snapToGrid/>
            <w:kern w:val="0"/>
            <w:sz w:val="22"/>
            <w:szCs w:val="22"/>
            <w:lang w:eastAsia="nl-NL"/>
          </w:rPr>
          <w:tab/>
        </w:r>
        <w:r w:rsidR="00C4783E" w:rsidRPr="009817D0">
          <w:rPr>
            <w:rStyle w:val="Hyperlink"/>
          </w:rPr>
          <w:t>Overbruggingshypotheek</w:t>
        </w:r>
        <w:r w:rsidR="00C4783E">
          <w:rPr>
            <w:webHidden/>
          </w:rPr>
          <w:tab/>
        </w:r>
        <w:r w:rsidR="00C4783E">
          <w:rPr>
            <w:webHidden/>
          </w:rPr>
          <w:fldChar w:fldCharType="begin"/>
        </w:r>
        <w:r w:rsidR="00C4783E">
          <w:rPr>
            <w:webHidden/>
          </w:rPr>
          <w:instrText xml:space="preserve"> PAGEREF _Toc46478448 \h </w:instrText>
        </w:r>
        <w:r w:rsidR="00C4783E">
          <w:rPr>
            <w:webHidden/>
          </w:rPr>
        </w:r>
        <w:r w:rsidR="00C4783E">
          <w:rPr>
            <w:webHidden/>
          </w:rPr>
          <w:fldChar w:fldCharType="separate"/>
        </w:r>
        <w:r w:rsidR="00C4783E">
          <w:rPr>
            <w:webHidden/>
          </w:rPr>
          <w:t>31</w:t>
        </w:r>
        <w:r w:rsidR="00C4783E">
          <w:rPr>
            <w:webHidden/>
          </w:rPr>
          <w:fldChar w:fldCharType="end"/>
        </w:r>
      </w:hyperlink>
    </w:p>
    <w:p w14:paraId="35F23E0A" w14:textId="07E4774E" w:rsidR="00C4783E" w:rsidRDefault="00523E6C">
      <w:pPr>
        <w:pStyle w:val="Inhopg2"/>
        <w:rPr>
          <w:rFonts w:asciiTheme="minorHAnsi" w:eastAsiaTheme="minorEastAsia" w:hAnsiTheme="minorHAnsi" w:cstheme="minorBidi"/>
          <w:snapToGrid/>
          <w:kern w:val="0"/>
          <w:sz w:val="22"/>
          <w:szCs w:val="22"/>
          <w:lang w:eastAsia="nl-NL"/>
        </w:rPr>
      </w:pPr>
      <w:hyperlink w:anchor="_Toc46478449" w:history="1">
        <w:r w:rsidR="00C4783E" w:rsidRPr="009817D0">
          <w:rPr>
            <w:rStyle w:val="Hyperlink"/>
          </w:rPr>
          <w:t>2.9</w:t>
        </w:r>
        <w:r w:rsidR="00C4783E">
          <w:rPr>
            <w:rFonts w:asciiTheme="minorHAnsi" w:eastAsiaTheme="minorEastAsia" w:hAnsiTheme="minorHAnsi" w:cstheme="minorBidi"/>
            <w:snapToGrid/>
            <w:kern w:val="0"/>
            <w:sz w:val="22"/>
            <w:szCs w:val="22"/>
            <w:lang w:eastAsia="nl-NL"/>
          </w:rPr>
          <w:tab/>
        </w:r>
        <w:r w:rsidR="00C4783E" w:rsidRPr="009817D0">
          <w:rPr>
            <w:rStyle w:val="Hyperlink"/>
          </w:rPr>
          <w:t>Verpanding bouwdepot</w:t>
        </w:r>
        <w:r w:rsidR="00C4783E">
          <w:rPr>
            <w:webHidden/>
          </w:rPr>
          <w:tab/>
        </w:r>
        <w:r w:rsidR="00C4783E">
          <w:rPr>
            <w:webHidden/>
          </w:rPr>
          <w:fldChar w:fldCharType="begin"/>
        </w:r>
        <w:r w:rsidR="00C4783E">
          <w:rPr>
            <w:webHidden/>
          </w:rPr>
          <w:instrText xml:space="preserve"> PAGEREF _Toc46478449 \h </w:instrText>
        </w:r>
        <w:r w:rsidR="00C4783E">
          <w:rPr>
            <w:webHidden/>
          </w:rPr>
        </w:r>
        <w:r w:rsidR="00C4783E">
          <w:rPr>
            <w:webHidden/>
          </w:rPr>
          <w:fldChar w:fldCharType="separate"/>
        </w:r>
        <w:r w:rsidR="00C4783E">
          <w:rPr>
            <w:webHidden/>
          </w:rPr>
          <w:t>33</w:t>
        </w:r>
        <w:r w:rsidR="00C4783E">
          <w:rPr>
            <w:webHidden/>
          </w:rPr>
          <w:fldChar w:fldCharType="end"/>
        </w:r>
      </w:hyperlink>
    </w:p>
    <w:p w14:paraId="2942D416" w14:textId="514A1880" w:rsidR="00C4783E" w:rsidRDefault="00523E6C">
      <w:pPr>
        <w:pStyle w:val="Inhopg2"/>
        <w:rPr>
          <w:rFonts w:asciiTheme="minorHAnsi" w:eastAsiaTheme="minorEastAsia" w:hAnsiTheme="minorHAnsi" w:cstheme="minorBidi"/>
          <w:snapToGrid/>
          <w:kern w:val="0"/>
          <w:sz w:val="22"/>
          <w:szCs w:val="22"/>
          <w:lang w:eastAsia="nl-NL"/>
        </w:rPr>
      </w:pPr>
      <w:hyperlink w:anchor="_Toc46478450" w:history="1">
        <w:r w:rsidR="00C4783E" w:rsidRPr="009817D0">
          <w:rPr>
            <w:rStyle w:val="Hyperlink"/>
          </w:rPr>
          <w:t>2.10</w:t>
        </w:r>
        <w:r w:rsidR="00C4783E">
          <w:rPr>
            <w:rFonts w:asciiTheme="minorHAnsi" w:eastAsiaTheme="minorEastAsia" w:hAnsiTheme="minorHAnsi" w:cstheme="minorBidi"/>
            <w:snapToGrid/>
            <w:kern w:val="0"/>
            <w:sz w:val="22"/>
            <w:szCs w:val="22"/>
            <w:lang w:eastAsia="nl-NL"/>
          </w:rPr>
          <w:tab/>
        </w:r>
        <w:r w:rsidR="00C4783E" w:rsidRPr="009817D0">
          <w:rPr>
            <w:rStyle w:val="Hyperlink"/>
          </w:rPr>
          <w:t>Verpanding Lastendepot</w:t>
        </w:r>
        <w:r w:rsidR="00C4783E">
          <w:rPr>
            <w:webHidden/>
          </w:rPr>
          <w:tab/>
        </w:r>
        <w:r w:rsidR="00C4783E">
          <w:rPr>
            <w:webHidden/>
          </w:rPr>
          <w:fldChar w:fldCharType="begin"/>
        </w:r>
        <w:r w:rsidR="00C4783E">
          <w:rPr>
            <w:webHidden/>
          </w:rPr>
          <w:instrText xml:space="preserve"> PAGEREF _Toc46478450 \h </w:instrText>
        </w:r>
        <w:r w:rsidR="00C4783E">
          <w:rPr>
            <w:webHidden/>
          </w:rPr>
        </w:r>
        <w:r w:rsidR="00C4783E">
          <w:rPr>
            <w:webHidden/>
          </w:rPr>
          <w:fldChar w:fldCharType="separate"/>
        </w:r>
        <w:r w:rsidR="00C4783E">
          <w:rPr>
            <w:webHidden/>
          </w:rPr>
          <w:t>34</w:t>
        </w:r>
        <w:r w:rsidR="00C4783E">
          <w:rPr>
            <w:webHidden/>
          </w:rPr>
          <w:fldChar w:fldCharType="end"/>
        </w:r>
      </w:hyperlink>
    </w:p>
    <w:p w14:paraId="03CF0A4A" w14:textId="4B5797C9" w:rsidR="00C4783E" w:rsidRDefault="00523E6C">
      <w:pPr>
        <w:pStyle w:val="Inhopg2"/>
        <w:rPr>
          <w:rFonts w:asciiTheme="minorHAnsi" w:eastAsiaTheme="minorEastAsia" w:hAnsiTheme="minorHAnsi" w:cstheme="minorBidi"/>
          <w:snapToGrid/>
          <w:kern w:val="0"/>
          <w:sz w:val="22"/>
          <w:szCs w:val="22"/>
          <w:lang w:eastAsia="nl-NL"/>
        </w:rPr>
      </w:pPr>
      <w:hyperlink w:anchor="_Toc46478451" w:history="1">
        <w:r w:rsidR="00C4783E" w:rsidRPr="009817D0">
          <w:rPr>
            <w:rStyle w:val="Hyperlink"/>
          </w:rPr>
          <w:t>2.11</w:t>
        </w:r>
        <w:r w:rsidR="00C4783E">
          <w:rPr>
            <w:rFonts w:asciiTheme="minorHAnsi" w:eastAsiaTheme="minorEastAsia" w:hAnsiTheme="minorHAnsi" w:cstheme="minorBidi"/>
            <w:snapToGrid/>
            <w:kern w:val="0"/>
            <w:sz w:val="22"/>
            <w:szCs w:val="22"/>
            <w:lang w:eastAsia="nl-NL"/>
          </w:rPr>
          <w:tab/>
        </w:r>
        <w:r w:rsidR="00C4783E" w:rsidRPr="009817D0">
          <w:rPr>
            <w:rStyle w:val="Hyperlink"/>
          </w:rPr>
          <w:t>Aanvaarding</w:t>
        </w:r>
        <w:r w:rsidR="00C4783E">
          <w:rPr>
            <w:webHidden/>
          </w:rPr>
          <w:tab/>
        </w:r>
        <w:r w:rsidR="00C4783E">
          <w:rPr>
            <w:webHidden/>
          </w:rPr>
          <w:fldChar w:fldCharType="begin"/>
        </w:r>
        <w:r w:rsidR="00C4783E">
          <w:rPr>
            <w:webHidden/>
          </w:rPr>
          <w:instrText xml:space="preserve"> PAGEREF _Toc46478451 \h </w:instrText>
        </w:r>
        <w:r w:rsidR="00C4783E">
          <w:rPr>
            <w:webHidden/>
          </w:rPr>
        </w:r>
        <w:r w:rsidR="00C4783E">
          <w:rPr>
            <w:webHidden/>
          </w:rPr>
          <w:fldChar w:fldCharType="separate"/>
        </w:r>
        <w:r w:rsidR="00C4783E">
          <w:rPr>
            <w:webHidden/>
          </w:rPr>
          <w:t>35</w:t>
        </w:r>
        <w:r w:rsidR="00C4783E">
          <w:rPr>
            <w:webHidden/>
          </w:rPr>
          <w:fldChar w:fldCharType="end"/>
        </w:r>
      </w:hyperlink>
    </w:p>
    <w:p w14:paraId="38CA787F" w14:textId="6450B062" w:rsidR="00C4783E" w:rsidRDefault="00523E6C">
      <w:pPr>
        <w:pStyle w:val="Inhopg2"/>
        <w:rPr>
          <w:rFonts w:asciiTheme="minorHAnsi" w:eastAsiaTheme="minorEastAsia" w:hAnsiTheme="minorHAnsi" w:cstheme="minorBidi"/>
          <w:snapToGrid/>
          <w:kern w:val="0"/>
          <w:sz w:val="22"/>
          <w:szCs w:val="22"/>
          <w:lang w:eastAsia="nl-NL"/>
        </w:rPr>
      </w:pPr>
      <w:hyperlink w:anchor="_Toc46478452" w:history="1">
        <w:r w:rsidR="00C4783E" w:rsidRPr="009817D0">
          <w:rPr>
            <w:rStyle w:val="Hyperlink"/>
          </w:rPr>
          <w:t>2.12</w:t>
        </w:r>
        <w:r w:rsidR="00C4783E">
          <w:rPr>
            <w:rFonts w:asciiTheme="minorHAnsi" w:eastAsiaTheme="minorEastAsia" w:hAnsiTheme="minorHAnsi" w:cstheme="minorBidi"/>
            <w:snapToGrid/>
            <w:kern w:val="0"/>
            <w:sz w:val="22"/>
            <w:szCs w:val="22"/>
            <w:lang w:eastAsia="nl-NL"/>
          </w:rPr>
          <w:tab/>
        </w:r>
        <w:r w:rsidR="00C4783E" w:rsidRPr="009817D0">
          <w:rPr>
            <w:rStyle w:val="Hyperlink"/>
          </w:rPr>
          <w:t>Woonplaatskeuze</w:t>
        </w:r>
        <w:r w:rsidR="00C4783E">
          <w:rPr>
            <w:webHidden/>
          </w:rPr>
          <w:tab/>
        </w:r>
        <w:r w:rsidR="00C4783E">
          <w:rPr>
            <w:webHidden/>
          </w:rPr>
          <w:fldChar w:fldCharType="begin"/>
        </w:r>
        <w:r w:rsidR="00C4783E">
          <w:rPr>
            <w:webHidden/>
          </w:rPr>
          <w:instrText xml:space="preserve"> PAGEREF _Toc46478452 \h </w:instrText>
        </w:r>
        <w:r w:rsidR="00C4783E">
          <w:rPr>
            <w:webHidden/>
          </w:rPr>
        </w:r>
        <w:r w:rsidR="00C4783E">
          <w:rPr>
            <w:webHidden/>
          </w:rPr>
          <w:fldChar w:fldCharType="separate"/>
        </w:r>
        <w:r w:rsidR="00C4783E">
          <w:rPr>
            <w:webHidden/>
          </w:rPr>
          <w:t>36</w:t>
        </w:r>
        <w:r w:rsidR="00C4783E">
          <w:rPr>
            <w:webHidden/>
          </w:rPr>
          <w:fldChar w:fldCharType="end"/>
        </w:r>
      </w:hyperlink>
    </w:p>
    <w:p w14:paraId="4A7D8225" w14:textId="27162D7E" w:rsidR="00C4783E" w:rsidRDefault="00523E6C">
      <w:pPr>
        <w:pStyle w:val="Inhopg2"/>
        <w:rPr>
          <w:rFonts w:asciiTheme="minorHAnsi" w:eastAsiaTheme="minorEastAsia" w:hAnsiTheme="minorHAnsi" w:cstheme="minorBidi"/>
          <w:snapToGrid/>
          <w:kern w:val="0"/>
          <w:sz w:val="22"/>
          <w:szCs w:val="22"/>
          <w:lang w:eastAsia="nl-NL"/>
        </w:rPr>
      </w:pPr>
      <w:hyperlink w:anchor="_Toc46478453" w:history="1">
        <w:r w:rsidR="00C4783E" w:rsidRPr="009817D0">
          <w:rPr>
            <w:rStyle w:val="Hyperlink"/>
          </w:rPr>
          <w:t>2.13</w:t>
        </w:r>
        <w:r w:rsidR="00C4783E">
          <w:rPr>
            <w:rFonts w:asciiTheme="minorHAnsi" w:eastAsiaTheme="minorEastAsia" w:hAnsiTheme="minorHAnsi" w:cstheme="minorBidi"/>
            <w:snapToGrid/>
            <w:kern w:val="0"/>
            <w:sz w:val="22"/>
            <w:szCs w:val="22"/>
            <w:lang w:eastAsia="nl-NL"/>
          </w:rPr>
          <w:tab/>
        </w:r>
        <w:r w:rsidR="00C4783E" w:rsidRPr="009817D0">
          <w:rPr>
            <w:rStyle w:val="Hyperlink"/>
          </w:rPr>
          <w:t>Einde kadasterdeel</w:t>
        </w:r>
        <w:r w:rsidR="00C4783E">
          <w:rPr>
            <w:webHidden/>
          </w:rPr>
          <w:tab/>
        </w:r>
        <w:r w:rsidR="00C4783E">
          <w:rPr>
            <w:webHidden/>
          </w:rPr>
          <w:fldChar w:fldCharType="begin"/>
        </w:r>
        <w:r w:rsidR="00C4783E">
          <w:rPr>
            <w:webHidden/>
          </w:rPr>
          <w:instrText xml:space="preserve"> PAGEREF _Toc46478453 \h </w:instrText>
        </w:r>
        <w:r w:rsidR="00C4783E">
          <w:rPr>
            <w:webHidden/>
          </w:rPr>
        </w:r>
        <w:r w:rsidR="00C4783E">
          <w:rPr>
            <w:webHidden/>
          </w:rPr>
          <w:fldChar w:fldCharType="separate"/>
        </w:r>
        <w:r w:rsidR="00C4783E">
          <w:rPr>
            <w:webHidden/>
          </w:rPr>
          <w:t>36</w:t>
        </w:r>
        <w:r w:rsidR="00C4783E">
          <w:rPr>
            <w:webHidden/>
          </w:rPr>
          <w:fldChar w:fldCharType="end"/>
        </w:r>
      </w:hyperlink>
    </w:p>
    <w:p w14:paraId="4BF68F65" w14:textId="22EC6DCA" w:rsidR="00C4783E" w:rsidRDefault="00523E6C">
      <w:pPr>
        <w:pStyle w:val="Inhopg2"/>
        <w:rPr>
          <w:rFonts w:asciiTheme="minorHAnsi" w:eastAsiaTheme="minorEastAsia" w:hAnsiTheme="minorHAnsi" w:cstheme="minorBidi"/>
          <w:snapToGrid/>
          <w:kern w:val="0"/>
          <w:sz w:val="22"/>
          <w:szCs w:val="22"/>
          <w:lang w:eastAsia="nl-NL"/>
        </w:rPr>
      </w:pPr>
      <w:hyperlink w:anchor="_Toc46478454" w:history="1">
        <w:r w:rsidR="00C4783E" w:rsidRPr="009817D0">
          <w:rPr>
            <w:rStyle w:val="Hyperlink"/>
          </w:rPr>
          <w:t>2.14</w:t>
        </w:r>
        <w:r w:rsidR="00C4783E">
          <w:rPr>
            <w:rFonts w:asciiTheme="minorHAnsi" w:eastAsiaTheme="minorEastAsia" w:hAnsiTheme="minorHAnsi" w:cstheme="minorBidi"/>
            <w:snapToGrid/>
            <w:kern w:val="0"/>
            <w:sz w:val="22"/>
            <w:szCs w:val="22"/>
            <w:lang w:eastAsia="nl-NL"/>
          </w:rPr>
          <w:tab/>
        </w:r>
        <w:r w:rsidR="00C4783E" w:rsidRPr="009817D0">
          <w:rPr>
            <w:rStyle w:val="Hyperlink"/>
          </w:rPr>
          <w:t>Vrije gedeelte</w:t>
        </w:r>
        <w:r w:rsidR="00C4783E">
          <w:rPr>
            <w:webHidden/>
          </w:rPr>
          <w:tab/>
        </w:r>
        <w:r w:rsidR="00C4783E">
          <w:rPr>
            <w:webHidden/>
          </w:rPr>
          <w:fldChar w:fldCharType="begin"/>
        </w:r>
        <w:r w:rsidR="00C4783E">
          <w:rPr>
            <w:webHidden/>
          </w:rPr>
          <w:instrText xml:space="preserve"> PAGEREF _Toc46478454 \h </w:instrText>
        </w:r>
        <w:r w:rsidR="00C4783E">
          <w:rPr>
            <w:webHidden/>
          </w:rPr>
        </w:r>
        <w:r w:rsidR="00C4783E">
          <w:rPr>
            <w:webHidden/>
          </w:rPr>
          <w:fldChar w:fldCharType="separate"/>
        </w:r>
        <w:r w:rsidR="00C4783E">
          <w:rPr>
            <w:webHidden/>
          </w:rPr>
          <w:t>37</w:t>
        </w:r>
        <w:r w:rsidR="00C4783E">
          <w:rPr>
            <w:webHidden/>
          </w:rPr>
          <w:fldChar w:fldCharType="end"/>
        </w:r>
      </w:hyperlink>
    </w:p>
    <w:p w14:paraId="66D13A6F" w14:textId="65B58191" w:rsidR="003228A3" w:rsidRPr="00343045" w:rsidRDefault="004A1631">
      <w:r w:rsidRPr="00343045">
        <w:fldChar w:fldCharType="end"/>
      </w:r>
    </w:p>
    <w:p w14:paraId="03BB9C1B" w14:textId="77777777" w:rsidR="003228A3" w:rsidRPr="00343045" w:rsidRDefault="003228A3"/>
    <w:p w14:paraId="4F605AE0" w14:textId="77777777" w:rsidR="004A1631" w:rsidRPr="00343045" w:rsidRDefault="004A1631" w:rsidP="004A1631">
      <w:pPr>
        <w:pStyle w:val="Kop1"/>
        <w:numPr>
          <w:ilvl w:val="0"/>
          <w:numId w:val="1"/>
        </w:numPr>
        <w:rPr>
          <w:lang w:val="nl-NL"/>
        </w:rPr>
      </w:pPr>
      <w:bookmarkStart w:id="8" w:name="bmStartpunt"/>
      <w:bookmarkStart w:id="9" w:name="_Toc498316301"/>
      <w:bookmarkStart w:id="10" w:name="_Toc20728828"/>
      <w:bookmarkStart w:id="11" w:name="_Toc46478431"/>
      <w:bookmarkStart w:id="12" w:name="_Toc179181706"/>
      <w:bookmarkEnd w:id="8"/>
      <w:bookmarkEnd w:id="9"/>
      <w:bookmarkEnd w:id="10"/>
      <w:r w:rsidRPr="00343045">
        <w:rPr>
          <w:lang w:val="nl-NL"/>
        </w:rPr>
        <w:lastRenderedPageBreak/>
        <w:t>Inleiding</w:t>
      </w:r>
      <w:bookmarkEnd w:id="11"/>
    </w:p>
    <w:p w14:paraId="3E8B1D84" w14:textId="77777777" w:rsidR="00987D5A" w:rsidRPr="00343045" w:rsidRDefault="00987D5A" w:rsidP="00987D5A">
      <w:pPr>
        <w:pStyle w:val="Kop2"/>
        <w:numPr>
          <w:ilvl w:val="1"/>
          <w:numId w:val="1"/>
        </w:numPr>
      </w:pPr>
      <w:bookmarkStart w:id="13" w:name="_Toc196114936"/>
      <w:bookmarkStart w:id="14" w:name="_Toc46478432"/>
      <w:r w:rsidRPr="00343045">
        <w:t>Doel</w:t>
      </w:r>
      <w:bookmarkEnd w:id="13"/>
      <w:bookmarkEnd w:id="14"/>
    </w:p>
    <w:p w14:paraId="79F81822" w14:textId="4FE26220" w:rsidR="008D0862" w:rsidRDefault="008D0862" w:rsidP="008D0862">
      <w:r w:rsidRPr="00343045">
        <w:t>I</w:t>
      </w:r>
      <w:r>
        <w:t>n dit document wordt beschreven</w:t>
      </w:r>
      <w:r w:rsidRPr="00343045">
        <w:t xml:space="preserve"> hoe het modeldocument voor</w:t>
      </w:r>
      <w:r w:rsidR="00286F0E">
        <w:t xml:space="preserve"> </w:t>
      </w:r>
      <w:r w:rsidR="008C36C7">
        <w:t>Nationale-Nederlanden</w:t>
      </w:r>
      <w:r w:rsidR="00071867"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3DC2BF9F" w14:textId="77777777" w:rsidR="00987D5A" w:rsidRPr="00343045" w:rsidRDefault="00987D5A" w:rsidP="00987D5A"/>
    <w:p w14:paraId="733E068F" w14:textId="77777777" w:rsidR="00447EB0" w:rsidRDefault="00447EB0" w:rsidP="00447EB0">
      <w:pPr>
        <w:pStyle w:val="Kop2"/>
        <w:numPr>
          <w:ilvl w:val="1"/>
          <w:numId w:val="1"/>
        </w:numPr>
      </w:pPr>
      <w:bookmarkStart w:id="15" w:name="_Toc212447230"/>
      <w:bookmarkStart w:id="16" w:name="_Toc46478433"/>
      <w:bookmarkStart w:id="17" w:name="_Toc196114937"/>
      <w:r w:rsidRPr="00343045">
        <w:t>Algemeen</w:t>
      </w:r>
      <w:bookmarkEnd w:id="15"/>
      <w:bookmarkEnd w:id="16"/>
    </w:p>
    <w:p w14:paraId="2D8E86F3"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FDBDA70" w14:textId="77777777" w:rsidR="009A53F9" w:rsidRDefault="009A53F9" w:rsidP="009A53F9">
      <w:pPr>
        <w:rPr>
          <w:lang w:val="nl"/>
        </w:rPr>
      </w:pPr>
    </w:p>
    <w:p w14:paraId="4057E370"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7"/>
    <w:p w14:paraId="06BD16FC" w14:textId="77777777" w:rsidR="00440164" w:rsidRDefault="00440164" w:rsidP="00A06FC5">
      <w:pPr>
        <w:rPr>
          <w:b/>
        </w:rPr>
      </w:pPr>
    </w:p>
    <w:p w14:paraId="1F27661D" w14:textId="77777777" w:rsidR="00EF395F" w:rsidRDefault="00EF395F" w:rsidP="00A06FC5">
      <w:r w:rsidRPr="00EF395F">
        <w:t>Aanvullende</w:t>
      </w:r>
      <w:r>
        <w:t xml:space="preserve"> presentatie beschrijving:</w:t>
      </w:r>
    </w:p>
    <w:p w14:paraId="45853296"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21F28C58" w14:textId="000CD340"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565019" w:rsidRPr="00482EB5">
        <w:rPr>
          <w:noProof/>
          <w:lang w:eastAsia="nl-NL"/>
        </w:rPr>
        <w:drawing>
          <wp:inline distT="0" distB="0" distL="0" distR="0" wp14:anchorId="52E71865" wp14:editId="39A16783">
            <wp:extent cx="3283585" cy="317246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3585" cy="3172460"/>
                    </a:xfrm>
                    <a:prstGeom prst="rect">
                      <a:avLst/>
                    </a:prstGeom>
                    <a:noFill/>
                    <a:ln>
                      <a:noFill/>
                    </a:ln>
                  </pic:spPr>
                </pic:pic>
              </a:graphicData>
            </a:graphic>
          </wp:inline>
        </w:drawing>
      </w:r>
    </w:p>
    <w:p w14:paraId="70FEDC5D" w14:textId="77777777" w:rsidR="002B627D" w:rsidRPr="00440164" w:rsidRDefault="002B627D" w:rsidP="00A06FC5">
      <w:pPr>
        <w:rPr>
          <w:b/>
        </w:rPr>
      </w:pPr>
    </w:p>
    <w:p w14:paraId="7C58D82A" w14:textId="77777777" w:rsidR="00BF18B4" w:rsidRPr="00343045" w:rsidRDefault="00BF18B4" w:rsidP="00056C54">
      <w:pPr>
        <w:pStyle w:val="Kop2"/>
        <w:pageBreakBefore/>
      </w:pPr>
      <w:bookmarkStart w:id="18" w:name="_Toc191216332"/>
      <w:bookmarkStart w:id="19" w:name="_Toc191373237"/>
      <w:bookmarkStart w:id="20" w:name="_Toc191216333"/>
      <w:bookmarkStart w:id="21" w:name="_Toc191373238"/>
      <w:bookmarkStart w:id="22" w:name="_Toc46478434"/>
      <w:bookmarkEnd w:id="18"/>
      <w:bookmarkEnd w:id="19"/>
      <w:bookmarkEnd w:id="20"/>
      <w:bookmarkEnd w:id="21"/>
      <w:r w:rsidRPr="00343045">
        <w:lastRenderedPageBreak/>
        <w:t>Referenties</w:t>
      </w:r>
      <w:bookmarkEnd w:id="22"/>
    </w:p>
    <w:p w14:paraId="7769B12D"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661"/>
      </w:tblGrid>
      <w:tr w:rsidR="00637C02" w:rsidRPr="00DB7FA4" w14:paraId="6E79F3A5" w14:textId="77777777" w:rsidTr="00637C02">
        <w:tc>
          <w:tcPr>
            <w:tcW w:w="556" w:type="dxa"/>
            <w:shd w:val="clear" w:color="auto" w:fill="CCCCCC"/>
          </w:tcPr>
          <w:p w14:paraId="2CBEF72C" w14:textId="77777777" w:rsidR="00637C02" w:rsidRPr="00DB7FA4" w:rsidRDefault="00637C02" w:rsidP="00BF18B4">
            <w:pPr>
              <w:rPr>
                <w:b/>
                <w:lang w:val="nl"/>
              </w:rPr>
            </w:pPr>
            <w:r w:rsidRPr="00DB7FA4">
              <w:rPr>
                <w:b/>
                <w:lang w:val="nl"/>
              </w:rPr>
              <w:t>ID</w:t>
            </w:r>
          </w:p>
        </w:tc>
        <w:tc>
          <w:tcPr>
            <w:tcW w:w="7661" w:type="dxa"/>
            <w:shd w:val="clear" w:color="auto" w:fill="CCCCCC"/>
          </w:tcPr>
          <w:p w14:paraId="351D1526" w14:textId="77777777" w:rsidR="00637C02" w:rsidRPr="00DB7FA4" w:rsidRDefault="00637C02" w:rsidP="00BF18B4">
            <w:pPr>
              <w:rPr>
                <w:b/>
                <w:lang w:val="nl"/>
              </w:rPr>
            </w:pPr>
            <w:r w:rsidRPr="00DB7FA4">
              <w:rPr>
                <w:b/>
                <w:lang w:val="nl"/>
              </w:rPr>
              <w:t>Documentnaam</w:t>
            </w:r>
          </w:p>
        </w:tc>
      </w:tr>
      <w:tr w:rsidR="00637C02" w:rsidRPr="00DB7FA4" w14:paraId="0631A537" w14:textId="77777777" w:rsidTr="00637C02">
        <w:tc>
          <w:tcPr>
            <w:tcW w:w="556" w:type="dxa"/>
            <w:shd w:val="clear" w:color="auto" w:fill="auto"/>
          </w:tcPr>
          <w:p w14:paraId="5784F35B" w14:textId="77777777" w:rsidR="00637C02" w:rsidRPr="00DB7FA4" w:rsidRDefault="00637C02" w:rsidP="00BF18B4">
            <w:pPr>
              <w:rPr>
                <w:lang w:val="nl"/>
              </w:rPr>
            </w:pPr>
            <w:r w:rsidRPr="002C7327">
              <w:t>[1]</w:t>
            </w:r>
          </w:p>
        </w:tc>
        <w:tc>
          <w:tcPr>
            <w:tcW w:w="7661" w:type="dxa"/>
            <w:shd w:val="clear" w:color="auto" w:fill="auto"/>
          </w:tcPr>
          <w:p w14:paraId="2278D1FC" w14:textId="31B73ABC" w:rsidR="00637C02" w:rsidRPr="00DB7FA4" w:rsidRDefault="00637C02" w:rsidP="00D77156">
            <w:pPr>
              <w:rPr>
                <w:lang w:val="nl"/>
              </w:rPr>
            </w:pPr>
            <w:r w:rsidRPr="00CC0276">
              <w:t xml:space="preserve">Modeldocument </w:t>
            </w:r>
            <w:r w:rsidR="00D4721B">
              <w:t>Nationale-Nederlanden</w:t>
            </w:r>
            <w:r>
              <w:t xml:space="preserve"> hypotheek</w:t>
            </w:r>
          </w:p>
        </w:tc>
      </w:tr>
      <w:tr w:rsidR="00637C02" w:rsidRPr="00DB7FA4" w14:paraId="5A76CA10" w14:textId="77777777" w:rsidTr="00637C02">
        <w:tc>
          <w:tcPr>
            <w:tcW w:w="556" w:type="dxa"/>
            <w:shd w:val="clear" w:color="auto" w:fill="auto"/>
          </w:tcPr>
          <w:p w14:paraId="399BF0D8" w14:textId="77777777" w:rsidR="00637C02" w:rsidRPr="00DB7FA4" w:rsidRDefault="00637C02" w:rsidP="00BF18B4">
            <w:pPr>
              <w:rPr>
                <w:lang w:val="nl"/>
              </w:rPr>
            </w:pPr>
            <w:r w:rsidRPr="00134AAB">
              <w:t>[2]</w:t>
            </w:r>
          </w:p>
        </w:tc>
        <w:tc>
          <w:tcPr>
            <w:tcW w:w="7661" w:type="dxa"/>
            <w:shd w:val="clear" w:color="auto" w:fill="auto"/>
          </w:tcPr>
          <w:p w14:paraId="2E735B59" w14:textId="06D7044C" w:rsidR="00637C02" w:rsidRPr="00DB7FA4" w:rsidRDefault="00637C02" w:rsidP="00BF18B4">
            <w:pPr>
              <w:rPr>
                <w:lang w:val="nl"/>
              </w:rPr>
            </w:pPr>
            <w:r w:rsidRPr="00134AAB">
              <w:t xml:space="preserve">Documentatie standaard tekstblokken: namen van de documenten en de versies daarvan zijn in </w:t>
            </w:r>
            <w:r>
              <w:t xml:space="preserve">de release notes </w:t>
            </w:r>
            <w:r w:rsidRPr="00134AAB">
              <w:t>opgenomen</w:t>
            </w:r>
          </w:p>
        </w:tc>
      </w:tr>
      <w:tr w:rsidR="00637C02" w:rsidRPr="00DB7FA4" w14:paraId="6251BB28" w14:textId="77777777" w:rsidTr="00637C02">
        <w:tc>
          <w:tcPr>
            <w:tcW w:w="556" w:type="dxa"/>
            <w:shd w:val="clear" w:color="auto" w:fill="auto"/>
          </w:tcPr>
          <w:p w14:paraId="1A32B55C" w14:textId="548B68FB" w:rsidR="00637C02" w:rsidRPr="00DB7FA4" w:rsidRDefault="00637C02" w:rsidP="00BF18B4">
            <w:pPr>
              <w:rPr>
                <w:lang w:val="nl"/>
              </w:rPr>
            </w:pPr>
            <w:bookmarkStart w:id="23" w:name="AlgemeneAfsprakenDocument"/>
            <w:r>
              <w:t>[3]</w:t>
            </w:r>
            <w:bookmarkEnd w:id="23"/>
          </w:p>
        </w:tc>
        <w:tc>
          <w:tcPr>
            <w:tcW w:w="7661" w:type="dxa"/>
            <w:shd w:val="clear" w:color="auto" w:fill="auto"/>
          </w:tcPr>
          <w:p w14:paraId="26645354" w14:textId="77777777" w:rsidR="00637C02" w:rsidRPr="00DB7FA4" w:rsidRDefault="00637C02" w:rsidP="00BF18B4">
            <w:pPr>
              <w:rPr>
                <w:lang w:val="nl"/>
              </w:rPr>
            </w:pPr>
            <w:r w:rsidRPr="00F04F48">
              <w:t>Tekstblok - Algemene afspraken modeldocumenten en tekstblokken</w:t>
            </w:r>
          </w:p>
        </w:tc>
      </w:tr>
      <w:tr w:rsidR="00637C02" w:rsidRPr="00DB7FA4" w14:paraId="74BB290C" w14:textId="77777777" w:rsidTr="00637C02">
        <w:tc>
          <w:tcPr>
            <w:tcW w:w="556" w:type="dxa"/>
            <w:shd w:val="clear" w:color="auto" w:fill="auto"/>
          </w:tcPr>
          <w:p w14:paraId="7485DCDF" w14:textId="2513E082" w:rsidR="00637C02" w:rsidRDefault="00637C02" w:rsidP="00BF18B4">
            <w:bookmarkStart w:id="24" w:name="TC"/>
            <w:r>
              <w:t>[</w:t>
            </w:r>
            <w:r w:rsidR="00125A6B">
              <w:t>4]</w:t>
            </w:r>
            <w:bookmarkEnd w:id="24"/>
          </w:p>
        </w:tc>
        <w:tc>
          <w:tcPr>
            <w:tcW w:w="7661" w:type="dxa"/>
            <w:shd w:val="clear" w:color="auto" w:fill="auto"/>
          </w:tcPr>
          <w:p w14:paraId="4E775411" w14:textId="77777777" w:rsidR="00637C02" w:rsidRDefault="00637C02" w:rsidP="00BF18B4">
            <w:r w:rsidRPr="00362DEE">
              <w:t>Toelichting - Comparitie nummering en layout</w:t>
            </w:r>
          </w:p>
        </w:tc>
      </w:tr>
      <w:tr w:rsidR="00637C02" w:rsidRPr="00DB7FA4" w14:paraId="46389FD5" w14:textId="77777777" w:rsidTr="00637C02">
        <w:tc>
          <w:tcPr>
            <w:tcW w:w="556" w:type="dxa"/>
            <w:shd w:val="clear" w:color="auto" w:fill="auto"/>
          </w:tcPr>
          <w:p w14:paraId="4B229E4E" w14:textId="0094DDDF" w:rsidR="00637C02" w:rsidRDefault="00637C02" w:rsidP="00BF18B4">
            <w:r>
              <w:t>[</w:t>
            </w:r>
            <w:r w:rsidR="00125A6B">
              <w:t>5</w:t>
            </w:r>
            <w:r>
              <w:t>]</w:t>
            </w:r>
          </w:p>
        </w:tc>
        <w:tc>
          <w:tcPr>
            <w:tcW w:w="7661" w:type="dxa"/>
            <w:shd w:val="clear" w:color="auto" w:fill="auto"/>
          </w:tcPr>
          <w:p w14:paraId="0A1FF460" w14:textId="77777777" w:rsidR="00637C02" w:rsidRPr="00F04F48" w:rsidRDefault="00637C02" w:rsidP="00BF18B4">
            <w:r>
              <w:t xml:space="preserve">Generieke XSD </w:t>
            </w:r>
            <w:r w:rsidRPr="00887623">
              <w:t>StukAlgemeen</w:t>
            </w:r>
          </w:p>
        </w:tc>
      </w:tr>
    </w:tbl>
    <w:p w14:paraId="05589B1B" w14:textId="77777777" w:rsidR="003743B2" w:rsidRPr="00343045" w:rsidRDefault="003743B2" w:rsidP="00BF18B4">
      <w:pPr>
        <w:rPr>
          <w:lang w:val="nl"/>
        </w:rPr>
      </w:pPr>
    </w:p>
    <w:p w14:paraId="3342FD6D" w14:textId="77777777" w:rsidR="008D0862" w:rsidRPr="002C7327" w:rsidRDefault="008D0862" w:rsidP="00075CF1">
      <w:pPr>
        <w:pStyle w:val="streepje"/>
        <w:numPr>
          <w:ilvl w:val="0"/>
          <w:numId w:val="0"/>
        </w:numPr>
        <w:rPr>
          <w:lang w:val="nl-NL"/>
        </w:rPr>
      </w:pPr>
    </w:p>
    <w:p w14:paraId="2C01154B" w14:textId="77777777" w:rsidR="00075CF1" w:rsidRPr="00134AAB" w:rsidRDefault="00075CF1" w:rsidP="00134AAB">
      <w:pPr>
        <w:pStyle w:val="streepje"/>
        <w:numPr>
          <w:ilvl w:val="0"/>
          <w:numId w:val="0"/>
        </w:numPr>
        <w:rPr>
          <w:lang w:val="nl-NL"/>
        </w:rPr>
      </w:pPr>
    </w:p>
    <w:p w14:paraId="409A97CB" w14:textId="77777777" w:rsidR="00857117" w:rsidRDefault="00857117" w:rsidP="00857117">
      <w:pPr>
        <w:pStyle w:val="streepje"/>
        <w:numPr>
          <w:ilvl w:val="0"/>
          <w:numId w:val="0"/>
        </w:numPr>
        <w:ind w:left="284" w:hanging="284"/>
      </w:pPr>
    </w:p>
    <w:p w14:paraId="05BE0D68"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67150D45" w14:textId="6CCE7446" w:rsidR="008D0862" w:rsidRDefault="009E0D31" w:rsidP="008D0862">
      <w:pPr>
        <w:pStyle w:val="Kop1"/>
        <w:numPr>
          <w:ilvl w:val="0"/>
          <w:numId w:val="1"/>
        </w:numPr>
        <w:rPr>
          <w:lang w:val="nl-NL"/>
        </w:rPr>
      </w:pPr>
      <w:bookmarkStart w:id="27" w:name="_Toc46478435"/>
      <w:bookmarkEnd w:id="12"/>
      <w:r>
        <w:rPr>
          <w:lang w:val="nl-NL"/>
        </w:rPr>
        <w:lastRenderedPageBreak/>
        <w:t>National-Nederlanden</w:t>
      </w:r>
      <w:r w:rsidR="00340045">
        <w:rPr>
          <w:lang w:val="nl-NL"/>
        </w:rPr>
        <w:t xml:space="preserve"> </w:t>
      </w:r>
      <w:r w:rsidR="008D0862">
        <w:rPr>
          <w:lang w:val="nl-NL"/>
        </w:rPr>
        <w:t>Hypotheekakte</w:t>
      </w:r>
      <w:bookmarkEnd w:id="27"/>
    </w:p>
    <w:p w14:paraId="2DAAFCA4" w14:textId="077BB38F" w:rsidR="008D0862" w:rsidRDefault="008D0862" w:rsidP="008D0862">
      <w:r>
        <w:t xml:space="preserve">In dit hoofdstuk is de structuur van de </w:t>
      </w:r>
      <w:r w:rsidR="00B031F2">
        <w:t>Nationale-Nederlanden</w:t>
      </w:r>
      <w:r w:rsidR="00340045">
        <w:t xml:space="preserve"> </w:t>
      </w:r>
      <w:r>
        <w:t>hypotheekakte in detail beschreven.</w:t>
      </w:r>
    </w:p>
    <w:p w14:paraId="13AADAA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1C91E4B3"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23FF5FD3" w14:textId="77777777" w:rsidR="005606FC" w:rsidRDefault="005606FC" w:rsidP="00AA1E30"/>
    <w:p w14:paraId="170BEF5B" w14:textId="77777777" w:rsidR="008D0862" w:rsidRPr="00343045" w:rsidRDefault="00741213" w:rsidP="008D0862">
      <w:pPr>
        <w:pStyle w:val="Kop2"/>
      </w:pPr>
      <w:bookmarkStart w:id="28" w:name="_Toc246925271"/>
      <w:bookmarkStart w:id="29" w:name="_Toc46478436"/>
      <w:r>
        <w:t>Equivalentiev</w:t>
      </w:r>
      <w:r w:rsidR="008D0862">
        <w:t>erklaring</w:t>
      </w:r>
      <w:bookmarkEnd w:id="28"/>
      <w:bookmarkEnd w:id="29"/>
    </w:p>
    <w:p w14:paraId="3FEA3765"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175C0685"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D11F9D0" w14:textId="77777777" w:rsidTr="00DB7FA4">
        <w:tc>
          <w:tcPr>
            <w:tcW w:w="2394" w:type="pct"/>
            <w:shd w:val="clear" w:color="auto" w:fill="auto"/>
          </w:tcPr>
          <w:p w14:paraId="4072D437" w14:textId="77777777" w:rsidR="00C4522F" w:rsidRPr="00D77156" w:rsidRDefault="00C4522F" w:rsidP="00A7152A">
            <w:pPr>
              <w:rPr>
                <w:b/>
              </w:rPr>
            </w:pPr>
            <w:r w:rsidRPr="00DB7FA4">
              <w:rPr>
                <w:b/>
              </w:rPr>
              <w:t>Modeldocument tekst</w:t>
            </w:r>
          </w:p>
        </w:tc>
        <w:tc>
          <w:tcPr>
            <w:tcW w:w="2606" w:type="pct"/>
            <w:shd w:val="clear" w:color="auto" w:fill="auto"/>
          </w:tcPr>
          <w:p w14:paraId="104408CA" w14:textId="77777777" w:rsidR="00C4522F" w:rsidRPr="00D77156" w:rsidRDefault="00C4522F" w:rsidP="005217FC">
            <w:pPr>
              <w:rPr>
                <w:b/>
              </w:rPr>
            </w:pPr>
            <w:r w:rsidRPr="00DB7FA4">
              <w:rPr>
                <w:b/>
              </w:rPr>
              <w:t>Toelichting</w:t>
            </w:r>
          </w:p>
        </w:tc>
      </w:tr>
      <w:tr w:rsidR="008D0862" w:rsidRPr="002E729C" w14:paraId="458EB12A" w14:textId="77777777" w:rsidTr="00DB7FA4">
        <w:tc>
          <w:tcPr>
            <w:tcW w:w="2394" w:type="pct"/>
            <w:shd w:val="clear" w:color="auto" w:fill="auto"/>
          </w:tcPr>
          <w:p w14:paraId="55A95E87"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633E84BB" w14:textId="77777777" w:rsidR="00080895" w:rsidRDefault="00025A52" w:rsidP="005217FC">
            <w:pPr>
              <w:rPr>
                <w:szCs w:val="18"/>
              </w:rPr>
            </w:pPr>
            <w:r>
              <w:rPr>
                <w:szCs w:val="18"/>
              </w:rPr>
              <w:t>Verplicht tekstblok.</w:t>
            </w:r>
          </w:p>
          <w:p w14:paraId="5D9C4333" w14:textId="41ED8DD1" w:rsidR="008D0862" w:rsidRDefault="005217FC" w:rsidP="005217FC">
            <w:r w:rsidRPr="00DB7FA4">
              <w:rPr>
                <w:szCs w:val="18"/>
              </w:rPr>
              <w:t>Gegevens van de notaris in de rol van verklaarder.</w:t>
            </w:r>
            <w:r w:rsidR="00025A52">
              <w:t xml:space="preserve"> Dit tekstblok wordt alleen getoond bij het afschrift</w:t>
            </w:r>
            <w:r w:rsidR="006835AE">
              <w:t>.</w:t>
            </w:r>
          </w:p>
          <w:p w14:paraId="4ECAD36B" w14:textId="77777777" w:rsidR="00025A52" w:rsidRDefault="00025A52" w:rsidP="005217FC"/>
          <w:p w14:paraId="561D8C2F" w14:textId="77777777" w:rsidR="00025A52" w:rsidRPr="00025A52" w:rsidRDefault="00025A52" w:rsidP="00025A52">
            <w:pPr>
              <w:rPr>
                <w:snapToGrid/>
                <w:u w:val="single"/>
              </w:rPr>
            </w:pPr>
            <w:r w:rsidRPr="00025A52">
              <w:rPr>
                <w:snapToGrid/>
                <w:u w:val="single"/>
              </w:rPr>
              <w:t>Mapping:</w:t>
            </w:r>
          </w:p>
          <w:p w14:paraId="6E894088" w14:textId="77777777" w:rsidR="00025A52" w:rsidRDefault="00025A52" w:rsidP="00846FDB">
            <w:pPr>
              <w:autoSpaceDE w:val="0"/>
              <w:autoSpaceDN w:val="0"/>
              <w:adjustRightInd w:val="0"/>
              <w:spacing w:line="240" w:lineRule="auto"/>
              <w:rPr>
                <w:snapToGrid/>
                <w:sz w:val="16"/>
                <w:szCs w:val="16"/>
                <w:lang w:val="nl"/>
              </w:rPr>
            </w:pPr>
            <w:r w:rsidRPr="00025A52">
              <w:rPr>
                <w:snapToGrid/>
                <w:sz w:val="16"/>
                <w:szCs w:val="16"/>
                <w:lang w:val="nl"/>
              </w:rPr>
              <w:t>-de mapping is opgenomen in het genoemde tekstblok.</w:t>
            </w:r>
          </w:p>
          <w:p w14:paraId="4697B885" w14:textId="350DD3F5" w:rsidR="00080895" w:rsidRPr="003146A3" w:rsidRDefault="00080895" w:rsidP="00846FDB">
            <w:pPr>
              <w:autoSpaceDE w:val="0"/>
              <w:autoSpaceDN w:val="0"/>
              <w:adjustRightInd w:val="0"/>
              <w:spacing w:line="240" w:lineRule="auto"/>
            </w:pPr>
          </w:p>
        </w:tc>
      </w:tr>
    </w:tbl>
    <w:p w14:paraId="0E2F72D9" w14:textId="77777777" w:rsidR="00461839" w:rsidRDefault="00461839" w:rsidP="00D77156">
      <w:pPr>
        <w:pStyle w:val="Kop2"/>
        <w:pageBreakBefore/>
      </w:pPr>
      <w:bookmarkStart w:id="30" w:name="_Ref438019207"/>
      <w:bookmarkStart w:id="31" w:name="_Toc46478437"/>
      <w:r>
        <w:lastRenderedPageBreak/>
        <w:t>Titel</w:t>
      </w:r>
      <w:bookmarkEnd w:id="30"/>
      <w:bookmarkEnd w:id="3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05D4201F" w14:textId="77777777" w:rsidTr="00DB7FA4">
        <w:tc>
          <w:tcPr>
            <w:tcW w:w="2394" w:type="pct"/>
            <w:shd w:val="clear" w:color="auto" w:fill="auto"/>
          </w:tcPr>
          <w:p w14:paraId="4D55B976" w14:textId="77777777" w:rsidR="00C4522F" w:rsidRPr="00D77156" w:rsidRDefault="00C4522F" w:rsidP="00D77156">
            <w:pPr>
              <w:rPr>
                <w:b/>
              </w:rPr>
            </w:pPr>
            <w:r w:rsidRPr="00DB7FA4">
              <w:rPr>
                <w:b/>
              </w:rPr>
              <w:t>Modeldocument tekst</w:t>
            </w:r>
          </w:p>
        </w:tc>
        <w:tc>
          <w:tcPr>
            <w:tcW w:w="2606" w:type="pct"/>
            <w:shd w:val="clear" w:color="auto" w:fill="auto"/>
          </w:tcPr>
          <w:p w14:paraId="6CB8BA68" w14:textId="77777777" w:rsidR="00C4522F" w:rsidRPr="00D77156" w:rsidRDefault="00C4522F" w:rsidP="00025A52">
            <w:pPr>
              <w:rPr>
                <w:b/>
              </w:rPr>
            </w:pPr>
            <w:r w:rsidRPr="00DB7FA4">
              <w:rPr>
                <w:b/>
              </w:rPr>
              <w:t>Toelichting</w:t>
            </w:r>
          </w:p>
        </w:tc>
      </w:tr>
      <w:tr w:rsidR="00461839" w:rsidRPr="002E729C" w14:paraId="493D6573" w14:textId="77777777" w:rsidTr="00DB7FA4">
        <w:tc>
          <w:tcPr>
            <w:tcW w:w="2394" w:type="pct"/>
            <w:shd w:val="clear" w:color="auto" w:fill="auto"/>
          </w:tcPr>
          <w:p w14:paraId="35E0EDF3" w14:textId="77777777" w:rsidR="00461839" w:rsidRPr="00DB7FA4" w:rsidRDefault="00461839" w:rsidP="00D77156">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37319E52" w14:textId="77777777" w:rsidR="00382719" w:rsidRDefault="00025A52" w:rsidP="00025A52">
            <w:pPr>
              <w:rPr>
                <w:szCs w:val="18"/>
              </w:rPr>
            </w:pPr>
            <w:r>
              <w:rPr>
                <w:szCs w:val="18"/>
              </w:rPr>
              <w:t xml:space="preserve">Optioneel tekstblok. </w:t>
            </w:r>
          </w:p>
          <w:p w14:paraId="11154EF5" w14:textId="359884F6" w:rsidR="00025A52" w:rsidRPr="00025A52" w:rsidRDefault="00025A52" w:rsidP="00025A52">
            <w:pPr>
              <w:rPr>
                <w:snapToGrid/>
                <w:szCs w:val="18"/>
              </w:rPr>
            </w:pPr>
            <w:r w:rsidRPr="00025A52">
              <w:rPr>
                <w:snapToGrid/>
                <w:szCs w:val="18"/>
              </w:rPr>
              <w:t>De titelvelden voor een hypotheekakte. De opmaak is conform het tekstblok.</w:t>
            </w:r>
          </w:p>
          <w:p w14:paraId="7982D202" w14:textId="77777777" w:rsidR="00461839" w:rsidRDefault="00461839" w:rsidP="0093783C">
            <w:pPr>
              <w:rPr>
                <w:szCs w:val="18"/>
              </w:rPr>
            </w:pPr>
          </w:p>
          <w:p w14:paraId="2ABFA218" w14:textId="77777777" w:rsidR="00025A52" w:rsidRPr="00025A52" w:rsidRDefault="00025A52" w:rsidP="00025A52">
            <w:pPr>
              <w:rPr>
                <w:snapToGrid/>
                <w:u w:val="single"/>
              </w:rPr>
            </w:pPr>
            <w:r w:rsidRPr="00025A52">
              <w:rPr>
                <w:snapToGrid/>
                <w:u w:val="single"/>
              </w:rPr>
              <w:t>Mapping:</w:t>
            </w:r>
          </w:p>
          <w:p w14:paraId="14BA46DE"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5369CC76" w14:textId="77777777" w:rsidR="005606FC" w:rsidRDefault="005606FC" w:rsidP="00D77156">
      <w:pPr>
        <w:pStyle w:val="Kop2"/>
      </w:pPr>
      <w:bookmarkStart w:id="32" w:name="_Toc46478438"/>
      <w:r>
        <w:t>Aanhef</w:t>
      </w:r>
      <w:bookmarkEnd w:id="3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37E3FC81" w14:textId="77777777" w:rsidTr="00DB7FA4">
        <w:tc>
          <w:tcPr>
            <w:tcW w:w="2394" w:type="pct"/>
            <w:shd w:val="clear" w:color="auto" w:fill="auto"/>
          </w:tcPr>
          <w:p w14:paraId="1CD5A2FC" w14:textId="77777777" w:rsidR="00C4522F" w:rsidRPr="00D77156" w:rsidRDefault="00C4522F" w:rsidP="00D77156">
            <w:pPr>
              <w:rPr>
                <w:b/>
              </w:rPr>
            </w:pPr>
            <w:r w:rsidRPr="00DB7FA4">
              <w:rPr>
                <w:b/>
              </w:rPr>
              <w:t>Modeldocument tekst</w:t>
            </w:r>
          </w:p>
        </w:tc>
        <w:tc>
          <w:tcPr>
            <w:tcW w:w="2606" w:type="pct"/>
            <w:shd w:val="clear" w:color="auto" w:fill="auto"/>
          </w:tcPr>
          <w:p w14:paraId="4ADA6866" w14:textId="77777777" w:rsidR="00C4522F" w:rsidRPr="00D77156" w:rsidRDefault="00C4522F" w:rsidP="002E729C">
            <w:pPr>
              <w:rPr>
                <w:b/>
              </w:rPr>
            </w:pPr>
            <w:r w:rsidRPr="00DB7FA4">
              <w:rPr>
                <w:b/>
              </w:rPr>
              <w:t>Toelichting</w:t>
            </w:r>
          </w:p>
        </w:tc>
      </w:tr>
      <w:tr w:rsidR="0021646D" w:rsidRPr="002E729C" w14:paraId="3F3AD6CC" w14:textId="77777777" w:rsidTr="00DB7FA4">
        <w:tc>
          <w:tcPr>
            <w:tcW w:w="2394" w:type="pct"/>
            <w:shd w:val="clear" w:color="auto" w:fill="auto"/>
          </w:tcPr>
          <w:p w14:paraId="405AA679"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33" w:name="_Toc245786300"/>
            <w:bookmarkEnd w:id="33"/>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503EACEB" w14:textId="55541D7F" w:rsidR="00382719" w:rsidRDefault="00382719" w:rsidP="002E729C">
            <w:pPr>
              <w:rPr>
                <w:szCs w:val="18"/>
              </w:rPr>
            </w:pPr>
            <w:r>
              <w:rPr>
                <w:szCs w:val="18"/>
              </w:rPr>
              <w:t>Verplicht tekstblok.</w:t>
            </w:r>
          </w:p>
          <w:p w14:paraId="70B13FFA" w14:textId="24CC64AB"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5AF059B9" w14:textId="77777777" w:rsidR="00025A52" w:rsidRDefault="00025A52" w:rsidP="002E729C">
            <w:pPr>
              <w:rPr>
                <w:szCs w:val="18"/>
              </w:rPr>
            </w:pPr>
          </w:p>
          <w:p w14:paraId="51AEEA71" w14:textId="77777777" w:rsidR="00025A52" w:rsidRPr="00025A52" w:rsidRDefault="00025A52" w:rsidP="00025A52">
            <w:pPr>
              <w:rPr>
                <w:snapToGrid/>
                <w:u w:val="single"/>
              </w:rPr>
            </w:pPr>
            <w:r w:rsidRPr="00025A52">
              <w:rPr>
                <w:snapToGrid/>
                <w:u w:val="single"/>
              </w:rPr>
              <w:t>Mapping:</w:t>
            </w:r>
          </w:p>
          <w:p w14:paraId="3E64E1E5"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4F4F2A53" w14:textId="77777777" w:rsidR="00A9324F" w:rsidRPr="002E729C" w:rsidRDefault="00A9324F" w:rsidP="002E729C">
      <w:pPr>
        <w:tabs>
          <w:tab w:val="left" w:pos="6771"/>
        </w:tabs>
        <w:rPr>
          <w:szCs w:val="18"/>
        </w:rPr>
      </w:pPr>
    </w:p>
    <w:p w14:paraId="2B17804E" w14:textId="77777777" w:rsidR="00114244" w:rsidRDefault="00900C94" w:rsidP="00D77156">
      <w:pPr>
        <w:pStyle w:val="Kop2"/>
        <w:pageBreakBefore/>
      </w:pPr>
      <w:bookmarkStart w:id="34" w:name="_Toc46478439"/>
      <w:bookmarkStart w:id="35" w:name="_Ref182807022"/>
      <w:r>
        <w:lastRenderedPageBreak/>
        <w:t>Partijen</w:t>
      </w:r>
      <w:bookmarkEnd w:id="34"/>
    </w:p>
    <w:p w14:paraId="3FA1F51F" w14:textId="358B664E" w:rsidR="0054259B" w:rsidRPr="00890735" w:rsidRDefault="0054259B" w:rsidP="00890735">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FE3800" w:rsidRPr="00FE3800">
        <w:rPr>
          <w:snapToGrid/>
          <w:szCs w:val="18"/>
        </w:rPr>
        <w:t>[</w:t>
      </w:r>
      <w:r w:rsidR="00125A6B">
        <w:rPr>
          <w:snapToGrid/>
          <w:szCs w:val="18"/>
        </w:rPr>
        <w:t>4</w:t>
      </w:r>
      <w:r w:rsidR="00FE3800" w:rsidRPr="00FE3800">
        <w:rPr>
          <w:snapToGrid/>
          <w:szCs w:val="18"/>
        </w:rPr>
        <w:t>]</w:t>
      </w:r>
      <w:r w:rsidRPr="00890735">
        <w:rPr>
          <w:snapToGrid/>
          <w:szCs w:val="18"/>
        </w:rPr>
        <w:fldChar w:fldCharType="end"/>
      </w:r>
      <w:r w:rsidRPr="00890735">
        <w:rPr>
          <w:snapToGrid/>
          <w:szCs w:val="18"/>
        </w:rPr>
        <w:t>.</w:t>
      </w:r>
    </w:p>
    <w:p w14:paraId="4345765C" w14:textId="6BBA86C4" w:rsidR="00915E27" w:rsidRDefault="00652D84" w:rsidP="00915E27">
      <w:pPr>
        <w:pStyle w:val="Kop3"/>
      </w:pPr>
      <w:bookmarkStart w:id="36" w:name="_Toc427054420"/>
      <w:bookmarkStart w:id="37" w:name="_Toc46478440"/>
      <w:bookmarkEnd w:id="36"/>
      <w:r>
        <w:t>Schuldenaar</w:t>
      </w:r>
      <w:r w:rsidR="002C3623">
        <w:t>/Hypotheekgever</w:t>
      </w:r>
      <w:bookmarkEnd w:id="37"/>
    </w:p>
    <w:tbl>
      <w:tblPr>
        <w:tblW w:w="554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9"/>
        <w:gridCol w:w="8"/>
        <w:gridCol w:w="7227"/>
        <w:gridCol w:w="31"/>
      </w:tblGrid>
      <w:tr w:rsidR="00C4522F" w:rsidRPr="00D77156" w14:paraId="134A51C0" w14:textId="77777777" w:rsidTr="0066437D">
        <w:trPr>
          <w:gridAfter w:val="1"/>
          <w:wAfter w:w="11" w:type="pct"/>
          <w:trHeight w:val="125"/>
          <w:tblHeader/>
        </w:trPr>
        <w:tc>
          <w:tcPr>
            <w:tcW w:w="2389" w:type="pct"/>
            <w:shd w:val="clear" w:color="auto" w:fill="auto"/>
          </w:tcPr>
          <w:p w14:paraId="5ADA87EE" w14:textId="77777777" w:rsidR="00C4522F" w:rsidRPr="00D77156" w:rsidRDefault="00C4522F" w:rsidP="00C856B0">
            <w:pPr>
              <w:rPr>
                <w:b/>
              </w:rPr>
            </w:pPr>
            <w:r w:rsidRPr="00DB7FA4">
              <w:rPr>
                <w:b/>
              </w:rPr>
              <w:t>Modeldocument tekst</w:t>
            </w:r>
          </w:p>
        </w:tc>
        <w:tc>
          <w:tcPr>
            <w:tcW w:w="2600" w:type="pct"/>
            <w:gridSpan w:val="2"/>
            <w:shd w:val="clear" w:color="auto" w:fill="auto"/>
          </w:tcPr>
          <w:p w14:paraId="0C9D8D81" w14:textId="77777777" w:rsidR="00C4522F" w:rsidRPr="00D77156" w:rsidRDefault="00C4522F" w:rsidP="00C856B0">
            <w:pPr>
              <w:rPr>
                <w:b/>
              </w:rPr>
            </w:pPr>
            <w:r w:rsidRPr="00DB7FA4">
              <w:rPr>
                <w:b/>
              </w:rPr>
              <w:t>Toelichting</w:t>
            </w:r>
          </w:p>
        </w:tc>
      </w:tr>
      <w:tr w:rsidR="00915E27" w:rsidRPr="00123774" w14:paraId="19755EE2" w14:textId="77777777" w:rsidTr="0066437D">
        <w:trPr>
          <w:gridAfter w:val="1"/>
          <w:wAfter w:w="11" w:type="pct"/>
          <w:trHeight w:val="125"/>
        </w:trPr>
        <w:tc>
          <w:tcPr>
            <w:tcW w:w="2389" w:type="pct"/>
            <w:shd w:val="clear" w:color="auto" w:fill="auto"/>
          </w:tcPr>
          <w:p w14:paraId="252EFBF5" w14:textId="77777777" w:rsidR="00915E27" w:rsidRPr="00194473" w:rsidRDefault="00627268" w:rsidP="00C856B0">
            <w:pPr>
              <w:rPr>
                <w:rFonts w:cs="Arial"/>
                <w:bCs/>
                <w:color w:val="FF0000"/>
                <w:szCs w:val="18"/>
              </w:rPr>
            </w:pPr>
            <w:r w:rsidRPr="00194473">
              <w:rPr>
                <w:rFonts w:cs="Arial"/>
                <w:color w:val="FF0000"/>
                <w:szCs w:val="18"/>
              </w:rPr>
              <w:t>1</w:t>
            </w:r>
            <w:r w:rsidR="00915E27" w:rsidRPr="00194473">
              <w:rPr>
                <w:rFonts w:cs="Arial"/>
                <w:bCs/>
                <w:color w:val="FF0000"/>
                <w:szCs w:val="18"/>
              </w:rPr>
              <w:t>.</w:t>
            </w:r>
          </w:p>
        </w:tc>
        <w:tc>
          <w:tcPr>
            <w:tcW w:w="2600" w:type="pct"/>
            <w:gridSpan w:val="2"/>
            <w:shd w:val="clear" w:color="auto" w:fill="auto"/>
          </w:tcPr>
          <w:p w14:paraId="1684AB3E" w14:textId="77777777" w:rsidR="00815599" w:rsidRPr="00527D55" w:rsidRDefault="00815599" w:rsidP="00194473">
            <w:pPr>
              <w:rPr>
                <w:snapToGrid/>
                <w:szCs w:val="18"/>
              </w:rPr>
            </w:pPr>
            <w:r w:rsidRPr="00527D55">
              <w:rPr>
                <w:snapToGrid/>
                <w:szCs w:val="18"/>
              </w:rPr>
              <w:t>Verplichte tekst.</w:t>
            </w:r>
          </w:p>
          <w:p w14:paraId="552F7A58" w14:textId="21E11F4C" w:rsidR="00CE14A0" w:rsidRPr="00CE14A0" w:rsidRDefault="00CE14A0" w:rsidP="00955FFA">
            <w:pPr>
              <w:autoSpaceDE w:val="0"/>
              <w:autoSpaceDN w:val="0"/>
              <w:adjustRightInd w:val="0"/>
              <w:spacing w:line="240" w:lineRule="auto"/>
              <w:rPr>
                <w:rFonts w:cs="Arial"/>
                <w:snapToGrid/>
                <w:kern w:val="0"/>
                <w:szCs w:val="18"/>
                <w:lang w:eastAsia="nl-NL"/>
              </w:rPr>
            </w:pPr>
          </w:p>
        </w:tc>
      </w:tr>
      <w:tr w:rsidR="00915E27" w:rsidRPr="00123774" w14:paraId="3BEB281B" w14:textId="77777777" w:rsidTr="0066437D">
        <w:trPr>
          <w:gridAfter w:val="1"/>
          <w:wAfter w:w="11" w:type="pct"/>
          <w:trHeight w:val="125"/>
        </w:trPr>
        <w:tc>
          <w:tcPr>
            <w:tcW w:w="2389" w:type="pct"/>
            <w:shd w:val="clear" w:color="auto" w:fill="auto"/>
          </w:tcPr>
          <w:p w14:paraId="46C5C092" w14:textId="77777777" w:rsidR="00915E27" w:rsidRPr="00194473" w:rsidRDefault="00915E27" w:rsidP="00A13E1C">
            <w:pPr>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0" w:type="pct"/>
            <w:gridSpan w:val="2"/>
            <w:shd w:val="clear" w:color="auto" w:fill="auto"/>
          </w:tcPr>
          <w:p w14:paraId="2B796AEC" w14:textId="724B67F0" w:rsidR="00915E27" w:rsidRDefault="00915E27" w:rsidP="00194473">
            <w:pPr>
              <w:rPr>
                <w:snapToGrid/>
                <w:kern w:val="0"/>
                <w:lang w:eastAsia="nl-NL"/>
              </w:rPr>
            </w:pPr>
            <w:r w:rsidRPr="00DB7FA4">
              <w:rPr>
                <w:snapToGrid/>
                <w:kern w:val="0"/>
                <w:lang w:eastAsia="nl-NL"/>
              </w:rPr>
              <w:t>Dit tekstblok is optioneel en wordt alleen weergegeven wanneer een gevolmachtigde optreedt voor de genoemde partij.</w:t>
            </w:r>
            <w:r w:rsidR="00025A52">
              <w:rPr>
                <w:snapToGrid/>
                <w:kern w:val="0"/>
                <w:lang w:eastAsia="nl-NL"/>
              </w:rPr>
              <w:t xml:space="preserve"> </w:t>
            </w:r>
            <w:r w:rsidRPr="00DB7FA4">
              <w:rPr>
                <w:snapToGrid/>
                <w:kern w:val="0"/>
                <w:lang w:eastAsia="nl-NL"/>
              </w:rPr>
              <w:t>Er kan maximaal één gevolmachtigde vermeld worden, die optreedt voor de genoemde partij.</w:t>
            </w:r>
          </w:p>
          <w:p w14:paraId="51DF5055" w14:textId="467D5046" w:rsidR="002F643B" w:rsidRDefault="002F643B" w:rsidP="00194473">
            <w:pPr>
              <w:rPr>
                <w:snapToGrid/>
                <w:kern w:val="0"/>
                <w:lang w:eastAsia="nl-NL"/>
              </w:rPr>
            </w:pPr>
          </w:p>
          <w:p w14:paraId="28017F16" w14:textId="77777777" w:rsidR="002F643B" w:rsidRPr="00BB309B" w:rsidRDefault="002F643B" w:rsidP="002F643B">
            <w:pPr>
              <w:spacing w:line="240" w:lineRule="auto"/>
              <w:rPr>
                <w:snapToGrid/>
                <w:kern w:val="0"/>
                <w:lang w:eastAsia="nl-NL"/>
              </w:rPr>
            </w:pPr>
            <w:r w:rsidRPr="00BB309B">
              <w:rPr>
                <w:snapToGrid/>
                <w:kern w:val="0"/>
                <w:u w:val="single"/>
                <w:lang w:eastAsia="nl-NL"/>
              </w:rPr>
              <w:t>Mapping</w:t>
            </w:r>
            <w:r w:rsidRPr="00BB309B">
              <w:rPr>
                <w:snapToGrid/>
                <w:kern w:val="0"/>
                <w:lang w:eastAsia="nl-NL"/>
              </w:rPr>
              <w:t>:</w:t>
            </w:r>
          </w:p>
          <w:p w14:paraId="5C7543CF" w14:textId="77777777" w:rsidR="002F643B" w:rsidRPr="00BB309B" w:rsidRDefault="002F643B" w:rsidP="002F643B">
            <w:pPr>
              <w:pStyle w:val="streepje"/>
              <w:spacing w:line="240" w:lineRule="auto"/>
              <w:ind w:left="0" w:firstLine="0"/>
              <w:rPr>
                <w:snapToGrid/>
                <w:kern w:val="0"/>
                <w:sz w:val="16"/>
                <w:szCs w:val="16"/>
                <w:lang w:eastAsia="nl-NL"/>
              </w:rPr>
            </w:pPr>
            <w:r w:rsidRPr="00BB309B">
              <w:rPr>
                <w:snapToGrid/>
                <w:kern w:val="0"/>
                <w:sz w:val="16"/>
                <w:szCs w:val="16"/>
                <w:lang w:eastAsia="nl-NL"/>
              </w:rPr>
              <w:t xml:space="preserve">//IMKAD_AangebodenStuk/Partij/Gevolmachtigde, waarbij </w:t>
            </w:r>
          </w:p>
          <w:p w14:paraId="19B74DB8" w14:textId="77777777" w:rsidR="002F643B" w:rsidRPr="00BB309B" w:rsidRDefault="002F643B" w:rsidP="002F643B">
            <w:pPr>
              <w:pStyle w:val="streepje"/>
              <w:spacing w:line="240" w:lineRule="auto"/>
              <w:ind w:left="0" w:firstLine="0"/>
              <w:rPr>
                <w:snapToGrid/>
                <w:kern w:val="0"/>
                <w:sz w:val="16"/>
                <w:szCs w:val="16"/>
                <w:lang w:eastAsia="nl-NL"/>
              </w:rPr>
            </w:pPr>
            <w:r w:rsidRPr="00BB309B">
              <w:rPr>
                <w:snapToGrid/>
                <w:kern w:val="0"/>
                <w:sz w:val="16"/>
                <w:szCs w:val="16"/>
                <w:lang w:eastAsia="nl-NL"/>
              </w:rPr>
              <w:t>//Partij</w:t>
            </w:r>
          </w:p>
          <w:p w14:paraId="507D695E" w14:textId="282D4671" w:rsidR="002F643B" w:rsidRPr="00DB7FA4" w:rsidRDefault="002F643B" w:rsidP="002F643B">
            <w:pPr>
              <w:spacing w:line="240" w:lineRule="auto"/>
              <w:rPr>
                <w:snapToGrid/>
                <w:kern w:val="0"/>
                <w:lang w:eastAsia="nl-NL"/>
              </w:rPr>
            </w:pPr>
            <w:r w:rsidRPr="00BB309B">
              <w:rPr>
                <w:snapToGrid/>
                <w:kern w:val="0"/>
                <w:sz w:val="16"/>
                <w:szCs w:val="16"/>
                <w:lang w:eastAsia="nl-NL"/>
              </w:rPr>
              <w:t>./aanduidingPartij(één van de waarden uit tekstblok ‘Partijnamen in hypotheekakten’)</w:t>
            </w:r>
          </w:p>
          <w:p w14:paraId="5FBEF5DE" w14:textId="73F8AE13" w:rsidR="00915E27" w:rsidRPr="00955FFA" w:rsidRDefault="00915E27" w:rsidP="009764F4">
            <w:pPr>
              <w:autoSpaceDE w:val="0"/>
              <w:autoSpaceDN w:val="0"/>
              <w:adjustRightInd w:val="0"/>
              <w:spacing w:line="240" w:lineRule="auto"/>
              <w:rPr>
                <w:snapToGrid/>
                <w:kern w:val="0"/>
                <w:sz w:val="16"/>
                <w:szCs w:val="16"/>
                <w:lang w:eastAsia="nl-NL"/>
              </w:rPr>
            </w:pPr>
          </w:p>
        </w:tc>
      </w:tr>
      <w:tr w:rsidR="00915E27" w:rsidRPr="00123774" w14:paraId="10986C5D" w14:textId="77777777" w:rsidTr="0066437D">
        <w:trPr>
          <w:gridAfter w:val="1"/>
          <w:wAfter w:w="11" w:type="pct"/>
          <w:trHeight w:val="125"/>
        </w:trPr>
        <w:tc>
          <w:tcPr>
            <w:tcW w:w="2389" w:type="pct"/>
            <w:shd w:val="clear" w:color="auto" w:fill="auto"/>
          </w:tcPr>
          <w:p w14:paraId="476E6136" w14:textId="77777777" w:rsidR="00915E27" w:rsidRPr="00194473" w:rsidRDefault="00915E27" w:rsidP="00DB7FA4">
            <w:pPr>
              <w:ind w:firstLine="300"/>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TEKSTBLOK PARTIJ NATUURLIJ</w:t>
            </w:r>
            <w:r w:rsidR="00377735" w:rsidRPr="00194473">
              <w:rPr>
                <w:color w:val="339966"/>
                <w:szCs w:val="18"/>
                <w:highlight w:val="yellow"/>
              </w:rPr>
              <w:t xml:space="preserve">K PERSOON / TEKSTBLOK </w:t>
            </w:r>
            <w:r w:rsidR="00377735" w:rsidRPr="00194473">
              <w:rPr>
                <w:color w:val="339966"/>
                <w:szCs w:val="18"/>
              </w:rPr>
              <w:tab/>
            </w:r>
            <w:r w:rsidR="00377735" w:rsidRPr="00194473">
              <w:rPr>
                <w:color w:val="339966"/>
                <w:szCs w:val="18"/>
              </w:rPr>
              <w:tab/>
            </w:r>
            <w:r w:rsidR="00377735" w:rsidRPr="00194473">
              <w:rPr>
                <w:color w:val="339966"/>
                <w:szCs w:val="18"/>
              </w:rPr>
              <w:tab/>
              <w:t xml:space="preserve">  </w:t>
            </w:r>
            <w:r w:rsidR="00194473">
              <w:rPr>
                <w:color w:val="339966"/>
                <w:szCs w:val="18"/>
              </w:rPr>
              <w:tab/>
            </w:r>
            <w:r w:rsidR="00194473">
              <w:rPr>
                <w:color w:val="339966"/>
                <w:szCs w:val="18"/>
              </w:rPr>
              <w:tab/>
            </w:r>
            <w:r w:rsidR="00194473">
              <w:rPr>
                <w:color w:val="339966"/>
                <w:szCs w:val="18"/>
              </w:rPr>
              <w:tab/>
            </w:r>
            <w:r w:rsidR="00377735" w:rsidRPr="00194473">
              <w:rPr>
                <w:color w:val="339966"/>
                <w:szCs w:val="18"/>
                <w:highlight w:val="yellow"/>
              </w:rPr>
              <w:t xml:space="preserve">PARTIJ </w:t>
            </w:r>
            <w:r w:rsidRPr="00194473">
              <w:rPr>
                <w:color w:val="339966"/>
                <w:szCs w:val="18"/>
                <w:highlight w:val="yellow"/>
              </w:rPr>
              <w:t>NIET NATUURLIJK PERSOON</w:t>
            </w:r>
            <w:r w:rsidRPr="00194473">
              <w:rPr>
                <w:rFonts w:cs="Arial"/>
                <w:color w:val="FF0000"/>
                <w:szCs w:val="18"/>
              </w:rPr>
              <w:t>;</w:t>
            </w:r>
          </w:p>
          <w:p w14:paraId="70942071" w14:textId="77777777" w:rsidR="00915E27" w:rsidRPr="00FC6ED9" w:rsidRDefault="00915E27" w:rsidP="00C856B0">
            <w:pPr>
              <w:rPr>
                <w:rFonts w:cs="Arial"/>
                <w:bCs/>
                <w:color w:val="800080"/>
                <w:sz w:val="20"/>
              </w:rPr>
            </w:pPr>
          </w:p>
        </w:tc>
        <w:tc>
          <w:tcPr>
            <w:tcW w:w="2600" w:type="pct"/>
            <w:gridSpan w:val="2"/>
            <w:shd w:val="clear" w:color="auto" w:fill="auto"/>
          </w:tcPr>
          <w:p w14:paraId="7DAD885B" w14:textId="23389460" w:rsidR="00915E27" w:rsidRDefault="00915E27" w:rsidP="00194473">
            <w:r w:rsidRPr="00286F0E">
              <w:t>Verplichte keuze uit 2 tekstblokken met de gegevens van de perso(o)n(en), die tot de partij behoren.</w:t>
            </w:r>
            <w:r w:rsidR="00025A52">
              <w:t xml:space="preserve"> </w:t>
            </w:r>
            <w:r>
              <w:t xml:space="preserve">Er moet minimaal één tekstblok ingevuld worden. Er mogen meerdere dezelfde of verschillende tekstblokken na elkaar vermeld worden. Alle combinaties zijn toegestaan. </w:t>
            </w:r>
          </w:p>
          <w:p w14:paraId="05550E43" w14:textId="77777777" w:rsidR="00915E27" w:rsidRPr="00955FFA" w:rsidRDefault="00915E27" w:rsidP="00955FFA">
            <w:pPr>
              <w:autoSpaceDE w:val="0"/>
              <w:autoSpaceDN w:val="0"/>
              <w:adjustRightInd w:val="0"/>
              <w:spacing w:line="240" w:lineRule="auto"/>
              <w:rPr>
                <w:snapToGrid/>
                <w:kern w:val="0"/>
                <w:sz w:val="16"/>
                <w:szCs w:val="16"/>
                <w:lang w:eastAsia="nl-NL"/>
              </w:rPr>
            </w:pPr>
          </w:p>
          <w:p w14:paraId="2B10D5EA" w14:textId="77777777" w:rsidR="00915E27" w:rsidRPr="00DB7FA4" w:rsidRDefault="00915E27" w:rsidP="00C856B0">
            <w:pPr>
              <w:rPr>
                <w:szCs w:val="18"/>
                <w:u w:val="single"/>
              </w:rPr>
            </w:pPr>
            <w:r w:rsidRPr="00DB7FA4">
              <w:rPr>
                <w:szCs w:val="18"/>
                <w:u w:val="single"/>
              </w:rPr>
              <w:t>Mapping persoon:</w:t>
            </w:r>
          </w:p>
          <w:p w14:paraId="3FEB46FA" w14:textId="77777777" w:rsidR="00915E27" w:rsidRPr="00DB7FA4" w:rsidRDefault="00915E27" w:rsidP="00DB7FA4">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400EBDE9" w14:textId="77777777" w:rsidR="009764F4" w:rsidRPr="00DB7FA4" w:rsidRDefault="00025A52" w:rsidP="009764F4">
            <w:pPr>
              <w:autoSpaceDE w:val="0"/>
              <w:autoSpaceDN w:val="0"/>
              <w:adjustRightInd w:val="0"/>
              <w:spacing w:line="240" w:lineRule="auto"/>
              <w:rPr>
                <w:rFonts w:cs="Arial"/>
                <w:snapToGrid/>
                <w:kern w:val="0"/>
                <w:sz w:val="16"/>
                <w:szCs w:val="16"/>
                <w:lang w:eastAsia="nl-NL"/>
              </w:rPr>
            </w:pPr>
            <w:r>
              <w:rPr>
                <w:sz w:val="16"/>
                <w:szCs w:val="16"/>
                <w:lang w:val="nl"/>
              </w:rPr>
              <w:t>-d</w:t>
            </w:r>
            <w:r w:rsidR="00915E27" w:rsidRPr="00DB7FA4">
              <w:rPr>
                <w:sz w:val="16"/>
                <w:szCs w:val="16"/>
                <w:lang w:val="nl"/>
              </w:rPr>
              <w:t>e overige mapping is opgenomen in de genoemde tekstblokken.</w:t>
            </w:r>
          </w:p>
        </w:tc>
      </w:tr>
      <w:tr w:rsidR="0066437D" w:rsidRPr="00123774" w14:paraId="18A844BD" w14:textId="77777777" w:rsidTr="000F1857">
        <w:trPr>
          <w:trHeight w:val="601"/>
        </w:trPr>
        <w:tc>
          <w:tcPr>
            <w:tcW w:w="2392" w:type="pct"/>
            <w:gridSpan w:val="2"/>
            <w:shd w:val="clear" w:color="auto" w:fill="auto"/>
          </w:tcPr>
          <w:p w14:paraId="3DB4D4CE" w14:textId="5F0D244D" w:rsidR="009B13CB" w:rsidRPr="00445131" w:rsidRDefault="009B13CB" w:rsidP="009B13CB">
            <w:pPr>
              <w:ind w:firstLine="300"/>
              <w:rPr>
                <w:rFonts w:cs="Arial"/>
                <w:snapToGrid/>
                <w:color w:val="FF0000"/>
                <w:kern w:val="0"/>
                <w:szCs w:val="18"/>
                <w:highlight w:val="darkYellow"/>
                <w:lang w:eastAsia="nl-NL"/>
              </w:rPr>
            </w:pPr>
            <w:r w:rsidRPr="0033368E">
              <w:rPr>
                <w:rFonts w:cs="Arial"/>
                <w:snapToGrid/>
                <w:color w:val="FFFFFF" w:themeColor="background1"/>
                <w:kern w:val="0"/>
                <w:szCs w:val="18"/>
                <w:highlight w:val="darkYellow"/>
                <w:lang w:eastAsia="nl-NL"/>
              </w:rPr>
              <w:t>KEUZEBLOK PARTIJNAMEN HYPOTHEEKAKTE</w:t>
            </w:r>
            <w:r w:rsidR="006F0B27" w:rsidRPr="00445131">
              <w:rPr>
                <w:rFonts w:cs="Arial"/>
                <w:snapToGrid/>
                <w:color w:val="FF0000"/>
                <w:kern w:val="0"/>
                <w:szCs w:val="18"/>
                <w:lang w:eastAsia="nl-NL"/>
              </w:rPr>
              <w:t>;</w:t>
            </w:r>
          </w:p>
          <w:p w14:paraId="32EF6F81" w14:textId="3920E318" w:rsidR="0066437D" w:rsidRPr="00BB309B" w:rsidRDefault="0066437D" w:rsidP="00F37B0D">
            <w:pPr>
              <w:ind w:firstLine="300"/>
              <w:rPr>
                <w:rFonts w:cs="Arial"/>
                <w:color w:val="800080"/>
              </w:rPr>
            </w:pPr>
          </w:p>
        </w:tc>
        <w:tc>
          <w:tcPr>
            <w:tcW w:w="2608" w:type="pct"/>
            <w:gridSpan w:val="2"/>
            <w:shd w:val="clear" w:color="auto" w:fill="auto"/>
          </w:tcPr>
          <w:p w14:paraId="4EAF3E4E" w14:textId="4CA0F300" w:rsidR="0066437D" w:rsidRPr="00BB309B" w:rsidRDefault="002C6A93" w:rsidP="00F37B0D">
            <w:pPr>
              <w:autoSpaceDE w:val="0"/>
              <w:autoSpaceDN w:val="0"/>
              <w:adjustRightInd w:val="0"/>
              <w:spacing w:line="240" w:lineRule="auto"/>
              <w:rPr>
                <w:rFonts w:cs="Arial"/>
                <w:snapToGrid/>
                <w:kern w:val="0"/>
                <w:szCs w:val="18"/>
                <w:lang w:eastAsia="nl-NL"/>
              </w:rPr>
            </w:pPr>
            <w:r>
              <w:rPr>
                <w:szCs w:val="18"/>
              </w:rPr>
              <w:t xml:space="preserve">Zie paragraaf </w:t>
            </w:r>
            <w:r w:rsidR="00E9741D">
              <w:rPr>
                <w:szCs w:val="18"/>
              </w:rPr>
              <w:t>2.4.1.1</w:t>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r w:rsidRPr="00EC51F1">
              <w:rPr>
                <w:lang w:val="en-US"/>
              </w:rPr>
              <w:t>K</w:t>
            </w:r>
            <w:r>
              <w:rPr>
                <w:lang w:val="en-US"/>
              </w:rPr>
              <w:t>euzeblok P</w:t>
            </w:r>
            <w:r w:rsidRPr="00EC51F1">
              <w:rPr>
                <w:lang w:val="en-US"/>
              </w:rPr>
              <w:t>ar</w:t>
            </w:r>
            <w:r>
              <w:rPr>
                <w:lang w:val="en-US"/>
              </w:rPr>
              <w:t>tijnamen H</w:t>
            </w:r>
            <w:r w:rsidRPr="00EC51F1">
              <w:rPr>
                <w:lang w:val="en-US"/>
              </w:rPr>
              <w:t>ypotheekakte</w:t>
            </w:r>
            <w:r>
              <w:rPr>
                <w:szCs w:val="18"/>
              </w:rPr>
              <w:fldChar w:fldCharType="end"/>
            </w:r>
            <w:r>
              <w:rPr>
                <w:szCs w:val="18"/>
              </w:rPr>
              <w:t>.</w:t>
            </w:r>
          </w:p>
          <w:p w14:paraId="4401EB2F" w14:textId="7B5DB1BE" w:rsidR="0066437D" w:rsidRPr="00BB309B" w:rsidRDefault="0066437D" w:rsidP="00F37B0D">
            <w:pPr>
              <w:rPr>
                <w:sz w:val="16"/>
                <w:szCs w:val="16"/>
              </w:rPr>
            </w:pPr>
          </w:p>
        </w:tc>
      </w:tr>
    </w:tbl>
    <w:p w14:paraId="760CE011" w14:textId="77777777" w:rsidR="009B13CB" w:rsidRPr="00EC51F1" w:rsidRDefault="009B13CB" w:rsidP="00445131">
      <w:pPr>
        <w:pStyle w:val="Kop4"/>
        <w:rPr>
          <w:lang w:val="en-US"/>
        </w:rPr>
      </w:pPr>
      <w:bookmarkStart w:id="38" w:name="_Ref454549849"/>
      <w:bookmarkStart w:id="39" w:name="_Toc46478441"/>
      <w:r w:rsidRPr="00EC51F1">
        <w:rPr>
          <w:lang w:val="en-US"/>
        </w:rPr>
        <w:lastRenderedPageBreak/>
        <w:t>K</w:t>
      </w:r>
      <w:r>
        <w:rPr>
          <w:lang w:val="en-US"/>
        </w:rPr>
        <w:t>euzeblok P</w:t>
      </w:r>
      <w:r w:rsidRPr="00EC51F1">
        <w:rPr>
          <w:lang w:val="en-US"/>
        </w:rPr>
        <w:t>ar</w:t>
      </w:r>
      <w:r>
        <w:rPr>
          <w:lang w:val="en-US"/>
        </w:rPr>
        <w:t>tijnamen H</w:t>
      </w:r>
      <w:r w:rsidRPr="00EC51F1">
        <w:rPr>
          <w:lang w:val="en-US"/>
        </w:rPr>
        <w:t>ypotheekakte</w:t>
      </w:r>
      <w:bookmarkEnd w:id="38"/>
      <w:bookmarkEnd w:id="39"/>
    </w:p>
    <w:p w14:paraId="66FCECD4" w14:textId="77777777" w:rsidR="009B13CB" w:rsidRPr="00506FDC" w:rsidRDefault="009B13CB" w:rsidP="009B13CB"/>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4B1F47" w14:paraId="0A05452A" w14:textId="77777777" w:rsidTr="005E48FA">
        <w:tc>
          <w:tcPr>
            <w:tcW w:w="2282" w:type="pct"/>
            <w:shd w:val="clear" w:color="auto" w:fill="auto"/>
          </w:tcPr>
          <w:p w14:paraId="043C73ED" w14:textId="6D28E211" w:rsidR="001C6CA4" w:rsidRPr="006879F9" w:rsidRDefault="001C6CA4" w:rsidP="001C6CA4">
            <w:pPr>
              <w:rPr>
                <w:rFonts w:cs="Arial"/>
                <w:color w:val="339966"/>
                <w:szCs w:val="18"/>
              </w:rPr>
            </w:pPr>
            <w:r w:rsidRPr="006879F9">
              <w:rPr>
                <w:rFonts w:cs="Arial"/>
                <w:color w:val="339966"/>
                <w:szCs w:val="18"/>
              </w:rPr>
              <w:t>hierna</w:t>
            </w:r>
            <w:r w:rsidRPr="006879F9">
              <w:rPr>
                <w:rFonts w:cs="Arial"/>
                <w:color w:val="FF0000"/>
                <w:szCs w:val="18"/>
              </w:rPr>
              <w:t xml:space="preserve"> </w:t>
            </w:r>
            <w:r w:rsidRPr="006879F9">
              <w:rPr>
                <w:rFonts w:cs="Arial"/>
                <w:color w:val="339966"/>
                <w:szCs w:val="18"/>
              </w:rPr>
              <w:t xml:space="preserve">ook te noemen: </w:t>
            </w:r>
            <w:r w:rsidR="000F5C86">
              <w:rPr>
                <w:rFonts w:cs="Arial"/>
                <w:color w:val="800080"/>
                <w:szCs w:val="18"/>
              </w:rPr>
              <w:t>(t</w:t>
            </w:r>
            <w:r w:rsidRPr="006879F9">
              <w:rPr>
                <w:rFonts w:cs="Arial"/>
                <w:color w:val="800080"/>
                <w:szCs w:val="18"/>
              </w:rPr>
              <w:t>ezamen en waar van toepassing ook ieder afzonderlijk</w:t>
            </w:r>
            <w:r w:rsidR="000F5C86">
              <w:rPr>
                <w:rFonts w:cs="Arial"/>
                <w:color w:val="800080"/>
                <w:szCs w:val="18"/>
              </w:rPr>
              <w:t>)</w:t>
            </w:r>
            <w:r w:rsidRPr="006879F9">
              <w:rPr>
                <w:rFonts w:cs="Arial"/>
                <w:color w:val="008000"/>
                <w:szCs w:val="18"/>
              </w:rPr>
              <w:t xml:space="preserve"> </w:t>
            </w:r>
            <w:r w:rsidRPr="006879F9">
              <w:rPr>
                <w:rFonts w:cs="Arial"/>
                <w:color w:val="339966"/>
                <w:szCs w:val="18"/>
              </w:rPr>
              <w:t>‘schuldenaar’ en/of ‘hypotheekgever’</w:t>
            </w:r>
            <w:r w:rsidRPr="006879F9">
              <w:rPr>
                <w:rFonts w:cs="Arial"/>
                <w:color w:val="008000"/>
                <w:szCs w:val="18"/>
              </w:rPr>
              <w:t xml:space="preserv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de verschenen</w:t>
            </w:r>
            <w:r w:rsidRPr="006879F9">
              <w:rPr>
                <w:rFonts w:cs="Arial"/>
                <w:color w:val="008000"/>
                <w:szCs w:val="18"/>
              </w:rPr>
              <w:t xml:space="preserv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persoon/personen</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8000"/>
                <w:szCs w:val="18"/>
              </w:rPr>
              <w:t xml:space="preserve"> </w:t>
            </w:r>
            <w:r w:rsidRPr="006879F9">
              <w:rPr>
                <w:rFonts w:cs="Arial"/>
                <w:color w:val="00FFFF"/>
                <w:szCs w:val="18"/>
              </w:rPr>
              <w:t>sub</w:t>
            </w:r>
            <w:r w:rsidRPr="006879F9">
              <w:rPr>
                <w:rFonts w:cs="Arial"/>
                <w:color w:val="008000"/>
                <w:szCs w:val="18"/>
              </w:rPr>
              <w:t xml:space="preserve"> </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szCs w:val="18"/>
              </w:rPr>
              <w:t>nummering persoon</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t>naam rechtspersoon</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 xml:space="preserv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 xml:space="preserve">de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heer/mevrouw</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800080"/>
                <w:szCs w:val="18"/>
              </w:rPr>
              <w:t xml:space="preserv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t>naam natuurlijk persoon</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800080"/>
                <w:szCs w:val="18"/>
              </w:rPr>
              <w:t xml:space="preserve"> voornoemd,</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t xml:space="preserve"> </w:t>
            </w:r>
            <w:r w:rsidRPr="006879F9">
              <w:rPr>
                <w:rFonts w:cs="Arial"/>
                <w:color w:val="339966"/>
                <w:szCs w:val="18"/>
              </w:rPr>
              <w:t>hierna</w:t>
            </w:r>
            <w:r w:rsidRPr="006879F9">
              <w:rPr>
                <w:rFonts w:cs="Arial"/>
                <w:color w:val="FF0000"/>
                <w:szCs w:val="18"/>
              </w:rPr>
              <w:t xml:space="preserve"> </w:t>
            </w:r>
            <w:r w:rsidRPr="006879F9">
              <w:rPr>
                <w:rFonts w:cs="Arial"/>
                <w:color w:val="339966"/>
                <w:szCs w:val="18"/>
              </w:rPr>
              <w:t xml:space="preserve">ook te noemen: </w:t>
            </w:r>
            <w:r w:rsidR="000F5C86">
              <w:rPr>
                <w:rFonts w:cs="Arial"/>
                <w:color w:val="800080"/>
                <w:szCs w:val="18"/>
              </w:rPr>
              <w:t>(t</w:t>
            </w:r>
            <w:r w:rsidRPr="006879F9">
              <w:rPr>
                <w:rFonts w:cs="Arial"/>
                <w:color w:val="800080"/>
                <w:szCs w:val="18"/>
              </w:rPr>
              <w:t>ezamen en waar van toepassing ook ieder afzonderlijk</w:t>
            </w:r>
            <w:r w:rsidR="000F5C86">
              <w:rPr>
                <w:rFonts w:cs="Arial"/>
                <w:color w:val="800080"/>
                <w:szCs w:val="18"/>
              </w:rPr>
              <w:t>)</w:t>
            </w:r>
            <w:r w:rsidRPr="006879F9">
              <w:rPr>
                <w:rFonts w:cs="Arial"/>
                <w:color w:val="008000"/>
                <w:szCs w:val="18"/>
              </w:rPr>
              <w:t xml:space="preserve"> </w:t>
            </w:r>
            <w:r w:rsidRPr="006879F9">
              <w:rPr>
                <w:rFonts w:cs="Arial"/>
                <w:color w:val="339966"/>
                <w:szCs w:val="18"/>
              </w:rPr>
              <w:t>‘schuldenaar’ en</w:t>
            </w:r>
            <w:r w:rsidRPr="006879F9">
              <w:rPr>
                <w:rFonts w:cs="Arial"/>
                <w:color w:val="008000"/>
                <w:szCs w:val="18"/>
              </w:rPr>
              <w:t xml:space="preserve"> </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color w:val="00FFFF"/>
                <w:szCs w:val="18"/>
              </w:rPr>
              <w:t>de</w:t>
            </w:r>
            <w:r w:rsidRPr="006879F9">
              <w:rPr>
                <w:rFonts w:cs="Arial"/>
                <w:color w:val="008000"/>
                <w:szCs w:val="18"/>
              </w:rPr>
              <w:t xml:space="preserve"> </w:t>
            </w:r>
            <w:r w:rsidRPr="006879F9">
              <w:rPr>
                <w:rFonts w:cs="Arial"/>
                <w:color w:val="00FFFF"/>
                <w:szCs w:val="18"/>
              </w:rPr>
              <w:t>verschenen</w:t>
            </w:r>
            <w:r w:rsidRPr="006879F9">
              <w:rPr>
                <w:rFonts w:cs="Arial"/>
                <w:color w:val="008000"/>
                <w:szCs w:val="18"/>
              </w:rPr>
              <w:t xml:space="preserve"> </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color w:val="00FFFF"/>
                <w:szCs w:val="18"/>
              </w:rPr>
              <w:t>persoon/personen</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color w:val="800080"/>
                <w:szCs w:val="18"/>
              </w:rPr>
              <w:t xml:space="preserve"> </w:t>
            </w:r>
            <w:r w:rsidRPr="006879F9">
              <w:rPr>
                <w:rFonts w:cs="Arial"/>
                <w:color w:val="00FFFF"/>
                <w:szCs w:val="18"/>
              </w:rPr>
              <w:t>sub</w:t>
            </w:r>
            <w:r w:rsidRPr="006879F9">
              <w:rPr>
                <w:rFonts w:cs="Arial"/>
                <w:color w:val="800080"/>
                <w:szCs w:val="18"/>
              </w:rPr>
              <w:t xml:space="preserve"> </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szCs w:val="18"/>
              </w:rPr>
              <w:t>nummering persoon</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color w:val="00FFFF"/>
                <w:szCs w:val="18"/>
              </w:rPr>
              <w:t>/</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t>naam rechtspersoon</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color w:val="00FFFF"/>
                <w:szCs w:val="18"/>
              </w:rPr>
              <w:t xml:space="preserv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 xml:space="preserve">de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heer/mevrouw</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800080"/>
                <w:szCs w:val="18"/>
              </w:rPr>
              <w:t xml:space="preserve"> </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szCs w:val="18"/>
              </w:rPr>
              <w:t>naam natuurlijk persoon</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800080"/>
                <w:szCs w:val="18"/>
              </w:rPr>
              <w:t xml:space="preserve"> voornoemd,</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8000"/>
                <w:szCs w:val="18"/>
              </w:rPr>
              <w:t xml:space="preserve"> </w:t>
            </w:r>
            <w:r w:rsidRPr="006879F9">
              <w:rPr>
                <w:rFonts w:cs="Arial"/>
                <w:color w:val="339966"/>
                <w:szCs w:val="18"/>
              </w:rPr>
              <w:t>hierna</w:t>
            </w:r>
            <w:r w:rsidRPr="006879F9">
              <w:rPr>
                <w:rFonts w:cs="Arial"/>
                <w:color w:val="FF0000"/>
                <w:szCs w:val="18"/>
              </w:rPr>
              <w:t xml:space="preserve"> </w:t>
            </w:r>
            <w:r w:rsidRPr="006879F9">
              <w:rPr>
                <w:rFonts w:cs="Arial"/>
                <w:color w:val="339966"/>
                <w:szCs w:val="18"/>
              </w:rPr>
              <w:t>ook te noemen:</w:t>
            </w:r>
            <w:r w:rsidRPr="006879F9">
              <w:rPr>
                <w:rFonts w:cs="Arial"/>
                <w:color w:val="800080"/>
                <w:szCs w:val="18"/>
              </w:rPr>
              <w:t xml:space="preserve"> </w:t>
            </w:r>
            <w:r w:rsidR="00E62E67">
              <w:rPr>
                <w:rFonts w:cs="Arial"/>
                <w:color w:val="800080"/>
                <w:szCs w:val="18"/>
              </w:rPr>
              <w:t>(t</w:t>
            </w:r>
            <w:r w:rsidRPr="006879F9">
              <w:rPr>
                <w:rFonts w:cs="Arial"/>
                <w:color w:val="800080"/>
                <w:szCs w:val="18"/>
              </w:rPr>
              <w:t>ezamen en waar van toepassing ook ieder afzonderlijk</w:t>
            </w:r>
            <w:r w:rsidR="00E62E67">
              <w:rPr>
                <w:rFonts w:cs="Arial"/>
                <w:color w:val="800080"/>
                <w:szCs w:val="18"/>
              </w:rPr>
              <w:t>)</w:t>
            </w:r>
            <w:r w:rsidRPr="006879F9">
              <w:rPr>
                <w:rFonts w:cs="Arial"/>
                <w:color w:val="339966"/>
                <w:szCs w:val="18"/>
              </w:rPr>
              <w:t xml:space="preserve"> ‘hypotheekgever’</w:t>
            </w:r>
          </w:p>
          <w:p w14:paraId="10166D24" w14:textId="5F60009F" w:rsidR="009B13CB" w:rsidRPr="002C6A93" w:rsidRDefault="009B13CB" w:rsidP="005E48FA">
            <w:pPr>
              <w:tabs>
                <w:tab w:val="left" w:pos="-1440"/>
                <w:tab w:val="left" w:pos="-720"/>
                <w:tab w:val="left" w:pos="425"/>
              </w:tabs>
              <w:suppressAutoHyphens/>
              <w:rPr>
                <w:color w:val="FF0000"/>
                <w:szCs w:val="18"/>
              </w:rPr>
            </w:pPr>
          </w:p>
        </w:tc>
        <w:tc>
          <w:tcPr>
            <w:tcW w:w="2718" w:type="pct"/>
            <w:shd w:val="clear" w:color="auto" w:fill="auto"/>
          </w:tcPr>
          <w:p w14:paraId="4765B5AD" w14:textId="77777777" w:rsidR="009B13CB" w:rsidRPr="002C6A93" w:rsidRDefault="009B13CB" w:rsidP="005E48FA">
            <w:pPr>
              <w:rPr>
                <w:szCs w:val="18"/>
              </w:rPr>
            </w:pPr>
            <w:r w:rsidRPr="002C6A93">
              <w:rPr>
                <w:szCs w:val="18"/>
              </w:rPr>
              <w:t>Verplichte keuze uit de volgende 2 opties, waaruit er 1 gekozen moet worden:</w:t>
            </w:r>
          </w:p>
          <w:p w14:paraId="6244841D" w14:textId="6F4ABCD5" w:rsidR="002F75AD" w:rsidRPr="000107CF" w:rsidRDefault="002F75AD" w:rsidP="009B13CB">
            <w:pPr>
              <w:pStyle w:val="streepje"/>
              <w:numPr>
                <w:ilvl w:val="0"/>
                <w:numId w:val="32"/>
              </w:numPr>
              <w:ind w:left="227" w:hanging="227"/>
              <w:rPr>
                <w:szCs w:val="18"/>
              </w:rPr>
            </w:pPr>
            <w:r w:rsidRPr="00832CE3">
              <w:rPr>
                <w:rFonts w:cs="Arial"/>
                <w:color w:val="339966"/>
                <w:szCs w:val="18"/>
              </w:rPr>
              <w:t>hierna</w:t>
            </w:r>
            <w:r w:rsidRPr="00832CE3">
              <w:rPr>
                <w:rFonts w:cs="Arial"/>
                <w:color w:val="FF0000"/>
                <w:szCs w:val="18"/>
              </w:rPr>
              <w:t xml:space="preserve"> </w:t>
            </w:r>
            <w:r w:rsidRPr="00832CE3">
              <w:rPr>
                <w:rFonts w:cs="Arial"/>
                <w:color w:val="339966"/>
                <w:szCs w:val="18"/>
              </w:rPr>
              <w:t xml:space="preserve">ook te noemen: </w:t>
            </w:r>
            <w:r w:rsidR="00C90197">
              <w:rPr>
                <w:rFonts w:cs="Arial"/>
                <w:color w:val="800080"/>
                <w:szCs w:val="18"/>
              </w:rPr>
              <w:t>(t</w:t>
            </w:r>
            <w:r w:rsidRPr="00832CE3">
              <w:rPr>
                <w:rFonts w:cs="Arial"/>
                <w:color w:val="800080"/>
                <w:szCs w:val="18"/>
              </w:rPr>
              <w:t>ezamen en waar van toepassing ook ieder afzonderlijk</w:t>
            </w:r>
            <w:r w:rsidR="00C90197">
              <w:rPr>
                <w:rFonts w:cs="Arial"/>
                <w:color w:val="800080"/>
                <w:szCs w:val="18"/>
              </w:rPr>
              <w:t>)</w:t>
            </w:r>
            <w:r w:rsidRPr="00832CE3">
              <w:rPr>
                <w:rFonts w:cs="Arial"/>
                <w:color w:val="008000"/>
                <w:szCs w:val="18"/>
              </w:rPr>
              <w:t xml:space="preserve"> </w:t>
            </w:r>
            <w:r w:rsidRPr="00832CE3">
              <w:rPr>
                <w:rFonts w:cs="Arial"/>
                <w:color w:val="339966"/>
                <w:szCs w:val="18"/>
              </w:rPr>
              <w:t>‘schuldenaar’ en/of ‘hypotheekgever’</w:t>
            </w:r>
          </w:p>
          <w:p w14:paraId="634FDE86" w14:textId="4E8806BF" w:rsidR="009B13CB" w:rsidRDefault="002F75AD" w:rsidP="006879F9">
            <w:pPr>
              <w:pStyle w:val="streepje"/>
              <w:numPr>
                <w:ilvl w:val="0"/>
                <w:numId w:val="32"/>
              </w:numPr>
            </w:pP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de verschenen</w:t>
            </w:r>
            <w:r w:rsidRPr="00832CE3">
              <w:rPr>
                <w:rFonts w:cs="Arial"/>
                <w:color w:val="008000"/>
                <w:szCs w:val="18"/>
              </w:rPr>
              <w:t xml:space="preserve"> </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persoon/personen</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8000"/>
                <w:szCs w:val="18"/>
              </w:rPr>
              <w:t xml:space="preserve"> </w:t>
            </w:r>
            <w:r w:rsidRPr="00832CE3">
              <w:rPr>
                <w:rFonts w:cs="Arial"/>
                <w:color w:val="00FFFF"/>
                <w:szCs w:val="18"/>
              </w:rPr>
              <w:t>sub</w:t>
            </w:r>
            <w:r w:rsidRPr="00832CE3">
              <w:rPr>
                <w:rFonts w:cs="Arial"/>
                <w:color w:val="008000"/>
                <w:szCs w:val="18"/>
              </w:rPr>
              <w:t xml:space="preserve"> </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szCs w:val="18"/>
              </w:rPr>
              <w:t>nummering persoon</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t>naam rechtspersoon</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 xml:space="preserve"> /</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 xml:space="preserve">de </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heer/mevrouw</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800080"/>
                <w:szCs w:val="18"/>
              </w:rPr>
              <w:t xml:space="preserve"> </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t>naam natuurlijk persoon</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800080"/>
                <w:szCs w:val="18"/>
              </w:rPr>
              <w:t xml:space="preserve"> voornoemd,</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t xml:space="preserve"> </w:t>
            </w:r>
            <w:r w:rsidRPr="00832CE3">
              <w:rPr>
                <w:rFonts w:cs="Arial"/>
                <w:color w:val="339966"/>
                <w:szCs w:val="18"/>
              </w:rPr>
              <w:t>hierna</w:t>
            </w:r>
            <w:r w:rsidRPr="00832CE3">
              <w:rPr>
                <w:rFonts w:cs="Arial"/>
                <w:color w:val="FF0000"/>
                <w:szCs w:val="18"/>
              </w:rPr>
              <w:t xml:space="preserve"> </w:t>
            </w:r>
            <w:r w:rsidRPr="00832CE3">
              <w:rPr>
                <w:rFonts w:cs="Arial"/>
                <w:color w:val="339966"/>
                <w:szCs w:val="18"/>
              </w:rPr>
              <w:t xml:space="preserve">ook te noemen: </w:t>
            </w:r>
            <w:r w:rsidR="00C90197">
              <w:rPr>
                <w:rFonts w:cs="Arial"/>
                <w:color w:val="800080"/>
                <w:szCs w:val="18"/>
              </w:rPr>
              <w:t>(t</w:t>
            </w:r>
            <w:r w:rsidRPr="00832CE3">
              <w:rPr>
                <w:rFonts w:cs="Arial"/>
                <w:color w:val="800080"/>
                <w:szCs w:val="18"/>
              </w:rPr>
              <w:t>ezamen en waar van toepassing ook ieder afzonderlijk</w:t>
            </w:r>
            <w:r w:rsidR="00C90197">
              <w:rPr>
                <w:rFonts w:cs="Arial"/>
                <w:color w:val="800080"/>
                <w:szCs w:val="18"/>
              </w:rPr>
              <w:t>)</w:t>
            </w:r>
            <w:r w:rsidRPr="00832CE3">
              <w:rPr>
                <w:rFonts w:cs="Arial"/>
                <w:color w:val="008000"/>
                <w:szCs w:val="18"/>
              </w:rPr>
              <w:t xml:space="preserve"> </w:t>
            </w:r>
            <w:r w:rsidRPr="00832CE3">
              <w:rPr>
                <w:rFonts w:cs="Arial"/>
                <w:color w:val="339966"/>
                <w:szCs w:val="18"/>
              </w:rPr>
              <w:t>‘schuldenaar’ en</w:t>
            </w:r>
            <w:r w:rsidRPr="00832CE3">
              <w:rPr>
                <w:rFonts w:cs="Arial"/>
                <w:color w:val="008000"/>
                <w:szCs w:val="18"/>
              </w:rPr>
              <w:t xml:space="preserve"> </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color w:val="00FFFF"/>
                <w:szCs w:val="18"/>
              </w:rPr>
              <w:t>de</w:t>
            </w:r>
            <w:r w:rsidRPr="00832CE3">
              <w:rPr>
                <w:rFonts w:cs="Arial"/>
                <w:color w:val="008000"/>
                <w:szCs w:val="18"/>
              </w:rPr>
              <w:t xml:space="preserve"> </w:t>
            </w:r>
            <w:r w:rsidRPr="00832CE3">
              <w:rPr>
                <w:rFonts w:cs="Arial"/>
                <w:color w:val="00FFFF"/>
                <w:szCs w:val="18"/>
              </w:rPr>
              <w:t>verschenen</w:t>
            </w:r>
            <w:r w:rsidRPr="00832CE3">
              <w:rPr>
                <w:rFonts w:cs="Arial"/>
                <w:color w:val="008000"/>
                <w:szCs w:val="18"/>
              </w:rPr>
              <w:t xml:space="preserve"> </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color w:val="00FFFF"/>
                <w:szCs w:val="18"/>
              </w:rPr>
              <w:t>persoon/personen</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color w:val="800080"/>
                <w:szCs w:val="18"/>
              </w:rPr>
              <w:t xml:space="preserve"> </w:t>
            </w:r>
            <w:r w:rsidRPr="00832CE3">
              <w:rPr>
                <w:rFonts w:cs="Arial"/>
                <w:color w:val="00FFFF"/>
                <w:szCs w:val="18"/>
              </w:rPr>
              <w:t>sub</w:t>
            </w:r>
            <w:r w:rsidRPr="00832CE3">
              <w:rPr>
                <w:rFonts w:cs="Arial"/>
                <w:color w:val="800080"/>
                <w:szCs w:val="18"/>
              </w:rPr>
              <w:t xml:space="preserve"> </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szCs w:val="18"/>
              </w:rPr>
              <w:t>nummering persoon</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color w:val="00FFFF"/>
                <w:szCs w:val="18"/>
              </w:rPr>
              <w:t>/</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t>naam rechtspersoon</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color w:val="00FFFF"/>
                <w:szCs w:val="18"/>
              </w:rPr>
              <w:t xml:space="preserve"> /</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 xml:space="preserve">de </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heer/mevrouw</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800080"/>
                <w:szCs w:val="18"/>
              </w:rPr>
              <w:t xml:space="preserve"> </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szCs w:val="18"/>
              </w:rPr>
              <w:t>naam natuurlijk persoon</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800080"/>
                <w:szCs w:val="18"/>
              </w:rPr>
              <w:t xml:space="preserve"> voornoemd,</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8000"/>
                <w:szCs w:val="18"/>
              </w:rPr>
              <w:t xml:space="preserve"> </w:t>
            </w:r>
            <w:r w:rsidRPr="00832CE3">
              <w:rPr>
                <w:rFonts w:cs="Arial"/>
                <w:color w:val="339966"/>
                <w:szCs w:val="18"/>
              </w:rPr>
              <w:t>hierna</w:t>
            </w:r>
            <w:r w:rsidRPr="00832CE3">
              <w:rPr>
                <w:rFonts w:cs="Arial"/>
                <w:color w:val="FF0000"/>
                <w:szCs w:val="18"/>
              </w:rPr>
              <w:t xml:space="preserve"> </w:t>
            </w:r>
            <w:r w:rsidRPr="00832CE3">
              <w:rPr>
                <w:rFonts w:cs="Arial"/>
                <w:color w:val="339966"/>
                <w:szCs w:val="18"/>
              </w:rPr>
              <w:t>ook te noemen:</w:t>
            </w:r>
            <w:r w:rsidRPr="00832CE3">
              <w:rPr>
                <w:rFonts w:cs="Arial"/>
                <w:color w:val="800080"/>
                <w:szCs w:val="18"/>
              </w:rPr>
              <w:t xml:space="preserve"> </w:t>
            </w:r>
            <w:r w:rsidR="00C90197">
              <w:rPr>
                <w:rFonts w:cs="Arial"/>
                <w:color w:val="800080"/>
                <w:szCs w:val="18"/>
              </w:rPr>
              <w:t>(t</w:t>
            </w:r>
            <w:r w:rsidRPr="00832CE3">
              <w:rPr>
                <w:rFonts w:cs="Arial"/>
                <w:color w:val="800080"/>
                <w:szCs w:val="18"/>
              </w:rPr>
              <w:t>ezamen en waar van toepassing ook ieder afzonderlijk</w:t>
            </w:r>
            <w:r w:rsidR="00C90197">
              <w:rPr>
                <w:rFonts w:cs="Arial"/>
                <w:color w:val="800080"/>
                <w:szCs w:val="18"/>
              </w:rPr>
              <w:t>)</w:t>
            </w:r>
            <w:r w:rsidRPr="00832CE3">
              <w:rPr>
                <w:rFonts w:cs="Arial"/>
                <w:color w:val="339966"/>
                <w:szCs w:val="18"/>
              </w:rPr>
              <w:t xml:space="preserve"> ‘hypotheekgever’</w:t>
            </w:r>
          </w:p>
          <w:p w14:paraId="0A18AAED" w14:textId="77777777" w:rsidR="009B13CB" w:rsidRDefault="009B13CB" w:rsidP="005E48FA">
            <w:pPr>
              <w:pStyle w:val="streepje"/>
              <w:numPr>
                <w:ilvl w:val="0"/>
                <w:numId w:val="0"/>
              </w:numPr>
            </w:pPr>
            <w:r>
              <w:t xml:space="preserve">De details van elke keuze worden hierna in de paragrafen </w:t>
            </w:r>
            <w:r w:rsidRPr="00C869E4">
              <w:t xml:space="preserve">‘optie </w:t>
            </w:r>
            <w:smartTag w:uri="urn:schemas-microsoft-com:office:smarttags" w:element="metricconverter">
              <w:smartTagPr>
                <w:attr w:name="ProductID" w:val="1’"/>
              </w:smartTagPr>
              <w:r w:rsidRPr="00C869E4">
                <w:t>1’</w:t>
              </w:r>
            </w:smartTag>
            <w:r w:rsidRPr="00C869E4">
              <w:t xml:space="preserve"> en ‘optie </w:t>
            </w:r>
            <w:smartTag w:uri="urn:schemas-microsoft-com:office:smarttags" w:element="metricconverter">
              <w:smartTagPr>
                <w:attr w:name="ProductID" w:val="2’"/>
              </w:smartTagPr>
              <w:r w:rsidRPr="00C869E4">
                <w:t>2’</w:t>
              </w:r>
            </w:smartTag>
            <w:r>
              <w:t xml:space="preserve"> toegelicht.</w:t>
            </w:r>
          </w:p>
          <w:p w14:paraId="6F61FD51" w14:textId="77777777" w:rsidR="009B13CB" w:rsidRDefault="009B13CB" w:rsidP="005E48FA">
            <w:pPr>
              <w:pStyle w:val="streepje"/>
              <w:numPr>
                <w:ilvl w:val="0"/>
                <w:numId w:val="0"/>
              </w:numPr>
            </w:pPr>
          </w:p>
          <w:p w14:paraId="1D40079C" w14:textId="77777777" w:rsidR="009B13CB" w:rsidRPr="004A7A56" w:rsidRDefault="009B13CB" w:rsidP="005E48FA">
            <w:pPr>
              <w:pStyle w:val="streepje"/>
              <w:numPr>
                <w:ilvl w:val="0"/>
                <w:numId w:val="0"/>
              </w:numPr>
              <w:rPr>
                <w:snapToGrid/>
                <w:kern w:val="0"/>
                <w:szCs w:val="18"/>
                <w:lang w:eastAsia="nl-NL"/>
              </w:rPr>
            </w:pPr>
            <w:r>
              <w:t xml:space="preserve">Bij het samenstellen van de akte wordt de keuze bepaald op basis van </w:t>
            </w:r>
            <w:r w:rsidRPr="004A7A56">
              <w:rPr>
                <w:rFonts w:cs="Arial"/>
                <w:snapToGrid/>
                <w:kern w:val="0"/>
                <w:szCs w:val="18"/>
                <w:lang w:eastAsia="nl-NL"/>
              </w:rPr>
              <w:t>IMKAD_AangebodenStuk/StukdeelHypotheek/ vervreemderRechtRef/Partij</w:t>
            </w:r>
            <w:r w:rsidRPr="004A7A56">
              <w:rPr>
                <w:snapToGrid/>
                <w:kern w:val="0"/>
                <w:szCs w:val="18"/>
                <w:highlight w:val="white"/>
                <w:lang w:eastAsia="nl-NL"/>
              </w:rPr>
              <w:t>/aanduidingPartij</w:t>
            </w:r>
            <w:r w:rsidRPr="004A7A56">
              <w:rPr>
                <w:snapToGrid/>
                <w:kern w:val="0"/>
                <w:szCs w:val="18"/>
                <w:lang w:eastAsia="nl-NL"/>
              </w:rPr>
              <w:t>:</w:t>
            </w:r>
          </w:p>
          <w:p w14:paraId="3C70B6D3" w14:textId="20A370C7" w:rsidR="009B13CB" w:rsidRDefault="009B13CB" w:rsidP="005E48FA">
            <w:pPr>
              <w:pStyle w:val="streepje"/>
            </w:pPr>
            <w:r w:rsidRPr="004A7A56">
              <w:rPr>
                <w:snapToGrid/>
                <w:kern w:val="0"/>
                <w:lang w:eastAsia="nl-NL"/>
              </w:rPr>
              <w:t xml:space="preserve">indien ‘Aanduiding per persoon’: </w:t>
            </w:r>
            <w:r>
              <w:rPr>
                <w:snapToGrid/>
                <w:kern w:val="0"/>
                <w:lang w:eastAsia="nl-NL"/>
              </w:rPr>
              <w:t xml:space="preserve">paragraaf </w:t>
            </w:r>
            <w:r w:rsidR="00724702">
              <w:rPr>
                <w:snapToGrid/>
                <w:kern w:val="0"/>
                <w:lang w:eastAsia="nl-NL"/>
              </w:rPr>
              <w:t>2.4.1.1.2</w:t>
            </w:r>
            <w:r>
              <w:rPr>
                <w:snapToGrid/>
                <w:kern w:val="0"/>
                <w:lang w:eastAsia="nl-NL"/>
              </w:rPr>
              <w:t xml:space="preserve"> </w:t>
            </w:r>
            <w:r>
              <w:rPr>
                <w:snapToGrid/>
                <w:kern w:val="0"/>
                <w:lang w:eastAsia="nl-NL"/>
              </w:rPr>
              <w:fldChar w:fldCharType="begin"/>
            </w:r>
            <w:r>
              <w:rPr>
                <w:snapToGrid/>
                <w:kern w:val="0"/>
                <w:lang w:eastAsia="nl-NL"/>
              </w:rPr>
              <w:instrText xml:space="preserve"> REF _Ref454981348 \h </w:instrText>
            </w:r>
            <w:r>
              <w:rPr>
                <w:snapToGrid/>
                <w:kern w:val="0"/>
                <w:lang w:eastAsia="nl-NL"/>
              </w:rPr>
            </w:r>
            <w:r>
              <w:rPr>
                <w:snapToGrid/>
                <w:kern w:val="0"/>
                <w:lang w:eastAsia="nl-NL"/>
              </w:rPr>
              <w:fldChar w:fldCharType="separate"/>
            </w:r>
            <w:r>
              <w:t>Optie 2: partijnaam voor personen</w:t>
            </w:r>
            <w:r>
              <w:rPr>
                <w:snapToGrid/>
                <w:kern w:val="0"/>
                <w:lang w:eastAsia="nl-NL"/>
              </w:rPr>
              <w:fldChar w:fldCharType="end"/>
            </w:r>
            <w:r>
              <w:rPr>
                <w:snapToGrid/>
                <w:kern w:val="0"/>
                <w:lang w:eastAsia="nl-NL"/>
              </w:rPr>
              <w:t xml:space="preserve"> </w:t>
            </w:r>
          </w:p>
          <w:p w14:paraId="4B229D9C" w14:textId="78704E20" w:rsidR="009B13CB" w:rsidRPr="0011383C" w:rsidRDefault="009B13CB" w:rsidP="005E48FA">
            <w:pPr>
              <w:pStyle w:val="streepje"/>
            </w:pPr>
            <w:r>
              <w:t>anders: par</w:t>
            </w:r>
            <w:r w:rsidR="00B24FA7">
              <w:t>a</w:t>
            </w:r>
            <w:r>
              <w:t xml:space="preserve">graaf </w:t>
            </w:r>
            <w:r w:rsidR="00724702">
              <w:t>2.4.1.1.1</w:t>
            </w:r>
            <w:r>
              <w:t xml:space="preserve"> </w:t>
            </w:r>
            <w:r>
              <w:rPr>
                <w:snapToGrid/>
                <w:kern w:val="0"/>
                <w:lang w:eastAsia="nl-NL"/>
              </w:rPr>
              <w:fldChar w:fldCharType="begin"/>
            </w:r>
            <w:r>
              <w:rPr>
                <w:snapToGrid/>
                <w:kern w:val="0"/>
                <w:lang w:eastAsia="nl-NL"/>
              </w:rPr>
              <w:instrText xml:space="preserve"> REF _Ref454981353 \h </w:instrText>
            </w:r>
            <w:r>
              <w:rPr>
                <w:snapToGrid/>
                <w:kern w:val="0"/>
                <w:lang w:eastAsia="nl-NL"/>
              </w:rPr>
            </w:r>
            <w:r>
              <w:rPr>
                <w:snapToGrid/>
                <w:kern w:val="0"/>
                <w:lang w:eastAsia="nl-NL"/>
              </w:rPr>
              <w:fldChar w:fldCharType="separate"/>
            </w:r>
            <w:r>
              <w:t>Optie 1: partijnaam voor de partij</w:t>
            </w:r>
            <w:r>
              <w:rPr>
                <w:snapToGrid/>
                <w:kern w:val="0"/>
                <w:lang w:eastAsia="nl-NL"/>
              </w:rPr>
              <w:fldChar w:fldCharType="end"/>
            </w:r>
          </w:p>
        </w:tc>
      </w:tr>
    </w:tbl>
    <w:p w14:paraId="073B076C" w14:textId="77777777" w:rsidR="009B13CB" w:rsidRDefault="009B13CB" w:rsidP="00445131">
      <w:pPr>
        <w:pStyle w:val="Kop5"/>
      </w:pPr>
      <w:r>
        <w:br w:type="page"/>
      </w:r>
      <w:bookmarkStart w:id="40" w:name="_Toc381267866"/>
      <w:bookmarkStart w:id="41" w:name="_Ref454977077"/>
      <w:bookmarkStart w:id="42" w:name="_Ref454981353"/>
      <w:bookmarkStart w:id="43" w:name="_Toc46478442"/>
      <w:r>
        <w:lastRenderedPageBreak/>
        <w:t>Optie 1: partijnaam voor de partij</w:t>
      </w:r>
      <w:bookmarkEnd w:id="40"/>
      <w:bookmarkEnd w:id="41"/>
      <w:bookmarkEnd w:id="42"/>
      <w:bookmarkEnd w:id="43"/>
    </w:p>
    <w:p w14:paraId="7E985F52" w14:textId="77777777" w:rsidR="009B13CB" w:rsidRPr="00D50923" w:rsidRDefault="009B13CB" w:rsidP="009B13CB">
      <w:pPr>
        <w:rPr>
          <w:lang w:val="nl"/>
        </w:rPr>
      </w:pP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4A7A56" w14:paraId="12EFCC53" w14:textId="77777777" w:rsidTr="005E48FA">
        <w:tc>
          <w:tcPr>
            <w:tcW w:w="2282" w:type="pct"/>
            <w:shd w:val="clear" w:color="auto" w:fill="auto"/>
          </w:tcPr>
          <w:p w14:paraId="368DC99F" w14:textId="77777777" w:rsidR="009B13CB" w:rsidRPr="004A7A56" w:rsidRDefault="009B13CB" w:rsidP="005E48FA">
            <w:pPr>
              <w:keepNext/>
              <w:tabs>
                <w:tab w:val="left" w:pos="-1440"/>
                <w:tab w:val="left" w:pos="-720"/>
                <w:tab w:val="left" w:pos="425"/>
              </w:tabs>
              <w:suppressAutoHyphens/>
              <w:rPr>
                <w:i/>
              </w:rPr>
            </w:pPr>
            <w:r w:rsidRPr="004A7A56">
              <w:rPr>
                <w:i/>
              </w:rPr>
              <w:t>Optie 1:</w:t>
            </w:r>
          </w:p>
        </w:tc>
        <w:tc>
          <w:tcPr>
            <w:tcW w:w="2718" w:type="pct"/>
            <w:shd w:val="clear" w:color="auto" w:fill="auto"/>
          </w:tcPr>
          <w:p w14:paraId="787CA3E9" w14:textId="77777777" w:rsidR="009B13CB" w:rsidRPr="009E6698" w:rsidRDefault="009B13CB" w:rsidP="005E48FA">
            <w:r w:rsidRPr="009E6698">
              <w:t xml:space="preserve">Optie 1 </w:t>
            </w:r>
            <w:r>
              <w:t>wordt getoond wanneer</w:t>
            </w:r>
            <w:r w:rsidRPr="009E6698">
              <w:t xml:space="preserve"> aan de onderstaande mapping wordt voldaan:</w:t>
            </w:r>
          </w:p>
          <w:p w14:paraId="60A928F7" w14:textId="77777777" w:rsidR="009B13CB" w:rsidRPr="00C5172B" w:rsidRDefault="009B13CB" w:rsidP="005E48FA">
            <w:pPr>
              <w:keepNext/>
              <w:spacing w:line="240" w:lineRule="auto"/>
            </w:pPr>
          </w:p>
          <w:p w14:paraId="5495675E" w14:textId="77777777" w:rsidR="009B13CB" w:rsidRDefault="009B13CB" w:rsidP="005E48FA">
            <w:pPr>
              <w:keepNext/>
              <w:spacing w:line="240" w:lineRule="auto"/>
            </w:pPr>
            <w:r w:rsidRPr="004A7A56">
              <w:rPr>
                <w:u w:val="single"/>
              </w:rPr>
              <w:t>Mapping</w:t>
            </w:r>
            <w:r w:rsidRPr="00AF2256">
              <w:t>:</w:t>
            </w:r>
          </w:p>
          <w:p w14:paraId="02AB609C" w14:textId="77777777" w:rsidR="009B13CB" w:rsidRPr="004A7A56" w:rsidRDefault="009B13CB" w:rsidP="005E48FA">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03A603E3" w14:textId="4F9065C0" w:rsidR="009B13CB" w:rsidRPr="004A7A56" w:rsidRDefault="009B13CB" w:rsidP="005E48FA">
            <w:pPr>
              <w:autoSpaceDE w:val="0"/>
              <w:autoSpaceDN w:val="0"/>
              <w:adjustRightInd w:val="0"/>
              <w:spacing w:line="240" w:lineRule="auto"/>
              <w:rPr>
                <w:i/>
              </w:rPr>
            </w:pPr>
            <w:r w:rsidRPr="004A7A56">
              <w:rPr>
                <w:snapToGrid/>
                <w:kern w:val="0"/>
                <w:sz w:val="16"/>
                <w:szCs w:val="16"/>
                <w:lang w:eastAsia="nl-NL"/>
              </w:rPr>
              <w:tab/>
              <w:t>./</w:t>
            </w:r>
            <w:r w:rsidRPr="004A7A56">
              <w:rPr>
                <w:rFonts w:cs="Arial"/>
                <w:snapToGrid/>
                <w:kern w:val="0"/>
                <w:sz w:val="16"/>
                <w:szCs w:val="16"/>
                <w:lang w:eastAsia="nl-NL"/>
              </w:rPr>
              <w:t>aanduidingPartij</w:t>
            </w:r>
            <w:r w:rsidRPr="004A7A56">
              <w:rPr>
                <w:snapToGrid/>
                <w:kern w:val="0"/>
                <w:sz w:val="16"/>
                <w:szCs w:val="16"/>
                <w:lang w:eastAsia="nl-NL"/>
              </w:rPr>
              <w:t>(‘</w:t>
            </w:r>
            <w:r w:rsidR="002960C1">
              <w:rPr>
                <w:snapToGrid/>
                <w:kern w:val="0"/>
                <w:sz w:val="16"/>
                <w:szCs w:val="16"/>
                <w:lang w:eastAsia="nl-NL"/>
              </w:rPr>
              <w:t>schuldenaar</w:t>
            </w:r>
            <w:r w:rsidRPr="004A7A56">
              <w:rPr>
                <w:snapToGrid/>
                <w:kern w:val="0"/>
                <w:sz w:val="16"/>
                <w:szCs w:val="16"/>
                <w:lang w:eastAsia="nl-NL"/>
              </w:rPr>
              <w:t xml:space="preserve"> </w:t>
            </w:r>
            <w:r w:rsidR="000107CF">
              <w:rPr>
                <w:snapToGrid/>
                <w:kern w:val="0"/>
                <w:sz w:val="16"/>
                <w:szCs w:val="16"/>
                <w:lang w:eastAsia="nl-NL"/>
              </w:rPr>
              <w:t>en/</w:t>
            </w:r>
            <w:r w:rsidRPr="004A7A56">
              <w:rPr>
                <w:snapToGrid/>
                <w:kern w:val="0"/>
                <w:sz w:val="16"/>
                <w:szCs w:val="16"/>
                <w:lang w:eastAsia="nl-NL"/>
              </w:rPr>
              <w:t>of hypotheekgever’)</w:t>
            </w:r>
          </w:p>
        </w:tc>
      </w:tr>
      <w:tr w:rsidR="009B13CB" w:rsidRPr="003B6EB8" w14:paraId="28652265" w14:textId="77777777" w:rsidTr="005E48FA">
        <w:tc>
          <w:tcPr>
            <w:tcW w:w="2282" w:type="pct"/>
            <w:shd w:val="clear" w:color="auto" w:fill="auto"/>
          </w:tcPr>
          <w:p w14:paraId="147E40BF" w14:textId="5E6F0281" w:rsidR="009B13CB" w:rsidRPr="00D86BEC" w:rsidRDefault="00167D8D" w:rsidP="005E48FA">
            <w:pPr>
              <w:keepNext/>
              <w:tabs>
                <w:tab w:val="left" w:pos="-1440"/>
                <w:tab w:val="left" w:pos="-720"/>
                <w:tab w:val="left" w:pos="425"/>
              </w:tabs>
              <w:suppressAutoHyphens/>
              <w:rPr>
                <w:color w:val="3366FF"/>
                <w:szCs w:val="18"/>
              </w:rPr>
            </w:pPr>
            <w:r w:rsidRPr="006879F9">
              <w:rPr>
                <w:rFonts w:cs="Arial"/>
                <w:color w:val="339966"/>
                <w:szCs w:val="18"/>
              </w:rPr>
              <w:t>hierna</w:t>
            </w:r>
            <w:r w:rsidRPr="006879F9">
              <w:rPr>
                <w:rFonts w:cs="Arial"/>
                <w:color w:val="FF0000"/>
                <w:szCs w:val="18"/>
              </w:rPr>
              <w:t xml:space="preserve"> </w:t>
            </w:r>
            <w:r w:rsidRPr="006879F9">
              <w:rPr>
                <w:rFonts w:cs="Arial"/>
                <w:color w:val="339966"/>
                <w:szCs w:val="18"/>
              </w:rPr>
              <w:t>ook te noemen:</w:t>
            </w:r>
            <w:r w:rsidRPr="00832CE3">
              <w:rPr>
                <w:rFonts w:cs="Arial"/>
                <w:color w:val="339966"/>
                <w:sz w:val="20"/>
              </w:rPr>
              <w:t xml:space="preserve"> </w:t>
            </w:r>
            <w:r w:rsidR="00E85823">
              <w:rPr>
                <w:rFonts w:cs="Arial"/>
                <w:color w:val="800080"/>
                <w:szCs w:val="18"/>
                <w:lang w:eastAsia="nl-NL"/>
              </w:rPr>
              <w:t>(t</w:t>
            </w:r>
            <w:r w:rsidR="00D86BEC" w:rsidRPr="00D86BEC">
              <w:rPr>
                <w:rFonts w:cs="Arial"/>
                <w:color w:val="800080"/>
                <w:szCs w:val="18"/>
                <w:lang w:eastAsia="nl-NL"/>
              </w:rPr>
              <w:t>ezamen en waar van toepassing ook ieder afzonderlijk</w:t>
            </w:r>
            <w:r w:rsidR="00E85823">
              <w:rPr>
                <w:rFonts w:cs="Arial"/>
                <w:color w:val="800080"/>
                <w:szCs w:val="18"/>
                <w:lang w:eastAsia="nl-NL"/>
              </w:rPr>
              <w:t>)</w:t>
            </w:r>
          </w:p>
        </w:tc>
        <w:tc>
          <w:tcPr>
            <w:tcW w:w="2718" w:type="pct"/>
            <w:shd w:val="clear" w:color="auto" w:fill="auto"/>
          </w:tcPr>
          <w:p w14:paraId="4A86973F" w14:textId="77777777" w:rsidR="009B13CB" w:rsidRPr="00343045" w:rsidRDefault="009B13CB" w:rsidP="005E48FA">
            <w:pPr>
              <w:keepNext/>
            </w:pPr>
            <w:r>
              <w:t>Vaste tekst</w:t>
            </w:r>
            <w:r w:rsidRPr="004A7A56">
              <w:rPr>
                <w:szCs w:val="18"/>
              </w:rPr>
              <w:t>, waarbij de paarse tekst weggelaten wordt als er maar één persoon (aantal personen met tia_IndGerechtigde = true) behoort tot de partij.</w:t>
            </w:r>
          </w:p>
        </w:tc>
      </w:tr>
      <w:tr w:rsidR="009B13CB" w:rsidRPr="00051929" w14:paraId="79317CA9" w14:textId="77777777" w:rsidTr="005E48FA">
        <w:tc>
          <w:tcPr>
            <w:tcW w:w="2282" w:type="pct"/>
            <w:shd w:val="clear" w:color="auto" w:fill="auto"/>
          </w:tcPr>
          <w:p w14:paraId="4AE53809" w14:textId="4472F42F" w:rsidR="009B13CB" w:rsidRPr="00D86BEC" w:rsidRDefault="00D86BEC" w:rsidP="005E48FA">
            <w:pPr>
              <w:keepNext/>
              <w:rPr>
                <w:color w:val="FF0000"/>
                <w:szCs w:val="18"/>
              </w:rPr>
            </w:pPr>
            <w:r w:rsidRPr="00D86BEC">
              <w:rPr>
                <w:rFonts w:cs="Arial"/>
                <w:color w:val="339966"/>
                <w:szCs w:val="18"/>
              </w:rPr>
              <w:t>‘schuldenaar’ en/of ‘hypotheekgever’</w:t>
            </w:r>
          </w:p>
        </w:tc>
        <w:tc>
          <w:tcPr>
            <w:tcW w:w="2718" w:type="pct"/>
            <w:shd w:val="clear" w:color="auto" w:fill="auto"/>
          </w:tcPr>
          <w:p w14:paraId="56A385B6" w14:textId="7FB720F0" w:rsidR="009B13CB" w:rsidRDefault="009B13CB" w:rsidP="005E48FA">
            <w:pPr>
              <w:keepNext/>
              <w:spacing w:before="72"/>
            </w:pPr>
            <w:r>
              <w:t>Verplichte keuze met de volgende optie:</w:t>
            </w:r>
          </w:p>
          <w:p w14:paraId="5A4D8C27" w14:textId="210FB81A" w:rsidR="009B13CB" w:rsidRPr="00D86BEC" w:rsidRDefault="00D86BEC" w:rsidP="005E48FA">
            <w:pPr>
              <w:pStyle w:val="streepje"/>
              <w:rPr>
                <w:szCs w:val="18"/>
              </w:rPr>
            </w:pPr>
            <w:r w:rsidRPr="00D86BEC">
              <w:rPr>
                <w:rFonts w:cs="Arial"/>
                <w:color w:val="339966"/>
                <w:szCs w:val="18"/>
              </w:rPr>
              <w:t>‘schuldenaar’ en/of ‘hypotheekgever’</w:t>
            </w:r>
            <w:r w:rsidR="009B13CB" w:rsidRPr="00D86BEC">
              <w:rPr>
                <w:color w:val="00FFFF"/>
                <w:szCs w:val="18"/>
              </w:rPr>
              <w:br/>
            </w:r>
          </w:p>
          <w:p w14:paraId="6C06A9BA" w14:textId="77777777" w:rsidR="009B13CB" w:rsidRDefault="009B13CB" w:rsidP="005E48FA">
            <w:pPr>
              <w:keepNext/>
              <w:spacing w:line="240" w:lineRule="auto"/>
            </w:pPr>
            <w:r w:rsidRPr="004A7A56">
              <w:rPr>
                <w:u w:val="single"/>
              </w:rPr>
              <w:t>Mapping</w:t>
            </w:r>
            <w:r w:rsidRPr="00AF2256">
              <w:t>:</w:t>
            </w:r>
          </w:p>
          <w:p w14:paraId="56AA448C"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D1491FD" w14:textId="76CF5D25" w:rsidR="009B13CB" w:rsidRPr="004A7A56" w:rsidRDefault="009B13CB" w:rsidP="005E48FA">
            <w:pPr>
              <w:autoSpaceDE w:val="0"/>
              <w:autoSpaceDN w:val="0"/>
              <w:adjustRightInd w:val="0"/>
              <w:spacing w:line="240" w:lineRule="auto"/>
              <w:rPr>
                <w:sz w:val="16"/>
                <w:szCs w:val="16"/>
              </w:rPr>
            </w:pPr>
            <w:r w:rsidRPr="004A7A56">
              <w:rPr>
                <w:snapToGrid/>
                <w:kern w:val="0"/>
                <w:sz w:val="16"/>
                <w:szCs w:val="16"/>
                <w:lang w:eastAsia="nl-NL"/>
              </w:rPr>
              <w:tab/>
              <w:t>./aanduidingPartij</w:t>
            </w:r>
            <w:r w:rsidRPr="00D86BEC">
              <w:rPr>
                <w:snapToGrid/>
                <w:kern w:val="0"/>
                <w:sz w:val="16"/>
                <w:szCs w:val="16"/>
                <w:lang w:eastAsia="nl-NL"/>
              </w:rPr>
              <w:t>(</w:t>
            </w:r>
            <w:r w:rsidR="00A25189">
              <w:rPr>
                <w:snapToGrid/>
                <w:kern w:val="0"/>
                <w:sz w:val="16"/>
                <w:szCs w:val="16"/>
                <w:lang w:eastAsia="nl-NL"/>
              </w:rPr>
              <w:t>‘</w:t>
            </w:r>
            <w:r w:rsidR="00D86BEC" w:rsidRPr="00D86BEC">
              <w:rPr>
                <w:rFonts w:cs="Arial"/>
                <w:sz w:val="16"/>
                <w:szCs w:val="16"/>
              </w:rPr>
              <w:t>schuldenaar en/of hypotheekgever</w:t>
            </w:r>
            <w:r w:rsidR="00A25189">
              <w:rPr>
                <w:rFonts w:cs="Arial"/>
                <w:sz w:val="16"/>
                <w:szCs w:val="16"/>
              </w:rPr>
              <w:t>’</w:t>
            </w:r>
            <w:r w:rsidR="00D86BEC">
              <w:rPr>
                <w:rFonts w:cs="Arial"/>
                <w:sz w:val="16"/>
                <w:szCs w:val="16"/>
              </w:rPr>
              <w:t>)</w:t>
            </w:r>
          </w:p>
        </w:tc>
      </w:tr>
    </w:tbl>
    <w:p w14:paraId="7A8852DB" w14:textId="77777777" w:rsidR="009B13CB" w:rsidRDefault="009B13CB" w:rsidP="009B13CB">
      <w:pPr>
        <w:tabs>
          <w:tab w:val="left" w:pos="4449"/>
        </w:tabs>
      </w:pPr>
    </w:p>
    <w:p w14:paraId="5ADF9850" w14:textId="0D2B5A8D" w:rsidR="009B13CB" w:rsidRPr="00D50923" w:rsidRDefault="009B13CB" w:rsidP="00445131">
      <w:pPr>
        <w:pStyle w:val="Kop5"/>
      </w:pPr>
      <w:r>
        <w:br w:type="page"/>
      </w:r>
      <w:bookmarkStart w:id="44" w:name="_Toc381267867"/>
      <w:bookmarkStart w:id="45" w:name="_Ref454977035"/>
      <w:bookmarkStart w:id="46" w:name="_Ref454981348"/>
      <w:bookmarkStart w:id="47" w:name="_Toc46478443"/>
      <w:r>
        <w:lastRenderedPageBreak/>
        <w:t>Optie 2: partijnaam voor personen</w:t>
      </w:r>
      <w:bookmarkEnd w:id="44"/>
      <w:bookmarkEnd w:id="45"/>
      <w:bookmarkEnd w:id="46"/>
      <w:bookmarkEnd w:id="47"/>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051929" w14:paraId="433D51E5" w14:textId="77777777" w:rsidTr="005E48FA">
        <w:tc>
          <w:tcPr>
            <w:tcW w:w="2282" w:type="pct"/>
            <w:shd w:val="clear" w:color="auto" w:fill="auto"/>
          </w:tcPr>
          <w:p w14:paraId="4EE31F89" w14:textId="77777777" w:rsidR="009B13CB" w:rsidRPr="004A7A56" w:rsidRDefault="009B13CB" w:rsidP="005E48FA">
            <w:pPr>
              <w:keepNext/>
              <w:rPr>
                <w:color w:val="FF0000"/>
              </w:rPr>
            </w:pPr>
            <w:r w:rsidRPr="004A7A56">
              <w:rPr>
                <w:i/>
              </w:rPr>
              <w:t>Optie 2:</w:t>
            </w:r>
          </w:p>
        </w:tc>
        <w:tc>
          <w:tcPr>
            <w:tcW w:w="2718" w:type="pct"/>
            <w:shd w:val="clear" w:color="auto" w:fill="auto"/>
          </w:tcPr>
          <w:p w14:paraId="7A3DA8E0" w14:textId="77777777" w:rsidR="009B13CB" w:rsidRDefault="009B13CB" w:rsidP="001124F0">
            <w:pPr>
              <w:spacing w:line="240" w:lineRule="auto"/>
            </w:pPr>
            <w:r w:rsidRPr="009E6698">
              <w:t xml:space="preserve">Optie 2 </w:t>
            </w:r>
            <w:r>
              <w:t>wordt getoond wanneer</w:t>
            </w:r>
            <w:r w:rsidRPr="009E6698">
              <w:t xml:space="preserve"> aan de onderstaande mapping wordt voldaan</w:t>
            </w:r>
            <w:r>
              <w:t>.</w:t>
            </w:r>
          </w:p>
          <w:p w14:paraId="2A849EF9" w14:textId="77777777" w:rsidR="009B13CB" w:rsidRDefault="009B13CB" w:rsidP="001124F0">
            <w:pPr>
              <w:spacing w:line="240" w:lineRule="auto"/>
            </w:pPr>
          </w:p>
          <w:p w14:paraId="3CD38B34" w14:textId="77777777" w:rsidR="009B13CB" w:rsidRDefault="009B13CB" w:rsidP="001124F0">
            <w:pPr>
              <w:spacing w:line="240" w:lineRule="auto"/>
            </w:pPr>
            <w:r>
              <w:t>Een persoon kan behoren tot de partij:</w:t>
            </w:r>
          </w:p>
          <w:p w14:paraId="1A900E14" w14:textId="18A10B43" w:rsidR="009B13CB" w:rsidRDefault="009B13CB" w:rsidP="001124F0">
            <w:pPr>
              <w:pStyle w:val="streepje"/>
              <w:spacing w:line="240" w:lineRule="auto"/>
            </w:pPr>
            <w:r>
              <w:t xml:space="preserve">de </w:t>
            </w:r>
            <w:r w:rsidR="002960C1">
              <w:t>schuldenaar</w:t>
            </w:r>
            <w:r w:rsidRPr="006211F3">
              <w:t xml:space="preserve"> </w:t>
            </w:r>
            <w:r>
              <w:t>(partijOnderdeel: ‘</w:t>
            </w:r>
            <w:r w:rsidR="002960C1">
              <w:t>schuldenaar</w:t>
            </w:r>
            <w:r>
              <w:t>’)</w:t>
            </w:r>
          </w:p>
          <w:p w14:paraId="2378D3FC" w14:textId="77777777" w:rsidR="009B13CB" w:rsidRDefault="009B13CB" w:rsidP="001124F0">
            <w:pPr>
              <w:pStyle w:val="streepje"/>
              <w:spacing w:line="240" w:lineRule="auto"/>
            </w:pPr>
            <w:r>
              <w:t>de hypotheekgever (partijOnderdeel: ‘hypotheekgever’)</w:t>
            </w:r>
          </w:p>
          <w:p w14:paraId="6D691F4B" w14:textId="77777777" w:rsidR="009B13CB" w:rsidRDefault="009B13CB" w:rsidP="001124F0">
            <w:pPr>
              <w:pStyle w:val="streepje"/>
              <w:spacing w:line="240" w:lineRule="auto"/>
            </w:pPr>
            <w:r>
              <w:t>tot beiden (partijOnderdeel: ‘beiden’)</w:t>
            </w:r>
          </w:p>
          <w:p w14:paraId="74E27BA6" w14:textId="77777777" w:rsidR="009B13CB" w:rsidRDefault="009B13CB" w:rsidP="001124F0">
            <w:pPr>
              <w:pStyle w:val="streepje"/>
              <w:numPr>
                <w:ilvl w:val="0"/>
                <w:numId w:val="0"/>
              </w:numPr>
              <w:spacing w:line="240" w:lineRule="auto"/>
            </w:pPr>
          </w:p>
          <w:p w14:paraId="2FAE95CD" w14:textId="77777777" w:rsidR="009B13CB" w:rsidRDefault="009B13CB" w:rsidP="001124F0">
            <w:pPr>
              <w:pStyle w:val="streepje"/>
              <w:numPr>
                <w:ilvl w:val="0"/>
                <w:numId w:val="0"/>
              </w:numPr>
              <w:spacing w:line="240" w:lineRule="auto"/>
            </w:pPr>
            <w:r>
              <w:t xml:space="preserve">Voor alle gerechtigde personen </w:t>
            </w:r>
            <w:r w:rsidRPr="004A7A56">
              <w:rPr>
                <w:szCs w:val="18"/>
              </w:rPr>
              <w:t xml:space="preserve">(personen met tia_IndGerechtigde = true) </w:t>
            </w:r>
            <w:r>
              <w:t>binnen de vervreemdende partij moet het partijOnderdeel opgenomen zijn, en anders niet.</w:t>
            </w:r>
          </w:p>
          <w:p w14:paraId="57B5B51C" w14:textId="77777777" w:rsidR="009B13CB" w:rsidRDefault="009B13CB" w:rsidP="001124F0">
            <w:pPr>
              <w:pStyle w:val="streepje"/>
              <w:numPr>
                <w:ilvl w:val="0"/>
                <w:numId w:val="0"/>
              </w:numPr>
              <w:spacing w:line="240" w:lineRule="auto"/>
            </w:pPr>
          </w:p>
          <w:p w14:paraId="70F1D2A1" w14:textId="77777777" w:rsidR="009B13CB" w:rsidRDefault="009B13CB" w:rsidP="001124F0">
            <w:pPr>
              <w:pStyle w:val="streepje"/>
              <w:numPr>
                <w:ilvl w:val="0"/>
                <w:numId w:val="0"/>
              </w:numPr>
              <w:spacing w:line="240" w:lineRule="auto"/>
            </w:pPr>
            <w:r>
              <w:t>De personen binnen een partij kunnen met een naam of nummer aangeduid worden, de gekozen optie wordt voor alle personen binnen de partij met partijOnderdeel gevuld getoond.</w:t>
            </w:r>
          </w:p>
          <w:p w14:paraId="082A5411" w14:textId="77777777" w:rsidR="009B13CB" w:rsidRPr="004A7A56" w:rsidRDefault="009B13CB" w:rsidP="005E48FA">
            <w:pPr>
              <w:pStyle w:val="streepje"/>
              <w:numPr>
                <w:ilvl w:val="0"/>
                <w:numId w:val="0"/>
              </w:numPr>
              <w:rPr>
                <w:lang w:val="nl-NL"/>
              </w:rPr>
            </w:pPr>
          </w:p>
          <w:p w14:paraId="5AE7C11A" w14:textId="77777777" w:rsidR="009B13CB" w:rsidRDefault="009B13CB" w:rsidP="005E48FA">
            <w:pPr>
              <w:spacing w:line="240" w:lineRule="auto"/>
            </w:pPr>
            <w:r w:rsidRPr="004A7A56">
              <w:rPr>
                <w:u w:val="single"/>
              </w:rPr>
              <w:t>Mapping</w:t>
            </w:r>
            <w:r w:rsidRPr="00AF2256">
              <w:t>:</w:t>
            </w:r>
          </w:p>
          <w:p w14:paraId="07E7F3BE"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687E65B6" w14:textId="77777777" w:rsidR="009B13CB" w:rsidRPr="004A7A56" w:rsidRDefault="009B13CB" w:rsidP="005E48FA">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410DEF8"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r w:rsidRPr="004A7A56">
              <w:rPr>
                <w:rFonts w:cs="Arial"/>
                <w:snapToGrid/>
                <w:kern w:val="0"/>
                <w:sz w:val="16"/>
                <w:szCs w:val="16"/>
                <w:lang w:eastAsia="nl-NL"/>
              </w:rPr>
              <w:t>aanduidingPartij</w:t>
            </w:r>
            <w:r w:rsidRPr="004A7A56">
              <w:rPr>
                <w:snapToGrid/>
                <w:kern w:val="0"/>
                <w:sz w:val="16"/>
                <w:szCs w:val="16"/>
                <w:lang w:eastAsia="nl-NL"/>
              </w:rPr>
              <w:t>(‘Aanduiding per persoon’)</w:t>
            </w:r>
          </w:p>
          <w:p w14:paraId="2646A07E"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7E87D7CA"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3C6E4E4E"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 of ‘naam’)</w:t>
            </w:r>
          </w:p>
          <w:p w14:paraId="6EBECBCB" w14:textId="77777777" w:rsidR="009B13CB" w:rsidRPr="004A7A56" w:rsidRDefault="009B13CB" w:rsidP="005E48FA">
            <w:pPr>
              <w:autoSpaceDE w:val="0"/>
              <w:autoSpaceDN w:val="0"/>
              <w:adjustRightInd w:val="0"/>
              <w:spacing w:line="240" w:lineRule="auto"/>
              <w:rPr>
                <w:snapToGrid/>
                <w:kern w:val="0"/>
                <w:sz w:val="16"/>
                <w:szCs w:val="16"/>
                <w:lang w:eastAsia="nl-NL"/>
              </w:rPr>
            </w:pPr>
          </w:p>
          <w:p w14:paraId="289D1333"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-persoon binnen partij</w:t>
            </w:r>
          </w:p>
          <w:p w14:paraId="2CF64719"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p>
          <w:p w14:paraId="7F124D10"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//StukdeelHypotheek/vervreemderRechtRef/Partij/</w:t>
            </w:r>
          </w:p>
          <w:p w14:paraId="7C236DD9"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IMKAD_Persoon/GerelateerdPersoon/IMKAD_Persoon</w:t>
            </w:r>
          </w:p>
          <w:p w14:paraId="763A1497"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r w:rsidRPr="004A7A56">
              <w:rPr>
                <w:rFonts w:cs="Arial"/>
                <w:snapToGrid/>
                <w:kern w:val="0"/>
                <w:sz w:val="16"/>
                <w:szCs w:val="16"/>
                <w:lang w:eastAsia="nl-NL"/>
              </w:rPr>
              <w:tab/>
              <w:t>/GerelateerdPersoon/IMKAD_Persoon/GerelateerdPersoon/</w:t>
            </w:r>
          </w:p>
          <w:p w14:paraId="2D34E150"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w:t>
            </w:r>
          </w:p>
          <w:p w14:paraId="60B488A9"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waarbij:</w:t>
            </w:r>
          </w:p>
          <w:p w14:paraId="08EBA9FE" w14:textId="5C467D0E"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./tia_</w:t>
            </w:r>
            <w:r w:rsidRPr="004A7A56">
              <w:rPr>
                <w:rFonts w:cs="Arial"/>
                <w:snapToGrid/>
                <w:kern w:val="0"/>
                <w:sz w:val="16"/>
                <w:szCs w:val="16"/>
                <w:lang w:eastAsia="nl-NL"/>
              </w:rPr>
              <w:t>PartijOnderdeel</w:t>
            </w:r>
            <w:r w:rsidRPr="004A7A56">
              <w:rPr>
                <w:snapToGrid/>
                <w:kern w:val="0"/>
                <w:sz w:val="16"/>
                <w:szCs w:val="16"/>
                <w:lang w:eastAsia="nl-NL"/>
              </w:rPr>
              <w:t>(‘</w:t>
            </w:r>
            <w:r w:rsidR="002960C1">
              <w:rPr>
                <w:snapToGrid/>
                <w:kern w:val="0"/>
                <w:sz w:val="16"/>
                <w:szCs w:val="16"/>
                <w:lang w:eastAsia="nl-NL"/>
              </w:rPr>
              <w:t>schuldenaar</w:t>
            </w:r>
            <w:r w:rsidRPr="004A7A56">
              <w:rPr>
                <w:snapToGrid/>
                <w:kern w:val="0"/>
                <w:sz w:val="16"/>
                <w:szCs w:val="16"/>
                <w:lang w:eastAsia="nl-NL"/>
              </w:rPr>
              <w:t>) of</w:t>
            </w:r>
          </w:p>
          <w:p w14:paraId="53E52CA5"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Pr>
                <w:snapToGrid/>
                <w:kern w:val="0"/>
                <w:sz w:val="16"/>
                <w:szCs w:val="16"/>
                <w:lang w:eastAsia="nl-NL"/>
              </w:rPr>
              <w:t>h</w:t>
            </w:r>
            <w:r w:rsidRPr="004A7A56">
              <w:rPr>
                <w:snapToGrid/>
                <w:kern w:val="0"/>
                <w:sz w:val="16"/>
                <w:szCs w:val="16"/>
                <w:lang w:eastAsia="nl-NL"/>
              </w:rPr>
              <w:t>ypotheekgever’) of</w:t>
            </w:r>
          </w:p>
          <w:p w14:paraId="7164CDF0" w14:textId="5ED167A9" w:rsidR="009B13CB" w:rsidRPr="004A7A56" w:rsidRDefault="009B13CB" w:rsidP="009B13CB">
            <w:pPr>
              <w:autoSpaceDE w:val="0"/>
              <w:autoSpaceDN w:val="0"/>
              <w:adjustRightInd w:val="0"/>
              <w:spacing w:line="240" w:lineRule="auto"/>
              <w:rPr>
                <w:lang w:va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Pr>
                <w:snapToGrid/>
                <w:kern w:val="0"/>
                <w:sz w:val="16"/>
                <w:szCs w:val="16"/>
                <w:lang w:eastAsia="nl-NL"/>
              </w:rPr>
              <w:t>beiden</w:t>
            </w:r>
            <w:r w:rsidRPr="004A7A56">
              <w:rPr>
                <w:snapToGrid/>
                <w:kern w:val="0"/>
                <w:sz w:val="16"/>
                <w:szCs w:val="16"/>
                <w:lang w:eastAsia="nl-NL"/>
              </w:rPr>
              <w:t>’)</w:t>
            </w:r>
          </w:p>
        </w:tc>
      </w:tr>
    </w:tbl>
    <w:p w14:paraId="38FA0374" w14:textId="77777777" w:rsidR="00827B5B" w:rsidRDefault="00827B5B" w:rsidP="00827B5B">
      <w:pPr>
        <w:pStyle w:val="Kop6"/>
        <w:numPr>
          <w:ilvl w:val="0"/>
          <w:numId w:val="0"/>
        </w:numPr>
        <w:rPr>
          <w:rFonts w:ascii="Arial" w:hAnsi="Arial" w:cs="Arial"/>
          <w:b w:val="0"/>
          <w:bCs/>
          <w:i/>
          <w:iCs/>
          <w:sz w:val="18"/>
          <w:szCs w:val="18"/>
        </w:rPr>
      </w:pPr>
    </w:p>
    <w:p w14:paraId="7D53F14B" w14:textId="77777777" w:rsidR="00827B5B" w:rsidRDefault="00827B5B">
      <w:pPr>
        <w:spacing w:line="240" w:lineRule="auto"/>
        <w:rPr>
          <w:rFonts w:cs="Arial"/>
          <w:bCs/>
          <w:i/>
          <w:iCs/>
          <w:szCs w:val="18"/>
        </w:rPr>
      </w:pPr>
      <w:r>
        <w:rPr>
          <w:rFonts w:cs="Arial"/>
          <w:b/>
          <w:bCs/>
          <w:i/>
          <w:iCs/>
          <w:szCs w:val="18"/>
        </w:rPr>
        <w:br w:type="page"/>
      </w:r>
    </w:p>
    <w:p w14:paraId="227B92A3" w14:textId="6A6344D1" w:rsidR="009B13CB" w:rsidRPr="00445131" w:rsidRDefault="00636E7C" w:rsidP="00445131">
      <w:pPr>
        <w:pStyle w:val="Kop6"/>
        <w:rPr>
          <w:rFonts w:cs="Arial"/>
          <w:bCs/>
          <w:iCs/>
          <w:szCs w:val="18"/>
        </w:rPr>
      </w:pPr>
      <w:r w:rsidRPr="00445131">
        <w:rPr>
          <w:rFonts w:ascii="Arial" w:hAnsi="Arial" w:cs="Arial"/>
          <w:b w:val="0"/>
          <w:bCs/>
          <w:i/>
          <w:iCs/>
          <w:sz w:val="18"/>
          <w:szCs w:val="18"/>
        </w:rPr>
        <w:lastRenderedPageBreak/>
        <w:t>schuldenaar</w:t>
      </w:r>
    </w:p>
    <w:p w14:paraId="79B545E3" w14:textId="77777777" w:rsidR="009B13CB" w:rsidRPr="00445131" w:rsidRDefault="009B13CB" w:rsidP="00445131">
      <w:pPr>
        <w:pStyle w:val="Kop7"/>
      </w:pPr>
      <w:bookmarkStart w:id="48" w:name="_Ref378921405"/>
      <w:r w:rsidRPr="00445131">
        <w:rPr>
          <w:rFonts w:ascii="Arial" w:hAnsi="Arial" w:cs="Arial"/>
          <w:sz w:val="18"/>
          <w:szCs w:val="18"/>
        </w:rPr>
        <w:t>Aanduiding persoon met</w:t>
      </w:r>
      <w:r w:rsidRPr="00445131">
        <w:t xml:space="preserve"> </w:t>
      </w:r>
      <w:r w:rsidRPr="00445131">
        <w:rPr>
          <w:rFonts w:ascii="Arial" w:hAnsi="Arial" w:cs="Arial"/>
          <w:sz w:val="18"/>
          <w:szCs w:val="18"/>
        </w:rPr>
        <w:t>nummer</w:t>
      </w:r>
      <w:bookmarkEnd w:id="48"/>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051929" w14:paraId="424BFC15" w14:textId="77777777" w:rsidTr="005E48FA">
        <w:tc>
          <w:tcPr>
            <w:tcW w:w="2282" w:type="pct"/>
            <w:shd w:val="clear" w:color="auto" w:fill="auto"/>
          </w:tcPr>
          <w:p w14:paraId="3A470B07" w14:textId="77777777" w:rsidR="009B13CB" w:rsidRPr="004A7A56" w:rsidRDefault="009B13CB" w:rsidP="005E48FA">
            <w:pPr>
              <w:rPr>
                <w:rFonts w:cs="Arial"/>
                <w:sz w:val="20"/>
                <w:lang w:val="en-US"/>
              </w:rPr>
            </w:pPr>
          </w:p>
        </w:tc>
        <w:tc>
          <w:tcPr>
            <w:tcW w:w="2718" w:type="pct"/>
            <w:shd w:val="clear" w:color="auto" w:fill="auto"/>
          </w:tcPr>
          <w:p w14:paraId="527EE53B" w14:textId="77777777" w:rsidR="009B13CB" w:rsidRDefault="009B13CB" w:rsidP="005E48FA">
            <w:pPr>
              <w:keepNext/>
            </w:pPr>
            <w:r>
              <w:t>Deze variant wordt getoond indien er op partijniveau is aangegeven dat de personen met een nummer worden aangeduid.</w:t>
            </w:r>
          </w:p>
          <w:p w14:paraId="692CF288" w14:textId="77777777" w:rsidR="009B13CB" w:rsidRDefault="009B13CB" w:rsidP="005E48FA">
            <w:pPr>
              <w:keepNext/>
            </w:pPr>
          </w:p>
          <w:p w14:paraId="7C612D09" w14:textId="77777777" w:rsidR="009B13CB" w:rsidRDefault="009B13CB" w:rsidP="005E48FA">
            <w:pPr>
              <w:pStyle w:val="streepje"/>
              <w:numPr>
                <w:ilvl w:val="0"/>
                <w:numId w:val="0"/>
              </w:numPr>
            </w:pPr>
            <w:r>
              <w:t>Restricties tbv aanduiding persoon met nummer:</w:t>
            </w:r>
          </w:p>
          <w:p w14:paraId="3709A61C" w14:textId="77777777" w:rsidR="009B13CB" w:rsidRDefault="009B13CB" w:rsidP="005E48FA">
            <w:pPr>
              <w:keepNext/>
            </w:pPr>
            <w: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0836531F" w14:textId="77777777" w:rsidR="009B13CB" w:rsidRDefault="009B13CB" w:rsidP="005E48FA">
            <w:pPr>
              <w:keepNext/>
            </w:pPr>
          </w:p>
          <w:p w14:paraId="271F82A9" w14:textId="77777777" w:rsidR="009B13CB" w:rsidRPr="00C05FBF" w:rsidRDefault="009B13CB" w:rsidP="005E48FA">
            <w:pPr>
              <w:spacing w:line="240" w:lineRule="auto"/>
            </w:pPr>
          </w:p>
          <w:p w14:paraId="7EE46249" w14:textId="77777777" w:rsidR="009B13CB" w:rsidRDefault="009B13CB" w:rsidP="005E48FA">
            <w:pPr>
              <w:spacing w:line="240" w:lineRule="auto"/>
            </w:pPr>
            <w:r w:rsidRPr="004A7A56">
              <w:rPr>
                <w:u w:val="single"/>
              </w:rPr>
              <w:t>Mapping</w:t>
            </w:r>
            <w:r w:rsidRPr="00AF2256">
              <w:t>:</w:t>
            </w:r>
          </w:p>
          <w:p w14:paraId="1A9B8302"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AFD9A33" w14:textId="77777777" w:rsidR="009B13CB" w:rsidRPr="004A7A56" w:rsidRDefault="009B13CB" w:rsidP="005E48FA">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4E117264"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0E5E3455"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4F0A57BA"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5AD452E9" w14:textId="77777777" w:rsidR="009B13CB" w:rsidRPr="004A7A56" w:rsidRDefault="009B13CB" w:rsidP="005E48FA">
            <w:pPr>
              <w:autoSpaceDE w:val="0"/>
              <w:autoSpaceDN w:val="0"/>
              <w:adjustRightInd w:val="0"/>
              <w:spacing w:line="240" w:lineRule="auto"/>
              <w:rPr>
                <w:snapToGrid/>
                <w:kern w:val="0"/>
                <w:sz w:val="16"/>
                <w:szCs w:val="16"/>
                <w:lang w:eastAsia="nl-NL"/>
              </w:rPr>
            </w:pPr>
          </w:p>
          <w:p w14:paraId="1E7D9468" w14:textId="77777777" w:rsidR="009B13CB" w:rsidRPr="004A7A56" w:rsidRDefault="009B13CB" w:rsidP="005E48FA">
            <w:pPr>
              <w:autoSpaceDE w:val="0"/>
              <w:autoSpaceDN w:val="0"/>
              <w:adjustRightInd w:val="0"/>
              <w:spacing w:line="240" w:lineRule="auto"/>
              <w:rPr>
                <w:u w:val="single"/>
                <w:lang w:val="nl"/>
              </w:rPr>
            </w:pPr>
            <w:r w:rsidRPr="004A7A56">
              <w:rPr>
                <w:u w:val="single"/>
                <w:lang w:val="nl"/>
              </w:rPr>
              <w:t>Mapping aanduiding persoon met nummer wordt niet getoond:</w:t>
            </w:r>
          </w:p>
          <w:p w14:paraId="52B31280" w14:textId="77777777" w:rsidR="009B13CB" w:rsidRPr="004A7A56" w:rsidRDefault="009B13CB" w:rsidP="005E48FA">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3AD9A599" w14:textId="77777777" w:rsidR="009B13CB" w:rsidRPr="004A7A56" w:rsidRDefault="009B13CB" w:rsidP="005E48FA">
            <w:pPr>
              <w:autoSpaceDE w:val="0"/>
              <w:autoSpaceDN w:val="0"/>
              <w:adjustRightInd w:val="0"/>
              <w:spacing w:line="240" w:lineRule="auto"/>
              <w:rPr>
                <w:sz w:val="16"/>
                <w:szCs w:val="16"/>
              </w:rPr>
            </w:pPr>
            <w:r w:rsidRPr="004A7A56">
              <w:rPr>
                <w:sz w:val="16"/>
                <w:szCs w:val="16"/>
              </w:rPr>
              <w:t>//Partij/Gevolmachtigde/Hoedanigheid/</w:t>
            </w:r>
          </w:p>
          <w:p w14:paraId="4AB2A40A" w14:textId="77777777" w:rsidR="009B13CB" w:rsidRDefault="009B13CB" w:rsidP="005E48FA">
            <w:pPr>
              <w:autoSpaceDE w:val="0"/>
              <w:autoSpaceDN w:val="0"/>
              <w:adjustRightInd w:val="0"/>
              <w:spacing w:line="240" w:lineRule="auto"/>
            </w:pPr>
            <w:r w:rsidRPr="004A7A56">
              <w:rPr>
                <w:sz w:val="16"/>
                <w:szCs w:val="16"/>
              </w:rPr>
              <w:t>//Partij/Hoedanigheid/wordtVertegenwoordigdRef xlink href [id]</w:t>
            </w:r>
          </w:p>
        </w:tc>
      </w:tr>
      <w:tr w:rsidR="009B13CB" w:rsidRPr="00051929" w14:paraId="5D0B7E80" w14:textId="77777777" w:rsidTr="005E48FA">
        <w:tc>
          <w:tcPr>
            <w:tcW w:w="2282" w:type="pct"/>
            <w:shd w:val="clear" w:color="auto" w:fill="auto"/>
          </w:tcPr>
          <w:p w14:paraId="78129368" w14:textId="77777777" w:rsidR="009B13CB" w:rsidRPr="002C6A93" w:rsidRDefault="009B13CB" w:rsidP="005E48FA">
            <w:pPr>
              <w:rPr>
                <w:color w:val="00FFFF"/>
                <w:szCs w:val="18"/>
              </w:rPr>
            </w:pP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r w:rsidRPr="002C6A93">
              <w:rPr>
                <w:rFonts w:cs="Arial"/>
                <w:color w:val="00FFFF"/>
                <w:szCs w:val="18"/>
              </w:rPr>
              <w:t>de verschenen</w:t>
            </w:r>
          </w:p>
        </w:tc>
        <w:tc>
          <w:tcPr>
            <w:tcW w:w="2718" w:type="pct"/>
            <w:shd w:val="clear" w:color="auto" w:fill="auto"/>
          </w:tcPr>
          <w:p w14:paraId="7BADFE8E" w14:textId="77777777" w:rsidR="009B13CB" w:rsidRPr="004D205C" w:rsidRDefault="009B13CB" w:rsidP="005E48FA">
            <w:pPr>
              <w:spacing w:before="72"/>
            </w:pPr>
            <w:r>
              <w:t>Vaste tekst binnen deze variant.</w:t>
            </w:r>
          </w:p>
        </w:tc>
      </w:tr>
      <w:tr w:rsidR="009B13CB" w:rsidRPr="00051929" w14:paraId="5439AE72" w14:textId="77777777" w:rsidTr="005E48FA">
        <w:tc>
          <w:tcPr>
            <w:tcW w:w="2282" w:type="pct"/>
            <w:shd w:val="clear" w:color="auto" w:fill="auto"/>
          </w:tcPr>
          <w:p w14:paraId="1D00EA84" w14:textId="77777777" w:rsidR="009B13CB" w:rsidRPr="002C6A93" w:rsidRDefault="009B13CB" w:rsidP="005E48FA">
            <w:pPr>
              <w:rPr>
                <w:color w:val="00FFFF"/>
                <w:szCs w:val="18"/>
              </w:rPr>
            </w:pP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r w:rsidRPr="002C6A93">
              <w:rPr>
                <w:rFonts w:cs="Arial"/>
                <w:color w:val="00FFFF"/>
                <w:szCs w:val="18"/>
              </w:rPr>
              <w:t>persoon/personen</w:t>
            </w: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p>
        </w:tc>
        <w:tc>
          <w:tcPr>
            <w:tcW w:w="2718" w:type="pct"/>
            <w:shd w:val="clear" w:color="auto" w:fill="auto"/>
          </w:tcPr>
          <w:p w14:paraId="473180A7" w14:textId="4272CE1B" w:rsidR="009B13CB" w:rsidRPr="004A7A56" w:rsidRDefault="009B13CB" w:rsidP="005E48FA">
            <w:pPr>
              <w:keepNext/>
              <w:rPr>
                <w:szCs w:val="18"/>
              </w:rPr>
            </w:pPr>
            <w:r>
              <w:t>Verplichte keuze binnen deze variant, die automatisch wordt afgeleid</w:t>
            </w:r>
            <w:r w:rsidRPr="004A7A56">
              <w:rPr>
                <w:szCs w:val="18"/>
              </w:rPr>
              <w:t xml:space="preserve"> van het aantal personen met de aanduiding ‘</w:t>
            </w:r>
            <w:r w:rsidR="002960C1">
              <w:rPr>
                <w:szCs w:val="18"/>
              </w:rPr>
              <w:t>schuldenaar</w:t>
            </w:r>
            <w:r w:rsidRPr="004A7A56">
              <w:rPr>
                <w:szCs w:val="18"/>
              </w:rPr>
              <w:t>’ of ‘</w:t>
            </w:r>
            <w:r>
              <w:rPr>
                <w:szCs w:val="18"/>
              </w:rPr>
              <w:t>beiden</w:t>
            </w:r>
            <w:r w:rsidRPr="004A7A56">
              <w:rPr>
                <w:szCs w:val="18"/>
              </w:rPr>
              <w:t>’:</w:t>
            </w:r>
          </w:p>
          <w:p w14:paraId="51215112" w14:textId="77777777" w:rsidR="009B13CB" w:rsidRDefault="009B13CB" w:rsidP="005E48FA">
            <w:pPr>
              <w:pStyle w:val="streepje"/>
            </w:pPr>
            <w:r>
              <w:t>‘persoon’, ingeval van 1 persoon</w:t>
            </w:r>
          </w:p>
          <w:p w14:paraId="7B9E1777" w14:textId="4A841766" w:rsidR="009B13CB" w:rsidRDefault="009B13CB" w:rsidP="000E0BDA">
            <w:pPr>
              <w:pStyle w:val="streepje"/>
            </w:pPr>
            <w:r>
              <w:t>‘personen’, ingeval van 2 of meer personen</w:t>
            </w:r>
          </w:p>
          <w:p w14:paraId="7AF7245E" w14:textId="77777777" w:rsidR="009B13CB" w:rsidRDefault="009B13CB" w:rsidP="005E48FA">
            <w:pPr>
              <w:pStyle w:val="streepje"/>
              <w:numPr>
                <w:ilvl w:val="0"/>
                <w:numId w:val="0"/>
              </w:numPr>
            </w:pPr>
            <w:r w:rsidRPr="004A7A56">
              <w:rPr>
                <w:u w:val="single"/>
              </w:rPr>
              <w:lastRenderedPageBreak/>
              <w:t>Mapping</w:t>
            </w:r>
            <w:r w:rsidRPr="00AF2256">
              <w:t>:</w:t>
            </w:r>
          </w:p>
          <w:p w14:paraId="763B18F7" w14:textId="38ED2859" w:rsidR="009B13CB" w:rsidRPr="004A7A56" w:rsidRDefault="009B13CB" w:rsidP="005E48FA">
            <w:pPr>
              <w:autoSpaceDE w:val="0"/>
              <w:autoSpaceDN w:val="0"/>
              <w:adjustRightInd w:val="0"/>
              <w:spacing w:line="240" w:lineRule="auto"/>
              <w:rPr>
                <w:sz w:val="16"/>
                <w:szCs w:val="16"/>
              </w:rPr>
            </w:pPr>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mapping </w:t>
            </w:r>
            <w:r w:rsidRPr="004A7A56">
              <w:rPr>
                <w:snapToGrid/>
                <w:kern w:val="0"/>
                <w:sz w:val="16"/>
                <w:szCs w:val="16"/>
                <w:lang w:eastAsia="nl-NL"/>
              </w:rPr>
              <w:t>partij-persoon ‘</w:t>
            </w:r>
            <w:r w:rsidR="002960C1">
              <w:rPr>
                <w:snapToGrid/>
                <w:kern w:val="0"/>
                <w:sz w:val="16"/>
                <w:szCs w:val="16"/>
                <w:lang w:eastAsia="nl-NL"/>
              </w:rPr>
              <w:t>schuldenaar</w:t>
            </w:r>
            <w:r w:rsidRPr="004A7A56">
              <w:rPr>
                <w:snapToGrid/>
                <w:kern w:val="0"/>
                <w:sz w:val="16"/>
                <w:szCs w:val="16"/>
                <w:lang w:eastAsia="nl-NL"/>
              </w:rPr>
              <w:t>’</w:t>
            </w:r>
          </w:p>
        </w:tc>
      </w:tr>
      <w:tr w:rsidR="009B13CB" w:rsidRPr="00051929" w14:paraId="4CBBA4A9" w14:textId="77777777" w:rsidTr="005E48FA">
        <w:tc>
          <w:tcPr>
            <w:tcW w:w="2282" w:type="pct"/>
            <w:shd w:val="clear" w:color="auto" w:fill="auto"/>
          </w:tcPr>
          <w:p w14:paraId="43E628DA" w14:textId="77777777" w:rsidR="009B13CB" w:rsidRPr="002C6A93" w:rsidRDefault="009B13CB" w:rsidP="005E48FA">
            <w:pPr>
              <w:rPr>
                <w:color w:val="00FFFF"/>
                <w:szCs w:val="18"/>
              </w:rPr>
            </w:pPr>
            <w:r w:rsidRPr="002C6A93">
              <w:rPr>
                <w:rFonts w:cs="Arial"/>
                <w:color w:val="00FFFF"/>
                <w:szCs w:val="18"/>
              </w:rPr>
              <w:lastRenderedPageBreak/>
              <w:t>sub</w:t>
            </w:r>
          </w:p>
        </w:tc>
        <w:tc>
          <w:tcPr>
            <w:tcW w:w="2718" w:type="pct"/>
            <w:shd w:val="clear" w:color="auto" w:fill="auto"/>
          </w:tcPr>
          <w:p w14:paraId="6FB9FA13" w14:textId="77777777" w:rsidR="009B13CB" w:rsidRPr="004A7A56" w:rsidRDefault="009B13CB" w:rsidP="005E48FA">
            <w:pPr>
              <w:keepNext/>
              <w:rPr>
                <w:sz w:val="16"/>
                <w:szCs w:val="16"/>
              </w:rPr>
            </w:pPr>
            <w:r>
              <w:t>Vaste tekst binnen deze variant.</w:t>
            </w:r>
          </w:p>
        </w:tc>
      </w:tr>
      <w:tr w:rsidR="009B13CB" w:rsidRPr="00051929" w14:paraId="478D938C" w14:textId="77777777" w:rsidTr="005E48FA">
        <w:tc>
          <w:tcPr>
            <w:tcW w:w="2282" w:type="pct"/>
            <w:shd w:val="clear" w:color="auto" w:fill="auto"/>
          </w:tcPr>
          <w:p w14:paraId="55A8C7AD" w14:textId="77777777" w:rsidR="009B13CB" w:rsidRPr="002C6A93" w:rsidRDefault="009B13CB" w:rsidP="005E48FA">
            <w:pPr>
              <w:rPr>
                <w:color w:val="FF0000"/>
                <w:szCs w:val="18"/>
              </w:rPr>
            </w:pP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r w:rsidRPr="002C6A93">
              <w:rPr>
                <w:rFonts w:cs="Arial"/>
                <w:szCs w:val="18"/>
              </w:rPr>
              <w:t>nummering persoon</w:t>
            </w: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p>
        </w:tc>
        <w:tc>
          <w:tcPr>
            <w:tcW w:w="2718" w:type="pct"/>
            <w:shd w:val="clear" w:color="auto" w:fill="auto"/>
          </w:tcPr>
          <w:p w14:paraId="47012159" w14:textId="77777777" w:rsidR="009B13CB" w:rsidRDefault="009B13CB" w:rsidP="005E48FA">
            <w:pPr>
              <w:keepNext/>
            </w:pPr>
            <w:r>
              <w:t>Verplichte tekst binnen deze variant die meerdere keren voor kan komen.</w:t>
            </w:r>
          </w:p>
          <w:p w14:paraId="11692395" w14:textId="77777777" w:rsidR="009B13CB" w:rsidRDefault="009B13CB" w:rsidP="005E48FA">
            <w:pPr>
              <w:spacing w:line="240" w:lineRule="auto"/>
            </w:pPr>
          </w:p>
          <w:p w14:paraId="0986D337" w14:textId="08470CE9" w:rsidR="009B13CB" w:rsidRPr="004A7A56" w:rsidRDefault="009B13CB" w:rsidP="00A8685E">
            <w:pPr>
              <w:keepNext/>
              <w:spacing w:line="240" w:lineRule="auto"/>
              <w:rPr>
                <w:rFonts w:cs="Arial"/>
                <w:snapToGrid/>
                <w:kern w:val="0"/>
                <w:szCs w:val="18"/>
                <w:lang w:eastAsia="nl-NL"/>
              </w:rPr>
            </w:pPr>
            <w:r w:rsidRPr="004A7A56">
              <w:rPr>
                <w:rFonts w:cs="Arial"/>
                <w:snapToGrid/>
                <w:kern w:val="0"/>
                <w:szCs w:val="18"/>
                <w:lang w:eastAsia="nl-NL"/>
              </w:rPr>
              <w:t>Verwijzing naar één of meer personen met de aanduiding ‘</w:t>
            </w:r>
            <w:r w:rsidR="002960C1">
              <w:rPr>
                <w:rFonts w:cs="Arial"/>
                <w:snapToGrid/>
                <w:kern w:val="0"/>
                <w:szCs w:val="18"/>
                <w:lang w:eastAsia="nl-NL"/>
              </w:rPr>
              <w:t>schuldenaar</w:t>
            </w:r>
            <w:r w:rsidRPr="004A7A56">
              <w:rPr>
                <w:rFonts w:cs="Arial"/>
                <w:snapToGrid/>
                <w:kern w:val="0"/>
                <w:szCs w:val="18"/>
                <w:lang w:eastAsia="nl-NL"/>
              </w:rPr>
              <w:t>’ of ‘</w:t>
            </w:r>
            <w:r>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p>
          <w:p w14:paraId="14618E6B" w14:textId="77777777" w:rsidR="009B13CB" w:rsidRDefault="009B13CB" w:rsidP="005E48FA">
            <w:pPr>
              <w:spacing w:line="240" w:lineRule="auto"/>
            </w:pPr>
          </w:p>
          <w:p w14:paraId="7DA16381" w14:textId="77777777" w:rsidR="009B13CB" w:rsidRPr="004A7A56" w:rsidRDefault="009B13CB" w:rsidP="00A8685E">
            <w:pPr>
              <w:keepNext/>
              <w:spacing w:line="240" w:lineRule="auto"/>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33733464" w14:textId="77777777" w:rsidR="009B13CB" w:rsidRDefault="009B13CB" w:rsidP="005E48FA">
            <w:pPr>
              <w:keepNext/>
            </w:pPr>
          </w:p>
          <w:p w14:paraId="65ADA2CA" w14:textId="77777777" w:rsidR="009B13CB" w:rsidRDefault="009B13CB" w:rsidP="00A8685E">
            <w:pPr>
              <w:keepNext/>
              <w:spacing w:line="240" w:lineRule="auto"/>
            </w:pPr>
            <w:r>
              <w:t>Meerdere voorkomens worden onderling gescheiden door een komma en de laatste twee door het woord ‘en’. De voorkomens worden weergegeven in de volgorde zoals ze in de voorgaande tekst getoond zijn.</w:t>
            </w:r>
          </w:p>
          <w:p w14:paraId="514AFDA4" w14:textId="77777777" w:rsidR="009B13CB" w:rsidRDefault="009B13CB" w:rsidP="005E48FA">
            <w:pPr>
              <w:keepNext/>
            </w:pPr>
          </w:p>
          <w:p w14:paraId="44F169C0" w14:textId="2A8ACA29" w:rsidR="009B13CB" w:rsidRPr="004A7A56" w:rsidRDefault="009B13CB" w:rsidP="005E48FA">
            <w:pPr>
              <w:rPr>
                <w:szCs w:val="18"/>
                <w:u w:val="single"/>
              </w:rPr>
            </w:pPr>
            <w:r w:rsidRPr="004A7A56">
              <w:rPr>
                <w:szCs w:val="18"/>
                <w:u w:val="single"/>
              </w:rPr>
              <w:t>Mapping persoon ‘</w:t>
            </w:r>
            <w:r w:rsidR="002960C1">
              <w:rPr>
                <w:szCs w:val="18"/>
                <w:u w:val="single"/>
              </w:rPr>
              <w:t>schuldenaar</w:t>
            </w:r>
            <w:r>
              <w:rPr>
                <w:szCs w:val="18"/>
                <w:u w:val="single"/>
              </w:rPr>
              <w:t>’</w:t>
            </w:r>
            <w:r w:rsidRPr="004A7A56">
              <w:rPr>
                <w:szCs w:val="18"/>
                <w:u w:val="single"/>
              </w:rPr>
              <w:t>:</w:t>
            </w:r>
          </w:p>
          <w:p w14:paraId="7C72B72C"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57EA1DAD"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14:paraId="4B815814" w14:textId="38A6506F"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2960C1">
              <w:rPr>
                <w:snapToGrid/>
                <w:kern w:val="0"/>
                <w:sz w:val="16"/>
                <w:szCs w:val="16"/>
                <w:lang w:eastAsia="nl-NL"/>
              </w:rPr>
              <w:t>schuldenaar</w:t>
            </w:r>
            <w:r w:rsidRPr="004A7A56">
              <w:rPr>
                <w:snapToGrid/>
                <w:kern w:val="0"/>
                <w:sz w:val="16"/>
                <w:szCs w:val="16"/>
                <w:lang w:eastAsia="nl-NL"/>
              </w:rPr>
              <w:t>’) of</w:t>
            </w:r>
          </w:p>
          <w:p w14:paraId="3C1CD620"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94F61D1" w14:textId="77777777" w:rsidR="009B13CB" w:rsidRPr="004A7A56" w:rsidRDefault="009B13CB" w:rsidP="005E48FA">
            <w:pPr>
              <w:keepNext/>
              <w:rPr>
                <w:snapToGrid/>
                <w:kern w:val="0"/>
                <w:sz w:val="16"/>
                <w:szCs w:val="16"/>
                <w:lang w:eastAsia="nl-NL"/>
              </w:rPr>
            </w:pPr>
            <w:r w:rsidRPr="004A7A56">
              <w:rPr>
                <w:snapToGrid/>
                <w:kern w:val="0"/>
                <w:sz w:val="16"/>
                <w:szCs w:val="16"/>
                <w:lang w:eastAsia="nl-NL"/>
              </w:rPr>
              <w:t>of</w:t>
            </w:r>
          </w:p>
          <w:p w14:paraId="356860C0"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005466B8"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40F54077" w14:textId="3F7C645E"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2960C1">
              <w:rPr>
                <w:snapToGrid/>
                <w:kern w:val="0"/>
                <w:sz w:val="16"/>
                <w:szCs w:val="16"/>
                <w:lang w:eastAsia="nl-NL"/>
              </w:rPr>
              <w:t>schuldenaar</w:t>
            </w:r>
            <w:r w:rsidRPr="004A7A56">
              <w:rPr>
                <w:snapToGrid/>
                <w:kern w:val="0"/>
                <w:sz w:val="16"/>
                <w:szCs w:val="16"/>
                <w:lang w:eastAsia="nl-NL"/>
              </w:rPr>
              <w:t>’) of</w:t>
            </w:r>
          </w:p>
          <w:p w14:paraId="1BB6E1BC"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1FEBC9E"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3496D2A4"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191B9DDF"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538421A4" w14:textId="1DAE8E9F"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2960C1">
              <w:rPr>
                <w:snapToGrid/>
                <w:kern w:val="0"/>
                <w:sz w:val="16"/>
                <w:szCs w:val="16"/>
                <w:lang w:eastAsia="nl-NL"/>
              </w:rPr>
              <w:t>schuldenaar</w:t>
            </w:r>
            <w:r w:rsidRPr="004A7A56">
              <w:rPr>
                <w:snapToGrid/>
                <w:kern w:val="0"/>
                <w:sz w:val="16"/>
                <w:szCs w:val="16"/>
                <w:lang w:eastAsia="nl-NL"/>
              </w:rPr>
              <w:t>’) of</w:t>
            </w:r>
          </w:p>
          <w:p w14:paraId="0F0B822C" w14:textId="77777777" w:rsidR="009B13CB" w:rsidRPr="00A94643" w:rsidRDefault="009B13CB" w:rsidP="005E48FA">
            <w:pPr>
              <w:autoSpaceDE w:val="0"/>
              <w:autoSpaceDN w:val="0"/>
              <w:adjustRightInd w:val="0"/>
              <w:spacing w:line="240" w:lineRule="auto"/>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tc>
      </w:tr>
    </w:tbl>
    <w:p w14:paraId="1D62393A" w14:textId="77777777" w:rsidR="009B13CB" w:rsidRDefault="009B13CB" w:rsidP="009B13CB"/>
    <w:p w14:paraId="5C3A37F7" w14:textId="77777777" w:rsidR="009B13CB" w:rsidRPr="00445131" w:rsidRDefault="009B13CB" w:rsidP="00445131">
      <w:pPr>
        <w:pStyle w:val="Kop7"/>
        <w:rPr>
          <w:rFonts w:cs="Arial"/>
          <w:szCs w:val="18"/>
        </w:rPr>
      </w:pPr>
      <w:r w:rsidRPr="00445131">
        <w:rPr>
          <w:rFonts w:ascii="Arial" w:hAnsi="Arial" w:cs="Arial"/>
          <w:sz w:val="18"/>
          <w:szCs w:val="18"/>
        </w:rPr>
        <w:lastRenderedPageBreak/>
        <w:t>Aanduiding persoon met naam</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051929" w14:paraId="5B87FF8B" w14:textId="77777777" w:rsidTr="005E48FA">
        <w:tc>
          <w:tcPr>
            <w:tcW w:w="2282" w:type="pct"/>
            <w:shd w:val="clear" w:color="auto" w:fill="auto"/>
          </w:tcPr>
          <w:p w14:paraId="4081ED06" w14:textId="77777777" w:rsidR="009B13CB" w:rsidRPr="004A7A56" w:rsidRDefault="009B13CB" w:rsidP="005E48FA">
            <w:pPr>
              <w:rPr>
                <w:rFonts w:cs="Arial"/>
                <w:sz w:val="20"/>
              </w:rPr>
            </w:pPr>
          </w:p>
        </w:tc>
        <w:tc>
          <w:tcPr>
            <w:tcW w:w="2718" w:type="pct"/>
            <w:shd w:val="clear" w:color="auto" w:fill="auto"/>
          </w:tcPr>
          <w:p w14:paraId="536EE767" w14:textId="77777777" w:rsidR="009B13CB" w:rsidRDefault="009B13CB" w:rsidP="005E48FA">
            <w:pPr>
              <w:spacing w:line="240" w:lineRule="auto"/>
            </w:pPr>
            <w:r>
              <w:t>Deze variant wordt getoond indien er op partijniveau is aangegeven dat de personen met een naam worden aangeduid.</w:t>
            </w:r>
          </w:p>
          <w:p w14:paraId="60B04DA8" w14:textId="77777777" w:rsidR="009B13CB" w:rsidRDefault="009B13CB" w:rsidP="005E48FA">
            <w:pPr>
              <w:spacing w:line="240" w:lineRule="auto"/>
            </w:pPr>
          </w:p>
          <w:p w14:paraId="66A00DCE" w14:textId="77777777" w:rsidR="009B13CB" w:rsidRPr="00C05FBF" w:rsidRDefault="009B13CB" w:rsidP="005E48FA">
            <w:pPr>
              <w:spacing w:line="240" w:lineRule="auto"/>
            </w:pPr>
          </w:p>
          <w:p w14:paraId="253E87A2" w14:textId="77777777" w:rsidR="009B13CB" w:rsidRDefault="009B13CB" w:rsidP="005E48FA">
            <w:pPr>
              <w:spacing w:line="240" w:lineRule="auto"/>
            </w:pPr>
            <w:r w:rsidRPr="004A7A56">
              <w:rPr>
                <w:u w:val="single"/>
              </w:rPr>
              <w:t>Mapping</w:t>
            </w:r>
            <w:r w:rsidRPr="00AF2256">
              <w:t>:</w:t>
            </w:r>
          </w:p>
          <w:p w14:paraId="6AE605A0"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1572B8AC" w14:textId="77777777" w:rsidR="009B13CB" w:rsidRPr="004A7A56" w:rsidRDefault="009B13CB" w:rsidP="005E48FA">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D236789"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0247F6CC"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1DD3A5AF" w14:textId="77777777" w:rsidR="009B13CB" w:rsidRDefault="009B13CB" w:rsidP="005E48FA">
            <w:pPr>
              <w:autoSpaceDE w:val="0"/>
              <w:autoSpaceDN w:val="0"/>
              <w:adjustRightInd w:val="0"/>
              <w:spacing w:line="240" w:lineRule="auto"/>
            </w:pPr>
            <w:r w:rsidRPr="004A7A56">
              <w:rPr>
                <w:snapToGrid/>
                <w:kern w:val="0"/>
                <w:sz w:val="16"/>
                <w:szCs w:val="16"/>
                <w:lang w:eastAsia="nl-NL"/>
              </w:rPr>
              <w:tab/>
            </w:r>
            <w:r w:rsidRPr="004A7A56">
              <w:rPr>
                <w:snapToGrid/>
                <w:kern w:val="0"/>
                <w:sz w:val="16"/>
                <w:szCs w:val="16"/>
                <w:lang w:eastAsia="nl-NL"/>
              </w:rPr>
              <w:tab/>
              <w:t>./tekst(‘naam’)</w:t>
            </w:r>
          </w:p>
        </w:tc>
      </w:tr>
      <w:tr w:rsidR="009B13CB" w:rsidRPr="00051929" w14:paraId="0ACF79F9" w14:textId="77777777" w:rsidTr="005E48FA">
        <w:tc>
          <w:tcPr>
            <w:tcW w:w="2282" w:type="pct"/>
            <w:shd w:val="clear" w:color="auto" w:fill="auto"/>
          </w:tcPr>
          <w:p w14:paraId="0B636798" w14:textId="77777777" w:rsidR="009B13CB" w:rsidRPr="00EE3508" w:rsidRDefault="009B13CB" w:rsidP="005E48FA">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2718" w:type="pct"/>
            <w:shd w:val="clear" w:color="auto" w:fill="auto"/>
          </w:tcPr>
          <w:p w14:paraId="7F89DB80" w14:textId="77777777" w:rsidR="009B13CB" w:rsidRDefault="009B13CB" w:rsidP="005E48FA">
            <w:pPr>
              <w:pStyle w:val="streepje"/>
              <w:numPr>
                <w:ilvl w:val="0"/>
                <w:numId w:val="0"/>
              </w:numPr>
              <w:spacing w:line="240" w:lineRule="atLeast"/>
            </w:pPr>
            <w:r>
              <w:t>Verplichte tekst binnen deze variant die meerdere keren voor kan komen.</w:t>
            </w:r>
          </w:p>
          <w:p w14:paraId="66B6C0EC" w14:textId="77777777" w:rsidR="009B13CB" w:rsidRPr="00BB085A" w:rsidRDefault="009B13CB" w:rsidP="005E48FA">
            <w:pPr>
              <w:pStyle w:val="streepje"/>
              <w:numPr>
                <w:ilvl w:val="0"/>
                <w:numId w:val="0"/>
              </w:numPr>
              <w:spacing w:line="240" w:lineRule="auto"/>
            </w:pPr>
          </w:p>
          <w:p w14:paraId="0C140EA8" w14:textId="77777777" w:rsidR="009B13CB" w:rsidRDefault="009B13CB" w:rsidP="005E48FA">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Pr>
                <w:rFonts w:cs="Arial"/>
                <w:snapToGrid/>
                <w:kern w:val="0"/>
                <w:szCs w:val="18"/>
                <w:lang w:eastAsia="nl-NL"/>
              </w:rPr>
              <w:t>geldnermer</w:t>
            </w:r>
            <w:r w:rsidRPr="004A7A56">
              <w:rPr>
                <w:rFonts w:cs="Arial"/>
                <w:snapToGrid/>
                <w:kern w:val="0"/>
                <w:szCs w:val="18"/>
                <w:lang w:eastAsia="nl-NL"/>
              </w:rPr>
              <w:t>’ of ‘</w:t>
            </w:r>
            <w:r>
              <w:rPr>
                <w:rFonts w:cs="Arial"/>
                <w:snapToGrid/>
                <w:kern w:val="0"/>
                <w:szCs w:val="18"/>
                <w:lang w:eastAsia="nl-NL"/>
              </w:rPr>
              <w:t>beiden</w:t>
            </w:r>
            <w:r w:rsidRPr="004A7A56">
              <w:rPr>
                <w:rFonts w:cs="Arial"/>
                <w:snapToGrid/>
                <w:kern w:val="0"/>
                <w:szCs w:val="18"/>
                <w:lang w:eastAsia="nl-NL"/>
              </w:rPr>
              <w:t>’</w:t>
            </w:r>
            <w:r>
              <w:t>.</w:t>
            </w:r>
          </w:p>
          <w:p w14:paraId="7882EC3D" w14:textId="77777777" w:rsidR="009B13CB" w:rsidRDefault="009B13CB" w:rsidP="005E48FA">
            <w:pPr>
              <w:pStyle w:val="streepje"/>
              <w:numPr>
                <w:ilvl w:val="0"/>
                <w:numId w:val="0"/>
              </w:numPr>
              <w:spacing w:line="240" w:lineRule="auto"/>
            </w:pPr>
          </w:p>
          <w:p w14:paraId="51ADDC9E" w14:textId="77777777" w:rsidR="009B13CB" w:rsidRDefault="009B13CB" w:rsidP="005E48FA">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14:paraId="15F56800" w14:textId="77777777" w:rsidR="009B13CB" w:rsidRDefault="009B13CB" w:rsidP="005E48FA">
            <w:pPr>
              <w:pStyle w:val="streepje"/>
              <w:numPr>
                <w:ilvl w:val="0"/>
                <w:numId w:val="0"/>
              </w:numPr>
              <w:spacing w:line="240" w:lineRule="auto"/>
            </w:pPr>
          </w:p>
          <w:p w14:paraId="02A3903C" w14:textId="77777777" w:rsidR="009B13CB" w:rsidRDefault="009B13CB" w:rsidP="005E48FA">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57E1052B" w14:textId="77777777" w:rsidR="009B13CB" w:rsidRDefault="009B13CB" w:rsidP="005E48FA">
            <w:pPr>
              <w:pStyle w:val="streepje"/>
              <w:numPr>
                <w:ilvl w:val="0"/>
                <w:numId w:val="0"/>
              </w:numPr>
              <w:spacing w:line="240" w:lineRule="auto"/>
            </w:pPr>
          </w:p>
          <w:p w14:paraId="6E902560" w14:textId="0937C5A2" w:rsidR="009B13CB" w:rsidRDefault="009B13CB" w:rsidP="005E48FA">
            <w:pPr>
              <w:pStyle w:val="streepje"/>
              <w:numPr>
                <w:ilvl w:val="0"/>
                <w:numId w:val="0"/>
              </w:numPr>
              <w:spacing w:line="240" w:lineRule="atLeast"/>
            </w:pPr>
            <w:r w:rsidRPr="004A7A56">
              <w:rPr>
                <w:u w:val="single"/>
              </w:rPr>
              <w:t>Mapping persoon ‘</w:t>
            </w:r>
            <w:r w:rsidR="002960C1">
              <w:rPr>
                <w:u w:val="single"/>
              </w:rPr>
              <w:t>schuldenaar</w:t>
            </w:r>
            <w:r w:rsidRPr="004A7A56">
              <w:rPr>
                <w:u w:val="single"/>
              </w:rPr>
              <w:t>’:</w:t>
            </w:r>
          </w:p>
          <w:p w14:paraId="2AF6D427"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5A35B4CF"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14:paraId="59663E77" w14:textId="21D82D16"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2960C1">
              <w:rPr>
                <w:snapToGrid/>
                <w:kern w:val="0"/>
                <w:sz w:val="16"/>
                <w:szCs w:val="16"/>
                <w:lang w:eastAsia="nl-NL"/>
              </w:rPr>
              <w:t>schuldenaar</w:t>
            </w:r>
            <w:r w:rsidRPr="004A7A56">
              <w:rPr>
                <w:snapToGrid/>
                <w:kern w:val="0"/>
                <w:sz w:val="16"/>
                <w:szCs w:val="16"/>
                <w:lang w:eastAsia="nl-NL"/>
              </w:rPr>
              <w:t>’) of</w:t>
            </w:r>
          </w:p>
          <w:p w14:paraId="42775032"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764C5664" w14:textId="77777777" w:rsidR="009B13CB" w:rsidRPr="004A7A56" w:rsidRDefault="009B13CB" w:rsidP="005E48FA">
            <w:pPr>
              <w:keepNext/>
              <w:rPr>
                <w:snapToGrid/>
                <w:kern w:val="0"/>
                <w:sz w:val="16"/>
                <w:szCs w:val="16"/>
                <w:lang w:eastAsia="nl-NL"/>
              </w:rPr>
            </w:pPr>
            <w:r w:rsidRPr="004A7A56">
              <w:rPr>
                <w:snapToGrid/>
                <w:kern w:val="0"/>
                <w:sz w:val="16"/>
                <w:szCs w:val="16"/>
                <w:lang w:eastAsia="nl-NL"/>
              </w:rPr>
              <w:t>of</w:t>
            </w:r>
          </w:p>
          <w:p w14:paraId="699B3E6D"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03B6BE6F"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14B44BD8" w14:textId="4E069530"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2960C1">
              <w:rPr>
                <w:snapToGrid/>
                <w:kern w:val="0"/>
                <w:sz w:val="16"/>
                <w:szCs w:val="16"/>
                <w:lang w:eastAsia="nl-NL"/>
              </w:rPr>
              <w:t>schuldenaar</w:t>
            </w:r>
            <w:r w:rsidRPr="004A7A56">
              <w:rPr>
                <w:snapToGrid/>
                <w:kern w:val="0"/>
                <w:sz w:val="16"/>
                <w:szCs w:val="16"/>
                <w:lang w:eastAsia="nl-NL"/>
              </w:rPr>
              <w:t>’) of</w:t>
            </w:r>
          </w:p>
          <w:p w14:paraId="63CE54B0"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7D93DF1E"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CE3736B"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CCF8A8B"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lastRenderedPageBreak/>
              <w:t>IMKAD_Persoon/GerelateerdPersoon/IMKAD_Persoon/ GerelateerdPersoon/IMKAD_Persoon</w:t>
            </w:r>
          </w:p>
          <w:p w14:paraId="3102B297" w14:textId="71A6D406"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2960C1">
              <w:rPr>
                <w:snapToGrid/>
                <w:kern w:val="0"/>
                <w:sz w:val="16"/>
                <w:szCs w:val="16"/>
                <w:lang w:eastAsia="nl-NL"/>
              </w:rPr>
              <w:t>schuldenaar</w:t>
            </w:r>
            <w:r w:rsidRPr="004A7A56">
              <w:rPr>
                <w:snapToGrid/>
                <w:kern w:val="0"/>
                <w:sz w:val="16"/>
                <w:szCs w:val="16"/>
                <w:lang w:eastAsia="nl-NL"/>
              </w:rPr>
              <w:t>’) of</w:t>
            </w:r>
          </w:p>
          <w:p w14:paraId="4F8A1841"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7FD167CD" w14:textId="77777777" w:rsidR="009B13CB" w:rsidRPr="004A7A56" w:rsidRDefault="009B13CB" w:rsidP="005E48FA">
            <w:pPr>
              <w:autoSpaceDE w:val="0"/>
              <w:autoSpaceDN w:val="0"/>
              <w:adjustRightInd w:val="0"/>
              <w:spacing w:line="240" w:lineRule="auto"/>
              <w:rPr>
                <w:snapToGrid/>
                <w:kern w:val="0"/>
                <w:sz w:val="16"/>
                <w:szCs w:val="16"/>
                <w:lang w:eastAsia="nl-NL"/>
              </w:rPr>
            </w:pPr>
          </w:p>
          <w:p w14:paraId="1F881CC9" w14:textId="77777777" w:rsidR="009B13CB" w:rsidRPr="004A7A56" w:rsidRDefault="009B13CB" w:rsidP="005E48FA">
            <w:pPr>
              <w:autoSpaceDE w:val="0"/>
              <w:autoSpaceDN w:val="0"/>
              <w:adjustRightInd w:val="0"/>
              <w:spacing w:line="240" w:lineRule="auto"/>
              <w:rPr>
                <w:snapToGrid/>
                <w:kern w:val="0"/>
                <w:sz w:val="16"/>
                <w:szCs w:val="16"/>
                <w:lang w:eastAsia="nl-NL"/>
              </w:rPr>
            </w:pPr>
          </w:p>
          <w:p w14:paraId="43C5017E" w14:textId="77777777" w:rsidR="009B13CB" w:rsidRPr="004A7A56" w:rsidRDefault="009B13CB" w:rsidP="005E48FA">
            <w:pPr>
              <w:spacing w:line="240" w:lineRule="atLeast"/>
              <w:rPr>
                <w:rFonts w:cs="Arial"/>
                <w:snapToGrid/>
                <w:szCs w:val="18"/>
                <w:u w:val="single"/>
              </w:rPr>
            </w:pPr>
            <w:r w:rsidRPr="004A7A56">
              <w:rPr>
                <w:rFonts w:cs="Arial"/>
                <w:snapToGrid/>
                <w:szCs w:val="18"/>
                <w:u w:val="single"/>
              </w:rPr>
              <w:t>Mapping naam rechtspersoon:</w:t>
            </w:r>
          </w:p>
          <w:p w14:paraId="77D71AA2" w14:textId="77777777" w:rsidR="009B13CB" w:rsidRPr="004A7A56" w:rsidRDefault="009B13CB" w:rsidP="005E48FA">
            <w:pPr>
              <w:spacing w:line="240" w:lineRule="auto"/>
              <w:rPr>
                <w:i/>
                <w:sz w:val="16"/>
                <w:szCs w:val="16"/>
              </w:rPr>
            </w:pPr>
            <w:r w:rsidRPr="004A7A56">
              <w:rPr>
                <w:i/>
                <w:sz w:val="16"/>
                <w:szCs w:val="16"/>
              </w:rPr>
              <w:t>-</w:t>
            </w:r>
            <w:r w:rsidRPr="004A7A56">
              <w:rPr>
                <w:sz w:val="16"/>
                <w:szCs w:val="16"/>
              </w:rPr>
              <w:t>indien aanwezig</w:t>
            </w:r>
          </w:p>
          <w:p w14:paraId="1225AD38" w14:textId="77777777" w:rsidR="009B13CB" w:rsidRPr="004A7A56" w:rsidRDefault="009B13CB" w:rsidP="005E48FA">
            <w:pPr>
              <w:spacing w:line="240" w:lineRule="auto"/>
              <w:rPr>
                <w:sz w:val="16"/>
                <w:szCs w:val="16"/>
              </w:rPr>
            </w:pPr>
            <w:r w:rsidRPr="004A7A56">
              <w:rPr>
                <w:sz w:val="16"/>
                <w:szCs w:val="16"/>
              </w:rPr>
              <w:t>//IMKAD_Persoon/tia_AanduidingPersoon</w:t>
            </w:r>
          </w:p>
          <w:p w14:paraId="4A72F444" w14:textId="77777777" w:rsidR="009B13CB" w:rsidRPr="004A7A56" w:rsidRDefault="009B13CB" w:rsidP="005E48FA">
            <w:pPr>
              <w:spacing w:line="240" w:lineRule="auto"/>
              <w:rPr>
                <w:i/>
                <w:sz w:val="16"/>
                <w:szCs w:val="16"/>
              </w:rPr>
            </w:pPr>
            <w:r w:rsidRPr="004A7A56">
              <w:rPr>
                <w:i/>
                <w:sz w:val="16"/>
                <w:szCs w:val="16"/>
              </w:rPr>
              <w:t>-</w:t>
            </w:r>
            <w:r w:rsidRPr="004A7A56">
              <w:rPr>
                <w:sz w:val="16"/>
                <w:szCs w:val="16"/>
              </w:rPr>
              <w:t>anders</w:t>
            </w:r>
          </w:p>
          <w:p w14:paraId="3711B403" w14:textId="77777777" w:rsidR="009B13CB" w:rsidRPr="004A7A56" w:rsidRDefault="009B13CB" w:rsidP="005E48FA">
            <w:pPr>
              <w:spacing w:line="240" w:lineRule="auto"/>
              <w:rPr>
                <w:rFonts w:cs="Arial"/>
                <w:sz w:val="16"/>
                <w:szCs w:val="16"/>
              </w:rPr>
            </w:pPr>
            <w:r w:rsidRPr="004A7A56">
              <w:rPr>
                <w:sz w:val="16"/>
                <w:szCs w:val="16"/>
              </w:rPr>
              <w:t>//IMKAD_Persoon/tia_Gegevens/NHR_Rechtspersoon/</w:t>
            </w:r>
          </w:p>
          <w:p w14:paraId="3D33B2BA" w14:textId="77777777" w:rsidR="009B13CB" w:rsidRPr="004A7A56" w:rsidRDefault="009B13CB" w:rsidP="005E48FA">
            <w:pPr>
              <w:spacing w:line="240" w:lineRule="auto"/>
              <w:ind w:left="227"/>
              <w:rPr>
                <w:sz w:val="16"/>
                <w:szCs w:val="16"/>
              </w:rPr>
            </w:pPr>
            <w:r w:rsidRPr="004A7A56">
              <w:rPr>
                <w:sz w:val="16"/>
                <w:szCs w:val="16"/>
              </w:rPr>
              <w:t>./statutaireNaam</w:t>
            </w:r>
          </w:p>
          <w:p w14:paraId="035C6908" w14:textId="77777777" w:rsidR="009B13CB" w:rsidRDefault="009B13CB" w:rsidP="005E48FA">
            <w:pPr>
              <w:pStyle w:val="streepje"/>
              <w:numPr>
                <w:ilvl w:val="0"/>
                <w:numId w:val="0"/>
              </w:numPr>
              <w:spacing w:line="240" w:lineRule="auto"/>
            </w:pPr>
          </w:p>
          <w:p w14:paraId="0B361B1F" w14:textId="77777777" w:rsidR="009B13CB" w:rsidRPr="004A7A56" w:rsidRDefault="009B13CB" w:rsidP="005E48FA">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35BB251E" w14:textId="77777777" w:rsidR="009B13CB" w:rsidRPr="004A7A56" w:rsidRDefault="009B13CB" w:rsidP="005E48FA">
            <w:pPr>
              <w:spacing w:line="240" w:lineRule="auto"/>
              <w:rPr>
                <w:sz w:val="16"/>
                <w:szCs w:val="16"/>
              </w:rPr>
            </w:pPr>
            <w:r w:rsidRPr="004A7A56">
              <w:rPr>
                <w:sz w:val="16"/>
                <w:szCs w:val="16"/>
              </w:rPr>
              <w:t>-indien aanwezig</w:t>
            </w:r>
          </w:p>
          <w:p w14:paraId="678BB3DB" w14:textId="77777777" w:rsidR="009B13CB" w:rsidRPr="004A7A56" w:rsidRDefault="009B13CB" w:rsidP="005E48FA">
            <w:pPr>
              <w:spacing w:line="240" w:lineRule="auto"/>
              <w:rPr>
                <w:sz w:val="16"/>
                <w:szCs w:val="16"/>
              </w:rPr>
            </w:pPr>
            <w:r w:rsidRPr="004A7A56">
              <w:rPr>
                <w:sz w:val="16"/>
                <w:szCs w:val="16"/>
              </w:rPr>
              <w:t>//IMKAD_Persoon/tia_Gegevens/IMKAD_KadNatuurlijkPersoon</w:t>
            </w:r>
          </w:p>
          <w:p w14:paraId="757FCF18" w14:textId="77777777" w:rsidR="009B13CB" w:rsidRPr="004A7A56" w:rsidRDefault="009B13CB" w:rsidP="005E48FA">
            <w:pPr>
              <w:spacing w:line="240" w:lineRule="auto"/>
              <w:ind w:left="227"/>
              <w:rPr>
                <w:sz w:val="16"/>
                <w:szCs w:val="16"/>
              </w:rPr>
            </w:pPr>
            <w:r w:rsidRPr="004A7A56">
              <w:rPr>
                <w:sz w:val="16"/>
                <w:szCs w:val="16"/>
              </w:rPr>
              <w:t>./voornamen</w:t>
            </w:r>
          </w:p>
          <w:p w14:paraId="4338B332" w14:textId="77777777" w:rsidR="009B13CB" w:rsidRPr="004A7A56" w:rsidRDefault="009B13CB" w:rsidP="005E48FA">
            <w:pPr>
              <w:spacing w:line="240" w:lineRule="auto"/>
              <w:ind w:left="227"/>
              <w:rPr>
                <w:sz w:val="16"/>
                <w:szCs w:val="16"/>
              </w:rPr>
            </w:pPr>
            <w:r w:rsidRPr="004A7A56">
              <w:rPr>
                <w:sz w:val="16"/>
                <w:szCs w:val="16"/>
              </w:rPr>
              <w:t>./voorvoegselsgeslachtsnaam</w:t>
            </w:r>
          </w:p>
          <w:p w14:paraId="713F5928" w14:textId="77777777" w:rsidR="009B13CB" w:rsidRPr="004A7A56" w:rsidRDefault="009B13CB" w:rsidP="005E48FA">
            <w:pPr>
              <w:spacing w:line="240" w:lineRule="auto"/>
              <w:ind w:left="227"/>
              <w:rPr>
                <w:sz w:val="16"/>
                <w:szCs w:val="16"/>
              </w:rPr>
            </w:pPr>
            <w:r w:rsidRPr="004A7A56">
              <w:rPr>
                <w:sz w:val="16"/>
                <w:szCs w:val="16"/>
              </w:rPr>
              <w:t>./geslachtsnaam</w:t>
            </w:r>
          </w:p>
          <w:p w14:paraId="264C4520" w14:textId="77777777" w:rsidR="009B13CB" w:rsidRPr="004A7A56" w:rsidRDefault="009B13CB" w:rsidP="005E48FA">
            <w:pPr>
              <w:spacing w:line="240" w:lineRule="auto"/>
              <w:rPr>
                <w:sz w:val="16"/>
                <w:szCs w:val="16"/>
              </w:rPr>
            </w:pPr>
            <w:r w:rsidRPr="004A7A56">
              <w:rPr>
                <w:sz w:val="16"/>
                <w:szCs w:val="16"/>
              </w:rPr>
              <w:t>-anders</w:t>
            </w:r>
          </w:p>
          <w:p w14:paraId="57049E30" w14:textId="77777777" w:rsidR="009B13CB" w:rsidRPr="004A7A56" w:rsidRDefault="009B13CB" w:rsidP="005E48FA">
            <w:pPr>
              <w:spacing w:line="240" w:lineRule="auto"/>
              <w:rPr>
                <w:sz w:val="16"/>
                <w:szCs w:val="16"/>
              </w:rPr>
            </w:pPr>
            <w:r w:rsidRPr="004A7A56">
              <w:rPr>
                <w:sz w:val="16"/>
                <w:szCs w:val="16"/>
              </w:rPr>
              <w:t>//IMKAD_Persoon/tia_Gegevens/GBA_Ingezetene/</w:t>
            </w:r>
          </w:p>
          <w:p w14:paraId="67356ECD" w14:textId="77777777" w:rsidR="009B13CB" w:rsidRPr="004A7A56" w:rsidRDefault="009B13CB" w:rsidP="005E48FA">
            <w:pPr>
              <w:spacing w:line="240" w:lineRule="auto"/>
              <w:ind w:left="227"/>
              <w:rPr>
                <w:sz w:val="16"/>
                <w:szCs w:val="16"/>
              </w:rPr>
            </w:pPr>
            <w:r w:rsidRPr="004A7A56">
              <w:rPr>
                <w:sz w:val="16"/>
                <w:szCs w:val="16"/>
              </w:rPr>
              <w:t>./naam/voornamen</w:t>
            </w:r>
          </w:p>
          <w:p w14:paraId="07E8A6BC" w14:textId="77777777" w:rsidR="009B13CB" w:rsidRPr="004A7A56" w:rsidRDefault="009B13CB" w:rsidP="005E48FA">
            <w:pPr>
              <w:spacing w:line="240" w:lineRule="auto"/>
              <w:ind w:left="227"/>
              <w:rPr>
                <w:sz w:val="16"/>
                <w:szCs w:val="16"/>
              </w:rPr>
            </w:pPr>
            <w:r w:rsidRPr="004A7A56">
              <w:rPr>
                <w:sz w:val="16"/>
                <w:szCs w:val="16"/>
              </w:rPr>
              <w:t>./tia_VoorvoegselsNaam</w:t>
            </w:r>
          </w:p>
          <w:p w14:paraId="0351423B" w14:textId="77777777" w:rsidR="009B13CB" w:rsidRPr="004A7A56" w:rsidRDefault="009B13CB" w:rsidP="005E48FA">
            <w:pPr>
              <w:spacing w:line="240" w:lineRule="auto"/>
              <w:ind w:left="227"/>
              <w:rPr>
                <w:sz w:val="16"/>
                <w:szCs w:val="16"/>
              </w:rPr>
            </w:pPr>
            <w:r w:rsidRPr="004A7A56">
              <w:rPr>
                <w:sz w:val="16"/>
                <w:szCs w:val="16"/>
              </w:rPr>
              <w:t>./tia_NaamZonderVoorvoegsels</w:t>
            </w:r>
          </w:p>
          <w:p w14:paraId="5F66934B" w14:textId="77777777" w:rsidR="009B13CB" w:rsidRPr="004A7A56" w:rsidRDefault="009B13CB" w:rsidP="005E48FA">
            <w:pPr>
              <w:spacing w:line="240" w:lineRule="auto"/>
              <w:rPr>
                <w:szCs w:val="18"/>
                <w:u w:val="single"/>
              </w:rPr>
            </w:pPr>
          </w:p>
          <w:p w14:paraId="7D2D977C" w14:textId="77777777" w:rsidR="009B13CB" w:rsidRPr="004A7A56" w:rsidRDefault="009B13CB" w:rsidP="005E48FA">
            <w:pPr>
              <w:spacing w:line="240" w:lineRule="auto"/>
              <w:rPr>
                <w:szCs w:val="18"/>
                <w:u w:val="single"/>
              </w:rPr>
            </w:pPr>
            <w:r w:rsidRPr="004A7A56">
              <w:rPr>
                <w:szCs w:val="18"/>
                <w:u w:val="single"/>
              </w:rPr>
              <w:t>Mapping geslacht ingezetene (in beide gevallen):</w:t>
            </w:r>
          </w:p>
          <w:p w14:paraId="59196ED3" w14:textId="77777777" w:rsidR="009B13CB" w:rsidRPr="004A7A56" w:rsidRDefault="009B13CB" w:rsidP="005E48FA">
            <w:pPr>
              <w:spacing w:line="240" w:lineRule="auto"/>
              <w:rPr>
                <w:sz w:val="16"/>
                <w:szCs w:val="16"/>
              </w:rPr>
            </w:pPr>
            <w:r w:rsidRPr="004A7A56">
              <w:rPr>
                <w:sz w:val="16"/>
                <w:szCs w:val="16"/>
              </w:rPr>
              <w:t>//IMKAD_Persoon/tia_Gegevens/GBA_Ingezetene/</w:t>
            </w:r>
          </w:p>
          <w:p w14:paraId="3FBD7B61" w14:textId="77777777" w:rsidR="009B13CB" w:rsidRPr="004A7A56" w:rsidRDefault="009B13CB" w:rsidP="005E48FA">
            <w:pPr>
              <w:spacing w:line="240" w:lineRule="auto"/>
              <w:ind w:left="227"/>
              <w:rPr>
                <w:sz w:val="16"/>
                <w:szCs w:val="16"/>
              </w:rPr>
            </w:pPr>
            <w:r w:rsidRPr="004A7A56">
              <w:rPr>
                <w:sz w:val="16"/>
                <w:szCs w:val="16"/>
              </w:rPr>
              <w:t>./geslacht</w:t>
            </w:r>
          </w:p>
          <w:p w14:paraId="63331333" w14:textId="77777777" w:rsidR="009B13CB" w:rsidRPr="004A7A56" w:rsidRDefault="009B13CB" w:rsidP="005E48FA">
            <w:pPr>
              <w:spacing w:line="240" w:lineRule="auto"/>
              <w:rPr>
                <w:sz w:val="16"/>
                <w:szCs w:val="16"/>
              </w:rPr>
            </w:pPr>
          </w:p>
          <w:p w14:paraId="39747900" w14:textId="77777777" w:rsidR="009B13CB" w:rsidRPr="004A7A56" w:rsidRDefault="009B13CB" w:rsidP="005E48FA">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4452B6F0" w14:textId="77777777" w:rsidR="009B13CB" w:rsidRPr="004A7A56" w:rsidRDefault="009B13CB" w:rsidP="005E48FA">
            <w:pPr>
              <w:spacing w:line="240" w:lineRule="auto"/>
              <w:rPr>
                <w:sz w:val="16"/>
              </w:rPr>
            </w:pPr>
            <w:r w:rsidRPr="004A7A56">
              <w:rPr>
                <w:sz w:val="16"/>
                <w:szCs w:val="16"/>
              </w:rPr>
              <w:t>//IMKAD_Persoon /IMKAD</w:t>
            </w:r>
            <w:r w:rsidRPr="004A7A56">
              <w:rPr>
                <w:sz w:val="16"/>
              </w:rPr>
              <w:t>_NietIngezetene/</w:t>
            </w:r>
          </w:p>
          <w:p w14:paraId="3440E909" w14:textId="77777777" w:rsidR="009B13CB" w:rsidRPr="004A7A56" w:rsidRDefault="009B13CB" w:rsidP="005E48FA">
            <w:pPr>
              <w:spacing w:line="240" w:lineRule="auto"/>
              <w:ind w:left="227"/>
              <w:rPr>
                <w:sz w:val="16"/>
                <w:szCs w:val="16"/>
              </w:rPr>
            </w:pPr>
            <w:r w:rsidRPr="004A7A56">
              <w:rPr>
                <w:sz w:val="16"/>
              </w:rPr>
              <w:t>./</w:t>
            </w:r>
            <w:r w:rsidRPr="004A7A56">
              <w:rPr>
                <w:sz w:val="16"/>
                <w:szCs w:val="16"/>
              </w:rPr>
              <w:t>voornamen</w:t>
            </w:r>
          </w:p>
          <w:p w14:paraId="3938BB90" w14:textId="77777777" w:rsidR="009B13CB" w:rsidRPr="004A7A56" w:rsidRDefault="009B13CB" w:rsidP="005E48FA">
            <w:pPr>
              <w:spacing w:line="240" w:lineRule="auto"/>
              <w:ind w:left="227"/>
              <w:rPr>
                <w:sz w:val="16"/>
                <w:szCs w:val="16"/>
              </w:rPr>
            </w:pPr>
            <w:r w:rsidRPr="004A7A56">
              <w:rPr>
                <w:sz w:val="16"/>
                <w:szCs w:val="16"/>
              </w:rPr>
              <w:t>./voorvoegsels</w:t>
            </w:r>
          </w:p>
          <w:p w14:paraId="50804D1E" w14:textId="77777777" w:rsidR="009B13CB" w:rsidRPr="004A7A56" w:rsidRDefault="009B13CB" w:rsidP="005E48FA">
            <w:pPr>
              <w:spacing w:line="240" w:lineRule="auto"/>
              <w:ind w:left="227"/>
              <w:rPr>
                <w:sz w:val="16"/>
                <w:szCs w:val="16"/>
              </w:rPr>
            </w:pPr>
            <w:r w:rsidRPr="004A7A56">
              <w:rPr>
                <w:sz w:val="16"/>
                <w:szCs w:val="16"/>
              </w:rPr>
              <w:t>./geslachtsnaam</w:t>
            </w:r>
          </w:p>
          <w:p w14:paraId="639FF6E4" w14:textId="2B5862A1" w:rsidR="009B13CB" w:rsidRPr="004A7A56" w:rsidRDefault="009B13CB" w:rsidP="002C6A93">
            <w:pPr>
              <w:spacing w:line="240" w:lineRule="auto"/>
              <w:ind w:left="227"/>
              <w:rPr>
                <w:sz w:val="16"/>
                <w:szCs w:val="16"/>
              </w:rPr>
            </w:pPr>
            <w:r w:rsidRPr="004A7A56">
              <w:rPr>
                <w:sz w:val="16"/>
                <w:szCs w:val="16"/>
              </w:rPr>
              <w:t>./geslacht</w:t>
            </w:r>
          </w:p>
        </w:tc>
      </w:tr>
      <w:tr w:rsidR="009B13CB" w:rsidRPr="00051929" w14:paraId="184434E3" w14:textId="77777777" w:rsidTr="005E48FA">
        <w:tc>
          <w:tcPr>
            <w:tcW w:w="2282" w:type="pct"/>
            <w:shd w:val="clear" w:color="auto" w:fill="auto"/>
          </w:tcPr>
          <w:p w14:paraId="54870392" w14:textId="77777777" w:rsidR="009B13CB" w:rsidRPr="002C6A93" w:rsidRDefault="009B13CB" w:rsidP="005E48FA">
            <w:pPr>
              <w:rPr>
                <w:rFonts w:cs="Arial"/>
                <w:szCs w:val="18"/>
              </w:rPr>
            </w:pPr>
            <w:r w:rsidRPr="002C6A93">
              <w:rPr>
                <w:rFonts w:cs="Arial"/>
                <w:color w:val="800080"/>
                <w:szCs w:val="18"/>
              </w:rPr>
              <w:lastRenderedPageBreak/>
              <w:t>voornoemd,</w:t>
            </w:r>
          </w:p>
        </w:tc>
        <w:tc>
          <w:tcPr>
            <w:tcW w:w="2718" w:type="pct"/>
            <w:shd w:val="clear" w:color="auto" w:fill="auto"/>
          </w:tcPr>
          <w:p w14:paraId="5AA0E821" w14:textId="77777777" w:rsidR="009B13CB" w:rsidRDefault="009B13CB" w:rsidP="005E48FA">
            <w:pPr>
              <w:keepNext/>
            </w:pPr>
            <w:r>
              <w:t>Optionele tekst.</w:t>
            </w:r>
          </w:p>
          <w:p w14:paraId="249C4D10" w14:textId="77777777" w:rsidR="009B13CB" w:rsidRDefault="009B13CB" w:rsidP="005E48FA">
            <w:pPr>
              <w:pStyle w:val="streepje"/>
              <w:numPr>
                <w:ilvl w:val="0"/>
                <w:numId w:val="0"/>
              </w:numPr>
            </w:pPr>
            <w:r w:rsidRPr="004A7A56">
              <w:rPr>
                <w:u w:val="single"/>
              </w:rPr>
              <w:t>Mapping</w:t>
            </w:r>
            <w:r w:rsidRPr="00AF2256">
              <w:t>:</w:t>
            </w:r>
          </w:p>
          <w:p w14:paraId="1B452938" w14:textId="77777777" w:rsidR="009B13CB" w:rsidRPr="004A7A56" w:rsidRDefault="009B13CB" w:rsidP="005E48FA">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474B0AFB" w14:textId="77777777" w:rsidR="009B13CB" w:rsidRPr="004A7A56" w:rsidRDefault="009B13CB" w:rsidP="005E48FA">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lastRenderedPageBreak/>
              <w:t>./tekstKeuze</w:t>
            </w:r>
          </w:p>
          <w:p w14:paraId="24F11D85" w14:textId="77777777" w:rsidR="009B13CB" w:rsidRPr="004A7A56" w:rsidRDefault="009B13CB" w:rsidP="005E48FA">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./tagNaam(‘k_SchuldenaarVoornoemd’)</w:t>
            </w:r>
          </w:p>
          <w:p w14:paraId="51064517" w14:textId="77777777" w:rsidR="009B13CB" w:rsidRPr="004A7A56" w:rsidRDefault="009B13CB" w:rsidP="005E48FA">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./tekst(‘voornoemd’)</w:t>
            </w:r>
          </w:p>
          <w:p w14:paraId="78957205" w14:textId="77777777" w:rsidR="009B13CB" w:rsidRDefault="009B13CB" w:rsidP="005E48FA">
            <w:pPr>
              <w:autoSpaceDE w:val="0"/>
              <w:autoSpaceDN w:val="0"/>
              <w:adjustRightInd w:val="0"/>
              <w:spacing w:line="240" w:lineRule="auto"/>
            </w:pPr>
          </w:p>
        </w:tc>
      </w:tr>
    </w:tbl>
    <w:p w14:paraId="0BADA0BD" w14:textId="77777777" w:rsidR="009B13CB" w:rsidRDefault="009B13CB" w:rsidP="009B13CB"/>
    <w:p w14:paraId="1EFC35F3" w14:textId="4C988BAF" w:rsidR="009B13CB" w:rsidRPr="00445131" w:rsidRDefault="009B13CB" w:rsidP="00445131">
      <w:pPr>
        <w:pStyle w:val="Kop6"/>
        <w:rPr>
          <w:rFonts w:cs="Arial"/>
          <w:bCs/>
          <w:szCs w:val="18"/>
        </w:rPr>
      </w:pPr>
      <w:r w:rsidRPr="00445131">
        <w:rPr>
          <w:rFonts w:ascii="Arial" w:hAnsi="Arial" w:cs="Arial"/>
          <w:b w:val="0"/>
          <w:bCs/>
          <w:i/>
          <w:iCs/>
          <w:sz w:val="18"/>
          <w:szCs w:val="18"/>
        </w:rPr>
        <w:t xml:space="preserve">Afsluiting </w:t>
      </w:r>
      <w:r w:rsidR="00E212E2" w:rsidRPr="00445131">
        <w:rPr>
          <w:rFonts w:ascii="Arial" w:hAnsi="Arial" w:cs="Arial"/>
          <w:b w:val="0"/>
          <w:bCs/>
          <w:i/>
          <w:iCs/>
          <w:sz w:val="18"/>
          <w:szCs w:val="18"/>
        </w:rPr>
        <w:t>schuldenaar</w:t>
      </w:r>
    </w:p>
    <w:p w14:paraId="7D112AFB" w14:textId="77777777" w:rsidR="002C6A93" w:rsidRPr="002C6A93" w:rsidRDefault="002C6A93" w:rsidP="002C6A93"/>
    <w:p w14:paraId="4CAE6319" w14:textId="69AFF42D" w:rsidR="009B13CB" w:rsidRPr="0026478C" w:rsidRDefault="009B13CB" w:rsidP="009B13CB">
      <w:r>
        <w:t xml:space="preserve">Deze tekst wordt altijd getoond als afsluiting van de </w:t>
      </w:r>
      <w:r w:rsidR="002960C1">
        <w:t>schuldenaar</w:t>
      </w:r>
      <w:r>
        <w:t>.</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051929" w14:paraId="73F90921" w14:textId="77777777" w:rsidTr="005E48FA">
        <w:tc>
          <w:tcPr>
            <w:tcW w:w="2282" w:type="pct"/>
            <w:shd w:val="clear" w:color="auto" w:fill="auto"/>
          </w:tcPr>
          <w:p w14:paraId="591C9C48" w14:textId="554A175D" w:rsidR="009B13CB" w:rsidRPr="002C6A93" w:rsidRDefault="009B13CB" w:rsidP="005E48FA">
            <w:pPr>
              <w:rPr>
                <w:color w:val="FF0000"/>
                <w:szCs w:val="18"/>
              </w:rPr>
            </w:pPr>
            <w:r w:rsidRPr="002C6A93">
              <w:rPr>
                <w:rFonts w:cs="Arial"/>
                <w:color w:val="339966"/>
                <w:szCs w:val="18"/>
              </w:rPr>
              <w:t>hierna</w:t>
            </w:r>
            <w:r w:rsidRPr="002C6A93">
              <w:rPr>
                <w:rFonts w:cs="Arial"/>
                <w:color w:val="FF0000"/>
                <w:szCs w:val="18"/>
              </w:rPr>
              <w:t xml:space="preserve"> </w:t>
            </w:r>
            <w:r w:rsidRPr="002C6A93">
              <w:rPr>
                <w:rFonts w:cs="Arial"/>
                <w:color w:val="339966"/>
                <w:szCs w:val="18"/>
              </w:rPr>
              <w:t>ook te noemen</w:t>
            </w:r>
            <w:r w:rsidR="005258C7">
              <w:rPr>
                <w:rFonts w:cs="Arial"/>
                <w:color w:val="339966"/>
                <w:szCs w:val="18"/>
              </w:rPr>
              <w:t>:</w:t>
            </w:r>
            <w:r w:rsidR="004A5665">
              <w:rPr>
                <w:rFonts w:cs="Arial"/>
                <w:color w:val="339966"/>
                <w:szCs w:val="18"/>
              </w:rPr>
              <w:t xml:space="preserve"> </w:t>
            </w:r>
            <w:r w:rsidR="00E85823">
              <w:rPr>
                <w:rFonts w:cs="Arial"/>
                <w:color w:val="800080"/>
                <w:szCs w:val="18"/>
              </w:rPr>
              <w:t>(t</w:t>
            </w:r>
            <w:r w:rsidR="004A5665" w:rsidRPr="006879F9">
              <w:rPr>
                <w:rFonts w:cs="Arial"/>
                <w:color w:val="800080"/>
                <w:szCs w:val="18"/>
              </w:rPr>
              <w:t>ezamen en waar van toepassing ook ieder afzonderlijk</w:t>
            </w:r>
            <w:r w:rsidR="00E85823">
              <w:rPr>
                <w:rFonts w:cs="Arial"/>
                <w:color w:val="800080"/>
                <w:szCs w:val="18"/>
              </w:rPr>
              <w:t>)</w:t>
            </w:r>
            <w:r w:rsidR="005258C7">
              <w:rPr>
                <w:rFonts w:cs="Arial"/>
                <w:color w:val="339966"/>
                <w:szCs w:val="18"/>
              </w:rPr>
              <w:t xml:space="preserve"> </w:t>
            </w:r>
            <w:r w:rsidR="00E212E2" w:rsidRPr="0095407F">
              <w:rPr>
                <w:rFonts w:cs="Arial"/>
                <w:color w:val="339966"/>
                <w:sz w:val="20"/>
              </w:rPr>
              <w:t>‘</w:t>
            </w:r>
            <w:r w:rsidR="00E212E2" w:rsidRPr="00E212E2">
              <w:rPr>
                <w:rFonts w:cs="Arial"/>
                <w:color w:val="339966"/>
                <w:szCs w:val="18"/>
              </w:rPr>
              <w:t>schuldenaar’</w:t>
            </w:r>
            <w:r w:rsidR="00E212E2">
              <w:rPr>
                <w:rFonts w:cs="Arial"/>
                <w:color w:val="339966"/>
                <w:sz w:val="20"/>
              </w:rPr>
              <w:t xml:space="preserve"> </w:t>
            </w:r>
            <w:r w:rsidRPr="002C6A93">
              <w:rPr>
                <w:rFonts w:cs="Arial"/>
                <w:color w:val="339966"/>
                <w:szCs w:val="18"/>
              </w:rPr>
              <w:t>en</w:t>
            </w:r>
          </w:p>
        </w:tc>
        <w:tc>
          <w:tcPr>
            <w:tcW w:w="2718" w:type="pct"/>
            <w:shd w:val="clear" w:color="auto" w:fill="auto"/>
          </w:tcPr>
          <w:p w14:paraId="39A46D11" w14:textId="77777777" w:rsidR="009B13CB" w:rsidRPr="00A94643" w:rsidRDefault="009B13CB" w:rsidP="005E48FA">
            <w:pPr>
              <w:keepNext/>
            </w:pPr>
            <w:r>
              <w:t>Vaste tekst</w:t>
            </w:r>
            <w:r w:rsidRPr="004A7A56">
              <w:rPr>
                <w:szCs w:val="18"/>
              </w:rPr>
              <w:t>, waarbij de paarse tekst weggelaten wordt als er in het voorgaande maar één persoon is vermeld.</w:t>
            </w:r>
          </w:p>
        </w:tc>
      </w:tr>
    </w:tbl>
    <w:p w14:paraId="0389AC35" w14:textId="621B0945" w:rsidR="00915E27" w:rsidRDefault="00915E27" w:rsidP="0054259B"/>
    <w:p w14:paraId="4CA455FA" w14:textId="3D6D359C" w:rsidR="00636E7C" w:rsidRPr="00445131" w:rsidRDefault="00243544" w:rsidP="00445131">
      <w:pPr>
        <w:pStyle w:val="Kop6"/>
        <w:rPr>
          <w:rFonts w:cs="Arial"/>
          <w:bCs/>
          <w:iCs/>
          <w:szCs w:val="18"/>
        </w:rPr>
      </w:pPr>
      <w:r w:rsidRPr="00445131">
        <w:rPr>
          <w:rFonts w:ascii="Arial" w:hAnsi="Arial" w:cs="Arial"/>
          <w:b w:val="0"/>
          <w:bCs/>
          <w:i/>
          <w:iCs/>
          <w:sz w:val="18"/>
          <w:szCs w:val="18"/>
        </w:rPr>
        <w:t>h</w:t>
      </w:r>
      <w:r w:rsidR="00636E7C" w:rsidRPr="00445131">
        <w:rPr>
          <w:rFonts w:ascii="Arial" w:hAnsi="Arial" w:cs="Arial"/>
          <w:b w:val="0"/>
          <w:bCs/>
          <w:i/>
          <w:iCs/>
          <w:sz w:val="18"/>
          <w:szCs w:val="18"/>
        </w:rPr>
        <w:t>ypotheekgever</w:t>
      </w:r>
    </w:p>
    <w:p w14:paraId="57832EF6" w14:textId="77777777" w:rsidR="00636E7C" w:rsidRPr="00445131" w:rsidRDefault="00636E7C" w:rsidP="00445131">
      <w:pPr>
        <w:pStyle w:val="Kop7"/>
        <w:rPr>
          <w:rFonts w:cs="Arial"/>
          <w:szCs w:val="18"/>
        </w:rPr>
      </w:pPr>
      <w:r w:rsidRPr="00445131">
        <w:rPr>
          <w:rFonts w:ascii="Arial" w:hAnsi="Arial" w:cs="Arial"/>
          <w:sz w:val="18"/>
          <w:szCs w:val="18"/>
        </w:rPr>
        <w:t>Aanduiding persoon met nummer</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636E7C" w:rsidRPr="00051929" w14:paraId="70ADE5B8" w14:textId="77777777" w:rsidTr="00A25189">
        <w:tc>
          <w:tcPr>
            <w:tcW w:w="2282" w:type="pct"/>
            <w:shd w:val="clear" w:color="auto" w:fill="auto"/>
          </w:tcPr>
          <w:p w14:paraId="5EAD76B8" w14:textId="77777777" w:rsidR="00636E7C" w:rsidRPr="004A7A56" w:rsidRDefault="00636E7C" w:rsidP="00A25189">
            <w:pPr>
              <w:rPr>
                <w:rFonts w:cs="Arial"/>
                <w:sz w:val="20"/>
                <w:lang w:val="en-US"/>
              </w:rPr>
            </w:pPr>
          </w:p>
        </w:tc>
        <w:tc>
          <w:tcPr>
            <w:tcW w:w="2718" w:type="pct"/>
            <w:shd w:val="clear" w:color="auto" w:fill="auto"/>
          </w:tcPr>
          <w:p w14:paraId="3FB06B80" w14:textId="77777777" w:rsidR="00636E7C" w:rsidRDefault="00636E7C" w:rsidP="00A25189">
            <w:pPr>
              <w:pStyle w:val="streepje"/>
              <w:numPr>
                <w:ilvl w:val="0"/>
                <w:numId w:val="0"/>
              </w:numPr>
            </w:pPr>
            <w:r>
              <w:t>Deze variant wordt getoond indien er op partijniveau is aangegeven dat de personen met een nummer worden aangeduid.</w:t>
            </w:r>
          </w:p>
          <w:p w14:paraId="6E18F499" w14:textId="77777777" w:rsidR="00636E7C" w:rsidRDefault="00636E7C" w:rsidP="00A25189">
            <w:pPr>
              <w:spacing w:line="240" w:lineRule="auto"/>
            </w:pPr>
          </w:p>
          <w:p w14:paraId="4E6C8F63" w14:textId="77777777" w:rsidR="00636E7C" w:rsidRDefault="00636E7C" w:rsidP="00A25189">
            <w:pPr>
              <w:spacing w:line="240" w:lineRule="auto"/>
            </w:pPr>
          </w:p>
          <w:p w14:paraId="35C5A1E8" w14:textId="77777777" w:rsidR="00636E7C" w:rsidRDefault="00636E7C" w:rsidP="00A25189">
            <w:pPr>
              <w:pStyle w:val="streepje"/>
              <w:numPr>
                <w:ilvl w:val="0"/>
                <w:numId w:val="0"/>
              </w:numPr>
            </w:pPr>
            <w:r>
              <w:t>Restricties tbv aanduiding persoon met nummer:</w:t>
            </w:r>
          </w:p>
          <w:p w14:paraId="79E10C0E" w14:textId="77777777" w:rsidR="00636E7C" w:rsidRDefault="00636E7C" w:rsidP="00A25189">
            <w:pPr>
              <w:keepNext/>
            </w:pPr>
            <w:r>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49987FEE" w14:textId="77777777" w:rsidR="00636E7C" w:rsidRDefault="00636E7C" w:rsidP="00A25189">
            <w:pPr>
              <w:spacing w:line="240" w:lineRule="auto"/>
            </w:pPr>
          </w:p>
          <w:p w14:paraId="7A709743" w14:textId="77777777" w:rsidR="00636E7C" w:rsidRPr="00C05FBF" w:rsidRDefault="00636E7C" w:rsidP="00A25189">
            <w:pPr>
              <w:spacing w:line="240" w:lineRule="auto"/>
            </w:pPr>
          </w:p>
          <w:p w14:paraId="4C67E252" w14:textId="77777777" w:rsidR="00636E7C" w:rsidRDefault="00636E7C" w:rsidP="00A25189">
            <w:pPr>
              <w:spacing w:line="240" w:lineRule="auto"/>
            </w:pPr>
            <w:r w:rsidRPr="004A7A56">
              <w:rPr>
                <w:u w:val="single"/>
              </w:rPr>
              <w:t>Mapping</w:t>
            </w:r>
            <w:r w:rsidRPr="00AF2256">
              <w:t>:</w:t>
            </w:r>
          </w:p>
          <w:p w14:paraId="48623CBB"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BC09CB5" w14:textId="77777777" w:rsidR="00636E7C" w:rsidRPr="004A7A56" w:rsidRDefault="00636E7C" w:rsidP="00A25189">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2748D699"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lastRenderedPageBreak/>
              <w:t>./tekstKeuze</w:t>
            </w:r>
          </w:p>
          <w:p w14:paraId="305D7563" w14:textId="77777777" w:rsidR="00636E7C" w:rsidRPr="004A7A56" w:rsidRDefault="00636E7C" w:rsidP="00A25189">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14:paraId="0C6D2D96" w14:textId="77777777" w:rsidR="00636E7C" w:rsidRPr="004A7A56" w:rsidRDefault="00636E7C" w:rsidP="00A25189">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537A8611" w14:textId="77777777" w:rsidR="00636E7C" w:rsidRDefault="00636E7C" w:rsidP="00A25189">
            <w:pPr>
              <w:autoSpaceDE w:val="0"/>
              <w:autoSpaceDN w:val="0"/>
              <w:adjustRightInd w:val="0"/>
              <w:spacing w:line="240" w:lineRule="auto"/>
            </w:pPr>
          </w:p>
          <w:p w14:paraId="1E762B52" w14:textId="77777777" w:rsidR="00636E7C" w:rsidRPr="004A7A56" w:rsidRDefault="00636E7C" w:rsidP="00A25189">
            <w:pPr>
              <w:autoSpaceDE w:val="0"/>
              <w:autoSpaceDN w:val="0"/>
              <w:adjustRightInd w:val="0"/>
              <w:spacing w:line="240" w:lineRule="auto"/>
              <w:rPr>
                <w:u w:val="single"/>
                <w:lang w:val="nl"/>
              </w:rPr>
            </w:pPr>
            <w:r w:rsidRPr="004A7A56">
              <w:rPr>
                <w:u w:val="single"/>
                <w:lang w:val="nl"/>
              </w:rPr>
              <w:t>Mapping aanduiding persoon met nummer niet mogelijk:</w:t>
            </w:r>
          </w:p>
          <w:p w14:paraId="3668A6E8" w14:textId="77777777" w:rsidR="00636E7C" w:rsidRPr="004A7A56" w:rsidRDefault="00636E7C" w:rsidP="00A25189">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67D7DC02" w14:textId="77777777" w:rsidR="00636E7C" w:rsidRPr="004A7A56" w:rsidRDefault="00636E7C" w:rsidP="00A25189">
            <w:pPr>
              <w:autoSpaceDE w:val="0"/>
              <w:autoSpaceDN w:val="0"/>
              <w:adjustRightInd w:val="0"/>
              <w:spacing w:line="240" w:lineRule="auto"/>
              <w:rPr>
                <w:sz w:val="16"/>
                <w:szCs w:val="16"/>
              </w:rPr>
            </w:pPr>
            <w:r w:rsidRPr="004A7A56">
              <w:rPr>
                <w:sz w:val="16"/>
                <w:szCs w:val="16"/>
              </w:rPr>
              <w:t>//Partij/Gevolmachtigde/Hoedanigheid/</w:t>
            </w:r>
          </w:p>
          <w:p w14:paraId="5F202EBD" w14:textId="77777777" w:rsidR="00636E7C" w:rsidRDefault="00636E7C" w:rsidP="00A25189">
            <w:pPr>
              <w:autoSpaceDE w:val="0"/>
              <w:autoSpaceDN w:val="0"/>
              <w:adjustRightInd w:val="0"/>
              <w:spacing w:line="240" w:lineRule="auto"/>
            </w:pPr>
            <w:r w:rsidRPr="004A7A56">
              <w:rPr>
                <w:sz w:val="16"/>
                <w:szCs w:val="16"/>
              </w:rPr>
              <w:t>//Partij/Hoedanigheid/wordtVertegenwoordigdRef xlink href [id]</w:t>
            </w:r>
          </w:p>
        </w:tc>
      </w:tr>
      <w:tr w:rsidR="00636E7C" w:rsidRPr="00BB085A" w14:paraId="1FDB00B1" w14:textId="77777777" w:rsidTr="00A25189">
        <w:tblPrEx>
          <w:tblLook w:val="01E0" w:firstRow="1" w:lastRow="1" w:firstColumn="1" w:lastColumn="1" w:noHBand="0" w:noVBand="0"/>
        </w:tblPrEx>
        <w:tc>
          <w:tcPr>
            <w:tcW w:w="2282" w:type="pct"/>
            <w:tcBorders>
              <w:top w:val="single" w:sz="6" w:space="0" w:color="auto"/>
              <w:left w:val="single" w:sz="6" w:space="0" w:color="auto"/>
              <w:bottom w:val="single" w:sz="6" w:space="0" w:color="auto"/>
              <w:right w:val="single" w:sz="6" w:space="0" w:color="auto"/>
            </w:tcBorders>
            <w:shd w:val="clear" w:color="auto" w:fill="FFFFFF"/>
          </w:tcPr>
          <w:p w14:paraId="5A52B49C" w14:textId="77777777" w:rsidR="00636E7C" w:rsidRPr="00A05538" w:rsidRDefault="00636E7C" w:rsidP="00A25189">
            <w:pPr>
              <w:rPr>
                <w:color w:val="00FFFF"/>
                <w:szCs w:val="18"/>
              </w:rPr>
            </w:pPr>
            <w:r w:rsidRPr="00A05538">
              <w:rPr>
                <w:rFonts w:cs="Arial"/>
                <w:szCs w:val="18"/>
                <w:lang w:val="en-US"/>
              </w:rPr>
              <w:lastRenderedPageBreak/>
              <w:fldChar w:fldCharType="begin"/>
            </w:r>
            <w:r w:rsidRPr="00A05538">
              <w:rPr>
                <w:rFonts w:cs="Arial"/>
                <w:szCs w:val="18"/>
              </w:rPr>
              <w:instrText>MacroButton Nomacro §</w:instrText>
            </w:r>
            <w:r w:rsidRPr="00A05538">
              <w:rPr>
                <w:rFonts w:cs="Arial"/>
                <w:szCs w:val="18"/>
                <w:lang w:val="en-US"/>
              </w:rPr>
              <w:fldChar w:fldCharType="end"/>
            </w:r>
            <w:r w:rsidRPr="00A05538">
              <w:rPr>
                <w:rFonts w:cs="Arial"/>
                <w:color w:val="00FFFF"/>
                <w:szCs w:val="18"/>
              </w:rPr>
              <w:t>de verschenen</w:t>
            </w:r>
          </w:p>
        </w:tc>
        <w:tc>
          <w:tcPr>
            <w:tcW w:w="2718" w:type="pct"/>
            <w:tcBorders>
              <w:top w:val="single" w:sz="6" w:space="0" w:color="auto"/>
              <w:left w:val="single" w:sz="6" w:space="0" w:color="auto"/>
              <w:bottom w:val="single" w:sz="6" w:space="0" w:color="auto"/>
              <w:right w:val="single" w:sz="6" w:space="0" w:color="auto"/>
            </w:tcBorders>
            <w:shd w:val="clear" w:color="auto" w:fill="FFFFFF"/>
          </w:tcPr>
          <w:p w14:paraId="31E7ACC0" w14:textId="77777777" w:rsidR="00636E7C" w:rsidRPr="00BB085A" w:rsidRDefault="00636E7C" w:rsidP="00A25189">
            <w:pPr>
              <w:spacing w:before="72"/>
            </w:pPr>
            <w:r w:rsidRPr="00BB085A">
              <w:t>Vaste tekst binnen deze variant.</w:t>
            </w:r>
          </w:p>
        </w:tc>
      </w:tr>
      <w:tr w:rsidR="00636E7C" w:rsidRPr="00051929" w14:paraId="039F3D96" w14:textId="77777777" w:rsidTr="00A25189">
        <w:tc>
          <w:tcPr>
            <w:tcW w:w="2282" w:type="pct"/>
            <w:tcBorders>
              <w:top w:val="single" w:sz="6" w:space="0" w:color="auto"/>
            </w:tcBorders>
            <w:shd w:val="clear" w:color="auto" w:fill="auto"/>
          </w:tcPr>
          <w:p w14:paraId="2FB64FF5" w14:textId="77777777" w:rsidR="00636E7C" w:rsidRPr="00A05538" w:rsidRDefault="00636E7C" w:rsidP="00A25189">
            <w:pPr>
              <w:rPr>
                <w:color w:val="00FFFF"/>
                <w:szCs w:val="18"/>
              </w:rPr>
            </w:pPr>
            <w:r w:rsidRPr="00A05538">
              <w:rPr>
                <w:rFonts w:cs="Arial"/>
                <w:szCs w:val="18"/>
                <w:lang w:val="en-US"/>
              </w:rPr>
              <w:fldChar w:fldCharType="begin"/>
            </w:r>
            <w:r w:rsidRPr="00A05538">
              <w:rPr>
                <w:rFonts w:cs="Arial"/>
                <w:szCs w:val="18"/>
              </w:rPr>
              <w:instrText>MacroButton Nomacro §</w:instrText>
            </w:r>
            <w:r w:rsidRPr="00A05538">
              <w:rPr>
                <w:rFonts w:cs="Arial"/>
                <w:szCs w:val="18"/>
                <w:lang w:val="en-US"/>
              </w:rPr>
              <w:fldChar w:fldCharType="end"/>
            </w:r>
            <w:r w:rsidRPr="00A05538">
              <w:rPr>
                <w:rFonts w:cs="Arial"/>
                <w:color w:val="00FFFF"/>
                <w:szCs w:val="18"/>
              </w:rPr>
              <w:t>persoon/personen</w:t>
            </w:r>
            <w:r w:rsidRPr="00A05538">
              <w:rPr>
                <w:rFonts w:cs="Arial"/>
                <w:szCs w:val="18"/>
                <w:lang w:val="en-US"/>
              </w:rPr>
              <w:fldChar w:fldCharType="begin"/>
            </w:r>
            <w:r w:rsidRPr="00A05538">
              <w:rPr>
                <w:rFonts w:cs="Arial"/>
                <w:szCs w:val="18"/>
              </w:rPr>
              <w:instrText>MacroButton Nomacro §</w:instrText>
            </w:r>
            <w:r w:rsidRPr="00A05538">
              <w:rPr>
                <w:rFonts w:cs="Arial"/>
                <w:szCs w:val="18"/>
                <w:lang w:val="en-US"/>
              </w:rPr>
              <w:fldChar w:fldCharType="end"/>
            </w:r>
          </w:p>
        </w:tc>
        <w:tc>
          <w:tcPr>
            <w:tcW w:w="2718" w:type="pct"/>
            <w:tcBorders>
              <w:top w:val="single" w:sz="6" w:space="0" w:color="auto"/>
            </w:tcBorders>
            <w:shd w:val="clear" w:color="auto" w:fill="auto"/>
          </w:tcPr>
          <w:p w14:paraId="002632B0" w14:textId="77777777" w:rsidR="00636E7C" w:rsidRDefault="00636E7C" w:rsidP="00A25189">
            <w:pPr>
              <w:spacing w:before="72"/>
            </w:pPr>
            <w:r>
              <w:t xml:space="preserve">Verplichte keuze binnen deze variant, die automatisch wordt afgeleid </w:t>
            </w:r>
          </w:p>
          <w:p w14:paraId="547344C1" w14:textId="77777777" w:rsidR="00636E7C" w:rsidRPr="004A7A56" w:rsidRDefault="00636E7C" w:rsidP="00A25189">
            <w:pPr>
              <w:keepNext/>
              <w:rPr>
                <w:szCs w:val="18"/>
              </w:rPr>
            </w:pPr>
            <w:r w:rsidRPr="004A7A56">
              <w:rPr>
                <w:szCs w:val="18"/>
              </w:rPr>
              <w:t>van het aantal partij-personen met de aanduiding ‘</w:t>
            </w:r>
            <w:r>
              <w:rPr>
                <w:szCs w:val="18"/>
              </w:rPr>
              <w:t>h</w:t>
            </w:r>
            <w:r w:rsidRPr="004A7A56">
              <w:rPr>
                <w:szCs w:val="18"/>
              </w:rPr>
              <w:t>ypotheekgever’ of ‘</w:t>
            </w:r>
            <w:r>
              <w:rPr>
                <w:rFonts w:cs="Arial"/>
                <w:snapToGrid/>
                <w:kern w:val="0"/>
                <w:szCs w:val="18"/>
                <w:lang w:eastAsia="nl-NL"/>
              </w:rPr>
              <w:t>beiden’</w:t>
            </w:r>
            <w:r w:rsidRPr="004A7A56">
              <w:rPr>
                <w:szCs w:val="18"/>
              </w:rPr>
              <w:t>:</w:t>
            </w:r>
          </w:p>
          <w:p w14:paraId="65219081" w14:textId="77777777" w:rsidR="00636E7C" w:rsidRDefault="00636E7C" w:rsidP="00A25189">
            <w:pPr>
              <w:pStyle w:val="streepje"/>
            </w:pPr>
            <w:r>
              <w:t>‘persoon’, ingeval van 1 persoon</w:t>
            </w:r>
          </w:p>
          <w:p w14:paraId="53B19EC5" w14:textId="77777777" w:rsidR="00636E7C" w:rsidRDefault="00636E7C" w:rsidP="00A25189">
            <w:pPr>
              <w:pStyle w:val="streepje"/>
            </w:pPr>
            <w:r>
              <w:t>‘personen’, ingeval van 2 of meer personen</w:t>
            </w:r>
          </w:p>
          <w:p w14:paraId="6024D9B6" w14:textId="77777777" w:rsidR="00636E7C" w:rsidRDefault="00636E7C" w:rsidP="00A25189">
            <w:pPr>
              <w:pStyle w:val="streepje"/>
              <w:numPr>
                <w:ilvl w:val="0"/>
                <w:numId w:val="0"/>
              </w:numPr>
            </w:pPr>
          </w:p>
          <w:p w14:paraId="00C0F569" w14:textId="77777777" w:rsidR="00636E7C" w:rsidRDefault="00636E7C" w:rsidP="00A25189">
            <w:pPr>
              <w:pStyle w:val="streepje"/>
              <w:numPr>
                <w:ilvl w:val="0"/>
                <w:numId w:val="0"/>
              </w:numPr>
            </w:pPr>
            <w:r w:rsidRPr="004A7A56">
              <w:rPr>
                <w:u w:val="single"/>
              </w:rPr>
              <w:t>Mapping</w:t>
            </w:r>
            <w:r w:rsidRPr="00AF2256">
              <w:t>:</w:t>
            </w:r>
          </w:p>
          <w:p w14:paraId="05936BE7" w14:textId="77777777" w:rsidR="00636E7C" w:rsidRPr="00A94643" w:rsidRDefault="00636E7C" w:rsidP="00A25189">
            <w:pPr>
              <w:autoSpaceDE w:val="0"/>
              <w:autoSpaceDN w:val="0"/>
              <w:adjustRightInd w:val="0"/>
              <w:spacing w:line="240" w:lineRule="auto"/>
            </w:pPr>
            <w:r w:rsidRPr="004A7A56">
              <w:rPr>
                <w:sz w:val="16"/>
                <w:szCs w:val="16"/>
              </w:rPr>
              <w:t xml:space="preserve">Zie volgende mapping </w:t>
            </w:r>
            <w:r w:rsidRPr="004A7A56">
              <w:rPr>
                <w:snapToGrid/>
                <w:kern w:val="0"/>
                <w:sz w:val="16"/>
                <w:szCs w:val="16"/>
                <w:lang w:eastAsia="nl-NL"/>
              </w:rPr>
              <w:t>partij-persoon ‘</w:t>
            </w:r>
            <w:r>
              <w:rPr>
                <w:snapToGrid/>
                <w:kern w:val="0"/>
                <w:sz w:val="16"/>
                <w:szCs w:val="16"/>
                <w:lang w:eastAsia="nl-NL"/>
              </w:rPr>
              <w:t>h</w:t>
            </w:r>
            <w:r w:rsidRPr="004A7A56">
              <w:rPr>
                <w:snapToGrid/>
                <w:kern w:val="0"/>
                <w:sz w:val="16"/>
                <w:szCs w:val="16"/>
                <w:lang w:eastAsia="nl-NL"/>
              </w:rPr>
              <w:t>ypotheekgever’</w:t>
            </w:r>
          </w:p>
        </w:tc>
      </w:tr>
      <w:tr w:rsidR="00636E7C" w:rsidRPr="00051929" w14:paraId="422250DD" w14:textId="77777777" w:rsidTr="00A25189">
        <w:tc>
          <w:tcPr>
            <w:tcW w:w="2282" w:type="pct"/>
            <w:shd w:val="clear" w:color="auto" w:fill="auto"/>
          </w:tcPr>
          <w:p w14:paraId="0F0A591A" w14:textId="220707FC" w:rsidR="00636E7C" w:rsidRPr="00625689" w:rsidRDefault="00674738" w:rsidP="00A25189">
            <w:pPr>
              <w:rPr>
                <w:color w:val="00FFFF"/>
                <w:szCs w:val="18"/>
              </w:rPr>
            </w:pPr>
            <w:r w:rsidRPr="00625689">
              <w:rPr>
                <w:rFonts w:cs="Arial"/>
                <w:color w:val="00FFFF"/>
                <w:szCs w:val="18"/>
              </w:rPr>
              <w:t>S</w:t>
            </w:r>
            <w:r w:rsidR="00636E7C" w:rsidRPr="00625689">
              <w:rPr>
                <w:rFonts w:cs="Arial"/>
                <w:color w:val="00FFFF"/>
                <w:szCs w:val="18"/>
              </w:rPr>
              <w:t>ub</w:t>
            </w:r>
          </w:p>
        </w:tc>
        <w:tc>
          <w:tcPr>
            <w:tcW w:w="2718" w:type="pct"/>
            <w:shd w:val="clear" w:color="auto" w:fill="auto"/>
          </w:tcPr>
          <w:p w14:paraId="1B08F817" w14:textId="77777777" w:rsidR="00636E7C" w:rsidRPr="004A7A56" w:rsidRDefault="00636E7C" w:rsidP="00A25189">
            <w:pPr>
              <w:rPr>
                <w:sz w:val="16"/>
                <w:szCs w:val="16"/>
              </w:rPr>
            </w:pPr>
            <w:r>
              <w:t>Vaste tekst binnen deze variant.</w:t>
            </w:r>
          </w:p>
        </w:tc>
      </w:tr>
      <w:tr w:rsidR="00636E7C" w:rsidRPr="00051929" w14:paraId="1E649879" w14:textId="77777777" w:rsidTr="00A25189">
        <w:tc>
          <w:tcPr>
            <w:tcW w:w="2282" w:type="pct"/>
            <w:shd w:val="clear" w:color="auto" w:fill="auto"/>
          </w:tcPr>
          <w:p w14:paraId="39850534" w14:textId="77777777" w:rsidR="00636E7C" w:rsidRPr="00625689" w:rsidRDefault="00636E7C" w:rsidP="00A25189">
            <w:pPr>
              <w:rPr>
                <w:color w:val="FF0000"/>
                <w:szCs w:val="18"/>
              </w:rPr>
            </w:pPr>
            <w:r w:rsidRPr="00625689">
              <w:rPr>
                <w:rFonts w:cs="Arial"/>
                <w:szCs w:val="18"/>
                <w:lang w:val="en-US"/>
              </w:rPr>
              <w:lastRenderedPageBreak/>
              <w:fldChar w:fldCharType="begin"/>
            </w:r>
            <w:r w:rsidRPr="00625689">
              <w:rPr>
                <w:rFonts w:cs="Arial"/>
                <w:szCs w:val="18"/>
              </w:rPr>
              <w:instrText>MacroButton Nomacro §</w:instrText>
            </w:r>
            <w:r w:rsidRPr="00625689">
              <w:rPr>
                <w:rFonts w:cs="Arial"/>
                <w:szCs w:val="18"/>
                <w:lang w:val="en-US"/>
              </w:rPr>
              <w:fldChar w:fldCharType="end"/>
            </w:r>
            <w:r w:rsidRPr="00625689">
              <w:rPr>
                <w:rFonts w:cs="Arial"/>
                <w:szCs w:val="18"/>
              </w:rPr>
              <w:t>nummering persoon</w:t>
            </w:r>
            <w:r w:rsidRPr="00625689">
              <w:rPr>
                <w:rFonts w:cs="Arial"/>
                <w:szCs w:val="18"/>
                <w:lang w:val="en-US"/>
              </w:rPr>
              <w:fldChar w:fldCharType="begin"/>
            </w:r>
            <w:r w:rsidRPr="00625689">
              <w:rPr>
                <w:rFonts w:cs="Arial"/>
                <w:szCs w:val="18"/>
              </w:rPr>
              <w:instrText>MacroButton Nomacro §</w:instrText>
            </w:r>
            <w:r w:rsidRPr="00625689">
              <w:rPr>
                <w:rFonts w:cs="Arial"/>
                <w:szCs w:val="18"/>
                <w:lang w:val="en-US"/>
              </w:rPr>
              <w:fldChar w:fldCharType="end"/>
            </w:r>
            <w:r w:rsidRPr="00625689">
              <w:rPr>
                <w:rFonts w:cs="Arial"/>
                <w:szCs w:val="18"/>
                <w:lang w:val="en-US"/>
              </w:rPr>
              <w:fldChar w:fldCharType="begin"/>
            </w:r>
            <w:r w:rsidRPr="00625689">
              <w:rPr>
                <w:rFonts w:cs="Arial"/>
                <w:szCs w:val="18"/>
              </w:rPr>
              <w:instrText>MacroButton Nomacro §</w:instrText>
            </w:r>
            <w:r w:rsidRPr="00625689">
              <w:rPr>
                <w:rFonts w:cs="Arial"/>
                <w:szCs w:val="18"/>
                <w:lang w:val="en-US"/>
              </w:rPr>
              <w:fldChar w:fldCharType="end"/>
            </w:r>
          </w:p>
        </w:tc>
        <w:tc>
          <w:tcPr>
            <w:tcW w:w="2718" w:type="pct"/>
            <w:shd w:val="clear" w:color="auto" w:fill="auto"/>
          </w:tcPr>
          <w:p w14:paraId="3F256A57" w14:textId="77777777" w:rsidR="00636E7C" w:rsidRDefault="00636E7C" w:rsidP="00A25189">
            <w:pPr>
              <w:keepNext/>
            </w:pPr>
            <w:r>
              <w:t>Verplichte tekst die meerdere keren voor kan komen.</w:t>
            </w:r>
          </w:p>
          <w:p w14:paraId="196D6C44" w14:textId="77777777" w:rsidR="00636E7C" w:rsidRDefault="00636E7C" w:rsidP="00A25189">
            <w:pPr>
              <w:keepNext/>
            </w:pPr>
          </w:p>
          <w:p w14:paraId="15DF2C52" w14:textId="77777777" w:rsidR="00636E7C" w:rsidRPr="004A7A56" w:rsidRDefault="00636E7C" w:rsidP="00A25189">
            <w:pPr>
              <w:keepNext/>
              <w:rPr>
                <w:rFonts w:cs="Arial"/>
                <w:snapToGrid/>
                <w:kern w:val="0"/>
                <w:szCs w:val="18"/>
                <w:lang w:eastAsia="nl-NL"/>
              </w:rPr>
            </w:pPr>
            <w:r w:rsidRPr="004A7A56">
              <w:rPr>
                <w:rFonts w:cs="Arial"/>
                <w:snapToGrid/>
                <w:kern w:val="0"/>
                <w:szCs w:val="18"/>
                <w:lang w:eastAsia="nl-NL"/>
              </w:rPr>
              <w:t xml:space="preserve">Verwijzing naar één of meer personen door vermelding van het nummer waaronder de personen in de akte zijn vermeld (bijvoorbeeld 1b of 1c1). </w:t>
            </w:r>
          </w:p>
          <w:p w14:paraId="2DB4016F" w14:textId="77777777" w:rsidR="00636E7C" w:rsidRPr="004A7A56" w:rsidRDefault="00636E7C" w:rsidP="00A25189">
            <w:pPr>
              <w:keepNext/>
              <w:rPr>
                <w:rFonts w:cs="Arial"/>
                <w:snapToGrid/>
                <w:kern w:val="0"/>
                <w:szCs w:val="18"/>
                <w:lang w:eastAsia="nl-NL"/>
              </w:rPr>
            </w:pPr>
          </w:p>
          <w:p w14:paraId="6DA7C947" w14:textId="77777777" w:rsidR="00636E7C" w:rsidRPr="004A7A56" w:rsidRDefault="00636E7C" w:rsidP="00A25189">
            <w:pPr>
              <w:keepNext/>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58E18D58" w14:textId="77777777" w:rsidR="00636E7C" w:rsidRDefault="00636E7C" w:rsidP="00A25189">
            <w:pPr>
              <w:keepNext/>
            </w:pPr>
          </w:p>
          <w:p w14:paraId="5FF8602E" w14:textId="77777777" w:rsidR="00636E7C" w:rsidRDefault="00636E7C" w:rsidP="00A25189">
            <w:pPr>
              <w:keepNext/>
            </w:pPr>
            <w:r>
              <w:t>Meerdere voorkomens worden onderling gescheiden door een komma en de laatste twee door het woord ‘en’. De voorkomens worden weergegeven in de volgorde zoals ze in de voorgaande tekst getoond zijn.</w:t>
            </w:r>
          </w:p>
          <w:p w14:paraId="568E9E2D" w14:textId="77777777" w:rsidR="00636E7C" w:rsidRPr="004A7A56" w:rsidRDefault="00636E7C" w:rsidP="00A25189">
            <w:pPr>
              <w:autoSpaceDE w:val="0"/>
              <w:autoSpaceDN w:val="0"/>
              <w:adjustRightInd w:val="0"/>
              <w:spacing w:line="240" w:lineRule="auto"/>
              <w:rPr>
                <w:snapToGrid/>
                <w:kern w:val="0"/>
                <w:sz w:val="16"/>
                <w:szCs w:val="16"/>
                <w:lang w:eastAsia="nl-NL"/>
              </w:rPr>
            </w:pPr>
          </w:p>
          <w:p w14:paraId="3856F98B" w14:textId="77777777" w:rsidR="00636E7C" w:rsidRPr="004A7A56" w:rsidRDefault="00636E7C" w:rsidP="00A25189">
            <w:pPr>
              <w:keepNext/>
              <w:rPr>
                <w:szCs w:val="18"/>
                <w:u w:val="single"/>
              </w:rPr>
            </w:pPr>
            <w:r w:rsidRPr="004A7A56">
              <w:rPr>
                <w:szCs w:val="18"/>
                <w:u w:val="single"/>
              </w:rPr>
              <w:t>Mapping partij-persoon ‘Hypotheekgever’:</w:t>
            </w:r>
          </w:p>
          <w:p w14:paraId="7BB01120"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14:paraId="2C8DEB57"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Pr>
                <w:snapToGrid/>
                <w:kern w:val="0"/>
                <w:sz w:val="16"/>
                <w:szCs w:val="16"/>
                <w:lang w:eastAsia="nl-NL"/>
              </w:rPr>
              <w:t>h</w:t>
            </w:r>
            <w:r w:rsidRPr="004A7A56">
              <w:rPr>
                <w:snapToGrid/>
                <w:kern w:val="0"/>
                <w:sz w:val="16"/>
                <w:szCs w:val="16"/>
                <w:lang w:eastAsia="nl-NL"/>
              </w:rPr>
              <w:t>ypotheekgever’) of</w:t>
            </w:r>
          </w:p>
          <w:p w14:paraId="5B8A460A"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62ADDAE0" w14:textId="77777777" w:rsidR="00636E7C" w:rsidRPr="004A7A56" w:rsidRDefault="00636E7C" w:rsidP="00A25189">
            <w:pPr>
              <w:keepNext/>
              <w:rPr>
                <w:snapToGrid/>
                <w:kern w:val="0"/>
                <w:sz w:val="16"/>
                <w:szCs w:val="16"/>
                <w:lang w:eastAsia="nl-NL"/>
              </w:rPr>
            </w:pPr>
            <w:r w:rsidRPr="004A7A56">
              <w:rPr>
                <w:snapToGrid/>
                <w:kern w:val="0"/>
                <w:sz w:val="16"/>
                <w:szCs w:val="16"/>
                <w:lang w:eastAsia="nl-NL"/>
              </w:rPr>
              <w:t>of</w:t>
            </w:r>
          </w:p>
          <w:p w14:paraId="42B2BD22"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14:paraId="5E0EA18F" w14:textId="77777777" w:rsidR="00636E7C" w:rsidRPr="004A7A56" w:rsidRDefault="00636E7C" w:rsidP="00A25189">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14:paraId="7258CD7A"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Pr>
                <w:snapToGrid/>
                <w:kern w:val="0"/>
                <w:sz w:val="16"/>
                <w:szCs w:val="16"/>
                <w:lang w:eastAsia="nl-NL"/>
              </w:rPr>
              <w:t>h</w:t>
            </w:r>
            <w:r w:rsidRPr="004A7A56">
              <w:rPr>
                <w:snapToGrid/>
                <w:kern w:val="0"/>
                <w:sz w:val="16"/>
                <w:szCs w:val="16"/>
                <w:lang w:eastAsia="nl-NL"/>
              </w:rPr>
              <w:t>ypotheekgever’) of</w:t>
            </w:r>
          </w:p>
          <w:p w14:paraId="53CFBC0D"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636E2CF1" w14:textId="77777777" w:rsidR="00636E7C" w:rsidRPr="004A7A56" w:rsidRDefault="00636E7C" w:rsidP="00A25189">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14BEFAD0"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7DA8A831"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4A496D91"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Pr>
                <w:snapToGrid/>
                <w:kern w:val="0"/>
                <w:sz w:val="16"/>
                <w:szCs w:val="16"/>
                <w:lang w:eastAsia="nl-NL"/>
              </w:rPr>
              <w:t>h</w:t>
            </w:r>
            <w:r w:rsidRPr="004A7A56">
              <w:rPr>
                <w:snapToGrid/>
                <w:kern w:val="0"/>
                <w:sz w:val="16"/>
                <w:szCs w:val="16"/>
                <w:lang w:eastAsia="nl-NL"/>
              </w:rPr>
              <w:t>ypotheekgever’) of</w:t>
            </w:r>
          </w:p>
          <w:p w14:paraId="7DFD20A0"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72D988DE" w14:textId="77777777" w:rsidR="00636E7C" w:rsidRPr="00A94643" w:rsidRDefault="00636E7C" w:rsidP="00A25189">
            <w:pPr>
              <w:autoSpaceDE w:val="0"/>
              <w:autoSpaceDN w:val="0"/>
              <w:adjustRightInd w:val="0"/>
              <w:spacing w:line="240" w:lineRule="auto"/>
            </w:pPr>
          </w:p>
        </w:tc>
      </w:tr>
    </w:tbl>
    <w:p w14:paraId="143A1C1F" w14:textId="537EBCF1" w:rsidR="00636E7C" w:rsidRDefault="00636E7C" w:rsidP="00636E7C"/>
    <w:p w14:paraId="40234AE2" w14:textId="373C1E40" w:rsidR="00134C9E" w:rsidRDefault="00134C9E" w:rsidP="00636E7C"/>
    <w:p w14:paraId="186149E8" w14:textId="77777777" w:rsidR="00134C9E" w:rsidRDefault="00134C9E" w:rsidP="00636E7C"/>
    <w:p w14:paraId="145593A7" w14:textId="77777777" w:rsidR="00636E7C" w:rsidRPr="00445131" w:rsidRDefault="00636E7C" w:rsidP="00445131">
      <w:pPr>
        <w:pStyle w:val="Kop7"/>
        <w:rPr>
          <w:rFonts w:cs="Arial"/>
          <w:szCs w:val="18"/>
        </w:rPr>
      </w:pPr>
      <w:r w:rsidRPr="00445131">
        <w:rPr>
          <w:rFonts w:ascii="Arial" w:hAnsi="Arial" w:cs="Arial"/>
          <w:sz w:val="18"/>
          <w:szCs w:val="18"/>
        </w:rPr>
        <w:lastRenderedPageBreak/>
        <w:t>Aanduiding persoon met naam</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636E7C" w:rsidRPr="00051929" w14:paraId="09124A15" w14:textId="77777777" w:rsidTr="00A25189">
        <w:tc>
          <w:tcPr>
            <w:tcW w:w="2282" w:type="pct"/>
            <w:shd w:val="clear" w:color="auto" w:fill="auto"/>
          </w:tcPr>
          <w:p w14:paraId="320E1E99" w14:textId="77777777" w:rsidR="00636E7C" w:rsidRPr="004A7A56" w:rsidRDefault="00636E7C" w:rsidP="00A25189">
            <w:pPr>
              <w:rPr>
                <w:rFonts w:cs="Arial"/>
                <w:sz w:val="20"/>
              </w:rPr>
            </w:pPr>
          </w:p>
        </w:tc>
        <w:tc>
          <w:tcPr>
            <w:tcW w:w="2718" w:type="pct"/>
            <w:shd w:val="clear" w:color="auto" w:fill="auto"/>
          </w:tcPr>
          <w:p w14:paraId="62B89E82" w14:textId="77777777" w:rsidR="00636E7C" w:rsidRDefault="00636E7C" w:rsidP="00A25189">
            <w:pPr>
              <w:spacing w:line="240" w:lineRule="auto"/>
            </w:pPr>
            <w:r>
              <w:t>Deze variant wordt getoond indien er op partijniveau is aangegeven dat de personen met naam worden aangeduid.</w:t>
            </w:r>
          </w:p>
          <w:p w14:paraId="5FA5D3A4" w14:textId="77777777" w:rsidR="00636E7C" w:rsidRPr="004A7A56" w:rsidRDefault="00636E7C" w:rsidP="00A25189">
            <w:pPr>
              <w:autoSpaceDE w:val="0"/>
              <w:autoSpaceDN w:val="0"/>
              <w:adjustRightInd w:val="0"/>
              <w:spacing w:line="240" w:lineRule="auto"/>
              <w:rPr>
                <w:snapToGrid/>
                <w:kern w:val="0"/>
                <w:sz w:val="16"/>
                <w:szCs w:val="16"/>
                <w:lang w:eastAsia="nl-NL"/>
              </w:rPr>
            </w:pPr>
          </w:p>
          <w:p w14:paraId="77B5226D" w14:textId="77777777" w:rsidR="00636E7C" w:rsidRDefault="00636E7C" w:rsidP="00A25189">
            <w:pPr>
              <w:spacing w:line="240" w:lineRule="auto"/>
            </w:pPr>
            <w:r w:rsidRPr="004A7A56">
              <w:rPr>
                <w:u w:val="single"/>
              </w:rPr>
              <w:t>Mapping</w:t>
            </w:r>
            <w:r w:rsidRPr="00AF2256">
              <w:t>:</w:t>
            </w:r>
          </w:p>
          <w:p w14:paraId="7AF6A65B"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6358ED83" w14:textId="77777777" w:rsidR="00636E7C" w:rsidRPr="004A7A56" w:rsidRDefault="00636E7C" w:rsidP="00A25189">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59CAF8D"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707A2D1" w14:textId="77777777" w:rsidR="00636E7C" w:rsidRPr="004A7A56" w:rsidRDefault="00636E7C" w:rsidP="00A25189">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14:paraId="0AFE09AA" w14:textId="77777777" w:rsidR="00636E7C" w:rsidRPr="004A7A56" w:rsidRDefault="00636E7C" w:rsidP="00A25189">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./tekst(‘naam’)</w:t>
            </w:r>
          </w:p>
          <w:p w14:paraId="4EC57B26" w14:textId="77777777" w:rsidR="00636E7C" w:rsidRDefault="00636E7C" w:rsidP="00A25189">
            <w:pPr>
              <w:autoSpaceDE w:val="0"/>
              <w:autoSpaceDN w:val="0"/>
              <w:adjustRightInd w:val="0"/>
              <w:spacing w:line="240" w:lineRule="auto"/>
            </w:pPr>
          </w:p>
        </w:tc>
      </w:tr>
      <w:tr w:rsidR="00636E7C" w:rsidRPr="00051929" w14:paraId="493101C9" w14:textId="77777777" w:rsidTr="00A25189">
        <w:tc>
          <w:tcPr>
            <w:tcW w:w="2282" w:type="pct"/>
            <w:shd w:val="clear" w:color="auto" w:fill="auto"/>
          </w:tcPr>
          <w:p w14:paraId="1DB0C2F9" w14:textId="77777777" w:rsidR="00636E7C" w:rsidRPr="00EE3508" w:rsidRDefault="00636E7C" w:rsidP="00A25189">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2718" w:type="pct"/>
            <w:shd w:val="clear" w:color="auto" w:fill="auto"/>
          </w:tcPr>
          <w:p w14:paraId="21349EE7" w14:textId="77777777" w:rsidR="00636E7C" w:rsidRDefault="00636E7C" w:rsidP="00A25189">
            <w:pPr>
              <w:pStyle w:val="streepje"/>
              <w:numPr>
                <w:ilvl w:val="0"/>
                <w:numId w:val="0"/>
              </w:numPr>
              <w:spacing w:line="240" w:lineRule="atLeast"/>
            </w:pPr>
            <w:r>
              <w:t>Verplichte tekst binnen deze variant die meerdere keren voor kan komen.</w:t>
            </w:r>
          </w:p>
          <w:p w14:paraId="7AC0D297" w14:textId="77777777" w:rsidR="00636E7C" w:rsidRPr="00BB085A" w:rsidRDefault="00636E7C" w:rsidP="00A25189">
            <w:pPr>
              <w:pStyle w:val="streepje"/>
              <w:numPr>
                <w:ilvl w:val="0"/>
                <w:numId w:val="0"/>
              </w:numPr>
              <w:spacing w:line="240" w:lineRule="auto"/>
            </w:pPr>
          </w:p>
          <w:p w14:paraId="525BE06B" w14:textId="77777777" w:rsidR="00636E7C" w:rsidRDefault="00636E7C" w:rsidP="00A25189">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Pr>
                <w:rFonts w:cs="Arial"/>
                <w:snapToGrid/>
                <w:kern w:val="0"/>
                <w:szCs w:val="18"/>
                <w:lang w:eastAsia="nl-NL"/>
              </w:rPr>
              <w:t>h</w:t>
            </w:r>
            <w:r w:rsidRPr="004A7A56">
              <w:rPr>
                <w:rFonts w:cs="Arial"/>
                <w:snapToGrid/>
                <w:kern w:val="0"/>
                <w:szCs w:val="18"/>
                <w:lang w:eastAsia="nl-NL"/>
              </w:rPr>
              <w:t>ypotheekgever’ of ‘</w:t>
            </w:r>
            <w:r>
              <w:rPr>
                <w:rFonts w:cs="Arial"/>
                <w:snapToGrid/>
                <w:kern w:val="0"/>
                <w:szCs w:val="18"/>
                <w:lang w:eastAsia="nl-NL"/>
              </w:rPr>
              <w:t>beiden</w:t>
            </w:r>
            <w:r w:rsidRPr="004A7A56">
              <w:rPr>
                <w:rFonts w:cs="Arial"/>
                <w:snapToGrid/>
                <w:kern w:val="0"/>
                <w:szCs w:val="18"/>
                <w:lang w:eastAsia="nl-NL"/>
              </w:rPr>
              <w:t>’</w:t>
            </w:r>
            <w:r>
              <w:t>.</w:t>
            </w:r>
          </w:p>
          <w:p w14:paraId="29BD4290" w14:textId="77777777" w:rsidR="00636E7C" w:rsidRDefault="00636E7C" w:rsidP="00A25189">
            <w:pPr>
              <w:pStyle w:val="streepje"/>
              <w:numPr>
                <w:ilvl w:val="0"/>
                <w:numId w:val="0"/>
              </w:numPr>
              <w:spacing w:line="240" w:lineRule="auto"/>
            </w:pPr>
          </w:p>
          <w:p w14:paraId="5CAF520C" w14:textId="77777777" w:rsidR="00636E7C" w:rsidRDefault="00636E7C" w:rsidP="00A25189">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14:paraId="4CEB77FE" w14:textId="77777777" w:rsidR="00636E7C" w:rsidRDefault="00636E7C" w:rsidP="00A25189">
            <w:pPr>
              <w:pStyle w:val="streepje"/>
              <w:numPr>
                <w:ilvl w:val="0"/>
                <w:numId w:val="0"/>
              </w:numPr>
              <w:spacing w:line="240" w:lineRule="auto"/>
            </w:pPr>
          </w:p>
          <w:p w14:paraId="006718C1" w14:textId="77777777" w:rsidR="00636E7C" w:rsidRDefault="00636E7C" w:rsidP="00A25189">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0E2D508D" w14:textId="77777777" w:rsidR="00636E7C" w:rsidRDefault="00636E7C" w:rsidP="00A25189">
            <w:pPr>
              <w:pStyle w:val="streepje"/>
              <w:numPr>
                <w:ilvl w:val="0"/>
                <w:numId w:val="0"/>
              </w:numPr>
              <w:spacing w:line="240" w:lineRule="auto"/>
            </w:pPr>
          </w:p>
          <w:p w14:paraId="7B77D9AF" w14:textId="77777777" w:rsidR="00636E7C" w:rsidRDefault="00636E7C" w:rsidP="00A25189">
            <w:pPr>
              <w:pStyle w:val="streepje"/>
              <w:numPr>
                <w:ilvl w:val="0"/>
                <w:numId w:val="0"/>
              </w:numPr>
              <w:spacing w:line="240" w:lineRule="atLeast"/>
            </w:pPr>
            <w:r w:rsidRPr="004A7A56">
              <w:rPr>
                <w:u w:val="single"/>
              </w:rPr>
              <w:t>Mapping persoon ‘Hypotheekgever’:</w:t>
            </w:r>
          </w:p>
          <w:p w14:paraId="3FE6FA14"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14:paraId="1B14A5B6"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Pr>
                <w:snapToGrid/>
                <w:kern w:val="0"/>
                <w:sz w:val="16"/>
                <w:szCs w:val="16"/>
                <w:lang w:eastAsia="nl-NL"/>
              </w:rPr>
              <w:t>h</w:t>
            </w:r>
            <w:r w:rsidRPr="004A7A56">
              <w:rPr>
                <w:snapToGrid/>
                <w:kern w:val="0"/>
                <w:sz w:val="16"/>
                <w:szCs w:val="16"/>
                <w:lang w:eastAsia="nl-NL"/>
              </w:rPr>
              <w:t>ypotheekgever’) of</w:t>
            </w:r>
          </w:p>
          <w:p w14:paraId="022605CC"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7B90BF3" w14:textId="77777777" w:rsidR="00636E7C" w:rsidRPr="004A7A56" w:rsidRDefault="00636E7C" w:rsidP="00A25189">
            <w:pPr>
              <w:keepNext/>
              <w:rPr>
                <w:snapToGrid/>
                <w:kern w:val="0"/>
                <w:sz w:val="16"/>
                <w:szCs w:val="16"/>
                <w:lang w:eastAsia="nl-NL"/>
              </w:rPr>
            </w:pPr>
            <w:r w:rsidRPr="004A7A56">
              <w:rPr>
                <w:snapToGrid/>
                <w:kern w:val="0"/>
                <w:sz w:val="16"/>
                <w:szCs w:val="16"/>
                <w:lang w:eastAsia="nl-NL"/>
              </w:rPr>
              <w:t>of</w:t>
            </w:r>
          </w:p>
          <w:p w14:paraId="610C1C87"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14:paraId="28AF612B" w14:textId="77777777" w:rsidR="00636E7C" w:rsidRPr="004A7A56" w:rsidRDefault="00636E7C" w:rsidP="00A25189">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14:paraId="6B2F7C05"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Pr>
                <w:snapToGrid/>
                <w:kern w:val="0"/>
                <w:sz w:val="16"/>
                <w:szCs w:val="16"/>
                <w:lang w:eastAsia="nl-NL"/>
              </w:rPr>
              <w:t>h</w:t>
            </w:r>
            <w:r w:rsidRPr="004A7A56">
              <w:rPr>
                <w:snapToGrid/>
                <w:kern w:val="0"/>
                <w:sz w:val="16"/>
                <w:szCs w:val="16"/>
                <w:lang w:eastAsia="nl-NL"/>
              </w:rPr>
              <w:t>ypotheekgever’) of</w:t>
            </w:r>
          </w:p>
          <w:p w14:paraId="17B5BE03"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24725AC" w14:textId="77777777" w:rsidR="00636E7C" w:rsidRPr="004A7A56" w:rsidRDefault="00636E7C" w:rsidP="00A25189">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6E7D143E"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4F7E89C8"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44788FDA"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lastRenderedPageBreak/>
              <w:t>waarvan ./tia_Partij</w:t>
            </w:r>
            <w:r w:rsidRPr="004A7A56">
              <w:rPr>
                <w:snapToGrid/>
                <w:kern w:val="0"/>
                <w:sz w:val="16"/>
                <w:szCs w:val="16"/>
                <w:lang w:eastAsia="nl-NL"/>
              </w:rPr>
              <w:t>Onderdeel(‘</w:t>
            </w:r>
            <w:r>
              <w:rPr>
                <w:snapToGrid/>
                <w:kern w:val="0"/>
                <w:sz w:val="16"/>
                <w:szCs w:val="16"/>
                <w:lang w:eastAsia="nl-NL"/>
              </w:rPr>
              <w:t>h</w:t>
            </w:r>
            <w:r w:rsidRPr="004A7A56">
              <w:rPr>
                <w:snapToGrid/>
                <w:kern w:val="0"/>
                <w:sz w:val="16"/>
                <w:szCs w:val="16"/>
                <w:lang w:eastAsia="nl-NL"/>
              </w:rPr>
              <w:t>ypotheekgever’) of</w:t>
            </w:r>
          </w:p>
          <w:p w14:paraId="60338200"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30F11BE" w14:textId="77777777" w:rsidR="00636E7C" w:rsidRPr="004A7A56" w:rsidRDefault="00636E7C" w:rsidP="00A25189">
            <w:pPr>
              <w:autoSpaceDE w:val="0"/>
              <w:autoSpaceDN w:val="0"/>
              <w:adjustRightInd w:val="0"/>
              <w:spacing w:line="240" w:lineRule="auto"/>
              <w:rPr>
                <w:snapToGrid/>
                <w:kern w:val="0"/>
                <w:sz w:val="16"/>
                <w:szCs w:val="16"/>
                <w:lang w:eastAsia="nl-NL"/>
              </w:rPr>
            </w:pPr>
          </w:p>
          <w:p w14:paraId="64287466" w14:textId="77777777" w:rsidR="00636E7C" w:rsidRDefault="00636E7C" w:rsidP="00A25189">
            <w:pPr>
              <w:pStyle w:val="streepje"/>
              <w:numPr>
                <w:ilvl w:val="0"/>
                <w:numId w:val="0"/>
              </w:numPr>
              <w:spacing w:line="240" w:lineRule="auto"/>
            </w:pPr>
          </w:p>
          <w:p w14:paraId="7F0646BE" w14:textId="77777777" w:rsidR="00636E7C" w:rsidRPr="004A7A56" w:rsidRDefault="00636E7C" w:rsidP="00A25189">
            <w:pPr>
              <w:spacing w:line="240" w:lineRule="atLeast"/>
              <w:rPr>
                <w:rFonts w:cs="Arial"/>
                <w:snapToGrid/>
                <w:szCs w:val="18"/>
                <w:u w:val="single"/>
              </w:rPr>
            </w:pPr>
            <w:r w:rsidRPr="004A7A56">
              <w:rPr>
                <w:rFonts w:cs="Arial"/>
                <w:snapToGrid/>
                <w:szCs w:val="18"/>
                <w:u w:val="single"/>
              </w:rPr>
              <w:t>Mapping naam rechtspersoon:</w:t>
            </w:r>
          </w:p>
          <w:p w14:paraId="2ED4D120" w14:textId="77777777" w:rsidR="00636E7C" w:rsidRPr="004A7A56" w:rsidRDefault="00636E7C" w:rsidP="00A25189">
            <w:pPr>
              <w:spacing w:line="240" w:lineRule="auto"/>
              <w:rPr>
                <w:i/>
                <w:sz w:val="16"/>
                <w:szCs w:val="16"/>
              </w:rPr>
            </w:pPr>
            <w:r w:rsidRPr="004A7A56">
              <w:rPr>
                <w:i/>
                <w:sz w:val="16"/>
                <w:szCs w:val="16"/>
              </w:rPr>
              <w:t>-</w:t>
            </w:r>
            <w:r w:rsidRPr="004A7A56">
              <w:rPr>
                <w:sz w:val="16"/>
                <w:szCs w:val="16"/>
              </w:rPr>
              <w:t>indien aanwezig</w:t>
            </w:r>
          </w:p>
          <w:p w14:paraId="356773E5" w14:textId="77777777" w:rsidR="00636E7C" w:rsidRPr="004A7A56" w:rsidRDefault="00636E7C" w:rsidP="00A25189">
            <w:pPr>
              <w:spacing w:line="240" w:lineRule="auto"/>
              <w:rPr>
                <w:sz w:val="16"/>
                <w:szCs w:val="16"/>
              </w:rPr>
            </w:pPr>
            <w:r w:rsidRPr="004A7A56">
              <w:rPr>
                <w:sz w:val="16"/>
                <w:szCs w:val="16"/>
              </w:rPr>
              <w:t>//IMKAD_Persoon/tia_AanduidingPersoon</w:t>
            </w:r>
          </w:p>
          <w:p w14:paraId="5CD5E5AA" w14:textId="77777777" w:rsidR="00636E7C" w:rsidRPr="004A7A56" w:rsidRDefault="00636E7C" w:rsidP="00A25189">
            <w:pPr>
              <w:spacing w:line="240" w:lineRule="auto"/>
              <w:rPr>
                <w:i/>
                <w:sz w:val="16"/>
                <w:szCs w:val="16"/>
              </w:rPr>
            </w:pPr>
            <w:r w:rsidRPr="004A7A56">
              <w:rPr>
                <w:i/>
                <w:sz w:val="16"/>
                <w:szCs w:val="16"/>
              </w:rPr>
              <w:t>-</w:t>
            </w:r>
            <w:r w:rsidRPr="004A7A56">
              <w:rPr>
                <w:sz w:val="16"/>
                <w:szCs w:val="16"/>
              </w:rPr>
              <w:t>anders</w:t>
            </w:r>
          </w:p>
          <w:p w14:paraId="14D8A3EB" w14:textId="77777777" w:rsidR="00636E7C" w:rsidRPr="004A7A56" w:rsidRDefault="00636E7C" w:rsidP="00A25189">
            <w:pPr>
              <w:spacing w:line="240" w:lineRule="auto"/>
              <w:rPr>
                <w:rFonts w:cs="Arial"/>
                <w:sz w:val="16"/>
                <w:szCs w:val="16"/>
              </w:rPr>
            </w:pPr>
            <w:r w:rsidRPr="004A7A56">
              <w:rPr>
                <w:sz w:val="16"/>
                <w:szCs w:val="16"/>
              </w:rPr>
              <w:t>//IMKAD_Persoon/tia_Gegevens/NHR_Rechtspersoon/</w:t>
            </w:r>
          </w:p>
          <w:p w14:paraId="56153D32" w14:textId="77777777" w:rsidR="00636E7C" w:rsidRPr="004A7A56" w:rsidRDefault="00636E7C" w:rsidP="00A25189">
            <w:pPr>
              <w:spacing w:line="240" w:lineRule="auto"/>
              <w:ind w:left="227"/>
              <w:rPr>
                <w:sz w:val="16"/>
                <w:szCs w:val="16"/>
              </w:rPr>
            </w:pPr>
            <w:r w:rsidRPr="004A7A56">
              <w:rPr>
                <w:sz w:val="16"/>
                <w:szCs w:val="16"/>
              </w:rPr>
              <w:t>./statutaireNaam</w:t>
            </w:r>
          </w:p>
          <w:p w14:paraId="07D9844E" w14:textId="77777777" w:rsidR="00636E7C" w:rsidRPr="004A7A56" w:rsidRDefault="00636E7C" w:rsidP="00A25189">
            <w:pPr>
              <w:spacing w:line="240" w:lineRule="auto"/>
              <w:rPr>
                <w:sz w:val="16"/>
                <w:szCs w:val="16"/>
              </w:rPr>
            </w:pPr>
          </w:p>
          <w:p w14:paraId="3EB54F58" w14:textId="77777777" w:rsidR="00636E7C" w:rsidRPr="004A7A56" w:rsidRDefault="00636E7C" w:rsidP="00A25189">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4CB1C6D9" w14:textId="77777777" w:rsidR="00636E7C" w:rsidRPr="004A7A56" w:rsidRDefault="00636E7C" w:rsidP="00A25189">
            <w:pPr>
              <w:spacing w:line="240" w:lineRule="auto"/>
              <w:rPr>
                <w:sz w:val="16"/>
                <w:szCs w:val="16"/>
              </w:rPr>
            </w:pPr>
            <w:r w:rsidRPr="004A7A56">
              <w:rPr>
                <w:sz w:val="16"/>
                <w:szCs w:val="16"/>
              </w:rPr>
              <w:t>-indien aanwezig</w:t>
            </w:r>
          </w:p>
          <w:p w14:paraId="5B26518A" w14:textId="77777777" w:rsidR="00636E7C" w:rsidRPr="004A7A56" w:rsidRDefault="00636E7C" w:rsidP="00A25189">
            <w:pPr>
              <w:spacing w:line="240" w:lineRule="auto"/>
              <w:rPr>
                <w:sz w:val="16"/>
                <w:szCs w:val="16"/>
              </w:rPr>
            </w:pPr>
            <w:r w:rsidRPr="004A7A56">
              <w:rPr>
                <w:sz w:val="16"/>
                <w:szCs w:val="16"/>
              </w:rPr>
              <w:t>//IMKAD_Persoon/tia_Gegevens/IMKAD_KadNatuurlijkPersoon</w:t>
            </w:r>
          </w:p>
          <w:p w14:paraId="68130BBF" w14:textId="77777777" w:rsidR="00636E7C" w:rsidRPr="004A7A56" w:rsidRDefault="00636E7C" w:rsidP="00A25189">
            <w:pPr>
              <w:spacing w:line="240" w:lineRule="auto"/>
              <w:ind w:left="227"/>
              <w:rPr>
                <w:sz w:val="16"/>
                <w:szCs w:val="16"/>
              </w:rPr>
            </w:pPr>
            <w:r w:rsidRPr="004A7A56">
              <w:rPr>
                <w:sz w:val="16"/>
                <w:szCs w:val="16"/>
              </w:rPr>
              <w:t>./voornamen</w:t>
            </w:r>
          </w:p>
          <w:p w14:paraId="3DB69ED0" w14:textId="77777777" w:rsidR="00636E7C" w:rsidRPr="004A7A56" w:rsidRDefault="00636E7C" w:rsidP="00A25189">
            <w:pPr>
              <w:spacing w:line="240" w:lineRule="auto"/>
              <w:ind w:left="227"/>
              <w:rPr>
                <w:sz w:val="16"/>
                <w:szCs w:val="16"/>
              </w:rPr>
            </w:pPr>
            <w:r w:rsidRPr="004A7A56">
              <w:rPr>
                <w:sz w:val="16"/>
                <w:szCs w:val="16"/>
              </w:rPr>
              <w:t>./voorvoegselsgeslachtsnaam</w:t>
            </w:r>
          </w:p>
          <w:p w14:paraId="21F77824" w14:textId="77777777" w:rsidR="00636E7C" w:rsidRPr="004A7A56" w:rsidRDefault="00636E7C" w:rsidP="00A25189">
            <w:pPr>
              <w:spacing w:line="240" w:lineRule="auto"/>
              <w:ind w:left="227"/>
              <w:rPr>
                <w:sz w:val="16"/>
                <w:szCs w:val="16"/>
              </w:rPr>
            </w:pPr>
            <w:r w:rsidRPr="004A7A56">
              <w:rPr>
                <w:sz w:val="16"/>
                <w:szCs w:val="16"/>
              </w:rPr>
              <w:t>./geslachtsnaam</w:t>
            </w:r>
          </w:p>
          <w:p w14:paraId="2DC8CA1B" w14:textId="77777777" w:rsidR="00636E7C" w:rsidRPr="004A7A56" w:rsidRDefault="00636E7C" w:rsidP="00A25189">
            <w:pPr>
              <w:spacing w:line="240" w:lineRule="auto"/>
              <w:rPr>
                <w:sz w:val="16"/>
                <w:szCs w:val="16"/>
              </w:rPr>
            </w:pPr>
            <w:r w:rsidRPr="004A7A56">
              <w:rPr>
                <w:sz w:val="16"/>
                <w:szCs w:val="16"/>
              </w:rPr>
              <w:t>-anders</w:t>
            </w:r>
          </w:p>
          <w:p w14:paraId="0AFE3D29" w14:textId="77777777" w:rsidR="00636E7C" w:rsidRPr="004A7A56" w:rsidRDefault="00636E7C" w:rsidP="00A25189">
            <w:pPr>
              <w:spacing w:line="240" w:lineRule="auto"/>
              <w:rPr>
                <w:sz w:val="16"/>
                <w:szCs w:val="16"/>
              </w:rPr>
            </w:pPr>
            <w:r w:rsidRPr="004A7A56">
              <w:rPr>
                <w:sz w:val="16"/>
                <w:szCs w:val="16"/>
              </w:rPr>
              <w:t>//IMKAD_Persoon/tia_Gegevens/GBA_Ingezetene/</w:t>
            </w:r>
          </w:p>
          <w:p w14:paraId="567D0F15" w14:textId="77777777" w:rsidR="00636E7C" w:rsidRPr="004A7A56" w:rsidRDefault="00636E7C" w:rsidP="00A25189">
            <w:pPr>
              <w:spacing w:line="240" w:lineRule="auto"/>
              <w:ind w:left="227"/>
              <w:rPr>
                <w:sz w:val="16"/>
                <w:szCs w:val="16"/>
              </w:rPr>
            </w:pPr>
            <w:r w:rsidRPr="004A7A56">
              <w:rPr>
                <w:sz w:val="16"/>
                <w:szCs w:val="16"/>
              </w:rPr>
              <w:t>./naam/voornamen</w:t>
            </w:r>
          </w:p>
          <w:p w14:paraId="16B87385" w14:textId="77777777" w:rsidR="00636E7C" w:rsidRPr="004A7A56" w:rsidRDefault="00636E7C" w:rsidP="00A25189">
            <w:pPr>
              <w:spacing w:line="240" w:lineRule="auto"/>
              <w:ind w:left="227"/>
              <w:rPr>
                <w:sz w:val="16"/>
                <w:szCs w:val="16"/>
              </w:rPr>
            </w:pPr>
            <w:r w:rsidRPr="004A7A56">
              <w:rPr>
                <w:sz w:val="16"/>
                <w:szCs w:val="16"/>
              </w:rPr>
              <w:t>./tia_VoorvoegselsNaam</w:t>
            </w:r>
          </w:p>
          <w:p w14:paraId="3D347575" w14:textId="77777777" w:rsidR="00636E7C" w:rsidRPr="004A7A56" w:rsidRDefault="00636E7C" w:rsidP="00A25189">
            <w:pPr>
              <w:spacing w:line="240" w:lineRule="auto"/>
              <w:ind w:left="227"/>
              <w:rPr>
                <w:sz w:val="16"/>
                <w:szCs w:val="16"/>
              </w:rPr>
            </w:pPr>
            <w:r w:rsidRPr="004A7A56">
              <w:rPr>
                <w:sz w:val="16"/>
                <w:szCs w:val="16"/>
              </w:rPr>
              <w:t>./tia_NaamZonderVoorvoegsels</w:t>
            </w:r>
          </w:p>
          <w:p w14:paraId="208ACF90" w14:textId="77777777" w:rsidR="00636E7C" w:rsidRPr="0036404C" w:rsidRDefault="00636E7C" w:rsidP="00A25189">
            <w:pPr>
              <w:pStyle w:val="streepje"/>
              <w:numPr>
                <w:ilvl w:val="0"/>
                <w:numId w:val="0"/>
              </w:numPr>
              <w:spacing w:line="240" w:lineRule="auto"/>
            </w:pPr>
          </w:p>
          <w:p w14:paraId="08499AC9" w14:textId="77777777" w:rsidR="00636E7C" w:rsidRPr="004A7A56" w:rsidRDefault="00636E7C" w:rsidP="00A25189">
            <w:pPr>
              <w:spacing w:line="240" w:lineRule="auto"/>
              <w:rPr>
                <w:szCs w:val="18"/>
                <w:u w:val="single"/>
              </w:rPr>
            </w:pPr>
            <w:r w:rsidRPr="004A7A56">
              <w:rPr>
                <w:szCs w:val="18"/>
                <w:u w:val="single"/>
              </w:rPr>
              <w:t>Mapping geslacht ingezetene (in beide gevallen):</w:t>
            </w:r>
          </w:p>
          <w:p w14:paraId="0AC3D1D6" w14:textId="77777777" w:rsidR="00636E7C" w:rsidRPr="004A7A56" w:rsidRDefault="00636E7C" w:rsidP="00A25189">
            <w:pPr>
              <w:spacing w:line="240" w:lineRule="auto"/>
              <w:rPr>
                <w:sz w:val="16"/>
                <w:szCs w:val="16"/>
              </w:rPr>
            </w:pPr>
            <w:r w:rsidRPr="004A7A56">
              <w:rPr>
                <w:sz w:val="16"/>
                <w:szCs w:val="16"/>
              </w:rPr>
              <w:t>//IMKAD_Persoon/tia_Gegevens/GBA_Ingezetene/</w:t>
            </w:r>
          </w:p>
          <w:p w14:paraId="1555B6CB" w14:textId="77777777" w:rsidR="00636E7C" w:rsidRPr="004A7A56" w:rsidRDefault="00636E7C" w:rsidP="00A25189">
            <w:pPr>
              <w:spacing w:line="240" w:lineRule="auto"/>
              <w:ind w:left="227"/>
              <w:rPr>
                <w:sz w:val="16"/>
                <w:szCs w:val="16"/>
              </w:rPr>
            </w:pPr>
            <w:r w:rsidRPr="004A7A56">
              <w:rPr>
                <w:sz w:val="16"/>
                <w:szCs w:val="16"/>
              </w:rPr>
              <w:t>./geslacht</w:t>
            </w:r>
          </w:p>
          <w:p w14:paraId="14523821" w14:textId="77777777" w:rsidR="00636E7C" w:rsidRPr="004A7A56" w:rsidRDefault="00636E7C" w:rsidP="00A25189">
            <w:pPr>
              <w:spacing w:line="240" w:lineRule="auto"/>
              <w:rPr>
                <w:sz w:val="16"/>
                <w:szCs w:val="16"/>
              </w:rPr>
            </w:pPr>
          </w:p>
          <w:p w14:paraId="31400E2D" w14:textId="77777777" w:rsidR="00636E7C" w:rsidRPr="004A7A56" w:rsidRDefault="00636E7C" w:rsidP="00A25189">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016C9311" w14:textId="77777777" w:rsidR="00636E7C" w:rsidRPr="004A7A56" w:rsidRDefault="00636E7C" w:rsidP="00A25189">
            <w:pPr>
              <w:spacing w:line="240" w:lineRule="auto"/>
              <w:rPr>
                <w:sz w:val="16"/>
              </w:rPr>
            </w:pPr>
            <w:r w:rsidRPr="004A7A56">
              <w:rPr>
                <w:sz w:val="16"/>
                <w:szCs w:val="16"/>
              </w:rPr>
              <w:t>//IMKAD_Persoon /IMKAD</w:t>
            </w:r>
            <w:r w:rsidRPr="004A7A56">
              <w:rPr>
                <w:sz w:val="16"/>
              </w:rPr>
              <w:t>_NietIngezetene/</w:t>
            </w:r>
          </w:p>
          <w:p w14:paraId="3D52A7ED" w14:textId="77777777" w:rsidR="00636E7C" w:rsidRPr="004A7A56" w:rsidRDefault="00636E7C" w:rsidP="00A25189">
            <w:pPr>
              <w:spacing w:line="240" w:lineRule="auto"/>
              <w:ind w:left="227"/>
              <w:rPr>
                <w:sz w:val="16"/>
                <w:szCs w:val="16"/>
              </w:rPr>
            </w:pPr>
            <w:r w:rsidRPr="004A7A56">
              <w:rPr>
                <w:sz w:val="16"/>
              </w:rPr>
              <w:t>./</w:t>
            </w:r>
            <w:r w:rsidRPr="004A7A56">
              <w:rPr>
                <w:sz w:val="16"/>
                <w:szCs w:val="16"/>
              </w:rPr>
              <w:t>voornamen</w:t>
            </w:r>
          </w:p>
          <w:p w14:paraId="27010425" w14:textId="77777777" w:rsidR="00636E7C" w:rsidRPr="004A7A56" w:rsidRDefault="00636E7C" w:rsidP="00A25189">
            <w:pPr>
              <w:spacing w:line="240" w:lineRule="auto"/>
              <w:ind w:left="227"/>
              <w:rPr>
                <w:sz w:val="16"/>
                <w:szCs w:val="16"/>
              </w:rPr>
            </w:pPr>
            <w:r w:rsidRPr="004A7A56">
              <w:rPr>
                <w:sz w:val="16"/>
                <w:szCs w:val="16"/>
              </w:rPr>
              <w:t>./voorvoegsels</w:t>
            </w:r>
          </w:p>
          <w:p w14:paraId="6D08C499" w14:textId="77777777" w:rsidR="00636E7C" w:rsidRPr="004A7A56" w:rsidRDefault="00636E7C" w:rsidP="00A25189">
            <w:pPr>
              <w:spacing w:line="240" w:lineRule="auto"/>
              <w:ind w:left="227"/>
              <w:rPr>
                <w:sz w:val="16"/>
                <w:szCs w:val="16"/>
              </w:rPr>
            </w:pPr>
            <w:r w:rsidRPr="004A7A56">
              <w:rPr>
                <w:sz w:val="16"/>
                <w:szCs w:val="16"/>
              </w:rPr>
              <w:t>./geslachtsnaam</w:t>
            </w:r>
          </w:p>
          <w:p w14:paraId="046B1487" w14:textId="77777777" w:rsidR="00636E7C" w:rsidRPr="004A7A56" w:rsidRDefault="00636E7C" w:rsidP="00A25189">
            <w:pPr>
              <w:spacing w:line="240" w:lineRule="auto"/>
              <w:ind w:left="227"/>
              <w:rPr>
                <w:rFonts w:cs="Arial"/>
                <w:snapToGrid/>
                <w:kern w:val="0"/>
                <w:szCs w:val="18"/>
                <w:lang w:eastAsia="nl-NL"/>
              </w:rPr>
            </w:pPr>
            <w:r w:rsidRPr="004A7A56">
              <w:rPr>
                <w:sz w:val="16"/>
                <w:szCs w:val="16"/>
              </w:rPr>
              <w:t>./geslacht</w:t>
            </w:r>
          </w:p>
          <w:p w14:paraId="1AFF24BC" w14:textId="77777777" w:rsidR="00636E7C" w:rsidRPr="004A7A56" w:rsidRDefault="00636E7C" w:rsidP="00A25189">
            <w:pPr>
              <w:autoSpaceDE w:val="0"/>
              <w:autoSpaceDN w:val="0"/>
              <w:adjustRightInd w:val="0"/>
              <w:spacing w:line="240" w:lineRule="auto"/>
              <w:rPr>
                <w:sz w:val="16"/>
                <w:szCs w:val="16"/>
              </w:rPr>
            </w:pPr>
          </w:p>
        </w:tc>
      </w:tr>
      <w:tr w:rsidR="00636E7C" w:rsidRPr="00051929" w14:paraId="11562922" w14:textId="77777777" w:rsidTr="00A25189">
        <w:tc>
          <w:tcPr>
            <w:tcW w:w="2282" w:type="pct"/>
            <w:shd w:val="clear" w:color="auto" w:fill="auto"/>
          </w:tcPr>
          <w:p w14:paraId="781E4C6A" w14:textId="77777777" w:rsidR="00636E7C" w:rsidRPr="00625689" w:rsidRDefault="00636E7C" w:rsidP="00A25189">
            <w:pPr>
              <w:rPr>
                <w:rFonts w:cs="Arial"/>
                <w:szCs w:val="18"/>
              </w:rPr>
            </w:pPr>
            <w:r w:rsidRPr="00625689">
              <w:rPr>
                <w:rFonts w:cs="Arial"/>
                <w:color w:val="800080"/>
                <w:szCs w:val="18"/>
              </w:rPr>
              <w:lastRenderedPageBreak/>
              <w:t>voornoemd,</w:t>
            </w:r>
          </w:p>
        </w:tc>
        <w:tc>
          <w:tcPr>
            <w:tcW w:w="2718" w:type="pct"/>
            <w:shd w:val="clear" w:color="auto" w:fill="auto"/>
          </w:tcPr>
          <w:p w14:paraId="3D667AE4" w14:textId="77777777" w:rsidR="00636E7C" w:rsidRDefault="00636E7C" w:rsidP="00A25189">
            <w:pPr>
              <w:keepNext/>
            </w:pPr>
            <w:r>
              <w:t>Optionele tekst.</w:t>
            </w:r>
          </w:p>
          <w:p w14:paraId="1F854463" w14:textId="77777777" w:rsidR="00636E7C" w:rsidRDefault="00636E7C" w:rsidP="00A25189">
            <w:pPr>
              <w:keepNext/>
            </w:pPr>
          </w:p>
          <w:p w14:paraId="569D4F59" w14:textId="77777777" w:rsidR="00636E7C" w:rsidRDefault="00636E7C" w:rsidP="00A25189">
            <w:pPr>
              <w:pStyle w:val="streepje"/>
              <w:numPr>
                <w:ilvl w:val="0"/>
                <w:numId w:val="0"/>
              </w:numPr>
            </w:pPr>
            <w:r w:rsidRPr="004A7A56">
              <w:rPr>
                <w:u w:val="single"/>
              </w:rPr>
              <w:t>Mapping</w:t>
            </w:r>
            <w:r w:rsidRPr="00AF2256">
              <w:t>:</w:t>
            </w:r>
          </w:p>
          <w:p w14:paraId="6BF9EAD0" w14:textId="77777777" w:rsidR="00636E7C" w:rsidRPr="004A7A56" w:rsidRDefault="00636E7C" w:rsidP="00A25189">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DB21376"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lastRenderedPageBreak/>
              <w:t>./tekstKeuze</w:t>
            </w:r>
          </w:p>
          <w:p w14:paraId="63A19744" w14:textId="77777777" w:rsidR="00636E7C" w:rsidRPr="004A7A56" w:rsidRDefault="00636E7C" w:rsidP="00A25189">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./tagNaam(‘k_HypotheekgeverVoornoemd’)</w:t>
            </w:r>
          </w:p>
          <w:p w14:paraId="49350037" w14:textId="77777777" w:rsidR="00636E7C" w:rsidRDefault="00636E7C" w:rsidP="00A25189">
            <w:pPr>
              <w:autoSpaceDE w:val="0"/>
              <w:autoSpaceDN w:val="0"/>
              <w:adjustRightInd w:val="0"/>
              <w:spacing w:line="240" w:lineRule="auto"/>
              <w:ind w:left="227"/>
            </w:pPr>
            <w:r w:rsidRPr="004A7A56">
              <w:rPr>
                <w:snapToGrid/>
                <w:kern w:val="0"/>
                <w:sz w:val="16"/>
                <w:szCs w:val="16"/>
                <w:lang w:eastAsia="nl-NL"/>
              </w:rPr>
              <w:tab/>
              <w:t>./tekst(‘voornoemd’)</w:t>
            </w:r>
          </w:p>
        </w:tc>
      </w:tr>
    </w:tbl>
    <w:p w14:paraId="3174A716" w14:textId="77777777" w:rsidR="00636E7C" w:rsidRPr="00445131" w:rsidRDefault="00636E7C" w:rsidP="00445131">
      <w:pPr>
        <w:pStyle w:val="Kop6"/>
        <w:rPr>
          <w:rFonts w:cs="Arial"/>
          <w:bCs/>
          <w:szCs w:val="18"/>
        </w:rPr>
      </w:pPr>
      <w:r w:rsidRPr="00445131">
        <w:rPr>
          <w:rFonts w:ascii="Arial" w:hAnsi="Arial" w:cs="Arial"/>
          <w:b w:val="0"/>
          <w:bCs/>
          <w:i/>
          <w:iCs/>
          <w:sz w:val="18"/>
          <w:szCs w:val="18"/>
        </w:rPr>
        <w:lastRenderedPageBreak/>
        <w:t>Afsluiting Hypotheekgever</w:t>
      </w:r>
    </w:p>
    <w:p w14:paraId="633AD77F" w14:textId="77777777" w:rsidR="00636E7C" w:rsidRDefault="00636E7C" w:rsidP="00636E7C">
      <w:r>
        <w:t>Deze tekst wordt altijd getoond als afsluiting van hypotheekgever.</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636E7C" w:rsidRPr="00B30791" w14:paraId="7A9099CE" w14:textId="77777777" w:rsidTr="00A25189">
        <w:tc>
          <w:tcPr>
            <w:tcW w:w="2282" w:type="pct"/>
            <w:shd w:val="clear" w:color="auto" w:fill="auto"/>
          </w:tcPr>
          <w:p w14:paraId="636A218A" w14:textId="6E7E740E" w:rsidR="00636E7C" w:rsidRPr="00674738" w:rsidRDefault="00674738" w:rsidP="00A25189">
            <w:pPr>
              <w:rPr>
                <w:color w:val="339966"/>
                <w:szCs w:val="18"/>
              </w:rPr>
            </w:pPr>
            <w:r w:rsidRPr="006879F9">
              <w:rPr>
                <w:rFonts w:cs="Arial"/>
                <w:color w:val="339966"/>
                <w:szCs w:val="18"/>
              </w:rPr>
              <w:t>hierna</w:t>
            </w:r>
            <w:r w:rsidRPr="006879F9">
              <w:rPr>
                <w:rFonts w:cs="Arial"/>
                <w:color w:val="FF0000"/>
                <w:szCs w:val="18"/>
              </w:rPr>
              <w:t xml:space="preserve"> </w:t>
            </w:r>
            <w:r w:rsidRPr="006879F9">
              <w:rPr>
                <w:rFonts w:cs="Arial"/>
                <w:color w:val="339966"/>
                <w:szCs w:val="18"/>
              </w:rPr>
              <w:t>ook te noemen:</w:t>
            </w:r>
            <w:r w:rsidRPr="006879F9">
              <w:rPr>
                <w:rFonts w:cs="Arial"/>
                <w:color w:val="800080"/>
                <w:szCs w:val="18"/>
              </w:rPr>
              <w:t xml:space="preserve"> </w:t>
            </w:r>
            <w:r w:rsidR="004E64D2">
              <w:rPr>
                <w:rFonts w:cs="Arial"/>
                <w:color w:val="800080"/>
                <w:szCs w:val="18"/>
              </w:rPr>
              <w:t>(t</w:t>
            </w:r>
            <w:r w:rsidRPr="006879F9">
              <w:rPr>
                <w:rFonts w:cs="Arial"/>
                <w:color w:val="800080"/>
                <w:szCs w:val="18"/>
              </w:rPr>
              <w:t>ezamen en waar van toepassing ook ieder afzonderlijk</w:t>
            </w:r>
            <w:r w:rsidR="004E64D2">
              <w:rPr>
                <w:rFonts w:cs="Arial"/>
                <w:color w:val="800080"/>
                <w:szCs w:val="18"/>
              </w:rPr>
              <w:t>)</w:t>
            </w:r>
            <w:r w:rsidRPr="006879F9">
              <w:rPr>
                <w:rFonts w:cs="Arial"/>
                <w:color w:val="339966"/>
                <w:szCs w:val="18"/>
              </w:rPr>
              <w:t xml:space="preserve"> ‘hypotheekgever’</w:t>
            </w:r>
          </w:p>
        </w:tc>
        <w:tc>
          <w:tcPr>
            <w:tcW w:w="2718" w:type="pct"/>
            <w:shd w:val="clear" w:color="auto" w:fill="auto"/>
          </w:tcPr>
          <w:p w14:paraId="79959561" w14:textId="77777777" w:rsidR="00636E7C" w:rsidRPr="004A7A56" w:rsidRDefault="00636E7C" w:rsidP="00A25189">
            <w:pPr>
              <w:rPr>
                <w:i/>
              </w:rPr>
            </w:pPr>
            <w:r>
              <w:t>Vaste tekst</w:t>
            </w:r>
            <w:r w:rsidRPr="004A7A56">
              <w:rPr>
                <w:szCs w:val="18"/>
              </w:rPr>
              <w:t>, waarbij de paarse tekst weggelaten wordt als er in het voorgaande maar één persoon is vermeld.</w:t>
            </w:r>
          </w:p>
        </w:tc>
      </w:tr>
    </w:tbl>
    <w:p w14:paraId="18695F83" w14:textId="77777777" w:rsidR="00636E7C" w:rsidRPr="001E2AFE" w:rsidRDefault="00636E7C" w:rsidP="00636E7C"/>
    <w:p w14:paraId="30152F9E" w14:textId="77D0CF6E" w:rsidR="00636E7C" w:rsidRDefault="004A551E" w:rsidP="00445131">
      <w:pPr>
        <w:tabs>
          <w:tab w:val="left" w:pos="1060"/>
        </w:tabs>
      </w:pPr>
      <w:r>
        <w:tab/>
      </w:r>
    </w:p>
    <w:p w14:paraId="53A030B0" w14:textId="77777777" w:rsidR="00900C94" w:rsidRDefault="009D5D2C" w:rsidP="00445131">
      <w:pPr>
        <w:pStyle w:val="Kop3"/>
      </w:pPr>
      <w:bookmarkStart w:id="49" w:name="_Toc46478444"/>
      <w:r>
        <w:t>Hypotheekb</w:t>
      </w:r>
      <w:r w:rsidR="00900C94">
        <w:t>ank</w:t>
      </w:r>
      <w:bookmarkEnd w:id="4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53ED75F6" w14:textId="77777777" w:rsidTr="00D77156">
        <w:trPr>
          <w:trHeight w:val="125"/>
          <w:tblHeader/>
        </w:trPr>
        <w:tc>
          <w:tcPr>
            <w:tcW w:w="2394" w:type="pct"/>
            <w:shd w:val="clear" w:color="auto" w:fill="auto"/>
          </w:tcPr>
          <w:bookmarkEnd w:id="35"/>
          <w:p w14:paraId="09D3696A" w14:textId="77777777" w:rsidR="00BA7A59" w:rsidRPr="00D77156" w:rsidRDefault="00BA7A59" w:rsidP="00BA7A59">
            <w:pPr>
              <w:rPr>
                <w:b/>
              </w:rPr>
            </w:pPr>
            <w:r w:rsidRPr="00DB7FA4">
              <w:rPr>
                <w:b/>
              </w:rPr>
              <w:t>Modeldocument tekst</w:t>
            </w:r>
          </w:p>
        </w:tc>
        <w:tc>
          <w:tcPr>
            <w:tcW w:w="2606" w:type="pct"/>
            <w:shd w:val="clear" w:color="auto" w:fill="auto"/>
          </w:tcPr>
          <w:p w14:paraId="0E7FB272" w14:textId="77777777" w:rsidR="00BA7A59" w:rsidRPr="00D77156" w:rsidRDefault="00BA7A59" w:rsidP="00D77156">
            <w:pPr>
              <w:rPr>
                <w:b/>
              </w:rPr>
            </w:pPr>
            <w:r w:rsidRPr="00DB7FA4">
              <w:rPr>
                <w:b/>
              </w:rPr>
              <w:t>Toelichting</w:t>
            </w:r>
          </w:p>
        </w:tc>
      </w:tr>
      <w:tr w:rsidR="00BA7A59" w:rsidRPr="00123774" w14:paraId="71BB9D6A" w14:textId="77777777" w:rsidTr="00DB7FA4">
        <w:trPr>
          <w:trHeight w:val="125"/>
        </w:trPr>
        <w:tc>
          <w:tcPr>
            <w:tcW w:w="2394" w:type="pct"/>
            <w:shd w:val="clear" w:color="auto" w:fill="auto"/>
          </w:tcPr>
          <w:p w14:paraId="57D34132" w14:textId="07EF4ED0" w:rsidR="00BA7A59" w:rsidRPr="00194473" w:rsidRDefault="00BA7A59" w:rsidP="00D87D89">
            <w:pPr>
              <w:rPr>
                <w:rFonts w:cs="Arial"/>
                <w:bCs/>
                <w:color w:val="FF0000"/>
                <w:szCs w:val="18"/>
                <w:lang w:val="en-US"/>
              </w:rPr>
            </w:pPr>
            <w:r w:rsidRPr="00194473">
              <w:rPr>
                <w:rFonts w:cs="Arial"/>
                <w:bCs/>
                <w:color w:val="FF0000"/>
                <w:szCs w:val="18"/>
                <w:lang w:val="en-US"/>
              </w:rPr>
              <w:t>2.</w:t>
            </w:r>
            <w:r w:rsidR="004233EB">
              <w:rPr>
                <w:rFonts w:cs="Arial"/>
                <w:bCs/>
                <w:color w:val="FF0000"/>
                <w:szCs w:val="18"/>
                <w:lang w:val="en-US"/>
              </w:rPr>
              <w:t xml:space="preserve">   </w:t>
            </w:r>
          </w:p>
        </w:tc>
        <w:tc>
          <w:tcPr>
            <w:tcW w:w="2606" w:type="pct"/>
            <w:shd w:val="clear" w:color="auto" w:fill="auto"/>
          </w:tcPr>
          <w:p w14:paraId="5E790B68" w14:textId="6C756A4B" w:rsidR="009764F4"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r w:rsidR="004233EB">
              <w:rPr>
                <w:szCs w:val="18"/>
                <w:lang w:val="nl"/>
              </w:rPr>
              <w:t xml:space="preserve"> </w:t>
            </w:r>
          </w:p>
          <w:p w14:paraId="135FF47A" w14:textId="77777777" w:rsidR="00546DF3" w:rsidRDefault="00546DF3" w:rsidP="009764F4">
            <w:pPr>
              <w:autoSpaceDE w:val="0"/>
              <w:autoSpaceDN w:val="0"/>
              <w:adjustRightInd w:val="0"/>
              <w:spacing w:line="240" w:lineRule="auto"/>
              <w:rPr>
                <w:szCs w:val="18"/>
                <w:lang w:val="nl"/>
              </w:rPr>
            </w:pPr>
          </w:p>
          <w:p w14:paraId="6CAB54F7" w14:textId="225E3690"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03E77940" w14:textId="384611A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000F1857">
              <w:rPr>
                <w:kern w:val="0"/>
                <w:sz w:val="16"/>
                <w:szCs w:val="16"/>
                <w:lang w:eastAsia="nl-NL"/>
              </w:rPr>
              <w:t>schuldeiseres</w:t>
            </w:r>
            <w:r w:rsidRPr="00FB1425">
              <w:rPr>
                <w:kern w:val="0"/>
                <w:sz w:val="16"/>
                <w:szCs w:val="16"/>
                <w:lang w:eastAsia="nl-NL"/>
              </w:rPr>
              <w:t>)</w:t>
            </w:r>
          </w:p>
          <w:p w14:paraId="622346EB" w14:textId="77777777" w:rsidR="001B711B" w:rsidRDefault="001B711B" w:rsidP="00815599">
            <w:pPr>
              <w:autoSpaceDE w:val="0"/>
              <w:autoSpaceDN w:val="0"/>
              <w:adjustRightInd w:val="0"/>
              <w:spacing w:line="240" w:lineRule="auto"/>
              <w:rPr>
                <w:kern w:val="0"/>
                <w:lang w:eastAsia="nl-NL"/>
              </w:rPr>
            </w:pPr>
          </w:p>
          <w:p w14:paraId="7E6487D3"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2F909333" w14:textId="77777777" w:rsidTr="00DB7FA4">
        <w:trPr>
          <w:trHeight w:val="125"/>
        </w:trPr>
        <w:tc>
          <w:tcPr>
            <w:tcW w:w="2394" w:type="pct"/>
            <w:shd w:val="clear" w:color="auto" w:fill="auto"/>
          </w:tcPr>
          <w:p w14:paraId="4592DDC6"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2E52CEEC"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9D8ECFB" w14:textId="77777777" w:rsidR="00BA7A59" w:rsidRPr="00DB7FA4" w:rsidRDefault="00BA7A59" w:rsidP="00BA7A59">
            <w:pPr>
              <w:rPr>
                <w:snapToGrid/>
                <w:kern w:val="0"/>
                <w:lang w:eastAsia="nl-NL"/>
              </w:rPr>
            </w:pPr>
          </w:p>
          <w:p w14:paraId="52082A55" w14:textId="77777777" w:rsidR="00BA7A59" w:rsidRPr="00DB7FA4" w:rsidRDefault="00BA7A59" w:rsidP="00BA7A59">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1E4CCDDB"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//IMKAD_AangebodenStuk/Partij/Gevolmachtigde</w:t>
            </w:r>
          </w:p>
          <w:p w14:paraId="03820F46"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1CBA9596" w14:textId="77777777" w:rsidTr="00DB7FA4">
        <w:trPr>
          <w:trHeight w:val="125"/>
        </w:trPr>
        <w:tc>
          <w:tcPr>
            <w:tcW w:w="2394" w:type="pct"/>
            <w:shd w:val="clear" w:color="auto" w:fill="auto"/>
          </w:tcPr>
          <w:p w14:paraId="586BC9CB" w14:textId="2F8FA97E" w:rsidR="00BA7A59" w:rsidRPr="00194473" w:rsidRDefault="00056403" w:rsidP="00FC6ED9">
            <w:pPr>
              <w:ind w:left="301"/>
              <w:rPr>
                <w:rFonts w:cs="Arial"/>
                <w:bCs/>
                <w:color w:val="800080"/>
                <w:szCs w:val="18"/>
              </w:rPr>
            </w:pPr>
            <w:r>
              <w:rPr>
                <w:rFonts w:cs="Arial"/>
                <w:szCs w:val="18"/>
              </w:rPr>
              <w:t xml:space="preserve">    </w:t>
            </w:r>
            <w:r w:rsidR="006C40FE">
              <w:rPr>
                <w:rFonts w:cs="Arial"/>
                <w:color w:val="FF0000"/>
                <w:szCs w:val="18"/>
                <w:highlight w:val="yellow"/>
              </w:rPr>
              <w:t>T</w:t>
            </w:r>
            <w:r w:rsidR="00FC6ED9" w:rsidRPr="00194473">
              <w:rPr>
                <w:rFonts w:cs="Arial"/>
                <w:color w:val="FF0000"/>
                <w:szCs w:val="18"/>
                <w:highlight w:val="yellow"/>
              </w:rPr>
              <w:t>EKSTBLOK RECHTSPERSOON</w:t>
            </w:r>
            <w:r w:rsidR="00BA7A59" w:rsidRPr="00194473">
              <w:rPr>
                <w:rFonts w:cs="Arial"/>
                <w:color w:val="FF0000"/>
                <w:szCs w:val="18"/>
              </w:rPr>
              <w:t xml:space="preserve"> </w:t>
            </w:r>
          </w:p>
        </w:tc>
        <w:tc>
          <w:tcPr>
            <w:tcW w:w="2606" w:type="pct"/>
            <w:shd w:val="clear" w:color="auto" w:fill="auto"/>
          </w:tcPr>
          <w:p w14:paraId="3A29486A" w14:textId="1EB71E84"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w:t>
            </w:r>
            <w:r w:rsidR="00B95357" w:rsidRPr="00B95357">
              <w:rPr>
                <w:rFonts w:cs="Arial"/>
                <w:color w:val="000000"/>
                <w:szCs w:val="18"/>
                <w:lang w:eastAsia="nl-NL"/>
              </w:rPr>
              <w:t>d</w:t>
            </w:r>
            <w:r w:rsidR="00B95357" w:rsidRPr="00B95357">
              <w:rPr>
                <w:rFonts w:cs="Arial"/>
                <w:szCs w:val="18"/>
                <w:lang w:eastAsia="nl-NL"/>
              </w:rPr>
              <w:t>e naamloze vennootschap Nationale-Nederlanden Bank N.V.</w:t>
            </w:r>
            <w:r w:rsidR="00056403">
              <w:rPr>
                <w:rFonts w:cs="Arial"/>
                <w:szCs w:val="18"/>
                <w:lang w:eastAsia="nl-NL"/>
              </w:rPr>
              <w:t xml:space="preserve"> of </w:t>
            </w:r>
            <w:r w:rsidR="00056403">
              <w:rPr>
                <w:rFonts w:cs="Arial"/>
                <w:szCs w:val="18"/>
              </w:rPr>
              <w:t xml:space="preserve">van </w:t>
            </w:r>
            <w:r w:rsidR="00056403" w:rsidRPr="00B95357">
              <w:rPr>
                <w:rFonts w:cs="Arial"/>
                <w:szCs w:val="18"/>
                <w:lang w:eastAsia="nl-NL"/>
              </w:rPr>
              <w:t>de naamloze vennootschap Nationale-Nederlanden Levensverzekering Maatschappij N.V.</w:t>
            </w:r>
            <w:r w:rsidR="00056403" w:rsidRPr="00B95357">
              <w:rPr>
                <w:rFonts w:cs="Arial"/>
                <w:szCs w:val="18"/>
              </w:rPr>
              <w:t>.</w:t>
            </w:r>
          </w:p>
          <w:p w14:paraId="7FC034F4" w14:textId="77777777" w:rsidR="00D87D89" w:rsidRDefault="00D87D89" w:rsidP="00BA7A59">
            <w:pPr>
              <w:autoSpaceDE w:val="0"/>
              <w:autoSpaceDN w:val="0"/>
              <w:adjustRightInd w:val="0"/>
              <w:spacing w:line="240" w:lineRule="auto"/>
              <w:rPr>
                <w:rFonts w:cs="Arial"/>
                <w:szCs w:val="18"/>
              </w:rPr>
            </w:pPr>
          </w:p>
          <w:p w14:paraId="5D3DCAA6" w14:textId="77777777" w:rsidR="00FC6ED9" w:rsidRPr="00FC6ED9" w:rsidRDefault="00FC6ED9" w:rsidP="00FC6ED9">
            <w:pPr>
              <w:spacing w:line="240" w:lineRule="auto"/>
              <w:rPr>
                <w:rFonts w:cs="Arial"/>
                <w:szCs w:val="18"/>
                <w:u w:val="single"/>
              </w:rPr>
            </w:pPr>
            <w:r w:rsidRPr="00FC6ED9">
              <w:rPr>
                <w:rFonts w:cs="Arial"/>
                <w:szCs w:val="18"/>
                <w:u w:val="single"/>
              </w:rPr>
              <w:lastRenderedPageBreak/>
              <w:t>Mapping:</w:t>
            </w:r>
          </w:p>
          <w:p w14:paraId="26942776"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40264B19" w14:textId="77777777" w:rsidTr="00DB7FA4">
        <w:trPr>
          <w:trHeight w:val="125"/>
        </w:trPr>
        <w:tc>
          <w:tcPr>
            <w:tcW w:w="2394" w:type="pct"/>
            <w:shd w:val="clear" w:color="auto" w:fill="auto"/>
          </w:tcPr>
          <w:p w14:paraId="3D096C6A"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lastRenderedPageBreak/>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2D90FEF1"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2E9134A0"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139CA622" w14:textId="77777777" w:rsidR="00FC6ED9" w:rsidRPr="00BF6AC8" w:rsidRDefault="00FC6ED9" w:rsidP="00194473">
            <w:pPr>
              <w:tabs>
                <w:tab w:val="left" w:pos="-1440"/>
                <w:tab w:val="left" w:pos="-720"/>
              </w:tabs>
              <w:suppressAutoHyphens/>
              <w:ind w:left="709" w:hanging="425"/>
              <w:rPr>
                <w:rFonts w:cs="Arial"/>
                <w:snapToGrid/>
                <w:color w:val="FF0000"/>
                <w:kern w:val="0"/>
                <w:sz w:val="20"/>
                <w:lang w:eastAsia="nl-NL"/>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2606" w:type="pct"/>
            <w:shd w:val="clear" w:color="auto" w:fill="auto"/>
          </w:tcPr>
          <w:p w14:paraId="7B9E2F2E" w14:textId="77777777" w:rsidR="00201932" w:rsidRDefault="00201932" w:rsidP="00201932">
            <w:pPr>
              <w:spacing w:before="72"/>
              <w:rPr>
                <w:snapToGrid/>
              </w:rPr>
            </w:pPr>
            <w:r>
              <w:t>Optioneel postadres.</w:t>
            </w:r>
          </w:p>
          <w:p w14:paraId="7E84E6D3" w14:textId="77777777" w:rsidR="00201932" w:rsidRDefault="00201932" w:rsidP="00201932">
            <w:pPr>
              <w:rPr>
                <w:color w:val="3366FF"/>
              </w:rPr>
            </w:pPr>
          </w:p>
          <w:p w14:paraId="4B983B3E"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25867A" w14:textId="77777777" w:rsidR="00201932" w:rsidRDefault="00201932" w:rsidP="00201932"/>
          <w:p w14:paraId="7CA4BEB3" w14:textId="77777777" w:rsidR="00201932" w:rsidRDefault="00201932" w:rsidP="00201932">
            <w:pPr>
              <w:rPr>
                <w:szCs w:val="18"/>
              </w:rPr>
            </w:pPr>
            <w:r>
              <w:t>Voor het adres moet gekozen worden uit binnenlands adres, postbus adres of buitenlands adres.</w:t>
            </w:r>
          </w:p>
          <w:p w14:paraId="5734C4B3" w14:textId="77777777" w:rsidR="00201932" w:rsidRDefault="00201932" w:rsidP="00201932">
            <w:pPr>
              <w:rPr>
                <w:szCs w:val="18"/>
              </w:rPr>
            </w:pPr>
          </w:p>
          <w:p w14:paraId="1E6AE19E" w14:textId="77777777" w:rsidR="00201932" w:rsidRDefault="00201932" w:rsidP="00201932">
            <w:pPr>
              <w:rPr>
                <w:szCs w:val="18"/>
              </w:rPr>
            </w:pPr>
            <w:r>
              <w:rPr>
                <w:szCs w:val="18"/>
              </w:rPr>
              <w:t>Voor plaats en land moet gekozen worden uit een waardelijst.</w:t>
            </w:r>
          </w:p>
          <w:p w14:paraId="055E3508" w14:textId="77777777" w:rsidR="00201932" w:rsidRDefault="00201932" w:rsidP="00201932">
            <w:pPr>
              <w:spacing w:line="240" w:lineRule="auto"/>
              <w:rPr>
                <w:szCs w:val="18"/>
              </w:rPr>
            </w:pPr>
          </w:p>
          <w:p w14:paraId="0A252417" w14:textId="77777777" w:rsidR="00201932" w:rsidRDefault="00201932" w:rsidP="00201932">
            <w:pPr>
              <w:pStyle w:val="streepje"/>
              <w:numPr>
                <w:ilvl w:val="0"/>
                <w:numId w:val="0"/>
              </w:numPr>
              <w:spacing w:line="240" w:lineRule="auto"/>
              <w:ind w:left="284" w:hanging="284"/>
              <w:rPr>
                <w:u w:val="single"/>
                <w:lang w:val="nl-NL"/>
              </w:rPr>
            </w:pPr>
            <w:r>
              <w:rPr>
                <w:u w:val="single"/>
                <w:lang w:val="nl-NL"/>
              </w:rPr>
              <w:t>Mapping:</w:t>
            </w:r>
          </w:p>
          <w:p w14:paraId="4DE631F7"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p>
          <w:p w14:paraId="13179FA2"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0C53C799" w14:textId="77777777" w:rsidR="00201932" w:rsidRDefault="00201932" w:rsidP="00201932">
            <w:pPr>
              <w:spacing w:line="240" w:lineRule="auto"/>
              <w:ind w:left="227"/>
              <w:rPr>
                <w:sz w:val="16"/>
              </w:rPr>
            </w:pPr>
            <w:r>
              <w:rPr>
                <w:sz w:val="16"/>
              </w:rPr>
              <w:tab/>
              <w:t>./afdeling</w:t>
            </w:r>
          </w:p>
          <w:p w14:paraId="051CDF79" w14:textId="77777777" w:rsidR="00201932" w:rsidRDefault="00201932" w:rsidP="00201932">
            <w:pPr>
              <w:pStyle w:val="streepje"/>
              <w:numPr>
                <w:ilvl w:val="0"/>
                <w:numId w:val="0"/>
              </w:numPr>
              <w:rPr>
                <w:u w:val="single"/>
                <w:lang w:val="nl-NL"/>
              </w:rPr>
            </w:pPr>
          </w:p>
          <w:p w14:paraId="3FB5E2D9" w14:textId="77777777" w:rsidR="00201932" w:rsidRDefault="00201932" w:rsidP="00201932">
            <w:pPr>
              <w:pStyle w:val="streepje"/>
              <w:numPr>
                <w:ilvl w:val="0"/>
                <w:numId w:val="0"/>
              </w:numPr>
              <w:rPr>
                <w:u w:val="single"/>
                <w:lang w:val="nl-NL"/>
              </w:rPr>
            </w:pPr>
            <w:r>
              <w:rPr>
                <w:u w:val="single"/>
                <w:lang w:val="nl-NL"/>
              </w:rPr>
              <w:t>Mapping binnenlandsadres:</w:t>
            </w:r>
          </w:p>
          <w:p w14:paraId="3FCC7A05"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2271EDD5" w14:textId="77777777" w:rsidR="00201932" w:rsidRDefault="00201932" w:rsidP="00201932">
            <w:pPr>
              <w:spacing w:line="240" w:lineRule="auto"/>
              <w:ind w:left="227"/>
              <w:rPr>
                <w:sz w:val="16"/>
                <w:szCs w:val="16"/>
              </w:rPr>
            </w:pPr>
            <w:r>
              <w:rPr>
                <w:sz w:val="16"/>
                <w:szCs w:val="16"/>
              </w:rPr>
              <w:tab/>
              <w:t>./BAG_NummerAanduiding/postcode</w:t>
            </w:r>
          </w:p>
          <w:p w14:paraId="07BDB9F5" w14:textId="77777777" w:rsidR="00201932" w:rsidRDefault="00201932" w:rsidP="00201932">
            <w:pPr>
              <w:spacing w:line="240" w:lineRule="auto"/>
              <w:ind w:left="227"/>
              <w:rPr>
                <w:sz w:val="16"/>
                <w:szCs w:val="16"/>
              </w:rPr>
            </w:pPr>
            <w:r>
              <w:rPr>
                <w:sz w:val="16"/>
                <w:szCs w:val="16"/>
              </w:rPr>
              <w:tab/>
              <w:t>./BAG_Woonplaats/woonplaatsnaam</w:t>
            </w:r>
          </w:p>
          <w:p w14:paraId="14939A9D" w14:textId="77777777" w:rsidR="00201932" w:rsidRDefault="00201932" w:rsidP="00201932">
            <w:pPr>
              <w:spacing w:line="240" w:lineRule="auto"/>
              <w:ind w:left="227"/>
              <w:rPr>
                <w:sz w:val="16"/>
                <w:szCs w:val="16"/>
              </w:rPr>
            </w:pPr>
            <w:r>
              <w:rPr>
                <w:sz w:val="16"/>
                <w:szCs w:val="16"/>
              </w:rPr>
              <w:tab/>
              <w:t>./BAG_OpenbareRuimte/openbareRuimteNaam</w:t>
            </w:r>
          </w:p>
          <w:p w14:paraId="7D9F2BC2" w14:textId="77777777" w:rsidR="00201932" w:rsidRDefault="00201932" w:rsidP="00201932">
            <w:pPr>
              <w:spacing w:line="240" w:lineRule="auto"/>
              <w:ind w:left="227"/>
              <w:rPr>
                <w:sz w:val="16"/>
                <w:szCs w:val="16"/>
              </w:rPr>
            </w:pPr>
            <w:r>
              <w:rPr>
                <w:sz w:val="16"/>
                <w:szCs w:val="16"/>
              </w:rPr>
              <w:tab/>
              <w:t>./BAG_NummerAanduiding/huisnummer</w:t>
            </w:r>
          </w:p>
          <w:p w14:paraId="5E5EB08E" w14:textId="77777777" w:rsidR="00201932" w:rsidRDefault="00201932" w:rsidP="00201932">
            <w:pPr>
              <w:spacing w:line="240" w:lineRule="auto"/>
              <w:ind w:left="227"/>
              <w:rPr>
                <w:sz w:val="16"/>
                <w:szCs w:val="16"/>
              </w:rPr>
            </w:pPr>
            <w:r>
              <w:rPr>
                <w:sz w:val="16"/>
                <w:szCs w:val="16"/>
              </w:rPr>
              <w:tab/>
              <w:t>./BAG_NummerAanduiding/huisletter</w:t>
            </w:r>
          </w:p>
          <w:p w14:paraId="71A813D2"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80D5021" w14:textId="77777777" w:rsidR="00201932" w:rsidRDefault="00201932" w:rsidP="00201932">
            <w:pPr>
              <w:pStyle w:val="streepje"/>
              <w:numPr>
                <w:ilvl w:val="0"/>
                <w:numId w:val="0"/>
              </w:numPr>
              <w:rPr>
                <w:u w:val="single"/>
                <w:lang w:val="nl-NL"/>
              </w:rPr>
            </w:pPr>
          </w:p>
          <w:p w14:paraId="11C7F11C" w14:textId="77777777" w:rsidR="00201932" w:rsidRDefault="00201932" w:rsidP="00201932">
            <w:pPr>
              <w:pStyle w:val="streepje"/>
              <w:numPr>
                <w:ilvl w:val="0"/>
                <w:numId w:val="0"/>
              </w:numPr>
              <w:rPr>
                <w:u w:val="single"/>
                <w:lang w:val="nl-NL"/>
              </w:rPr>
            </w:pPr>
            <w:r>
              <w:rPr>
                <w:u w:val="single"/>
                <w:lang w:val="nl-NL"/>
              </w:rPr>
              <w:t>Mapping buitenlandsadres:</w:t>
            </w:r>
          </w:p>
          <w:p w14:paraId="3E7980F6"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56552346"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B372054" w14:textId="77777777" w:rsidR="00201932" w:rsidRDefault="00201932" w:rsidP="00201932">
            <w:pPr>
              <w:spacing w:line="240" w:lineRule="auto"/>
              <w:ind w:left="227"/>
              <w:rPr>
                <w:sz w:val="16"/>
              </w:rPr>
            </w:pPr>
            <w:r>
              <w:rPr>
                <w:sz w:val="16"/>
              </w:rPr>
              <w:tab/>
              <w:t xml:space="preserve">./adres </w:t>
            </w:r>
          </w:p>
          <w:p w14:paraId="2CDFFF92" w14:textId="77777777" w:rsidR="00201932" w:rsidRPr="00201932" w:rsidRDefault="00201932" w:rsidP="00201932">
            <w:pPr>
              <w:spacing w:line="240" w:lineRule="auto"/>
              <w:ind w:left="227"/>
              <w:rPr>
                <w:sz w:val="16"/>
              </w:rPr>
            </w:pPr>
            <w:r>
              <w:rPr>
                <w:sz w:val="16"/>
              </w:rPr>
              <w:tab/>
            </w:r>
            <w:r w:rsidRPr="00201932">
              <w:rPr>
                <w:sz w:val="16"/>
              </w:rPr>
              <w:t>./regio</w:t>
            </w:r>
          </w:p>
          <w:p w14:paraId="285C61B4" w14:textId="77777777" w:rsidR="00201932" w:rsidRPr="00201932" w:rsidRDefault="00201932" w:rsidP="00201932">
            <w:pPr>
              <w:spacing w:line="240" w:lineRule="auto"/>
              <w:ind w:left="227"/>
              <w:rPr>
                <w:sz w:val="16"/>
              </w:rPr>
            </w:pPr>
            <w:r w:rsidRPr="00201932">
              <w:rPr>
                <w:sz w:val="16"/>
              </w:rPr>
              <w:lastRenderedPageBreak/>
              <w:tab/>
              <w:t>./land</w:t>
            </w:r>
          </w:p>
          <w:p w14:paraId="7B1CEBD0" w14:textId="77777777" w:rsidR="00201932" w:rsidRPr="00201932" w:rsidRDefault="00201932" w:rsidP="00201932">
            <w:pPr>
              <w:spacing w:before="72"/>
              <w:rPr>
                <w:sz w:val="16"/>
              </w:rPr>
            </w:pPr>
            <w:r w:rsidRPr="00201932">
              <w:rPr>
                <w:u w:val="single"/>
              </w:rPr>
              <w:t>Mapping postbusadres:</w:t>
            </w:r>
          </w:p>
          <w:p w14:paraId="1F8F77F6"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5DF9D356"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542D6235" w14:textId="77777777" w:rsidR="00201932" w:rsidRDefault="00201932" w:rsidP="00201932">
            <w:pPr>
              <w:spacing w:line="240" w:lineRule="auto"/>
              <w:ind w:left="227"/>
              <w:rPr>
                <w:sz w:val="16"/>
                <w:szCs w:val="16"/>
              </w:rPr>
            </w:pPr>
            <w:r>
              <w:rPr>
                <w:sz w:val="16"/>
              </w:rPr>
              <w:tab/>
              <w:t>./</w:t>
            </w:r>
            <w:r>
              <w:rPr>
                <w:sz w:val="16"/>
                <w:szCs w:val="16"/>
              </w:rPr>
              <w:t>postcode</w:t>
            </w:r>
          </w:p>
          <w:p w14:paraId="6C1D6E88" w14:textId="77777777" w:rsidR="008373F1" w:rsidRDefault="00201932" w:rsidP="00201932">
            <w:pPr>
              <w:spacing w:line="240" w:lineRule="auto"/>
              <w:ind w:left="227"/>
            </w:pPr>
            <w:r>
              <w:rPr>
                <w:sz w:val="16"/>
                <w:szCs w:val="16"/>
              </w:rPr>
              <w:tab/>
              <w:t>./woonplaatsnaam</w:t>
            </w:r>
          </w:p>
        </w:tc>
      </w:tr>
      <w:tr w:rsidR="008C2F7D" w:rsidRPr="00123774" w14:paraId="6A2A7FC8" w14:textId="77777777" w:rsidTr="00DB7FA4">
        <w:trPr>
          <w:trHeight w:val="125"/>
        </w:trPr>
        <w:tc>
          <w:tcPr>
            <w:tcW w:w="2394" w:type="pct"/>
            <w:shd w:val="clear" w:color="auto" w:fill="auto"/>
          </w:tcPr>
          <w:p w14:paraId="181BC2F2"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257BD290" w14:textId="77777777" w:rsidR="008C2F7D" w:rsidRDefault="008C2F7D" w:rsidP="00194473">
            <w:pPr>
              <w:spacing w:before="72"/>
            </w:pPr>
            <w:r>
              <w:t>Vaste tekst.</w:t>
            </w:r>
          </w:p>
          <w:p w14:paraId="7C126E9D" w14:textId="485FFD0E" w:rsidR="00EF5F9A" w:rsidRDefault="00EF5F9A" w:rsidP="00194473">
            <w:pPr>
              <w:spacing w:before="72"/>
            </w:pPr>
          </w:p>
        </w:tc>
      </w:tr>
      <w:tr w:rsidR="00BA7A59" w:rsidRPr="00123774" w14:paraId="4831033F" w14:textId="77777777" w:rsidTr="00DB7FA4">
        <w:trPr>
          <w:trHeight w:val="125"/>
        </w:trPr>
        <w:tc>
          <w:tcPr>
            <w:tcW w:w="2394" w:type="pct"/>
            <w:shd w:val="clear" w:color="auto" w:fill="auto"/>
          </w:tcPr>
          <w:p w14:paraId="60DB7543" w14:textId="77777777" w:rsidR="000F2E03" w:rsidRPr="000F2E03" w:rsidRDefault="000F2E03" w:rsidP="000F2E03">
            <w:pPr>
              <w:widowControl w:val="0"/>
              <w:tabs>
                <w:tab w:val="left" w:pos="-1440"/>
                <w:tab w:val="left" w:pos="-720"/>
              </w:tabs>
              <w:suppressAutoHyphens/>
              <w:snapToGrid w:val="0"/>
              <w:spacing w:line="240" w:lineRule="atLeast"/>
              <w:ind w:left="284"/>
              <w:rPr>
                <w:rFonts w:cs="Arial"/>
                <w:color w:val="FF0000"/>
                <w:szCs w:val="18"/>
                <w:lang w:eastAsia="nl-NL"/>
              </w:rPr>
            </w:pPr>
            <w:r w:rsidRPr="000F2E03">
              <w:rPr>
                <w:rFonts w:cs="Arial"/>
                <w:color w:val="FF0000"/>
                <w:szCs w:val="18"/>
                <w:lang w:eastAsia="nl-NL"/>
              </w:rPr>
              <w:t>hierna ook te noemen ’schuldeiseres’, alsmede haar rechtverkrijgenden onder algemene en onder bijzondere titel. Overal waar in deze akte of in de Voorwaarden (zoals hierna in deze akte gedefinieerd) gesproken wordt van schuldeiseres, zal na overgang hierin worden gelezen haar rechtsopvolger.</w:t>
            </w:r>
          </w:p>
          <w:p w14:paraId="720F07E1" w14:textId="77777777" w:rsidR="00083EE0" w:rsidRPr="00445131" w:rsidRDefault="00083EE0" w:rsidP="00083EE0">
            <w:pPr>
              <w:tabs>
                <w:tab w:val="left" w:pos="-1440"/>
                <w:tab w:val="left" w:pos="-720"/>
              </w:tabs>
              <w:suppressAutoHyphens/>
              <w:spacing w:line="240" w:lineRule="atLeast"/>
              <w:ind w:left="284"/>
              <w:rPr>
                <w:rFonts w:cs="Arial"/>
                <w:color w:val="FF0000"/>
                <w:szCs w:val="18"/>
              </w:rPr>
            </w:pPr>
            <w:r w:rsidRPr="00445131">
              <w:rPr>
                <w:rFonts w:cs="Arial"/>
                <w:color w:val="FF0000"/>
                <w:szCs w:val="18"/>
              </w:rPr>
              <w:t>Van de hier bedoelde volmacht door de schuldeiseres is mij, notaris, genoegzaam gebleken.</w:t>
            </w:r>
          </w:p>
          <w:p w14:paraId="5686DAEC" w14:textId="57F731BC" w:rsidR="00965164" w:rsidRPr="00194473" w:rsidRDefault="00965164" w:rsidP="00D77156">
            <w:pPr>
              <w:tabs>
                <w:tab w:val="left" w:pos="-1440"/>
                <w:tab w:val="left" w:pos="-720"/>
              </w:tabs>
              <w:suppressAutoHyphens/>
              <w:ind w:left="284"/>
              <w:rPr>
                <w:rFonts w:cs="Arial"/>
                <w:color w:val="339966"/>
                <w:szCs w:val="18"/>
              </w:rPr>
            </w:pPr>
          </w:p>
        </w:tc>
        <w:tc>
          <w:tcPr>
            <w:tcW w:w="2606" w:type="pct"/>
            <w:shd w:val="clear" w:color="auto" w:fill="auto"/>
          </w:tcPr>
          <w:p w14:paraId="0E896694" w14:textId="77777777" w:rsidR="00BA7A59" w:rsidRPr="00584C9C" w:rsidRDefault="00BA7A59" w:rsidP="00194473">
            <w:pPr>
              <w:spacing w:before="72"/>
              <w:rPr>
                <w:snapToGrid/>
                <w:sz w:val="16"/>
                <w:szCs w:val="16"/>
              </w:rPr>
            </w:pPr>
            <w:r>
              <w:t xml:space="preserve">Vaste </w:t>
            </w:r>
            <w:r w:rsidRPr="00B61F35">
              <w:t>tekst</w:t>
            </w:r>
            <w:r>
              <w:t>.</w:t>
            </w:r>
          </w:p>
        </w:tc>
      </w:tr>
    </w:tbl>
    <w:p w14:paraId="1B566CAB" w14:textId="6C3E54E9" w:rsidR="008E61B1" w:rsidRDefault="008E61B1" w:rsidP="001D61D1"/>
    <w:p w14:paraId="2E4C5D51" w14:textId="77777777" w:rsidR="008E61B1" w:rsidRDefault="008E61B1">
      <w:pPr>
        <w:spacing w:line="240" w:lineRule="auto"/>
      </w:pPr>
      <w:r>
        <w:br w:type="page"/>
      </w:r>
    </w:p>
    <w:p w14:paraId="6D979BBB" w14:textId="77777777" w:rsidR="00C15CF7" w:rsidRPr="001D61D1" w:rsidRDefault="00C15CF7" w:rsidP="001D61D1"/>
    <w:p w14:paraId="5D939B5C" w14:textId="77777777" w:rsidR="00C15CF7" w:rsidRPr="008E61B1" w:rsidRDefault="003952DF" w:rsidP="008E61B1">
      <w:pPr>
        <w:pStyle w:val="Kop2"/>
      </w:pPr>
      <w:bookmarkStart w:id="50" w:name="_Ref438019187"/>
      <w:bookmarkStart w:id="51" w:name="_Toc46478445"/>
      <w:r w:rsidRPr="008E61B1">
        <w:t>Geldl</w:t>
      </w:r>
      <w:r w:rsidR="0070234C" w:rsidRPr="008E61B1">
        <w:t>ening</w:t>
      </w:r>
      <w:bookmarkEnd w:id="50"/>
      <w:bookmarkEnd w:id="51"/>
    </w:p>
    <w:tbl>
      <w:tblPr>
        <w:tblW w:w="5535"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7"/>
        <w:gridCol w:w="7236"/>
      </w:tblGrid>
      <w:tr w:rsidR="00E729A7" w:rsidRPr="00D77156" w14:paraId="7F26C16C" w14:textId="77777777" w:rsidTr="008547DD">
        <w:trPr>
          <w:trHeight w:val="125"/>
          <w:tblHeader/>
        </w:trPr>
        <w:tc>
          <w:tcPr>
            <w:tcW w:w="2394" w:type="pct"/>
            <w:shd w:val="clear" w:color="auto" w:fill="auto"/>
          </w:tcPr>
          <w:p w14:paraId="02BBFDF4" w14:textId="77777777" w:rsidR="00E729A7" w:rsidRPr="00D77156" w:rsidRDefault="00E729A7" w:rsidP="00D77156">
            <w:pPr>
              <w:rPr>
                <w:b/>
              </w:rPr>
            </w:pPr>
            <w:r w:rsidRPr="00DB7FA4">
              <w:rPr>
                <w:b/>
              </w:rPr>
              <w:t>Modeldocument tekst</w:t>
            </w:r>
          </w:p>
        </w:tc>
        <w:tc>
          <w:tcPr>
            <w:tcW w:w="2606" w:type="pct"/>
            <w:shd w:val="clear" w:color="auto" w:fill="auto"/>
          </w:tcPr>
          <w:p w14:paraId="010A31D7" w14:textId="77777777" w:rsidR="00E729A7" w:rsidRPr="00D77156" w:rsidRDefault="00E729A7" w:rsidP="00E729A7">
            <w:pPr>
              <w:rPr>
                <w:b/>
              </w:rPr>
            </w:pPr>
            <w:r w:rsidRPr="00DB7FA4">
              <w:rPr>
                <w:b/>
              </w:rPr>
              <w:t>Toelichting</w:t>
            </w:r>
          </w:p>
        </w:tc>
      </w:tr>
      <w:tr w:rsidR="005C6B81" w:rsidRPr="00123774" w14:paraId="432646F7" w14:textId="77777777" w:rsidTr="008547DD">
        <w:trPr>
          <w:trHeight w:val="125"/>
        </w:trPr>
        <w:tc>
          <w:tcPr>
            <w:tcW w:w="2394" w:type="pct"/>
            <w:shd w:val="clear" w:color="auto" w:fill="auto"/>
          </w:tcPr>
          <w:p w14:paraId="378A430B" w14:textId="77777777" w:rsidR="00F37B0D" w:rsidRPr="00F37B0D" w:rsidRDefault="00F37B0D" w:rsidP="00F37B0D">
            <w:pPr>
              <w:widowControl w:val="0"/>
              <w:autoSpaceDE w:val="0"/>
              <w:autoSpaceDN w:val="0"/>
              <w:adjustRightInd w:val="0"/>
              <w:snapToGrid w:val="0"/>
              <w:spacing w:line="240" w:lineRule="auto"/>
              <w:rPr>
                <w:rFonts w:cs="Arial"/>
                <w:b/>
                <w:bCs/>
                <w:color w:val="FF0000"/>
                <w:szCs w:val="18"/>
                <w:lang w:eastAsia="nl-NL"/>
              </w:rPr>
            </w:pPr>
            <w:r w:rsidRPr="00F37B0D">
              <w:rPr>
                <w:rFonts w:cs="Arial"/>
                <w:b/>
                <w:bCs/>
                <w:color w:val="FF0000"/>
                <w:szCs w:val="18"/>
                <w:lang w:eastAsia="nl-NL"/>
              </w:rPr>
              <w:t>OVEREENKOMST VAN GELDLENING</w:t>
            </w:r>
          </w:p>
          <w:p w14:paraId="4E3ADE7A" w14:textId="77777777" w:rsidR="00F37B0D" w:rsidRPr="00F37B0D" w:rsidRDefault="00F37B0D" w:rsidP="00F37B0D">
            <w:pPr>
              <w:widowControl w:val="0"/>
              <w:snapToGrid w:val="0"/>
              <w:spacing w:line="240" w:lineRule="auto"/>
              <w:rPr>
                <w:rFonts w:cs="Arial"/>
                <w:color w:val="FF0000"/>
                <w:szCs w:val="18"/>
                <w:lang w:eastAsia="nl-NL"/>
              </w:rPr>
            </w:pPr>
            <w:r w:rsidRPr="00F37B0D">
              <w:rPr>
                <w:rFonts w:cs="Arial"/>
                <w:color w:val="FF0000"/>
                <w:szCs w:val="18"/>
                <w:lang w:eastAsia="nl-NL"/>
              </w:rPr>
              <w:t xml:space="preserve">De comparanten, handelend als voormeld, verklaarden dat tussen hen een overeenkomst van geldlening met hypotheekstelling en inpandgeving is gesloten, welke overeenkomst is omschreven in de door de schuldenaar getekende offerte van schuldeiseres onder nummer </w:t>
            </w:r>
            <w:r w:rsidRPr="00F37B0D">
              <w:rPr>
                <w:rFonts w:cs="Arial"/>
                <w:szCs w:val="18"/>
                <w:lang w:eastAsia="nl-NL"/>
              </w:rPr>
              <w:fldChar w:fldCharType="begin"/>
            </w:r>
            <w:r w:rsidRPr="00F37B0D">
              <w:rPr>
                <w:rFonts w:cs="Arial"/>
                <w:szCs w:val="18"/>
                <w:lang w:eastAsia="nl-NL"/>
              </w:rPr>
              <w:instrText>MacroButton Nomacro §</w:instrText>
            </w:r>
            <w:r w:rsidRPr="00F37B0D">
              <w:rPr>
                <w:rFonts w:cs="Arial"/>
                <w:szCs w:val="18"/>
                <w:lang w:eastAsia="nl-NL"/>
              </w:rPr>
              <w:fldChar w:fldCharType="end"/>
            </w:r>
            <w:r w:rsidRPr="00F37B0D">
              <w:rPr>
                <w:rFonts w:cs="Arial"/>
                <w:szCs w:val="18"/>
                <w:lang w:eastAsia="nl-NL"/>
              </w:rPr>
              <w:t>offertenummer</w:t>
            </w:r>
            <w:r w:rsidRPr="00F37B0D">
              <w:rPr>
                <w:rFonts w:cs="Arial"/>
                <w:szCs w:val="18"/>
                <w:lang w:eastAsia="nl-NL"/>
              </w:rPr>
              <w:fldChar w:fldCharType="begin"/>
            </w:r>
            <w:r w:rsidRPr="00F37B0D">
              <w:rPr>
                <w:rFonts w:cs="Arial"/>
                <w:szCs w:val="18"/>
                <w:lang w:eastAsia="nl-NL"/>
              </w:rPr>
              <w:instrText>MacroButton Nomacro §</w:instrText>
            </w:r>
            <w:r w:rsidRPr="00F37B0D">
              <w:rPr>
                <w:rFonts w:cs="Arial"/>
                <w:szCs w:val="18"/>
                <w:lang w:eastAsia="nl-NL"/>
              </w:rPr>
              <w:fldChar w:fldCharType="end"/>
            </w:r>
            <w:r w:rsidRPr="00F37B0D">
              <w:rPr>
                <w:rFonts w:cs="Arial"/>
                <w:color w:val="FF0000"/>
                <w:szCs w:val="18"/>
                <w:lang w:eastAsia="nl-NL"/>
              </w:rPr>
              <w:t>, hierna te noemen ‘Offerte’. Ter uitvoering van die overeenkomst zal door schuldeiseres een som geld aan de schuldenaar ter beschikking worden gesteld en zullen door de hypotheekgever een recht van hypotheek en pandrechten ten behoeve van schuldeiseres worden gevestigd, een en ander zoals in deze akte omschreven.</w:t>
            </w:r>
          </w:p>
          <w:p w14:paraId="399388CA" w14:textId="561D27BC" w:rsidR="005C6B81" w:rsidRPr="00194473" w:rsidRDefault="005C6B81" w:rsidP="00F7085A">
            <w:pPr>
              <w:tabs>
                <w:tab w:val="left" w:pos="-1440"/>
                <w:tab w:val="left" w:pos="-720"/>
              </w:tabs>
              <w:suppressAutoHyphens/>
              <w:rPr>
                <w:rFonts w:cs="Arial"/>
                <w:color w:val="FF0000"/>
                <w:szCs w:val="18"/>
              </w:rPr>
            </w:pPr>
          </w:p>
        </w:tc>
        <w:tc>
          <w:tcPr>
            <w:tcW w:w="2606" w:type="pct"/>
            <w:shd w:val="clear" w:color="auto" w:fill="auto"/>
          </w:tcPr>
          <w:p w14:paraId="6BF37610" w14:textId="0A076908" w:rsidR="005C6B81" w:rsidRDefault="005C6B81" w:rsidP="00E729A7">
            <w:r>
              <w:t>Vaste tekst</w:t>
            </w:r>
            <w:r w:rsidR="00F37B0D">
              <w:t>.</w:t>
            </w:r>
          </w:p>
          <w:p w14:paraId="760524FE" w14:textId="77777777" w:rsidR="00955E31" w:rsidRDefault="00955E31" w:rsidP="00E729A7"/>
          <w:p w14:paraId="3E6914BE" w14:textId="77777777" w:rsidR="00955E31" w:rsidRPr="00955FFA" w:rsidRDefault="00955E31" w:rsidP="00E729A7">
            <w:pPr>
              <w:rPr>
                <w:u w:val="single"/>
              </w:rPr>
            </w:pPr>
            <w:r w:rsidRPr="00955FFA">
              <w:rPr>
                <w:u w:val="single"/>
              </w:rPr>
              <w:t>Mapping:</w:t>
            </w:r>
          </w:p>
          <w:p w14:paraId="604D8939" w14:textId="77777777" w:rsidR="00C842EC" w:rsidRPr="001C66AC" w:rsidRDefault="00C842EC" w:rsidP="00C842EC">
            <w:pPr>
              <w:spacing w:line="240" w:lineRule="auto"/>
              <w:rPr>
                <w:sz w:val="16"/>
                <w:szCs w:val="16"/>
              </w:rPr>
            </w:pPr>
            <w:r>
              <w:rPr>
                <w:sz w:val="16"/>
                <w:szCs w:val="16"/>
              </w:rPr>
              <w:t>/</w:t>
            </w:r>
            <w:r w:rsidRPr="001C66AC">
              <w:rPr>
                <w:sz w:val="16"/>
                <w:szCs w:val="16"/>
              </w:rPr>
              <w:t>/IMKAD_AangebodenStuk/tia_TekstKeuze</w:t>
            </w:r>
            <w:r>
              <w:rPr>
                <w:sz w:val="16"/>
                <w:szCs w:val="16"/>
              </w:rPr>
              <w:t>/</w:t>
            </w:r>
          </w:p>
          <w:p w14:paraId="1996457F" w14:textId="77777777" w:rsidR="00C842EC" w:rsidRPr="00495A98" w:rsidRDefault="00C842EC" w:rsidP="00C842EC">
            <w:pPr>
              <w:keepNext/>
              <w:spacing w:line="240" w:lineRule="auto"/>
              <w:ind w:left="227"/>
              <w:rPr>
                <w:snapToGrid/>
                <w:kern w:val="0"/>
                <w:sz w:val="16"/>
                <w:szCs w:val="16"/>
                <w:lang w:eastAsia="nl-NL"/>
              </w:rPr>
            </w:pPr>
            <w:r>
              <w:rPr>
                <w:sz w:val="16"/>
                <w:szCs w:val="16"/>
              </w:rPr>
              <w:t>./</w:t>
            </w:r>
            <w:r w:rsidRPr="00495A98">
              <w:rPr>
                <w:snapToGrid/>
                <w:kern w:val="0"/>
                <w:sz w:val="16"/>
                <w:szCs w:val="16"/>
                <w:lang w:eastAsia="nl-NL"/>
              </w:rPr>
              <w:t>tagNaam(‘k_Offertenummer’)</w:t>
            </w:r>
          </w:p>
          <w:p w14:paraId="34F4E14B" w14:textId="77777777" w:rsidR="00C842EC" w:rsidRDefault="00C842EC" w:rsidP="00C842EC">
            <w:pPr>
              <w:keepNext/>
              <w:spacing w:line="240" w:lineRule="auto"/>
              <w:ind w:left="227"/>
              <w:rPr>
                <w:sz w:val="16"/>
                <w:szCs w:val="16"/>
              </w:rPr>
            </w:pPr>
            <w:r w:rsidRPr="00495A98">
              <w:rPr>
                <w:snapToGrid/>
                <w:kern w:val="0"/>
                <w:sz w:val="16"/>
                <w:szCs w:val="16"/>
                <w:lang w:eastAsia="nl-NL"/>
              </w:rPr>
              <w:t>./tekst(</w:t>
            </w:r>
            <w:r w:rsidRPr="00DA1B2E">
              <w:rPr>
                <w:i/>
                <w:sz w:val="16"/>
                <w:szCs w:val="16"/>
              </w:rPr>
              <w:t>met de gekozen tekst</w:t>
            </w:r>
            <w:r w:rsidRPr="00F27D04">
              <w:rPr>
                <w:sz w:val="16"/>
                <w:szCs w:val="16"/>
              </w:rPr>
              <w:t>)</w:t>
            </w:r>
          </w:p>
          <w:p w14:paraId="3173D104" w14:textId="77777777" w:rsidR="005C6B81" w:rsidRPr="004D42E8" w:rsidRDefault="005C6B81" w:rsidP="007100DB"/>
        </w:tc>
      </w:tr>
      <w:tr w:rsidR="00473A4A" w:rsidRPr="00123774" w14:paraId="6C4B613B" w14:textId="77777777" w:rsidTr="008547DD">
        <w:trPr>
          <w:trHeight w:val="125"/>
        </w:trPr>
        <w:tc>
          <w:tcPr>
            <w:tcW w:w="2394" w:type="pct"/>
            <w:shd w:val="clear" w:color="auto" w:fill="auto"/>
          </w:tcPr>
          <w:p w14:paraId="220A8C37" w14:textId="77777777" w:rsidR="00F37B0D" w:rsidRPr="002A4EE3" w:rsidRDefault="00F37B0D" w:rsidP="00F37B0D">
            <w:pPr>
              <w:widowControl w:val="0"/>
              <w:autoSpaceDE w:val="0"/>
              <w:autoSpaceDN w:val="0"/>
              <w:adjustRightInd w:val="0"/>
              <w:snapToGrid w:val="0"/>
              <w:spacing w:line="240" w:lineRule="auto"/>
              <w:rPr>
                <w:rFonts w:cs="Arial"/>
                <w:color w:val="FF0000"/>
                <w:szCs w:val="18"/>
                <w:lang w:eastAsia="nl-NL"/>
              </w:rPr>
            </w:pPr>
            <w:r w:rsidRPr="0033368E">
              <w:rPr>
                <w:rFonts w:cs="Arial"/>
                <w:b/>
                <w:bCs/>
                <w:color w:val="FF0000"/>
                <w:szCs w:val="18"/>
                <w:lang w:eastAsia="nl-NL"/>
              </w:rPr>
              <w:t>BEDRAG GELDLENING</w:t>
            </w:r>
            <w:r w:rsidRPr="002A4EE3">
              <w:rPr>
                <w:rFonts w:cs="Arial"/>
                <w:color w:val="FF0000"/>
                <w:szCs w:val="18"/>
                <w:lang w:eastAsia="nl-NL"/>
              </w:rPr>
              <w:t xml:space="preserve"> </w:t>
            </w:r>
            <w:r w:rsidRPr="0033368E">
              <w:rPr>
                <w:rFonts w:cs="Arial"/>
                <w:b/>
                <w:bCs/>
                <w:color w:val="FF0000"/>
                <w:szCs w:val="18"/>
                <w:lang w:eastAsia="nl-NL"/>
              </w:rPr>
              <w:t>(Offertenummer:</w:t>
            </w:r>
            <w:r w:rsidRPr="00595142">
              <w:rPr>
                <w:rFonts w:cs="Arial"/>
                <w:color w:val="FF0000"/>
                <w:szCs w:val="18"/>
                <w:lang w:eastAsia="nl-NL"/>
              </w:rPr>
              <w:t xml:space="preserve"> </w:t>
            </w:r>
            <w:r w:rsidRPr="0033368E">
              <w:rPr>
                <w:rFonts w:cs="Arial"/>
                <w:szCs w:val="18"/>
                <w:lang w:eastAsia="nl-NL"/>
              </w:rPr>
              <w:fldChar w:fldCharType="begin"/>
            </w:r>
            <w:r w:rsidRPr="00595142">
              <w:rPr>
                <w:rFonts w:cs="Arial"/>
                <w:szCs w:val="18"/>
                <w:lang w:eastAsia="nl-NL"/>
              </w:rPr>
              <w:instrText>MacroButton Nomacro §</w:instrText>
            </w:r>
            <w:r w:rsidRPr="0033368E">
              <w:rPr>
                <w:rFonts w:cs="Arial"/>
                <w:szCs w:val="18"/>
                <w:lang w:eastAsia="nl-NL"/>
              </w:rPr>
              <w:fldChar w:fldCharType="end"/>
            </w:r>
            <w:r w:rsidRPr="00595142">
              <w:rPr>
                <w:rFonts w:cs="Arial"/>
                <w:szCs w:val="18"/>
                <w:lang w:eastAsia="nl-NL"/>
              </w:rPr>
              <w:t>offertenummer</w:t>
            </w:r>
            <w:r w:rsidRPr="0033368E">
              <w:rPr>
                <w:rFonts w:cs="Arial"/>
                <w:b/>
                <w:bCs/>
                <w:szCs w:val="18"/>
                <w:lang w:eastAsia="nl-NL"/>
              </w:rPr>
              <w:fldChar w:fldCharType="begin"/>
            </w:r>
            <w:r w:rsidRPr="0033368E">
              <w:rPr>
                <w:rFonts w:cs="Arial"/>
                <w:b/>
                <w:bCs/>
                <w:szCs w:val="18"/>
                <w:lang w:eastAsia="nl-NL"/>
              </w:rPr>
              <w:instrText>MacroButton Nomacro §</w:instrText>
            </w:r>
            <w:r w:rsidRPr="0033368E">
              <w:rPr>
                <w:rFonts w:cs="Arial"/>
                <w:b/>
                <w:bCs/>
                <w:szCs w:val="18"/>
                <w:lang w:eastAsia="nl-NL"/>
              </w:rPr>
              <w:fldChar w:fldCharType="end"/>
            </w:r>
            <w:r w:rsidRPr="0033368E">
              <w:rPr>
                <w:rFonts w:cs="Arial"/>
                <w:b/>
                <w:bCs/>
                <w:color w:val="FF0000"/>
                <w:szCs w:val="18"/>
                <w:lang w:eastAsia="nl-NL"/>
              </w:rPr>
              <w:t>)</w:t>
            </w:r>
          </w:p>
          <w:p w14:paraId="09B1D674" w14:textId="77777777" w:rsidR="00F37B0D" w:rsidRPr="008547DD" w:rsidRDefault="00F37B0D" w:rsidP="00F37B0D">
            <w:pPr>
              <w:widowControl w:val="0"/>
              <w:autoSpaceDE w:val="0"/>
              <w:autoSpaceDN w:val="0"/>
              <w:adjustRightInd w:val="0"/>
              <w:snapToGrid w:val="0"/>
              <w:spacing w:line="240" w:lineRule="auto"/>
              <w:rPr>
                <w:rFonts w:cs="Arial"/>
                <w:color w:val="FF0000"/>
                <w:szCs w:val="18"/>
                <w:lang w:eastAsia="nl-NL"/>
              </w:rPr>
            </w:pPr>
            <w:r w:rsidRPr="008547DD">
              <w:rPr>
                <w:rFonts w:cs="Arial"/>
                <w:color w:val="FF0000"/>
                <w:szCs w:val="18"/>
                <w:lang w:eastAsia="nl-NL"/>
              </w:rPr>
              <w:t xml:space="preserve">De schuldenaar verklaart heden van schuldeiseres ter leen te hebben ontvangen en aan deze daarom een bedrag van </w:t>
            </w:r>
            <w:r w:rsidRPr="008547DD">
              <w:rPr>
                <w:rFonts w:cs="Arial"/>
                <w:szCs w:val="18"/>
                <w:lang w:eastAsia="nl-NL"/>
              </w:rPr>
              <w:fldChar w:fldCharType="begin"/>
            </w:r>
            <w:r w:rsidRPr="008547DD">
              <w:rPr>
                <w:rFonts w:cs="Arial"/>
                <w:szCs w:val="18"/>
                <w:lang w:eastAsia="nl-NL"/>
              </w:rPr>
              <w:instrText>MacroButton Nomacro §</w:instrText>
            </w:r>
            <w:r w:rsidRPr="008547DD">
              <w:rPr>
                <w:rFonts w:cs="Arial"/>
                <w:szCs w:val="18"/>
                <w:lang w:eastAsia="nl-NL"/>
              </w:rPr>
              <w:fldChar w:fldCharType="end"/>
            </w:r>
            <w:r w:rsidRPr="008547DD">
              <w:rPr>
                <w:rFonts w:cs="Arial"/>
                <w:szCs w:val="18"/>
                <w:lang w:eastAsia="nl-NL"/>
              </w:rPr>
              <w:t>leningbedrag voluit in letters (leningbedrag in cijfers)</w:t>
            </w:r>
            <w:r w:rsidRPr="008547DD">
              <w:rPr>
                <w:rFonts w:cs="Arial"/>
                <w:szCs w:val="18"/>
                <w:lang w:eastAsia="nl-NL"/>
              </w:rPr>
              <w:fldChar w:fldCharType="begin"/>
            </w:r>
            <w:r w:rsidRPr="008547DD">
              <w:rPr>
                <w:rFonts w:cs="Arial"/>
                <w:szCs w:val="18"/>
                <w:lang w:eastAsia="nl-NL"/>
              </w:rPr>
              <w:instrText>MacroButton Nomacro §</w:instrText>
            </w:r>
            <w:r w:rsidRPr="008547DD">
              <w:rPr>
                <w:rFonts w:cs="Arial"/>
                <w:szCs w:val="18"/>
                <w:lang w:eastAsia="nl-NL"/>
              </w:rPr>
              <w:fldChar w:fldCharType="end"/>
            </w:r>
            <w:r w:rsidRPr="008547DD">
              <w:rPr>
                <w:rFonts w:cs="Arial"/>
                <w:color w:val="FF0000"/>
                <w:szCs w:val="18"/>
                <w:lang w:eastAsia="nl-NL"/>
              </w:rPr>
              <w:t>, hierna te noemen de hoofdsom, schuldig te zijn, zo de schuldenaar uit meerdere personen bestaat onder het beding van hoofdelijke aansprakelijkheid en voorts onder de volgende bepalingen:</w:t>
            </w:r>
          </w:p>
          <w:p w14:paraId="1A0AB7B8" w14:textId="74775BD2" w:rsidR="00473A4A" w:rsidRPr="008547DD" w:rsidRDefault="00473A4A" w:rsidP="00F7085A">
            <w:pPr>
              <w:tabs>
                <w:tab w:val="left" w:pos="-1440"/>
                <w:tab w:val="left" w:pos="-720"/>
              </w:tabs>
              <w:suppressAutoHyphens/>
              <w:rPr>
                <w:rFonts w:cs="Arial"/>
                <w:snapToGrid/>
                <w:color w:val="FF0000"/>
                <w:kern w:val="0"/>
                <w:szCs w:val="18"/>
                <w:lang w:val="nl" w:eastAsia="nl-NL"/>
              </w:rPr>
            </w:pPr>
          </w:p>
        </w:tc>
        <w:tc>
          <w:tcPr>
            <w:tcW w:w="2606" w:type="pct"/>
            <w:shd w:val="clear" w:color="auto" w:fill="auto"/>
          </w:tcPr>
          <w:p w14:paraId="2836D088" w14:textId="124B5E04" w:rsidR="00473A4A" w:rsidRDefault="00473A4A" w:rsidP="00E729A7">
            <w:r>
              <w:t>Vaste tekst</w:t>
            </w:r>
            <w:r w:rsidR="00F37B0D">
              <w:t>.</w:t>
            </w:r>
            <w:r w:rsidR="008A6D63">
              <w:t xml:space="preserve"> </w:t>
            </w:r>
          </w:p>
          <w:p w14:paraId="59EABE35" w14:textId="77777777" w:rsidR="00473A4A" w:rsidRDefault="00473A4A" w:rsidP="00E729A7"/>
          <w:p w14:paraId="1D8FD810" w14:textId="77777777" w:rsidR="00473A4A" w:rsidRDefault="00473A4A" w:rsidP="008E3F95">
            <w:pPr>
              <w:spacing w:line="240" w:lineRule="auto"/>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3260AB5D" w14:textId="77777777" w:rsidR="00473A4A" w:rsidRDefault="00473A4A" w:rsidP="008E3F95">
            <w:pPr>
              <w:spacing w:line="240" w:lineRule="auto"/>
            </w:pPr>
          </w:p>
          <w:p w14:paraId="419AE88D" w14:textId="77777777" w:rsidR="00DC35DF" w:rsidRPr="00D77156" w:rsidRDefault="00DC35DF" w:rsidP="00D77156">
            <w:pPr>
              <w:spacing w:before="72"/>
              <w:rPr>
                <w:u w:val="single"/>
              </w:rPr>
            </w:pPr>
            <w:r w:rsidRPr="00D77156">
              <w:rPr>
                <w:u w:val="single"/>
              </w:rPr>
              <w:t xml:space="preserve">Mapping </w:t>
            </w:r>
            <w:r w:rsidR="00F92055">
              <w:rPr>
                <w:u w:val="single"/>
              </w:rPr>
              <w:t>offerte</w:t>
            </w:r>
            <w:r w:rsidR="00F92055" w:rsidRPr="00D77156">
              <w:rPr>
                <w:u w:val="single"/>
              </w:rPr>
              <w:t>nummer</w:t>
            </w:r>
            <w:r w:rsidRPr="00D77156">
              <w:rPr>
                <w:u w:val="single"/>
              </w:rPr>
              <w:t>:</w:t>
            </w:r>
          </w:p>
          <w:p w14:paraId="6ED833EC" w14:textId="77777777" w:rsidR="007100DB" w:rsidRPr="001C66AC" w:rsidRDefault="007100DB" w:rsidP="007100DB">
            <w:pPr>
              <w:spacing w:line="240" w:lineRule="auto"/>
              <w:rPr>
                <w:sz w:val="16"/>
                <w:szCs w:val="16"/>
              </w:rPr>
            </w:pPr>
            <w:r>
              <w:rPr>
                <w:sz w:val="16"/>
                <w:szCs w:val="16"/>
              </w:rPr>
              <w:t>/</w:t>
            </w:r>
            <w:r w:rsidRPr="001C66AC">
              <w:rPr>
                <w:sz w:val="16"/>
                <w:szCs w:val="16"/>
              </w:rPr>
              <w:t>/IMKAD_AangebodenStuk/tia_TekstKeuze</w:t>
            </w:r>
            <w:r>
              <w:rPr>
                <w:sz w:val="16"/>
                <w:szCs w:val="16"/>
              </w:rPr>
              <w:t>/</w:t>
            </w:r>
          </w:p>
          <w:p w14:paraId="774CE89B" w14:textId="77777777" w:rsidR="007100DB" w:rsidRPr="008E3F95" w:rsidRDefault="007100DB" w:rsidP="008E3F95">
            <w:pPr>
              <w:keepNext/>
              <w:spacing w:line="240" w:lineRule="auto"/>
              <w:ind w:left="227"/>
              <w:rPr>
                <w:snapToGrid/>
                <w:kern w:val="0"/>
                <w:sz w:val="16"/>
                <w:szCs w:val="16"/>
                <w:lang w:eastAsia="nl-NL"/>
              </w:rPr>
            </w:pPr>
            <w:r>
              <w:rPr>
                <w:sz w:val="16"/>
                <w:szCs w:val="16"/>
              </w:rPr>
              <w:t>./</w:t>
            </w:r>
            <w:r w:rsidRPr="008E3F95">
              <w:rPr>
                <w:snapToGrid/>
                <w:kern w:val="0"/>
                <w:sz w:val="16"/>
                <w:szCs w:val="16"/>
                <w:lang w:eastAsia="nl-NL"/>
              </w:rPr>
              <w:t>tagNaam(‘k_Offertenummer’)</w:t>
            </w:r>
          </w:p>
          <w:p w14:paraId="5C847685" w14:textId="77777777" w:rsidR="007100DB" w:rsidRDefault="007100DB" w:rsidP="008E3F95">
            <w:pPr>
              <w:keepNext/>
              <w:spacing w:line="240" w:lineRule="auto"/>
              <w:ind w:left="227"/>
              <w:rPr>
                <w:sz w:val="16"/>
                <w:szCs w:val="16"/>
              </w:rPr>
            </w:pPr>
            <w:r w:rsidRPr="008E3F95">
              <w:rPr>
                <w:snapToGrid/>
                <w:kern w:val="0"/>
                <w:sz w:val="16"/>
                <w:szCs w:val="16"/>
                <w:lang w:eastAsia="nl-NL"/>
              </w:rPr>
              <w:t>./tekst(</w:t>
            </w:r>
            <w:r w:rsidRPr="00DA1B2E">
              <w:rPr>
                <w:i/>
                <w:sz w:val="16"/>
                <w:szCs w:val="16"/>
              </w:rPr>
              <w:t>met de gekozen tekst</w:t>
            </w:r>
            <w:r w:rsidRPr="00F27D04">
              <w:rPr>
                <w:sz w:val="16"/>
                <w:szCs w:val="16"/>
              </w:rPr>
              <w:t>)</w:t>
            </w:r>
          </w:p>
          <w:p w14:paraId="60C3C207" w14:textId="77777777" w:rsidR="00DC35DF" w:rsidRDefault="00DC35DF" w:rsidP="008E3F95">
            <w:pPr>
              <w:spacing w:line="240" w:lineRule="auto"/>
            </w:pPr>
          </w:p>
          <w:p w14:paraId="50F76E18" w14:textId="77777777" w:rsidR="00473A4A" w:rsidRPr="00DB7FA4" w:rsidRDefault="00473A4A" w:rsidP="00473A4A">
            <w:pPr>
              <w:spacing w:before="72"/>
              <w:rPr>
                <w:u w:val="single"/>
              </w:rPr>
            </w:pPr>
            <w:r w:rsidRPr="00DB7FA4">
              <w:rPr>
                <w:u w:val="single"/>
              </w:rPr>
              <w:t xml:space="preserve">Mapping </w:t>
            </w:r>
            <w:r>
              <w:rPr>
                <w:u w:val="single"/>
              </w:rPr>
              <w:t>lening</w:t>
            </w:r>
            <w:r w:rsidRPr="00DB7FA4">
              <w:rPr>
                <w:u w:val="single"/>
              </w:rPr>
              <w:t>bedrag:</w:t>
            </w:r>
          </w:p>
          <w:p w14:paraId="3F47699B" w14:textId="77777777" w:rsidR="00473A4A" w:rsidRPr="00DB7FA4" w:rsidRDefault="00473A4A" w:rsidP="00473A4A">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31AB45D0" w14:textId="77777777" w:rsidR="00473A4A" w:rsidRPr="007100DB" w:rsidRDefault="00473A4A" w:rsidP="007100DB">
            <w:pPr>
              <w:keepNext/>
              <w:spacing w:line="240" w:lineRule="auto"/>
              <w:ind w:left="227"/>
              <w:rPr>
                <w:snapToGrid/>
                <w:kern w:val="0"/>
                <w:sz w:val="16"/>
                <w:szCs w:val="16"/>
                <w:lang w:eastAsia="nl-NL"/>
              </w:rPr>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p>
          <w:p w14:paraId="6CC264C9" w14:textId="77777777" w:rsidR="00473A4A" w:rsidRDefault="00473A4A" w:rsidP="007100DB">
            <w:pPr>
              <w:keepNext/>
              <w:spacing w:line="240" w:lineRule="auto"/>
              <w:ind w:left="227"/>
              <w:rPr>
                <w:sz w:val="16"/>
                <w:szCs w:val="16"/>
              </w:rPr>
            </w:pPr>
            <w:r w:rsidRPr="007100DB">
              <w:rPr>
                <w:snapToGrid/>
                <w:kern w:val="0"/>
                <w:sz w:val="16"/>
                <w:szCs w:val="16"/>
                <w:lang w:eastAsia="nl-NL"/>
              </w:rPr>
              <w:t>./bedragLening</w:t>
            </w:r>
            <w:r w:rsidRPr="00DB7FA4">
              <w:rPr>
                <w:sz w:val="16"/>
                <w:szCs w:val="16"/>
              </w:rPr>
              <w:t>/valuta</w:t>
            </w:r>
          </w:p>
          <w:p w14:paraId="12A202A0" w14:textId="69549419" w:rsidR="008547DD" w:rsidRPr="004D42E8" w:rsidRDefault="008547DD" w:rsidP="007100DB">
            <w:pPr>
              <w:keepNext/>
              <w:spacing w:line="240" w:lineRule="auto"/>
              <w:ind w:left="227"/>
            </w:pPr>
          </w:p>
        </w:tc>
      </w:tr>
    </w:tbl>
    <w:p w14:paraId="2F1635DA" w14:textId="77777777" w:rsidR="00A03E3E" w:rsidRPr="00B97244" w:rsidRDefault="00CB448C" w:rsidP="003638D8">
      <w:pPr>
        <w:pStyle w:val="Kop2"/>
        <w:pageBreakBefore/>
      </w:pPr>
      <w:bookmarkStart w:id="52" w:name="_Toc46478446"/>
      <w:r>
        <w:lastRenderedPageBreak/>
        <w:t>Hypotheekstelling</w:t>
      </w:r>
      <w:bookmarkEnd w:id="5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4854692F" w14:textId="77777777" w:rsidTr="00D77156">
        <w:trPr>
          <w:tblHeader/>
        </w:trPr>
        <w:tc>
          <w:tcPr>
            <w:tcW w:w="6771" w:type="dxa"/>
            <w:shd w:val="clear" w:color="auto" w:fill="auto"/>
          </w:tcPr>
          <w:p w14:paraId="021CB40E" w14:textId="77777777" w:rsidR="00E729A7" w:rsidRPr="00D77156" w:rsidRDefault="00E729A7" w:rsidP="00D77156">
            <w:pPr>
              <w:rPr>
                <w:b/>
              </w:rPr>
            </w:pPr>
            <w:r w:rsidRPr="00DB7FA4">
              <w:rPr>
                <w:b/>
              </w:rPr>
              <w:t>Modeldocument tekst</w:t>
            </w:r>
          </w:p>
        </w:tc>
        <w:tc>
          <w:tcPr>
            <w:tcW w:w="7371" w:type="dxa"/>
            <w:shd w:val="clear" w:color="auto" w:fill="auto"/>
          </w:tcPr>
          <w:p w14:paraId="223437FB" w14:textId="77777777" w:rsidR="00E729A7" w:rsidRPr="00D77156" w:rsidRDefault="00E729A7" w:rsidP="00D77156">
            <w:pPr>
              <w:rPr>
                <w:b/>
              </w:rPr>
            </w:pPr>
            <w:r w:rsidRPr="00DB7FA4">
              <w:rPr>
                <w:b/>
              </w:rPr>
              <w:t>Toelichting</w:t>
            </w:r>
          </w:p>
        </w:tc>
      </w:tr>
      <w:tr w:rsidR="00E729A7" w:rsidRPr="00343045" w14:paraId="62E0F301" w14:textId="77777777" w:rsidTr="00DB7FA4">
        <w:tc>
          <w:tcPr>
            <w:tcW w:w="6771" w:type="dxa"/>
            <w:shd w:val="clear" w:color="auto" w:fill="auto"/>
          </w:tcPr>
          <w:p w14:paraId="25850BCF" w14:textId="77777777" w:rsidR="00965164" w:rsidRPr="00965164" w:rsidRDefault="00965164" w:rsidP="00965164">
            <w:pPr>
              <w:widowControl w:val="0"/>
              <w:autoSpaceDE w:val="0"/>
              <w:autoSpaceDN w:val="0"/>
              <w:adjustRightInd w:val="0"/>
              <w:snapToGrid w:val="0"/>
              <w:spacing w:line="240" w:lineRule="auto"/>
              <w:rPr>
                <w:rFonts w:cs="Arial"/>
                <w:b/>
                <w:bCs/>
                <w:color w:val="FF0000"/>
                <w:szCs w:val="18"/>
                <w:lang w:eastAsia="nl-NL"/>
              </w:rPr>
            </w:pPr>
            <w:r w:rsidRPr="00965164">
              <w:rPr>
                <w:rFonts w:cs="Arial"/>
                <w:b/>
                <w:bCs/>
                <w:color w:val="FF0000"/>
                <w:szCs w:val="18"/>
                <w:lang w:eastAsia="nl-NL"/>
              </w:rPr>
              <w:t>HYPOTHEEKSTELLINGEN</w:t>
            </w:r>
          </w:p>
          <w:p w14:paraId="78D15D82" w14:textId="7ECEE5B1" w:rsidR="00576F8D" w:rsidRPr="001866C6" w:rsidRDefault="00576F8D" w:rsidP="00576F8D">
            <w:pPr>
              <w:pStyle w:val="Normaalweb"/>
              <w:spacing w:before="0" w:beforeAutospacing="0" w:after="0" w:afterAutospacing="0"/>
              <w:rPr>
                <w:rFonts w:ascii="Arial" w:hAnsi="Arial" w:cs="Arial"/>
                <w:sz w:val="18"/>
                <w:szCs w:val="18"/>
              </w:rPr>
            </w:pPr>
            <w:r w:rsidRPr="001866C6">
              <w:rPr>
                <w:rFonts w:ascii="Arial" w:hAnsi="Arial" w:cs="Arial"/>
                <w:color w:val="FF0000"/>
                <w:sz w:val="18"/>
                <w:szCs w:val="18"/>
              </w:rPr>
              <w:t xml:space="preserve">De hypotheekgever verleent tot zekerheid voor de betaling van al hetgeen schuldeiseres nu of te eniger tijd te vorderen mocht hebben van schuldenaar onder of in verband met vorenbedoelde overeenkomst van geldlening een recht van hypotheek </w:t>
            </w:r>
            <w:r w:rsidRPr="001866C6">
              <w:rPr>
                <w:rFonts w:ascii="Arial" w:hAnsi="Arial" w:cs="Arial"/>
                <w:sz w:val="18"/>
                <w:szCs w:val="18"/>
              </w:rPr>
              <w:t xml:space="preserve">telwoord </w:t>
            </w:r>
            <w:r w:rsidRPr="001866C6">
              <w:rPr>
                <w:rFonts w:ascii="Arial" w:hAnsi="Arial" w:cs="Arial"/>
                <w:color w:val="FF0000"/>
                <w:sz w:val="18"/>
                <w:szCs w:val="18"/>
              </w:rPr>
              <w:t xml:space="preserve">in rang, en wel op </w:t>
            </w:r>
            <w:r w:rsidRPr="006879F9">
              <w:rPr>
                <w:rFonts w:ascii="Arial" w:hAnsi="Arial" w:cs="Arial"/>
                <w:color w:val="FF0000"/>
                <w:sz w:val="18"/>
                <w:szCs w:val="18"/>
              </w:rPr>
              <w:t>het registergoed</w:t>
            </w:r>
            <w:r w:rsidRPr="001866C6">
              <w:rPr>
                <w:rFonts w:ascii="Arial" w:hAnsi="Arial" w:cs="Arial"/>
                <w:color w:val="FF0000"/>
                <w:sz w:val="18"/>
                <w:szCs w:val="18"/>
              </w:rPr>
              <w:t xml:space="preserve"> zoals hierna vermeld voor een bedrag van </w:t>
            </w:r>
            <w:r w:rsidRPr="001866C6">
              <w:rPr>
                <w:rFonts w:ascii="Arial" w:hAnsi="Arial" w:cs="Arial"/>
                <w:sz w:val="18"/>
                <w:szCs w:val="18"/>
              </w:rPr>
              <w:t xml:space="preserve">hypotheekbedrag voluit in letters (hypotheekbedrag in cijfers) </w:t>
            </w:r>
            <w:r w:rsidRPr="001866C6">
              <w:rPr>
                <w:rFonts w:ascii="Arial" w:hAnsi="Arial" w:cs="Arial"/>
                <w:color w:val="FF0000"/>
                <w:sz w:val="18"/>
                <w:szCs w:val="18"/>
              </w:rPr>
              <w:t xml:space="preserve">te vermeerderen met veertig procent (40%) voor rente, boeten en kosten onder of in verband met vorenbedoelde overeenkomst van geldlening, dus tot een eindbedrag </w:t>
            </w:r>
          </w:p>
          <w:p w14:paraId="7C22CB3A" w14:textId="564375DC" w:rsidR="00965164" w:rsidRPr="00965164" w:rsidRDefault="00965164" w:rsidP="00965164">
            <w:pPr>
              <w:widowControl w:val="0"/>
              <w:autoSpaceDE w:val="0"/>
              <w:autoSpaceDN w:val="0"/>
              <w:adjustRightInd w:val="0"/>
              <w:snapToGrid w:val="0"/>
              <w:spacing w:line="240" w:lineRule="auto"/>
              <w:rPr>
                <w:rFonts w:cs="Arial"/>
                <w:color w:val="FF0000"/>
                <w:szCs w:val="18"/>
                <w:lang w:eastAsia="nl-NL"/>
              </w:rPr>
            </w:pPr>
            <w:r w:rsidRPr="00965164">
              <w:rPr>
                <w:rFonts w:cs="Arial"/>
                <w:szCs w:val="18"/>
                <w:lang w:eastAsia="nl-NL"/>
              </w:rPr>
              <w:fldChar w:fldCharType="begin"/>
            </w:r>
            <w:r w:rsidRPr="00965164">
              <w:rPr>
                <w:rFonts w:cs="Arial"/>
                <w:szCs w:val="18"/>
                <w:lang w:eastAsia="nl-NL"/>
              </w:rPr>
              <w:instrText>MacroButton Nomacro §</w:instrText>
            </w:r>
            <w:r w:rsidRPr="00965164">
              <w:rPr>
                <w:rFonts w:cs="Arial"/>
                <w:szCs w:val="18"/>
                <w:lang w:eastAsia="nl-NL"/>
              </w:rPr>
              <w:fldChar w:fldCharType="end"/>
            </w:r>
            <w:r w:rsidRPr="00965164">
              <w:rPr>
                <w:rFonts w:cs="Arial"/>
                <w:szCs w:val="18"/>
                <w:lang w:eastAsia="nl-NL"/>
              </w:rPr>
              <w:t>140% van hypotheekbedrag voluit in letters (140% van hypotheekbedrag in cijfers)</w:t>
            </w:r>
            <w:r w:rsidRPr="00965164">
              <w:rPr>
                <w:rFonts w:cs="Arial"/>
                <w:szCs w:val="18"/>
                <w:lang w:eastAsia="nl-NL"/>
              </w:rPr>
              <w:fldChar w:fldCharType="begin"/>
            </w:r>
            <w:r w:rsidRPr="00965164">
              <w:rPr>
                <w:rFonts w:cs="Arial"/>
                <w:szCs w:val="18"/>
                <w:lang w:eastAsia="nl-NL"/>
              </w:rPr>
              <w:instrText>MacroButton Nomacro §</w:instrText>
            </w:r>
            <w:r w:rsidRPr="00965164">
              <w:rPr>
                <w:rFonts w:cs="Arial"/>
                <w:szCs w:val="18"/>
                <w:lang w:eastAsia="nl-NL"/>
              </w:rPr>
              <w:fldChar w:fldCharType="end"/>
            </w:r>
            <w:r w:rsidRPr="00965164">
              <w:rPr>
                <w:rFonts w:cs="Arial"/>
                <w:color w:val="FF0000"/>
                <w:szCs w:val="18"/>
                <w:lang w:eastAsia="nl-NL"/>
              </w:rPr>
              <w:t>.</w:t>
            </w:r>
          </w:p>
          <w:p w14:paraId="6146B84D" w14:textId="77777777" w:rsidR="00E729A7" w:rsidRPr="00030A78" w:rsidRDefault="00E729A7" w:rsidP="00030A78">
            <w:pPr>
              <w:tabs>
                <w:tab w:val="left" w:pos="-1440"/>
                <w:tab w:val="left" w:pos="-720"/>
              </w:tabs>
              <w:suppressAutoHyphens/>
              <w:rPr>
                <w:rFonts w:cs="Arial"/>
                <w:snapToGrid/>
                <w:color w:val="FF0000"/>
                <w:kern w:val="0"/>
                <w:szCs w:val="18"/>
                <w:lang w:val="nl" w:eastAsia="nl-NL"/>
              </w:rPr>
            </w:pPr>
          </w:p>
        </w:tc>
        <w:tc>
          <w:tcPr>
            <w:tcW w:w="7371" w:type="dxa"/>
            <w:shd w:val="clear" w:color="auto" w:fill="auto"/>
          </w:tcPr>
          <w:p w14:paraId="42F1C27C" w14:textId="68831581" w:rsidR="00A97186" w:rsidRDefault="00E729A7" w:rsidP="00030A78">
            <w:pPr>
              <w:keepNext/>
            </w:pPr>
            <w:r w:rsidRPr="00B13D63">
              <w:t>Vaste</w:t>
            </w:r>
            <w:r>
              <w:t xml:space="preserve"> tekst</w:t>
            </w:r>
            <w:r w:rsidR="00A97186">
              <w:t xml:space="preserve"> met </w:t>
            </w:r>
            <w:r w:rsidR="009C704A">
              <w:t>een verplichte gebruikerskeuze</w:t>
            </w:r>
            <w:r w:rsidR="00A97186">
              <w:t>.</w:t>
            </w:r>
            <w:r w:rsidR="00CB448C">
              <w:t xml:space="preserve"> </w:t>
            </w:r>
          </w:p>
          <w:p w14:paraId="71195BE1" w14:textId="2C548EA9" w:rsidR="00CB448C" w:rsidRDefault="00CB448C" w:rsidP="00030A78">
            <w:pPr>
              <w:keepNext/>
            </w:pPr>
            <w:r>
              <w:t xml:space="preserve">De bedragen worden </w:t>
            </w:r>
            <w:r w:rsidRPr="00BF6B9A">
              <w:t>ui</w:t>
            </w:r>
            <w:r>
              <w:t>t</w:t>
            </w:r>
            <w:r w:rsidRPr="00BF6B9A">
              <w:t>gesch</w:t>
            </w:r>
            <w:r>
              <w:t>reven getoond, gevolgd door het b</w:t>
            </w:r>
            <w:r w:rsidRPr="00BF6B9A">
              <w:t>e</w:t>
            </w:r>
            <w:r>
              <w:t>drag in cijfers, tussen haakjes.</w:t>
            </w:r>
          </w:p>
          <w:p w14:paraId="74E6B4E1" w14:textId="77777777" w:rsidR="00E729A7" w:rsidRDefault="00E729A7" w:rsidP="00D77156">
            <w:pPr>
              <w:spacing w:line="240" w:lineRule="auto"/>
              <w:rPr>
                <w:sz w:val="16"/>
                <w:szCs w:val="16"/>
              </w:rPr>
            </w:pPr>
          </w:p>
          <w:p w14:paraId="51B61C8A" w14:textId="385E64D1" w:rsidR="004F0F5D" w:rsidRDefault="004F0F5D" w:rsidP="00030A78">
            <w:pPr>
              <w:keepNext/>
            </w:pPr>
            <w:r>
              <w:t xml:space="preserve">Het telwoord </w:t>
            </w:r>
            <w:r w:rsidRPr="00A33B2A">
              <w:t>wordt als getal in het essentialiabestand opgenomen maar als tekst in de akte</w:t>
            </w:r>
            <w:r w:rsidRPr="00030A78">
              <w:t>.</w:t>
            </w:r>
          </w:p>
          <w:p w14:paraId="65F7528A" w14:textId="31F824BF" w:rsidR="00A97186" w:rsidRDefault="00A97186" w:rsidP="00030A78">
            <w:pPr>
              <w:keepNext/>
            </w:pPr>
          </w:p>
          <w:p w14:paraId="70769917" w14:textId="77777777" w:rsidR="005574B4" w:rsidRPr="00B97244" w:rsidRDefault="005574B4" w:rsidP="005574B4">
            <w:pPr>
              <w:spacing w:line="240" w:lineRule="auto"/>
              <w:rPr>
                <w:u w:val="single"/>
              </w:rPr>
            </w:pPr>
            <w:r w:rsidRPr="00B97244">
              <w:rPr>
                <w:u w:val="single"/>
              </w:rPr>
              <w:t>Mapping telwoord</w:t>
            </w:r>
            <w:r w:rsidR="00C4795A">
              <w:rPr>
                <w:u w:val="single"/>
              </w:rPr>
              <w:t xml:space="preserve"> hypotheek</w:t>
            </w:r>
            <w:r w:rsidRPr="00B97244">
              <w:rPr>
                <w:u w:val="single"/>
              </w:rPr>
              <w:t>:</w:t>
            </w:r>
          </w:p>
          <w:p w14:paraId="10DBFAD3" w14:textId="77777777" w:rsidR="005574B4" w:rsidRPr="00DB7FA4" w:rsidRDefault="005574B4" w:rsidP="005574B4">
            <w:pPr>
              <w:spacing w:line="240" w:lineRule="auto"/>
              <w:rPr>
                <w:sz w:val="16"/>
                <w:szCs w:val="16"/>
              </w:rPr>
            </w:pPr>
            <w:r w:rsidRPr="00DB7FA4">
              <w:rPr>
                <w:rFonts w:cs="Arial"/>
                <w:sz w:val="16"/>
                <w:szCs w:val="16"/>
              </w:rPr>
              <w:t>//IMKAD_AangebodenStuk/StukdeelHypotheek [aanduidingHypotheek = leeg of niet aanwezig]</w:t>
            </w:r>
          </w:p>
          <w:p w14:paraId="623220AE" w14:textId="77777777" w:rsidR="005574B4" w:rsidRDefault="005574B4" w:rsidP="005574B4">
            <w:pPr>
              <w:spacing w:line="240" w:lineRule="auto"/>
              <w:rPr>
                <w:sz w:val="16"/>
                <w:szCs w:val="16"/>
              </w:rPr>
            </w:pPr>
            <w:r w:rsidRPr="00DB7FA4">
              <w:rPr>
                <w:sz w:val="16"/>
                <w:szCs w:val="16"/>
              </w:rPr>
              <w:tab/>
              <w:t>./</w:t>
            </w:r>
            <w:r w:rsidRPr="00B13D63">
              <w:rPr>
                <w:sz w:val="16"/>
                <w:szCs w:val="16"/>
              </w:rPr>
              <w:t>rangordeHypotheek</w:t>
            </w:r>
          </w:p>
          <w:p w14:paraId="381C9D9C" w14:textId="77777777" w:rsidR="004F0F5D" w:rsidRDefault="004F0F5D" w:rsidP="00D77156">
            <w:pPr>
              <w:spacing w:line="240" w:lineRule="auto"/>
              <w:rPr>
                <w:sz w:val="16"/>
                <w:szCs w:val="16"/>
              </w:rPr>
            </w:pPr>
          </w:p>
          <w:p w14:paraId="3CD740D0" w14:textId="77777777" w:rsidR="004F0F5D" w:rsidRPr="00DB7FA4" w:rsidRDefault="004F0F5D" w:rsidP="00D77156">
            <w:pPr>
              <w:spacing w:line="240" w:lineRule="auto"/>
              <w:rPr>
                <w:u w:val="single"/>
              </w:rPr>
            </w:pPr>
            <w:r w:rsidRPr="00DB7FA4">
              <w:rPr>
                <w:u w:val="single"/>
              </w:rPr>
              <w:t>Mapping hypotheekbedrag:</w:t>
            </w:r>
          </w:p>
          <w:p w14:paraId="28DE4EEB" w14:textId="77777777" w:rsidR="004F0F5D" w:rsidRPr="00DB7FA4" w:rsidRDefault="004F0F5D" w:rsidP="00D77156">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738661AA"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055D9DDD"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737DD85C" w14:textId="77777777" w:rsidR="004F0F5D" w:rsidRDefault="004F0F5D" w:rsidP="00D77156">
            <w:pPr>
              <w:spacing w:line="240" w:lineRule="auto"/>
              <w:rPr>
                <w:sz w:val="16"/>
                <w:szCs w:val="16"/>
              </w:rPr>
            </w:pPr>
          </w:p>
          <w:p w14:paraId="3DE240A7" w14:textId="6CC3BC00" w:rsidR="004F0F5D" w:rsidRPr="00B97244" w:rsidRDefault="004F0F5D" w:rsidP="00D77156">
            <w:pPr>
              <w:spacing w:line="240" w:lineRule="auto"/>
              <w:rPr>
                <w:u w:val="single"/>
              </w:rPr>
            </w:pPr>
            <w:r w:rsidRPr="00B97244">
              <w:rPr>
                <w:u w:val="single"/>
              </w:rPr>
              <w:t>Mapping '1</w:t>
            </w:r>
            <w:r w:rsidR="00F2328A">
              <w:rPr>
                <w:u w:val="single"/>
              </w:rPr>
              <w:t>4</w:t>
            </w:r>
            <w:r w:rsidR="00394380">
              <w:rPr>
                <w:u w:val="single"/>
              </w:rPr>
              <w:t>0</w:t>
            </w:r>
            <w:r w:rsidRPr="00B97244">
              <w:rPr>
                <w:u w:val="single"/>
              </w:rPr>
              <w:t>% van hypotheekbedrag'</w:t>
            </w:r>
          </w:p>
          <w:p w14:paraId="2BD70AA1" w14:textId="77777777" w:rsidR="004F0F5D" w:rsidRPr="00DB7FA4" w:rsidRDefault="004F0F5D" w:rsidP="00D77156">
            <w:pPr>
              <w:spacing w:line="240" w:lineRule="auto"/>
              <w:rPr>
                <w:sz w:val="16"/>
                <w:szCs w:val="16"/>
              </w:rPr>
            </w:pPr>
            <w:r w:rsidRPr="00DB7FA4">
              <w:rPr>
                <w:rFonts w:cs="Arial"/>
                <w:sz w:val="16"/>
                <w:szCs w:val="16"/>
              </w:rPr>
              <w:t>//IMKAD_AangebodenStuk/StukdeelHypotheek [aanduidingHypotheek = leeg of niet aanwezig]</w:t>
            </w:r>
          </w:p>
          <w:p w14:paraId="73BF92A9" w14:textId="77777777" w:rsidR="004F0F5D" w:rsidRPr="00DB7FA4" w:rsidRDefault="004F0F5D" w:rsidP="00D77156">
            <w:pPr>
              <w:spacing w:line="240" w:lineRule="auto"/>
              <w:rPr>
                <w:sz w:val="16"/>
                <w:szCs w:val="16"/>
              </w:rPr>
            </w:pPr>
            <w:r w:rsidRPr="00DB7FA4">
              <w:rPr>
                <w:sz w:val="16"/>
                <w:szCs w:val="16"/>
              </w:rPr>
              <w:tab/>
              <w:t>./bedragTotaal/som</w:t>
            </w:r>
          </w:p>
          <w:p w14:paraId="176A44E0" w14:textId="77777777" w:rsidR="004F0F5D" w:rsidRPr="00DB7FA4" w:rsidRDefault="004F0F5D" w:rsidP="00D77156">
            <w:pPr>
              <w:spacing w:line="240" w:lineRule="auto"/>
              <w:rPr>
                <w:sz w:val="16"/>
                <w:szCs w:val="16"/>
              </w:rPr>
            </w:pPr>
            <w:r w:rsidRPr="00DB7FA4">
              <w:rPr>
                <w:sz w:val="16"/>
                <w:szCs w:val="16"/>
              </w:rPr>
              <w:tab/>
              <w:t>./bedragTotaal/valuta</w:t>
            </w:r>
          </w:p>
        </w:tc>
      </w:tr>
      <w:tr w:rsidR="00F2328A" w:rsidRPr="00343045" w14:paraId="715B88AC" w14:textId="77777777" w:rsidTr="00DB7FA4">
        <w:tc>
          <w:tcPr>
            <w:tcW w:w="6771" w:type="dxa"/>
            <w:shd w:val="clear" w:color="auto" w:fill="auto"/>
          </w:tcPr>
          <w:p w14:paraId="5429CDA7" w14:textId="77777777" w:rsidR="00F2328A" w:rsidRPr="00F2328A" w:rsidRDefault="00F2328A" w:rsidP="00F2328A">
            <w:pPr>
              <w:widowControl w:val="0"/>
              <w:snapToGrid w:val="0"/>
              <w:spacing w:line="240" w:lineRule="auto"/>
              <w:rPr>
                <w:rFonts w:cs="Arial"/>
                <w:color w:val="800080"/>
                <w:szCs w:val="18"/>
                <w:lang w:eastAsia="nl-NL"/>
              </w:rPr>
            </w:pPr>
            <w:r w:rsidRPr="00F2328A">
              <w:rPr>
                <w:rFonts w:cs="Arial"/>
                <w:color w:val="800080"/>
                <w:szCs w:val="18"/>
                <w:lang w:eastAsia="nl-NL"/>
              </w:rPr>
              <w:t>Voormeld eindbedrag kan in zijn geheel worden verhaald op elk van de in deze akte omschreven registergoederen.</w:t>
            </w:r>
          </w:p>
          <w:p w14:paraId="5BB16365" w14:textId="77777777" w:rsidR="00F2328A" w:rsidRPr="00965164" w:rsidRDefault="00F2328A" w:rsidP="00965164">
            <w:pPr>
              <w:widowControl w:val="0"/>
              <w:autoSpaceDE w:val="0"/>
              <w:autoSpaceDN w:val="0"/>
              <w:adjustRightInd w:val="0"/>
              <w:snapToGrid w:val="0"/>
              <w:spacing w:line="240" w:lineRule="auto"/>
              <w:rPr>
                <w:rFonts w:cs="Arial"/>
                <w:b/>
                <w:bCs/>
                <w:color w:val="FF0000"/>
                <w:szCs w:val="18"/>
                <w:lang w:eastAsia="nl-NL"/>
              </w:rPr>
            </w:pPr>
          </w:p>
        </w:tc>
        <w:tc>
          <w:tcPr>
            <w:tcW w:w="7371" w:type="dxa"/>
            <w:shd w:val="clear" w:color="auto" w:fill="auto"/>
          </w:tcPr>
          <w:p w14:paraId="311C970F" w14:textId="699E095D" w:rsidR="00F2328A" w:rsidRDefault="00F2328A" w:rsidP="00030A78">
            <w:pPr>
              <w:keepNext/>
            </w:pPr>
            <w:r>
              <w:t>Optionele tekst.</w:t>
            </w:r>
          </w:p>
          <w:p w14:paraId="6EDA210E" w14:textId="77777777" w:rsidR="00F2328A" w:rsidRDefault="00F2328A" w:rsidP="00030A78">
            <w:pPr>
              <w:keepNext/>
            </w:pPr>
          </w:p>
          <w:p w14:paraId="1CFB28BA" w14:textId="0B23677B" w:rsidR="00F2328A" w:rsidRDefault="00F2328A" w:rsidP="00030A78">
            <w:pPr>
              <w:keepNext/>
            </w:pPr>
            <w:r w:rsidRPr="00F2328A">
              <w:rPr>
                <w:u w:val="single"/>
              </w:rPr>
              <w:t>Mapping:</w:t>
            </w:r>
          </w:p>
          <w:p w14:paraId="55F8E42E" w14:textId="01A89878" w:rsidR="00F2328A" w:rsidRDefault="00F2328A" w:rsidP="00F2328A">
            <w:pPr>
              <w:spacing w:line="240" w:lineRule="auto"/>
              <w:rPr>
                <w:rFonts w:cs="Arial"/>
                <w:sz w:val="16"/>
                <w:szCs w:val="16"/>
              </w:rPr>
            </w:pPr>
            <w:r w:rsidRPr="00DB7FA4">
              <w:rPr>
                <w:rFonts w:cs="Arial"/>
                <w:sz w:val="16"/>
                <w:szCs w:val="16"/>
              </w:rPr>
              <w:t>//IMKAD_AangebodenStuk/</w:t>
            </w:r>
            <w:r>
              <w:rPr>
                <w:rFonts w:cs="Arial"/>
                <w:sz w:val="16"/>
                <w:szCs w:val="16"/>
              </w:rPr>
              <w:t xml:space="preserve"> </w:t>
            </w:r>
            <w:r w:rsidR="004D0F66">
              <w:rPr>
                <w:rFonts w:cs="Arial"/>
                <w:sz w:val="16"/>
                <w:szCs w:val="16"/>
              </w:rPr>
              <w:t>T</w:t>
            </w:r>
            <w:r>
              <w:rPr>
                <w:rFonts w:cs="Arial"/>
                <w:sz w:val="16"/>
                <w:szCs w:val="16"/>
              </w:rPr>
              <w:t>ekst</w:t>
            </w:r>
            <w:r w:rsidR="004D0F66">
              <w:rPr>
                <w:rFonts w:cs="Arial"/>
                <w:sz w:val="16"/>
                <w:szCs w:val="16"/>
              </w:rPr>
              <w:t>K</w:t>
            </w:r>
            <w:r>
              <w:rPr>
                <w:rFonts w:cs="Arial"/>
                <w:sz w:val="16"/>
                <w:szCs w:val="16"/>
              </w:rPr>
              <w:t>euze</w:t>
            </w:r>
          </w:p>
          <w:p w14:paraId="6BB70C48" w14:textId="6341CEC3" w:rsidR="00F2328A" w:rsidRPr="00DB7FA4" w:rsidRDefault="00F2328A" w:rsidP="00F2328A">
            <w:pPr>
              <w:keepNext/>
              <w:spacing w:line="240" w:lineRule="auto"/>
              <w:ind w:left="227"/>
              <w:rPr>
                <w:sz w:val="16"/>
                <w:szCs w:val="16"/>
              </w:rPr>
            </w:pPr>
            <w:r w:rsidRPr="00DB7FA4">
              <w:rPr>
                <w:sz w:val="16"/>
                <w:szCs w:val="16"/>
              </w:rPr>
              <w:t>./tagNaam(‘k_</w:t>
            </w:r>
            <w:r w:rsidR="00095579">
              <w:rPr>
                <w:sz w:val="16"/>
                <w:szCs w:val="16"/>
              </w:rPr>
              <w:t>Eindbedrag</w:t>
            </w:r>
            <w:r w:rsidRPr="00DB7FA4">
              <w:rPr>
                <w:sz w:val="16"/>
                <w:szCs w:val="16"/>
              </w:rPr>
              <w:t>’)</w:t>
            </w:r>
          </w:p>
          <w:p w14:paraId="05053C01" w14:textId="7AC4502C" w:rsidR="00F2328A" w:rsidRPr="00095579" w:rsidRDefault="00F2328A" w:rsidP="00F2328A">
            <w:pPr>
              <w:spacing w:line="240" w:lineRule="auto"/>
              <w:rPr>
                <w:rFonts w:cs="Arial"/>
                <w:iCs/>
                <w:sz w:val="16"/>
                <w:szCs w:val="16"/>
              </w:rPr>
            </w:pPr>
            <w:r>
              <w:rPr>
                <w:sz w:val="16"/>
                <w:szCs w:val="16"/>
              </w:rPr>
              <w:t xml:space="preserve">     </w:t>
            </w:r>
            <w:r w:rsidRPr="00DB7FA4">
              <w:rPr>
                <w:sz w:val="16"/>
                <w:szCs w:val="16"/>
              </w:rPr>
              <w:t>./tekst</w:t>
            </w:r>
            <w:r w:rsidR="00095579">
              <w:rPr>
                <w:sz w:val="16"/>
                <w:szCs w:val="16"/>
              </w:rPr>
              <w:t xml:space="preserve"> =</w:t>
            </w:r>
            <w:r w:rsidR="00095579">
              <w:rPr>
                <w:i/>
                <w:sz w:val="16"/>
                <w:szCs w:val="16"/>
              </w:rPr>
              <w:t>‘</w:t>
            </w:r>
            <w:r w:rsidR="00095579">
              <w:rPr>
                <w:iCs/>
                <w:sz w:val="16"/>
                <w:szCs w:val="16"/>
              </w:rPr>
              <w:t>true’: tekst wordt getoond = ‘false’ of niet aanwezig: tekst wordt niet getoond</w:t>
            </w:r>
          </w:p>
          <w:p w14:paraId="0A6A885C" w14:textId="77777777" w:rsidR="00F2328A" w:rsidRPr="00DB7FA4" w:rsidRDefault="00F2328A" w:rsidP="00F2328A">
            <w:pPr>
              <w:spacing w:line="240" w:lineRule="auto"/>
              <w:rPr>
                <w:sz w:val="16"/>
                <w:szCs w:val="16"/>
              </w:rPr>
            </w:pPr>
          </w:p>
          <w:p w14:paraId="3F3F1027" w14:textId="378FA6B4" w:rsidR="00F2328A" w:rsidRPr="00B13D63" w:rsidRDefault="00F2328A" w:rsidP="00030A78">
            <w:pPr>
              <w:keepNext/>
            </w:pPr>
          </w:p>
        </w:tc>
      </w:tr>
      <w:tr w:rsidR="00FD4295" w:rsidRPr="00343045" w14:paraId="0F42D4FA" w14:textId="77777777" w:rsidTr="00DB7FA4">
        <w:tc>
          <w:tcPr>
            <w:tcW w:w="6771" w:type="dxa"/>
            <w:shd w:val="clear" w:color="auto" w:fill="auto"/>
          </w:tcPr>
          <w:p w14:paraId="498A9E18" w14:textId="77777777" w:rsidR="00FD4295" w:rsidRPr="00FD4295" w:rsidRDefault="00FD4295" w:rsidP="00FD4295">
            <w:pPr>
              <w:widowControl w:val="0"/>
              <w:autoSpaceDE w:val="0"/>
              <w:autoSpaceDN w:val="0"/>
              <w:adjustRightInd w:val="0"/>
              <w:snapToGrid w:val="0"/>
              <w:spacing w:line="240" w:lineRule="auto"/>
              <w:rPr>
                <w:rFonts w:cs="Arial"/>
                <w:color w:val="FF0000"/>
                <w:szCs w:val="18"/>
                <w:lang w:eastAsia="nl-NL"/>
              </w:rPr>
            </w:pPr>
            <w:r w:rsidRPr="00FD4295">
              <w:rPr>
                <w:rFonts w:cs="Arial"/>
                <w:color w:val="FF0000"/>
                <w:szCs w:val="18"/>
                <w:lang w:eastAsia="nl-NL"/>
              </w:rPr>
              <w:t xml:space="preserve">Op deze geldlening en hiervoor respectievelijk hierna te noemen hypotheek- en pandverlening zijn de bepalingen in de Offerte en de overige bepalingen in ‘De voorwaarden bij uw Nationale-Nederlanden Hypotheek’ en ’de Algemene </w:t>
            </w:r>
            <w:r w:rsidRPr="00FD4295">
              <w:rPr>
                <w:rFonts w:cs="Arial"/>
                <w:color w:val="FF0000"/>
                <w:szCs w:val="18"/>
                <w:lang w:eastAsia="nl-NL"/>
              </w:rPr>
              <w:lastRenderedPageBreak/>
              <w:t>Bankvoorwaarden’ - genoemd in de Offerte - van toepassing.</w:t>
            </w:r>
          </w:p>
          <w:p w14:paraId="32672FDB" w14:textId="77777777" w:rsidR="00FD4295" w:rsidRPr="00F2328A" w:rsidRDefault="00FD4295" w:rsidP="00F2328A">
            <w:pPr>
              <w:widowControl w:val="0"/>
              <w:snapToGrid w:val="0"/>
              <w:spacing w:line="240" w:lineRule="auto"/>
              <w:rPr>
                <w:rFonts w:cs="Arial"/>
                <w:color w:val="800080"/>
                <w:szCs w:val="18"/>
                <w:lang w:eastAsia="nl-NL"/>
              </w:rPr>
            </w:pPr>
          </w:p>
        </w:tc>
        <w:tc>
          <w:tcPr>
            <w:tcW w:w="7371" w:type="dxa"/>
            <w:shd w:val="clear" w:color="auto" w:fill="auto"/>
          </w:tcPr>
          <w:p w14:paraId="3BA3A021" w14:textId="2FFC48E2" w:rsidR="00FD4295" w:rsidRDefault="00FD4295" w:rsidP="00030A78">
            <w:pPr>
              <w:keepNext/>
            </w:pPr>
            <w:r>
              <w:lastRenderedPageBreak/>
              <w:t>Vaste tekst</w:t>
            </w:r>
            <w:r w:rsidR="004233EB">
              <w:t>.</w:t>
            </w:r>
          </w:p>
        </w:tc>
      </w:tr>
    </w:tbl>
    <w:p w14:paraId="76A022E5" w14:textId="2ACEDCD3" w:rsidR="00C80891" w:rsidRDefault="00210A4E" w:rsidP="00B13D63">
      <w:pPr>
        <w:pStyle w:val="Kop2"/>
        <w:pageBreakBefore/>
      </w:pPr>
      <w:bookmarkStart w:id="53" w:name="_Toc46478447"/>
      <w:r>
        <w:lastRenderedPageBreak/>
        <w:t>Zekerheden</w:t>
      </w:r>
      <w:bookmarkEnd w:id="5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0929E58A" w14:textId="77777777" w:rsidTr="00D77156">
        <w:trPr>
          <w:tblHeader/>
        </w:trPr>
        <w:tc>
          <w:tcPr>
            <w:tcW w:w="6771" w:type="dxa"/>
            <w:shd w:val="clear" w:color="auto" w:fill="auto"/>
          </w:tcPr>
          <w:p w14:paraId="7867A638" w14:textId="77777777" w:rsidR="00E729A7" w:rsidRPr="00D77156" w:rsidRDefault="00E729A7" w:rsidP="00E729A7">
            <w:pPr>
              <w:rPr>
                <w:b/>
              </w:rPr>
            </w:pPr>
            <w:r w:rsidRPr="00DB7FA4">
              <w:rPr>
                <w:b/>
              </w:rPr>
              <w:t>Modeldocument tekst</w:t>
            </w:r>
          </w:p>
        </w:tc>
        <w:tc>
          <w:tcPr>
            <w:tcW w:w="7371" w:type="dxa"/>
            <w:shd w:val="clear" w:color="auto" w:fill="auto"/>
          </w:tcPr>
          <w:p w14:paraId="3B60BC70" w14:textId="77777777" w:rsidR="00E729A7" w:rsidRPr="00D77156" w:rsidRDefault="00E729A7" w:rsidP="00E729A7">
            <w:pPr>
              <w:rPr>
                <w:b/>
              </w:rPr>
            </w:pPr>
            <w:r w:rsidRPr="00DB7FA4">
              <w:rPr>
                <w:b/>
              </w:rPr>
              <w:t>Toelichting</w:t>
            </w:r>
          </w:p>
        </w:tc>
      </w:tr>
      <w:tr w:rsidR="00D75F61" w:rsidRPr="00343045" w14:paraId="1B8367A3" w14:textId="77777777" w:rsidTr="00DB7FA4">
        <w:tc>
          <w:tcPr>
            <w:tcW w:w="6771" w:type="dxa"/>
            <w:shd w:val="clear" w:color="auto" w:fill="auto"/>
          </w:tcPr>
          <w:p w14:paraId="5DDA8B31" w14:textId="58918F05" w:rsidR="00944437" w:rsidRPr="00944437" w:rsidRDefault="00944437" w:rsidP="00944437">
            <w:pPr>
              <w:widowControl w:val="0"/>
              <w:autoSpaceDE w:val="0"/>
              <w:autoSpaceDN w:val="0"/>
              <w:adjustRightInd w:val="0"/>
              <w:snapToGrid w:val="0"/>
              <w:spacing w:line="240" w:lineRule="auto"/>
              <w:rPr>
                <w:rFonts w:cs="Arial"/>
                <w:b/>
                <w:bCs/>
                <w:color w:val="FF0000"/>
                <w:sz w:val="20"/>
                <w:lang w:eastAsia="nl-NL"/>
              </w:rPr>
            </w:pPr>
            <w:r w:rsidRPr="0095407F">
              <w:rPr>
                <w:rFonts w:cs="Arial"/>
                <w:b/>
                <w:bCs/>
                <w:color w:val="FF0000"/>
                <w:sz w:val="20"/>
                <w:lang w:eastAsia="nl-NL"/>
              </w:rPr>
              <w:t>ZEKERHEDEN</w:t>
            </w:r>
          </w:p>
          <w:p w14:paraId="2757923C" w14:textId="55848EFA" w:rsidR="00D75F61" w:rsidRDefault="00D75F61"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eastAsia="nl-NL"/>
              </w:rPr>
            </w:pPr>
            <w:r w:rsidRPr="00030A78">
              <w:rPr>
                <w:rFonts w:cs="Arial"/>
                <w:snapToGrid/>
                <w:color w:val="FF0000"/>
                <w:kern w:val="0"/>
                <w:szCs w:val="18"/>
                <w:lang w:eastAsia="nl-NL"/>
              </w:rPr>
              <w:t xml:space="preserve">De </w:t>
            </w:r>
            <w:r w:rsidRPr="00030A78">
              <w:rPr>
                <w:rFonts w:cs="Arial"/>
                <w:snapToGrid/>
                <w:color w:val="FF0000"/>
                <w:kern w:val="0"/>
                <w:szCs w:val="18"/>
                <w:lang w:val="nl" w:eastAsia="nl-NL"/>
              </w:rPr>
              <w:t>zekerheden</w:t>
            </w:r>
            <w:r w:rsidRPr="00030A78">
              <w:rPr>
                <w:rFonts w:cs="Arial"/>
                <w:snapToGrid/>
                <w:color w:val="FF0000"/>
                <w:kern w:val="0"/>
                <w:szCs w:val="18"/>
                <w:lang w:eastAsia="nl-NL"/>
              </w:rPr>
              <w:t xml:space="preserve"> zoals in deze akte omschreven</w:t>
            </w:r>
            <w:r w:rsidR="007D6BC5">
              <w:rPr>
                <w:rFonts w:cs="Arial"/>
                <w:snapToGrid/>
                <w:color w:val="FF0000"/>
                <w:kern w:val="0"/>
                <w:szCs w:val="18"/>
                <w:lang w:eastAsia="nl-NL"/>
              </w:rPr>
              <w:t>,</w:t>
            </w:r>
            <w:r w:rsidRPr="00030A78">
              <w:rPr>
                <w:rFonts w:cs="Arial"/>
                <w:snapToGrid/>
                <w:color w:val="FF0000"/>
                <w:kern w:val="0"/>
                <w:szCs w:val="18"/>
                <w:lang w:eastAsia="nl-NL"/>
              </w:rPr>
              <w:t xml:space="preserve"> worden verleend op:</w:t>
            </w:r>
          </w:p>
          <w:p w14:paraId="6591DCFD" w14:textId="41CE573E" w:rsidR="000A3225" w:rsidRPr="00F06036" w:rsidRDefault="000A3225" w:rsidP="004636EE">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color w:val="FF0000"/>
                <w:szCs w:val="18"/>
                <w:highlight w:val="yellow"/>
                <w:u w:val="single"/>
              </w:rPr>
            </w:pPr>
          </w:p>
        </w:tc>
        <w:tc>
          <w:tcPr>
            <w:tcW w:w="7371" w:type="dxa"/>
            <w:shd w:val="clear" w:color="auto" w:fill="auto"/>
          </w:tcPr>
          <w:p w14:paraId="27D7C3E8" w14:textId="77777777" w:rsidR="00D75F61" w:rsidRDefault="00D75F61" w:rsidP="00E729A7">
            <w:r>
              <w:t>Vaste tekst</w:t>
            </w:r>
          </w:p>
        </w:tc>
      </w:tr>
      <w:tr w:rsidR="00E729A7" w:rsidRPr="00343045" w14:paraId="759821AF" w14:textId="77777777" w:rsidTr="00DB7FA4">
        <w:tc>
          <w:tcPr>
            <w:tcW w:w="6771" w:type="dxa"/>
            <w:shd w:val="clear" w:color="auto" w:fill="auto"/>
          </w:tcPr>
          <w:p w14:paraId="1B2B8F37" w14:textId="77777777" w:rsidR="00E729A7" w:rsidRPr="00DB7FA4" w:rsidRDefault="00E729A7" w:rsidP="00E729A7">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D75F61">
              <w:rPr>
                <w:rFonts w:ascii="Times New Roman" w:hAnsi="Times New Roman"/>
                <w:color w:val="FF0000"/>
                <w:szCs w:val="18"/>
              </w:rPr>
              <w:t>,</w:t>
            </w:r>
          </w:p>
        </w:tc>
        <w:tc>
          <w:tcPr>
            <w:tcW w:w="7371" w:type="dxa"/>
            <w:shd w:val="clear" w:color="auto" w:fill="auto"/>
          </w:tcPr>
          <w:p w14:paraId="7121F0E4" w14:textId="77777777" w:rsidR="00E729A7" w:rsidRPr="00124E96" w:rsidRDefault="00E729A7" w:rsidP="00E729A7">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3E2358B5" w14:textId="77777777" w:rsidR="00E729A7" w:rsidRDefault="00E729A7" w:rsidP="00E729A7"/>
          <w:p w14:paraId="6D0EF796" w14:textId="77777777" w:rsidR="00E729A7" w:rsidRPr="00DB7FA4" w:rsidRDefault="00E729A7" w:rsidP="00E729A7">
            <w:pPr>
              <w:rPr>
                <w:lang w:val="nl"/>
              </w:rPr>
            </w:pPr>
            <w:r>
              <w:t>Van TEKSTBLOK REGISTERGOED zijn alleen de objecten perceel, appartementsrecht, netwerk en schip van toepassing.</w:t>
            </w:r>
            <w:r w:rsidRPr="00DB7FA4">
              <w:rPr>
                <w:lang w:val="nl"/>
              </w:rPr>
              <w:t xml:space="preserve"> </w:t>
            </w:r>
          </w:p>
          <w:p w14:paraId="723D1B8B" w14:textId="77777777" w:rsidR="00E729A7" w:rsidRDefault="00E729A7" w:rsidP="00E729A7">
            <w:pPr>
              <w:rPr>
                <w:lang w:val="nl"/>
              </w:rPr>
            </w:pPr>
          </w:p>
          <w:p w14:paraId="2D568C9F" w14:textId="77777777" w:rsidR="00E729A7" w:rsidRDefault="00E729A7" w:rsidP="00E729A7">
            <w:pPr>
              <w:rPr>
                <w:lang w:val="nl"/>
              </w:rPr>
            </w:pPr>
            <w:r>
              <w:rPr>
                <w:lang w:val="nl"/>
              </w:rPr>
              <w:t xml:space="preserve">Bij meer combinaties TEKSTBLOK RECHT en REGISTERGOED wordt de laatste combinatie afgesloten met een </w:t>
            </w:r>
            <w:r w:rsidR="00C842EC">
              <w:rPr>
                <w:lang w:val="nl"/>
              </w:rPr>
              <w:t xml:space="preserve">komma </w:t>
            </w:r>
            <w:r>
              <w:rPr>
                <w:lang w:val="nl"/>
              </w:rPr>
              <w:t>‘</w:t>
            </w:r>
            <w:r w:rsidR="00C842EC">
              <w:rPr>
                <w:lang w:val="nl"/>
              </w:rPr>
              <w:t>,</w:t>
            </w:r>
            <w:r>
              <w:rPr>
                <w:lang w:val="nl"/>
              </w:rPr>
              <w:t>’ en de andere combinaties met een puntkomma ‘;’.</w:t>
            </w:r>
          </w:p>
          <w:p w14:paraId="6C5D839B" w14:textId="77777777" w:rsidR="00E729A7" w:rsidRPr="00DB7FA4" w:rsidRDefault="00E729A7" w:rsidP="00E729A7">
            <w:pPr>
              <w:rPr>
                <w:lang w:val="nl"/>
              </w:rPr>
            </w:pPr>
          </w:p>
          <w:p w14:paraId="5A8EB4F6" w14:textId="77777777" w:rsidR="00E729A7" w:rsidRPr="00DB7FA4" w:rsidRDefault="00E729A7" w:rsidP="00E729A7">
            <w:pPr>
              <w:rPr>
                <w:u w:val="single"/>
                <w:lang w:val="nl"/>
              </w:rPr>
            </w:pPr>
            <w:r w:rsidRPr="00DB7FA4">
              <w:rPr>
                <w:u w:val="single"/>
                <w:lang w:val="nl"/>
              </w:rPr>
              <w:t>Mapping:</w:t>
            </w:r>
          </w:p>
          <w:p w14:paraId="2FC131B0" w14:textId="77777777" w:rsidR="00E729A7" w:rsidRPr="00DB7FA4" w:rsidRDefault="00E729A7" w:rsidP="00E729A7">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niet aanwezig] </w:t>
            </w:r>
            <w:r w:rsidRPr="00DB7FA4">
              <w:rPr>
                <w:rFonts w:cs="Arial"/>
                <w:sz w:val="16"/>
                <w:szCs w:val="16"/>
              </w:rPr>
              <w:tab/>
            </w:r>
            <w:r w:rsidRPr="00DB7FA4">
              <w:rPr>
                <w:sz w:val="16"/>
                <w:szCs w:val="16"/>
              </w:rPr>
              <w:t>/IMKAD_ZakelijkRecht</w:t>
            </w:r>
          </w:p>
          <w:p w14:paraId="219BEB21" w14:textId="77777777" w:rsidR="00E729A7" w:rsidRPr="00943EC1" w:rsidRDefault="00E729A7" w:rsidP="00D77156">
            <w:pPr>
              <w:numPr>
                <w:ilvl w:val="0"/>
                <w:numId w:val="19"/>
              </w:numPr>
              <w:spacing w:line="240" w:lineRule="auto"/>
            </w:pPr>
            <w:r w:rsidRPr="00DB7FA4">
              <w:rPr>
                <w:sz w:val="16"/>
                <w:szCs w:val="16"/>
              </w:rPr>
              <w:t>zie tekstblokken voor de verdere mapping</w:t>
            </w:r>
          </w:p>
        </w:tc>
      </w:tr>
      <w:tr w:rsidR="00D75F61" w:rsidRPr="00343045" w14:paraId="0635AC32" w14:textId="77777777" w:rsidTr="00DB7FA4">
        <w:tc>
          <w:tcPr>
            <w:tcW w:w="6771" w:type="dxa"/>
            <w:shd w:val="clear" w:color="auto" w:fill="auto"/>
          </w:tcPr>
          <w:p w14:paraId="68512877" w14:textId="1882F2AB" w:rsidR="00D75F61" w:rsidRPr="00294294" w:rsidRDefault="00294294"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color w:val="FF0000"/>
                <w:szCs w:val="18"/>
                <w:highlight w:val="yellow"/>
              </w:rPr>
            </w:pPr>
            <w:r w:rsidRPr="00294294">
              <w:rPr>
                <w:rFonts w:cs="Arial"/>
                <w:color w:val="FF0000"/>
                <w:szCs w:val="18"/>
                <w:lang w:eastAsia="nl-NL"/>
              </w:rPr>
              <w:t xml:space="preserve">in deze akte </w:t>
            </w:r>
            <w:r w:rsidRPr="00294294">
              <w:rPr>
                <w:rFonts w:cs="Arial"/>
                <w:color w:val="800080"/>
                <w:szCs w:val="18"/>
                <w:lang w:eastAsia="nl-NL"/>
              </w:rPr>
              <w:t xml:space="preserve">tezamen met alle eventuele overige in deze akte te noemen registergoederen </w:t>
            </w:r>
            <w:r w:rsidRPr="00294294">
              <w:rPr>
                <w:rFonts w:cs="Arial"/>
                <w:color w:val="FF0000"/>
                <w:szCs w:val="18"/>
                <w:lang w:eastAsia="nl-NL"/>
              </w:rPr>
              <w:t>te noemen ‘het registergoed’.</w:t>
            </w:r>
          </w:p>
        </w:tc>
        <w:tc>
          <w:tcPr>
            <w:tcW w:w="7371" w:type="dxa"/>
            <w:shd w:val="clear" w:color="auto" w:fill="auto"/>
          </w:tcPr>
          <w:p w14:paraId="0C8A3AAB" w14:textId="4AAC6443" w:rsidR="00D75F61" w:rsidRDefault="00D75F61" w:rsidP="00D77156">
            <w:pPr>
              <w:rPr>
                <w:snapToGrid/>
                <w:szCs w:val="18"/>
              </w:rPr>
            </w:pPr>
            <w:r w:rsidRPr="00AF2670">
              <w:rPr>
                <w:snapToGrid/>
                <w:szCs w:val="18"/>
              </w:rPr>
              <w:t xml:space="preserve">Combinatie van </w:t>
            </w:r>
            <w:r w:rsidRPr="00AF2670">
              <w:t>vaste</w:t>
            </w:r>
            <w:r w:rsidRPr="00AF2670">
              <w:rPr>
                <w:snapToGrid/>
                <w:szCs w:val="18"/>
              </w:rPr>
              <w:t xml:space="preserve"> en </w:t>
            </w:r>
            <w:r w:rsidR="0039275C">
              <w:rPr>
                <w:snapToGrid/>
                <w:szCs w:val="18"/>
              </w:rPr>
              <w:t>optionele tekst</w:t>
            </w:r>
            <w:r w:rsidRPr="00AF2670">
              <w:rPr>
                <w:snapToGrid/>
                <w:szCs w:val="18"/>
              </w:rPr>
              <w:t>. De tekst</w:t>
            </w:r>
            <w:r>
              <w:rPr>
                <w:snapToGrid/>
                <w:szCs w:val="18"/>
              </w:rPr>
              <w:t xml:space="preserve"> ‘</w:t>
            </w:r>
            <w:r w:rsidR="00294294" w:rsidRPr="00294294">
              <w:rPr>
                <w:rFonts w:cs="Arial"/>
                <w:color w:val="800080"/>
                <w:szCs w:val="18"/>
                <w:lang w:eastAsia="nl-NL"/>
              </w:rPr>
              <w:t>tezamen met alle eventuele overige in deze akte te noemen registergoederen</w:t>
            </w:r>
            <w:r w:rsidR="00294294">
              <w:rPr>
                <w:snapToGrid/>
                <w:szCs w:val="18"/>
              </w:rPr>
              <w:t xml:space="preserve"> </w:t>
            </w:r>
            <w:r>
              <w:rPr>
                <w:snapToGrid/>
                <w:szCs w:val="18"/>
              </w:rPr>
              <w:t xml:space="preserve">‘ </w:t>
            </w:r>
            <w:r w:rsidR="0039275C">
              <w:rPr>
                <w:snapToGrid/>
                <w:szCs w:val="18"/>
              </w:rPr>
              <w:t>is een optionele gebruikerskeuze.</w:t>
            </w:r>
            <w:r w:rsidRPr="00AF2670">
              <w:rPr>
                <w:snapToGrid/>
                <w:szCs w:val="18"/>
              </w:rPr>
              <w:t>.</w:t>
            </w:r>
          </w:p>
          <w:p w14:paraId="6EFF80A8" w14:textId="15D72624" w:rsidR="0039275C" w:rsidRDefault="0039275C" w:rsidP="00D77156">
            <w:pPr>
              <w:rPr>
                <w:snapToGrid/>
                <w:szCs w:val="18"/>
              </w:rPr>
            </w:pPr>
          </w:p>
          <w:p w14:paraId="06FB2B75" w14:textId="3050998C" w:rsidR="0039275C" w:rsidRDefault="0039275C" w:rsidP="0039275C">
            <w:pPr>
              <w:keepNext/>
            </w:pPr>
            <w:r w:rsidRPr="00F2328A">
              <w:rPr>
                <w:u w:val="single"/>
              </w:rPr>
              <w:t>Mapping</w:t>
            </w:r>
            <w:r>
              <w:rPr>
                <w:u w:val="single"/>
              </w:rPr>
              <w:t xml:space="preserve"> optionele tekst</w:t>
            </w:r>
            <w:r w:rsidRPr="00F2328A">
              <w:rPr>
                <w:u w:val="single"/>
              </w:rPr>
              <w:t>:</w:t>
            </w:r>
          </w:p>
          <w:p w14:paraId="6CBEDC67" w14:textId="3C68B07A" w:rsidR="0039275C" w:rsidRDefault="0039275C" w:rsidP="0039275C">
            <w:pPr>
              <w:spacing w:line="240" w:lineRule="auto"/>
              <w:rPr>
                <w:rFonts w:cs="Arial"/>
                <w:sz w:val="16"/>
                <w:szCs w:val="16"/>
              </w:rPr>
            </w:pPr>
            <w:r w:rsidRPr="00DB7FA4">
              <w:rPr>
                <w:rFonts w:cs="Arial"/>
                <w:sz w:val="16"/>
                <w:szCs w:val="16"/>
              </w:rPr>
              <w:t>//IMKAD_AangebodenStuk/</w:t>
            </w:r>
            <w:r w:rsidR="00A97BDA">
              <w:rPr>
                <w:rFonts w:cs="Arial"/>
                <w:sz w:val="16"/>
                <w:szCs w:val="16"/>
              </w:rPr>
              <w:t>StukdeelHypotheek/</w:t>
            </w:r>
            <w:r>
              <w:rPr>
                <w:rFonts w:cs="Arial"/>
                <w:sz w:val="16"/>
                <w:szCs w:val="16"/>
              </w:rPr>
              <w:t xml:space="preserve"> </w:t>
            </w:r>
            <w:r w:rsidR="000602F1">
              <w:rPr>
                <w:rFonts w:cs="Arial"/>
                <w:sz w:val="16"/>
                <w:szCs w:val="16"/>
              </w:rPr>
              <w:t>t</w:t>
            </w:r>
            <w:r>
              <w:rPr>
                <w:rFonts w:cs="Arial"/>
                <w:sz w:val="16"/>
                <w:szCs w:val="16"/>
              </w:rPr>
              <w:t>ekst</w:t>
            </w:r>
            <w:r w:rsidR="000602F1">
              <w:rPr>
                <w:rFonts w:cs="Arial"/>
                <w:sz w:val="16"/>
                <w:szCs w:val="16"/>
              </w:rPr>
              <w:t>k</w:t>
            </w:r>
            <w:r>
              <w:rPr>
                <w:rFonts w:cs="Arial"/>
                <w:sz w:val="16"/>
                <w:szCs w:val="16"/>
              </w:rPr>
              <w:t>euze</w:t>
            </w:r>
          </w:p>
          <w:p w14:paraId="711A3E65" w14:textId="71E782D8" w:rsidR="0039275C" w:rsidRPr="00DB7FA4" w:rsidRDefault="0039275C" w:rsidP="0039275C">
            <w:pPr>
              <w:keepNext/>
              <w:spacing w:line="240" w:lineRule="auto"/>
              <w:ind w:left="227"/>
              <w:rPr>
                <w:sz w:val="16"/>
                <w:szCs w:val="16"/>
              </w:rPr>
            </w:pPr>
            <w:r w:rsidRPr="00DB7FA4">
              <w:rPr>
                <w:sz w:val="16"/>
                <w:szCs w:val="16"/>
              </w:rPr>
              <w:t>./tagNaam(‘k_</w:t>
            </w:r>
            <w:r>
              <w:rPr>
                <w:sz w:val="16"/>
                <w:szCs w:val="16"/>
              </w:rPr>
              <w:t>RegistergoederenTezamen</w:t>
            </w:r>
            <w:r w:rsidRPr="00DB7FA4">
              <w:rPr>
                <w:sz w:val="16"/>
                <w:szCs w:val="16"/>
              </w:rPr>
              <w:t>’)</w:t>
            </w:r>
          </w:p>
          <w:p w14:paraId="3A4F106B" w14:textId="06AC427D" w:rsidR="004E7D42" w:rsidRDefault="0039275C" w:rsidP="004E7D42">
            <w:pPr>
              <w:spacing w:line="240" w:lineRule="auto"/>
            </w:pPr>
            <w:r>
              <w:rPr>
                <w:sz w:val="16"/>
                <w:szCs w:val="16"/>
              </w:rPr>
              <w:t xml:space="preserve">     </w:t>
            </w:r>
            <w:r w:rsidRPr="00DB7FA4">
              <w:rPr>
                <w:sz w:val="16"/>
                <w:szCs w:val="16"/>
              </w:rPr>
              <w:t>./tekst</w:t>
            </w:r>
            <w:r>
              <w:rPr>
                <w:sz w:val="16"/>
                <w:szCs w:val="16"/>
              </w:rPr>
              <w:t xml:space="preserve"> =</w:t>
            </w:r>
            <w:r>
              <w:rPr>
                <w:i/>
                <w:sz w:val="16"/>
                <w:szCs w:val="16"/>
              </w:rPr>
              <w:t>‘</w:t>
            </w:r>
            <w:r>
              <w:rPr>
                <w:iCs/>
                <w:sz w:val="16"/>
                <w:szCs w:val="16"/>
              </w:rPr>
              <w:t>true’: tekst wordt getoond = ‘false’ of niet aanwezig: tekst wordt niet getoond</w:t>
            </w:r>
            <w:r w:rsidDel="0039275C">
              <w:rPr>
                <w:snapToGrid/>
                <w:szCs w:val="18"/>
              </w:rPr>
              <w:t xml:space="preserve"> </w:t>
            </w:r>
          </w:p>
        </w:tc>
      </w:tr>
      <w:tr w:rsidR="00F565B7" w:rsidRPr="00343045" w14:paraId="712F4FF0" w14:textId="77777777" w:rsidTr="00DB7FA4">
        <w:tc>
          <w:tcPr>
            <w:tcW w:w="6771" w:type="dxa"/>
            <w:shd w:val="clear" w:color="auto" w:fill="auto"/>
          </w:tcPr>
          <w:p w14:paraId="66A14325" w14:textId="77777777" w:rsidR="00F565B7" w:rsidRPr="00F565B7" w:rsidRDefault="00F565B7" w:rsidP="00F565B7">
            <w:pPr>
              <w:widowControl w:val="0"/>
              <w:autoSpaceDE w:val="0"/>
              <w:autoSpaceDN w:val="0"/>
              <w:adjustRightInd w:val="0"/>
              <w:snapToGrid w:val="0"/>
              <w:spacing w:line="240" w:lineRule="auto"/>
              <w:rPr>
                <w:rFonts w:cs="Arial"/>
                <w:color w:val="FF0000"/>
                <w:szCs w:val="18"/>
                <w:lang w:eastAsia="nl-NL"/>
              </w:rPr>
            </w:pPr>
            <w:r w:rsidRPr="00F565B7">
              <w:rPr>
                <w:rFonts w:cs="Arial"/>
                <w:color w:val="FF0000"/>
                <w:szCs w:val="18"/>
                <w:lang w:eastAsia="nl-NL"/>
              </w:rPr>
              <w:t xml:space="preserve">De schuldenaar verklaart ermee bekend te zijn dat schuldeiseres gerechtigd is de vordering, inclusief de daarmee verbonden afhankelijke rechten en nevenrechten, </w:t>
            </w:r>
            <w:r w:rsidRPr="00F565B7">
              <w:rPr>
                <w:rFonts w:cs="Arial"/>
                <w:color w:val="FF0000"/>
                <w:szCs w:val="18"/>
                <w:lang w:eastAsia="nl-NL"/>
              </w:rPr>
              <w:lastRenderedPageBreak/>
              <w:t>waaronder uitdrukkelijk begrepen het recht tot renteherziening en pand- en/of hypotheekrechten, uit hoofde van de in deze akte geconstateerde geldlening en/of overbruggingslening geheel of gedeeltelijk aan een derde over te dragen. Bovendien is schuldeiseres gerechtigd haar rechtsverhouding, inclusief alle afhankelijke rechten en nevenrechten, waaronder uitdrukkelijk begrepen panden/of hypotheekrechten, uit deze overeenkomst geheel of gedeeltelijk aan een derde over te dragen conform artikel 6:159 Burgerlijk Wetboek, waarvoor schuldenaar reeds nu, bij voorbaat, haar medewerking verleent. Van een eventuele overdracht zal mededeling worden gedaan aan de schuldenaar.</w:t>
            </w:r>
          </w:p>
          <w:p w14:paraId="2ABBB2BA" w14:textId="77777777" w:rsidR="00F565B7" w:rsidRPr="00294294" w:rsidRDefault="00F565B7"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color w:val="FF0000"/>
                <w:szCs w:val="18"/>
                <w:lang w:eastAsia="nl-NL"/>
              </w:rPr>
            </w:pPr>
          </w:p>
        </w:tc>
        <w:tc>
          <w:tcPr>
            <w:tcW w:w="7371" w:type="dxa"/>
            <w:shd w:val="clear" w:color="auto" w:fill="auto"/>
          </w:tcPr>
          <w:p w14:paraId="7DC45CF6" w14:textId="4B879222" w:rsidR="00F565B7" w:rsidRPr="00AF2670" w:rsidRDefault="00F565B7" w:rsidP="00D77156">
            <w:pPr>
              <w:rPr>
                <w:snapToGrid/>
                <w:szCs w:val="18"/>
              </w:rPr>
            </w:pPr>
            <w:r>
              <w:rPr>
                <w:snapToGrid/>
                <w:szCs w:val="18"/>
              </w:rPr>
              <w:lastRenderedPageBreak/>
              <w:t>Vaste tekst</w:t>
            </w:r>
          </w:p>
        </w:tc>
      </w:tr>
    </w:tbl>
    <w:p w14:paraId="541BAD0A" w14:textId="302911CA" w:rsidR="003952DF" w:rsidRDefault="003952DF" w:rsidP="003952DF">
      <w:pPr>
        <w:pStyle w:val="Kop2"/>
        <w:pageBreakBefore/>
      </w:pPr>
      <w:bookmarkStart w:id="54" w:name="_Toc46478448"/>
      <w:r>
        <w:lastRenderedPageBreak/>
        <w:t>Overbrugging</w:t>
      </w:r>
      <w:r w:rsidR="00997DC2">
        <w:t>shypotheek</w:t>
      </w:r>
      <w:bookmarkEnd w:id="5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952DF" w:rsidRPr="00D77156" w14:paraId="4E293E2E" w14:textId="77777777" w:rsidTr="003952DF">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44CA3F49" w14:textId="77777777" w:rsidR="003952DF" w:rsidRPr="003952DF" w:rsidRDefault="003952DF" w:rsidP="003952DF">
            <w:pPr>
              <w:keepNext/>
              <w:widowControl w:val="0"/>
              <w:tabs>
                <w:tab w:val="left" w:pos="-1440"/>
                <w:tab w:val="left" w:pos="-720"/>
              </w:tabs>
              <w:suppressAutoHyphens/>
              <w:spacing w:line="240" w:lineRule="auto"/>
              <w:rPr>
                <w:color w:val="7030A0"/>
                <w:szCs w:val="18"/>
                <w:highlight w:val="yellow"/>
              </w:rPr>
            </w:pPr>
            <w:r w:rsidRPr="00DB7FA4">
              <w:rPr>
                <w:b/>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1DEAA784" w14:textId="77777777" w:rsidR="003952DF" w:rsidRPr="003952DF" w:rsidRDefault="003952DF" w:rsidP="0084014E">
            <w:pPr>
              <w:rPr>
                <w:b/>
              </w:rPr>
            </w:pPr>
            <w:r w:rsidRPr="003952DF">
              <w:rPr>
                <w:b/>
              </w:rPr>
              <w:t>Toelichting</w:t>
            </w:r>
          </w:p>
        </w:tc>
      </w:tr>
      <w:tr w:rsidR="00FE705A" w:rsidRPr="00D77156" w14:paraId="66719101" w14:textId="77777777" w:rsidTr="003952DF">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513D5FAC" w14:textId="77777777" w:rsidR="00FE705A" w:rsidRPr="00127886" w:rsidRDefault="00FE705A" w:rsidP="00FE705A">
            <w:pPr>
              <w:autoSpaceDE w:val="0"/>
              <w:autoSpaceDN w:val="0"/>
              <w:adjustRightInd w:val="0"/>
              <w:rPr>
                <w:rFonts w:cs="Arial"/>
                <w:b/>
                <w:bCs/>
                <w:color w:val="800080"/>
                <w:szCs w:val="18"/>
              </w:rPr>
            </w:pPr>
            <w:r w:rsidRPr="00127886">
              <w:rPr>
                <w:rFonts w:cs="Arial"/>
                <w:b/>
                <w:bCs/>
                <w:color w:val="800080"/>
                <w:szCs w:val="18"/>
              </w:rPr>
              <w:t>OVERBRUGGING EN/OF DEPOTS</w:t>
            </w:r>
          </w:p>
          <w:p w14:paraId="1E885FB4" w14:textId="77777777" w:rsidR="00FE705A" w:rsidRPr="00DB7FA4" w:rsidRDefault="00FE705A" w:rsidP="003952DF">
            <w:pPr>
              <w:keepNext/>
              <w:widowControl w:val="0"/>
              <w:tabs>
                <w:tab w:val="left" w:pos="-1440"/>
                <w:tab w:val="left" w:pos="-720"/>
              </w:tabs>
              <w:suppressAutoHyphens/>
              <w:spacing w:line="240" w:lineRule="auto"/>
              <w:rPr>
                <w:b/>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164E8AD" w14:textId="4D21C35D" w:rsidR="00FE705A" w:rsidRDefault="00FE705A" w:rsidP="0084014E">
            <w:pPr>
              <w:rPr>
                <w:bCs/>
              </w:rPr>
            </w:pPr>
            <w:r w:rsidRPr="006879F9">
              <w:rPr>
                <w:bCs/>
              </w:rPr>
              <w:t xml:space="preserve">Wordt </w:t>
            </w:r>
            <w:r>
              <w:rPr>
                <w:bCs/>
              </w:rPr>
              <w:t xml:space="preserve">alleen </w:t>
            </w:r>
            <w:r w:rsidRPr="006879F9">
              <w:rPr>
                <w:bCs/>
              </w:rPr>
              <w:t xml:space="preserve">getoond indien </w:t>
            </w:r>
            <w:r>
              <w:rPr>
                <w:bCs/>
              </w:rPr>
              <w:t>een of meer van de hierna genoemde  tekstblokken aanwezig zijn:</w:t>
            </w:r>
          </w:p>
          <w:p w14:paraId="73FB0F1C" w14:textId="77777777" w:rsidR="00FE705A" w:rsidRDefault="00FE705A" w:rsidP="0084014E">
            <w:pPr>
              <w:rPr>
                <w:bCs/>
              </w:rPr>
            </w:pPr>
            <w:r>
              <w:rPr>
                <w:bCs/>
              </w:rPr>
              <w:t>-overbruggingshypotheek</w:t>
            </w:r>
          </w:p>
          <w:p w14:paraId="06323734" w14:textId="77777777" w:rsidR="00FE705A" w:rsidRDefault="00FE705A" w:rsidP="0084014E">
            <w:pPr>
              <w:rPr>
                <w:bCs/>
              </w:rPr>
            </w:pPr>
            <w:r>
              <w:rPr>
                <w:bCs/>
              </w:rPr>
              <w:t>-bouwdepot</w:t>
            </w:r>
          </w:p>
          <w:p w14:paraId="533566E9" w14:textId="77777777" w:rsidR="00FE705A" w:rsidRDefault="00FE705A" w:rsidP="0084014E">
            <w:pPr>
              <w:rPr>
                <w:bCs/>
              </w:rPr>
            </w:pPr>
            <w:r>
              <w:rPr>
                <w:bCs/>
              </w:rPr>
              <w:t>-lastendepot</w:t>
            </w:r>
          </w:p>
          <w:p w14:paraId="70CC3DF3" w14:textId="40107A6C" w:rsidR="00FE705A" w:rsidRPr="006879F9" w:rsidRDefault="00FE705A" w:rsidP="0084014E">
            <w:pPr>
              <w:rPr>
                <w:bCs/>
              </w:rPr>
            </w:pPr>
          </w:p>
        </w:tc>
      </w:tr>
      <w:tr w:rsidR="00D75F61" w:rsidRPr="00343045" w14:paraId="17DE09E7" w14:textId="77777777" w:rsidTr="00DB7FA4">
        <w:tc>
          <w:tcPr>
            <w:tcW w:w="6771" w:type="dxa"/>
            <w:shd w:val="clear" w:color="auto" w:fill="auto"/>
          </w:tcPr>
          <w:p w14:paraId="1917319A" w14:textId="710B9B75" w:rsidR="00944437" w:rsidRPr="006879F9" w:rsidRDefault="00944437" w:rsidP="00944437">
            <w:pPr>
              <w:widowControl w:val="0"/>
              <w:autoSpaceDE w:val="0"/>
              <w:autoSpaceDN w:val="0"/>
              <w:adjustRightInd w:val="0"/>
              <w:snapToGrid w:val="0"/>
              <w:spacing w:line="240" w:lineRule="auto"/>
              <w:rPr>
                <w:rFonts w:cs="Arial"/>
                <w:b/>
                <w:bCs/>
                <w:color w:val="800080"/>
                <w:szCs w:val="18"/>
                <w:lang w:eastAsia="nl-NL"/>
              </w:rPr>
            </w:pPr>
            <w:r w:rsidRPr="006879F9">
              <w:rPr>
                <w:rFonts w:cs="Arial"/>
                <w:b/>
                <w:bCs/>
                <w:color w:val="800080"/>
                <w:szCs w:val="18"/>
                <w:lang w:eastAsia="nl-NL"/>
              </w:rPr>
              <w:t>OVERBRUGGINGSHYPOTHEEK</w:t>
            </w:r>
          </w:p>
          <w:p w14:paraId="3CA0EB54" w14:textId="3110A2B9" w:rsidR="00257752" w:rsidRPr="00257752" w:rsidRDefault="00257752" w:rsidP="00257752">
            <w:pPr>
              <w:widowControl w:val="0"/>
              <w:autoSpaceDE w:val="0"/>
              <w:autoSpaceDN w:val="0"/>
              <w:adjustRightInd w:val="0"/>
              <w:snapToGrid w:val="0"/>
              <w:spacing w:line="240" w:lineRule="auto"/>
              <w:rPr>
                <w:rFonts w:cs="Arial"/>
                <w:color w:val="800080"/>
                <w:szCs w:val="18"/>
                <w:lang w:eastAsia="nl-NL"/>
              </w:rPr>
            </w:pPr>
            <w:r w:rsidRPr="00257752">
              <w:rPr>
                <w:color w:val="800080"/>
                <w:szCs w:val="18"/>
                <w:lang w:eastAsia="nl-NL"/>
              </w:rPr>
              <w:t xml:space="preserve">Het recht van </w:t>
            </w:r>
            <w:r w:rsidRPr="00257752">
              <w:rPr>
                <w:rFonts w:cs="Arial"/>
                <w:szCs w:val="18"/>
                <w:lang w:eastAsia="nl-NL"/>
              </w:rPr>
              <w:fldChar w:fldCharType="begin"/>
            </w:r>
            <w:r w:rsidRPr="00257752">
              <w:rPr>
                <w:rFonts w:cs="Arial"/>
                <w:szCs w:val="18"/>
                <w:lang w:eastAsia="nl-NL"/>
              </w:rPr>
              <w:instrText>MacroButton Nomacro §</w:instrText>
            </w:r>
            <w:r w:rsidRPr="00257752">
              <w:rPr>
                <w:rFonts w:cs="Arial"/>
                <w:szCs w:val="18"/>
                <w:lang w:eastAsia="nl-NL"/>
              </w:rPr>
              <w:fldChar w:fldCharType="end"/>
            </w:r>
            <w:r w:rsidRPr="00257752">
              <w:rPr>
                <w:rFonts w:cs="Arial"/>
                <w:szCs w:val="18"/>
                <w:lang w:eastAsia="nl-NL"/>
              </w:rPr>
              <w:t>telwoord</w:t>
            </w:r>
            <w:r w:rsidRPr="00257752">
              <w:rPr>
                <w:rFonts w:cs="Arial"/>
                <w:szCs w:val="18"/>
                <w:lang w:eastAsia="nl-NL"/>
              </w:rPr>
              <w:fldChar w:fldCharType="begin"/>
            </w:r>
            <w:r w:rsidRPr="00257752">
              <w:rPr>
                <w:rFonts w:cs="Arial"/>
                <w:szCs w:val="18"/>
                <w:lang w:eastAsia="nl-NL"/>
              </w:rPr>
              <w:instrText>MacroButton Nomacro §</w:instrText>
            </w:r>
            <w:r w:rsidRPr="00257752">
              <w:rPr>
                <w:rFonts w:cs="Arial"/>
                <w:szCs w:val="18"/>
                <w:lang w:eastAsia="nl-NL"/>
              </w:rPr>
              <w:fldChar w:fldCharType="end"/>
            </w:r>
            <w:r w:rsidRPr="00257752">
              <w:rPr>
                <w:rFonts w:cs="Arial"/>
                <w:color w:val="800080"/>
                <w:szCs w:val="18"/>
                <w:lang w:eastAsia="nl-NL"/>
              </w:rPr>
              <w:t xml:space="preserve"> </w:t>
            </w:r>
            <w:r w:rsidRPr="00257752">
              <w:rPr>
                <w:color w:val="800080"/>
                <w:szCs w:val="18"/>
                <w:lang w:eastAsia="nl-NL"/>
              </w:rPr>
              <w:t>hypotheek wordt gevestigd op:</w:t>
            </w:r>
            <w:r w:rsidRPr="00257752">
              <w:rPr>
                <w:rFonts w:cs="Arial"/>
                <w:color w:val="800080"/>
                <w:szCs w:val="18"/>
                <w:lang w:eastAsia="nl-NL"/>
              </w:rPr>
              <w:t xml:space="preserve"> </w:t>
            </w:r>
          </w:p>
          <w:p w14:paraId="74C60E94" w14:textId="17470294" w:rsidR="00D75F61" w:rsidRPr="00030A78" w:rsidRDefault="00D75F61" w:rsidP="00030A78">
            <w:pPr>
              <w:rPr>
                <w:color w:val="800080"/>
                <w:szCs w:val="18"/>
                <w:highlight w:val="yellow"/>
              </w:rPr>
            </w:pPr>
            <w:r w:rsidRPr="00257752">
              <w:rPr>
                <w:color w:val="800080"/>
                <w:szCs w:val="18"/>
                <w:highlight w:val="yellow"/>
              </w:rPr>
              <w:t>TEKSTBLOK RECHT TEKSTBLOK REGISTERGOED</w:t>
            </w:r>
            <w:r w:rsidR="00C469E3" w:rsidRPr="006879F9">
              <w:rPr>
                <w:color w:val="800080"/>
                <w:szCs w:val="18"/>
              </w:rPr>
              <w:t>,</w:t>
            </w:r>
          </w:p>
        </w:tc>
        <w:tc>
          <w:tcPr>
            <w:tcW w:w="7371" w:type="dxa"/>
            <w:shd w:val="clear" w:color="auto" w:fill="auto"/>
          </w:tcPr>
          <w:p w14:paraId="6D2A3C06" w14:textId="1A3A9B78" w:rsidR="00D75F61" w:rsidRDefault="002C6338" w:rsidP="00D75F61">
            <w:r>
              <w:t>Vaste tekst en o</w:t>
            </w:r>
            <w:r w:rsidR="00D75F61">
              <w:t xml:space="preserve">ptionele herhalende combinatie van één TEKSTBLOK RECHT </w:t>
            </w:r>
            <w:r w:rsidR="00D75F61" w:rsidRPr="00124E96">
              <w:t>met één TEKSTBLOK REGISTERGOED</w:t>
            </w:r>
            <w:r w:rsidR="009D203C">
              <w:t xml:space="preserve"> welke wordt getoond </w:t>
            </w:r>
            <w:r w:rsidR="001B41C7">
              <w:t xml:space="preserve">voor de </w:t>
            </w:r>
            <w:r w:rsidR="009D203C" w:rsidRPr="0031578B">
              <w:t>overbruggingslening</w:t>
            </w:r>
            <w:r w:rsidR="009D203C">
              <w:t>.</w:t>
            </w:r>
          </w:p>
          <w:p w14:paraId="084DA08E" w14:textId="77777777" w:rsidR="00D75F61" w:rsidRPr="00DB7FA4" w:rsidRDefault="00D75F61" w:rsidP="00D75F61">
            <w:pPr>
              <w:rPr>
                <w:lang w:val="nl"/>
              </w:rPr>
            </w:pPr>
            <w:r>
              <w:t>Van TEKSTBLOK REGISTERGOED zijn alleen de objecten perceel, appartementsrecht, netwerk en schip van toepassing.</w:t>
            </w:r>
            <w:r w:rsidRPr="00DB7FA4">
              <w:rPr>
                <w:lang w:val="nl"/>
              </w:rPr>
              <w:t xml:space="preserve"> </w:t>
            </w:r>
          </w:p>
          <w:p w14:paraId="25150A21" w14:textId="77777777" w:rsidR="00D75F61" w:rsidRDefault="00D75F61" w:rsidP="00D75F61">
            <w:pPr>
              <w:rPr>
                <w:lang w:val="nl"/>
              </w:rPr>
            </w:pPr>
          </w:p>
          <w:p w14:paraId="333263B7" w14:textId="42CE7F6A" w:rsidR="00D75F61" w:rsidRDefault="00D75F61" w:rsidP="00D75F61">
            <w:pPr>
              <w:rPr>
                <w:lang w:val="nl"/>
              </w:rPr>
            </w:pPr>
            <w:r>
              <w:rPr>
                <w:lang w:val="nl"/>
              </w:rPr>
              <w:t xml:space="preserve">Bij meer combinaties TEKSTBLOK RECHT en REGISTERGOED wordt de laatste combinatie afgesloten met een </w:t>
            </w:r>
            <w:del w:id="55" w:author="Groot, Karina de" w:date="2020-08-04T15:54:00Z">
              <w:r w:rsidR="00257752" w:rsidDel="0020399F">
                <w:rPr>
                  <w:lang w:val="nl"/>
                </w:rPr>
                <w:delText xml:space="preserve">punt </w:delText>
              </w:r>
              <w:r w:rsidR="00D57E53" w:rsidDel="0020399F">
                <w:rPr>
                  <w:lang w:val="nl"/>
                </w:rPr>
                <w:delText xml:space="preserve"> </w:delText>
              </w:r>
            </w:del>
            <w:ins w:id="56" w:author="Groot, Karina de" w:date="2020-08-04T15:54:00Z">
              <w:r w:rsidR="0020399F">
                <w:rPr>
                  <w:lang w:val="nl"/>
                </w:rPr>
                <w:t>komma</w:t>
              </w:r>
              <w:r w:rsidR="0020399F">
                <w:rPr>
                  <w:lang w:val="nl"/>
                </w:rPr>
                <w:t xml:space="preserve">  </w:t>
              </w:r>
            </w:ins>
            <w:r>
              <w:rPr>
                <w:lang w:val="nl"/>
              </w:rPr>
              <w:t>‘</w:t>
            </w:r>
            <w:ins w:id="57" w:author="Groot, Karina de" w:date="2020-08-04T15:54:00Z">
              <w:r w:rsidR="0020399F">
                <w:rPr>
                  <w:lang w:val="nl"/>
                </w:rPr>
                <w:t>,</w:t>
              </w:r>
            </w:ins>
            <w:del w:id="58" w:author="Groot, Karina de" w:date="2020-08-04T15:54:00Z">
              <w:r w:rsidR="00257752" w:rsidDel="0020399F">
                <w:rPr>
                  <w:lang w:val="nl"/>
                </w:rPr>
                <w:delText>.</w:delText>
              </w:r>
            </w:del>
            <w:r>
              <w:rPr>
                <w:lang w:val="nl"/>
              </w:rPr>
              <w:t>’ en de andere combinaties met een puntkomma ‘;’.</w:t>
            </w:r>
          </w:p>
          <w:p w14:paraId="5A6EDF6B" w14:textId="17086111" w:rsidR="00356A9D" w:rsidRDefault="00356A9D" w:rsidP="00D75F61">
            <w:pPr>
              <w:rPr>
                <w:lang w:val="nl"/>
              </w:rPr>
            </w:pPr>
          </w:p>
          <w:p w14:paraId="65CF1D29" w14:textId="77777777" w:rsidR="00356A9D" w:rsidRPr="00B97244" w:rsidRDefault="00356A9D" w:rsidP="00356A9D">
            <w:pPr>
              <w:spacing w:line="240" w:lineRule="auto"/>
              <w:rPr>
                <w:u w:val="single"/>
              </w:rPr>
            </w:pPr>
            <w:r w:rsidRPr="00B97244">
              <w:rPr>
                <w:u w:val="single"/>
              </w:rPr>
              <w:t>Mapping telwoord</w:t>
            </w:r>
            <w:r>
              <w:rPr>
                <w:u w:val="single"/>
              </w:rPr>
              <w:t xml:space="preserve"> overbruggingshypotheek:</w:t>
            </w:r>
          </w:p>
          <w:p w14:paraId="559E9645" w14:textId="77777777" w:rsidR="00356A9D" w:rsidRPr="00DB7FA4" w:rsidRDefault="00356A9D" w:rsidP="00356A9D">
            <w:pPr>
              <w:spacing w:line="240" w:lineRule="auto"/>
              <w:rPr>
                <w:sz w:val="16"/>
                <w:szCs w:val="16"/>
              </w:rPr>
            </w:pPr>
            <w:r w:rsidRPr="00DB7FA4">
              <w:rPr>
                <w:rFonts w:cs="Arial"/>
                <w:sz w:val="16"/>
                <w:szCs w:val="16"/>
              </w:rPr>
              <w:t xml:space="preserve">//IMKAD_AangebodenStuk/StukdeelHypotheek [aanduidingHypotheek = </w:t>
            </w:r>
            <w:r w:rsidRPr="00266B90">
              <w:rPr>
                <w:rFonts w:cs="Arial"/>
                <w:sz w:val="16"/>
                <w:szCs w:val="16"/>
              </w:rPr>
              <w:t>overbruggings</w:t>
            </w:r>
            <w:r>
              <w:rPr>
                <w:rFonts w:cs="Arial"/>
                <w:sz w:val="16"/>
                <w:szCs w:val="16"/>
              </w:rPr>
              <w:t>hypotheek</w:t>
            </w:r>
            <w:r w:rsidRPr="00DB7FA4">
              <w:rPr>
                <w:rFonts w:cs="Arial"/>
                <w:sz w:val="16"/>
                <w:szCs w:val="16"/>
              </w:rPr>
              <w:t>]</w:t>
            </w:r>
          </w:p>
          <w:p w14:paraId="3FF7AFE1" w14:textId="77777777" w:rsidR="00356A9D" w:rsidRDefault="00356A9D" w:rsidP="00356A9D">
            <w:pPr>
              <w:spacing w:line="240" w:lineRule="auto"/>
              <w:rPr>
                <w:sz w:val="16"/>
                <w:szCs w:val="16"/>
              </w:rPr>
            </w:pPr>
            <w:r w:rsidRPr="00DB7FA4">
              <w:rPr>
                <w:sz w:val="16"/>
                <w:szCs w:val="16"/>
              </w:rPr>
              <w:tab/>
              <w:t>./</w:t>
            </w:r>
            <w:r w:rsidRPr="00B13D63">
              <w:rPr>
                <w:sz w:val="16"/>
                <w:szCs w:val="16"/>
              </w:rPr>
              <w:t>rangordeHypotheek</w:t>
            </w:r>
          </w:p>
          <w:p w14:paraId="2F282126" w14:textId="77777777" w:rsidR="00D75F61" w:rsidRPr="00DB7FA4" w:rsidRDefault="00D75F61" w:rsidP="00D75F61">
            <w:pPr>
              <w:rPr>
                <w:lang w:val="nl"/>
              </w:rPr>
            </w:pPr>
          </w:p>
          <w:p w14:paraId="318C7517" w14:textId="77777777" w:rsidR="00D75F61" w:rsidRPr="00DB7FA4" w:rsidRDefault="00D75F61" w:rsidP="00D75F61">
            <w:pPr>
              <w:rPr>
                <w:u w:val="single"/>
                <w:lang w:val="nl"/>
              </w:rPr>
            </w:pPr>
            <w:r w:rsidRPr="00DB7FA4">
              <w:rPr>
                <w:u w:val="single"/>
                <w:lang w:val="nl"/>
              </w:rPr>
              <w:t>Mapping:</w:t>
            </w:r>
          </w:p>
          <w:p w14:paraId="7474B55D" w14:textId="77777777" w:rsidR="00D75F61" w:rsidRPr="00DB7FA4" w:rsidRDefault="00D75F61" w:rsidP="00D75F61">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w:t>
            </w:r>
            <w:r w:rsidR="001B41C7" w:rsidRPr="0031578B">
              <w:rPr>
                <w:rFonts w:cs="Arial"/>
                <w:sz w:val="16"/>
                <w:szCs w:val="16"/>
              </w:rPr>
              <w:t>overbruggings</w:t>
            </w:r>
            <w:r w:rsidR="001B41C7">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p w14:paraId="3C5EB1F6" w14:textId="52E3EA4E" w:rsidR="00D75F61" w:rsidRPr="00AF2670" w:rsidRDefault="00D75F61" w:rsidP="00FB1425">
            <w:pPr>
              <w:keepNext/>
              <w:spacing w:line="240" w:lineRule="auto"/>
              <w:rPr>
                <w:snapToGrid/>
                <w:szCs w:val="18"/>
              </w:rPr>
            </w:pPr>
          </w:p>
        </w:tc>
      </w:tr>
      <w:tr w:rsidR="00FB0D87" w:rsidRPr="00343045" w14:paraId="3C641AAD" w14:textId="77777777" w:rsidTr="00DB7FA4">
        <w:tc>
          <w:tcPr>
            <w:tcW w:w="6771" w:type="dxa"/>
            <w:shd w:val="clear" w:color="auto" w:fill="auto"/>
          </w:tcPr>
          <w:p w14:paraId="61D1FF1F" w14:textId="77777777" w:rsidR="00FB0D87" w:rsidRPr="006879F9" w:rsidRDefault="00FB0D87" w:rsidP="00FB0D87">
            <w:pPr>
              <w:autoSpaceDE w:val="0"/>
              <w:autoSpaceDN w:val="0"/>
              <w:adjustRightInd w:val="0"/>
              <w:spacing w:line="240" w:lineRule="atLeast"/>
              <w:rPr>
                <w:rFonts w:cs="Arial"/>
                <w:color w:val="800080"/>
                <w:szCs w:val="18"/>
              </w:rPr>
            </w:pPr>
            <w:r w:rsidRPr="006879F9">
              <w:rPr>
                <w:rFonts w:cs="Arial"/>
                <w:color w:val="800080"/>
                <w:szCs w:val="18"/>
              </w:rPr>
              <w:t xml:space="preserve">in deze akte </w:t>
            </w:r>
            <w:r w:rsidRPr="006879F9">
              <w:rPr>
                <w:rFonts w:cs="Arial"/>
                <w:color w:val="3366FF"/>
                <w:szCs w:val="18"/>
              </w:rPr>
              <w:t>tezamen met alle eventuele overige in deze akte te noemen registergoederen</w:t>
            </w:r>
            <w:r w:rsidRPr="006879F9">
              <w:rPr>
                <w:rFonts w:cs="Arial"/>
                <w:color w:val="800080"/>
                <w:szCs w:val="18"/>
              </w:rPr>
              <w:t xml:space="preserve"> te noemen ‘het registergoed’.</w:t>
            </w:r>
          </w:p>
          <w:p w14:paraId="2000EB92" w14:textId="77777777" w:rsidR="00FB0D87" w:rsidRPr="002C6338" w:rsidRDefault="00FB0D87" w:rsidP="002C6338">
            <w:pPr>
              <w:autoSpaceDE w:val="0"/>
              <w:autoSpaceDN w:val="0"/>
              <w:adjustRightInd w:val="0"/>
              <w:rPr>
                <w:rFonts w:cs="Arial"/>
                <w:b/>
                <w:bCs/>
                <w:color w:val="FF0000"/>
                <w:sz w:val="20"/>
                <w:u w:val="single"/>
              </w:rPr>
            </w:pPr>
          </w:p>
        </w:tc>
        <w:tc>
          <w:tcPr>
            <w:tcW w:w="7371" w:type="dxa"/>
            <w:shd w:val="clear" w:color="auto" w:fill="auto"/>
          </w:tcPr>
          <w:p w14:paraId="189B469D" w14:textId="07B994D6" w:rsidR="00A97BDA" w:rsidRDefault="00A97BDA" w:rsidP="00A97BDA">
            <w:pPr>
              <w:rPr>
                <w:snapToGrid/>
                <w:szCs w:val="18"/>
              </w:rPr>
            </w:pPr>
            <w:r w:rsidRPr="00AF2670">
              <w:rPr>
                <w:snapToGrid/>
                <w:szCs w:val="18"/>
              </w:rPr>
              <w:t xml:space="preserve">Combinatie van </w:t>
            </w:r>
            <w:r w:rsidRPr="00AF2670">
              <w:t>vaste</w:t>
            </w:r>
            <w:r w:rsidRPr="00AF2670">
              <w:rPr>
                <w:snapToGrid/>
                <w:szCs w:val="18"/>
              </w:rPr>
              <w:t xml:space="preserve"> en </w:t>
            </w:r>
            <w:r>
              <w:rPr>
                <w:snapToGrid/>
                <w:szCs w:val="18"/>
              </w:rPr>
              <w:t>optionele tekst</w:t>
            </w:r>
            <w:r w:rsidRPr="00AF2670">
              <w:rPr>
                <w:snapToGrid/>
                <w:szCs w:val="18"/>
              </w:rPr>
              <w:t>. De tekst</w:t>
            </w:r>
            <w:r>
              <w:rPr>
                <w:snapToGrid/>
                <w:szCs w:val="18"/>
              </w:rPr>
              <w:t xml:space="preserve"> ‘</w:t>
            </w:r>
            <w:r w:rsidR="004C4C7E" w:rsidRPr="003A6B93">
              <w:rPr>
                <w:rFonts w:cs="Arial"/>
                <w:color w:val="3366FF"/>
                <w:szCs w:val="18"/>
              </w:rPr>
              <w:t>tezamen met alle eventuele overige in deze akte te noemen registergoederen</w:t>
            </w:r>
            <w:r>
              <w:rPr>
                <w:snapToGrid/>
                <w:szCs w:val="18"/>
              </w:rPr>
              <w:t xml:space="preserve"> ‘ is een optionele gebruikerskeuze.</w:t>
            </w:r>
            <w:r w:rsidRPr="00AF2670">
              <w:rPr>
                <w:snapToGrid/>
                <w:szCs w:val="18"/>
              </w:rPr>
              <w:t>.</w:t>
            </w:r>
          </w:p>
          <w:p w14:paraId="158C61D6" w14:textId="77777777" w:rsidR="00A97BDA" w:rsidRDefault="00A97BDA" w:rsidP="00A97BDA">
            <w:pPr>
              <w:keepNext/>
              <w:rPr>
                <w:u w:val="single"/>
              </w:rPr>
            </w:pPr>
          </w:p>
          <w:p w14:paraId="00758A89" w14:textId="13B26148" w:rsidR="00A97BDA" w:rsidRDefault="00A97BDA" w:rsidP="00A97BDA">
            <w:pPr>
              <w:keepNext/>
            </w:pPr>
            <w:r w:rsidRPr="00F2328A">
              <w:rPr>
                <w:u w:val="single"/>
              </w:rPr>
              <w:t>Mapping</w:t>
            </w:r>
            <w:r>
              <w:rPr>
                <w:u w:val="single"/>
              </w:rPr>
              <w:t xml:space="preserve"> optionele tekst</w:t>
            </w:r>
            <w:r w:rsidRPr="00F2328A">
              <w:rPr>
                <w:u w:val="single"/>
              </w:rPr>
              <w:t>:</w:t>
            </w:r>
          </w:p>
          <w:p w14:paraId="7F6101BD" w14:textId="77777777" w:rsidR="004C4C7E" w:rsidRPr="00DB7FA4" w:rsidRDefault="004C4C7E" w:rsidP="004C4C7E">
            <w:pPr>
              <w:spacing w:line="240" w:lineRule="auto"/>
              <w:rPr>
                <w:sz w:val="16"/>
                <w:szCs w:val="16"/>
              </w:rPr>
            </w:pPr>
            <w:r w:rsidRPr="00DB7FA4">
              <w:rPr>
                <w:rFonts w:cs="Arial"/>
                <w:sz w:val="16"/>
                <w:szCs w:val="16"/>
              </w:rPr>
              <w:t xml:space="preserve">//IMKAD_AangebodenStuk/StukdeelHypotheek [aanduidingHypotheek = </w:t>
            </w:r>
            <w:r w:rsidRPr="00266B90">
              <w:rPr>
                <w:rFonts w:cs="Arial"/>
                <w:sz w:val="16"/>
                <w:szCs w:val="16"/>
              </w:rPr>
              <w:t>overbruggings</w:t>
            </w:r>
            <w:r>
              <w:rPr>
                <w:rFonts w:cs="Arial"/>
                <w:sz w:val="16"/>
                <w:szCs w:val="16"/>
              </w:rPr>
              <w:t>hypotheek</w:t>
            </w:r>
            <w:r w:rsidRPr="00DB7FA4">
              <w:rPr>
                <w:rFonts w:cs="Arial"/>
                <w:sz w:val="16"/>
                <w:szCs w:val="16"/>
              </w:rPr>
              <w:t>]</w:t>
            </w:r>
          </w:p>
          <w:p w14:paraId="38504F9C" w14:textId="1ED73394" w:rsidR="00A97BDA" w:rsidRDefault="0044706B" w:rsidP="00A97BDA">
            <w:pPr>
              <w:spacing w:line="240" w:lineRule="auto"/>
              <w:rPr>
                <w:rFonts w:cs="Arial"/>
                <w:sz w:val="16"/>
                <w:szCs w:val="16"/>
              </w:rPr>
            </w:pPr>
            <w:r>
              <w:rPr>
                <w:rFonts w:cs="Arial"/>
                <w:sz w:val="16"/>
                <w:szCs w:val="16"/>
              </w:rPr>
              <w:t>t</w:t>
            </w:r>
            <w:r w:rsidR="00A97BDA">
              <w:rPr>
                <w:rFonts w:cs="Arial"/>
                <w:sz w:val="16"/>
                <w:szCs w:val="16"/>
              </w:rPr>
              <w:t>ekst</w:t>
            </w:r>
            <w:r>
              <w:rPr>
                <w:rFonts w:cs="Arial"/>
                <w:sz w:val="16"/>
                <w:szCs w:val="16"/>
              </w:rPr>
              <w:t>k</w:t>
            </w:r>
            <w:r w:rsidR="00A97BDA">
              <w:rPr>
                <w:rFonts w:cs="Arial"/>
                <w:sz w:val="16"/>
                <w:szCs w:val="16"/>
              </w:rPr>
              <w:t>euze</w:t>
            </w:r>
          </w:p>
          <w:p w14:paraId="7C0AE318" w14:textId="77777777" w:rsidR="00A97BDA" w:rsidRPr="00DB7FA4" w:rsidRDefault="00A97BDA" w:rsidP="00A97BDA">
            <w:pPr>
              <w:keepNext/>
              <w:spacing w:line="240" w:lineRule="auto"/>
              <w:ind w:left="227"/>
              <w:rPr>
                <w:sz w:val="16"/>
                <w:szCs w:val="16"/>
              </w:rPr>
            </w:pPr>
            <w:r w:rsidRPr="00DB7FA4">
              <w:rPr>
                <w:sz w:val="16"/>
                <w:szCs w:val="16"/>
              </w:rPr>
              <w:t>./tagNaam(‘k_</w:t>
            </w:r>
            <w:r>
              <w:rPr>
                <w:sz w:val="16"/>
                <w:szCs w:val="16"/>
              </w:rPr>
              <w:t>RegistergoederenTezamen</w:t>
            </w:r>
            <w:r w:rsidRPr="00DB7FA4">
              <w:rPr>
                <w:sz w:val="16"/>
                <w:szCs w:val="16"/>
              </w:rPr>
              <w:t>’)</w:t>
            </w:r>
          </w:p>
          <w:p w14:paraId="5E59F6F6" w14:textId="48B709B4" w:rsidR="00FB0D87" w:rsidRDefault="00A97BDA" w:rsidP="00A97BDA">
            <w:r>
              <w:rPr>
                <w:sz w:val="16"/>
                <w:szCs w:val="16"/>
              </w:rPr>
              <w:t xml:space="preserve">     </w:t>
            </w:r>
            <w:r w:rsidRPr="00DB7FA4">
              <w:rPr>
                <w:sz w:val="16"/>
                <w:szCs w:val="16"/>
              </w:rPr>
              <w:t>./tekst</w:t>
            </w:r>
            <w:r>
              <w:rPr>
                <w:sz w:val="16"/>
                <w:szCs w:val="16"/>
              </w:rPr>
              <w:t xml:space="preserve"> =</w:t>
            </w:r>
            <w:r>
              <w:rPr>
                <w:i/>
                <w:sz w:val="16"/>
                <w:szCs w:val="16"/>
              </w:rPr>
              <w:t>‘</w:t>
            </w:r>
            <w:r>
              <w:rPr>
                <w:iCs/>
                <w:sz w:val="16"/>
                <w:szCs w:val="16"/>
              </w:rPr>
              <w:t>true’: tekst wordt getoond = ‘false’ of niet aanwezig: tekst wordt niet getoond</w:t>
            </w:r>
          </w:p>
        </w:tc>
      </w:tr>
      <w:tr w:rsidR="009D203C" w:rsidRPr="00343045" w14:paraId="6303AF10" w14:textId="77777777" w:rsidTr="00DB7FA4">
        <w:tc>
          <w:tcPr>
            <w:tcW w:w="6771" w:type="dxa"/>
            <w:shd w:val="clear" w:color="auto" w:fill="auto"/>
          </w:tcPr>
          <w:p w14:paraId="10B5C705" w14:textId="77777777" w:rsidR="001640A0" w:rsidRPr="00445131" w:rsidRDefault="001640A0" w:rsidP="001640A0">
            <w:pPr>
              <w:widowControl w:val="0"/>
              <w:autoSpaceDE w:val="0"/>
              <w:autoSpaceDN w:val="0"/>
              <w:adjustRightInd w:val="0"/>
              <w:snapToGrid w:val="0"/>
              <w:spacing w:line="240" w:lineRule="auto"/>
              <w:rPr>
                <w:color w:val="800080"/>
                <w:szCs w:val="18"/>
                <w:lang w:eastAsia="nl-NL"/>
              </w:rPr>
            </w:pPr>
            <w:r w:rsidRPr="00445131">
              <w:rPr>
                <w:color w:val="800080"/>
                <w:szCs w:val="18"/>
                <w:lang w:eastAsia="nl-NL"/>
              </w:rPr>
              <w:lastRenderedPageBreak/>
              <w:t>Ieder van de onder hypotheekgever begrepen personen, die desbetref</w:t>
            </w:r>
            <w:r w:rsidRPr="00445131">
              <w:rPr>
                <w:color w:val="800080"/>
                <w:szCs w:val="18"/>
                <w:lang w:eastAsia="nl-NL"/>
              </w:rPr>
              <w:softHyphen/>
              <w:t>fende zekerhe</w:t>
            </w:r>
            <w:r w:rsidRPr="00445131">
              <w:rPr>
                <w:color w:val="800080"/>
                <w:szCs w:val="18"/>
                <w:lang w:eastAsia="nl-NL"/>
              </w:rPr>
              <w:softHyphen/>
              <w:t>den aan schuldeiseres heeft verstrekt staat er jegens schuld</w:t>
            </w:r>
            <w:r w:rsidRPr="00445131">
              <w:rPr>
                <w:color w:val="800080"/>
                <w:szCs w:val="18"/>
                <w:lang w:eastAsia="nl-NL"/>
              </w:rPr>
              <w:softHyphen/>
              <w:t>eiseres voor in dat:</w:t>
            </w:r>
          </w:p>
          <w:p w14:paraId="28A0C0FE" w14:textId="77777777" w:rsidR="001640A0" w:rsidRPr="00445131" w:rsidRDefault="001640A0" w:rsidP="001640A0">
            <w:pPr>
              <w:numPr>
                <w:ilvl w:val="0"/>
                <w:numId w:val="33"/>
              </w:numPr>
              <w:autoSpaceDE w:val="0"/>
              <w:autoSpaceDN w:val="0"/>
              <w:adjustRightInd w:val="0"/>
              <w:snapToGrid w:val="0"/>
              <w:spacing w:line="240" w:lineRule="atLeast"/>
              <w:ind w:left="284" w:hanging="284"/>
              <w:contextualSpacing/>
              <w:rPr>
                <w:rFonts w:cs="Arial"/>
                <w:color w:val="800080"/>
                <w:szCs w:val="18"/>
                <w:lang w:eastAsia="nl-NL"/>
              </w:rPr>
            </w:pPr>
            <w:r w:rsidRPr="00445131">
              <w:rPr>
                <w:color w:val="800080"/>
                <w:szCs w:val="18"/>
                <w:lang w:eastAsia="nl-NL"/>
              </w:rPr>
              <w:t>hij over het laatst genoemde register</w:t>
            </w:r>
            <w:r w:rsidRPr="00445131">
              <w:rPr>
                <w:color w:val="800080"/>
                <w:szCs w:val="18"/>
                <w:lang w:eastAsia="nl-NL"/>
              </w:rPr>
              <w:softHyphen/>
              <w:t>goed en de verpande thans aanwe</w:t>
            </w:r>
            <w:r w:rsidRPr="00445131">
              <w:rPr>
                <w:color w:val="800080"/>
                <w:szCs w:val="18"/>
                <w:lang w:eastAsia="nl-NL"/>
              </w:rPr>
              <w:softHyphen/>
              <w:t>zige goederen de volle onvoorwaardelijke be</w:t>
            </w:r>
            <w:r w:rsidRPr="00445131">
              <w:rPr>
                <w:color w:val="800080"/>
                <w:szCs w:val="18"/>
                <w:lang w:eastAsia="nl-NL"/>
              </w:rPr>
              <w:softHyphen/>
              <w:t>schik</w:t>
            </w:r>
            <w:r w:rsidRPr="00445131">
              <w:rPr>
                <w:color w:val="800080"/>
                <w:szCs w:val="18"/>
                <w:lang w:eastAsia="nl-NL"/>
              </w:rPr>
              <w:softHyphen/>
              <w:t xml:space="preserve">king heeft en dat daarop geen beperkt recht noch beslag rust anders dan het recht van </w:t>
            </w:r>
            <w:r w:rsidRPr="00445131">
              <w:rPr>
                <w:rFonts w:cs="Arial"/>
                <w:szCs w:val="18"/>
                <w:lang w:eastAsia="nl-NL"/>
              </w:rPr>
              <w:fldChar w:fldCharType="begin"/>
            </w:r>
            <w:r w:rsidRPr="00445131">
              <w:rPr>
                <w:rFonts w:cs="Arial"/>
                <w:szCs w:val="18"/>
                <w:lang w:eastAsia="nl-NL"/>
              </w:rPr>
              <w:instrText>MacroButton Nomacro §</w:instrText>
            </w:r>
            <w:r w:rsidRPr="00445131">
              <w:rPr>
                <w:rFonts w:cs="Arial"/>
                <w:szCs w:val="18"/>
                <w:lang w:eastAsia="nl-NL"/>
              </w:rPr>
              <w:fldChar w:fldCharType="end"/>
            </w:r>
            <w:r w:rsidRPr="00445131">
              <w:rPr>
                <w:rFonts w:cs="Arial"/>
                <w:szCs w:val="18"/>
                <w:lang w:eastAsia="nl-NL"/>
              </w:rPr>
              <w:t>telwoord</w:t>
            </w:r>
            <w:r w:rsidRPr="00445131">
              <w:rPr>
                <w:rFonts w:cs="Arial"/>
                <w:szCs w:val="18"/>
                <w:lang w:eastAsia="nl-NL"/>
              </w:rPr>
              <w:fldChar w:fldCharType="begin"/>
            </w:r>
            <w:r w:rsidRPr="00445131">
              <w:rPr>
                <w:rFonts w:cs="Arial"/>
                <w:szCs w:val="18"/>
                <w:lang w:eastAsia="nl-NL"/>
              </w:rPr>
              <w:instrText>MacroButton Nomacro §</w:instrText>
            </w:r>
            <w:r w:rsidRPr="00445131">
              <w:rPr>
                <w:rFonts w:cs="Arial"/>
                <w:szCs w:val="18"/>
                <w:lang w:eastAsia="nl-NL"/>
              </w:rPr>
              <w:fldChar w:fldCharType="end"/>
            </w:r>
            <w:r w:rsidRPr="00445131">
              <w:rPr>
                <w:rFonts w:cs="Arial"/>
                <w:color w:val="800080"/>
                <w:szCs w:val="18"/>
                <w:lang w:eastAsia="nl-NL"/>
              </w:rPr>
              <w:t xml:space="preserve"> </w:t>
            </w:r>
            <w:r w:rsidRPr="00445131">
              <w:rPr>
                <w:color w:val="800080"/>
                <w:szCs w:val="18"/>
                <w:lang w:eastAsia="nl-NL"/>
              </w:rPr>
              <w:t xml:space="preserve">hypotheek gevestigd ten behoeve van </w:t>
            </w:r>
            <w:r w:rsidRPr="00445131">
              <w:rPr>
                <w:color w:val="3366FF"/>
                <w:szCs w:val="18"/>
                <w:lang w:eastAsia="nl-NL"/>
              </w:rPr>
              <w:t>schuldeiseres/</w:t>
            </w:r>
            <w:r w:rsidRPr="00445131">
              <w:rPr>
                <w:rFonts w:cs="Arial"/>
                <w:szCs w:val="18"/>
                <w:lang w:eastAsia="nl-NL"/>
              </w:rPr>
              <w:fldChar w:fldCharType="begin"/>
            </w:r>
            <w:r w:rsidRPr="00445131">
              <w:rPr>
                <w:rFonts w:cs="Arial"/>
                <w:szCs w:val="18"/>
                <w:lang w:eastAsia="nl-NL"/>
              </w:rPr>
              <w:instrText>MacroButton Nomacro §</w:instrText>
            </w:r>
            <w:r w:rsidRPr="00445131">
              <w:rPr>
                <w:rFonts w:cs="Arial"/>
                <w:szCs w:val="18"/>
                <w:lang w:eastAsia="nl-NL"/>
              </w:rPr>
              <w:fldChar w:fldCharType="end"/>
            </w:r>
            <w:r w:rsidRPr="00445131">
              <w:rPr>
                <w:rFonts w:cs="Arial"/>
                <w:szCs w:val="18"/>
                <w:lang w:eastAsia="nl-NL"/>
              </w:rPr>
              <w:t>naam hypotheekhouder</w:t>
            </w:r>
            <w:r w:rsidRPr="00445131">
              <w:rPr>
                <w:rFonts w:cs="Arial"/>
                <w:szCs w:val="18"/>
                <w:lang w:eastAsia="nl-NL"/>
              </w:rPr>
              <w:fldChar w:fldCharType="begin"/>
            </w:r>
            <w:r w:rsidRPr="00445131">
              <w:rPr>
                <w:rFonts w:cs="Arial"/>
                <w:szCs w:val="18"/>
                <w:lang w:eastAsia="nl-NL"/>
              </w:rPr>
              <w:instrText>MacroButton Nomacro §</w:instrText>
            </w:r>
            <w:r w:rsidRPr="00445131">
              <w:rPr>
                <w:rFonts w:cs="Arial"/>
                <w:szCs w:val="18"/>
                <w:lang w:eastAsia="nl-NL"/>
              </w:rPr>
              <w:fldChar w:fldCharType="end"/>
            </w:r>
            <w:r w:rsidRPr="00445131">
              <w:rPr>
                <w:rFonts w:cs="Arial"/>
                <w:color w:val="800080"/>
                <w:szCs w:val="18"/>
                <w:lang w:eastAsia="nl-NL"/>
              </w:rPr>
              <w:t>;</w:t>
            </w:r>
          </w:p>
          <w:p w14:paraId="3A189043" w14:textId="77777777" w:rsidR="001640A0" w:rsidRPr="00445131" w:rsidRDefault="001640A0" w:rsidP="001640A0">
            <w:pPr>
              <w:numPr>
                <w:ilvl w:val="0"/>
                <w:numId w:val="33"/>
              </w:numPr>
              <w:autoSpaceDE w:val="0"/>
              <w:autoSpaceDN w:val="0"/>
              <w:adjustRightInd w:val="0"/>
              <w:snapToGrid w:val="0"/>
              <w:spacing w:line="240" w:lineRule="atLeast"/>
              <w:ind w:left="284" w:hanging="284"/>
              <w:contextualSpacing/>
              <w:rPr>
                <w:rFonts w:cs="Arial"/>
                <w:color w:val="800080"/>
                <w:szCs w:val="18"/>
                <w:lang w:eastAsia="nl-NL"/>
              </w:rPr>
            </w:pPr>
            <w:r w:rsidRPr="00445131">
              <w:rPr>
                <w:color w:val="800080"/>
                <w:szCs w:val="18"/>
                <w:lang w:eastAsia="nl-NL"/>
              </w:rPr>
              <w:t xml:space="preserve">het laatst genoemde registergoed met geen andere hypotheek is of kan worden belast, welke gelijk in rang is of zal zijn aan de hypotheek te vestigen krachtens deze akte; </w:t>
            </w:r>
          </w:p>
          <w:p w14:paraId="5B6338D3" w14:textId="77777777" w:rsidR="001640A0" w:rsidRPr="00445131" w:rsidRDefault="001640A0" w:rsidP="001640A0">
            <w:pPr>
              <w:numPr>
                <w:ilvl w:val="0"/>
                <w:numId w:val="33"/>
              </w:numPr>
              <w:autoSpaceDE w:val="0"/>
              <w:autoSpaceDN w:val="0"/>
              <w:adjustRightInd w:val="0"/>
              <w:snapToGrid w:val="0"/>
              <w:spacing w:line="240" w:lineRule="atLeast"/>
              <w:ind w:left="284" w:hanging="284"/>
              <w:contextualSpacing/>
              <w:rPr>
                <w:rFonts w:cs="Arial"/>
                <w:color w:val="800080"/>
                <w:szCs w:val="18"/>
                <w:lang w:eastAsia="nl-NL"/>
              </w:rPr>
            </w:pPr>
            <w:r w:rsidRPr="00445131">
              <w:rPr>
                <w:rFonts w:cs="Arial"/>
                <w:color w:val="800080"/>
                <w:szCs w:val="18"/>
                <w:lang w:eastAsia="nl-NL"/>
              </w:rPr>
              <w:t>hij het laatst genoemde re</w:t>
            </w:r>
            <w:r w:rsidRPr="00445131">
              <w:rPr>
                <w:color w:val="800080"/>
                <w:szCs w:val="18"/>
                <w:lang w:eastAsia="nl-NL"/>
              </w:rPr>
              <w:t>gister</w:t>
            </w:r>
            <w:r w:rsidRPr="00445131">
              <w:rPr>
                <w:color w:val="800080"/>
                <w:szCs w:val="18"/>
                <w:lang w:eastAsia="nl-NL"/>
              </w:rPr>
              <w:softHyphen/>
              <w:t xml:space="preserve">goed geheel voor zelfbewoning gebruikt en dat het laatst genoemde registergoed derhalve niet is of wordt verhuurd, verpacht of anderszins in gebruik is bij derden. </w:t>
            </w:r>
          </w:p>
          <w:p w14:paraId="3C2EAD19" w14:textId="07C78B25" w:rsidR="009D203C" w:rsidRPr="00030A78" w:rsidRDefault="009D203C" w:rsidP="00030A78">
            <w:pPr>
              <w:tabs>
                <w:tab w:val="left" w:pos="-1440"/>
                <w:tab w:val="left" w:pos="-720"/>
              </w:tabs>
              <w:suppressAutoHyphens/>
              <w:rPr>
                <w:color w:val="7030A0"/>
                <w:szCs w:val="18"/>
                <w:highlight w:val="yellow"/>
              </w:rPr>
            </w:pPr>
          </w:p>
        </w:tc>
        <w:tc>
          <w:tcPr>
            <w:tcW w:w="7371" w:type="dxa"/>
            <w:shd w:val="clear" w:color="auto" w:fill="auto"/>
          </w:tcPr>
          <w:p w14:paraId="7357E05F" w14:textId="4FDDE861" w:rsidR="00EC5131" w:rsidRDefault="00EC5131" w:rsidP="00EC5131">
            <w:r w:rsidRPr="00030A78">
              <w:t xml:space="preserve">Combinatie van </w:t>
            </w:r>
            <w:r>
              <w:t>optionele</w:t>
            </w:r>
            <w:r w:rsidRPr="00030A78">
              <w:t xml:space="preserve"> en </w:t>
            </w:r>
            <w:r>
              <w:t>verplichte t</w:t>
            </w:r>
            <w:r w:rsidRPr="00030A78">
              <w:t>ekst</w:t>
            </w:r>
            <w:r>
              <w:t xml:space="preserve"> welke wordt getoond voor de </w:t>
            </w:r>
            <w:r w:rsidRPr="0031578B">
              <w:t>overbruggingslening</w:t>
            </w:r>
            <w:r w:rsidRPr="00030A78">
              <w:t>.</w:t>
            </w:r>
          </w:p>
          <w:p w14:paraId="0D47844A" w14:textId="77777777" w:rsidR="00EC5131" w:rsidRDefault="00EC5131" w:rsidP="00EC5131">
            <w:pPr>
              <w:rPr>
                <w:rFonts w:cs="Arial"/>
                <w:szCs w:val="18"/>
                <w:lang w:eastAsia="nl-NL"/>
              </w:rPr>
            </w:pPr>
            <w:r w:rsidRPr="00030A78">
              <w:t xml:space="preserve"> De tekst </w:t>
            </w:r>
            <w:r w:rsidRPr="00356A9D">
              <w:rPr>
                <w:color w:val="3366FF"/>
                <w:szCs w:val="18"/>
                <w:lang w:eastAsia="nl-NL"/>
              </w:rPr>
              <w:t>schuldeiseres/</w:t>
            </w:r>
            <w:r w:rsidRPr="00356A9D">
              <w:rPr>
                <w:rFonts w:cs="Arial"/>
                <w:szCs w:val="18"/>
                <w:lang w:eastAsia="nl-NL"/>
              </w:rPr>
              <w:fldChar w:fldCharType="begin"/>
            </w:r>
            <w:r w:rsidRPr="00356A9D">
              <w:rPr>
                <w:rFonts w:cs="Arial"/>
                <w:szCs w:val="18"/>
                <w:lang w:eastAsia="nl-NL"/>
              </w:rPr>
              <w:instrText>MacroButton Nomacro §</w:instrText>
            </w:r>
            <w:r w:rsidRPr="00356A9D">
              <w:rPr>
                <w:rFonts w:cs="Arial"/>
                <w:szCs w:val="18"/>
                <w:lang w:eastAsia="nl-NL"/>
              </w:rPr>
              <w:fldChar w:fldCharType="end"/>
            </w:r>
            <w:r w:rsidRPr="00356A9D">
              <w:rPr>
                <w:rFonts w:cs="Arial"/>
                <w:szCs w:val="18"/>
                <w:lang w:eastAsia="nl-NL"/>
              </w:rPr>
              <w:t>naam hypotheekhouder</w:t>
            </w:r>
            <w:r w:rsidRPr="00356A9D">
              <w:rPr>
                <w:rFonts w:cs="Arial"/>
                <w:szCs w:val="18"/>
                <w:lang w:eastAsia="nl-NL"/>
              </w:rPr>
              <w:fldChar w:fldCharType="begin"/>
            </w:r>
            <w:r w:rsidRPr="00356A9D">
              <w:rPr>
                <w:rFonts w:cs="Arial"/>
                <w:szCs w:val="18"/>
                <w:lang w:eastAsia="nl-NL"/>
              </w:rPr>
              <w:instrText>MacroButton Nomacro §</w:instrText>
            </w:r>
            <w:r w:rsidRPr="00356A9D">
              <w:rPr>
                <w:rFonts w:cs="Arial"/>
                <w:szCs w:val="18"/>
                <w:lang w:eastAsia="nl-NL"/>
              </w:rPr>
              <w:fldChar w:fldCharType="end"/>
            </w:r>
            <w:r>
              <w:rPr>
                <w:rFonts w:cs="Arial"/>
                <w:szCs w:val="18"/>
                <w:lang w:eastAsia="nl-NL"/>
              </w:rPr>
              <w:t xml:space="preserve"> is een verplichte keuze</w:t>
            </w:r>
          </w:p>
          <w:p w14:paraId="0BAAD464" w14:textId="77777777" w:rsidR="00EC5131" w:rsidRDefault="00EC5131" w:rsidP="00EC5131">
            <w:pPr>
              <w:rPr>
                <w:sz w:val="16"/>
                <w:szCs w:val="16"/>
              </w:rPr>
            </w:pPr>
            <w:r w:rsidRPr="00030A78">
              <w:t>.</w:t>
            </w:r>
            <w:r w:rsidRPr="00236797" w:rsidDel="00AA4BFD">
              <w:t xml:space="preserve"> </w:t>
            </w:r>
            <w:r w:rsidRPr="00DB7FA4">
              <w:rPr>
                <w:u w:val="single"/>
              </w:rPr>
              <w:t xml:space="preserve">Mapping </w:t>
            </w:r>
            <w:r>
              <w:rPr>
                <w:u w:val="single"/>
              </w:rPr>
              <w:t>tonen tekst</w:t>
            </w:r>
            <w:r w:rsidRPr="00DB7FA4">
              <w:rPr>
                <w:u w:val="single"/>
              </w:rPr>
              <w:t>:</w:t>
            </w:r>
          </w:p>
          <w:p w14:paraId="33A2BB13" w14:textId="77777777" w:rsidR="00EC5131" w:rsidRDefault="00EC5131" w:rsidP="00EC5131">
            <w:pPr>
              <w:widowControl w:val="0"/>
              <w:tabs>
                <w:tab w:val="left" w:pos="-1440"/>
                <w:tab w:val="left" w:pos="-720"/>
              </w:tabs>
              <w:suppressAutoHyphens/>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Pr="00EE1A0C">
              <w:rPr>
                <w:rFonts w:cs="Arial"/>
                <w:sz w:val="16"/>
                <w:szCs w:val="16"/>
              </w:rPr>
              <w:t>overbruggings</w:t>
            </w:r>
            <w:r w:rsidRPr="009A5858">
              <w:rPr>
                <w:rFonts w:cs="Arial"/>
                <w:sz w:val="16"/>
                <w:szCs w:val="16"/>
              </w:rPr>
              <w:t>hypotheek</w:t>
            </w:r>
            <w:r w:rsidRPr="00DB7FA4">
              <w:rPr>
                <w:rFonts w:cs="Arial"/>
                <w:sz w:val="16"/>
                <w:szCs w:val="16"/>
              </w:rPr>
              <w:t>]</w:t>
            </w:r>
          </w:p>
          <w:p w14:paraId="04EF8AF8" w14:textId="77777777" w:rsidR="00EC5131" w:rsidRDefault="00EC5131" w:rsidP="00EC5131">
            <w:pPr>
              <w:widowControl w:val="0"/>
              <w:tabs>
                <w:tab w:val="left" w:pos="-1440"/>
                <w:tab w:val="left" w:pos="-720"/>
              </w:tabs>
              <w:suppressAutoHyphens/>
              <w:spacing w:line="240" w:lineRule="auto"/>
              <w:rPr>
                <w:rFonts w:cs="Arial"/>
                <w:sz w:val="16"/>
                <w:szCs w:val="16"/>
              </w:rPr>
            </w:pPr>
          </w:p>
          <w:p w14:paraId="74B2EF02" w14:textId="77777777" w:rsidR="00EC5131" w:rsidRPr="00B97244" w:rsidRDefault="00EC5131" w:rsidP="00EC5131">
            <w:pPr>
              <w:spacing w:line="240" w:lineRule="auto"/>
              <w:rPr>
                <w:u w:val="single"/>
              </w:rPr>
            </w:pPr>
            <w:r w:rsidRPr="00B97244">
              <w:rPr>
                <w:u w:val="single"/>
              </w:rPr>
              <w:t>Mapping telwoord</w:t>
            </w:r>
            <w:r>
              <w:rPr>
                <w:u w:val="single"/>
              </w:rPr>
              <w:t xml:space="preserve"> overbruggingshypotheek:</w:t>
            </w:r>
          </w:p>
          <w:p w14:paraId="0F88124C" w14:textId="77777777" w:rsidR="00EC5131" w:rsidRPr="00DB7FA4" w:rsidRDefault="00EC5131" w:rsidP="00EC5131">
            <w:pPr>
              <w:spacing w:line="240" w:lineRule="auto"/>
              <w:rPr>
                <w:sz w:val="16"/>
                <w:szCs w:val="16"/>
              </w:rPr>
            </w:pPr>
            <w:r w:rsidRPr="00DB7FA4">
              <w:rPr>
                <w:rFonts w:cs="Arial"/>
                <w:sz w:val="16"/>
                <w:szCs w:val="16"/>
              </w:rPr>
              <w:t xml:space="preserve">//IMKAD_AangebodenStuk/StukdeelHypotheek [aanduidingHypotheek = </w:t>
            </w:r>
            <w:r w:rsidRPr="00266B90">
              <w:rPr>
                <w:rFonts w:cs="Arial"/>
                <w:sz w:val="16"/>
                <w:szCs w:val="16"/>
              </w:rPr>
              <w:t>overbruggings</w:t>
            </w:r>
            <w:r>
              <w:rPr>
                <w:rFonts w:cs="Arial"/>
                <w:sz w:val="16"/>
                <w:szCs w:val="16"/>
              </w:rPr>
              <w:t>hypotheek</w:t>
            </w:r>
            <w:r w:rsidRPr="00DB7FA4">
              <w:rPr>
                <w:rFonts w:cs="Arial"/>
                <w:sz w:val="16"/>
                <w:szCs w:val="16"/>
              </w:rPr>
              <w:t>]</w:t>
            </w:r>
          </w:p>
          <w:p w14:paraId="723296BE" w14:textId="77777777" w:rsidR="00EC5131" w:rsidRDefault="00EC5131" w:rsidP="00EC5131">
            <w:pPr>
              <w:spacing w:line="240" w:lineRule="auto"/>
              <w:rPr>
                <w:sz w:val="16"/>
                <w:szCs w:val="16"/>
              </w:rPr>
            </w:pPr>
            <w:r w:rsidRPr="00DB7FA4">
              <w:rPr>
                <w:sz w:val="16"/>
                <w:szCs w:val="16"/>
              </w:rPr>
              <w:tab/>
              <w:t>./</w:t>
            </w:r>
            <w:r w:rsidRPr="00B13D63">
              <w:rPr>
                <w:sz w:val="16"/>
                <w:szCs w:val="16"/>
              </w:rPr>
              <w:t>rangordeHypotheek</w:t>
            </w:r>
          </w:p>
          <w:p w14:paraId="19CDEC83" w14:textId="77777777" w:rsidR="00EC5131" w:rsidRDefault="00EC5131" w:rsidP="00EC5131">
            <w:pPr>
              <w:spacing w:line="240" w:lineRule="auto"/>
              <w:rPr>
                <w:sz w:val="16"/>
                <w:szCs w:val="16"/>
              </w:rPr>
            </w:pPr>
          </w:p>
          <w:p w14:paraId="0BF7303D" w14:textId="77777777" w:rsidR="00EC5131" w:rsidRDefault="00EC5131" w:rsidP="00EC5131">
            <w:pPr>
              <w:keepNext/>
              <w:spacing w:line="240" w:lineRule="auto"/>
              <w:rPr>
                <w:u w:val="single"/>
              </w:rPr>
            </w:pPr>
            <w:r w:rsidRPr="00DB7FA4">
              <w:rPr>
                <w:u w:val="single"/>
              </w:rPr>
              <w:t xml:space="preserve">Mapping </w:t>
            </w:r>
            <w:r>
              <w:rPr>
                <w:u w:val="single"/>
              </w:rPr>
              <w:t>tonen naam hypotheekhouder of schuldeiseres</w:t>
            </w:r>
            <w:r w:rsidRPr="00DB7FA4">
              <w:rPr>
                <w:u w:val="single"/>
              </w:rPr>
              <w:t>:</w:t>
            </w:r>
          </w:p>
          <w:p w14:paraId="2502550D" w14:textId="77777777" w:rsidR="00EC5131" w:rsidRPr="0023420B" w:rsidRDefault="00EC5131" w:rsidP="00EC5131">
            <w:pPr>
              <w:keepNext/>
              <w:spacing w:line="240" w:lineRule="auto"/>
              <w:rPr>
                <w:sz w:val="16"/>
                <w:szCs w:val="16"/>
              </w:rPr>
            </w:pPr>
            <w:r w:rsidRPr="0023420B">
              <w:t>Indien</w:t>
            </w:r>
            <w:r>
              <w:t xml:space="preserve"> aanwezig deze waarde gebruiken:</w:t>
            </w:r>
          </w:p>
          <w:p w14:paraId="658592BC" w14:textId="77777777" w:rsidR="00EC5131" w:rsidRPr="00C86E53" w:rsidRDefault="00EC5131" w:rsidP="00EC5131">
            <w:pPr>
              <w:rPr>
                <w:rFonts w:cs="Arial"/>
                <w:sz w:val="16"/>
                <w:szCs w:val="16"/>
              </w:rPr>
            </w:pPr>
            <w:r w:rsidRPr="00C86E53">
              <w:rPr>
                <w:sz w:val="16"/>
                <w:szCs w:val="16"/>
              </w:rPr>
              <w:t xml:space="preserve">//IMKAD_AangebodenStuk/StukdeelHypotheek </w:t>
            </w:r>
            <w:r w:rsidRPr="00C86E53">
              <w:rPr>
                <w:rFonts w:cs="Arial"/>
                <w:sz w:val="16"/>
                <w:szCs w:val="16"/>
              </w:rPr>
              <w:t>[aanduidingHypotheek = overbruggingshypotheek]/</w:t>
            </w:r>
          </w:p>
          <w:p w14:paraId="505B2D48" w14:textId="4502C4A0" w:rsidR="00EC5131" w:rsidRPr="00C86E53" w:rsidRDefault="00F67EEA" w:rsidP="00EC5131">
            <w:pPr>
              <w:keepNext/>
              <w:spacing w:line="240" w:lineRule="auto"/>
              <w:ind w:left="227"/>
              <w:rPr>
                <w:sz w:val="16"/>
                <w:szCs w:val="16"/>
              </w:rPr>
            </w:pPr>
            <w:r>
              <w:rPr>
                <w:sz w:val="16"/>
                <w:szCs w:val="16"/>
              </w:rPr>
              <w:t>naam</w:t>
            </w:r>
            <w:r w:rsidR="00EC5131">
              <w:rPr>
                <w:sz w:val="16"/>
                <w:szCs w:val="16"/>
              </w:rPr>
              <w:t>Hypotheekhouder</w:t>
            </w:r>
            <w:r w:rsidR="00EC5131" w:rsidRPr="00C86E53">
              <w:rPr>
                <w:sz w:val="16"/>
                <w:szCs w:val="16"/>
              </w:rPr>
              <w:t xml:space="preserve"> (vrije tekst)</w:t>
            </w:r>
          </w:p>
          <w:p w14:paraId="54E50E14" w14:textId="77777777" w:rsidR="00EC5131" w:rsidRPr="0023420B" w:rsidRDefault="00EC5131" w:rsidP="00EC5131">
            <w:pPr>
              <w:widowControl w:val="0"/>
              <w:tabs>
                <w:tab w:val="left" w:pos="-1440"/>
                <w:tab w:val="left" w:pos="-720"/>
                <w:tab w:val="left" w:pos="3109"/>
              </w:tabs>
              <w:suppressAutoHyphens/>
              <w:spacing w:line="240" w:lineRule="auto"/>
              <w:rPr>
                <w:rFonts w:cs="Arial"/>
                <w:szCs w:val="18"/>
              </w:rPr>
            </w:pPr>
            <w:r w:rsidRPr="0023420B">
              <w:rPr>
                <w:rFonts w:cs="Arial"/>
                <w:szCs w:val="18"/>
              </w:rPr>
              <w:t xml:space="preserve">     </w:t>
            </w:r>
          </w:p>
          <w:p w14:paraId="7259F6D2" w14:textId="77777777" w:rsidR="00EC5131" w:rsidRDefault="00EC5131" w:rsidP="00EC5131">
            <w:r w:rsidRPr="0023420B">
              <w:rPr>
                <w:rFonts w:cs="Arial"/>
                <w:szCs w:val="18"/>
              </w:rPr>
              <w:t xml:space="preserve">Anders </w:t>
            </w:r>
            <w:r>
              <w:rPr>
                <w:rFonts w:cs="Arial"/>
                <w:szCs w:val="18"/>
              </w:rPr>
              <w:t xml:space="preserve">altijd </w:t>
            </w:r>
            <w:r w:rsidRPr="0023420B">
              <w:rPr>
                <w:rFonts w:cs="Arial"/>
                <w:szCs w:val="18"/>
              </w:rPr>
              <w:t xml:space="preserve">de waarde </w:t>
            </w:r>
            <w:r>
              <w:rPr>
                <w:rFonts w:cs="Arial"/>
                <w:szCs w:val="18"/>
              </w:rPr>
              <w:t>‘</w:t>
            </w:r>
            <w:r w:rsidRPr="0023420B">
              <w:rPr>
                <w:color w:val="3366FF"/>
                <w:szCs w:val="18"/>
                <w:lang w:eastAsia="nl-NL"/>
              </w:rPr>
              <w:t>schuldeiseres</w:t>
            </w:r>
            <w:r>
              <w:rPr>
                <w:szCs w:val="18"/>
                <w:lang w:eastAsia="nl-NL"/>
              </w:rPr>
              <w:t>’</w:t>
            </w:r>
            <w:r w:rsidRPr="0023420B">
              <w:rPr>
                <w:rFonts w:cs="Arial"/>
                <w:szCs w:val="18"/>
              </w:rPr>
              <w:t xml:space="preserve"> tonen</w:t>
            </w:r>
            <w:r w:rsidRPr="0023420B">
              <w:rPr>
                <w:rFonts w:cs="Arial"/>
                <w:szCs w:val="18"/>
              </w:rPr>
              <w:tab/>
            </w:r>
          </w:p>
          <w:p w14:paraId="5862D7F5" w14:textId="6862BEE4" w:rsidR="004E7D42" w:rsidRDefault="004E7D42" w:rsidP="00445131">
            <w:pPr>
              <w:widowControl w:val="0"/>
              <w:tabs>
                <w:tab w:val="left" w:pos="-1440"/>
                <w:tab w:val="left" w:pos="-720"/>
                <w:tab w:val="left" w:pos="3109"/>
              </w:tabs>
              <w:suppressAutoHyphens/>
              <w:spacing w:line="240" w:lineRule="auto"/>
            </w:pPr>
          </w:p>
        </w:tc>
      </w:tr>
      <w:tr w:rsidR="00EC5131" w:rsidRPr="00343045" w14:paraId="42DEEC36" w14:textId="77777777" w:rsidTr="00DB7FA4">
        <w:tc>
          <w:tcPr>
            <w:tcW w:w="6771" w:type="dxa"/>
            <w:shd w:val="clear" w:color="auto" w:fill="auto"/>
          </w:tcPr>
          <w:p w14:paraId="6ABB2857" w14:textId="7AF75D34" w:rsidR="00EC5131" w:rsidRPr="00445131" w:rsidRDefault="00466B55" w:rsidP="00445131">
            <w:pPr>
              <w:widowControl w:val="0"/>
              <w:snapToGrid w:val="0"/>
              <w:spacing w:line="276" w:lineRule="auto"/>
              <w:rPr>
                <w:rFonts w:cs="Arial"/>
                <w:color w:val="800080"/>
                <w:szCs w:val="18"/>
                <w:lang w:eastAsia="nl-NL"/>
              </w:rPr>
            </w:pPr>
            <w:r w:rsidRPr="006879F9">
              <w:rPr>
                <w:rFonts w:cs="Arial"/>
                <w:b/>
                <w:bCs/>
                <w:color w:val="800080"/>
                <w:szCs w:val="18"/>
              </w:rPr>
              <w:t>Verpanding recht op kooppenningen</w:t>
            </w:r>
            <w:r w:rsidR="00EC5131" w:rsidRPr="00445131">
              <w:rPr>
                <w:rFonts w:cs="Arial"/>
                <w:color w:val="800080"/>
                <w:szCs w:val="18"/>
                <w:lang w:eastAsia="nl-NL"/>
              </w:rPr>
              <w:br/>
              <w:t xml:space="preserve">Voor zover schuldenaar het hiervoor onder </w:t>
            </w:r>
            <w:r w:rsidR="00EC5131" w:rsidRPr="00445131">
              <w:rPr>
                <w:rFonts w:cs="Arial"/>
                <w:iCs/>
                <w:color w:val="800080"/>
                <w:szCs w:val="18"/>
                <w:lang w:eastAsia="nl-NL"/>
              </w:rPr>
              <w:t>Overbruggingshypotheek</w:t>
            </w:r>
            <w:r w:rsidR="00EC5131" w:rsidRPr="00445131">
              <w:rPr>
                <w:rFonts w:cs="Arial"/>
                <w:color w:val="800080"/>
                <w:szCs w:val="18"/>
                <w:lang w:eastAsia="nl-NL"/>
              </w:rPr>
              <w:t xml:space="preserve"> omschreven registergoed heeft verkocht en deze koop is ingeschreven in de openbare registers zoals bedoeld in artikel 7:3 B</w:t>
            </w:r>
            <w:r w:rsidR="004A5665">
              <w:rPr>
                <w:rFonts w:cs="Arial"/>
                <w:color w:val="800080"/>
                <w:szCs w:val="18"/>
                <w:lang w:eastAsia="nl-NL"/>
              </w:rPr>
              <w:t xml:space="preserve">urgerlijk </w:t>
            </w:r>
            <w:r w:rsidR="00EC5131" w:rsidRPr="00445131">
              <w:rPr>
                <w:rFonts w:cs="Arial"/>
                <w:color w:val="800080"/>
                <w:szCs w:val="18"/>
                <w:lang w:eastAsia="nl-NL"/>
              </w:rPr>
              <w:t>W</w:t>
            </w:r>
            <w:r w:rsidR="004A5665">
              <w:rPr>
                <w:rFonts w:cs="Arial"/>
                <w:color w:val="800080"/>
                <w:szCs w:val="18"/>
                <w:lang w:eastAsia="nl-NL"/>
              </w:rPr>
              <w:t>etboek</w:t>
            </w:r>
            <w:ins w:id="59" w:author="Groot, Karina de" w:date="2020-08-04T15:56:00Z">
              <w:r w:rsidR="0020399F">
                <w:rPr>
                  <w:rFonts w:cs="Arial"/>
                  <w:color w:val="800080"/>
                  <w:szCs w:val="18"/>
                  <w:lang w:eastAsia="nl-NL"/>
                </w:rPr>
                <w:t>,</w:t>
              </w:r>
            </w:ins>
            <w:r w:rsidR="00EC5131" w:rsidRPr="00445131">
              <w:rPr>
                <w:rFonts w:cs="Arial"/>
                <w:color w:val="800080"/>
                <w:szCs w:val="18"/>
                <w:lang w:eastAsia="nl-NL"/>
              </w:rPr>
              <w:t xml:space="preserve"> geeft schuldenaar hierbij, tot meerdere zekerheid als hiervoor onder </w:t>
            </w:r>
            <w:r w:rsidR="00EC5131" w:rsidRPr="00445131">
              <w:rPr>
                <w:rFonts w:cs="Arial"/>
                <w:iCs/>
                <w:color w:val="800080"/>
                <w:szCs w:val="18"/>
                <w:lang w:eastAsia="nl-NL"/>
              </w:rPr>
              <w:t>Hypotheekstelling en verpanding van goederen</w:t>
            </w:r>
            <w:r w:rsidR="00EC5131" w:rsidRPr="00445131">
              <w:rPr>
                <w:rFonts w:cs="Arial"/>
                <w:color w:val="800080"/>
                <w:szCs w:val="18"/>
                <w:lang w:eastAsia="nl-NL"/>
              </w:rPr>
              <w:t xml:space="preserve"> omschreven, in pand aan schuldeiseres, die dit pandrecht aanvaardt, alle rechten, aanspraken en vorderingen die schuldenaar heeft of te eniger tijd zal verkrijgen jegens de koper van bedoeld registergoed of de betrokken notaris tot betaling van de koopprijs van bedoeld registergoed. Schuldenaar is tot deze </w:t>
            </w:r>
            <w:r w:rsidR="00EC5131" w:rsidRPr="00445131">
              <w:rPr>
                <w:rFonts w:cs="Arial"/>
                <w:color w:val="800080"/>
                <w:szCs w:val="18"/>
                <w:lang w:eastAsia="nl-NL"/>
              </w:rPr>
              <w:lastRenderedPageBreak/>
              <w:t xml:space="preserve">verpanding bevoegd en op de vordering tot betaling van de koopprijs rust geen beperkt recht noch beslag. Zonder schriftelijke toestemming van schuldeiseres is schuldenaar niet bevoegd zijn genoemde bestaande of toekomstige vorderingen ter zake de verkoop aan derden over te dragen respectievelijk te leveren of hierop een beperkt recht ten behoeve van een ander dan schuldeiseres te vestigen. </w:t>
            </w:r>
          </w:p>
          <w:p w14:paraId="29077CD4" w14:textId="77777777" w:rsidR="00EC5131" w:rsidRPr="00445131" w:rsidRDefault="00EC5131" w:rsidP="00445131">
            <w:pPr>
              <w:widowControl w:val="0"/>
              <w:snapToGrid w:val="0"/>
              <w:spacing w:line="276" w:lineRule="auto"/>
              <w:rPr>
                <w:rFonts w:cs="Arial"/>
                <w:color w:val="800080"/>
                <w:szCs w:val="18"/>
                <w:lang w:eastAsia="nl-NL"/>
              </w:rPr>
            </w:pPr>
            <w:r w:rsidRPr="00445131">
              <w:rPr>
                <w:rFonts w:cs="Arial"/>
                <w:color w:val="800080"/>
                <w:szCs w:val="18"/>
                <w:lang w:eastAsia="nl-NL"/>
              </w:rPr>
              <w:t xml:space="preserve">Schuldenaar verplicht zich hierbij jegens schuldeiseres aan de koper van bedoeld registergoed of de betrokken notaris mededeling te doen van voormelde verpanding. Schuldeiseres blijft te allen tijde bevoegd deze mededeling ook zelf te doen. </w:t>
            </w:r>
          </w:p>
          <w:p w14:paraId="40231C4E" w14:textId="77777777" w:rsidR="00EC5131" w:rsidRPr="00EC5131" w:rsidDel="001640A0" w:rsidRDefault="00EC5131" w:rsidP="001640A0">
            <w:pPr>
              <w:widowControl w:val="0"/>
              <w:autoSpaceDE w:val="0"/>
              <w:autoSpaceDN w:val="0"/>
              <w:adjustRightInd w:val="0"/>
              <w:snapToGrid w:val="0"/>
              <w:spacing w:line="240" w:lineRule="auto"/>
              <w:rPr>
                <w:color w:val="800080"/>
                <w:szCs w:val="18"/>
                <w:lang w:eastAsia="nl-NL"/>
              </w:rPr>
            </w:pPr>
          </w:p>
        </w:tc>
        <w:tc>
          <w:tcPr>
            <w:tcW w:w="7371" w:type="dxa"/>
            <w:shd w:val="clear" w:color="auto" w:fill="auto"/>
          </w:tcPr>
          <w:p w14:paraId="2CC077D1" w14:textId="77777777" w:rsidR="004F6BA1" w:rsidRPr="00D669FA" w:rsidRDefault="004F6BA1" w:rsidP="004F6BA1">
            <w:pPr>
              <w:keepNext/>
              <w:spacing w:line="240" w:lineRule="auto"/>
            </w:pPr>
            <w:r>
              <w:lastRenderedPageBreak/>
              <w:t>Verplichte tekst als is gekozen voor Overbruggingshypotheek.</w:t>
            </w:r>
          </w:p>
          <w:p w14:paraId="6EC165A3" w14:textId="77777777" w:rsidR="004F6BA1" w:rsidRDefault="004F6BA1" w:rsidP="004F6BA1">
            <w:pPr>
              <w:keepNext/>
              <w:spacing w:line="240" w:lineRule="auto"/>
              <w:rPr>
                <w:u w:val="single"/>
              </w:rPr>
            </w:pPr>
          </w:p>
          <w:p w14:paraId="0C6520D1" w14:textId="77777777" w:rsidR="004F6BA1" w:rsidRDefault="004F6BA1" w:rsidP="004F6BA1">
            <w:pPr>
              <w:keepNext/>
              <w:spacing w:line="240" w:lineRule="auto"/>
              <w:rPr>
                <w:sz w:val="16"/>
                <w:szCs w:val="16"/>
              </w:rPr>
            </w:pPr>
            <w:r w:rsidRPr="00DB7FA4">
              <w:rPr>
                <w:u w:val="single"/>
              </w:rPr>
              <w:t xml:space="preserve">Mapping </w:t>
            </w:r>
            <w:r>
              <w:rPr>
                <w:u w:val="single"/>
              </w:rPr>
              <w:t>tonen tekst</w:t>
            </w:r>
            <w:r w:rsidRPr="00DB7FA4">
              <w:rPr>
                <w:u w:val="single"/>
              </w:rPr>
              <w:t>:</w:t>
            </w:r>
          </w:p>
          <w:p w14:paraId="1EA8BC7B" w14:textId="77777777" w:rsidR="004F6BA1" w:rsidRDefault="004F6BA1" w:rsidP="004F6BA1">
            <w:pPr>
              <w:rPr>
                <w:sz w:val="16"/>
              </w:rPr>
            </w:pPr>
            <w:r w:rsidRPr="00DB7FA4">
              <w:rPr>
                <w:sz w:val="16"/>
              </w:rPr>
              <w:t xml:space="preserve">//IMKAD_AangebodenStuk/StukdeelHypotheek </w:t>
            </w:r>
            <w:r w:rsidRPr="00DB7FA4">
              <w:rPr>
                <w:rFonts w:cs="Arial"/>
                <w:sz w:val="16"/>
                <w:szCs w:val="16"/>
              </w:rPr>
              <w:t xml:space="preserve">[aanduidingHypotheek = </w:t>
            </w:r>
            <w:r w:rsidRPr="00EE1A0C">
              <w:rPr>
                <w:rFonts w:cs="Arial"/>
                <w:sz w:val="16"/>
                <w:szCs w:val="16"/>
              </w:rPr>
              <w:t>overbruggings</w:t>
            </w:r>
            <w:r w:rsidRPr="009A5858">
              <w:rPr>
                <w:rFonts w:cs="Arial"/>
                <w:sz w:val="16"/>
                <w:szCs w:val="16"/>
              </w:rPr>
              <w:t>hypotheek</w:t>
            </w:r>
            <w:r w:rsidRPr="00DB7FA4">
              <w:rPr>
                <w:rFonts w:cs="Arial"/>
                <w:sz w:val="16"/>
                <w:szCs w:val="16"/>
              </w:rPr>
              <w:t>]</w:t>
            </w:r>
          </w:p>
          <w:p w14:paraId="1E01B73A" w14:textId="77777777" w:rsidR="00EC5131" w:rsidRPr="00030A78" w:rsidDel="001640A0" w:rsidRDefault="00EC5131" w:rsidP="00AA4BFD">
            <w:pPr>
              <w:widowControl w:val="0"/>
              <w:tabs>
                <w:tab w:val="left" w:pos="-1440"/>
                <w:tab w:val="left" w:pos="-720"/>
                <w:tab w:val="left" w:pos="3109"/>
              </w:tabs>
              <w:suppressAutoHyphens/>
              <w:spacing w:line="240" w:lineRule="auto"/>
            </w:pPr>
          </w:p>
        </w:tc>
      </w:tr>
    </w:tbl>
    <w:p w14:paraId="03FFF390" w14:textId="70CD077C" w:rsidR="00292E54" w:rsidRDefault="00292E54" w:rsidP="00E86B55">
      <w:pPr>
        <w:rPr>
          <w:lang w:val="nl"/>
        </w:rPr>
      </w:pPr>
    </w:p>
    <w:p w14:paraId="04A50BA6" w14:textId="0899A46C" w:rsidR="00292E54" w:rsidRDefault="00292E54">
      <w:pPr>
        <w:spacing w:line="240" w:lineRule="auto"/>
        <w:rPr>
          <w:lang w:val="nl"/>
        </w:rPr>
      </w:pPr>
    </w:p>
    <w:p w14:paraId="1C07C2E8" w14:textId="77777777" w:rsidR="00E86B55" w:rsidRPr="0033368E" w:rsidRDefault="00E86B55">
      <w:pPr>
        <w:rPr>
          <w:lang w:val="nl"/>
        </w:rPr>
      </w:pPr>
    </w:p>
    <w:p w14:paraId="1F5FE995" w14:textId="21DE6280" w:rsidR="002606D8" w:rsidRDefault="00292E54" w:rsidP="00E86B55">
      <w:pPr>
        <w:pStyle w:val="Kop2"/>
      </w:pPr>
      <w:bookmarkStart w:id="60" w:name="_Toc46478449"/>
      <w:r>
        <w:t>Verpanding bouwdepot</w:t>
      </w:r>
      <w:bookmarkEnd w:id="6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92E54" w:rsidRPr="00343045" w14:paraId="4401550D" w14:textId="77777777" w:rsidTr="00E46440">
        <w:tc>
          <w:tcPr>
            <w:tcW w:w="6771" w:type="dxa"/>
            <w:shd w:val="clear" w:color="auto" w:fill="auto"/>
          </w:tcPr>
          <w:p w14:paraId="63751560" w14:textId="77777777" w:rsidR="00292E54" w:rsidRPr="0033368E" w:rsidRDefault="00292E54" w:rsidP="00445131">
            <w:pPr>
              <w:widowControl w:val="0"/>
              <w:snapToGrid w:val="0"/>
              <w:spacing w:line="276" w:lineRule="auto"/>
              <w:rPr>
                <w:rFonts w:cs="Arial"/>
                <w:color w:val="800080"/>
                <w:szCs w:val="18"/>
                <w:lang w:eastAsia="nl-NL"/>
              </w:rPr>
            </w:pPr>
            <w:r w:rsidRPr="0033368E">
              <w:rPr>
                <w:rFonts w:cs="Arial"/>
                <w:b/>
                <w:bCs/>
                <w:color w:val="800080"/>
                <w:szCs w:val="18"/>
                <w:lang w:eastAsia="nl-NL"/>
              </w:rPr>
              <w:t>VERPANDING BOUWDEPOT</w:t>
            </w:r>
            <w:r w:rsidRPr="0033368E">
              <w:rPr>
                <w:rFonts w:cs="Arial"/>
                <w:color w:val="800080"/>
                <w:szCs w:val="18"/>
                <w:lang w:eastAsia="nl-NL"/>
              </w:rPr>
              <w:t xml:space="preserve"> </w:t>
            </w:r>
            <w:r w:rsidRPr="0033368E">
              <w:rPr>
                <w:rFonts w:cs="Arial"/>
                <w:color w:val="800080"/>
                <w:szCs w:val="18"/>
                <w:lang w:eastAsia="nl-NL"/>
              </w:rPr>
              <w:br/>
              <w:t>Schuldenaar heeft heden een bedrag, overeenkomstig de door schuldeiseres opgemaakte afsluitnota, bij schuldeiseres in depot gestort, welk bedrag dient ter betaling van de kosten van de bouw casu quo verbouwing van het hiervoor onder Hypotheekstelling en verpanding van goederen omschreven onderpand. Uitkering van dit depotbedrag geschiedt met inachtneming van de op deze lening van toepassing zijnde Voorwaarden. Tot meerdere zekerheid als hiervoor onder Hypotheekstelling en verpanding van goederen omschreven geeft schuldenaar hierbij in pand aan schuldeiseres, die in pand aanvaardt, alle aanspraken en vorderingen op schuldeiseres uit hoofde van dit depot. Schuldenaar is tot deze verpanding bevoegd en op de vorderingen uit hoofde van dit depot rust geen beperkt recht noch beslag.</w:t>
            </w:r>
          </w:p>
          <w:p w14:paraId="19F068B2" w14:textId="77777777" w:rsidR="00292E54" w:rsidRPr="00030A78" w:rsidRDefault="00292E54" w:rsidP="00E46440">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p>
        </w:tc>
        <w:tc>
          <w:tcPr>
            <w:tcW w:w="7371" w:type="dxa"/>
            <w:shd w:val="clear" w:color="auto" w:fill="auto"/>
          </w:tcPr>
          <w:p w14:paraId="4DB7B66D" w14:textId="77777777" w:rsidR="00292E54" w:rsidRDefault="00292E54" w:rsidP="00292E54">
            <w:pPr>
              <w:keepNext/>
              <w:spacing w:line="240" w:lineRule="auto"/>
              <w:rPr>
                <w:szCs w:val="16"/>
              </w:rPr>
            </w:pPr>
            <w:r>
              <w:rPr>
                <w:szCs w:val="16"/>
              </w:rPr>
              <w:t xml:space="preserve"> Optionele tekst.</w:t>
            </w:r>
          </w:p>
          <w:p w14:paraId="227F2485" w14:textId="77777777" w:rsidR="00292E54" w:rsidRDefault="00292E54" w:rsidP="00292E54">
            <w:pPr>
              <w:keepNext/>
              <w:spacing w:line="240" w:lineRule="auto"/>
              <w:rPr>
                <w:szCs w:val="16"/>
              </w:rPr>
            </w:pPr>
          </w:p>
          <w:p w14:paraId="6AE02823" w14:textId="77777777" w:rsidR="00292E54" w:rsidRDefault="00292E54" w:rsidP="00292E54">
            <w:pPr>
              <w:keepNext/>
            </w:pPr>
            <w:r w:rsidRPr="00F2328A">
              <w:rPr>
                <w:u w:val="single"/>
              </w:rPr>
              <w:t>Mapping</w:t>
            </w:r>
            <w:r>
              <w:rPr>
                <w:u w:val="single"/>
              </w:rPr>
              <w:t xml:space="preserve"> optionele tekst</w:t>
            </w:r>
            <w:r w:rsidRPr="00F2328A">
              <w:rPr>
                <w:u w:val="single"/>
              </w:rPr>
              <w:t>:</w:t>
            </w:r>
          </w:p>
          <w:p w14:paraId="3470B8E8" w14:textId="77777777" w:rsidR="00292E54" w:rsidRDefault="00292E54" w:rsidP="00292E54">
            <w:pPr>
              <w:spacing w:line="240" w:lineRule="auto"/>
              <w:rPr>
                <w:rFonts w:cs="Arial"/>
                <w:sz w:val="16"/>
                <w:szCs w:val="16"/>
              </w:rPr>
            </w:pPr>
            <w:r w:rsidRPr="00DB7FA4">
              <w:rPr>
                <w:rFonts w:cs="Arial"/>
                <w:sz w:val="16"/>
                <w:szCs w:val="16"/>
              </w:rPr>
              <w:t>//IMKAD_AangebodenStuk/</w:t>
            </w:r>
            <w:r>
              <w:rPr>
                <w:rFonts w:cs="Arial"/>
                <w:sz w:val="16"/>
                <w:szCs w:val="16"/>
              </w:rPr>
              <w:t xml:space="preserve"> TekstKeuze</w:t>
            </w:r>
          </w:p>
          <w:p w14:paraId="63726F3A" w14:textId="27DEA081" w:rsidR="00292E54" w:rsidRPr="00DB7FA4" w:rsidRDefault="00292E54" w:rsidP="00292E54">
            <w:pPr>
              <w:keepNext/>
              <w:spacing w:line="240" w:lineRule="auto"/>
              <w:ind w:left="227"/>
              <w:rPr>
                <w:sz w:val="16"/>
                <w:szCs w:val="16"/>
              </w:rPr>
            </w:pPr>
            <w:r w:rsidRPr="00DB7FA4">
              <w:rPr>
                <w:sz w:val="16"/>
                <w:szCs w:val="16"/>
              </w:rPr>
              <w:t>./tagNaam(‘k_</w:t>
            </w:r>
            <w:r>
              <w:rPr>
                <w:sz w:val="16"/>
                <w:szCs w:val="16"/>
              </w:rPr>
              <w:t>BouwDepot</w:t>
            </w:r>
            <w:r w:rsidRPr="00DB7FA4">
              <w:rPr>
                <w:sz w:val="16"/>
                <w:szCs w:val="16"/>
              </w:rPr>
              <w:t>’)</w:t>
            </w:r>
          </w:p>
          <w:p w14:paraId="36ED2DC3" w14:textId="3821E0D5" w:rsidR="00292E54" w:rsidRPr="006A1036" w:rsidRDefault="00292E54" w:rsidP="0033368E">
            <w:pPr>
              <w:keepNext/>
              <w:spacing w:line="240" w:lineRule="auto"/>
              <w:rPr>
                <w:sz w:val="16"/>
                <w:szCs w:val="16"/>
              </w:rPr>
            </w:pPr>
            <w:r>
              <w:rPr>
                <w:sz w:val="16"/>
                <w:szCs w:val="16"/>
              </w:rPr>
              <w:t xml:space="preserve">     </w:t>
            </w:r>
            <w:r w:rsidRPr="00DB7FA4">
              <w:rPr>
                <w:sz w:val="16"/>
                <w:szCs w:val="16"/>
              </w:rPr>
              <w:t>./tekst</w:t>
            </w:r>
            <w:r>
              <w:rPr>
                <w:sz w:val="16"/>
                <w:szCs w:val="16"/>
              </w:rPr>
              <w:t xml:space="preserve"> =</w:t>
            </w:r>
            <w:r>
              <w:rPr>
                <w:i/>
                <w:sz w:val="16"/>
                <w:szCs w:val="16"/>
              </w:rPr>
              <w:t>‘</w:t>
            </w:r>
            <w:r>
              <w:rPr>
                <w:iCs/>
                <w:sz w:val="16"/>
                <w:szCs w:val="16"/>
              </w:rPr>
              <w:t>true’: tekst wordt getoond = ‘false’ of niet aanwezig: tekst wordt niet getoond</w:t>
            </w:r>
          </w:p>
        </w:tc>
      </w:tr>
    </w:tbl>
    <w:p w14:paraId="694C649E" w14:textId="2A4C3C1F" w:rsidR="00B058F8" w:rsidRDefault="00B058F8" w:rsidP="00292E54">
      <w:pPr>
        <w:rPr>
          <w:lang w:val="nl"/>
        </w:rPr>
      </w:pPr>
    </w:p>
    <w:p w14:paraId="49AB4A6D" w14:textId="77777777" w:rsidR="00B058F8" w:rsidRDefault="00B058F8">
      <w:pPr>
        <w:spacing w:line="240" w:lineRule="auto"/>
        <w:rPr>
          <w:lang w:val="nl"/>
        </w:rPr>
      </w:pPr>
      <w:r>
        <w:rPr>
          <w:lang w:val="nl"/>
        </w:rPr>
        <w:br w:type="page"/>
      </w:r>
    </w:p>
    <w:p w14:paraId="452B5442" w14:textId="1A07897B" w:rsidR="00292E54" w:rsidRDefault="00B058F8" w:rsidP="00B058F8">
      <w:pPr>
        <w:pStyle w:val="Kop2"/>
      </w:pPr>
      <w:bookmarkStart w:id="61" w:name="_Toc46478450"/>
      <w:r>
        <w:lastRenderedPageBreak/>
        <w:t>Verpanding Lastendepot</w:t>
      </w:r>
      <w:bookmarkEnd w:id="6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B058F8" w:rsidRPr="00343045" w14:paraId="02E2B1EA" w14:textId="77777777" w:rsidTr="00E46440">
        <w:tc>
          <w:tcPr>
            <w:tcW w:w="6771" w:type="dxa"/>
            <w:shd w:val="clear" w:color="auto" w:fill="auto"/>
          </w:tcPr>
          <w:p w14:paraId="6EE3F95F" w14:textId="77777777" w:rsidR="001C2319" w:rsidRPr="0033368E" w:rsidRDefault="001C2319" w:rsidP="00445131">
            <w:pPr>
              <w:widowControl w:val="0"/>
              <w:snapToGrid w:val="0"/>
              <w:spacing w:line="276" w:lineRule="auto"/>
              <w:rPr>
                <w:rFonts w:cs="Arial"/>
                <w:color w:val="800080"/>
                <w:szCs w:val="18"/>
                <w:lang w:eastAsia="nl-NL"/>
              </w:rPr>
            </w:pPr>
            <w:r w:rsidRPr="0033368E">
              <w:rPr>
                <w:rFonts w:cs="Arial"/>
                <w:b/>
                <w:bCs/>
                <w:color w:val="800080"/>
                <w:szCs w:val="18"/>
                <w:lang w:eastAsia="nl-NL"/>
              </w:rPr>
              <w:t>VERPANDING LASTENDEPOT</w:t>
            </w:r>
            <w:r w:rsidRPr="0033368E">
              <w:rPr>
                <w:rFonts w:cs="Arial"/>
                <w:color w:val="800080"/>
                <w:szCs w:val="18"/>
                <w:lang w:eastAsia="nl-NL"/>
              </w:rPr>
              <w:t xml:space="preserve"> </w:t>
            </w:r>
            <w:r w:rsidRPr="0033368E">
              <w:rPr>
                <w:rFonts w:cs="Arial"/>
                <w:color w:val="800080"/>
                <w:szCs w:val="18"/>
                <w:lang w:eastAsia="nl-NL"/>
              </w:rPr>
              <w:br/>
              <w:t>Schuldenaar heeft heden een bedrag, overeenkomstig de door schuldeiseres opgemaakte afsluitnota, bij schuldeiseres in depot gestort, welk bedrag dient ter betaling van de rente en/of aflossing van de hiervoor vermelde geldlening. Uitkering van dit depotbedrag geschiedt met inachtneming van de op deze lening van toepassing zijnde Voorwaarden. Tot meerdere zekerheid als hiervoor onder Hypotheekstelling en verpanding van goederen omschreven geeft schuldenaar hierbij in pand aan schuldeiseres, die in pand aanvaardt, alle aanspraken en vorderingen op schuldeiseres uit hoofde van dit depot. Schuldenaar is tot deze verpanding bevoegd en op de vorderingen uit hoofde van dit depot rust geen beperkt recht noch beslag.</w:t>
            </w:r>
          </w:p>
          <w:p w14:paraId="0C90F01F" w14:textId="77777777" w:rsidR="00B058F8" w:rsidRPr="00030A78" w:rsidRDefault="00B058F8" w:rsidP="00E46440">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p>
        </w:tc>
        <w:tc>
          <w:tcPr>
            <w:tcW w:w="7371" w:type="dxa"/>
            <w:shd w:val="clear" w:color="auto" w:fill="auto"/>
          </w:tcPr>
          <w:p w14:paraId="2F589FAB" w14:textId="77777777" w:rsidR="00B058F8" w:rsidRDefault="00B058F8" w:rsidP="00E46440">
            <w:pPr>
              <w:keepNext/>
              <w:spacing w:line="240" w:lineRule="auto"/>
              <w:rPr>
                <w:szCs w:val="16"/>
              </w:rPr>
            </w:pPr>
            <w:r>
              <w:rPr>
                <w:szCs w:val="16"/>
              </w:rPr>
              <w:t xml:space="preserve"> Optionele tekst.</w:t>
            </w:r>
          </w:p>
          <w:p w14:paraId="75F224C1" w14:textId="77777777" w:rsidR="00B058F8" w:rsidRDefault="00B058F8" w:rsidP="00E46440">
            <w:pPr>
              <w:keepNext/>
              <w:spacing w:line="240" w:lineRule="auto"/>
              <w:rPr>
                <w:szCs w:val="16"/>
              </w:rPr>
            </w:pPr>
          </w:p>
          <w:p w14:paraId="657904CF" w14:textId="77777777" w:rsidR="00B058F8" w:rsidRDefault="00B058F8" w:rsidP="00E46440">
            <w:pPr>
              <w:keepNext/>
            </w:pPr>
            <w:r w:rsidRPr="00F2328A">
              <w:rPr>
                <w:u w:val="single"/>
              </w:rPr>
              <w:t>Mapping</w:t>
            </w:r>
            <w:r>
              <w:rPr>
                <w:u w:val="single"/>
              </w:rPr>
              <w:t xml:space="preserve"> optionele tekst</w:t>
            </w:r>
            <w:r w:rsidRPr="00F2328A">
              <w:rPr>
                <w:u w:val="single"/>
              </w:rPr>
              <w:t>:</w:t>
            </w:r>
          </w:p>
          <w:p w14:paraId="6EBA6D69" w14:textId="77777777" w:rsidR="00B058F8" w:rsidRDefault="00B058F8" w:rsidP="00E46440">
            <w:pPr>
              <w:spacing w:line="240" w:lineRule="auto"/>
              <w:rPr>
                <w:rFonts w:cs="Arial"/>
                <w:sz w:val="16"/>
                <w:szCs w:val="16"/>
              </w:rPr>
            </w:pPr>
            <w:r w:rsidRPr="00DB7FA4">
              <w:rPr>
                <w:rFonts w:cs="Arial"/>
                <w:sz w:val="16"/>
                <w:szCs w:val="16"/>
              </w:rPr>
              <w:t>//IMKAD_AangebodenStuk/</w:t>
            </w:r>
            <w:r>
              <w:rPr>
                <w:rFonts w:cs="Arial"/>
                <w:sz w:val="16"/>
                <w:szCs w:val="16"/>
              </w:rPr>
              <w:t xml:space="preserve"> TekstKeuze</w:t>
            </w:r>
          </w:p>
          <w:p w14:paraId="01044AC9" w14:textId="6FEB380B" w:rsidR="00B058F8" w:rsidRPr="00DB7FA4" w:rsidRDefault="00B058F8" w:rsidP="00E46440">
            <w:pPr>
              <w:keepNext/>
              <w:spacing w:line="240" w:lineRule="auto"/>
              <w:ind w:left="227"/>
              <w:rPr>
                <w:sz w:val="16"/>
                <w:szCs w:val="16"/>
              </w:rPr>
            </w:pPr>
            <w:r w:rsidRPr="00DB7FA4">
              <w:rPr>
                <w:sz w:val="16"/>
                <w:szCs w:val="16"/>
              </w:rPr>
              <w:t>./tagNaam(‘k_</w:t>
            </w:r>
            <w:r w:rsidR="001C2319">
              <w:rPr>
                <w:sz w:val="16"/>
                <w:szCs w:val="16"/>
              </w:rPr>
              <w:t>LastenDepot</w:t>
            </w:r>
            <w:r w:rsidRPr="00DB7FA4">
              <w:rPr>
                <w:sz w:val="16"/>
                <w:szCs w:val="16"/>
              </w:rPr>
              <w:t>’)</w:t>
            </w:r>
          </w:p>
          <w:p w14:paraId="1CB5BB64" w14:textId="77777777" w:rsidR="00B058F8" w:rsidRPr="006A1036" w:rsidRDefault="00B058F8" w:rsidP="00E46440">
            <w:pPr>
              <w:keepNext/>
              <w:spacing w:line="240" w:lineRule="auto"/>
              <w:rPr>
                <w:sz w:val="16"/>
                <w:szCs w:val="16"/>
              </w:rPr>
            </w:pPr>
            <w:r>
              <w:rPr>
                <w:sz w:val="16"/>
                <w:szCs w:val="16"/>
              </w:rPr>
              <w:t xml:space="preserve">     </w:t>
            </w:r>
            <w:r w:rsidRPr="00DB7FA4">
              <w:rPr>
                <w:sz w:val="16"/>
                <w:szCs w:val="16"/>
              </w:rPr>
              <w:t>./tekst</w:t>
            </w:r>
            <w:r>
              <w:rPr>
                <w:sz w:val="16"/>
                <w:szCs w:val="16"/>
              </w:rPr>
              <w:t xml:space="preserve"> =</w:t>
            </w:r>
            <w:r>
              <w:rPr>
                <w:i/>
                <w:sz w:val="16"/>
                <w:szCs w:val="16"/>
              </w:rPr>
              <w:t>‘</w:t>
            </w:r>
            <w:r>
              <w:rPr>
                <w:iCs/>
                <w:sz w:val="16"/>
                <w:szCs w:val="16"/>
              </w:rPr>
              <w:t>true’: tekst wordt getoond = ‘false’ of niet aanwezig: tekst wordt niet getoond</w:t>
            </w:r>
          </w:p>
        </w:tc>
      </w:tr>
    </w:tbl>
    <w:p w14:paraId="2E31E7D6" w14:textId="77777777" w:rsidR="00B058F8" w:rsidRPr="0033368E" w:rsidRDefault="00B058F8">
      <w:pPr>
        <w:rPr>
          <w:lang w:val="nl"/>
        </w:rPr>
      </w:pPr>
    </w:p>
    <w:p w14:paraId="3D90BAC4" w14:textId="44ECB93D" w:rsidR="00C80891" w:rsidRDefault="00B058F8" w:rsidP="00B13D63">
      <w:pPr>
        <w:pStyle w:val="Kop2"/>
        <w:pageBreakBefore/>
      </w:pPr>
      <w:bookmarkStart w:id="62" w:name="_Toc46478451"/>
      <w:r>
        <w:lastRenderedPageBreak/>
        <w:t>Aanvaarding</w:t>
      </w:r>
      <w:bookmarkEnd w:id="6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07F1E91B" w14:textId="77777777" w:rsidTr="00D77156">
        <w:trPr>
          <w:tblHeader/>
        </w:trPr>
        <w:tc>
          <w:tcPr>
            <w:tcW w:w="6771" w:type="dxa"/>
            <w:shd w:val="clear" w:color="auto" w:fill="auto"/>
          </w:tcPr>
          <w:p w14:paraId="7459CF89" w14:textId="77777777" w:rsidR="00E729A7" w:rsidRPr="00D77156" w:rsidRDefault="00E729A7" w:rsidP="00D77156">
            <w:pPr>
              <w:rPr>
                <w:b/>
              </w:rPr>
            </w:pPr>
            <w:r w:rsidRPr="00DB7FA4">
              <w:rPr>
                <w:b/>
              </w:rPr>
              <w:t>Modeldocument tekst</w:t>
            </w:r>
          </w:p>
        </w:tc>
        <w:tc>
          <w:tcPr>
            <w:tcW w:w="7371" w:type="dxa"/>
            <w:shd w:val="clear" w:color="auto" w:fill="auto"/>
          </w:tcPr>
          <w:p w14:paraId="347BAEE9" w14:textId="77777777" w:rsidR="00E729A7" w:rsidRPr="00D77156" w:rsidRDefault="00E729A7" w:rsidP="00E729A7">
            <w:pPr>
              <w:rPr>
                <w:b/>
              </w:rPr>
            </w:pPr>
            <w:r w:rsidRPr="00DB7FA4">
              <w:rPr>
                <w:b/>
              </w:rPr>
              <w:t>Toelichting</w:t>
            </w:r>
          </w:p>
        </w:tc>
      </w:tr>
      <w:tr w:rsidR="00E729A7" w:rsidRPr="00343045" w14:paraId="64CFC9BD" w14:textId="77777777" w:rsidTr="00DB7FA4">
        <w:tc>
          <w:tcPr>
            <w:tcW w:w="6771" w:type="dxa"/>
            <w:shd w:val="clear" w:color="auto" w:fill="auto"/>
          </w:tcPr>
          <w:p w14:paraId="12F43BF3" w14:textId="77777777" w:rsidR="006A1036" w:rsidRPr="006A1036" w:rsidRDefault="006A1036" w:rsidP="006A1036">
            <w:pPr>
              <w:widowControl w:val="0"/>
              <w:autoSpaceDE w:val="0"/>
              <w:autoSpaceDN w:val="0"/>
              <w:adjustRightInd w:val="0"/>
              <w:snapToGrid w:val="0"/>
              <w:spacing w:line="240" w:lineRule="auto"/>
              <w:rPr>
                <w:rFonts w:cs="Arial"/>
                <w:b/>
                <w:bCs/>
                <w:color w:val="FF0000"/>
                <w:szCs w:val="18"/>
                <w:lang w:eastAsia="nl-NL"/>
              </w:rPr>
            </w:pPr>
            <w:r w:rsidRPr="006A1036">
              <w:rPr>
                <w:rFonts w:cs="Arial"/>
                <w:b/>
                <w:bCs/>
                <w:color w:val="FF0000"/>
                <w:szCs w:val="18"/>
                <w:lang w:eastAsia="nl-NL"/>
              </w:rPr>
              <w:t>AANVAARDING ZEKERHEDEN EN HYPOTHEEKSTELLING</w:t>
            </w:r>
          </w:p>
          <w:p w14:paraId="3EACA03C" w14:textId="77777777" w:rsidR="006A1036" w:rsidRPr="006A1036" w:rsidRDefault="006A1036" w:rsidP="006A1036">
            <w:pPr>
              <w:widowControl w:val="0"/>
              <w:autoSpaceDE w:val="0"/>
              <w:autoSpaceDN w:val="0"/>
              <w:adjustRightInd w:val="0"/>
              <w:snapToGrid w:val="0"/>
              <w:spacing w:line="240" w:lineRule="auto"/>
              <w:rPr>
                <w:rFonts w:cs="Arial"/>
                <w:color w:val="FF0000"/>
                <w:szCs w:val="18"/>
                <w:lang w:eastAsia="nl-NL"/>
              </w:rPr>
            </w:pPr>
            <w:r w:rsidRPr="006A1036">
              <w:rPr>
                <w:rFonts w:cs="Arial"/>
                <w:color w:val="FF0000"/>
                <w:szCs w:val="18"/>
                <w:lang w:eastAsia="nl-NL"/>
              </w:rPr>
              <w:t>Schuldeiseres verklaart de hiervoor vermelde hypotheekstelling(en), de hierna vermelde (verpande) rechten, alle aangegane verbintenissen en alle verleende volmachten te aanvaarden.</w:t>
            </w:r>
          </w:p>
          <w:p w14:paraId="24668454" w14:textId="2A517B4E" w:rsidR="00E729A7" w:rsidRPr="00030A78" w:rsidRDefault="00E729A7" w:rsidP="001D5465">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p>
        </w:tc>
        <w:tc>
          <w:tcPr>
            <w:tcW w:w="7371" w:type="dxa"/>
            <w:shd w:val="clear" w:color="auto" w:fill="auto"/>
          </w:tcPr>
          <w:p w14:paraId="26BE1246" w14:textId="488BED39" w:rsidR="009D203C" w:rsidRPr="006A1036" w:rsidRDefault="006A1036" w:rsidP="006A1036">
            <w:pPr>
              <w:keepNext/>
              <w:spacing w:line="240" w:lineRule="auto"/>
              <w:ind w:left="227"/>
              <w:rPr>
                <w:sz w:val="16"/>
                <w:szCs w:val="16"/>
              </w:rPr>
            </w:pPr>
            <w:r>
              <w:t>Vaste tekst</w:t>
            </w:r>
          </w:p>
        </w:tc>
      </w:tr>
    </w:tbl>
    <w:p w14:paraId="127B4E5A" w14:textId="604CAF0A" w:rsidR="003952DF" w:rsidRDefault="003952DF"/>
    <w:p w14:paraId="78E404BF" w14:textId="77777777" w:rsidR="00D5315C" w:rsidRDefault="00D5315C"/>
    <w:p w14:paraId="1F6083D7" w14:textId="77777777" w:rsidR="0082293D" w:rsidRDefault="0082293D" w:rsidP="00D70CF4">
      <w:pPr>
        <w:pStyle w:val="Kop2"/>
        <w:pageBreakBefore/>
      </w:pPr>
      <w:bookmarkStart w:id="63" w:name="_Toc46478452"/>
      <w:r>
        <w:lastRenderedPageBreak/>
        <w:t>Woonplaatskeuze</w:t>
      </w:r>
      <w:bookmarkEnd w:id="6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50131BD5" w14:textId="77777777" w:rsidTr="00D77156">
        <w:trPr>
          <w:tblHeader/>
        </w:trPr>
        <w:tc>
          <w:tcPr>
            <w:tcW w:w="6771" w:type="dxa"/>
            <w:shd w:val="clear" w:color="auto" w:fill="auto"/>
          </w:tcPr>
          <w:p w14:paraId="54AE8607" w14:textId="77777777" w:rsidR="00E729A7" w:rsidRPr="00D77156" w:rsidRDefault="00E729A7" w:rsidP="00D77156">
            <w:pPr>
              <w:rPr>
                <w:b/>
              </w:rPr>
            </w:pPr>
            <w:r w:rsidRPr="00DB7FA4">
              <w:rPr>
                <w:b/>
              </w:rPr>
              <w:t>Modeldocument tekst</w:t>
            </w:r>
          </w:p>
        </w:tc>
        <w:tc>
          <w:tcPr>
            <w:tcW w:w="7371" w:type="dxa"/>
            <w:shd w:val="clear" w:color="auto" w:fill="auto"/>
          </w:tcPr>
          <w:p w14:paraId="465899DA" w14:textId="77777777" w:rsidR="00E729A7" w:rsidRPr="00D77156" w:rsidRDefault="00E729A7" w:rsidP="00D77156">
            <w:pPr>
              <w:rPr>
                <w:b/>
              </w:rPr>
            </w:pPr>
            <w:r w:rsidRPr="00DB7FA4">
              <w:rPr>
                <w:b/>
              </w:rPr>
              <w:t>Toelichting</w:t>
            </w:r>
          </w:p>
        </w:tc>
      </w:tr>
      <w:tr w:rsidR="00E729A7" w:rsidRPr="00343045" w14:paraId="415FD714" w14:textId="77777777" w:rsidTr="00DB7FA4">
        <w:tc>
          <w:tcPr>
            <w:tcW w:w="6771" w:type="dxa"/>
            <w:shd w:val="clear" w:color="auto" w:fill="auto"/>
          </w:tcPr>
          <w:p w14:paraId="081F99D7" w14:textId="77777777" w:rsidR="002043C9" w:rsidRPr="00AA7C70" w:rsidRDefault="002043C9" w:rsidP="00030A78">
            <w:pPr>
              <w:tabs>
                <w:tab w:val="left" w:pos="-1440"/>
                <w:tab w:val="left" w:pos="-720"/>
              </w:tabs>
              <w:suppressAutoHyphens/>
              <w:rPr>
                <w:rFonts w:cs="Arial"/>
                <w:b/>
                <w:snapToGrid/>
                <w:color w:val="800080"/>
                <w:kern w:val="0"/>
                <w:szCs w:val="18"/>
                <w:lang w:val="nl" w:eastAsia="nl-NL"/>
              </w:rPr>
            </w:pPr>
            <w:r w:rsidRPr="00AA7C70">
              <w:rPr>
                <w:rFonts w:cs="Arial"/>
                <w:b/>
                <w:snapToGrid/>
                <w:color w:val="800080"/>
                <w:kern w:val="0"/>
                <w:szCs w:val="18"/>
                <w:lang w:val="nl" w:eastAsia="nl-NL"/>
              </w:rPr>
              <w:t>DOMICILIEKEUZE</w:t>
            </w:r>
          </w:p>
          <w:p w14:paraId="326987C6" w14:textId="77777777" w:rsidR="00C43924" w:rsidRPr="00C43924" w:rsidRDefault="00C43924" w:rsidP="00C43924">
            <w:pPr>
              <w:autoSpaceDE w:val="0"/>
              <w:autoSpaceDN w:val="0"/>
              <w:adjustRightInd w:val="0"/>
              <w:rPr>
                <w:rFonts w:cs="Arial"/>
                <w:color w:val="800080"/>
                <w:szCs w:val="18"/>
              </w:rPr>
            </w:pPr>
            <w:r w:rsidRPr="00C43924">
              <w:rPr>
                <w:rFonts w:cs="Arial"/>
                <w:color w:val="800080"/>
                <w:szCs w:val="18"/>
              </w:rPr>
              <w:t>De comparanten, handelend als gemeld, verklaren voor de uitvoering en alle gevolgen van het bij deze akte overeengekomen woonplaats te kiezen ten kantore van de bewaarder van deze akte en schuldeiseres voorts nog te haren hoofdkantore.</w:t>
            </w:r>
          </w:p>
          <w:p w14:paraId="3F5D9051" w14:textId="32F31496" w:rsidR="00E729A7" w:rsidRPr="00030A78" w:rsidRDefault="00E729A7" w:rsidP="00030A78">
            <w:pPr>
              <w:tabs>
                <w:tab w:val="left" w:pos="-1440"/>
                <w:tab w:val="left" w:pos="-720"/>
              </w:tabs>
              <w:suppressAutoHyphens/>
              <w:rPr>
                <w:rFonts w:cs="Arial"/>
                <w:snapToGrid/>
                <w:color w:val="800080"/>
                <w:kern w:val="0"/>
                <w:szCs w:val="18"/>
                <w:lang w:val="nl" w:eastAsia="nl-NL"/>
              </w:rPr>
            </w:pPr>
          </w:p>
        </w:tc>
        <w:tc>
          <w:tcPr>
            <w:tcW w:w="7371" w:type="dxa"/>
            <w:shd w:val="clear" w:color="auto" w:fill="auto"/>
          </w:tcPr>
          <w:p w14:paraId="03764AA5" w14:textId="38136287" w:rsidR="00FA5F0B" w:rsidRDefault="00E729A7" w:rsidP="00B95357">
            <w:pPr>
              <w:spacing w:before="72" w:line="240" w:lineRule="auto"/>
              <w:rPr>
                <w:szCs w:val="18"/>
              </w:rPr>
            </w:pPr>
            <w:r w:rsidRPr="00DB7FA4">
              <w:rPr>
                <w:szCs w:val="18"/>
              </w:rPr>
              <w:t xml:space="preserve">Optionele </w:t>
            </w:r>
            <w:r w:rsidR="008C2345">
              <w:rPr>
                <w:szCs w:val="18"/>
              </w:rPr>
              <w:t>keuze</w:t>
            </w:r>
            <w:r w:rsidRPr="00DB7FA4">
              <w:rPr>
                <w:szCs w:val="18"/>
              </w:rPr>
              <w:t xml:space="preserve">tekst. </w:t>
            </w:r>
            <w:r w:rsidR="00FA5F0B" w:rsidRPr="00FA5F0B">
              <w:rPr>
                <w:szCs w:val="18"/>
              </w:rPr>
              <w:t>Deze paragraaf is verplicht als één van de personen uit één van de partijen een buitenlands adres heeft. (Het modeldocument dwingt dit niet af.)</w:t>
            </w:r>
          </w:p>
          <w:p w14:paraId="4ADDF117" w14:textId="411FA80D" w:rsidR="00E729A7" w:rsidRDefault="00E729A7" w:rsidP="00B95357">
            <w:pPr>
              <w:spacing w:before="72" w:line="240" w:lineRule="auto"/>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4499D2B0" w14:textId="77777777" w:rsidR="00A32B1C" w:rsidRDefault="00A32B1C" w:rsidP="00E729A7">
            <w:pPr>
              <w:keepNext/>
              <w:rPr>
                <w:szCs w:val="18"/>
                <w:u w:val="single"/>
              </w:rPr>
            </w:pPr>
          </w:p>
          <w:p w14:paraId="4F880D0A" w14:textId="5C9E6BC9" w:rsidR="00E729A7" w:rsidRPr="00DB7FA4" w:rsidRDefault="00E729A7" w:rsidP="00E729A7">
            <w:pPr>
              <w:keepNext/>
              <w:rPr>
                <w:szCs w:val="18"/>
                <w:u w:val="single"/>
              </w:rPr>
            </w:pPr>
            <w:r w:rsidRPr="00DB7FA4">
              <w:rPr>
                <w:szCs w:val="18"/>
                <w:u w:val="single"/>
              </w:rPr>
              <w:t>Mapping:</w:t>
            </w:r>
          </w:p>
          <w:p w14:paraId="31691B04" w14:textId="77777777" w:rsidR="00E729A7" w:rsidRPr="00DB7FA4" w:rsidRDefault="00E729A7" w:rsidP="00E729A7">
            <w:pPr>
              <w:keepNext/>
              <w:spacing w:line="240" w:lineRule="auto"/>
              <w:rPr>
                <w:sz w:val="16"/>
                <w:szCs w:val="16"/>
              </w:rPr>
            </w:pPr>
            <w:r w:rsidRPr="00DB7FA4">
              <w:rPr>
                <w:sz w:val="16"/>
                <w:szCs w:val="16"/>
              </w:rPr>
              <w:t>//IMKAD_AangebodenStuk/tia_TekstKeuze</w:t>
            </w:r>
          </w:p>
          <w:p w14:paraId="283E2EE3" w14:textId="77777777" w:rsidR="00E729A7" w:rsidRPr="00DB7FA4" w:rsidRDefault="00E729A7" w:rsidP="00E729A7">
            <w:pPr>
              <w:keepNext/>
              <w:spacing w:line="240" w:lineRule="auto"/>
              <w:ind w:left="227"/>
              <w:rPr>
                <w:sz w:val="16"/>
                <w:szCs w:val="16"/>
              </w:rPr>
            </w:pPr>
            <w:r w:rsidRPr="00DB7FA4">
              <w:rPr>
                <w:sz w:val="16"/>
                <w:szCs w:val="16"/>
              </w:rPr>
              <w:t>./tagNaam(‘k_Woonplaatskeuze’)</w:t>
            </w:r>
          </w:p>
          <w:p w14:paraId="74998A69" w14:textId="789E8555" w:rsidR="00540320" w:rsidRPr="005E48FA" w:rsidRDefault="00E729A7" w:rsidP="00286C30">
            <w:pPr>
              <w:keepNext/>
              <w:spacing w:line="240" w:lineRule="auto"/>
              <w:rPr>
                <w:iCs/>
                <w:szCs w:val="18"/>
              </w:rPr>
            </w:pPr>
            <w:r w:rsidRPr="00DB7FA4">
              <w:rPr>
                <w:sz w:val="16"/>
                <w:szCs w:val="16"/>
              </w:rPr>
              <w:t>./</w:t>
            </w:r>
            <w:r w:rsidRPr="00635E95">
              <w:rPr>
                <w:sz w:val="16"/>
                <w:szCs w:val="16"/>
              </w:rPr>
              <w:t>tekst</w:t>
            </w:r>
            <w:r w:rsidRPr="00635E95">
              <w:rPr>
                <w:szCs w:val="18"/>
              </w:rPr>
              <w:t>(</w:t>
            </w:r>
            <w:r w:rsidR="00635E95" w:rsidRPr="00635E95">
              <w:rPr>
                <w:szCs w:val="18"/>
              </w:rPr>
              <w:t>‘</w:t>
            </w:r>
            <w:r w:rsidR="00B96C4F" w:rsidRPr="001C7A88">
              <w:rPr>
                <w:rFonts w:cs="Arial"/>
                <w:szCs w:val="18"/>
                <w:lang w:eastAsia="nl-NL"/>
              </w:rPr>
              <w:t>De comparanten, handelend als gemeld, verklaren voor de uitvoering en alle gevolgen van het bij deze akte overeengekomen woonplaats te kiezen ten kantore van de bewaarder van deze akte en schuldeiseres voorts nog te haren hoofdkantore</w:t>
            </w:r>
          </w:p>
        </w:tc>
      </w:tr>
    </w:tbl>
    <w:p w14:paraId="14CAFAB4" w14:textId="77777777" w:rsidR="0082293D" w:rsidRDefault="0082293D" w:rsidP="008E3F95">
      <w:pPr>
        <w:pStyle w:val="Kop2"/>
        <w:numPr>
          <w:ilvl w:val="1"/>
          <w:numId w:val="1"/>
        </w:numPr>
      </w:pPr>
      <w:bookmarkStart w:id="64" w:name="_Toc46478453"/>
      <w:r>
        <w:t xml:space="preserve">Einde </w:t>
      </w:r>
      <w:r w:rsidRPr="0082293D">
        <w:rPr>
          <w:lang w:val="nl-NL"/>
        </w:rPr>
        <w:t>kadasterdeel</w:t>
      </w:r>
      <w:bookmarkEnd w:id="6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555A9F8" w14:textId="77777777" w:rsidTr="00D77156">
        <w:trPr>
          <w:tblHeader/>
        </w:trPr>
        <w:tc>
          <w:tcPr>
            <w:tcW w:w="6771" w:type="dxa"/>
            <w:shd w:val="clear" w:color="auto" w:fill="auto"/>
          </w:tcPr>
          <w:p w14:paraId="4A007619" w14:textId="77777777" w:rsidR="00E729A7" w:rsidRPr="00D77156" w:rsidRDefault="00E729A7" w:rsidP="00D77156">
            <w:pPr>
              <w:rPr>
                <w:b/>
              </w:rPr>
            </w:pPr>
            <w:r w:rsidRPr="00DB7FA4">
              <w:rPr>
                <w:b/>
              </w:rPr>
              <w:t>Modeldocument tekst</w:t>
            </w:r>
          </w:p>
        </w:tc>
        <w:tc>
          <w:tcPr>
            <w:tcW w:w="7371" w:type="dxa"/>
            <w:shd w:val="clear" w:color="auto" w:fill="auto"/>
          </w:tcPr>
          <w:p w14:paraId="0EBF8B74" w14:textId="77777777" w:rsidR="00E729A7" w:rsidRPr="00D77156" w:rsidRDefault="00E729A7" w:rsidP="00E729A7">
            <w:pPr>
              <w:rPr>
                <w:b/>
              </w:rPr>
            </w:pPr>
            <w:r w:rsidRPr="00DB7FA4">
              <w:rPr>
                <w:b/>
              </w:rPr>
              <w:t>Toelichting</w:t>
            </w:r>
          </w:p>
        </w:tc>
      </w:tr>
      <w:tr w:rsidR="00E729A7" w:rsidRPr="00343045" w14:paraId="3F23DC7A" w14:textId="77777777" w:rsidTr="00DB7FA4">
        <w:tc>
          <w:tcPr>
            <w:tcW w:w="6771" w:type="dxa"/>
            <w:shd w:val="clear" w:color="auto" w:fill="auto"/>
          </w:tcPr>
          <w:p w14:paraId="22667E37" w14:textId="77777777" w:rsidR="00E729A7" w:rsidRPr="001175A5"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1175A5">
              <w:rPr>
                <w:b/>
                <w:color w:val="FF0000"/>
                <w:szCs w:val="18"/>
              </w:rPr>
              <w:t>EINDE KADASTERDEEL</w:t>
            </w:r>
          </w:p>
        </w:tc>
        <w:tc>
          <w:tcPr>
            <w:tcW w:w="7371" w:type="dxa"/>
            <w:shd w:val="clear" w:color="auto" w:fill="auto"/>
          </w:tcPr>
          <w:p w14:paraId="5104C5C4" w14:textId="77777777" w:rsidR="00E729A7" w:rsidRPr="00DB7FA4" w:rsidRDefault="00E729A7" w:rsidP="00E729A7">
            <w:pPr>
              <w:rPr>
                <w:szCs w:val="18"/>
              </w:rPr>
            </w:pPr>
            <w:r w:rsidRPr="00DB7FA4">
              <w:rPr>
                <w:szCs w:val="18"/>
              </w:rPr>
              <w:t>Vaste tekst.</w:t>
            </w:r>
          </w:p>
        </w:tc>
      </w:tr>
    </w:tbl>
    <w:p w14:paraId="5DCDF9DA" w14:textId="77777777" w:rsidR="00C80891" w:rsidRDefault="00C80891" w:rsidP="00145092"/>
    <w:p w14:paraId="41F70F9D" w14:textId="77777777" w:rsidR="0000015B" w:rsidRPr="00B13D63" w:rsidRDefault="0000015B" w:rsidP="00B13D63">
      <w:pPr>
        <w:pStyle w:val="Kop2"/>
        <w:pageBreakBefore/>
        <w:numPr>
          <w:ilvl w:val="1"/>
          <w:numId w:val="1"/>
        </w:numPr>
        <w:rPr>
          <w:lang w:val="nl-NL"/>
        </w:rPr>
      </w:pPr>
      <w:bookmarkStart w:id="65" w:name="_Toc248216324"/>
      <w:bookmarkStart w:id="66" w:name="_Toc46478454"/>
      <w:r w:rsidRPr="00B13D63">
        <w:rPr>
          <w:lang w:val="nl-NL"/>
        </w:rPr>
        <w:lastRenderedPageBreak/>
        <w:t>Vrije gedeelte</w:t>
      </w:r>
      <w:bookmarkEnd w:id="65"/>
      <w:bookmarkEnd w:id="6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521DEFC2" w14:textId="77777777" w:rsidTr="00DB7FA4">
        <w:tc>
          <w:tcPr>
            <w:tcW w:w="6771" w:type="dxa"/>
            <w:shd w:val="clear" w:color="auto" w:fill="auto"/>
          </w:tcPr>
          <w:p w14:paraId="3E1ED7B2" w14:textId="77777777" w:rsidR="0000015B" w:rsidRPr="00DB7FA4" w:rsidRDefault="0000015B" w:rsidP="00012F09">
            <w:pPr>
              <w:rPr>
                <w:rFonts w:cs="Arial"/>
                <w:color w:val="999999"/>
              </w:rPr>
            </w:pPr>
          </w:p>
        </w:tc>
        <w:tc>
          <w:tcPr>
            <w:tcW w:w="7371" w:type="dxa"/>
            <w:shd w:val="clear" w:color="auto" w:fill="auto"/>
          </w:tcPr>
          <w:p w14:paraId="4045A37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De Kadaster stylesheet</w:t>
            </w:r>
            <w:r w:rsidRPr="00343045">
              <w:t xml:space="preserve"> biedt geen ondersteuning voor het invullen van variabelen uit dit tekstdeel.</w:t>
            </w:r>
            <w:r w:rsidRPr="00A10B2A">
              <w:t xml:space="preserve"> </w:t>
            </w:r>
          </w:p>
          <w:p w14:paraId="4A9C602C" w14:textId="77777777" w:rsidR="00266366" w:rsidRDefault="00266366" w:rsidP="00DB7FA4">
            <w:pPr>
              <w:spacing w:before="72"/>
            </w:pPr>
          </w:p>
          <w:p w14:paraId="6C225950" w14:textId="77777777" w:rsidR="00266366" w:rsidRPr="00DB7FA4" w:rsidRDefault="00266366" w:rsidP="00DB7FA4">
            <w:pPr>
              <w:spacing w:before="72"/>
              <w:rPr>
                <w:u w:val="single"/>
              </w:rPr>
            </w:pPr>
            <w:r w:rsidRPr="00DB7FA4">
              <w:rPr>
                <w:u w:val="single"/>
              </w:rPr>
              <w:t>Mapping:</w:t>
            </w:r>
          </w:p>
          <w:p w14:paraId="5C883602" w14:textId="77777777" w:rsidR="00266366" w:rsidRDefault="00266366" w:rsidP="00DB7FA4">
            <w:pPr>
              <w:keepNext/>
              <w:spacing w:line="240" w:lineRule="auto"/>
              <w:rPr>
                <w:sz w:val="16"/>
                <w:szCs w:val="16"/>
              </w:rPr>
            </w:pPr>
            <w:r w:rsidRPr="00DB7FA4">
              <w:rPr>
                <w:sz w:val="16"/>
                <w:szCs w:val="16"/>
              </w:rPr>
              <w:t>//IMKAD_Aangebodenstuk/tia_TekstTweedeDeel</w:t>
            </w:r>
          </w:p>
          <w:p w14:paraId="7CC95063" w14:textId="3715DB3B" w:rsidR="0026263A" w:rsidRPr="00A10B2A" w:rsidRDefault="0026263A" w:rsidP="00DB7FA4">
            <w:pPr>
              <w:keepNext/>
              <w:spacing w:line="240" w:lineRule="auto"/>
            </w:pPr>
          </w:p>
        </w:tc>
      </w:tr>
    </w:tbl>
    <w:p w14:paraId="6183C0D0" w14:textId="77777777" w:rsidR="00E31BE8" w:rsidRPr="008E4889" w:rsidRDefault="00E31BE8" w:rsidP="00B75D8D">
      <w:pPr>
        <w:tabs>
          <w:tab w:val="left" w:pos="-1440"/>
          <w:tab w:val="left" w:pos="-720"/>
          <w:tab w:val="left" w:pos="425"/>
        </w:tabs>
        <w:suppressAutoHyphens/>
      </w:pPr>
    </w:p>
    <w:sectPr w:rsidR="00E31BE8" w:rsidRPr="008E4889" w:rsidSect="00D204AA">
      <w:pgSz w:w="16838" w:h="11906" w:orient="landscape" w:code="9"/>
      <w:pgMar w:top="2977" w:right="2977" w:bottom="1304" w:left="1304" w:header="567" w:footer="397" w:gutter="0"/>
      <w:cols w:space="708"/>
      <w:formProt w:val="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F1999" w14:textId="77777777" w:rsidR="00523E6C" w:rsidRDefault="00523E6C">
      <w:r>
        <w:separator/>
      </w:r>
    </w:p>
  </w:endnote>
  <w:endnote w:type="continuationSeparator" w:id="0">
    <w:p w14:paraId="6449F732" w14:textId="77777777" w:rsidR="00523E6C" w:rsidRDefault="00523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A725D" w14:textId="77777777" w:rsidR="00024DED" w:rsidRDefault="00024DED">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70716" w14:textId="77777777" w:rsidR="00024DED" w:rsidRDefault="00024DE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9CEA3" w14:textId="77777777" w:rsidR="00523E6C" w:rsidRDefault="00523E6C">
      <w:r>
        <w:separator/>
      </w:r>
    </w:p>
  </w:footnote>
  <w:footnote w:type="continuationSeparator" w:id="0">
    <w:p w14:paraId="1F4E0401" w14:textId="77777777" w:rsidR="00523E6C" w:rsidRDefault="00523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24DED" w14:paraId="35DAB4C0" w14:textId="77777777">
      <w:tc>
        <w:tcPr>
          <w:tcW w:w="4181" w:type="dxa"/>
        </w:tcPr>
        <w:p w14:paraId="1942E1BC" w14:textId="77777777" w:rsidR="00024DED" w:rsidRDefault="00024DED">
          <w:pPr>
            <w:pStyle w:val="tussenkopje"/>
            <w:spacing w:before="0"/>
          </w:pPr>
          <w:r>
            <w:t>Datum</w:t>
          </w:r>
        </w:p>
      </w:tc>
    </w:tr>
    <w:tr w:rsidR="00024DED" w14:paraId="31F62F59" w14:textId="77777777">
      <w:tc>
        <w:tcPr>
          <w:tcW w:w="4181" w:type="dxa"/>
        </w:tcPr>
        <w:p w14:paraId="22550038" w14:textId="5A22D1C3" w:rsidR="00024DED" w:rsidRDefault="00024DED">
          <w:pPr>
            <w:spacing w:line="240" w:lineRule="atLeast"/>
          </w:pPr>
          <w:r>
            <w:t>2 juli 2020</w:t>
          </w:r>
          <w:r>
            <w:fldChar w:fldCharType="begin"/>
          </w:r>
          <w:r>
            <w:instrText xml:space="preserve"> REF Datum </w:instrText>
          </w:r>
          <w:r>
            <w:fldChar w:fldCharType="end"/>
          </w:r>
        </w:p>
      </w:tc>
    </w:tr>
    <w:tr w:rsidR="00024DED" w14:paraId="61AF2C6C" w14:textId="77777777">
      <w:tc>
        <w:tcPr>
          <w:tcW w:w="4181" w:type="dxa"/>
        </w:tcPr>
        <w:p w14:paraId="4C833C5A" w14:textId="77777777" w:rsidR="00024DED" w:rsidRDefault="00024DED">
          <w:pPr>
            <w:pStyle w:val="tussenkopje"/>
          </w:pPr>
          <w:r>
            <w:t>Titel</w:t>
          </w:r>
        </w:p>
      </w:tc>
    </w:tr>
    <w:tr w:rsidR="00024DED" w14:paraId="225B6903" w14:textId="77777777">
      <w:tc>
        <w:tcPr>
          <w:tcW w:w="4181" w:type="dxa"/>
        </w:tcPr>
        <w:p w14:paraId="18482260" w14:textId="6D844F28" w:rsidR="00024DED" w:rsidRDefault="00523E6C">
          <w:pPr>
            <w:spacing w:line="240" w:lineRule="atLeast"/>
            <w:rPr>
              <w:noProof/>
            </w:rPr>
          </w:pPr>
          <w:r>
            <w:fldChar w:fldCharType="begin"/>
          </w:r>
          <w:r>
            <w:instrText xml:space="preserve"> STYLEREF Titel \* MERGEFORMAT </w:instrText>
          </w:r>
          <w:r>
            <w:fldChar w:fldCharType="separate"/>
          </w:r>
          <w:r w:rsidR="0020399F">
            <w:rPr>
              <w:noProof/>
            </w:rPr>
            <w:t>Toelichting modeldocument Nationale-Nederlanden hypotheek</w:t>
          </w:r>
          <w:r>
            <w:rPr>
              <w:noProof/>
            </w:rPr>
            <w:fldChar w:fldCharType="end"/>
          </w:r>
        </w:p>
      </w:tc>
    </w:tr>
    <w:tr w:rsidR="00024DED" w14:paraId="2FC3AC41" w14:textId="77777777">
      <w:tc>
        <w:tcPr>
          <w:tcW w:w="4181" w:type="dxa"/>
        </w:tcPr>
        <w:p w14:paraId="27D84B0B" w14:textId="77777777" w:rsidR="00024DED" w:rsidRDefault="00024DED">
          <w:pPr>
            <w:pStyle w:val="tussenkopje"/>
          </w:pPr>
          <w:r>
            <w:t>Versie</w:t>
          </w:r>
        </w:p>
      </w:tc>
    </w:tr>
    <w:tr w:rsidR="00024DED" w14:paraId="15DCCC04" w14:textId="77777777">
      <w:tc>
        <w:tcPr>
          <w:tcW w:w="4181" w:type="dxa"/>
        </w:tcPr>
        <w:p w14:paraId="00B4097E" w14:textId="51AEC168" w:rsidR="00024DED" w:rsidRDefault="00024DED">
          <w:pPr>
            <w:spacing w:line="240" w:lineRule="atLeast"/>
          </w:pPr>
          <w:r>
            <w:t>1.0</w:t>
          </w:r>
        </w:p>
      </w:tc>
    </w:tr>
    <w:tr w:rsidR="00024DED" w14:paraId="4ADA9D66" w14:textId="77777777">
      <w:tc>
        <w:tcPr>
          <w:tcW w:w="4181" w:type="dxa"/>
        </w:tcPr>
        <w:p w14:paraId="528B737E" w14:textId="77777777" w:rsidR="00024DED" w:rsidRDefault="00024DED">
          <w:pPr>
            <w:pStyle w:val="tussenkopje"/>
          </w:pPr>
          <w:r>
            <w:t>Blad</w:t>
          </w:r>
        </w:p>
      </w:tc>
    </w:tr>
    <w:tr w:rsidR="00024DED" w14:paraId="714C52FD" w14:textId="77777777">
      <w:tc>
        <w:tcPr>
          <w:tcW w:w="4181" w:type="dxa"/>
        </w:tcPr>
        <w:p w14:paraId="3FD53483" w14:textId="3C195F14" w:rsidR="00024DED" w:rsidRDefault="00024DED">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r w:rsidR="00523E6C">
            <w:fldChar w:fldCharType="begin"/>
          </w:r>
          <w:r w:rsidR="00523E6C">
            <w:instrText xml:space="preserve"> NUMPAGES   \* MERGEFORMAT </w:instrText>
          </w:r>
          <w:r w:rsidR="00523E6C">
            <w:fldChar w:fldCharType="separate"/>
          </w:r>
          <w:r w:rsidR="0020399F">
            <w:rPr>
              <w:noProof/>
            </w:rPr>
            <w:instrText>36</w:instrText>
          </w:r>
          <w:r w:rsidR="00523E6C">
            <w:rPr>
              <w:noProof/>
            </w:rPr>
            <w:fldChar w:fldCharType="end"/>
          </w:r>
          <w:r>
            <w:instrText xml:space="preserve"> </w:instrText>
          </w:r>
          <w:r>
            <w:fldChar w:fldCharType="separate"/>
          </w:r>
          <w:r w:rsidR="0020399F">
            <w:rPr>
              <w:noProof/>
            </w:rPr>
            <w:t>37</w:t>
          </w:r>
          <w:r>
            <w:fldChar w:fldCharType="end"/>
          </w:r>
          <w:r>
            <w:t xml:space="preserve"> </w:t>
          </w:r>
        </w:p>
      </w:tc>
    </w:tr>
  </w:tbl>
  <w:p w14:paraId="1818A61B" w14:textId="11D9282E" w:rsidR="00024DED" w:rsidRDefault="00024DED">
    <w:pPr>
      <w:pStyle w:val="Koptekst"/>
    </w:pPr>
    <w:r>
      <w:rPr>
        <w:noProof/>
        <w:snapToGrid/>
        <w:lang w:eastAsia="nl-NL"/>
      </w:rPr>
      <w:drawing>
        <wp:anchor distT="0" distB="0" distL="114300" distR="114300" simplePos="0" relativeHeight="251657216" behindDoc="1" locked="0" layoutInCell="1" allowOverlap="1" wp14:anchorId="7F5E1EA5" wp14:editId="7C8EEAF8">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24DED" w14:paraId="3683205A" w14:textId="77777777">
      <w:tc>
        <w:tcPr>
          <w:tcW w:w="4181" w:type="dxa"/>
        </w:tcPr>
        <w:p w14:paraId="2F99B35F" w14:textId="77777777" w:rsidR="00024DED" w:rsidRDefault="00024DED">
          <w:pPr>
            <w:pStyle w:val="tussenkopje"/>
            <w:spacing w:before="0"/>
          </w:pPr>
          <w:r>
            <w:t>Datum</w:t>
          </w:r>
        </w:p>
      </w:tc>
    </w:tr>
    <w:bookmarkStart w:id="25" w:name="Datum"/>
    <w:tr w:rsidR="00024DED" w14:paraId="560B0E76" w14:textId="77777777">
      <w:tc>
        <w:tcPr>
          <w:tcW w:w="4181" w:type="dxa"/>
        </w:tcPr>
        <w:p w14:paraId="5F7CE932" w14:textId="0DA924A0" w:rsidR="00024DED" w:rsidRDefault="00024DED" w:rsidP="0033368E">
          <w:pPr>
            <w:tabs>
              <w:tab w:val="left" w:pos="380"/>
            </w:tabs>
            <w:spacing w:line="240" w:lineRule="atLeast"/>
          </w:pPr>
          <w:r>
            <w:fldChar w:fldCharType="begin"/>
          </w:r>
          <w:r>
            <w:instrText xml:space="preserve"> STYLEREF Datumopmaakprofiel\l  \* MERGEFORMAT </w:instrText>
          </w:r>
          <w:r>
            <w:fldChar w:fldCharType="end"/>
          </w:r>
          <w:bookmarkEnd w:id="25"/>
          <w:r>
            <w:t>2 juli 2020</w:t>
          </w:r>
        </w:p>
      </w:tc>
    </w:tr>
    <w:tr w:rsidR="00024DED" w14:paraId="2814502F" w14:textId="77777777">
      <w:tc>
        <w:tcPr>
          <w:tcW w:w="4181" w:type="dxa"/>
        </w:tcPr>
        <w:p w14:paraId="0136A2E8" w14:textId="77777777" w:rsidR="00024DED" w:rsidRDefault="00024DED">
          <w:pPr>
            <w:pStyle w:val="tussenkopje"/>
          </w:pPr>
          <w:r>
            <w:t>Titel</w:t>
          </w:r>
        </w:p>
      </w:tc>
    </w:tr>
    <w:tr w:rsidR="00024DED" w14:paraId="0C1C53FF" w14:textId="77777777">
      <w:tc>
        <w:tcPr>
          <w:tcW w:w="4181" w:type="dxa"/>
        </w:tcPr>
        <w:p w14:paraId="2E54F3DE" w14:textId="5DC84B27" w:rsidR="00024DED" w:rsidRPr="00435110" w:rsidRDefault="00523E6C">
          <w:pPr>
            <w:spacing w:line="240" w:lineRule="atLeast"/>
          </w:pPr>
          <w:r>
            <w:fldChar w:fldCharType="begin"/>
          </w:r>
          <w:r>
            <w:instrText xml:space="preserve"> STYLEREF Titel \* MERGEFORMAT </w:instrText>
          </w:r>
          <w:r>
            <w:fldChar w:fldCharType="separate"/>
          </w:r>
          <w:r w:rsidR="0020399F">
            <w:rPr>
              <w:noProof/>
            </w:rPr>
            <w:t>Toelichting modeldocument Nationale-Nederlanden hypotheek</w:t>
          </w:r>
          <w:r>
            <w:rPr>
              <w:noProof/>
            </w:rPr>
            <w:fldChar w:fldCharType="end"/>
          </w:r>
        </w:p>
      </w:tc>
    </w:tr>
    <w:tr w:rsidR="00024DED" w14:paraId="6316EF8C" w14:textId="77777777">
      <w:tc>
        <w:tcPr>
          <w:tcW w:w="4181" w:type="dxa"/>
        </w:tcPr>
        <w:p w14:paraId="35CF0C48" w14:textId="77777777" w:rsidR="00024DED" w:rsidRDefault="00024DED">
          <w:pPr>
            <w:pStyle w:val="tussenkopje"/>
          </w:pPr>
          <w:r>
            <w:t>Versie</w:t>
          </w:r>
        </w:p>
      </w:tc>
    </w:tr>
    <w:tr w:rsidR="00024DED" w14:paraId="0AC29428" w14:textId="77777777">
      <w:tc>
        <w:tcPr>
          <w:tcW w:w="4181" w:type="dxa"/>
        </w:tcPr>
        <w:p w14:paraId="01F0B7AA" w14:textId="2E58A63A" w:rsidR="00024DED" w:rsidRDefault="00024DED">
          <w:pPr>
            <w:spacing w:line="240" w:lineRule="atLeast"/>
          </w:pPr>
          <w:bookmarkStart w:id="26" w:name="Versie"/>
          <w:r>
            <w:t>1.0</w:t>
          </w:r>
          <w:r>
            <w:fldChar w:fldCharType="begin"/>
          </w:r>
          <w:r>
            <w:instrText xml:space="preserve"> STYLEREF Versie\l  \* MERGEFORMAT </w:instrText>
          </w:r>
          <w:r>
            <w:fldChar w:fldCharType="end"/>
          </w:r>
          <w:bookmarkEnd w:id="26"/>
        </w:p>
      </w:tc>
    </w:tr>
    <w:tr w:rsidR="00024DED" w14:paraId="3DEC2C48" w14:textId="77777777">
      <w:tc>
        <w:tcPr>
          <w:tcW w:w="4181" w:type="dxa"/>
        </w:tcPr>
        <w:p w14:paraId="65BA7A21" w14:textId="77777777" w:rsidR="00024DED" w:rsidRDefault="00024DED">
          <w:pPr>
            <w:pStyle w:val="tussenkopje"/>
          </w:pPr>
          <w:r>
            <w:t>Blad</w:t>
          </w:r>
        </w:p>
      </w:tc>
    </w:tr>
    <w:tr w:rsidR="00024DED" w14:paraId="40B5700A" w14:textId="77777777">
      <w:tc>
        <w:tcPr>
          <w:tcW w:w="4181" w:type="dxa"/>
        </w:tcPr>
        <w:p w14:paraId="286B8AB8" w14:textId="543A001D" w:rsidR="00024DED" w:rsidRDefault="00024DED">
          <w:pPr>
            <w:spacing w:line="240" w:lineRule="atLeast"/>
          </w:pPr>
          <w:r>
            <w:fldChar w:fldCharType="begin"/>
          </w:r>
          <w:r>
            <w:instrText xml:space="preserve"> PAGE  \* MERGEFORMAT </w:instrText>
          </w:r>
          <w:r>
            <w:fldChar w:fldCharType="separate"/>
          </w:r>
          <w:r>
            <w:rPr>
              <w:noProof/>
            </w:rPr>
            <w:t>22</w:t>
          </w:r>
          <w:r>
            <w:fldChar w:fldCharType="end"/>
          </w:r>
          <w:r>
            <w:t xml:space="preserve"> van </w:t>
          </w:r>
          <w:r>
            <w:fldChar w:fldCharType="begin"/>
          </w:r>
          <w:r>
            <w:instrText xml:space="preserve"> = 1+</w:instrText>
          </w:r>
          <w:r w:rsidR="00523E6C">
            <w:fldChar w:fldCharType="begin"/>
          </w:r>
          <w:r w:rsidR="00523E6C">
            <w:instrText xml:space="preserve"> NUMPAGES   \* MERGEFORMAT </w:instrText>
          </w:r>
          <w:r w:rsidR="00523E6C">
            <w:fldChar w:fldCharType="separate"/>
          </w:r>
          <w:r w:rsidR="0020399F">
            <w:rPr>
              <w:noProof/>
            </w:rPr>
            <w:instrText>36</w:instrText>
          </w:r>
          <w:r w:rsidR="00523E6C">
            <w:rPr>
              <w:noProof/>
            </w:rPr>
            <w:fldChar w:fldCharType="end"/>
          </w:r>
          <w:r>
            <w:instrText xml:space="preserve"> </w:instrText>
          </w:r>
          <w:r>
            <w:fldChar w:fldCharType="separate"/>
          </w:r>
          <w:r w:rsidR="0020399F">
            <w:rPr>
              <w:noProof/>
            </w:rPr>
            <w:t>37</w:t>
          </w:r>
          <w:r>
            <w:fldChar w:fldCharType="end"/>
          </w:r>
          <w:r>
            <w:t xml:space="preserve"> </w:t>
          </w:r>
        </w:p>
      </w:tc>
    </w:tr>
  </w:tbl>
  <w:p w14:paraId="0B97F625" w14:textId="68CFC620" w:rsidR="00024DED" w:rsidRDefault="00024DED">
    <w:pPr>
      <w:pStyle w:val="Koptekst"/>
    </w:pPr>
    <w:r>
      <w:rPr>
        <w:noProof/>
        <w:snapToGrid/>
        <w:lang w:eastAsia="nl-NL"/>
      </w:rPr>
      <w:drawing>
        <wp:anchor distT="0" distB="0" distL="114300" distR="114300" simplePos="0" relativeHeight="251658240" behindDoc="1" locked="0" layoutInCell="1" allowOverlap="1" wp14:anchorId="58CAAC6E" wp14:editId="3F02C86D">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900091"/>
    <w:multiLevelType w:val="hybridMultilevel"/>
    <w:tmpl w:val="149267C6"/>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0"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1" w15:restartNumberingAfterBreak="0">
    <w:nsid w:val="6E1A1DD1"/>
    <w:multiLevelType w:val="multilevel"/>
    <w:tmpl w:val="0F382DC0"/>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ascii="Arial" w:hAnsi="Arial" w:cs="Arial" w:hint="default"/>
        <w:sz w:val="18"/>
        <w:szCs w:val="18"/>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2"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5FE6E35"/>
    <w:multiLevelType w:val="hybridMultilevel"/>
    <w:tmpl w:val="CC742C0C"/>
    <w:lvl w:ilvl="0" w:tplc="DF5ECA1A">
      <w:start w:val="9"/>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1"/>
  </w:num>
  <w:num w:numId="2">
    <w:abstractNumId w:val="21"/>
  </w:num>
  <w:num w:numId="3">
    <w:abstractNumId w:val="20"/>
  </w:num>
  <w:num w:numId="4">
    <w:abstractNumId w:val="10"/>
  </w:num>
  <w:num w:numId="5">
    <w:abstractNumId w:val="0"/>
  </w:num>
  <w:num w:numId="6">
    <w:abstractNumId w:val="3"/>
  </w:num>
  <w:num w:numId="7">
    <w:abstractNumId w:val="22"/>
  </w:num>
  <w:num w:numId="8">
    <w:abstractNumId w:val="8"/>
  </w:num>
  <w:num w:numId="9">
    <w:abstractNumId w:val="19"/>
  </w:num>
  <w:num w:numId="10">
    <w:abstractNumId w:val="9"/>
  </w:num>
  <w:num w:numId="11">
    <w:abstractNumId w:val="12"/>
  </w:num>
  <w:num w:numId="12">
    <w:abstractNumId w:val="15"/>
  </w:num>
  <w:num w:numId="13">
    <w:abstractNumId w:val="11"/>
  </w:num>
  <w:num w:numId="14">
    <w:abstractNumId w:val="21"/>
  </w:num>
  <w:num w:numId="15">
    <w:abstractNumId w:val="21"/>
  </w:num>
  <w:num w:numId="16">
    <w:abstractNumId w:val="16"/>
  </w:num>
  <w:num w:numId="17">
    <w:abstractNumId w:val="14"/>
  </w:num>
  <w:num w:numId="18">
    <w:abstractNumId w:val="4"/>
  </w:num>
  <w:num w:numId="19">
    <w:abstractNumId w:val="24"/>
  </w:num>
  <w:num w:numId="20">
    <w:abstractNumId w:val="26"/>
  </w:num>
  <w:num w:numId="21">
    <w:abstractNumId w:val="21"/>
  </w:num>
  <w:num w:numId="22">
    <w:abstractNumId w:val="21"/>
  </w:num>
  <w:num w:numId="23">
    <w:abstractNumId w:val="21"/>
  </w:num>
  <w:num w:numId="24">
    <w:abstractNumId w:val="17"/>
  </w:num>
  <w:num w:numId="25">
    <w:abstractNumId w:val="7"/>
  </w:num>
  <w:num w:numId="26">
    <w:abstractNumId w:val="2"/>
  </w:num>
  <w:num w:numId="27">
    <w:abstractNumId w:val="5"/>
  </w:num>
  <w:num w:numId="28">
    <w:abstractNumId w:val="0"/>
  </w:num>
  <w:num w:numId="29">
    <w:abstractNumId w:val="13"/>
  </w:num>
  <w:num w:numId="30">
    <w:abstractNumId w:val="6"/>
  </w:num>
  <w:num w:numId="31">
    <w:abstractNumId w:val="18"/>
  </w:num>
  <w:num w:numId="32">
    <w:abstractNumId w:val="23"/>
  </w:num>
  <w:num w:numId="33">
    <w:abstractNumId w:val="1"/>
  </w:num>
  <w:num w:numId="34">
    <w:abstractNumId w:val="2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7CF"/>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4DED"/>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03"/>
    <w:rsid w:val="000564E7"/>
    <w:rsid w:val="00056536"/>
    <w:rsid w:val="00056C53"/>
    <w:rsid w:val="00056C54"/>
    <w:rsid w:val="00057378"/>
    <w:rsid w:val="000579C5"/>
    <w:rsid w:val="000602F1"/>
    <w:rsid w:val="00060B61"/>
    <w:rsid w:val="00062FE6"/>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4D25"/>
    <w:rsid w:val="000751EC"/>
    <w:rsid w:val="00075CF1"/>
    <w:rsid w:val="000767F6"/>
    <w:rsid w:val="00077617"/>
    <w:rsid w:val="00077A26"/>
    <w:rsid w:val="00080895"/>
    <w:rsid w:val="00082A23"/>
    <w:rsid w:val="00083121"/>
    <w:rsid w:val="00083EE0"/>
    <w:rsid w:val="00084C0A"/>
    <w:rsid w:val="00085E96"/>
    <w:rsid w:val="0008708F"/>
    <w:rsid w:val="00090725"/>
    <w:rsid w:val="000911E2"/>
    <w:rsid w:val="0009268D"/>
    <w:rsid w:val="00093CFA"/>
    <w:rsid w:val="00093DCF"/>
    <w:rsid w:val="00095579"/>
    <w:rsid w:val="000974F6"/>
    <w:rsid w:val="000A01CD"/>
    <w:rsid w:val="000A0356"/>
    <w:rsid w:val="000A0E63"/>
    <w:rsid w:val="000A0EA1"/>
    <w:rsid w:val="000A3225"/>
    <w:rsid w:val="000A70AC"/>
    <w:rsid w:val="000A77B3"/>
    <w:rsid w:val="000A787C"/>
    <w:rsid w:val="000B1694"/>
    <w:rsid w:val="000B2A06"/>
    <w:rsid w:val="000B3BE7"/>
    <w:rsid w:val="000B5054"/>
    <w:rsid w:val="000B530F"/>
    <w:rsid w:val="000B74F1"/>
    <w:rsid w:val="000C4C66"/>
    <w:rsid w:val="000C7052"/>
    <w:rsid w:val="000D1B5D"/>
    <w:rsid w:val="000D1FDF"/>
    <w:rsid w:val="000D1FE3"/>
    <w:rsid w:val="000D38DE"/>
    <w:rsid w:val="000D3BDA"/>
    <w:rsid w:val="000D3C60"/>
    <w:rsid w:val="000D4B08"/>
    <w:rsid w:val="000D5E8B"/>
    <w:rsid w:val="000D6CAC"/>
    <w:rsid w:val="000E079F"/>
    <w:rsid w:val="000E0BDA"/>
    <w:rsid w:val="000E0CF2"/>
    <w:rsid w:val="000E0DE1"/>
    <w:rsid w:val="000E2D2E"/>
    <w:rsid w:val="000E4058"/>
    <w:rsid w:val="000E4BB4"/>
    <w:rsid w:val="000E65DC"/>
    <w:rsid w:val="000F063D"/>
    <w:rsid w:val="000F0D7F"/>
    <w:rsid w:val="000F0EA5"/>
    <w:rsid w:val="000F1857"/>
    <w:rsid w:val="000F2E03"/>
    <w:rsid w:val="000F5C86"/>
    <w:rsid w:val="000F702C"/>
    <w:rsid w:val="000F79A2"/>
    <w:rsid w:val="00101970"/>
    <w:rsid w:val="00102295"/>
    <w:rsid w:val="0010537D"/>
    <w:rsid w:val="00106786"/>
    <w:rsid w:val="00106F44"/>
    <w:rsid w:val="001078CB"/>
    <w:rsid w:val="00110CA7"/>
    <w:rsid w:val="001124F0"/>
    <w:rsid w:val="00114244"/>
    <w:rsid w:val="00115025"/>
    <w:rsid w:val="0011696F"/>
    <w:rsid w:val="00116C5D"/>
    <w:rsid w:val="001175A5"/>
    <w:rsid w:val="0011798B"/>
    <w:rsid w:val="00117B86"/>
    <w:rsid w:val="001219DE"/>
    <w:rsid w:val="00123774"/>
    <w:rsid w:val="0012401A"/>
    <w:rsid w:val="00124E96"/>
    <w:rsid w:val="0012509E"/>
    <w:rsid w:val="00125A6B"/>
    <w:rsid w:val="00133C71"/>
    <w:rsid w:val="00134AAB"/>
    <w:rsid w:val="00134C9E"/>
    <w:rsid w:val="00135DA4"/>
    <w:rsid w:val="00136A62"/>
    <w:rsid w:val="00136E60"/>
    <w:rsid w:val="0013774C"/>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640A0"/>
    <w:rsid w:val="00164707"/>
    <w:rsid w:val="001658D2"/>
    <w:rsid w:val="00167D8D"/>
    <w:rsid w:val="00170D29"/>
    <w:rsid w:val="00171107"/>
    <w:rsid w:val="00171114"/>
    <w:rsid w:val="0017212E"/>
    <w:rsid w:val="00173D7E"/>
    <w:rsid w:val="00173E4A"/>
    <w:rsid w:val="001743D2"/>
    <w:rsid w:val="001754C0"/>
    <w:rsid w:val="00175FD3"/>
    <w:rsid w:val="00176FDA"/>
    <w:rsid w:val="0018011A"/>
    <w:rsid w:val="00182410"/>
    <w:rsid w:val="001829DA"/>
    <w:rsid w:val="00183622"/>
    <w:rsid w:val="0018612A"/>
    <w:rsid w:val="001866C6"/>
    <w:rsid w:val="00187530"/>
    <w:rsid w:val="001878DA"/>
    <w:rsid w:val="001909FD"/>
    <w:rsid w:val="00192A9E"/>
    <w:rsid w:val="00194473"/>
    <w:rsid w:val="001948B9"/>
    <w:rsid w:val="00194EA5"/>
    <w:rsid w:val="00195088"/>
    <w:rsid w:val="00195609"/>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319"/>
    <w:rsid w:val="001C2750"/>
    <w:rsid w:val="001C4811"/>
    <w:rsid w:val="001C4839"/>
    <w:rsid w:val="001C6CA4"/>
    <w:rsid w:val="001C6F72"/>
    <w:rsid w:val="001C722D"/>
    <w:rsid w:val="001C72DF"/>
    <w:rsid w:val="001C77FB"/>
    <w:rsid w:val="001C7A88"/>
    <w:rsid w:val="001C7DCC"/>
    <w:rsid w:val="001D0A65"/>
    <w:rsid w:val="001D0E69"/>
    <w:rsid w:val="001D0F74"/>
    <w:rsid w:val="001D1884"/>
    <w:rsid w:val="001D2DD6"/>
    <w:rsid w:val="001D5465"/>
    <w:rsid w:val="001D5ECE"/>
    <w:rsid w:val="001D6063"/>
    <w:rsid w:val="001D61D1"/>
    <w:rsid w:val="001D701C"/>
    <w:rsid w:val="001E03D6"/>
    <w:rsid w:val="001E0F5F"/>
    <w:rsid w:val="001E2B33"/>
    <w:rsid w:val="001E2BC9"/>
    <w:rsid w:val="001E3E69"/>
    <w:rsid w:val="001E5C53"/>
    <w:rsid w:val="001E7703"/>
    <w:rsid w:val="001F0E67"/>
    <w:rsid w:val="001F46A7"/>
    <w:rsid w:val="001F7092"/>
    <w:rsid w:val="001F79D4"/>
    <w:rsid w:val="001F7DAA"/>
    <w:rsid w:val="002003C0"/>
    <w:rsid w:val="002010D9"/>
    <w:rsid w:val="00201932"/>
    <w:rsid w:val="0020399F"/>
    <w:rsid w:val="00203E69"/>
    <w:rsid w:val="002043C9"/>
    <w:rsid w:val="002069A7"/>
    <w:rsid w:val="00210539"/>
    <w:rsid w:val="0021075A"/>
    <w:rsid w:val="00210A4E"/>
    <w:rsid w:val="00210E51"/>
    <w:rsid w:val="0021170D"/>
    <w:rsid w:val="002140BD"/>
    <w:rsid w:val="0021478F"/>
    <w:rsid w:val="0021646D"/>
    <w:rsid w:val="0021680B"/>
    <w:rsid w:val="00216985"/>
    <w:rsid w:val="002222C7"/>
    <w:rsid w:val="00222497"/>
    <w:rsid w:val="00222BF9"/>
    <w:rsid w:val="0022338C"/>
    <w:rsid w:val="00223C65"/>
    <w:rsid w:val="00226576"/>
    <w:rsid w:val="0022669F"/>
    <w:rsid w:val="00227854"/>
    <w:rsid w:val="00230AF8"/>
    <w:rsid w:val="002311A6"/>
    <w:rsid w:val="002318D3"/>
    <w:rsid w:val="00231954"/>
    <w:rsid w:val="002319CA"/>
    <w:rsid w:val="00232007"/>
    <w:rsid w:val="00232021"/>
    <w:rsid w:val="002323D1"/>
    <w:rsid w:val="00233A0C"/>
    <w:rsid w:val="00234413"/>
    <w:rsid w:val="00234F2B"/>
    <w:rsid w:val="00236797"/>
    <w:rsid w:val="00236AF8"/>
    <w:rsid w:val="00236F33"/>
    <w:rsid w:val="002428E4"/>
    <w:rsid w:val="002433FD"/>
    <w:rsid w:val="00243544"/>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57752"/>
    <w:rsid w:val="002606D8"/>
    <w:rsid w:val="002616DF"/>
    <w:rsid w:val="002623DE"/>
    <w:rsid w:val="0026263A"/>
    <w:rsid w:val="00264552"/>
    <w:rsid w:val="0026511B"/>
    <w:rsid w:val="002654CD"/>
    <w:rsid w:val="0026576D"/>
    <w:rsid w:val="00266366"/>
    <w:rsid w:val="00273437"/>
    <w:rsid w:val="002739F2"/>
    <w:rsid w:val="00273BA4"/>
    <w:rsid w:val="0027554A"/>
    <w:rsid w:val="00276333"/>
    <w:rsid w:val="002764A9"/>
    <w:rsid w:val="00280B9A"/>
    <w:rsid w:val="002812ED"/>
    <w:rsid w:val="00283180"/>
    <w:rsid w:val="00283475"/>
    <w:rsid w:val="00284690"/>
    <w:rsid w:val="00285BAF"/>
    <w:rsid w:val="00286C30"/>
    <w:rsid w:val="00286F0E"/>
    <w:rsid w:val="00287944"/>
    <w:rsid w:val="00287AD2"/>
    <w:rsid w:val="00287C40"/>
    <w:rsid w:val="00287CB3"/>
    <w:rsid w:val="00292E54"/>
    <w:rsid w:val="00294294"/>
    <w:rsid w:val="00294DC4"/>
    <w:rsid w:val="00295254"/>
    <w:rsid w:val="00295D48"/>
    <w:rsid w:val="002960C1"/>
    <w:rsid w:val="002A010E"/>
    <w:rsid w:val="002A1A93"/>
    <w:rsid w:val="002A3524"/>
    <w:rsid w:val="002A4B2B"/>
    <w:rsid w:val="002A4EE3"/>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23"/>
    <w:rsid w:val="002C3665"/>
    <w:rsid w:val="002C3706"/>
    <w:rsid w:val="002C53A4"/>
    <w:rsid w:val="002C551F"/>
    <w:rsid w:val="002C6338"/>
    <w:rsid w:val="002C68F9"/>
    <w:rsid w:val="002C6A93"/>
    <w:rsid w:val="002C7327"/>
    <w:rsid w:val="002D1E7C"/>
    <w:rsid w:val="002D38C8"/>
    <w:rsid w:val="002D6CC8"/>
    <w:rsid w:val="002D6F14"/>
    <w:rsid w:val="002E0C80"/>
    <w:rsid w:val="002E0D2E"/>
    <w:rsid w:val="002E0F5E"/>
    <w:rsid w:val="002E19B9"/>
    <w:rsid w:val="002E46E1"/>
    <w:rsid w:val="002E5438"/>
    <w:rsid w:val="002E6AE7"/>
    <w:rsid w:val="002E71D9"/>
    <w:rsid w:val="002E7245"/>
    <w:rsid w:val="002E729C"/>
    <w:rsid w:val="002F3F0E"/>
    <w:rsid w:val="002F4536"/>
    <w:rsid w:val="002F4EA2"/>
    <w:rsid w:val="002F552A"/>
    <w:rsid w:val="002F643B"/>
    <w:rsid w:val="002F75AD"/>
    <w:rsid w:val="003008D7"/>
    <w:rsid w:val="00301055"/>
    <w:rsid w:val="00305570"/>
    <w:rsid w:val="003064B2"/>
    <w:rsid w:val="003067B8"/>
    <w:rsid w:val="0031090A"/>
    <w:rsid w:val="00311849"/>
    <w:rsid w:val="003137E5"/>
    <w:rsid w:val="003146A3"/>
    <w:rsid w:val="00314C5B"/>
    <w:rsid w:val="0031578B"/>
    <w:rsid w:val="003200F2"/>
    <w:rsid w:val="00321695"/>
    <w:rsid w:val="00322024"/>
    <w:rsid w:val="003228A3"/>
    <w:rsid w:val="003232CB"/>
    <w:rsid w:val="00323A41"/>
    <w:rsid w:val="0032463E"/>
    <w:rsid w:val="00326B2D"/>
    <w:rsid w:val="003271EF"/>
    <w:rsid w:val="00327795"/>
    <w:rsid w:val="00327851"/>
    <w:rsid w:val="00330790"/>
    <w:rsid w:val="003311E8"/>
    <w:rsid w:val="003313DD"/>
    <w:rsid w:val="003322A0"/>
    <w:rsid w:val="0033368E"/>
    <w:rsid w:val="00333843"/>
    <w:rsid w:val="00333AE2"/>
    <w:rsid w:val="00334298"/>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4F77"/>
    <w:rsid w:val="003555B3"/>
    <w:rsid w:val="003557FA"/>
    <w:rsid w:val="00356A9D"/>
    <w:rsid w:val="00357804"/>
    <w:rsid w:val="0035789A"/>
    <w:rsid w:val="00360A30"/>
    <w:rsid w:val="00362D45"/>
    <w:rsid w:val="003638D8"/>
    <w:rsid w:val="00365364"/>
    <w:rsid w:val="003657ED"/>
    <w:rsid w:val="00367AE9"/>
    <w:rsid w:val="00367BA0"/>
    <w:rsid w:val="00367E8B"/>
    <w:rsid w:val="003704C1"/>
    <w:rsid w:val="00371DED"/>
    <w:rsid w:val="003743B2"/>
    <w:rsid w:val="00375206"/>
    <w:rsid w:val="00375E34"/>
    <w:rsid w:val="00377735"/>
    <w:rsid w:val="00377B4A"/>
    <w:rsid w:val="003801DE"/>
    <w:rsid w:val="00381059"/>
    <w:rsid w:val="00382478"/>
    <w:rsid w:val="00382719"/>
    <w:rsid w:val="00386F1D"/>
    <w:rsid w:val="0038745F"/>
    <w:rsid w:val="0039039A"/>
    <w:rsid w:val="0039275C"/>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194A"/>
    <w:rsid w:val="003C25EF"/>
    <w:rsid w:val="003C2F33"/>
    <w:rsid w:val="003C335E"/>
    <w:rsid w:val="003C350C"/>
    <w:rsid w:val="003C40F8"/>
    <w:rsid w:val="003C4D58"/>
    <w:rsid w:val="003C71C6"/>
    <w:rsid w:val="003C790A"/>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4968"/>
    <w:rsid w:val="003E7298"/>
    <w:rsid w:val="003E7B00"/>
    <w:rsid w:val="003F0A70"/>
    <w:rsid w:val="003F29FF"/>
    <w:rsid w:val="003F341E"/>
    <w:rsid w:val="003F37B9"/>
    <w:rsid w:val="003F4E96"/>
    <w:rsid w:val="003F56B0"/>
    <w:rsid w:val="003F57C4"/>
    <w:rsid w:val="003F628D"/>
    <w:rsid w:val="00402BAD"/>
    <w:rsid w:val="00403EF7"/>
    <w:rsid w:val="004047FB"/>
    <w:rsid w:val="004055F3"/>
    <w:rsid w:val="00407923"/>
    <w:rsid w:val="0041098C"/>
    <w:rsid w:val="00410E29"/>
    <w:rsid w:val="004110DB"/>
    <w:rsid w:val="004112A3"/>
    <w:rsid w:val="00413575"/>
    <w:rsid w:val="00413964"/>
    <w:rsid w:val="00413F3C"/>
    <w:rsid w:val="00414022"/>
    <w:rsid w:val="00414114"/>
    <w:rsid w:val="00414CB1"/>
    <w:rsid w:val="0041690C"/>
    <w:rsid w:val="004176F2"/>
    <w:rsid w:val="00422E80"/>
    <w:rsid w:val="004233EB"/>
    <w:rsid w:val="00423D45"/>
    <w:rsid w:val="004247E2"/>
    <w:rsid w:val="004250DC"/>
    <w:rsid w:val="00427AF9"/>
    <w:rsid w:val="00430AF7"/>
    <w:rsid w:val="00431E1C"/>
    <w:rsid w:val="00432145"/>
    <w:rsid w:val="00432C02"/>
    <w:rsid w:val="00433741"/>
    <w:rsid w:val="00433D41"/>
    <w:rsid w:val="00434E6E"/>
    <w:rsid w:val="00435110"/>
    <w:rsid w:val="00436E7F"/>
    <w:rsid w:val="0043726F"/>
    <w:rsid w:val="00440164"/>
    <w:rsid w:val="00441820"/>
    <w:rsid w:val="00442132"/>
    <w:rsid w:val="00444458"/>
    <w:rsid w:val="00445131"/>
    <w:rsid w:val="004457A2"/>
    <w:rsid w:val="00445C03"/>
    <w:rsid w:val="00445C14"/>
    <w:rsid w:val="0044706B"/>
    <w:rsid w:val="004471D6"/>
    <w:rsid w:val="00447EB0"/>
    <w:rsid w:val="00450C54"/>
    <w:rsid w:val="00451113"/>
    <w:rsid w:val="00455CB3"/>
    <w:rsid w:val="00456E66"/>
    <w:rsid w:val="00457933"/>
    <w:rsid w:val="00460231"/>
    <w:rsid w:val="00461839"/>
    <w:rsid w:val="00462A50"/>
    <w:rsid w:val="00462DFD"/>
    <w:rsid w:val="00462F19"/>
    <w:rsid w:val="004636EE"/>
    <w:rsid w:val="0046378E"/>
    <w:rsid w:val="00465153"/>
    <w:rsid w:val="00465843"/>
    <w:rsid w:val="00466B55"/>
    <w:rsid w:val="00466E91"/>
    <w:rsid w:val="00467C17"/>
    <w:rsid w:val="00470565"/>
    <w:rsid w:val="00470E00"/>
    <w:rsid w:val="00470FC9"/>
    <w:rsid w:val="00472F6D"/>
    <w:rsid w:val="00473278"/>
    <w:rsid w:val="00473655"/>
    <w:rsid w:val="00473A4A"/>
    <w:rsid w:val="00475FFA"/>
    <w:rsid w:val="00481333"/>
    <w:rsid w:val="00481DDE"/>
    <w:rsid w:val="00482E89"/>
    <w:rsid w:val="0048327F"/>
    <w:rsid w:val="0048391A"/>
    <w:rsid w:val="00484488"/>
    <w:rsid w:val="004868E4"/>
    <w:rsid w:val="00490150"/>
    <w:rsid w:val="0049193B"/>
    <w:rsid w:val="00491E05"/>
    <w:rsid w:val="00493382"/>
    <w:rsid w:val="00494482"/>
    <w:rsid w:val="0049725F"/>
    <w:rsid w:val="004977A4"/>
    <w:rsid w:val="004A0B4B"/>
    <w:rsid w:val="004A1631"/>
    <w:rsid w:val="004A1A02"/>
    <w:rsid w:val="004A29E9"/>
    <w:rsid w:val="004A3412"/>
    <w:rsid w:val="004A551E"/>
    <w:rsid w:val="004A5665"/>
    <w:rsid w:val="004A72B5"/>
    <w:rsid w:val="004B1525"/>
    <w:rsid w:val="004B1940"/>
    <w:rsid w:val="004B23A7"/>
    <w:rsid w:val="004B294C"/>
    <w:rsid w:val="004B4235"/>
    <w:rsid w:val="004B450D"/>
    <w:rsid w:val="004B6BCA"/>
    <w:rsid w:val="004B6C60"/>
    <w:rsid w:val="004B6E45"/>
    <w:rsid w:val="004C0C11"/>
    <w:rsid w:val="004C31B3"/>
    <w:rsid w:val="004C3356"/>
    <w:rsid w:val="004C431D"/>
    <w:rsid w:val="004C458A"/>
    <w:rsid w:val="004C4C7E"/>
    <w:rsid w:val="004C6C22"/>
    <w:rsid w:val="004D006B"/>
    <w:rsid w:val="004D01ED"/>
    <w:rsid w:val="004D0487"/>
    <w:rsid w:val="004D0F66"/>
    <w:rsid w:val="004D2C41"/>
    <w:rsid w:val="004D2C96"/>
    <w:rsid w:val="004D3E80"/>
    <w:rsid w:val="004D4029"/>
    <w:rsid w:val="004D42E8"/>
    <w:rsid w:val="004D4A64"/>
    <w:rsid w:val="004D4AB2"/>
    <w:rsid w:val="004D503A"/>
    <w:rsid w:val="004D6A6A"/>
    <w:rsid w:val="004D7113"/>
    <w:rsid w:val="004D7494"/>
    <w:rsid w:val="004D7774"/>
    <w:rsid w:val="004E29FD"/>
    <w:rsid w:val="004E48F7"/>
    <w:rsid w:val="004E5144"/>
    <w:rsid w:val="004E516B"/>
    <w:rsid w:val="004E5200"/>
    <w:rsid w:val="004E6389"/>
    <w:rsid w:val="004E6464"/>
    <w:rsid w:val="004E64D2"/>
    <w:rsid w:val="004E7352"/>
    <w:rsid w:val="004E7C99"/>
    <w:rsid w:val="004E7D42"/>
    <w:rsid w:val="004E7E6D"/>
    <w:rsid w:val="004F0BEA"/>
    <w:rsid w:val="004F0F5D"/>
    <w:rsid w:val="004F12BB"/>
    <w:rsid w:val="004F163F"/>
    <w:rsid w:val="004F19A0"/>
    <w:rsid w:val="004F29C8"/>
    <w:rsid w:val="004F40D2"/>
    <w:rsid w:val="004F6006"/>
    <w:rsid w:val="004F6658"/>
    <w:rsid w:val="004F6BA1"/>
    <w:rsid w:val="004F7C98"/>
    <w:rsid w:val="00500158"/>
    <w:rsid w:val="005024DA"/>
    <w:rsid w:val="00504234"/>
    <w:rsid w:val="005044B4"/>
    <w:rsid w:val="00504B56"/>
    <w:rsid w:val="00506AE5"/>
    <w:rsid w:val="00507DAF"/>
    <w:rsid w:val="005101F6"/>
    <w:rsid w:val="00511282"/>
    <w:rsid w:val="00511FE3"/>
    <w:rsid w:val="005121C0"/>
    <w:rsid w:val="0051376E"/>
    <w:rsid w:val="0051435A"/>
    <w:rsid w:val="0051696E"/>
    <w:rsid w:val="005170F7"/>
    <w:rsid w:val="0052049A"/>
    <w:rsid w:val="00520E34"/>
    <w:rsid w:val="005217FC"/>
    <w:rsid w:val="00521FDE"/>
    <w:rsid w:val="00523E6C"/>
    <w:rsid w:val="005258C7"/>
    <w:rsid w:val="00525C39"/>
    <w:rsid w:val="00526035"/>
    <w:rsid w:val="00526ECD"/>
    <w:rsid w:val="00527D55"/>
    <w:rsid w:val="00530050"/>
    <w:rsid w:val="00530384"/>
    <w:rsid w:val="00530A8C"/>
    <w:rsid w:val="00531A3F"/>
    <w:rsid w:val="00531E40"/>
    <w:rsid w:val="00531FA6"/>
    <w:rsid w:val="0053442D"/>
    <w:rsid w:val="00535B84"/>
    <w:rsid w:val="00536131"/>
    <w:rsid w:val="0053644F"/>
    <w:rsid w:val="0053650E"/>
    <w:rsid w:val="00537B39"/>
    <w:rsid w:val="00540320"/>
    <w:rsid w:val="00541668"/>
    <w:rsid w:val="00542330"/>
    <w:rsid w:val="0054259B"/>
    <w:rsid w:val="005425E4"/>
    <w:rsid w:val="005429FD"/>
    <w:rsid w:val="0054368D"/>
    <w:rsid w:val="00543B8D"/>
    <w:rsid w:val="00545E42"/>
    <w:rsid w:val="00545F53"/>
    <w:rsid w:val="00546DF3"/>
    <w:rsid w:val="00550CEC"/>
    <w:rsid w:val="00553FF5"/>
    <w:rsid w:val="0055443F"/>
    <w:rsid w:val="00555525"/>
    <w:rsid w:val="005555A9"/>
    <w:rsid w:val="005574B4"/>
    <w:rsid w:val="00557D72"/>
    <w:rsid w:val="0056022E"/>
    <w:rsid w:val="00560389"/>
    <w:rsid w:val="005606FC"/>
    <w:rsid w:val="005608A8"/>
    <w:rsid w:val="00560B72"/>
    <w:rsid w:val="00561641"/>
    <w:rsid w:val="00561A0C"/>
    <w:rsid w:val="005638C7"/>
    <w:rsid w:val="00563964"/>
    <w:rsid w:val="0056417F"/>
    <w:rsid w:val="00564CA5"/>
    <w:rsid w:val="00565019"/>
    <w:rsid w:val="00565CD0"/>
    <w:rsid w:val="00565D56"/>
    <w:rsid w:val="005665DD"/>
    <w:rsid w:val="0056737C"/>
    <w:rsid w:val="0057194F"/>
    <w:rsid w:val="005734AC"/>
    <w:rsid w:val="0057471B"/>
    <w:rsid w:val="00575DBE"/>
    <w:rsid w:val="00575E7C"/>
    <w:rsid w:val="00576F8D"/>
    <w:rsid w:val="005807D6"/>
    <w:rsid w:val="00582089"/>
    <w:rsid w:val="00582B1F"/>
    <w:rsid w:val="00582CBF"/>
    <w:rsid w:val="00583EC9"/>
    <w:rsid w:val="00584C9C"/>
    <w:rsid w:val="005855A5"/>
    <w:rsid w:val="0059044C"/>
    <w:rsid w:val="00590757"/>
    <w:rsid w:val="005907B8"/>
    <w:rsid w:val="0059099B"/>
    <w:rsid w:val="00590D4A"/>
    <w:rsid w:val="00590FA3"/>
    <w:rsid w:val="0059427B"/>
    <w:rsid w:val="005942AA"/>
    <w:rsid w:val="00594EE3"/>
    <w:rsid w:val="00594F7E"/>
    <w:rsid w:val="00595142"/>
    <w:rsid w:val="005969C8"/>
    <w:rsid w:val="00596AF6"/>
    <w:rsid w:val="00597241"/>
    <w:rsid w:val="005A001B"/>
    <w:rsid w:val="005A1FA4"/>
    <w:rsid w:val="005A27A3"/>
    <w:rsid w:val="005A29D8"/>
    <w:rsid w:val="005A3A06"/>
    <w:rsid w:val="005A3E17"/>
    <w:rsid w:val="005A4098"/>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81C"/>
    <w:rsid w:val="005B6C76"/>
    <w:rsid w:val="005C1A01"/>
    <w:rsid w:val="005C59D8"/>
    <w:rsid w:val="005C63A5"/>
    <w:rsid w:val="005C6B81"/>
    <w:rsid w:val="005C6D02"/>
    <w:rsid w:val="005D22F9"/>
    <w:rsid w:val="005D2780"/>
    <w:rsid w:val="005D5CAA"/>
    <w:rsid w:val="005D5D8C"/>
    <w:rsid w:val="005D5EB8"/>
    <w:rsid w:val="005D66F2"/>
    <w:rsid w:val="005D6866"/>
    <w:rsid w:val="005D6E89"/>
    <w:rsid w:val="005D7EC4"/>
    <w:rsid w:val="005E12E7"/>
    <w:rsid w:val="005E45C1"/>
    <w:rsid w:val="005E48FA"/>
    <w:rsid w:val="005E5755"/>
    <w:rsid w:val="005E58C8"/>
    <w:rsid w:val="005E60ED"/>
    <w:rsid w:val="005E62AD"/>
    <w:rsid w:val="005E709A"/>
    <w:rsid w:val="005E7AEC"/>
    <w:rsid w:val="005E7E8E"/>
    <w:rsid w:val="005F010E"/>
    <w:rsid w:val="005F07D4"/>
    <w:rsid w:val="005F0AD1"/>
    <w:rsid w:val="005F3260"/>
    <w:rsid w:val="005F3F78"/>
    <w:rsid w:val="005F47C4"/>
    <w:rsid w:val="005F63FF"/>
    <w:rsid w:val="005F76D4"/>
    <w:rsid w:val="00602DFD"/>
    <w:rsid w:val="00604B4A"/>
    <w:rsid w:val="00610FE6"/>
    <w:rsid w:val="00612C81"/>
    <w:rsid w:val="006132C8"/>
    <w:rsid w:val="006137B5"/>
    <w:rsid w:val="006149A9"/>
    <w:rsid w:val="00614FA5"/>
    <w:rsid w:val="00616CF2"/>
    <w:rsid w:val="00616D7E"/>
    <w:rsid w:val="006174A3"/>
    <w:rsid w:val="00620140"/>
    <w:rsid w:val="0062277A"/>
    <w:rsid w:val="00623747"/>
    <w:rsid w:val="006241C2"/>
    <w:rsid w:val="00625687"/>
    <w:rsid w:val="00625689"/>
    <w:rsid w:val="0062641F"/>
    <w:rsid w:val="00626EA6"/>
    <w:rsid w:val="00627198"/>
    <w:rsid w:val="00627268"/>
    <w:rsid w:val="00630963"/>
    <w:rsid w:val="00634341"/>
    <w:rsid w:val="00635924"/>
    <w:rsid w:val="00635E95"/>
    <w:rsid w:val="00636E7C"/>
    <w:rsid w:val="00636E87"/>
    <w:rsid w:val="006373AB"/>
    <w:rsid w:val="00637C02"/>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290"/>
    <w:rsid w:val="00654D50"/>
    <w:rsid w:val="00660770"/>
    <w:rsid w:val="006622D0"/>
    <w:rsid w:val="0066437D"/>
    <w:rsid w:val="00665404"/>
    <w:rsid w:val="0067044B"/>
    <w:rsid w:val="006706C0"/>
    <w:rsid w:val="00672CA7"/>
    <w:rsid w:val="00674638"/>
    <w:rsid w:val="006747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879F9"/>
    <w:rsid w:val="006905DE"/>
    <w:rsid w:val="006915CA"/>
    <w:rsid w:val="0069213E"/>
    <w:rsid w:val="00692DC4"/>
    <w:rsid w:val="00692E0C"/>
    <w:rsid w:val="00693529"/>
    <w:rsid w:val="006935BD"/>
    <w:rsid w:val="00694253"/>
    <w:rsid w:val="006947F3"/>
    <w:rsid w:val="00696D9D"/>
    <w:rsid w:val="006A0719"/>
    <w:rsid w:val="006A1036"/>
    <w:rsid w:val="006A2B59"/>
    <w:rsid w:val="006A5953"/>
    <w:rsid w:val="006A5F93"/>
    <w:rsid w:val="006A6706"/>
    <w:rsid w:val="006A7006"/>
    <w:rsid w:val="006A7079"/>
    <w:rsid w:val="006A7586"/>
    <w:rsid w:val="006A799E"/>
    <w:rsid w:val="006B0731"/>
    <w:rsid w:val="006B0DD1"/>
    <w:rsid w:val="006B11C9"/>
    <w:rsid w:val="006B184F"/>
    <w:rsid w:val="006B1B9A"/>
    <w:rsid w:val="006B24BB"/>
    <w:rsid w:val="006B2B18"/>
    <w:rsid w:val="006B6163"/>
    <w:rsid w:val="006C1E75"/>
    <w:rsid w:val="006C1E89"/>
    <w:rsid w:val="006C34AB"/>
    <w:rsid w:val="006C3613"/>
    <w:rsid w:val="006C40FE"/>
    <w:rsid w:val="006C416B"/>
    <w:rsid w:val="006C60D4"/>
    <w:rsid w:val="006C616D"/>
    <w:rsid w:val="006C772B"/>
    <w:rsid w:val="006C7780"/>
    <w:rsid w:val="006D1058"/>
    <w:rsid w:val="006D11BD"/>
    <w:rsid w:val="006D213F"/>
    <w:rsid w:val="006D3268"/>
    <w:rsid w:val="006D663A"/>
    <w:rsid w:val="006D75B4"/>
    <w:rsid w:val="006D7B34"/>
    <w:rsid w:val="006E26A8"/>
    <w:rsid w:val="006E3C6D"/>
    <w:rsid w:val="006E702A"/>
    <w:rsid w:val="006E78AB"/>
    <w:rsid w:val="006E7F76"/>
    <w:rsid w:val="006F0B27"/>
    <w:rsid w:val="006F1254"/>
    <w:rsid w:val="006F3164"/>
    <w:rsid w:val="006F3BC1"/>
    <w:rsid w:val="006F414D"/>
    <w:rsid w:val="006F41C7"/>
    <w:rsid w:val="006F4259"/>
    <w:rsid w:val="006F425A"/>
    <w:rsid w:val="006F4504"/>
    <w:rsid w:val="006F6757"/>
    <w:rsid w:val="006F67B2"/>
    <w:rsid w:val="006F67DC"/>
    <w:rsid w:val="007016EF"/>
    <w:rsid w:val="00701B83"/>
    <w:rsid w:val="0070234C"/>
    <w:rsid w:val="00702366"/>
    <w:rsid w:val="00702E1F"/>
    <w:rsid w:val="00704BF2"/>
    <w:rsid w:val="0070517C"/>
    <w:rsid w:val="00705A8A"/>
    <w:rsid w:val="00705F3C"/>
    <w:rsid w:val="007100DB"/>
    <w:rsid w:val="007121C2"/>
    <w:rsid w:val="0071272A"/>
    <w:rsid w:val="00712F54"/>
    <w:rsid w:val="0071493B"/>
    <w:rsid w:val="00714A83"/>
    <w:rsid w:val="00714B8D"/>
    <w:rsid w:val="00715320"/>
    <w:rsid w:val="00716D74"/>
    <w:rsid w:val="00716E66"/>
    <w:rsid w:val="00720A13"/>
    <w:rsid w:val="0072152D"/>
    <w:rsid w:val="00721ACE"/>
    <w:rsid w:val="007224C4"/>
    <w:rsid w:val="00723052"/>
    <w:rsid w:val="00723E21"/>
    <w:rsid w:val="00724702"/>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1562"/>
    <w:rsid w:val="00751B0D"/>
    <w:rsid w:val="007524C5"/>
    <w:rsid w:val="007533B1"/>
    <w:rsid w:val="00754564"/>
    <w:rsid w:val="0075481B"/>
    <w:rsid w:val="007554EB"/>
    <w:rsid w:val="00755C3E"/>
    <w:rsid w:val="0075769C"/>
    <w:rsid w:val="00761024"/>
    <w:rsid w:val="0076352A"/>
    <w:rsid w:val="0076481B"/>
    <w:rsid w:val="00765439"/>
    <w:rsid w:val="0076689E"/>
    <w:rsid w:val="0076737C"/>
    <w:rsid w:val="00770292"/>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0742"/>
    <w:rsid w:val="0079196B"/>
    <w:rsid w:val="00794F7E"/>
    <w:rsid w:val="0079728D"/>
    <w:rsid w:val="007A0150"/>
    <w:rsid w:val="007A0772"/>
    <w:rsid w:val="007A07AC"/>
    <w:rsid w:val="007A1DE6"/>
    <w:rsid w:val="007A3235"/>
    <w:rsid w:val="007A3ED4"/>
    <w:rsid w:val="007A4533"/>
    <w:rsid w:val="007A4EDD"/>
    <w:rsid w:val="007B00C8"/>
    <w:rsid w:val="007B086D"/>
    <w:rsid w:val="007B15F8"/>
    <w:rsid w:val="007B195A"/>
    <w:rsid w:val="007B1AC1"/>
    <w:rsid w:val="007B3630"/>
    <w:rsid w:val="007B4DB6"/>
    <w:rsid w:val="007B7475"/>
    <w:rsid w:val="007B78E2"/>
    <w:rsid w:val="007C0E64"/>
    <w:rsid w:val="007C1D3C"/>
    <w:rsid w:val="007C24B7"/>
    <w:rsid w:val="007C342E"/>
    <w:rsid w:val="007D0B48"/>
    <w:rsid w:val="007D0C66"/>
    <w:rsid w:val="007D1472"/>
    <w:rsid w:val="007D1C8D"/>
    <w:rsid w:val="007D22F5"/>
    <w:rsid w:val="007D2B35"/>
    <w:rsid w:val="007D3375"/>
    <w:rsid w:val="007D5E19"/>
    <w:rsid w:val="007D67D0"/>
    <w:rsid w:val="007D6BC5"/>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304E"/>
    <w:rsid w:val="007F3A76"/>
    <w:rsid w:val="007F50E6"/>
    <w:rsid w:val="007F58B8"/>
    <w:rsid w:val="007F61A6"/>
    <w:rsid w:val="007F7C8E"/>
    <w:rsid w:val="0080057B"/>
    <w:rsid w:val="008012D9"/>
    <w:rsid w:val="00801612"/>
    <w:rsid w:val="008016B8"/>
    <w:rsid w:val="00803FB4"/>
    <w:rsid w:val="00804084"/>
    <w:rsid w:val="00804E07"/>
    <w:rsid w:val="008051D8"/>
    <w:rsid w:val="00805603"/>
    <w:rsid w:val="008058D2"/>
    <w:rsid w:val="00805A9A"/>
    <w:rsid w:val="008060A8"/>
    <w:rsid w:val="00810374"/>
    <w:rsid w:val="008104C4"/>
    <w:rsid w:val="00810686"/>
    <w:rsid w:val="00810AC1"/>
    <w:rsid w:val="00810BED"/>
    <w:rsid w:val="008124C2"/>
    <w:rsid w:val="00812C0D"/>
    <w:rsid w:val="00813558"/>
    <w:rsid w:val="00813806"/>
    <w:rsid w:val="00813D11"/>
    <w:rsid w:val="00813F05"/>
    <w:rsid w:val="00815599"/>
    <w:rsid w:val="00816648"/>
    <w:rsid w:val="008173CE"/>
    <w:rsid w:val="008174B4"/>
    <w:rsid w:val="008175CC"/>
    <w:rsid w:val="008215D2"/>
    <w:rsid w:val="0082293D"/>
    <w:rsid w:val="0082410C"/>
    <w:rsid w:val="00826D92"/>
    <w:rsid w:val="00827835"/>
    <w:rsid w:val="00827B5B"/>
    <w:rsid w:val="00827CAE"/>
    <w:rsid w:val="00830D5E"/>
    <w:rsid w:val="008315FB"/>
    <w:rsid w:val="0083186D"/>
    <w:rsid w:val="00834366"/>
    <w:rsid w:val="00834A2B"/>
    <w:rsid w:val="00835E23"/>
    <w:rsid w:val="00836FA9"/>
    <w:rsid w:val="008373F1"/>
    <w:rsid w:val="00837F88"/>
    <w:rsid w:val="0084014E"/>
    <w:rsid w:val="0084219B"/>
    <w:rsid w:val="0084312D"/>
    <w:rsid w:val="008444C3"/>
    <w:rsid w:val="00846876"/>
    <w:rsid w:val="00846FDB"/>
    <w:rsid w:val="0085127D"/>
    <w:rsid w:val="0085155A"/>
    <w:rsid w:val="0085169E"/>
    <w:rsid w:val="00851D08"/>
    <w:rsid w:val="008525D3"/>
    <w:rsid w:val="00853598"/>
    <w:rsid w:val="008547DD"/>
    <w:rsid w:val="0085637E"/>
    <w:rsid w:val="00856ABD"/>
    <w:rsid w:val="00856DE9"/>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97F4B"/>
    <w:rsid w:val="008A1977"/>
    <w:rsid w:val="008A2FB0"/>
    <w:rsid w:val="008A36D0"/>
    <w:rsid w:val="008A4126"/>
    <w:rsid w:val="008A4390"/>
    <w:rsid w:val="008A441D"/>
    <w:rsid w:val="008A4CE1"/>
    <w:rsid w:val="008A5DB7"/>
    <w:rsid w:val="008A6166"/>
    <w:rsid w:val="008A64F1"/>
    <w:rsid w:val="008A6D63"/>
    <w:rsid w:val="008A74EE"/>
    <w:rsid w:val="008B0190"/>
    <w:rsid w:val="008B0A93"/>
    <w:rsid w:val="008B0F2B"/>
    <w:rsid w:val="008B32CE"/>
    <w:rsid w:val="008B3736"/>
    <w:rsid w:val="008B4421"/>
    <w:rsid w:val="008B4CF2"/>
    <w:rsid w:val="008B50A0"/>
    <w:rsid w:val="008B571F"/>
    <w:rsid w:val="008B6D4D"/>
    <w:rsid w:val="008C022A"/>
    <w:rsid w:val="008C0F8F"/>
    <w:rsid w:val="008C145E"/>
    <w:rsid w:val="008C1658"/>
    <w:rsid w:val="008C2345"/>
    <w:rsid w:val="008C2F7D"/>
    <w:rsid w:val="008C36C7"/>
    <w:rsid w:val="008C39DC"/>
    <w:rsid w:val="008C3AB2"/>
    <w:rsid w:val="008C3C9B"/>
    <w:rsid w:val="008C42AB"/>
    <w:rsid w:val="008C6569"/>
    <w:rsid w:val="008C70F2"/>
    <w:rsid w:val="008C748D"/>
    <w:rsid w:val="008D0530"/>
    <w:rsid w:val="008D054C"/>
    <w:rsid w:val="008D0862"/>
    <w:rsid w:val="008D0A44"/>
    <w:rsid w:val="008D186D"/>
    <w:rsid w:val="008D32BA"/>
    <w:rsid w:val="008D35B0"/>
    <w:rsid w:val="008D3FA0"/>
    <w:rsid w:val="008D50EA"/>
    <w:rsid w:val="008D55C9"/>
    <w:rsid w:val="008D590F"/>
    <w:rsid w:val="008D67DD"/>
    <w:rsid w:val="008D6F0F"/>
    <w:rsid w:val="008D7768"/>
    <w:rsid w:val="008D79B4"/>
    <w:rsid w:val="008E17AE"/>
    <w:rsid w:val="008E29EC"/>
    <w:rsid w:val="008E2EA0"/>
    <w:rsid w:val="008E3710"/>
    <w:rsid w:val="008E3F95"/>
    <w:rsid w:val="008E4889"/>
    <w:rsid w:val="008E49AE"/>
    <w:rsid w:val="008E5837"/>
    <w:rsid w:val="008E61B1"/>
    <w:rsid w:val="008E74C6"/>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6F64"/>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022"/>
    <w:rsid w:val="00940930"/>
    <w:rsid w:val="00941010"/>
    <w:rsid w:val="00941407"/>
    <w:rsid w:val="009419D9"/>
    <w:rsid w:val="00943446"/>
    <w:rsid w:val="00943EC1"/>
    <w:rsid w:val="00944437"/>
    <w:rsid w:val="00945297"/>
    <w:rsid w:val="00945B46"/>
    <w:rsid w:val="009516CA"/>
    <w:rsid w:val="00951C88"/>
    <w:rsid w:val="0095242D"/>
    <w:rsid w:val="00952E2E"/>
    <w:rsid w:val="00953FBA"/>
    <w:rsid w:val="009546C6"/>
    <w:rsid w:val="00955E31"/>
    <w:rsid w:val="00955FFA"/>
    <w:rsid w:val="00957634"/>
    <w:rsid w:val="00957AA9"/>
    <w:rsid w:val="00960C13"/>
    <w:rsid w:val="0096239F"/>
    <w:rsid w:val="00963592"/>
    <w:rsid w:val="00963CAF"/>
    <w:rsid w:val="00964DC8"/>
    <w:rsid w:val="00965164"/>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3D38"/>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97DC2"/>
    <w:rsid w:val="009A0155"/>
    <w:rsid w:val="009A1023"/>
    <w:rsid w:val="009A1232"/>
    <w:rsid w:val="009A13AD"/>
    <w:rsid w:val="009A3629"/>
    <w:rsid w:val="009A53F9"/>
    <w:rsid w:val="009A5858"/>
    <w:rsid w:val="009A7909"/>
    <w:rsid w:val="009B13CB"/>
    <w:rsid w:val="009B15D1"/>
    <w:rsid w:val="009B1BC9"/>
    <w:rsid w:val="009B1DE1"/>
    <w:rsid w:val="009B6496"/>
    <w:rsid w:val="009C2330"/>
    <w:rsid w:val="009C3875"/>
    <w:rsid w:val="009C49D6"/>
    <w:rsid w:val="009C4D4E"/>
    <w:rsid w:val="009C6E48"/>
    <w:rsid w:val="009C704A"/>
    <w:rsid w:val="009D0ED2"/>
    <w:rsid w:val="009D19DE"/>
    <w:rsid w:val="009D203C"/>
    <w:rsid w:val="009D59B7"/>
    <w:rsid w:val="009D5D2C"/>
    <w:rsid w:val="009D73EE"/>
    <w:rsid w:val="009E015D"/>
    <w:rsid w:val="009E0D31"/>
    <w:rsid w:val="009E18A9"/>
    <w:rsid w:val="009E1DC6"/>
    <w:rsid w:val="009E4B5D"/>
    <w:rsid w:val="009E4CC3"/>
    <w:rsid w:val="009E5870"/>
    <w:rsid w:val="009E7D32"/>
    <w:rsid w:val="009F0AF9"/>
    <w:rsid w:val="009F11B0"/>
    <w:rsid w:val="009F183E"/>
    <w:rsid w:val="009F1A2A"/>
    <w:rsid w:val="009F1F59"/>
    <w:rsid w:val="009F3487"/>
    <w:rsid w:val="009F4C34"/>
    <w:rsid w:val="009F656E"/>
    <w:rsid w:val="00A03E3E"/>
    <w:rsid w:val="00A05538"/>
    <w:rsid w:val="00A0596D"/>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189"/>
    <w:rsid w:val="00A254B6"/>
    <w:rsid w:val="00A260B1"/>
    <w:rsid w:val="00A260D9"/>
    <w:rsid w:val="00A26C4E"/>
    <w:rsid w:val="00A301CB"/>
    <w:rsid w:val="00A30273"/>
    <w:rsid w:val="00A31CF6"/>
    <w:rsid w:val="00A32B1C"/>
    <w:rsid w:val="00A33B2A"/>
    <w:rsid w:val="00A34CA6"/>
    <w:rsid w:val="00A353B6"/>
    <w:rsid w:val="00A36141"/>
    <w:rsid w:val="00A3728D"/>
    <w:rsid w:val="00A37ED9"/>
    <w:rsid w:val="00A425A7"/>
    <w:rsid w:val="00A427EF"/>
    <w:rsid w:val="00A455B9"/>
    <w:rsid w:val="00A50006"/>
    <w:rsid w:val="00A5100F"/>
    <w:rsid w:val="00A520FB"/>
    <w:rsid w:val="00A5349B"/>
    <w:rsid w:val="00A542F5"/>
    <w:rsid w:val="00A5752E"/>
    <w:rsid w:val="00A57C37"/>
    <w:rsid w:val="00A60133"/>
    <w:rsid w:val="00A60F54"/>
    <w:rsid w:val="00A6260D"/>
    <w:rsid w:val="00A64947"/>
    <w:rsid w:val="00A65BE0"/>
    <w:rsid w:val="00A6619B"/>
    <w:rsid w:val="00A66E97"/>
    <w:rsid w:val="00A6747B"/>
    <w:rsid w:val="00A7152A"/>
    <w:rsid w:val="00A721EC"/>
    <w:rsid w:val="00A747B2"/>
    <w:rsid w:val="00A75B31"/>
    <w:rsid w:val="00A75BCD"/>
    <w:rsid w:val="00A77031"/>
    <w:rsid w:val="00A808B0"/>
    <w:rsid w:val="00A80986"/>
    <w:rsid w:val="00A82849"/>
    <w:rsid w:val="00A84C5E"/>
    <w:rsid w:val="00A8685E"/>
    <w:rsid w:val="00A908CE"/>
    <w:rsid w:val="00A909FA"/>
    <w:rsid w:val="00A90D72"/>
    <w:rsid w:val="00A9324F"/>
    <w:rsid w:val="00A94258"/>
    <w:rsid w:val="00A95868"/>
    <w:rsid w:val="00A961DE"/>
    <w:rsid w:val="00A96AA7"/>
    <w:rsid w:val="00A97186"/>
    <w:rsid w:val="00A97BDA"/>
    <w:rsid w:val="00AA0C8B"/>
    <w:rsid w:val="00AA1E30"/>
    <w:rsid w:val="00AA273F"/>
    <w:rsid w:val="00AA41A3"/>
    <w:rsid w:val="00AA4BFD"/>
    <w:rsid w:val="00AA4F98"/>
    <w:rsid w:val="00AA6400"/>
    <w:rsid w:val="00AA6946"/>
    <w:rsid w:val="00AA7C70"/>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C30"/>
    <w:rsid w:val="00AD5222"/>
    <w:rsid w:val="00AD53AD"/>
    <w:rsid w:val="00AD6971"/>
    <w:rsid w:val="00AD706A"/>
    <w:rsid w:val="00AD7193"/>
    <w:rsid w:val="00AD775A"/>
    <w:rsid w:val="00AD78E4"/>
    <w:rsid w:val="00AE16BF"/>
    <w:rsid w:val="00AE1F33"/>
    <w:rsid w:val="00AE7522"/>
    <w:rsid w:val="00AF1485"/>
    <w:rsid w:val="00AF2670"/>
    <w:rsid w:val="00AF26BC"/>
    <w:rsid w:val="00AF2DB4"/>
    <w:rsid w:val="00AF4AC3"/>
    <w:rsid w:val="00AF5C22"/>
    <w:rsid w:val="00AF709B"/>
    <w:rsid w:val="00B01BF3"/>
    <w:rsid w:val="00B030A1"/>
    <w:rsid w:val="00B031F2"/>
    <w:rsid w:val="00B036FC"/>
    <w:rsid w:val="00B03909"/>
    <w:rsid w:val="00B058F8"/>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17AB"/>
    <w:rsid w:val="00B21B03"/>
    <w:rsid w:val="00B22B30"/>
    <w:rsid w:val="00B22E19"/>
    <w:rsid w:val="00B24E92"/>
    <w:rsid w:val="00B24FA7"/>
    <w:rsid w:val="00B252B0"/>
    <w:rsid w:val="00B2701B"/>
    <w:rsid w:val="00B31E84"/>
    <w:rsid w:val="00B31F44"/>
    <w:rsid w:val="00B34BFB"/>
    <w:rsid w:val="00B3612E"/>
    <w:rsid w:val="00B36240"/>
    <w:rsid w:val="00B377EF"/>
    <w:rsid w:val="00B37A61"/>
    <w:rsid w:val="00B42C78"/>
    <w:rsid w:val="00B43E81"/>
    <w:rsid w:val="00B454AF"/>
    <w:rsid w:val="00B45BF1"/>
    <w:rsid w:val="00B466C6"/>
    <w:rsid w:val="00B46A96"/>
    <w:rsid w:val="00B50010"/>
    <w:rsid w:val="00B50A09"/>
    <w:rsid w:val="00B515F2"/>
    <w:rsid w:val="00B526E2"/>
    <w:rsid w:val="00B52B03"/>
    <w:rsid w:val="00B56E10"/>
    <w:rsid w:val="00B57422"/>
    <w:rsid w:val="00B57AD5"/>
    <w:rsid w:val="00B60101"/>
    <w:rsid w:val="00B60321"/>
    <w:rsid w:val="00B61F35"/>
    <w:rsid w:val="00B65163"/>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05C"/>
    <w:rsid w:val="00B85ABA"/>
    <w:rsid w:val="00B92D59"/>
    <w:rsid w:val="00B93B24"/>
    <w:rsid w:val="00B94F44"/>
    <w:rsid w:val="00B95357"/>
    <w:rsid w:val="00B95D2F"/>
    <w:rsid w:val="00B95E5B"/>
    <w:rsid w:val="00B96C4F"/>
    <w:rsid w:val="00B97244"/>
    <w:rsid w:val="00B973B7"/>
    <w:rsid w:val="00B977A5"/>
    <w:rsid w:val="00BA0BFF"/>
    <w:rsid w:val="00BA160C"/>
    <w:rsid w:val="00BA29F9"/>
    <w:rsid w:val="00BA312F"/>
    <w:rsid w:val="00BA368A"/>
    <w:rsid w:val="00BA4015"/>
    <w:rsid w:val="00BA53C4"/>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1B42"/>
    <w:rsid w:val="00BD2EC4"/>
    <w:rsid w:val="00BD3C63"/>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455"/>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F4D"/>
    <w:rsid w:val="00C423D6"/>
    <w:rsid w:val="00C43294"/>
    <w:rsid w:val="00C43924"/>
    <w:rsid w:val="00C44E25"/>
    <w:rsid w:val="00C4522F"/>
    <w:rsid w:val="00C45D8C"/>
    <w:rsid w:val="00C4690C"/>
    <w:rsid w:val="00C469E3"/>
    <w:rsid w:val="00C474CB"/>
    <w:rsid w:val="00C4783E"/>
    <w:rsid w:val="00C4795A"/>
    <w:rsid w:val="00C50B45"/>
    <w:rsid w:val="00C50C08"/>
    <w:rsid w:val="00C51438"/>
    <w:rsid w:val="00C52A00"/>
    <w:rsid w:val="00C53068"/>
    <w:rsid w:val="00C533F0"/>
    <w:rsid w:val="00C53FB9"/>
    <w:rsid w:val="00C5694D"/>
    <w:rsid w:val="00C57CCC"/>
    <w:rsid w:val="00C60FF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765B2"/>
    <w:rsid w:val="00C800DB"/>
    <w:rsid w:val="00C80891"/>
    <w:rsid w:val="00C809A8"/>
    <w:rsid w:val="00C80E82"/>
    <w:rsid w:val="00C81662"/>
    <w:rsid w:val="00C81878"/>
    <w:rsid w:val="00C81DE6"/>
    <w:rsid w:val="00C81EE3"/>
    <w:rsid w:val="00C822A5"/>
    <w:rsid w:val="00C842EC"/>
    <w:rsid w:val="00C856B0"/>
    <w:rsid w:val="00C871F6"/>
    <w:rsid w:val="00C87A65"/>
    <w:rsid w:val="00C90197"/>
    <w:rsid w:val="00C91CF7"/>
    <w:rsid w:val="00C92F87"/>
    <w:rsid w:val="00C939BA"/>
    <w:rsid w:val="00C94212"/>
    <w:rsid w:val="00C94C2E"/>
    <w:rsid w:val="00C95ABD"/>
    <w:rsid w:val="00C97F6E"/>
    <w:rsid w:val="00CA0AF7"/>
    <w:rsid w:val="00CA2832"/>
    <w:rsid w:val="00CA2E64"/>
    <w:rsid w:val="00CA5888"/>
    <w:rsid w:val="00CA5ED2"/>
    <w:rsid w:val="00CB0856"/>
    <w:rsid w:val="00CB156C"/>
    <w:rsid w:val="00CB1B5B"/>
    <w:rsid w:val="00CB1DD5"/>
    <w:rsid w:val="00CB2D14"/>
    <w:rsid w:val="00CB329B"/>
    <w:rsid w:val="00CB448C"/>
    <w:rsid w:val="00CB53A9"/>
    <w:rsid w:val="00CB5622"/>
    <w:rsid w:val="00CB72AE"/>
    <w:rsid w:val="00CC0276"/>
    <w:rsid w:val="00CC0F8A"/>
    <w:rsid w:val="00CC109B"/>
    <w:rsid w:val="00CC2543"/>
    <w:rsid w:val="00CC2D21"/>
    <w:rsid w:val="00CC44C5"/>
    <w:rsid w:val="00CC4932"/>
    <w:rsid w:val="00CC4BB7"/>
    <w:rsid w:val="00CC69FE"/>
    <w:rsid w:val="00CC6BC9"/>
    <w:rsid w:val="00CC6D18"/>
    <w:rsid w:val="00CD1549"/>
    <w:rsid w:val="00CD1888"/>
    <w:rsid w:val="00CD1A91"/>
    <w:rsid w:val="00CD4269"/>
    <w:rsid w:val="00CD47B7"/>
    <w:rsid w:val="00CD521B"/>
    <w:rsid w:val="00CD567B"/>
    <w:rsid w:val="00CD732D"/>
    <w:rsid w:val="00CE0617"/>
    <w:rsid w:val="00CE066E"/>
    <w:rsid w:val="00CE091C"/>
    <w:rsid w:val="00CE14A0"/>
    <w:rsid w:val="00CE45CE"/>
    <w:rsid w:val="00CE4A43"/>
    <w:rsid w:val="00CE52B1"/>
    <w:rsid w:val="00CE5DF9"/>
    <w:rsid w:val="00CE5E87"/>
    <w:rsid w:val="00CE5EA6"/>
    <w:rsid w:val="00CE7706"/>
    <w:rsid w:val="00CF10EB"/>
    <w:rsid w:val="00CF2030"/>
    <w:rsid w:val="00CF34AC"/>
    <w:rsid w:val="00CF3754"/>
    <w:rsid w:val="00CF40D5"/>
    <w:rsid w:val="00CF56E2"/>
    <w:rsid w:val="00CF5E6E"/>
    <w:rsid w:val="00CF65DD"/>
    <w:rsid w:val="00CF70CF"/>
    <w:rsid w:val="00CF73FD"/>
    <w:rsid w:val="00CF79AD"/>
    <w:rsid w:val="00CF7DBB"/>
    <w:rsid w:val="00CF7F30"/>
    <w:rsid w:val="00D00D96"/>
    <w:rsid w:val="00D02FC1"/>
    <w:rsid w:val="00D03245"/>
    <w:rsid w:val="00D049D4"/>
    <w:rsid w:val="00D05632"/>
    <w:rsid w:val="00D058E1"/>
    <w:rsid w:val="00D05E3F"/>
    <w:rsid w:val="00D106BC"/>
    <w:rsid w:val="00D11BCE"/>
    <w:rsid w:val="00D121C2"/>
    <w:rsid w:val="00D13197"/>
    <w:rsid w:val="00D13581"/>
    <w:rsid w:val="00D13680"/>
    <w:rsid w:val="00D14577"/>
    <w:rsid w:val="00D17A67"/>
    <w:rsid w:val="00D204AA"/>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3763"/>
    <w:rsid w:val="00D45C32"/>
    <w:rsid w:val="00D45F78"/>
    <w:rsid w:val="00D46098"/>
    <w:rsid w:val="00D463D2"/>
    <w:rsid w:val="00D4721B"/>
    <w:rsid w:val="00D47F4B"/>
    <w:rsid w:val="00D53029"/>
    <w:rsid w:val="00D5315C"/>
    <w:rsid w:val="00D5437D"/>
    <w:rsid w:val="00D5570A"/>
    <w:rsid w:val="00D55752"/>
    <w:rsid w:val="00D55DDB"/>
    <w:rsid w:val="00D5660E"/>
    <w:rsid w:val="00D57E53"/>
    <w:rsid w:val="00D61C6F"/>
    <w:rsid w:val="00D6439C"/>
    <w:rsid w:val="00D669FA"/>
    <w:rsid w:val="00D67864"/>
    <w:rsid w:val="00D678E5"/>
    <w:rsid w:val="00D70CF4"/>
    <w:rsid w:val="00D71087"/>
    <w:rsid w:val="00D71B56"/>
    <w:rsid w:val="00D74BAC"/>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86BEC"/>
    <w:rsid w:val="00D87D89"/>
    <w:rsid w:val="00D912FD"/>
    <w:rsid w:val="00D92E9D"/>
    <w:rsid w:val="00D93191"/>
    <w:rsid w:val="00D94093"/>
    <w:rsid w:val="00D94578"/>
    <w:rsid w:val="00D946B3"/>
    <w:rsid w:val="00DA1B24"/>
    <w:rsid w:val="00DA2A15"/>
    <w:rsid w:val="00DA2B05"/>
    <w:rsid w:val="00DA2D8A"/>
    <w:rsid w:val="00DA330C"/>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0250"/>
    <w:rsid w:val="00DC0B75"/>
    <w:rsid w:val="00DC2861"/>
    <w:rsid w:val="00DC35DF"/>
    <w:rsid w:val="00DC5776"/>
    <w:rsid w:val="00DC7882"/>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E39"/>
    <w:rsid w:val="00E20F00"/>
    <w:rsid w:val="00E212E2"/>
    <w:rsid w:val="00E21ED4"/>
    <w:rsid w:val="00E23FD7"/>
    <w:rsid w:val="00E24B54"/>
    <w:rsid w:val="00E25068"/>
    <w:rsid w:val="00E253ED"/>
    <w:rsid w:val="00E266AB"/>
    <w:rsid w:val="00E26B32"/>
    <w:rsid w:val="00E30291"/>
    <w:rsid w:val="00E31BE8"/>
    <w:rsid w:val="00E335DA"/>
    <w:rsid w:val="00E337FF"/>
    <w:rsid w:val="00E33E8F"/>
    <w:rsid w:val="00E34C5A"/>
    <w:rsid w:val="00E35E0C"/>
    <w:rsid w:val="00E36636"/>
    <w:rsid w:val="00E4082E"/>
    <w:rsid w:val="00E41284"/>
    <w:rsid w:val="00E414C6"/>
    <w:rsid w:val="00E41C27"/>
    <w:rsid w:val="00E445ED"/>
    <w:rsid w:val="00E44FDF"/>
    <w:rsid w:val="00E45F7C"/>
    <w:rsid w:val="00E463AB"/>
    <w:rsid w:val="00E46440"/>
    <w:rsid w:val="00E464AB"/>
    <w:rsid w:val="00E47405"/>
    <w:rsid w:val="00E47F39"/>
    <w:rsid w:val="00E509D4"/>
    <w:rsid w:val="00E52E3F"/>
    <w:rsid w:val="00E54C73"/>
    <w:rsid w:val="00E550F3"/>
    <w:rsid w:val="00E562BC"/>
    <w:rsid w:val="00E5680E"/>
    <w:rsid w:val="00E61992"/>
    <w:rsid w:val="00E61A1E"/>
    <w:rsid w:val="00E61D9B"/>
    <w:rsid w:val="00E622E6"/>
    <w:rsid w:val="00E62E67"/>
    <w:rsid w:val="00E7092E"/>
    <w:rsid w:val="00E729A7"/>
    <w:rsid w:val="00E72DE8"/>
    <w:rsid w:val="00E74084"/>
    <w:rsid w:val="00E74CA5"/>
    <w:rsid w:val="00E7633C"/>
    <w:rsid w:val="00E77709"/>
    <w:rsid w:val="00E777EF"/>
    <w:rsid w:val="00E8274E"/>
    <w:rsid w:val="00E83F75"/>
    <w:rsid w:val="00E8566C"/>
    <w:rsid w:val="00E85823"/>
    <w:rsid w:val="00E86B55"/>
    <w:rsid w:val="00E86F73"/>
    <w:rsid w:val="00E9014B"/>
    <w:rsid w:val="00E91926"/>
    <w:rsid w:val="00E91932"/>
    <w:rsid w:val="00E92D89"/>
    <w:rsid w:val="00E92DB7"/>
    <w:rsid w:val="00E9460F"/>
    <w:rsid w:val="00E9465E"/>
    <w:rsid w:val="00E94D30"/>
    <w:rsid w:val="00E95C16"/>
    <w:rsid w:val="00E96872"/>
    <w:rsid w:val="00E9741D"/>
    <w:rsid w:val="00EA0C3C"/>
    <w:rsid w:val="00EA1679"/>
    <w:rsid w:val="00EA4CEA"/>
    <w:rsid w:val="00EA5AD7"/>
    <w:rsid w:val="00EA5C67"/>
    <w:rsid w:val="00EA6360"/>
    <w:rsid w:val="00EA6BA1"/>
    <w:rsid w:val="00EA7A23"/>
    <w:rsid w:val="00EB0093"/>
    <w:rsid w:val="00EB0C23"/>
    <w:rsid w:val="00EB0F1D"/>
    <w:rsid w:val="00EB1C67"/>
    <w:rsid w:val="00EB52AE"/>
    <w:rsid w:val="00EB5734"/>
    <w:rsid w:val="00EB5DA4"/>
    <w:rsid w:val="00EB6720"/>
    <w:rsid w:val="00EB68F7"/>
    <w:rsid w:val="00EB7248"/>
    <w:rsid w:val="00EB7E83"/>
    <w:rsid w:val="00EC0C40"/>
    <w:rsid w:val="00EC3AE9"/>
    <w:rsid w:val="00EC5131"/>
    <w:rsid w:val="00EC7F28"/>
    <w:rsid w:val="00ED0AF4"/>
    <w:rsid w:val="00ED11D4"/>
    <w:rsid w:val="00ED1632"/>
    <w:rsid w:val="00ED1833"/>
    <w:rsid w:val="00ED20A1"/>
    <w:rsid w:val="00ED3523"/>
    <w:rsid w:val="00EE0A26"/>
    <w:rsid w:val="00EE11DA"/>
    <w:rsid w:val="00EE1956"/>
    <w:rsid w:val="00EE31E2"/>
    <w:rsid w:val="00EE3CF7"/>
    <w:rsid w:val="00EE57FE"/>
    <w:rsid w:val="00EE5B68"/>
    <w:rsid w:val="00EE5C91"/>
    <w:rsid w:val="00EE7009"/>
    <w:rsid w:val="00EE7F04"/>
    <w:rsid w:val="00EF0E92"/>
    <w:rsid w:val="00EF1EBD"/>
    <w:rsid w:val="00EF395F"/>
    <w:rsid w:val="00EF4136"/>
    <w:rsid w:val="00EF4155"/>
    <w:rsid w:val="00EF5285"/>
    <w:rsid w:val="00EF5F9A"/>
    <w:rsid w:val="00EF68AD"/>
    <w:rsid w:val="00EF709C"/>
    <w:rsid w:val="00EF7EEF"/>
    <w:rsid w:val="00F0385E"/>
    <w:rsid w:val="00F039DC"/>
    <w:rsid w:val="00F04E05"/>
    <w:rsid w:val="00F04E20"/>
    <w:rsid w:val="00F04F48"/>
    <w:rsid w:val="00F06036"/>
    <w:rsid w:val="00F065C8"/>
    <w:rsid w:val="00F07079"/>
    <w:rsid w:val="00F0712A"/>
    <w:rsid w:val="00F07617"/>
    <w:rsid w:val="00F1065D"/>
    <w:rsid w:val="00F10F00"/>
    <w:rsid w:val="00F111CE"/>
    <w:rsid w:val="00F13E4A"/>
    <w:rsid w:val="00F13E75"/>
    <w:rsid w:val="00F156CC"/>
    <w:rsid w:val="00F169B1"/>
    <w:rsid w:val="00F20055"/>
    <w:rsid w:val="00F20AD1"/>
    <w:rsid w:val="00F20C45"/>
    <w:rsid w:val="00F2175A"/>
    <w:rsid w:val="00F22F9C"/>
    <w:rsid w:val="00F2328A"/>
    <w:rsid w:val="00F2384A"/>
    <w:rsid w:val="00F23ABD"/>
    <w:rsid w:val="00F26DD3"/>
    <w:rsid w:val="00F272C4"/>
    <w:rsid w:val="00F2766B"/>
    <w:rsid w:val="00F324D5"/>
    <w:rsid w:val="00F33082"/>
    <w:rsid w:val="00F33B42"/>
    <w:rsid w:val="00F35A90"/>
    <w:rsid w:val="00F35ABB"/>
    <w:rsid w:val="00F36B99"/>
    <w:rsid w:val="00F36D96"/>
    <w:rsid w:val="00F37B0D"/>
    <w:rsid w:val="00F37CAB"/>
    <w:rsid w:val="00F37CE6"/>
    <w:rsid w:val="00F401D3"/>
    <w:rsid w:val="00F4135C"/>
    <w:rsid w:val="00F4183E"/>
    <w:rsid w:val="00F41988"/>
    <w:rsid w:val="00F42D35"/>
    <w:rsid w:val="00F436F8"/>
    <w:rsid w:val="00F44308"/>
    <w:rsid w:val="00F44907"/>
    <w:rsid w:val="00F452C6"/>
    <w:rsid w:val="00F45F65"/>
    <w:rsid w:val="00F50E83"/>
    <w:rsid w:val="00F50F6F"/>
    <w:rsid w:val="00F510A4"/>
    <w:rsid w:val="00F52654"/>
    <w:rsid w:val="00F528E7"/>
    <w:rsid w:val="00F53159"/>
    <w:rsid w:val="00F53B19"/>
    <w:rsid w:val="00F560A3"/>
    <w:rsid w:val="00F565B7"/>
    <w:rsid w:val="00F5770D"/>
    <w:rsid w:val="00F608FA"/>
    <w:rsid w:val="00F60A2B"/>
    <w:rsid w:val="00F60EDF"/>
    <w:rsid w:val="00F620A5"/>
    <w:rsid w:val="00F6213C"/>
    <w:rsid w:val="00F621E1"/>
    <w:rsid w:val="00F62DF7"/>
    <w:rsid w:val="00F638DE"/>
    <w:rsid w:val="00F63D38"/>
    <w:rsid w:val="00F63D9F"/>
    <w:rsid w:val="00F647C6"/>
    <w:rsid w:val="00F65CE4"/>
    <w:rsid w:val="00F665CB"/>
    <w:rsid w:val="00F66AB7"/>
    <w:rsid w:val="00F66C83"/>
    <w:rsid w:val="00F67B67"/>
    <w:rsid w:val="00F67EEA"/>
    <w:rsid w:val="00F70363"/>
    <w:rsid w:val="00F7085A"/>
    <w:rsid w:val="00F71561"/>
    <w:rsid w:val="00F738E9"/>
    <w:rsid w:val="00F74DA9"/>
    <w:rsid w:val="00F81DB3"/>
    <w:rsid w:val="00F825CC"/>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0D87"/>
    <w:rsid w:val="00FB1425"/>
    <w:rsid w:val="00FB2038"/>
    <w:rsid w:val="00FB2D4E"/>
    <w:rsid w:val="00FB3E20"/>
    <w:rsid w:val="00FB3FD6"/>
    <w:rsid w:val="00FB5121"/>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95"/>
    <w:rsid w:val="00FD42C6"/>
    <w:rsid w:val="00FD5004"/>
    <w:rsid w:val="00FD752F"/>
    <w:rsid w:val="00FD7D31"/>
    <w:rsid w:val="00FE0E86"/>
    <w:rsid w:val="00FE3800"/>
    <w:rsid w:val="00FE3E18"/>
    <w:rsid w:val="00FE5B33"/>
    <w:rsid w:val="00FE705A"/>
    <w:rsid w:val="00FF2943"/>
    <w:rsid w:val="00FF394E"/>
    <w:rsid w:val="00FF3F50"/>
    <w:rsid w:val="00FF4AF4"/>
    <w:rsid w:val="00FF4E1B"/>
    <w:rsid w:val="00FF5909"/>
    <w:rsid w:val="00FF5A0D"/>
    <w:rsid w:val="00FF5B44"/>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7EE150DC"/>
  <w15:chartTrackingRefBased/>
  <w15:docId w15:val="{FEBF1A4E-80AD-49B6-BEF6-B6AAED7B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uiPriority w:val="39"/>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uiPriority w:val="99"/>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Lijstalinea">
    <w:name w:val="List Paragraph"/>
    <w:basedOn w:val="Standaard"/>
    <w:uiPriority w:val="34"/>
    <w:qFormat/>
    <w:rsid w:val="000107CF"/>
    <w:pPr>
      <w:ind w:left="720"/>
      <w:contextualSpacing/>
    </w:pPr>
  </w:style>
  <w:style w:type="paragraph" w:styleId="Normaalweb">
    <w:name w:val="Normal (Web)"/>
    <w:basedOn w:val="Standaard"/>
    <w:uiPriority w:val="99"/>
    <w:unhideWhenUsed/>
    <w:rsid w:val="00576F8D"/>
    <w:pPr>
      <w:spacing w:before="100" w:beforeAutospacing="1" w:after="100" w:afterAutospacing="1" w:line="240" w:lineRule="auto"/>
    </w:pPr>
    <w:rPr>
      <w:rFonts w:ascii="Calibri" w:eastAsiaTheme="minorHAnsi" w:hAnsi="Calibri" w:cs="Calibri"/>
      <w:snapToGrid/>
      <w:kern w:val="0"/>
      <w:sz w:val="22"/>
      <w:szCs w:val="2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497380584">
      <w:bodyDiv w:val="1"/>
      <w:marLeft w:val="0"/>
      <w:marRight w:val="0"/>
      <w:marTop w:val="0"/>
      <w:marBottom w:val="0"/>
      <w:divBdr>
        <w:top w:val="none" w:sz="0" w:space="0" w:color="auto"/>
        <w:left w:val="none" w:sz="0" w:space="0" w:color="auto"/>
        <w:bottom w:val="none" w:sz="0" w:space="0" w:color="auto"/>
        <w:right w:val="none" w:sz="0" w:space="0" w:color="auto"/>
      </w:divBdr>
      <w:divsChild>
        <w:div w:id="803743467">
          <w:marLeft w:val="0"/>
          <w:marRight w:val="0"/>
          <w:marTop w:val="0"/>
          <w:marBottom w:val="0"/>
          <w:divBdr>
            <w:top w:val="none" w:sz="0" w:space="0" w:color="auto"/>
            <w:left w:val="none" w:sz="0" w:space="0" w:color="auto"/>
            <w:bottom w:val="none" w:sz="0" w:space="0" w:color="auto"/>
            <w:right w:val="none" w:sz="0" w:space="0" w:color="auto"/>
          </w:divBdr>
        </w:div>
      </w:divsChild>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1176381184">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554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3E5B5-1364-4911-AC55-C0259856B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10737</TotalTime>
  <Pages>36</Pages>
  <Words>6224</Words>
  <Characters>34234</Characters>
  <Application>Microsoft Office Word</Application>
  <DocSecurity>0</DocSecurity>
  <Lines>285</Lines>
  <Paragraphs>80</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40378</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77</cp:revision>
  <cp:lastPrinted>2015-07-15T14:30:00Z</cp:lastPrinted>
  <dcterms:created xsi:type="dcterms:W3CDTF">2020-04-23T08:10:00Z</dcterms:created>
  <dcterms:modified xsi:type="dcterms:W3CDTF">2020-08-04T13:56:00Z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