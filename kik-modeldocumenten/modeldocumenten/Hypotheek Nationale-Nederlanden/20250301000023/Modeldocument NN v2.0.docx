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56E27" w14:textId="0DC57764" w:rsidR="009F2C6B" w:rsidRDefault="00BB66AC" w:rsidP="00BB66AC">
      <w:pPr>
        <w:spacing w:line="240" w:lineRule="atLeast"/>
        <w:ind w:right="96"/>
        <w:rPr>
          <w:rFonts w:ascii="Arial" w:hAnsi="Arial" w:cs="Arial"/>
          <w:b/>
          <w:color w:val="000000"/>
          <w:sz w:val="18"/>
          <w:szCs w:val="18"/>
        </w:rPr>
      </w:pPr>
      <w:r>
        <w:rPr>
          <w:rFonts w:ascii="Arial" w:hAnsi="Arial" w:cs="Arial"/>
          <w:b/>
          <w:color w:val="000000"/>
          <w:szCs w:val="24"/>
        </w:rPr>
        <w:t xml:space="preserve">Hypotheekakte Nationale Nederlanden </w:t>
      </w:r>
      <w:r w:rsidRPr="009F2C6B">
        <w:rPr>
          <w:rFonts w:ascii="Arial" w:hAnsi="Arial" w:cs="Arial"/>
          <w:b/>
          <w:color w:val="000000"/>
          <w:sz w:val="18"/>
          <w:szCs w:val="18"/>
        </w:rPr>
        <w:t xml:space="preserve"> </w:t>
      </w:r>
    </w:p>
    <w:p w14:paraId="2F57412F" w14:textId="02FC0416" w:rsidR="00BB66AC" w:rsidRPr="009F2C6B" w:rsidRDefault="008E558D" w:rsidP="00BB66AC">
      <w:pPr>
        <w:spacing w:line="240" w:lineRule="atLeast"/>
        <w:ind w:right="96"/>
        <w:rPr>
          <w:rFonts w:ascii="Arial" w:hAnsi="Arial" w:cs="Arial"/>
          <w:color w:val="000000"/>
          <w:sz w:val="22"/>
          <w:szCs w:val="22"/>
        </w:rPr>
      </w:pPr>
      <w:r w:rsidRPr="009F2C6B">
        <w:rPr>
          <w:rFonts w:ascii="Arial" w:hAnsi="Arial" w:cs="Arial"/>
          <w:color w:val="000000"/>
          <w:sz w:val="22"/>
          <w:szCs w:val="22"/>
        </w:rPr>
        <w:t>(o.b.v. model akte</w:t>
      </w:r>
      <w:r w:rsidR="009F2C6B" w:rsidRPr="009F2C6B">
        <w:rPr>
          <w:rFonts w:ascii="Arial" w:hAnsi="Arial" w:cs="Arial"/>
          <w:color w:val="000000"/>
          <w:sz w:val="22"/>
          <w:szCs w:val="22"/>
        </w:rPr>
        <w:t xml:space="preserve"> HYNNB00</w:t>
      </w:r>
      <w:r w:rsidRPr="009F2C6B">
        <w:rPr>
          <w:rFonts w:ascii="Arial" w:hAnsi="Arial" w:cs="Arial"/>
          <w:color w:val="000000"/>
          <w:sz w:val="22"/>
          <w:szCs w:val="22"/>
        </w:rPr>
        <w:t xml:space="preserve"> versie 2020-1</w:t>
      </w:r>
      <w:r w:rsidR="009F2C6B" w:rsidRPr="009F2C6B">
        <w:rPr>
          <w:rFonts w:ascii="Arial" w:hAnsi="Arial" w:cs="Arial"/>
          <w:color w:val="000000"/>
          <w:sz w:val="22"/>
          <w:szCs w:val="22"/>
        </w:rPr>
        <w:t xml:space="preserve"> dd 13-05-2020</w:t>
      </w:r>
      <w:r w:rsidR="00BB66AC" w:rsidRPr="009F2C6B">
        <w:rPr>
          <w:rFonts w:ascii="Arial" w:hAnsi="Arial" w:cs="Arial"/>
          <w:color w:val="000000"/>
          <w:sz w:val="22"/>
          <w:szCs w:val="22"/>
        </w:rPr>
        <w:t>)</w:t>
      </w:r>
    </w:p>
    <w:p w14:paraId="416C7806" w14:textId="77777777" w:rsidR="00BB66AC" w:rsidRDefault="00BB66AC" w:rsidP="00BB66AC">
      <w:pPr>
        <w:spacing w:line="240" w:lineRule="atLeast"/>
        <w:ind w:right="96"/>
        <w:rPr>
          <w:rFonts w:ascii="Arial" w:hAnsi="Arial" w:cs="Arial"/>
          <w:color w:val="000000"/>
          <w:sz w:val="22"/>
          <w:szCs w:val="22"/>
        </w:rPr>
      </w:pPr>
    </w:p>
    <w:p w14:paraId="794550BF" w14:textId="4C7F2F4E" w:rsidR="00BB66AC" w:rsidRDefault="008E558D" w:rsidP="00BB66AC">
      <w:pPr>
        <w:spacing w:line="240" w:lineRule="atLeast"/>
        <w:ind w:right="96"/>
        <w:rPr>
          <w:rFonts w:ascii="Arial" w:hAnsi="Arial" w:cs="Arial"/>
          <w:b/>
          <w:color w:val="000000"/>
          <w:sz w:val="20"/>
          <w:u w:val="single"/>
        </w:rPr>
      </w:pPr>
      <w:r>
        <w:rPr>
          <w:rFonts w:ascii="Arial" w:hAnsi="Arial" w:cs="Arial"/>
          <w:b/>
          <w:color w:val="000000"/>
          <w:sz w:val="20"/>
          <w:u w:val="single"/>
        </w:rPr>
        <w:t xml:space="preserve">Versie </w:t>
      </w:r>
      <w:r w:rsidR="008C3025">
        <w:rPr>
          <w:rFonts w:ascii="Arial" w:hAnsi="Arial" w:cs="Arial"/>
          <w:b/>
          <w:color w:val="000000"/>
          <w:sz w:val="20"/>
          <w:u w:val="single"/>
        </w:rPr>
        <w:t>2</w:t>
      </w:r>
      <w:r>
        <w:rPr>
          <w:rFonts w:ascii="Arial" w:hAnsi="Arial" w:cs="Arial"/>
          <w:b/>
          <w:color w:val="000000"/>
          <w:sz w:val="20"/>
          <w:u w:val="single"/>
        </w:rPr>
        <w:t>.</w:t>
      </w:r>
      <w:r w:rsidR="00515BA7">
        <w:rPr>
          <w:rFonts w:ascii="Arial" w:hAnsi="Arial" w:cs="Arial"/>
          <w:b/>
          <w:color w:val="000000"/>
          <w:sz w:val="20"/>
          <w:u w:val="single"/>
        </w:rPr>
        <w:t>0</w:t>
      </w:r>
      <w:r>
        <w:rPr>
          <w:rFonts w:ascii="Arial" w:hAnsi="Arial" w:cs="Arial"/>
          <w:b/>
          <w:color w:val="000000"/>
          <w:sz w:val="20"/>
          <w:u w:val="single"/>
        </w:rPr>
        <w:tab/>
      </w:r>
      <w:r>
        <w:rPr>
          <w:rFonts w:ascii="Arial" w:hAnsi="Arial" w:cs="Arial"/>
          <w:b/>
          <w:color w:val="000000"/>
          <w:sz w:val="20"/>
          <w:u w:val="single"/>
        </w:rPr>
        <w:tab/>
        <w:t xml:space="preserve">d.d. </w:t>
      </w:r>
      <w:del w:id="0" w:author="Groote Haar, Linda" w:date="2025-03-13T11:53:00Z" w16du:dateUtc="2025-03-13T10:53:00Z">
        <w:r w:rsidR="00DF2DB0" w:rsidDel="008C3025">
          <w:rPr>
            <w:rFonts w:ascii="Arial" w:hAnsi="Arial" w:cs="Arial"/>
            <w:b/>
            <w:color w:val="000000"/>
            <w:sz w:val="20"/>
            <w:u w:val="single"/>
          </w:rPr>
          <w:delText>30</w:delText>
        </w:r>
        <w:r w:rsidDel="008C3025">
          <w:rPr>
            <w:rFonts w:ascii="Arial" w:hAnsi="Arial" w:cs="Arial"/>
            <w:b/>
            <w:color w:val="000000"/>
            <w:sz w:val="20"/>
            <w:u w:val="single"/>
          </w:rPr>
          <w:delText>-</w:delText>
        </w:r>
        <w:r w:rsidR="00DF2DB0" w:rsidDel="008C3025">
          <w:rPr>
            <w:rFonts w:ascii="Arial" w:hAnsi="Arial" w:cs="Arial"/>
            <w:b/>
            <w:color w:val="000000"/>
            <w:sz w:val="20"/>
            <w:u w:val="single"/>
          </w:rPr>
          <w:delText>6</w:delText>
        </w:r>
        <w:r w:rsidR="00BB66AC" w:rsidDel="008C3025">
          <w:rPr>
            <w:rFonts w:ascii="Arial" w:hAnsi="Arial" w:cs="Arial"/>
            <w:b/>
            <w:color w:val="000000"/>
            <w:sz w:val="20"/>
            <w:u w:val="single"/>
          </w:rPr>
          <w:delText>-2019</w:delText>
        </w:r>
      </w:del>
      <w:ins w:id="1" w:author="Groote Haar, Linda" w:date="2025-03-13T11:53:00Z" w16du:dateUtc="2025-03-13T10:53:00Z">
        <w:r w:rsidR="008C3025">
          <w:rPr>
            <w:rFonts w:ascii="Arial" w:hAnsi="Arial" w:cs="Arial"/>
            <w:b/>
            <w:color w:val="000000"/>
            <w:sz w:val="20"/>
            <w:u w:val="single"/>
          </w:rPr>
          <w:t>13-03-2025</w:t>
        </w:r>
      </w:ins>
    </w:p>
    <w:p w14:paraId="7337B608" w14:textId="77777777" w:rsidR="00BB66AC" w:rsidRDefault="00BB66AC" w:rsidP="00BB66AC">
      <w:pPr>
        <w:spacing w:line="240" w:lineRule="atLeast"/>
        <w:ind w:right="96"/>
        <w:rPr>
          <w:rFonts w:ascii="Arial" w:hAnsi="Arial" w:cs="Arial"/>
          <w:b/>
          <w:color w:val="000000"/>
          <w:sz w:val="20"/>
          <w:u w:val="single"/>
        </w:rPr>
      </w:pPr>
    </w:p>
    <w:p w14:paraId="3B4F3A7B" w14:textId="77777777" w:rsidR="00BB66AC" w:rsidRDefault="00BB66AC" w:rsidP="00BB66AC">
      <w:p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highlight w:val="yellow"/>
        </w:rPr>
        <w:t>TEKSTBLOK EQUIVALENTIEVERKLARING</w:t>
      </w:r>
      <w:r>
        <w:rPr>
          <w:rFonts w:ascii="Arial" w:hAnsi="Arial" w:cs="Arial"/>
          <w:color w:val="FF0000"/>
          <w:sz w:val="20"/>
        </w:rPr>
        <w:t>.</w:t>
      </w:r>
    </w:p>
    <w:p w14:paraId="698357F9" w14:textId="77777777" w:rsidR="00BB66AC" w:rsidRDefault="00BB66AC" w:rsidP="00BB66AC">
      <w:pPr>
        <w:spacing w:line="240" w:lineRule="atLeast"/>
        <w:ind w:right="96"/>
        <w:rPr>
          <w:rFonts w:ascii="Arial" w:hAnsi="Arial" w:cs="Arial"/>
          <w:color w:val="000000"/>
          <w:sz w:val="22"/>
          <w:szCs w:val="22"/>
        </w:rPr>
      </w:pPr>
    </w:p>
    <w:p w14:paraId="6ED2DCBF" w14:textId="77777777" w:rsidR="00BB66AC" w:rsidRDefault="00BB66AC" w:rsidP="00BB66AC">
      <w:pPr>
        <w:spacing w:line="240" w:lineRule="atLeast"/>
        <w:ind w:right="96"/>
        <w:rPr>
          <w:rFonts w:ascii="Arial" w:hAnsi="Arial" w:cs="Arial"/>
          <w:color w:val="000000"/>
          <w:sz w:val="22"/>
          <w:szCs w:val="22"/>
        </w:rPr>
      </w:pPr>
    </w:p>
    <w:p w14:paraId="2A6B7DCE" w14:textId="77777777" w:rsidR="00BB66AC" w:rsidRDefault="00BB66AC" w:rsidP="00BB66AC">
      <w:pPr>
        <w:tabs>
          <w:tab w:val="left" w:pos="-1440"/>
          <w:tab w:val="left" w:pos="-720"/>
        </w:tabs>
        <w:suppressAutoHyphens/>
        <w:spacing w:line="240" w:lineRule="atLeast"/>
        <w:jc w:val="center"/>
        <w:rPr>
          <w:rFonts w:ascii="Arial" w:hAnsi="Arial" w:cs="Arial"/>
          <w:color w:val="800080"/>
          <w:sz w:val="20"/>
        </w:rPr>
      </w:pPr>
      <w:r>
        <w:rPr>
          <w:rFonts w:ascii="Arial" w:hAnsi="Arial" w:cs="Arial"/>
          <w:color w:val="800080"/>
          <w:sz w:val="20"/>
          <w:highlight w:val="yellow"/>
        </w:rPr>
        <w:t>TEKSTBLOK TITEL HYPOTHEEKAKTEN</w:t>
      </w:r>
    </w:p>
    <w:p w14:paraId="78C60965" w14:textId="77777777" w:rsidR="00BB66AC" w:rsidRDefault="00BB66AC" w:rsidP="00BB66AC">
      <w:pPr>
        <w:spacing w:line="240" w:lineRule="atLeast"/>
        <w:ind w:right="96"/>
        <w:rPr>
          <w:rFonts w:ascii="Arial" w:hAnsi="Arial" w:cs="Arial"/>
          <w:color w:val="000000"/>
          <w:sz w:val="22"/>
          <w:szCs w:val="22"/>
        </w:rPr>
      </w:pPr>
    </w:p>
    <w:p w14:paraId="6063656B" w14:textId="77777777" w:rsidR="00BB66AC" w:rsidRDefault="00BB66AC" w:rsidP="00BB66AC">
      <w:pPr>
        <w:tabs>
          <w:tab w:val="left" w:pos="-1440"/>
          <w:tab w:val="left" w:pos="-720"/>
        </w:tabs>
        <w:suppressAutoHyphens/>
        <w:spacing w:line="240" w:lineRule="atLeast"/>
        <w:rPr>
          <w:rFonts w:ascii="Arial" w:hAnsi="Arial" w:cs="Arial"/>
          <w:color w:val="FF0000"/>
          <w:sz w:val="20"/>
          <w:highlight w:val="yellow"/>
        </w:rPr>
      </w:pPr>
      <w:r>
        <w:rPr>
          <w:rFonts w:ascii="Arial" w:hAnsi="Arial" w:cs="Arial"/>
          <w:color w:val="FF0000"/>
          <w:sz w:val="20"/>
          <w:highlight w:val="yellow"/>
        </w:rPr>
        <w:t>TEKSTBLOK AANHEF</w:t>
      </w:r>
      <w:r>
        <w:rPr>
          <w:rFonts w:ascii="Arial" w:hAnsi="Arial" w:cs="Arial"/>
          <w:color w:val="FF0000"/>
          <w:sz w:val="20"/>
        </w:rPr>
        <w:t>:</w:t>
      </w:r>
      <w:r>
        <w:rPr>
          <w:rFonts w:ascii="Arial" w:hAnsi="Arial" w:cs="Arial"/>
          <w:color w:val="FF0000"/>
          <w:sz w:val="20"/>
          <w:highlight w:val="yellow"/>
        </w:rPr>
        <w:t xml:space="preserve"> </w:t>
      </w:r>
    </w:p>
    <w:p w14:paraId="6036B247" w14:textId="77777777" w:rsidR="00BB66AC" w:rsidRDefault="00467B10" w:rsidP="00BB66AC">
      <w:pPr>
        <w:tabs>
          <w:tab w:val="left" w:pos="-1440"/>
          <w:tab w:val="left" w:pos="-720"/>
        </w:tabs>
        <w:suppressAutoHyphens/>
        <w:spacing w:line="240" w:lineRule="atLeast"/>
        <w:rPr>
          <w:rFonts w:ascii="Arial" w:hAnsi="Arial" w:cs="Arial"/>
          <w:color w:val="800080"/>
          <w:sz w:val="20"/>
        </w:rPr>
      </w:pPr>
      <w:r>
        <w:rPr>
          <w:rFonts w:ascii="Arial" w:hAnsi="Arial" w:cs="Arial"/>
          <w:color w:val="FF0000"/>
          <w:sz w:val="20"/>
        </w:rPr>
        <w:t>1</w:t>
      </w:r>
      <w:r w:rsidR="00BB66AC">
        <w:rPr>
          <w:rFonts w:ascii="Arial" w:hAnsi="Arial" w:cs="Arial"/>
          <w:color w:val="FF0000"/>
          <w:sz w:val="20"/>
        </w:rPr>
        <w:t>.</w:t>
      </w:r>
      <w:r w:rsidR="00BB66AC">
        <w:rPr>
          <w:rFonts w:ascii="Arial" w:hAnsi="Arial" w:cs="Arial"/>
          <w:sz w:val="20"/>
        </w:rPr>
        <w:t xml:space="preserve">  </w:t>
      </w:r>
      <w:r w:rsidR="00BB66AC">
        <w:rPr>
          <w:rFonts w:ascii="Arial" w:hAnsi="Arial" w:cs="Arial"/>
          <w:bCs/>
          <w:color w:val="800080"/>
          <w:sz w:val="20"/>
          <w:highlight w:val="yellow"/>
        </w:rPr>
        <w:t>TEKSTBLOK GEVOLMACHTIGDE</w:t>
      </w:r>
      <w:r w:rsidR="00BB66AC">
        <w:rPr>
          <w:rFonts w:ascii="Arial" w:hAnsi="Arial" w:cs="Arial"/>
          <w:bCs/>
          <w:color w:val="800080"/>
          <w:sz w:val="20"/>
        </w:rPr>
        <w:t>:</w:t>
      </w:r>
    </w:p>
    <w:p w14:paraId="2D624A07" w14:textId="77777777" w:rsidR="00BB66AC" w:rsidRDefault="00BB66AC" w:rsidP="00BB66AC">
      <w:pPr>
        <w:spacing w:line="240" w:lineRule="atLeast"/>
        <w:ind w:left="748" w:hanging="448"/>
        <w:rPr>
          <w:rFonts w:ascii="Arial" w:hAnsi="Arial" w:cs="Arial"/>
          <w:color w:val="FF0000"/>
          <w:sz w:val="20"/>
        </w:rPr>
      </w:pP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800080"/>
          <w:sz w:val="20"/>
        </w:rPr>
        <w:t>a.</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339966"/>
          <w:sz w:val="20"/>
          <w:highlight w:val="yellow"/>
        </w:rPr>
        <w:t>TEKSTBLOK PARTIJ NATUURLIJK PERSOON/TEKSTBLOK PARTIJ NIET NATUURLIJK PERSOON</w:t>
      </w:r>
      <w:r>
        <w:rPr>
          <w:rFonts w:ascii="Arial" w:hAnsi="Arial" w:cs="Arial"/>
          <w:color w:val="FF0000"/>
          <w:sz w:val="20"/>
        </w:rPr>
        <w:t>;</w:t>
      </w:r>
    </w:p>
    <w:p w14:paraId="2EBEA82A" w14:textId="1D932120" w:rsidR="00BB66AC" w:rsidRDefault="00D61CDF" w:rsidP="00BB66AC">
      <w:pPr>
        <w:spacing w:line="240" w:lineRule="atLeast"/>
        <w:ind w:left="748" w:hanging="448"/>
        <w:rPr>
          <w:rFonts w:ascii="Arial" w:hAnsi="Arial" w:cs="Arial"/>
          <w:color w:val="FF0000"/>
          <w:sz w:val="20"/>
        </w:rPr>
      </w:pPr>
      <w:r>
        <w:rPr>
          <w:rFonts w:ascii="Arial" w:hAnsi="Arial" w:cs="Arial"/>
          <w:color w:val="FFFFFF"/>
          <w:sz w:val="20"/>
          <w:highlight w:val="darkYellow"/>
        </w:rPr>
        <w:t>KEUZEBLOK PARTIJNAMEN HYPOTHEEKAKTE</w:t>
      </w:r>
      <w:r w:rsidRPr="00414066">
        <w:rPr>
          <w:rFonts w:ascii="Arial" w:hAnsi="Arial" w:cs="Arial"/>
          <w:color w:val="FF0000"/>
          <w:sz w:val="20"/>
        </w:rPr>
        <w:t>;</w:t>
      </w:r>
      <w:r w:rsidRPr="00AC12D6">
        <w:rPr>
          <w:rFonts w:ascii="Arial" w:hAnsi="Arial" w:cs="Arial"/>
          <w:color w:val="FF0000"/>
          <w:sz w:val="20"/>
        </w:rPr>
        <w:t xml:space="preserve"> </w:t>
      </w:r>
    </w:p>
    <w:p w14:paraId="030AFE54" w14:textId="77777777" w:rsidR="00467B10" w:rsidRDefault="00467B10" w:rsidP="00467B10">
      <w:pPr>
        <w:tabs>
          <w:tab w:val="left" w:pos="-1440"/>
          <w:tab w:val="left" w:pos="-720"/>
        </w:tabs>
        <w:suppressAutoHyphens/>
        <w:spacing w:line="240" w:lineRule="atLeast"/>
        <w:ind w:left="284" w:hanging="284"/>
        <w:rPr>
          <w:rFonts w:ascii="Arial" w:hAnsi="Arial" w:cs="Arial"/>
          <w:bCs/>
          <w:color w:val="FF0000"/>
          <w:sz w:val="20"/>
        </w:rPr>
      </w:pPr>
      <w:r>
        <w:rPr>
          <w:rFonts w:ascii="Arial" w:hAnsi="Arial" w:cs="Arial"/>
          <w:color w:val="FF0000"/>
          <w:sz w:val="20"/>
        </w:rPr>
        <w:t>2.</w:t>
      </w:r>
      <w:r>
        <w:rPr>
          <w:rFonts w:ascii="Arial" w:hAnsi="Arial" w:cs="Arial"/>
          <w:sz w:val="20"/>
        </w:rPr>
        <w:t xml:space="preserve"> </w:t>
      </w:r>
      <w:r>
        <w:rPr>
          <w:rFonts w:ascii="Arial" w:hAnsi="Arial" w:cs="Arial"/>
          <w:bCs/>
          <w:color w:val="FF0000"/>
          <w:sz w:val="20"/>
          <w:highlight w:val="yellow"/>
        </w:rPr>
        <w:t>TEKSTBLOK GEVOLMACHTIGDE</w:t>
      </w:r>
      <w:r>
        <w:rPr>
          <w:rFonts w:ascii="Arial" w:hAnsi="Arial" w:cs="Arial"/>
          <w:bCs/>
          <w:color w:val="FF0000"/>
          <w:sz w:val="20"/>
        </w:rPr>
        <w:t xml:space="preserve">: </w:t>
      </w:r>
    </w:p>
    <w:p w14:paraId="163F2867" w14:textId="701D25F4" w:rsidR="003E3A35" w:rsidRPr="003E3A35" w:rsidRDefault="00467B10" w:rsidP="003E3A35">
      <w:pPr>
        <w:tabs>
          <w:tab w:val="left" w:pos="-1440"/>
          <w:tab w:val="left" w:pos="-720"/>
        </w:tabs>
        <w:suppressAutoHyphens/>
        <w:spacing w:line="240" w:lineRule="atLeast"/>
        <w:ind w:left="709" w:hanging="425"/>
        <w:rPr>
          <w:rFonts w:ascii="Arial" w:hAnsi="Arial" w:cs="Arial"/>
          <w:color w:val="800080"/>
          <w:sz w:val="20"/>
        </w:rPr>
      </w:pPr>
      <w:r>
        <w:rPr>
          <w:rFonts w:ascii="Arial" w:hAnsi="Arial" w:cs="Arial"/>
          <w:color w:val="FF0000"/>
          <w:sz w:val="20"/>
          <w:highlight w:val="yellow"/>
        </w:rPr>
        <w:t>TEKSTBLOK RECHTSPERSOON</w:t>
      </w:r>
      <w:r w:rsidR="002D70EF">
        <w:rPr>
          <w:rFonts w:ascii="Arial" w:hAnsi="Arial" w:cs="Arial"/>
          <w:color w:val="FF0000"/>
          <w:sz w:val="20"/>
        </w:rPr>
        <w:t xml:space="preserve"> </w:t>
      </w:r>
      <w:r w:rsidR="003E3A35" w:rsidRPr="003E3A35">
        <w:rPr>
          <w:rFonts w:ascii="Arial" w:hAnsi="Arial" w:cs="Arial"/>
          <w:color w:val="800080"/>
          <w:sz w:val="20"/>
        </w:rPr>
        <w:t>(correspondentieadres voor alle</w:t>
      </w:r>
    </w:p>
    <w:p w14:paraId="0FFDA8E0" w14:textId="77777777" w:rsidR="003E3A35" w:rsidRPr="003E3A35" w:rsidRDefault="003E3A35" w:rsidP="003E3A35">
      <w:pPr>
        <w:tabs>
          <w:tab w:val="left" w:pos="-1440"/>
          <w:tab w:val="left" w:pos="-720"/>
        </w:tabs>
        <w:suppressAutoHyphens/>
        <w:spacing w:line="240" w:lineRule="atLeast"/>
        <w:ind w:left="709" w:hanging="425"/>
        <w:rPr>
          <w:rFonts w:ascii="Arial" w:hAnsi="Arial" w:cs="Arial"/>
          <w:color w:val="3366FF"/>
          <w:sz w:val="20"/>
        </w:rPr>
      </w:pPr>
      <w:r w:rsidRPr="003E3A35">
        <w:rPr>
          <w:rFonts w:ascii="Arial" w:hAnsi="Arial" w:cs="Arial"/>
          <w:color w:val="800080"/>
          <w:sz w:val="20"/>
        </w:rPr>
        <w:t xml:space="preserve">aangelegenheden betreffende de hierna te vermelden rechtshandelingen: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label</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p>
    <w:p w14:paraId="114453DC" w14:textId="77777777" w:rsidR="003E3A35" w:rsidRPr="003E3A35" w:rsidRDefault="003E3A35" w:rsidP="003E3A35">
      <w:pPr>
        <w:tabs>
          <w:tab w:val="left" w:pos="-1440"/>
          <w:tab w:val="left" w:pos="-720"/>
        </w:tabs>
        <w:suppressAutoHyphens/>
        <w:spacing w:line="240" w:lineRule="atLeast"/>
        <w:ind w:left="709" w:hanging="425"/>
        <w:rPr>
          <w:rFonts w:ascii="Arial" w:hAnsi="Arial" w:cs="Arial"/>
          <w:color w:val="800080"/>
          <w:sz w:val="20"/>
        </w:rPr>
      </w:pP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afdeling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straatnaam</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huisnummer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letter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toevoeging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 xml:space="preserve"> </w:t>
      </w:r>
      <w:r w:rsidRPr="003E3A35">
        <w:rPr>
          <w:rFonts w:ascii="Arial" w:hAnsi="Arial" w:cs="Arial"/>
          <w:color w:val="800080"/>
          <w:sz w:val="20"/>
        </w:rPr>
        <w:t>/</w:t>
      </w:r>
    </w:p>
    <w:p w14:paraId="0551DCC7" w14:textId="77777777" w:rsidR="003E3A35" w:rsidRPr="003E3A35" w:rsidRDefault="003E3A35" w:rsidP="003E3A35">
      <w:pPr>
        <w:tabs>
          <w:tab w:val="left" w:pos="-1440"/>
          <w:tab w:val="left" w:pos="-720"/>
        </w:tabs>
        <w:suppressAutoHyphens/>
        <w:spacing w:line="240" w:lineRule="atLeast"/>
        <w:ind w:left="709" w:hanging="425"/>
        <w:rPr>
          <w:rFonts w:ascii="Arial" w:hAnsi="Arial" w:cs="Arial"/>
          <w:color w:val="FF0000"/>
          <w:sz w:val="20"/>
        </w:rPr>
      </w:pPr>
      <w:r w:rsidRPr="003E3A35">
        <w:rPr>
          <w:rFonts w:ascii="Arial" w:hAnsi="Arial" w:cs="Arial"/>
          <w:color w:val="800080"/>
          <w:sz w:val="20"/>
        </w:rPr>
        <w:t xml:space="preserve">postbus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postbusnummer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regio</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land</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w:t>
      </w:r>
      <w:r w:rsidRPr="003E3A35">
        <w:rPr>
          <w:rFonts w:ascii="Arial" w:hAnsi="Arial" w:cs="Arial"/>
          <w:color w:val="FF0000"/>
          <w:sz w:val="20"/>
        </w:rPr>
        <w:t>;</w:t>
      </w:r>
    </w:p>
    <w:p w14:paraId="13BED899" w14:textId="272271BC" w:rsidR="002D70EF" w:rsidRDefault="00467B10" w:rsidP="002D70EF">
      <w:pPr>
        <w:tabs>
          <w:tab w:val="left" w:pos="-1440"/>
          <w:tab w:val="left" w:pos="-720"/>
        </w:tabs>
        <w:suppressAutoHyphens/>
        <w:spacing w:line="240" w:lineRule="atLeast"/>
        <w:ind w:left="284"/>
        <w:rPr>
          <w:rFonts w:ascii="Arial" w:hAnsi="Arial" w:cs="Arial"/>
          <w:color w:val="FF0000"/>
          <w:sz w:val="20"/>
        </w:rPr>
      </w:pPr>
      <w:r w:rsidRPr="00467B10">
        <w:rPr>
          <w:rFonts w:ascii="Arial" w:hAnsi="Arial" w:cs="Arial"/>
          <w:color w:val="FF0000"/>
          <w:sz w:val="20"/>
        </w:rPr>
        <w:t xml:space="preserve">hierna ook te noemen ’schuldeiseres’, alsmede haar rechtverkrijgenden onder algemene en onder bijzondere titel. Overal waar in deze akte of in de Voorwaarden </w:t>
      </w:r>
      <w:r w:rsidR="006A091F">
        <w:rPr>
          <w:rFonts w:ascii="Arial" w:hAnsi="Arial" w:cs="Arial"/>
          <w:color w:val="FF0000"/>
          <w:sz w:val="20"/>
        </w:rPr>
        <w:t xml:space="preserve">(zoals hierna in deze akte gedefinieerd) </w:t>
      </w:r>
      <w:r w:rsidRPr="00467B10">
        <w:rPr>
          <w:rFonts w:ascii="Arial" w:hAnsi="Arial" w:cs="Arial"/>
          <w:color w:val="FF0000"/>
          <w:sz w:val="20"/>
        </w:rPr>
        <w:t>gesproken wordt van schuldeiseres, zal na overgang hierin worden gelezen haar rechtsopvolger.</w:t>
      </w:r>
    </w:p>
    <w:p w14:paraId="78546BAB" w14:textId="5434A388" w:rsidR="00F05CE3" w:rsidRPr="00F05CE3" w:rsidRDefault="00F05CE3" w:rsidP="002D70EF">
      <w:pPr>
        <w:tabs>
          <w:tab w:val="left" w:pos="-1440"/>
          <w:tab w:val="left" w:pos="-720"/>
        </w:tabs>
        <w:suppressAutoHyphens/>
        <w:spacing w:line="240" w:lineRule="atLeast"/>
        <w:ind w:left="284"/>
        <w:rPr>
          <w:rFonts w:ascii="Arial" w:hAnsi="Arial" w:cs="Arial"/>
          <w:color w:val="FF0000"/>
          <w:sz w:val="20"/>
        </w:rPr>
      </w:pPr>
      <w:r w:rsidRPr="00F05CE3">
        <w:rPr>
          <w:rFonts w:ascii="Arial" w:hAnsi="Arial" w:cs="Arial"/>
          <w:color w:val="FF0000"/>
          <w:sz w:val="20"/>
        </w:rPr>
        <w:t xml:space="preserve">Van de hier bedoelde volmacht </w:t>
      </w:r>
      <w:r w:rsidR="002F2DBD">
        <w:rPr>
          <w:rFonts w:ascii="Arial" w:hAnsi="Arial" w:cs="Arial"/>
          <w:color w:val="FF0000"/>
          <w:sz w:val="20"/>
        </w:rPr>
        <w:t xml:space="preserve">door de schuldeiseres </w:t>
      </w:r>
      <w:r w:rsidRPr="00F05CE3">
        <w:rPr>
          <w:rFonts w:ascii="Arial" w:hAnsi="Arial" w:cs="Arial"/>
          <w:color w:val="FF0000"/>
          <w:sz w:val="20"/>
        </w:rPr>
        <w:t>is mij, notaris, genoegzaam gebleken.</w:t>
      </w:r>
    </w:p>
    <w:p w14:paraId="35538E67" w14:textId="77777777" w:rsidR="00467B10" w:rsidRPr="00467B10" w:rsidRDefault="00467B10" w:rsidP="00467B10">
      <w:pPr>
        <w:autoSpaceDE w:val="0"/>
        <w:autoSpaceDN w:val="0"/>
        <w:adjustRightInd w:val="0"/>
        <w:rPr>
          <w:rFonts w:ascii="Arial" w:hAnsi="Arial" w:cs="Arial"/>
          <w:b/>
          <w:bCs/>
          <w:color w:val="FF0000"/>
          <w:sz w:val="20"/>
        </w:rPr>
      </w:pPr>
      <w:r w:rsidRPr="00467B10">
        <w:rPr>
          <w:rFonts w:ascii="Arial" w:hAnsi="Arial" w:cs="Arial"/>
          <w:b/>
          <w:bCs/>
          <w:color w:val="FF0000"/>
          <w:sz w:val="20"/>
        </w:rPr>
        <w:t>OVEREENKOMST VAN GELDLENING</w:t>
      </w:r>
    </w:p>
    <w:p w14:paraId="618ADECE" w14:textId="6353A8E7" w:rsidR="00BB66AC" w:rsidRDefault="00467B10" w:rsidP="00467B10">
      <w:pPr>
        <w:rPr>
          <w:rFonts w:ascii="Arial" w:hAnsi="Arial" w:cs="Arial"/>
          <w:color w:val="FF0000"/>
          <w:sz w:val="20"/>
        </w:rPr>
      </w:pPr>
      <w:r w:rsidRPr="00467B10">
        <w:rPr>
          <w:rFonts w:ascii="Arial" w:hAnsi="Arial" w:cs="Arial"/>
          <w:color w:val="FF0000"/>
          <w:sz w:val="20"/>
        </w:rPr>
        <w:t xml:space="preserve">De comparanten, handelend als voormeld, verklaarden dat tussen hen een overeenkomst van geldlening met hypotheekstelling en inpandgeving is gesloten, welke overeenkomst is omschreven in de door de schuldenaar getekende offerte van schuldeiseres onder nummer </w:t>
      </w:r>
      <w:r>
        <w:rPr>
          <w:rFonts w:ascii="Arial" w:hAnsi="Arial" w:cs="Arial"/>
          <w:snapToGrid w:val="0"/>
          <w:sz w:val="20"/>
        </w:rPr>
        <w:fldChar w:fldCharType="begin"/>
      </w:r>
      <w:r>
        <w:rPr>
          <w:rFonts w:ascii="Arial" w:hAnsi="Arial" w:cs="Arial"/>
          <w:snapToGrid w:val="0"/>
          <w:sz w:val="20"/>
        </w:rPr>
        <w:instrText>MacroButton Nomacro §</w:instrText>
      </w:r>
      <w:r>
        <w:rPr>
          <w:rFonts w:ascii="Arial" w:hAnsi="Arial" w:cs="Arial"/>
          <w:snapToGrid w:val="0"/>
          <w:sz w:val="20"/>
        </w:rPr>
        <w:fldChar w:fldCharType="end"/>
      </w:r>
      <w:r>
        <w:rPr>
          <w:rFonts w:ascii="Arial" w:hAnsi="Arial" w:cs="Arial"/>
          <w:snapToGrid w:val="0"/>
          <w:sz w:val="20"/>
        </w:rPr>
        <w:t>offertenummer</w:t>
      </w:r>
      <w:r>
        <w:rPr>
          <w:rFonts w:ascii="Arial" w:hAnsi="Arial" w:cs="Arial"/>
          <w:snapToGrid w:val="0"/>
          <w:sz w:val="20"/>
        </w:rPr>
        <w:fldChar w:fldCharType="begin"/>
      </w:r>
      <w:r>
        <w:rPr>
          <w:rFonts w:ascii="Arial" w:hAnsi="Arial" w:cs="Arial"/>
          <w:snapToGrid w:val="0"/>
          <w:sz w:val="20"/>
        </w:rPr>
        <w:instrText>MacroButton Nomacro §</w:instrText>
      </w:r>
      <w:r>
        <w:rPr>
          <w:rFonts w:ascii="Arial" w:hAnsi="Arial" w:cs="Arial"/>
          <w:snapToGrid w:val="0"/>
          <w:sz w:val="20"/>
        </w:rPr>
        <w:fldChar w:fldCharType="end"/>
      </w:r>
      <w:r w:rsidR="002F2DBD" w:rsidRPr="002F2DBD">
        <w:rPr>
          <w:rFonts w:ascii="Arial" w:hAnsi="Arial" w:cs="Arial"/>
          <w:snapToGrid w:val="0"/>
          <w:color w:val="FF0000"/>
          <w:sz w:val="20"/>
        </w:rPr>
        <w:t>, hierna te noemen ‘Offerte’</w:t>
      </w:r>
      <w:r w:rsidRPr="002F2DBD">
        <w:rPr>
          <w:rFonts w:ascii="Arial" w:hAnsi="Arial" w:cs="Arial"/>
          <w:color w:val="FF0000"/>
          <w:sz w:val="20"/>
        </w:rPr>
        <w:t xml:space="preserve">. </w:t>
      </w:r>
      <w:r w:rsidRPr="00467B10">
        <w:rPr>
          <w:rFonts w:ascii="Arial" w:hAnsi="Arial" w:cs="Arial"/>
          <w:color w:val="FF0000"/>
          <w:sz w:val="20"/>
        </w:rPr>
        <w:t>Ter uitvoering van die overeenkomst zal door schuldeiseres een som geld aan de schuldenaar ter beschikking worden gesteld en zullen door de hypotheekgever een recht van hypotheek en pandrechten ten behoeve van schuldeiseres worden gevestigd, een en ander zoals in deze akte omschreven.</w:t>
      </w:r>
    </w:p>
    <w:p w14:paraId="2792796D" w14:textId="77777777" w:rsidR="00467B10" w:rsidRPr="00467B10" w:rsidRDefault="00467B10" w:rsidP="00467B10">
      <w:pPr>
        <w:autoSpaceDE w:val="0"/>
        <w:autoSpaceDN w:val="0"/>
        <w:adjustRightInd w:val="0"/>
        <w:rPr>
          <w:rFonts w:ascii="Arial" w:hAnsi="Arial" w:cs="Arial"/>
          <w:b/>
          <w:bCs/>
          <w:color w:val="FF0000"/>
          <w:sz w:val="20"/>
        </w:rPr>
      </w:pPr>
      <w:r w:rsidRPr="00467B10">
        <w:rPr>
          <w:rFonts w:ascii="Arial" w:hAnsi="Arial" w:cs="Arial"/>
          <w:b/>
          <w:bCs/>
          <w:color w:val="FF0000"/>
          <w:sz w:val="20"/>
        </w:rPr>
        <w:t xml:space="preserve">BEDRAG GELDLENING (Offertenummer: </w:t>
      </w:r>
      <w:r>
        <w:rPr>
          <w:rFonts w:ascii="Arial" w:hAnsi="Arial" w:cs="Arial"/>
          <w:snapToGrid w:val="0"/>
          <w:sz w:val="20"/>
        </w:rPr>
        <w:fldChar w:fldCharType="begin"/>
      </w:r>
      <w:r>
        <w:rPr>
          <w:rFonts w:ascii="Arial" w:hAnsi="Arial" w:cs="Arial"/>
          <w:snapToGrid w:val="0"/>
          <w:sz w:val="20"/>
        </w:rPr>
        <w:instrText>MacroButton Nomacro §</w:instrText>
      </w:r>
      <w:r>
        <w:rPr>
          <w:rFonts w:ascii="Arial" w:hAnsi="Arial" w:cs="Arial"/>
          <w:snapToGrid w:val="0"/>
          <w:sz w:val="20"/>
        </w:rPr>
        <w:fldChar w:fldCharType="end"/>
      </w:r>
      <w:r>
        <w:rPr>
          <w:rFonts w:ascii="Arial" w:hAnsi="Arial" w:cs="Arial"/>
          <w:snapToGrid w:val="0"/>
          <w:sz w:val="20"/>
        </w:rPr>
        <w:t>offertenummer</w:t>
      </w:r>
      <w:r>
        <w:rPr>
          <w:rFonts w:ascii="Arial" w:hAnsi="Arial" w:cs="Arial"/>
          <w:snapToGrid w:val="0"/>
          <w:sz w:val="20"/>
        </w:rPr>
        <w:fldChar w:fldCharType="begin"/>
      </w:r>
      <w:r>
        <w:rPr>
          <w:rFonts w:ascii="Arial" w:hAnsi="Arial" w:cs="Arial"/>
          <w:snapToGrid w:val="0"/>
          <w:sz w:val="20"/>
        </w:rPr>
        <w:instrText>MacroButton Nomacro §</w:instrText>
      </w:r>
      <w:r>
        <w:rPr>
          <w:rFonts w:ascii="Arial" w:hAnsi="Arial" w:cs="Arial"/>
          <w:snapToGrid w:val="0"/>
          <w:sz w:val="20"/>
        </w:rPr>
        <w:fldChar w:fldCharType="end"/>
      </w:r>
      <w:r w:rsidRPr="00467B10">
        <w:rPr>
          <w:rFonts w:ascii="Arial" w:hAnsi="Arial" w:cs="Arial"/>
          <w:b/>
          <w:bCs/>
          <w:color w:val="FF0000"/>
          <w:sz w:val="20"/>
        </w:rPr>
        <w:t>)</w:t>
      </w:r>
    </w:p>
    <w:p w14:paraId="3949165A" w14:textId="77777777" w:rsidR="00467B10" w:rsidRDefault="00467B10" w:rsidP="005C63D1">
      <w:pPr>
        <w:autoSpaceDE w:val="0"/>
        <w:autoSpaceDN w:val="0"/>
        <w:adjustRightInd w:val="0"/>
        <w:rPr>
          <w:rFonts w:ascii="Arial" w:hAnsi="Arial" w:cs="Arial"/>
          <w:color w:val="FF0000"/>
          <w:sz w:val="20"/>
        </w:rPr>
      </w:pPr>
      <w:r w:rsidRPr="00467B10">
        <w:rPr>
          <w:rFonts w:ascii="Arial" w:hAnsi="Arial" w:cs="Arial"/>
          <w:color w:val="FF0000"/>
          <w:sz w:val="20"/>
        </w:rPr>
        <w:t xml:space="preserve">De schuldenaar verklaart heden van schuldeiseres ter leen te hebben ontvangen en aan deze daarom een bedrag van </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r w:rsidR="005C63D1">
        <w:rPr>
          <w:rFonts w:ascii="Arial" w:hAnsi="Arial" w:cs="Arial"/>
          <w:snapToGrid w:val="0"/>
          <w:sz w:val="20"/>
        </w:rPr>
        <w:t>leningbedrag voluit in letters (leningbedrag in cijfers)</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r w:rsidRPr="00467B10">
        <w:rPr>
          <w:rFonts w:ascii="Arial" w:hAnsi="Arial" w:cs="Arial"/>
          <w:color w:val="FF0000"/>
          <w:sz w:val="20"/>
        </w:rPr>
        <w:t>, hierna te noemen de hoofdsom, schuldig te zijn, zo de schuldenaar uit meerdere personen bestaat onder het beding van hoofdelijke aansprakelijkheid en</w:t>
      </w:r>
      <w:r w:rsidR="005C63D1">
        <w:rPr>
          <w:rFonts w:ascii="Arial" w:hAnsi="Arial" w:cs="Arial"/>
          <w:color w:val="FF0000"/>
          <w:sz w:val="20"/>
        </w:rPr>
        <w:t xml:space="preserve"> </w:t>
      </w:r>
      <w:r w:rsidRPr="00467B10">
        <w:rPr>
          <w:rFonts w:ascii="Arial" w:hAnsi="Arial" w:cs="Arial"/>
          <w:color w:val="FF0000"/>
          <w:sz w:val="20"/>
        </w:rPr>
        <w:t>voorts onder de volgende bepalingen:</w:t>
      </w:r>
    </w:p>
    <w:p w14:paraId="43EB46AC" w14:textId="77777777" w:rsidR="005C63D1" w:rsidRPr="005C63D1" w:rsidRDefault="005C63D1" w:rsidP="005C63D1">
      <w:pPr>
        <w:autoSpaceDE w:val="0"/>
        <w:autoSpaceDN w:val="0"/>
        <w:adjustRightInd w:val="0"/>
        <w:rPr>
          <w:rFonts w:ascii="Arial" w:hAnsi="Arial" w:cs="Arial"/>
          <w:b/>
          <w:bCs/>
          <w:color w:val="FF0000"/>
          <w:sz w:val="20"/>
        </w:rPr>
      </w:pPr>
      <w:r w:rsidRPr="005C63D1">
        <w:rPr>
          <w:rFonts w:ascii="Arial" w:hAnsi="Arial" w:cs="Arial"/>
          <w:b/>
          <w:bCs/>
          <w:color w:val="FF0000"/>
          <w:sz w:val="20"/>
        </w:rPr>
        <w:t>HYPOTHEEKSTELLINGEN</w:t>
      </w:r>
    </w:p>
    <w:p w14:paraId="3403155E" w14:textId="7EBFBA3A" w:rsidR="005C63D1" w:rsidRPr="005C63D1" w:rsidRDefault="00D51EC2" w:rsidP="005C63D1">
      <w:pPr>
        <w:autoSpaceDE w:val="0"/>
        <w:autoSpaceDN w:val="0"/>
        <w:adjustRightInd w:val="0"/>
        <w:rPr>
          <w:rFonts w:ascii="Arial" w:hAnsi="Arial" w:cs="Arial"/>
          <w:color w:val="FF0000"/>
          <w:sz w:val="20"/>
        </w:rPr>
      </w:pPr>
      <w:r>
        <w:rPr>
          <w:rFonts w:ascii="Arial" w:hAnsi="Arial" w:cs="Arial"/>
          <w:color w:val="FF0000"/>
          <w:sz w:val="20"/>
        </w:rPr>
        <w:t>De hypotheekgever</w:t>
      </w:r>
      <w:r w:rsidR="005C63D1" w:rsidRPr="005C63D1">
        <w:rPr>
          <w:rFonts w:ascii="Arial" w:hAnsi="Arial" w:cs="Arial"/>
          <w:color w:val="FF0000"/>
          <w:sz w:val="20"/>
        </w:rPr>
        <w:t xml:space="preserve"> verleent tot zekerheid voor de betaling van al hetgeen schuldeiseres</w:t>
      </w:r>
      <w:r w:rsidR="002F2DBD">
        <w:rPr>
          <w:rFonts w:ascii="Arial" w:hAnsi="Arial" w:cs="Arial"/>
          <w:color w:val="FF0000"/>
          <w:sz w:val="20"/>
        </w:rPr>
        <w:t xml:space="preserve"> nu of te eniger tijd</w:t>
      </w:r>
      <w:r w:rsidR="005C63D1" w:rsidRPr="005C63D1">
        <w:rPr>
          <w:rFonts w:ascii="Arial" w:hAnsi="Arial" w:cs="Arial"/>
          <w:color w:val="FF0000"/>
          <w:sz w:val="20"/>
        </w:rPr>
        <w:t xml:space="preserve"> te vorderen mocht hebben van schuldenaar</w:t>
      </w:r>
      <w:r w:rsidR="002F2DBD">
        <w:rPr>
          <w:rFonts w:ascii="Arial" w:hAnsi="Arial" w:cs="Arial"/>
          <w:color w:val="FF0000"/>
          <w:sz w:val="20"/>
        </w:rPr>
        <w:t xml:space="preserve"> onder of in verband met vorenbedoelde overeenkomst van geldlening</w:t>
      </w:r>
      <w:r w:rsidR="005C63D1" w:rsidRPr="005C63D1">
        <w:rPr>
          <w:rFonts w:ascii="Arial" w:hAnsi="Arial" w:cs="Arial"/>
          <w:color w:val="FF0000"/>
          <w:sz w:val="20"/>
        </w:rPr>
        <w:t xml:space="preserve"> een recht van hypotheek </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r w:rsidR="005C63D1">
        <w:rPr>
          <w:rFonts w:ascii="Arial" w:hAnsi="Arial" w:cs="Arial"/>
          <w:snapToGrid w:val="0"/>
          <w:sz w:val="20"/>
        </w:rPr>
        <w:t>telwoord</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r w:rsidR="005C63D1">
        <w:rPr>
          <w:rFonts w:ascii="Arial" w:hAnsi="Arial" w:cs="Arial"/>
          <w:snapToGrid w:val="0"/>
          <w:sz w:val="20"/>
        </w:rPr>
        <w:t xml:space="preserve"> </w:t>
      </w:r>
      <w:r w:rsidR="005C63D1" w:rsidRPr="005C63D1">
        <w:rPr>
          <w:rFonts w:ascii="Arial" w:hAnsi="Arial" w:cs="Arial"/>
          <w:color w:val="FF0000"/>
          <w:sz w:val="20"/>
        </w:rPr>
        <w:t xml:space="preserve">in rang, en wel </w:t>
      </w:r>
      <w:r w:rsidR="005C63D1" w:rsidRPr="00C02F21">
        <w:rPr>
          <w:rFonts w:ascii="Arial" w:hAnsi="Arial" w:cs="Arial"/>
          <w:color w:val="FF0000"/>
          <w:sz w:val="20"/>
        </w:rPr>
        <w:t xml:space="preserve">op </w:t>
      </w:r>
      <w:r w:rsidR="005C63D1" w:rsidRPr="00515BA7">
        <w:rPr>
          <w:rFonts w:ascii="Arial" w:hAnsi="Arial" w:cs="Arial"/>
          <w:color w:val="FF0000"/>
          <w:sz w:val="20"/>
        </w:rPr>
        <w:t>het registergoed</w:t>
      </w:r>
      <w:r w:rsidR="005C63D1" w:rsidRPr="00C02F21">
        <w:rPr>
          <w:rFonts w:ascii="Arial" w:hAnsi="Arial" w:cs="Arial"/>
          <w:color w:val="FF0000"/>
          <w:sz w:val="20"/>
        </w:rPr>
        <w:t xml:space="preserve"> </w:t>
      </w:r>
      <w:r w:rsidR="005C63D1" w:rsidRPr="005C63D1">
        <w:rPr>
          <w:rFonts w:ascii="Arial" w:hAnsi="Arial" w:cs="Arial"/>
          <w:color w:val="FF0000"/>
          <w:sz w:val="20"/>
        </w:rPr>
        <w:t xml:space="preserve">zoals hierna vermeld </w:t>
      </w:r>
      <w:r w:rsidR="00250426">
        <w:rPr>
          <w:rFonts w:ascii="Arial" w:hAnsi="Arial" w:cs="Arial"/>
          <w:color w:val="FF0000"/>
          <w:sz w:val="20"/>
        </w:rPr>
        <w:t>voor</w:t>
      </w:r>
      <w:r w:rsidR="005C63D1" w:rsidRPr="005C63D1">
        <w:rPr>
          <w:rFonts w:ascii="Arial" w:hAnsi="Arial" w:cs="Arial"/>
          <w:color w:val="FF0000"/>
          <w:sz w:val="20"/>
        </w:rPr>
        <w:t xml:space="preserve"> een bedrag van </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r w:rsidR="005C63D1">
        <w:rPr>
          <w:rFonts w:ascii="Arial" w:hAnsi="Arial" w:cs="Arial"/>
          <w:snapToGrid w:val="0"/>
          <w:sz w:val="20"/>
        </w:rPr>
        <w:t>hypotheekbedrag voluit in letters (hypotheekbedrag in cijfers)</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r w:rsidR="005C63D1">
        <w:rPr>
          <w:rFonts w:ascii="Arial" w:hAnsi="Arial" w:cs="Arial"/>
          <w:snapToGrid w:val="0"/>
          <w:sz w:val="20"/>
        </w:rPr>
        <w:t xml:space="preserve"> </w:t>
      </w:r>
      <w:r w:rsidR="005C63D1" w:rsidRPr="005C63D1">
        <w:rPr>
          <w:rFonts w:ascii="Arial" w:hAnsi="Arial" w:cs="Arial"/>
          <w:color w:val="FF0000"/>
          <w:sz w:val="20"/>
        </w:rPr>
        <w:t xml:space="preserve">te vermeerderen met </w:t>
      </w:r>
      <w:r w:rsidR="00250426">
        <w:rPr>
          <w:rFonts w:ascii="Arial" w:hAnsi="Arial" w:cs="Arial"/>
          <w:color w:val="FF0000"/>
          <w:sz w:val="20"/>
        </w:rPr>
        <w:t xml:space="preserve">veertig procent (40%) voor </w:t>
      </w:r>
      <w:r w:rsidR="005C63D1" w:rsidRPr="005C63D1">
        <w:rPr>
          <w:rFonts w:ascii="Arial" w:hAnsi="Arial" w:cs="Arial"/>
          <w:color w:val="FF0000"/>
          <w:sz w:val="20"/>
        </w:rPr>
        <w:t>rente, boeten en kosten</w:t>
      </w:r>
      <w:r w:rsidR="000B1F41">
        <w:rPr>
          <w:rFonts w:ascii="Arial" w:hAnsi="Arial" w:cs="Arial"/>
          <w:color w:val="FF0000"/>
          <w:sz w:val="20"/>
        </w:rPr>
        <w:t xml:space="preserve"> onder of in verband met vorenbedoelde overeenkomst van geldlening</w:t>
      </w:r>
      <w:r w:rsidR="005C63D1" w:rsidRPr="005C63D1">
        <w:rPr>
          <w:rFonts w:ascii="Arial" w:hAnsi="Arial" w:cs="Arial"/>
          <w:color w:val="FF0000"/>
          <w:sz w:val="20"/>
        </w:rPr>
        <w:t xml:space="preserve">, dus tot een eindbedrag </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r w:rsidR="005C63D1">
        <w:rPr>
          <w:rFonts w:ascii="Arial" w:hAnsi="Arial" w:cs="Arial"/>
          <w:snapToGrid w:val="0"/>
          <w:sz w:val="20"/>
        </w:rPr>
        <w:t>140% van hypotheekbedrag voluit in letters (140% van hypotheekbedrag in cijfers)</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r w:rsidR="005C63D1" w:rsidRPr="005C63D1">
        <w:rPr>
          <w:rFonts w:ascii="Arial" w:hAnsi="Arial" w:cs="Arial"/>
          <w:color w:val="FF0000"/>
          <w:sz w:val="20"/>
        </w:rPr>
        <w:t>.</w:t>
      </w:r>
    </w:p>
    <w:p w14:paraId="5F43DF6E" w14:textId="1C20B27D" w:rsidR="000B1F41" w:rsidRPr="000B1F41" w:rsidRDefault="000B1F41" w:rsidP="005C63D1">
      <w:pPr>
        <w:rPr>
          <w:rFonts w:ascii="Arial" w:hAnsi="Arial" w:cs="Arial"/>
          <w:color w:val="800080"/>
          <w:sz w:val="20"/>
        </w:rPr>
      </w:pPr>
      <w:r w:rsidRPr="000B1F41">
        <w:rPr>
          <w:rFonts w:ascii="Arial" w:hAnsi="Arial" w:cs="Arial"/>
          <w:color w:val="800080"/>
          <w:sz w:val="20"/>
        </w:rPr>
        <w:t>Voormeld eindbedrag kan in zijn geheel worden verhaald op elk van de in deze akte omschreven registergoederen.</w:t>
      </w:r>
    </w:p>
    <w:p w14:paraId="1FF33BC5" w14:textId="4068D83D" w:rsidR="000B1F41" w:rsidRDefault="000B1F41" w:rsidP="005C63D1">
      <w:pPr>
        <w:autoSpaceDE w:val="0"/>
        <w:autoSpaceDN w:val="0"/>
        <w:adjustRightInd w:val="0"/>
        <w:rPr>
          <w:rFonts w:ascii="Arial" w:hAnsi="Arial" w:cs="Arial"/>
          <w:color w:val="FF0000"/>
          <w:sz w:val="20"/>
        </w:rPr>
      </w:pPr>
      <w:r w:rsidRPr="000B1F41">
        <w:rPr>
          <w:rFonts w:ascii="Arial" w:hAnsi="Arial" w:cs="Arial"/>
          <w:color w:val="FF0000"/>
          <w:sz w:val="20"/>
        </w:rPr>
        <w:t>Op deze geldlening en hiervoor respectievelijk hierna te noemen hypotheek- en pandverlening zijn de bepalingen in de Offer</w:t>
      </w:r>
      <w:r w:rsidR="00D51EC2">
        <w:rPr>
          <w:rFonts w:ascii="Arial" w:hAnsi="Arial" w:cs="Arial"/>
          <w:color w:val="FF0000"/>
          <w:sz w:val="20"/>
        </w:rPr>
        <w:t>te en de overige bepalingen in ‘</w:t>
      </w:r>
      <w:r w:rsidRPr="000B1F41">
        <w:rPr>
          <w:rFonts w:ascii="Arial" w:hAnsi="Arial" w:cs="Arial"/>
          <w:color w:val="FF0000"/>
          <w:sz w:val="20"/>
        </w:rPr>
        <w:t>De voorwaarden bij uw N</w:t>
      </w:r>
      <w:r w:rsidR="00D51EC2">
        <w:rPr>
          <w:rFonts w:ascii="Arial" w:hAnsi="Arial" w:cs="Arial"/>
          <w:color w:val="FF0000"/>
          <w:sz w:val="20"/>
        </w:rPr>
        <w:t>ationale-Nederlanden Hypotheek’ en ’de Algemene Bankvoorwaarden’</w:t>
      </w:r>
      <w:r w:rsidRPr="000B1F41">
        <w:rPr>
          <w:rFonts w:ascii="Arial" w:hAnsi="Arial" w:cs="Arial"/>
          <w:color w:val="FF0000"/>
          <w:sz w:val="20"/>
        </w:rPr>
        <w:t xml:space="preserve"> - genoemd in de Offerte - van toepassing.</w:t>
      </w:r>
    </w:p>
    <w:p w14:paraId="3A95F4C4" w14:textId="5148AC8A" w:rsidR="005C63D1" w:rsidRPr="005C63D1" w:rsidRDefault="005C63D1" w:rsidP="005C63D1">
      <w:pPr>
        <w:autoSpaceDE w:val="0"/>
        <w:autoSpaceDN w:val="0"/>
        <w:adjustRightInd w:val="0"/>
        <w:rPr>
          <w:rFonts w:ascii="Arial" w:hAnsi="Arial" w:cs="Arial"/>
          <w:b/>
          <w:bCs/>
          <w:color w:val="FF0000"/>
          <w:sz w:val="20"/>
        </w:rPr>
      </w:pPr>
      <w:r w:rsidRPr="005C63D1">
        <w:rPr>
          <w:rFonts w:ascii="Arial" w:hAnsi="Arial" w:cs="Arial"/>
          <w:b/>
          <w:bCs/>
          <w:color w:val="FF0000"/>
          <w:sz w:val="20"/>
        </w:rPr>
        <w:t>ZEKERHEDEN</w:t>
      </w:r>
    </w:p>
    <w:p w14:paraId="25DBCE5C" w14:textId="6C0FF7E8" w:rsidR="005C63D1" w:rsidRPr="005C63D1" w:rsidRDefault="005C63D1" w:rsidP="005C63D1">
      <w:pPr>
        <w:autoSpaceDE w:val="0"/>
        <w:autoSpaceDN w:val="0"/>
        <w:adjustRightInd w:val="0"/>
        <w:rPr>
          <w:rFonts w:ascii="Arial" w:hAnsi="Arial" w:cs="Arial"/>
          <w:color w:val="FF0000"/>
          <w:sz w:val="20"/>
        </w:rPr>
      </w:pPr>
      <w:r w:rsidRPr="005C63D1">
        <w:rPr>
          <w:rFonts w:ascii="Arial" w:hAnsi="Arial" w:cs="Arial"/>
          <w:color w:val="FF0000"/>
          <w:sz w:val="20"/>
        </w:rPr>
        <w:t>De zekerheden zoals in deze akte omschreven</w:t>
      </w:r>
      <w:r w:rsidR="000B1F41">
        <w:rPr>
          <w:rFonts w:ascii="Arial" w:hAnsi="Arial" w:cs="Arial"/>
          <w:color w:val="FF0000"/>
          <w:sz w:val="20"/>
        </w:rPr>
        <w:t>,</w:t>
      </w:r>
      <w:r w:rsidRPr="005C63D1">
        <w:rPr>
          <w:rFonts w:ascii="Arial" w:hAnsi="Arial" w:cs="Arial"/>
          <w:color w:val="FF0000"/>
          <w:sz w:val="20"/>
        </w:rPr>
        <w:t xml:space="preserve"> worden verleend op:</w:t>
      </w:r>
    </w:p>
    <w:p w14:paraId="0B8AA26C" w14:textId="77777777" w:rsidR="003C2F5C" w:rsidRDefault="005C63D1" w:rsidP="005C63D1">
      <w:pPr>
        <w:widowControl/>
        <w:autoSpaceDE w:val="0"/>
        <w:autoSpaceDN w:val="0"/>
        <w:adjustRightInd w:val="0"/>
        <w:spacing w:line="240" w:lineRule="atLeast"/>
        <w:rPr>
          <w:rFonts w:ascii="Arial" w:hAnsi="Arial" w:cs="Arial"/>
          <w:color w:val="FF0000"/>
          <w:sz w:val="20"/>
        </w:rPr>
      </w:pPr>
      <w:r>
        <w:rPr>
          <w:rFonts w:ascii="Arial" w:hAnsi="Arial" w:cs="Arial"/>
          <w:color w:val="FF0000"/>
          <w:sz w:val="20"/>
          <w:highlight w:val="yellow"/>
        </w:rPr>
        <w:t>TEKSTBLOK RECHT</w:t>
      </w:r>
      <w:r>
        <w:rPr>
          <w:rFonts w:ascii="Arial" w:hAnsi="Arial" w:cs="Arial"/>
          <w:color w:val="FF0000"/>
          <w:sz w:val="20"/>
        </w:rPr>
        <w:t xml:space="preserve"> </w:t>
      </w:r>
      <w:r>
        <w:rPr>
          <w:rFonts w:ascii="Arial" w:hAnsi="Arial" w:cs="Arial"/>
          <w:color w:val="FF0000"/>
          <w:sz w:val="20"/>
          <w:highlight w:val="yellow"/>
        </w:rPr>
        <w:t>TEKSTBLOK REGISTERGOED</w:t>
      </w:r>
      <w:r w:rsidR="003C2F5C">
        <w:rPr>
          <w:rFonts w:ascii="Arial" w:hAnsi="Arial" w:cs="Arial"/>
          <w:color w:val="FF0000"/>
          <w:sz w:val="20"/>
        </w:rPr>
        <w:t>,</w:t>
      </w:r>
    </w:p>
    <w:p w14:paraId="7C885A03" w14:textId="10F11708" w:rsidR="000E1C03" w:rsidRPr="003C2F5C" w:rsidRDefault="003C2F5C" w:rsidP="005C63D1">
      <w:pPr>
        <w:widowControl/>
        <w:autoSpaceDE w:val="0"/>
        <w:autoSpaceDN w:val="0"/>
        <w:adjustRightInd w:val="0"/>
        <w:spacing w:line="240" w:lineRule="atLeast"/>
        <w:rPr>
          <w:rFonts w:ascii="Arial" w:hAnsi="Arial" w:cs="Arial"/>
          <w:color w:val="FF0000"/>
          <w:sz w:val="20"/>
        </w:rPr>
      </w:pPr>
      <w:r w:rsidRPr="003C2F5C">
        <w:rPr>
          <w:rFonts w:ascii="Arial" w:hAnsi="Arial" w:cs="Arial"/>
          <w:color w:val="FF0000"/>
          <w:sz w:val="20"/>
        </w:rPr>
        <w:t>in deze akte</w:t>
      </w:r>
      <w:r w:rsidR="000B1F41">
        <w:rPr>
          <w:rFonts w:ascii="Arial" w:hAnsi="Arial" w:cs="Arial"/>
          <w:color w:val="FF0000"/>
          <w:sz w:val="20"/>
        </w:rPr>
        <w:t xml:space="preserve"> </w:t>
      </w:r>
      <w:r w:rsidR="000B1F41" w:rsidRPr="000B1F41">
        <w:rPr>
          <w:rFonts w:ascii="Arial" w:hAnsi="Arial" w:cs="Arial"/>
          <w:color w:val="800080"/>
          <w:sz w:val="20"/>
        </w:rPr>
        <w:t>tezamen met alle eventuele overige in deze akte te noemen registergoederen</w:t>
      </w:r>
      <w:r w:rsidRPr="000B1F41">
        <w:rPr>
          <w:rFonts w:ascii="Arial" w:hAnsi="Arial" w:cs="Arial"/>
          <w:color w:val="800080"/>
          <w:sz w:val="20"/>
        </w:rPr>
        <w:t xml:space="preserve"> </w:t>
      </w:r>
      <w:r w:rsidRPr="003C2F5C">
        <w:rPr>
          <w:rFonts w:ascii="Arial" w:hAnsi="Arial" w:cs="Arial"/>
          <w:color w:val="FF0000"/>
          <w:sz w:val="20"/>
        </w:rPr>
        <w:t>te noemen ‘het registergoed’</w:t>
      </w:r>
      <w:r>
        <w:rPr>
          <w:rFonts w:ascii="Arial" w:hAnsi="Arial" w:cs="Arial"/>
          <w:color w:val="FF0000"/>
          <w:sz w:val="20"/>
        </w:rPr>
        <w:t>.</w:t>
      </w:r>
    </w:p>
    <w:p w14:paraId="699B46B1" w14:textId="77777777" w:rsidR="000B1F41" w:rsidRDefault="000B1F41" w:rsidP="005C63D1">
      <w:pPr>
        <w:autoSpaceDE w:val="0"/>
        <w:autoSpaceDN w:val="0"/>
        <w:adjustRightInd w:val="0"/>
        <w:rPr>
          <w:rFonts w:ascii="Arial" w:hAnsi="Arial" w:cs="Arial"/>
          <w:color w:val="FF0000"/>
          <w:sz w:val="20"/>
        </w:rPr>
      </w:pPr>
      <w:r w:rsidRPr="000B1F41">
        <w:rPr>
          <w:rFonts w:ascii="Arial" w:hAnsi="Arial" w:cs="Arial"/>
          <w:color w:val="FF0000"/>
          <w:sz w:val="20"/>
        </w:rPr>
        <w:t xml:space="preserve">De schuldenaar verklaart ermee bekend te zijn dat schuldeiseres gerechtigd is de vordering, inclusief de daarmee verbonden afhankelijke rechten en nevenrechten, waaronder uitdrukkelijk begrepen het recht tot renteherziening en pand- en/of hypotheekrechten, uit hoofde van de in deze akte </w:t>
      </w:r>
      <w:r w:rsidRPr="000B1F41">
        <w:rPr>
          <w:rFonts w:ascii="Arial" w:hAnsi="Arial" w:cs="Arial"/>
          <w:color w:val="FF0000"/>
          <w:sz w:val="20"/>
        </w:rPr>
        <w:lastRenderedPageBreak/>
        <w:t>geconstateerde geldlening en/of overbruggingslening geheel of gedeeltelijk aan een derde over te dragen. Bovendien is schuldeiseres gerechtigd haar rechtsverhouding, inclusief alle afhankelijke rechten en nevenrechten, waaronder uitdrukkelijk begrepen panden/of hypotheekrechten, uit deze overeenkomst geheel of gedeeltelijk aan een derde over te dragen conform artikel 6:159 Burgerlijk Wetboek, waarvoor schuldenaar reeds nu, bij voorbaat, haar medewerking verleent. Van een eventuele overdracht zal mededeling worden gedaan aan de schuldenaar.</w:t>
      </w:r>
    </w:p>
    <w:p w14:paraId="2E4AC2FB" w14:textId="7F447ADC" w:rsidR="00C43683" w:rsidRDefault="00C43683" w:rsidP="005C63D1">
      <w:pPr>
        <w:autoSpaceDE w:val="0"/>
        <w:autoSpaceDN w:val="0"/>
        <w:adjustRightInd w:val="0"/>
        <w:rPr>
          <w:rFonts w:ascii="Arial" w:hAnsi="Arial" w:cs="Arial"/>
          <w:b/>
          <w:bCs/>
          <w:color w:val="800080"/>
          <w:sz w:val="20"/>
        </w:rPr>
      </w:pPr>
      <w:r>
        <w:rPr>
          <w:rFonts w:ascii="Arial" w:hAnsi="Arial" w:cs="Arial"/>
          <w:b/>
          <w:bCs/>
          <w:color w:val="800080"/>
          <w:sz w:val="20"/>
        </w:rPr>
        <w:t>OVERBRUGGING EN/OF DEPOTS</w:t>
      </w:r>
    </w:p>
    <w:p w14:paraId="05CCBD27" w14:textId="0227072C" w:rsidR="005C63D1" w:rsidRPr="005C63D1" w:rsidRDefault="000E1C03" w:rsidP="005C63D1">
      <w:pPr>
        <w:autoSpaceDE w:val="0"/>
        <w:autoSpaceDN w:val="0"/>
        <w:adjustRightInd w:val="0"/>
        <w:rPr>
          <w:rFonts w:ascii="Arial" w:hAnsi="Arial" w:cs="Arial"/>
          <w:b/>
          <w:bCs/>
          <w:color w:val="800080"/>
          <w:sz w:val="20"/>
        </w:rPr>
      </w:pPr>
      <w:r>
        <w:rPr>
          <w:rFonts w:ascii="Arial" w:hAnsi="Arial" w:cs="Arial"/>
          <w:b/>
          <w:bCs/>
          <w:color w:val="800080"/>
          <w:sz w:val="20"/>
        </w:rPr>
        <w:t>OVERBRUGGINGSHYPOTHEEK</w:t>
      </w:r>
    </w:p>
    <w:p w14:paraId="1A812D3A" w14:textId="77777777" w:rsidR="005C63D1" w:rsidRDefault="005C63D1" w:rsidP="005C63D1">
      <w:pPr>
        <w:autoSpaceDE w:val="0"/>
        <w:autoSpaceDN w:val="0"/>
        <w:adjustRightInd w:val="0"/>
        <w:rPr>
          <w:rFonts w:ascii="Arial" w:hAnsi="Arial" w:cs="Arial"/>
          <w:color w:val="800080"/>
          <w:sz w:val="20"/>
        </w:rPr>
      </w:pPr>
      <w:r w:rsidRPr="005C63D1">
        <w:rPr>
          <w:rFonts w:ascii="Arial" w:hAnsi="Arial"/>
          <w:snapToGrid w:val="0"/>
          <w:color w:val="800080"/>
          <w:sz w:val="20"/>
        </w:rPr>
        <w:t xml:space="preserve">Het recht van </w:t>
      </w:r>
      <w:r>
        <w:rPr>
          <w:rFonts w:ascii="Arial" w:hAnsi="Arial" w:cs="Arial"/>
          <w:snapToGrid w:val="0"/>
          <w:sz w:val="20"/>
        </w:rPr>
        <w:fldChar w:fldCharType="begin"/>
      </w:r>
      <w:r>
        <w:rPr>
          <w:rFonts w:ascii="Arial" w:hAnsi="Arial" w:cs="Arial"/>
          <w:snapToGrid w:val="0"/>
          <w:sz w:val="20"/>
        </w:rPr>
        <w:instrText>MacroButton Nomacro §</w:instrText>
      </w:r>
      <w:r>
        <w:rPr>
          <w:rFonts w:ascii="Arial" w:hAnsi="Arial" w:cs="Arial"/>
          <w:snapToGrid w:val="0"/>
          <w:sz w:val="20"/>
        </w:rPr>
        <w:fldChar w:fldCharType="end"/>
      </w:r>
      <w:r>
        <w:rPr>
          <w:rFonts w:ascii="Arial" w:hAnsi="Arial" w:cs="Arial"/>
          <w:snapToGrid w:val="0"/>
          <w:sz w:val="20"/>
        </w:rPr>
        <w:t>telwoord</w:t>
      </w:r>
      <w:r>
        <w:rPr>
          <w:rFonts w:ascii="Arial" w:hAnsi="Arial" w:cs="Arial"/>
          <w:snapToGrid w:val="0"/>
          <w:sz w:val="20"/>
        </w:rPr>
        <w:fldChar w:fldCharType="begin"/>
      </w:r>
      <w:r>
        <w:rPr>
          <w:rFonts w:ascii="Arial" w:hAnsi="Arial" w:cs="Arial"/>
          <w:snapToGrid w:val="0"/>
          <w:sz w:val="20"/>
        </w:rPr>
        <w:instrText>MacroButton Nomacro §</w:instrText>
      </w:r>
      <w:r>
        <w:rPr>
          <w:rFonts w:ascii="Arial" w:hAnsi="Arial" w:cs="Arial"/>
          <w:snapToGrid w:val="0"/>
          <w:sz w:val="20"/>
        </w:rPr>
        <w:fldChar w:fldCharType="end"/>
      </w:r>
      <w:r w:rsidRPr="005C63D1">
        <w:rPr>
          <w:rFonts w:ascii="Arial" w:hAnsi="Arial" w:cs="Arial"/>
          <w:color w:val="800080"/>
          <w:sz w:val="20"/>
        </w:rPr>
        <w:t xml:space="preserve"> </w:t>
      </w:r>
      <w:r w:rsidRPr="005C63D1">
        <w:rPr>
          <w:rFonts w:ascii="Arial" w:hAnsi="Arial"/>
          <w:snapToGrid w:val="0"/>
          <w:color w:val="800080"/>
          <w:sz w:val="20"/>
        </w:rPr>
        <w:t>hypotheek wordt gevestigd op:</w:t>
      </w:r>
      <w:r w:rsidRPr="005C63D1">
        <w:rPr>
          <w:rFonts w:ascii="Arial" w:hAnsi="Arial" w:cs="Arial"/>
          <w:color w:val="800080"/>
          <w:sz w:val="20"/>
        </w:rPr>
        <w:t xml:space="preserve"> </w:t>
      </w:r>
    </w:p>
    <w:p w14:paraId="68B0DC6A" w14:textId="0130A525" w:rsidR="004629AE" w:rsidRDefault="004629AE" w:rsidP="004629AE">
      <w:pPr>
        <w:widowControl/>
        <w:autoSpaceDE w:val="0"/>
        <w:autoSpaceDN w:val="0"/>
        <w:adjustRightInd w:val="0"/>
        <w:spacing w:line="240" w:lineRule="atLeast"/>
        <w:rPr>
          <w:rFonts w:ascii="Arial" w:hAnsi="Arial" w:cs="Arial"/>
          <w:color w:val="800080"/>
          <w:sz w:val="20"/>
        </w:rPr>
      </w:pPr>
      <w:r>
        <w:rPr>
          <w:rFonts w:ascii="Arial" w:hAnsi="Arial" w:cs="Arial"/>
          <w:color w:val="800080"/>
          <w:sz w:val="20"/>
          <w:highlight w:val="yellow"/>
        </w:rPr>
        <w:t>TEKSTBLOK RECHT</w:t>
      </w:r>
      <w:r>
        <w:rPr>
          <w:rFonts w:ascii="Arial" w:hAnsi="Arial" w:cs="Arial"/>
          <w:color w:val="800080"/>
          <w:sz w:val="20"/>
        </w:rPr>
        <w:t xml:space="preserve"> </w:t>
      </w:r>
      <w:r>
        <w:rPr>
          <w:rFonts w:ascii="Arial" w:hAnsi="Arial" w:cs="Arial"/>
          <w:color w:val="800080"/>
          <w:sz w:val="20"/>
          <w:highlight w:val="yellow"/>
        </w:rPr>
        <w:t>TEKSTBLOK REGISTERGOED</w:t>
      </w:r>
      <w:r w:rsidR="00C02F21">
        <w:rPr>
          <w:rFonts w:ascii="Arial" w:hAnsi="Arial" w:cs="Arial"/>
          <w:color w:val="800080"/>
          <w:sz w:val="20"/>
        </w:rPr>
        <w:t>,</w:t>
      </w:r>
    </w:p>
    <w:p w14:paraId="662EF80E" w14:textId="1BCFE63D" w:rsidR="00C02F21" w:rsidRPr="00C02F21" w:rsidRDefault="00C02F21" w:rsidP="004629AE">
      <w:pPr>
        <w:widowControl/>
        <w:autoSpaceDE w:val="0"/>
        <w:autoSpaceDN w:val="0"/>
        <w:adjustRightInd w:val="0"/>
        <w:spacing w:line="240" w:lineRule="atLeast"/>
        <w:rPr>
          <w:rFonts w:ascii="Arial" w:hAnsi="Arial" w:cs="Arial"/>
          <w:color w:val="800080"/>
          <w:sz w:val="20"/>
        </w:rPr>
      </w:pPr>
      <w:r w:rsidRPr="00515BA7">
        <w:rPr>
          <w:rFonts w:ascii="Arial" w:hAnsi="Arial" w:cs="Arial"/>
          <w:color w:val="800080"/>
          <w:sz w:val="20"/>
        </w:rPr>
        <w:t xml:space="preserve">in deze akte </w:t>
      </w:r>
      <w:r w:rsidRPr="00515BA7">
        <w:rPr>
          <w:rFonts w:ascii="Arial" w:hAnsi="Arial" w:cs="Arial"/>
          <w:color w:val="3366FF"/>
          <w:sz w:val="20"/>
        </w:rPr>
        <w:t>tezamen met alle eventuele overige in deze akte te noemen registergoederen</w:t>
      </w:r>
      <w:r w:rsidRPr="000B1F41">
        <w:rPr>
          <w:rFonts w:ascii="Arial" w:hAnsi="Arial" w:cs="Arial"/>
          <w:color w:val="800080"/>
          <w:sz w:val="20"/>
        </w:rPr>
        <w:t xml:space="preserve"> </w:t>
      </w:r>
      <w:r w:rsidRPr="00515BA7">
        <w:rPr>
          <w:rFonts w:ascii="Arial" w:hAnsi="Arial" w:cs="Arial"/>
          <w:color w:val="800080"/>
          <w:sz w:val="20"/>
        </w:rPr>
        <w:t>te noemen ‘het registergoed’.</w:t>
      </w:r>
    </w:p>
    <w:p w14:paraId="071E9A04" w14:textId="46ED70A1" w:rsidR="00730046" w:rsidRPr="00730046" w:rsidRDefault="00034809" w:rsidP="00730046">
      <w:pPr>
        <w:autoSpaceDE w:val="0"/>
        <w:autoSpaceDN w:val="0"/>
        <w:adjustRightInd w:val="0"/>
        <w:rPr>
          <w:rFonts w:ascii="Arial" w:hAnsi="Arial"/>
          <w:snapToGrid w:val="0"/>
          <w:color w:val="800080"/>
          <w:sz w:val="20"/>
        </w:rPr>
      </w:pPr>
      <w:r>
        <w:rPr>
          <w:rFonts w:ascii="Arial" w:hAnsi="Arial"/>
          <w:snapToGrid w:val="0"/>
          <w:color w:val="800080"/>
          <w:sz w:val="20"/>
        </w:rPr>
        <w:t>I</w:t>
      </w:r>
      <w:r w:rsidR="00730046" w:rsidRPr="00730046">
        <w:rPr>
          <w:rFonts w:ascii="Arial" w:hAnsi="Arial"/>
          <w:snapToGrid w:val="0"/>
          <w:color w:val="800080"/>
          <w:sz w:val="20"/>
        </w:rPr>
        <w:t xml:space="preserve">eder van de onder hypotheekgever begrepen personen, die </w:t>
      </w:r>
      <w:r w:rsidR="00730046" w:rsidRPr="00C02F21">
        <w:rPr>
          <w:rFonts w:ascii="Arial" w:hAnsi="Arial"/>
          <w:snapToGrid w:val="0"/>
          <w:color w:val="800080"/>
          <w:sz w:val="20"/>
        </w:rPr>
        <w:t>desbetref</w:t>
      </w:r>
      <w:r w:rsidR="00730046" w:rsidRPr="00C02F21">
        <w:rPr>
          <w:rFonts w:ascii="Arial" w:hAnsi="Arial"/>
          <w:snapToGrid w:val="0"/>
          <w:color w:val="800080"/>
          <w:sz w:val="20"/>
        </w:rPr>
        <w:softHyphen/>
        <w:t>fende zekerhe</w:t>
      </w:r>
      <w:r w:rsidR="00730046" w:rsidRPr="00C02F21">
        <w:rPr>
          <w:rFonts w:ascii="Arial" w:hAnsi="Arial"/>
          <w:snapToGrid w:val="0"/>
          <w:color w:val="800080"/>
          <w:sz w:val="20"/>
        </w:rPr>
        <w:softHyphen/>
        <w:t>den aan schuldeiseres heeft verstrekt staat er jegens schuld</w:t>
      </w:r>
      <w:r w:rsidR="00730046" w:rsidRPr="00C02F21">
        <w:rPr>
          <w:rFonts w:ascii="Arial" w:hAnsi="Arial"/>
          <w:snapToGrid w:val="0"/>
          <w:color w:val="800080"/>
          <w:sz w:val="20"/>
        </w:rPr>
        <w:softHyphen/>
        <w:t>eiseres voor in</w:t>
      </w:r>
      <w:r w:rsidR="00730046" w:rsidRPr="00730046">
        <w:rPr>
          <w:rFonts w:ascii="Arial" w:hAnsi="Arial"/>
          <w:snapToGrid w:val="0"/>
          <w:color w:val="800080"/>
          <w:sz w:val="20"/>
        </w:rPr>
        <w:t xml:space="preserve"> dat:</w:t>
      </w:r>
    </w:p>
    <w:p w14:paraId="755DE326" w14:textId="64CE9910" w:rsidR="00730046" w:rsidRPr="00730046" w:rsidRDefault="00730046" w:rsidP="00730046">
      <w:pPr>
        <w:pStyle w:val="Lijstalinea"/>
        <w:widowControl/>
        <w:numPr>
          <w:ilvl w:val="0"/>
          <w:numId w:val="1"/>
        </w:numPr>
        <w:autoSpaceDE w:val="0"/>
        <w:autoSpaceDN w:val="0"/>
        <w:adjustRightInd w:val="0"/>
        <w:spacing w:line="240" w:lineRule="atLeast"/>
        <w:ind w:left="284" w:hanging="284"/>
        <w:rPr>
          <w:rFonts w:ascii="Arial" w:hAnsi="Arial" w:cs="Arial"/>
          <w:color w:val="800080"/>
          <w:sz w:val="20"/>
        </w:rPr>
      </w:pPr>
      <w:r w:rsidRPr="00730046">
        <w:rPr>
          <w:rFonts w:ascii="Arial" w:hAnsi="Arial"/>
          <w:snapToGrid w:val="0"/>
          <w:color w:val="800080"/>
          <w:sz w:val="20"/>
        </w:rPr>
        <w:t>hij over het laatst genoemde register</w:t>
      </w:r>
      <w:r w:rsidRPr="00730046">
        <w:rPr>
          <w:rFonts w:ascii="Arial" w:hAnsi="Arial"/>
          <w:snapToGrid w:val="0"/>
          <w:color w:val="800080"/>
          <w:sz w:val="20"/>
        </w:rPr>
        <w:softHyphen/>
        <w:t>goed en de verpande thans aanwe</w:t>
      </w:r>
      <w:r w:rsidRPr="00730046">
        <w:rPr>
          <w:rFonts w:ascii="Arial" w:hAnsi="Arial"/>
          <w:snapToGrid w:val="0"/>
          <w:color w:val="800080"/>
          <w:sz w:val="20"/>
        </w:rPr>
        <w:softHyphen/>
        <w:t>zige goederen de volle onvoorwaardelijke be</w:t>
      </w:r>
      <w:r w:rsidRPr="00730046">
        <w:rPr>
          <w:rFonts w:ascii="Arial" w:hAnsi="Arial"/>
          <w:snapToGrid w:val="0"/>
          <w:color w:val="800080"/>
          <w:sz w:val="20"/>
        </w:rPr>
        <w:softHyphen/>
        <w:t>schik</w:t>
      </w:r>
      <w:r w:rsidRPr="00730046">
        <w:rPr>
          <w:rFonts w:ascii="Arial" w:hAnsi="Arial"/>
          <w:snapToGrid w:val="0"/>
          <w:color w:val="800080"/>
          <w:sz w:val="20"/>
        </w:rPr>
        <w:softHyphen/>
        <w:t xml:space="preserve">king heeft en dat daarop geen beperkt recht noch beslag rust anders dan het recht van </w:t>
      </w:r>
      <w:r w:rsidRPr="00730046">
        <w:rPr>
          <w:rFonts w:ascii="Arial" w:hAnsi="Arial" w:cs="Arial"/>
          <w:snapToGrid w:val="0"/>
          <w:sz w:val="20"/>
        </w:rPr>
        <w:fldChar w:fldCharType="begin"/>
      </w:r>
      <w:r w:rsidRPr="00730046">
        <w:rPr>
          <w:rFonts w:ascii="Arial" w:hAnsi="Arial" w:cs="Arial"/>
          <w:snapToGrid w:val="0"/>
          <w:sz w:val="20"/>
        </w:rPr>
        <w:instrText>MacroButton Nomacro §</w:instrText>
      </w:r>
      <w:r w:rsidRPr="00730046">
        <w:rPr>
          <w:rFonts w:ascii="Arial" w:hAnsi="Arial" w:cs="Arial"/>
          <w:snapToGrid w:val="0"/>
          <w:sz w:val="20"/>
        </w:rPr>
        <w:fldChar w:fldCharType="end"/>
      </w:r>
      <w:r w:rsidRPr="00730046">
        <w:rPr>
          <w:rFonts w:ascii="Arial" w:hAnsi="Arial" w:cs="Arial"/>
          <w:snapToGrid w:val="0"/>
          <w:sz w:val="20"/>
        </w:rPr>
        <w:t>telwoord</w:t>
      </w:r>
      <w:r w:rsidRPr="00730046">
        <w:rPr>
          <w:rFonts w:ascii="Arial" w:hAnsi="Arial" w:cs="Arial"/>
          <w:snapToGrid w:val="0"/>
          <w:sz w:val="20"/>
        </w:rPr>
        <w:fldChar w:fldCharType="begin"/>
      </w:r>
      <w:r w:rsidRPr="00730046">
        <w:rPr>
          <w:rFonts w:ascii="Arial" w:hAnsi="Arial" w:cs="Arial"/>
          <w:snapToGrid w:val="0"/>
          <w:sz w:val="20"/>
        </w:rPr>
        <w:instrText>MacroButton Nomacro §</w:instrText>
      </w:r>
      <w:r w:rsidRPr="00730046">
        <w:rPr>
          <w:rFonts w:ascii="Arial" w:hAnsi="Arial" w:cs="Arial"/>
          <w:snapToGrid w:val="0"/>
          <w:sz w:val="20"/>
        </w:rPr>
        <w:fldChar w:fldCharType="end"/>
      </w:r>
      <w:r w:rsidRPr="00730046">
        <w:rPr>
          <w:rFonts w:ascii="Arial" w:hAnsi="Arial" w:cs="Arial"/>
          <w:snapToGrid w:val="0"/>
          <w:color w:val="800080"/>
          <w:sz w:val="20"/>
        </w:rPr>
        <w:t xml:space="preserve"> </w:t>
      </w:r>
      <w:r w:rsidRPr="00FA0493">
        <w:rPr>
          <w:rFonts w:ascii="Arial" w:hAnsi="Arial"/>
          <w:snapToGrid w:val="0"/>
          <w:color w:val="800080"/>
          <w:sz w:val="20"/>
        </w:rPr>
        <w:t>hypotheek gevestigd</w:t>
      </w:r>
      <w:r w:rsidRPr="00730046">
        <w:rPr>
          <w:rFonts w:ascii="Arial" w:hAnsi="Arial"/>
          <w:snapToGrid w:val="0"/>
          <w:color w:val="800080"/>
          <w:sz w:val="20"/>
        </w:rPr>
        <w:t xml:space="preserve"> ten behoeve van</w:t>
      </w:r>
      <w:r w:rsidR="00FC0367">
        <w:rPr>
          <w:rFonts w:ascii="Arial" w:hAnsi="Arial"/>
          <w:snapToGrid w:val="0"/>
          <w:color w:val="800080"/>
          <w:sz w:val="20"/>
        </w:rPr>
        <w:t xml:space="preserve"> </w:t>
      </w:r>
      <w:r w:rsidR="00FC0367" w:rsidRPr="00FA0493">
        <w:rPr>
          <w:rFonts w:ascii="Arial" w:hAnsi="Arial"/>
          <w:snapToGrid w:val="0"/>
          <w:color w:val="3366FF"/>
          <w:sz w:val="20"/>
        </w:rPr>
        <w:t>sch</w:t>
      </w:r>
      <w:r w:rsidR="00FC0367" w:rsidRPr="00C02F21">
        <w:rPr>
          <w:rFonts w:ascii="Arial" w:hAnsi="Arial"/>
          <w:snapToGrid w:val="0"/>
          <w:color w:val="3366FF"/>
          <w:sz w:val="20"/>
        </w:rPr>
        <w:t>uldeise</w:t>
      </w:r>
      <w:r w:rsidR="00FC0367" w:rsidRPr="00FA0493">
        <w:rPr>
          <w:rFonts w:ascii="Arial" w:hAnsi="Arial"/>
          <w:snapToGrid w:val="0"/>
          <w:color w:val="3366FF"/>
          <w:sz w:val="20"/>
        </w:rPr>
        <w:t>res/</w:t>
      </w:r>
      <w:r w:rsidR="00FC0367" w:rsidRPr="00730046">
        <w:rPr>
          <w:rFonts w:ascii="Arial" w:hAnsi="Arial" w:cs="Arial"/>
          <w:snapToGrid w:val="0"/>
          <w:sz w:val="20"/>
        </w:rPr>
        <w:fldChar w:fldCharType="begin"/>
      </w:r>
      <w:r w:rsidR="00FC0367" w:rsidRPr="00730046">
        <w:rPr>
          <w:rFonts w:ascii="Arial" w:hAnsi="Arial" w:cs="Arial"/>
          <w:snapToGrid w:val="0"/>
          <w:sz w:val="20"/>
        </w:rPr>
        <w:instrText>MacroButton Nomacro §</w:instrText>
      </w:r>
      <w:r w:rsidR="00FC0367" w:rsidRPr="00730046">
        <w:rPr>
          <w:rFonts w:ascii="Arial" w:hAnsi="Arial" w:cs="Arial"/>
          <w:snapToGrid w:val="0"/>
          <w:sz w:val="20"/>
        </w:rPr>
        <w:fldChar w:fldCharType="end"/>
      </w:r>
      <w:r w:rsidR="00FA0493">
        <w:rPr>
          <w:rFonts w:ascii="Arial" w:hAnsi="Arial" w:cs="Arial"/>
          <w:snapToGrid w:val="0"/>
          <w:sz w:val="20"/>
        </w:rPr>
        <w:t>naam hypotheekhouder</w:t>
      </w:r>
      <w:r w:rsidR="00FC0367" w:rsidRPr="00730046">
        <w:rPr>
          <w:rFonts w:ascii="Arial" w:hAnsi="Arial" w:cs="Arial"/>
          <w:snapToGrid w:val="0"/>
          <w:sz w:val="20"/>
        </w:rPr>
        <w:fldChar w:fldCharType="begin"/>
      </w:r>
      <w:r w:rsidR="00FC0367" w:rsidRPr="00730046">
        <w:rPr>
          <w:rFonts w:ascii="Arial" w:hAnsi="Arial" w:cs="Arial"/>
          <w:snapToGrid w:val="0"/>
          <w:sz w:val="20"/>
        </w:rPr>
        <w:instrText>MacroButton Nomacro §</w:instrText>
      </w:r>
      <w:r w:rsidR="00FC0367" w:rsidRPr="00730046">
        <w:rPr>
          <w:rFonts w:ascii="Arial" w:hAnsi="Arial" w:cs="Arial"/>
          <w:snapToGrid w:val="0"/>
          <w:sz w:val="20"/>
        </w:rPr>
        <w:fldChar w:fldCharType="end"/>
      </w:r>
      <w:r w:rsidR="00FA0493" w:rsidRPr="00FA0493">
        <w:rPr>
          <w:rFonts w:ascii="Arial" w:hAnsi="Arial" w:cs="Arial"/>
          <w:snapToGrid w:val="0"/>
          <w:color w:val="800080"/>
          <w:sz w:val="20"/>
        </w:rPr>
        <w:t>;</w:t>
      </w:r>
    </w:p>
    <w:p w14:paraId="3A0A1BFB" w14:textId="28DDD9E4" w:rsidR="00730046" w:rsidRPr="00730046" w:rsidRDefault="00730046" w:rsidP="00730046">
      <w:pPr>
        <w:pStyle w:val="Lijstalinea"/>
        <w:widowControl/>
        <w:numPr>
          <w:ilvl w:val="0"/>
          <w:numId w:val="1"/>
        </w:numPr>
        <w:autoSpaceDE w:val="0"/>
        <w:autoSpaceDN w:val="0"/>
        <w:adjustRightInd w:val="0"/>
        <w:spacing w:line="240" w:lineRule="atLeast"/>
        <w:ind w:left="284" w:hanging="284"/>
        <w:rPr>
          <w:rFonts w:ascii="Arial" w:hAnsi="Arial" w:cs="Arial"/>
          <w:color w:val="800080"/>
          <w:sz w:val="20"/>
        </w:rPr>
      </w:pPr>
      <w:r>
        <w:rPr>
          <w:rFonts w:ascii="Arial" w:hAnsi="Arial"/>
          <w:snapToGrid w:val="0"/>
          <w:color w:val="800080"/>
          <w:sz w:val="20"/>
        </w:rPr>
        <w:t xml:space="preserve">het laatst genoemde registergoed met geen andere hypotheek is of kan worden belast, welke gelijk in rang is of zal zijn aan de hypotheek te vestigen krachtens deze akte; </w:t>
      </w:r>
    </w:p>
    <w:p w14:paraId="219C36A5" w14:textId="1A659327" w:rsidR="00730046" w:rsidRPr="00730046" w:rsidRDefault="00730046" w:rsidP="00730046">
      <w:pPr>
        <w:pStyle w:val="Lijstalinea"/>
        <w:widowControl/>
        <w:numPr>
          <w:ilvl w:val="0"/>
          <w:numId w:val="1"/>
        </w:numPr>
        <w:autoSpaceDE w:val="0"/>
        <w:autoSpaceDN w:val="0"/>
        <w:adjustRightInd w:val="0"/>
        <w:spacing w:line="240" w:lineRule="atLeast"/>
        <w:ind w:left="284" w:hanging="284"/>
        <w:rPr>
          <w:rFonts w:ascii="Arial" w:hAnsi="Arial" w:cs="Arial"/>
          <w:color w:val="800080"/>
          <w:sz w:val="20"/>
        </w:rPr>
      </w:pPr>
      <w:r>
        <w:rPr>
          <w:rFonts w:ascii="Arial" w:hAnsi="Arial" w:cs="Arial"/>
          <w:color w:val="800080"/>
          <w:sz w:val="20"/>
        </w:rPr>
        <w:t>hij het laatst genoemde re</w:t>
      </w:r>
      <w:r w:rsidR="00034201" w:rsidRPr="00034201">
        <w:rPr>
          <w:rFonts w:ascii="Arial" w:hAnsi="Arial"/>
          <w:snapToGrid w:val="0"/>
          <w:color w:val="800080"/>
          <w:sz w:val="20"/>
        </w:rPr>
        <w:t>gister</w:t>
      </w:r>
      <w:r w:rsidR="00034201" w:rsidRPr="00034201">
        <w:rPr>
          <w:rFonts w:ascii="Arial" w:hAnsi="Arial"/>
          <w:snapToGrid w:val="0"/>
          <w:color w:val="800080"/>
          <w:sz w:val="20"/>
        </w:rPr>
        <w:softHyphen/>
        <w:t xml:space="preserve">goed geheel voor zelfbewoning gebruikt en dat het laatst genoemde registergoed derhalve niet is of wordt verhuurd, verpacht of anderszins in gebruik is bij derden. </w:t>
      </w:r>
    </w:p>
    <w:p w14:paraId="00E92366" w14:textId="33EF03E4" w:rsidR="00730046" w:rsidRPr="00034201" w:rsidRDefault="00246112" w:rsidP="00034201">
      <w:pPr>
        <w:pStyle w:val="Geenafstand"/>
        <w:rPr>
          <w:rFonts w:ascii="Arial" w:hAnsi="Arial" w:cs="Arial"/>
          <w:color w:val="800080"/>
          <w:sz w:val="20"/>
        </w:rPr>
      </w:pPr>
      <w:r>
        <w:rPr>
          <w:rFonts w:ascii="Arial" w:hAnsi="Arial" w:cs="Arial"/>
          <w:b/>
          <w:bCs/>
          <w:color w:val="800080"/>
          <w:sz w:val="20"/>
        </w:rPr>
        <w:t>Verpanding recht op kooppenningen</w:t>
      </w:r>
      <w:r w:rsidR="00FA0493">
        <w:rPr>
          <w:rFonts w:ascii="Arial" w:hAnsi="Arial" w:cs="Arial"/>
          <w:b/>
          <w:bCs/>
          <w:color w:val="800080"/>
          <w:sz w:val="20"/>
        </w:rPr>
        <w:t xml:space="preserve"> </w:t>
      </w:r>
      <w:r w:rsidR="00730046" w:rsidRPr="00034201">
        <w:rPr>
          <w:rFonts w:ascii="Arial" w:hAnsi="Arial" w:cs="Arial"/>
          <w:color w:val="800080"/>
          <w:sz w:val="20"/>
        </w:rPr>
        <w:br/>
        <w:t xml:space="preserve">Voor zover schuldenaar het hiervoor onder </w:t>
      </w:r>
      <w:r w:rsidR="00FA0493">
        <w:rPr>
          <w:rFonts w:ascii="Arial" w:hAnsi="Arial" w:cs="Arial"/>
          <w:iCs/>
          <w:color w:val="800080"/>
          <w:sz w:val="20"/>
        </w:rPr>
        <w:t>O</w:t>
      </w:r>
      <w:r w:rsidR="00730046" w:rsidRPr="00FA0493">
        <w:rPr>
          <w:rFonts w:ascii="Arial" w:hAnsi="Arial" w:cs="Arial"/>
          <w:iCs/>
          <w:color w:val="800080"/>
          <w:sz w:val="20"/>
        </w:rPr>
        <w:t>verbruggingshypotheek</w:t>
      </w:r>
      <w:r w:rsidR="00730046" w:rsidRPr="00FA0493">
        <w:rPr>
          <w:rFonts w:ascii="Arial" w:hAnsi="Arial" w:cs="Arial"/>
          <w:color w:val="800080"/>
          <w:sz w:val="20"/>
        </w:rPr>
        <w:t xml:space="preserve"> </w:t>
      </w:r>
      <w:r w:rsidR="00730046" w:rsidRPr="00034201">
        <w:rPr>
          <w:rFonts w:ascii="Arial" w:hAnsi="Arial" w:cs="Arial"/>
          <w:color w:val="800080"/>
          <w:sz w:val="20"/>
        </w:rPr>
        <w:t>omschreven registergoed heeft verkocht en deze koop is ingeschreven in de openbare registers zoals bedoeld in artikel 7:3 B</w:t>
      </w:r>
      <w:r w:rsidR="00C43683">
        <w:rPr>
          <w:rFonts w:ascii="Arial" w:hAnsi="Arial" w:cs="Arial"/>
          <w:color w:val="800080"/>
          <w:sz w:val="20"/>
        </w:rPr>
        <w:t xml:space="preserve">urgerlijk </w:t>
      </w:r>
      <w:r w:rsidR="00730046" w:rsidRPr="00034201">
        <w:rPr>
          <w:rFonts w:ascii="Arial" w:hAnsi="Arial" w:cs="Arial"/>
          <w:color w:val="800080"/>
          <w:sz w:val="20"/>
        </w:rPr>
        <w:t>W</w:t>
      </w:r>
      <w:r w:rsidR="00C43683">
        <w:rPr>
          <w:rFonts w:ascii="Arial" w:hAnsi="Arial" w:cs="Arial"/>
          <w:color w:val="800080"/>
          <w:sz w:val="20"/>
        </w:rPr>
        <w:t>etboek</w:t>
      </w:r>
      <w:r w:rsidR="00730046" w:rsidRPr="00034201">
        <w:rPr>
          <w:rFonts w:ascii="Arial" w:hAnsi="Arial" w:cs="Arial"/>
          <w:color w:val="800080"/>
          <w:sz w:val="20"/>
        </w:rPr>
        <w:t>, geeft schuldenaar hierbij, tot meerdere zekerheid als hiervoor onder</w:t>
      </w:r>
      <w:r w:rsidR="00730046" w:rsidRPr="00FA0493">
        <w:rPr>
          <w:rFonts w:ascii="Arial" w:hAnsi="Arial" w:cs="Arial"/>
          <w:color w:val="800080"/>
          <w:sz w:val="20"/>
        </w:rPr>
        <w:t xml:space="preserve"> </w:t>
      </w:r>
      <w:r w:rsidR="00730046" w:rsidRPr="00FA0493">
        <w:rPr>
          <w:rFonts w:ascii="Arial" w:hAnsi="Arial" w:cs="Arial"/>
          <w:iCs/>
          <w:color w:val="800080"/>
          <w:sz w:val="20"/>
        </w:rPr>
        <w:t>Hypotheekstelling en verpanding van goederen</w:t>
      </w:r>
      <w:r w:rsidR="00730046" w:rsidRPr="00034201">
        <w:rPr>
          <w:rFonts w:ascii="Arial" w:hAnsi="Arial" w:cs="Arial"/>
          <w:color w:val="800080"/>
          <w:sz w:val="20"/>
        </w:rPr>
        <w:t xml:space="preserve"> omschreven, in pand aan schuldeiseres, die dit pandrecht aanvaardt, alle rechten, aanspraken en vorderingen die schuldenaar heeft of te eniger tijd zal verkrijgen jegens de koper van bedoeld registergoed of de betrokken notaris tot betaling van de koopprijs van bedoeld registergoed. Schuldenaar is tot deze verpanding bevoegd en op de vordering tot betaling van de koopprijs rust geen beperkt recht noch beslag. Zonder schriftelijke toestemming van schuldeiseres is schuldenaar niet bevoegd zijn genoemde bestaande of toekomstige vorderingen ter zake de verkoop aan derden over te dragen respectievelijk te leveren of hierop een beperkt recht ten behoeve van een ander dan schuldeiseres te vestigen. </w:t>
      </w:r>
    </w:p>
    <w:p w14:paraId="0AFFB02A" w14:textId="77777777" w:rsidR="00730046" w:rsidRPr="00034201" w:rsidRDefault="00730046" w:rsidP="00034201">
      <w:pPr>
        <w:pStyle w:val="Geenafstand"/>
        <w:rPr>
          <w:rFonts w:ascii="Arial" w:hAnsi="Arial" w:cs="Arial"/>
          <w:color w:val="800080"/>
          <w:sz w:val="20"/>
        </w:rPr>
      </w:pPr>
      <w:r w:rsidRPr="00034201">
        <w:rPr>
          <w:rFonts w:ascii="Arial" w:hAnsi="Arial" w:cs="Arial"/>
          <w:color w:val="800080"/>
          <w:sz w:val="20"/>
        </w:rPr>
        <w:t xml:space="preserve">Schuldenaar verplicht zich hierbij jegens schuldeiseres aan de koper van bedoeld registergoed of de betrokken notaris mededeling te doen van voormelde verpanding. Schuldeiseres blijft te allen tijde bevoegd deze mededeling ook zelf te doen. </w:t>
      </w:r>
    </w:p>
    <w:p w14:paraId="17D52048" w14:textId="55F2D53A" w:rsidR="00730046" w:rsidRPr="00034201" w:rsidRDefault="00730046" w:rsidP="00034201">
      <w:pPr>
        <w:pStyle w:val="Geenafstand"/>
        <w:rPr>
          <w:rFonts w:ascii="Arial" w:hAnsi="Arial" w:cs="Arial"/>
          <w:color w:val="800080"/>
          <w:sz w:val="20"/>
        </w:rPr>
      </w:pPr>
      <w:r w:rsidRPr="00034201">
        <w:rPr>
          <w:rFonts w:ascii="Arial" w:hAnsi="Arial" w:cs="Arial"/>
          <w:b/>
          <w:bCs/>
          <w:color w:val="800080"/>
          <w:sz w:val="20"/>
        </w:rPr>
        <w:t>VERPANDING BOUWDEPOT</w:t>
      </w:r>
      <w:r w:rsidRPr="00034201">
        <w:rPr>
          <w:rFonts w:ascii="Arial" w:hAnsi="Arial" w:cs="Arial"/>
          <w:color w:val="800080"/>
          <w:sz w:val="20"/>
        </w:rPr>
        <w:t xml:space="preserve"> </w:t>
      </w:r>
      <w:r w:rsidRPr="00034201">
        <w:rPr>
          <w:rFonts w:ascii="Arial" w:hAnsi="Arial" w:cs="Arial"/>
          <w:color w:val="800080"/>
          <w:sz w:val="20"/>
        </w:rPr>
        <w:br/>
        <w:t>Schuldenaar heeft heden een bedrag, overeenkomstig de door schuldeiseres opgemaakte afsluitnota, bij schuldeiseres in depot gestort, welk bedrag dient ter betaling van de kosten van de bouw casu quo verbouwing van het hiervoor onder Hypotheekstelling en verpanding van goederen omschreven onderpand. Uitkering van dit depotbedrag geschiedt met inachtneming van de op deze lening van toepassing zijnde Voorwaarden. Tot meerdere zekerheid als hiervoor onder Hypotheekstelling en verpanding van goederen omschreven geeft schuldenaar hierbij in pand aan schuldeiseres, die in pand aanvaardt, alle aanspraken en vorderingen op schuldeiseres uit hoofde van dit depot. Schuldenaar is tot deze verpanding bevoegd en op de vorderingen uit hoofde van dit depot rust geen beperkt recht noch beslag.</w:t>
      </w:r>
    </w:p>
    <w:p w14:paraId="5570C71B" w14:textId="09E4BDE0" w:rsidR="00730046" w:rsidRPr="00034201" w:rsidRDefault="00730046" w:rsidP="00034201">
      <w:pPr>
        <w:pStyle w:val="Geenafstand"/>
        <w:rPr>
          <w:rFonts w:ascii="Arial" w:hAnsi="Arial" w:cs="Arial"/>
          <w:color w:val="800080"/>
          <w:sz w:val="20"/>
        </w:rPr>
      </w:pPr>
      <w:r w:rsidRPr="00034201">
        <w:rPr>
          <w:rFonts w:ascii="Arial" w:hAnsi="Arial" w:cs="Arial"/>
          <w:b/>
          <w:bCs/>
          <w:color w:val="800080"/>
          <w:sz w:val="20"/>
        </w:rPr>
        <w:t>VERPANDING LASTENDEPOT</w:t>
      </w:r>
      <w:r w:rsidRPr="00034201">
        <w:rPr>
          <w:rFonts w:ascii="Arial" w:hAnsi="Arial" w:cs="Arial"/>
          <w:color w:val="800080"/>
          <w:sz w:val="20"/>
        </w:rPr>
        <w:t xml:space="preserve"> </w:t>
      </w:r>
      <w:r w:rsidRPr="00034201">
        <w:rPr>
          <w:rFonts w:ascii="Arial" w:hAnsi="Arial" w:cs="Arial"/>
          <w:color w:val="800080"/>
          <w:sz w:val="20"/>
        </w:rPr>
        <w:br/>
        <w:t>Schuldenaar heeft heden een bedrag, overeenkomstig de door schuldeiseres opgemaakte afsluitnota, bij schuldeiseres in depot gestort, welk bedrag dient ter betaling van de rente en/of aflossing van de hiervoor vermelde geldlening. Uitkering van dit depotbedrag geschiedt met inachtneming van de op deze lening van toepassing zijnde Voorwaarden. Tot meerdere zekerheid als hiervoor onder Hypotheekstelling en verpanding van goederen omschreven geeft schuldenaar hierbij in pand aan schuldeiseres, die in pand aanvaardt, alle aanspraken en vorderingen op schuldeiseres uit hoofde van dit depot. Schuldenaar is tot deze verpanding bevoegd en op de vorderingen uit hoofde van dit depot rust geen beperkt recht noch beslag.</w:t>
      </w:r>
    </w:p>
    <w:p w14:paraId="6404C03F" w14:textId="77777777" w:rsidR="004629AE" w:rsidRPr="004629AE" w:rsidRDefault="004629AE" w:rsidP="004629AE">
      <w:pPr>
        <w:autoSpaceDE w:val="0"/>
        <w:autoSpaceDN w:val="0"/>
        <w:adjustRightInd w:val="0"/>
        <w:rPr>
          <w:rFonts w:ascii="Arial" w:hAnsi="Arial" w:cs="Arial"/>
          <w:b/>
          <w:bCs/>
          <w:color w:val="FF0000"/>
          <w:sz w:val="20"/>
        </w:rPr>
      </w:pPr>
      <w:r w:rsidRPr="004629AE">
        <w:rPr>
          <w:rFonts w:ascii="Arial" w:hAnsi="Arial" w:cs="Arial"/>
          <w:b/>
          <w:bCs/>
          <w:color w:val="FF0000"/>
          <w:sz w:val="20"/>
        </w:rPr>
        <w:t>AANVAARDING ZEKERHEDEN EN HYPOTHEEKSTELLING</w:t>
      </w:r>
    </w:p>
    <w:p w14:paraId="255026C0" w14:textId="1F19E3CA" w:rsidR="004629AE" w:rsidRPr="004629AE" w:rsidRDefault="004629AE" w:rsidP="004629AE">
      <w:pPr>
        <w:autoSpaceDE w:val="0"/>
        <w:autoSpaceDN w:val="0"/>
        <w:adjustRightInd w:val="0"/>
        <w:rPr>
          <w:rFonts w:ascii="Arial" w:hAnsi="Arial" w:cs="Arial"/>
          <w:color w:val="FF0000"/>
          <w:sz w:val="20"/>
        </w:rPr>
      </w:pPr>
      <w:r w:rsidRPr="004629AE">
        <w:rPr>
          <w:rFonts w:ascii="Arial" w:hAnsi="Arial" w:cs="Arial"/>
          <w:color w:val="FF0000"/>
          <w:sz w:val="20"/>
        </w:rPr>
        <w:t>Schuldeiseres verklaart de hiervoor vermelde hypotheekstelling</w:t>
      </w:r>
      <w:r w:rsidR="000932AA">
        <w:rPr>
          <w:rFonts w:ascii="Arial" w:hAnsi="Arial" w:cs="Arial"/>
          <w:color w:val="FF0000"/>
          <w:sz w:val="20"/>
        </w:rPr>
        <w:t>(en)</w:t>
      </w:r>
      <w:r w:rsidRPr="004629AE">
        <w:rPr>
          <w:rFonts w:ascii="Arial" w:hAnsi="Arial" w:cs="Arial"/>
          <w:color w:val="FF0000"/>
          <w:sz w:val="20"/>
        </w:rPr>
        <w:t>, de hierna vermelde (verpande) rechten, alle aangegane verbintenissen en alle verleende volmachten te aanvaarden.</w:t>
      </w:r>
    </w:p>
    <w:p w14:paraId="0EEB62E1" w14:textId="77777777" w:rsidR="004629AE" w:rsidRPr="004629AE" w:rsidRDefault="004629AE" w:rsidP="004629AE">
      <w:pPr>
        <w:autoSpaceDE w:val="0"/>
        <w:autoSpaceDN w:val="0"/>
        <w:adjustRightInd w:val="0"/>
        <w:rPr>
          <w:rFonts w:ascii="Arial" w:hAnsi="Arial" w:cs="Arial"/>
          <w:b/>
          <w:bCs/>
          <w:color w:val="800080"/>
          <w:sz w:val="20"/>
        </w:rPr>
      </w:pPr>
      <w:r w:rsidRPr="004629AE">
        <w:rPr>
          <w:rFonts w:ascii="Arial" w:hAnsi="Arial" w:cs="Arial"/>
          <w:b/>
          <w:bCs/>
          <w:color w:val="800080"/>
          <w:sz w:val="20"/>
        </w:rPr>
        <w:lastRenderedPageBreak/>
        <w:t>DOMICILIEKEUZE</w:t>
      </w:r>
    </w:p>
    <w:p w14:paraId="773CFE05" w14:textId="25BE7503" w:rsidR="004629AE" w:rsidRPr="004629AE" w:rsidRDefault="00510A4F" w:rsidP="004629AE">
      <w:pPr>
        <w:autoSpaceDE w:val="0"/>
        <w:autoSpaceDN w:val="0"/>
        <w:adjustRightInd w:val="0"/>
        <w:rPr>
          <w:rFonts w:ascii="Arial" w:hAnsi="Arial" w:cs="Arial"/>
          <w:color w:val="800080"/>
          <w:sz w:val="20"/>
        </w:rPr>
      </w:pPr>
      <w:r w:rsidRPr="00510A4F">
        <w:rPr>
          <w:rFonts w:ascii="Arial" w:hAnsi="Arial" w:cs="Arial"/>
          <w:color w:val="800080"/>
          <w:sz w:val="20"/>
        </w:rPr>
        <w:t>De comparanten, handelend als gemeld, verklaren voor de uitvoering en alle gevolgen van het bij deze akte overeengekomen woonplaats te kiezen ten kantore van de bewaarder van deze akte en schuldeiseres voorts nog te haren hoofdkantore</w:t>
      </w:r>
      <w:r w:rsidR="00C90B06">
        <w:rPr>
          <w:rFonts w:ascii="Arial" w:hAnsi="Arial" w:cs="Arial"/>
          <w:color w:val="800080"/>
          <w:sz w:val="20"/>
        </w:rPr>
        <w:t>.</w:t>
      </w:r>
    </w:p>
    <w:p w14:paraId="79E9ED10" w14:textId="77777777" w:rsidR="005C63D1" w:rsidRPr="005C63D1" w:rsidRDefault="004629AE" w:rsidP="004629AE">
      <w:pPr>
        <w:autoSpaceDE w:val="0"/>
        <w:autoSpaceDN w:val="0"/>
        <w:adjustRightInd w:val="0"/>
        <w:rPr>
          <w:rFonts w:ascii="Arial" w:hAnsi="Arial"/>
          <w:b/>
          <w:bCs/>
          <w:snapToGrid w:val="0"/>
          <w:sz w:val="20"/>
        </w:rPr>
      </w:pPr>
      <w:r w:rsidRPr="004629AE">
        <w:rPr>
          <w:rFonts w:ascii="Arial" w:hAnsi="Arial" w:cs="Arial"/>
          <w:color w:val="FF0000"/>
          <w:sz w:val="20"/>
        </w:rPr>
        <w:t>EINDE KADASTERDEEL</w:t>
      </w:r>
    </w:p>
    <w:p w14:paraId="56712D17" w14:textId="77777777" w:rsidR="002F2DBD" w:rsidRDefault="002F2DBD" w:rsidP="000E1C03">
      <w:pPr>
        <w:spacing w:line="240" w:lineRule="atLeast"/>
        <w:rPr>
          <w:rFonts w:ascii="Arial" w:hAnsi="Arial" w:cs="Arial"/>
          <w:color w:val="FF0000"/>
          <w:sz w:val="20"/>
        </w:rPr>
      </w:pPr>
    </w:p>
    <w:p w14:paraId="50DDA1D4" w14:textId="77777777" w:rsidR="000E1C03" w:rsidRPr="002F2DBD" w:rsidRDefault="000E1C03" w:rsidP="000E1C03">
      <w:pPr>
        <w:spacing w:line="240" w:lineRule="atLeast"/>
        <w:rPr>
          <w:rFonts w:ascii="Arial" w:hAnsi="Arial" w:cs="Arial"/>
          <w:b/>
          <w:i/>
          <w:color w:val="000000"/>
          <w:sz w:val="20"/>
        </w:rPr>
      </w:pPr>
      <w:r w:rsidRPr="002F2DBD">
        <w:rPr>
          <w:rFonts w:ascii="Arial" w:hAnsi="Arial" w:cs="Arial"/>
          <w:b/>
          <w:i/>
          <w:color w:val="000000"/>
          <w:sz w:val="20"/>
        </w:rPr>
        <w:t>Voorbeeld comparitie partij ‘Nationale Nederlanden’</w:t>
      </w:r>
    </w:p>
    <w:p w14:paraId="57D460A0" w14:textId="2BC78795" w:rsidR="004C7D03" w:rsidRPr="00F15792" w:rsidRDefault="00034201" w:rsidP="00F15792">
      <w:pPr>
        <w:spacing w:line="240" w:lineRule="atLeast"/>
        <w:rPr>
          <w:rFonts w:ascii="Arial" w:hAnsi="Arial" w:cs="Arial"/>
          <w:sz w:val="20"/>
        </w:rPr>
      </w:pPr>
      <w:r w:rsidRPr="00F15792">
        <w:rPr>
          <w:rFonts w:ascii="Arial" w:hAnsi="Arial" w:cs="Arial"/>
          <w:color w:val="000000"/>
          <w:sz w:val="20"/>
        </w:rPr>
        <w:t>d</w:t>
      </w:r>
      <w:r w:rsidRPr="00F15792">
        <w:rPr>
          <w:rFonts w:ascii="Arial" w:hAnsi="Arial" w:cs="Arial"/>
          <w:sz w:val="20"/>
        </w:rPr>
        <w:t>e naamloze vennootschap</w:t>
      </w:r>
      <w:r w:rsidR="000317DA" w:rsidRPr="00F15792">
        <w:rPr>
          <w:rFonts w:ascii="Arial" w:hAnsi="Arial" w:cs="Arial"/>
          <w:sz w:val="20"/>
        </w:rPr>
        <w:t>:</w:t>
      </w:r>
      <w:r w:rsidRPr="00F15792">
        <w:rPr>
          <w:rFonts w:ascii="Arial" w:hAnsi="Arial" w:cs="Arial"/>
          <w:sz w:val="20"/>
        </w:rPr>
        <w:t xml:space="preserve"> Nationale-Nederlanden Bank N.V., gevestigd te 's-Gravenhage, kantoorhoudende te</w:t>
      </w:r>
      <w:r w:rsidR="00597FBE" w:rsidRPr="00F15792">
        <w:rPr>
          <w:rFonts w:ascii="Arial" w:hAnsi="Arial" w:cs="Arial"/>
          <w:sz w:val="20"/>
        </w:rPr>
        <w:t xml:space="preserve"> 2595 AK ’s-Grave</w:t>
      </w:r>
      <w:r w:rsidR="002F2DBD" w:rsidRPr="00F15792">
        <w:rPr>
          <w:rFonts w:ascii="Arial" w:hAnsi="Arial" w:cs="Arial"/>
          <w:sz w:val="20"/>
        </w:rPr>
        <w:t>nhage, Prinses Beatrixlaan 35</w:t>
      </w:r>
      <w:r w:rsidR="009F2C6B" w:rsidRPr="00F15792">
        <w:rPr>
          <w:rFonts w:ascii="Arial" w:hAnsi="Arial" w:cs="Arial"/>
          <w:sz w:val="20"/>
        </w:rPr>
        <w:t>, ingeschreven in het handelsregister van de Kamer van Koophandel onder nummer: 52605884</w:t>
      </w:r>
      <w:r w:rsidR="000932AA" w:rsidRPr="00F15792">
        <w:rPr>
          <w:rFonts w:ascii="Arial" w:hAnsi="Arial" w:cs="Arial"/>
          <w:sz w:val="20"/>
        </w:rPr>
        <w:t>;</w:t>
      </w:r>
      <w:r w:rsidR="002D70EF" w:rsidRPr="00F15792">
        <w:rPr>
          <w:rFonts w:ascii="Arial" w:hAnsi="Arial" w:cs="Arial"/>
          <w:sz w:val="20"/>
        </w:rPr>
        <w:t xml:space="preserve"> </w:t>
      </w:r>
    </w:p>
    <w:p w14:paraId="1A746C15" w14:textId="77777777" w:rsidR="00C13C5D" w:rsidRDefault="00C13C5D" w:rsidP="00F15792">
      <w:pPr>
        <w:spacing w:line="240" w:lineRule="atLeast"/>
        <w:rPr>
          <w:rFonts w:ascii="Arial" w:hAnsi="Arial" w:cs="Arial"/>
          <w:sz w:val="20"/>
        </w:rPr>
      </w:pPr>
    </w:p>
    <w:p w14:paraId="7F6322F6" w14:textId="783C93EB" w:rsidR="00C13C5D" w:rsidRDefault="00C13C5D" w:rsidP="00F15792">
      <w:pPr>
        <w:spacing w:line="240" w:lineRule="atLeast"/>
        <w:rPr>
          <w:rFonts w:ascii="Arial" w:hAnsi="Arial" w:cs="Arial"/>
          <w:sz w:val="20"/>
        </w:rPr>
      </w:pPr>
      <w:r>
        <w:rPr>
          <w:rFonts w:ascii="Arial" w:hAnsi="Arial" w:cs="Arial"/>
          <w:sz w:val="20"/>
        </w:rPr>
        <w:t>of</w:t>
      </w:r>
    </w:p>
    <w:p w14:paraId="1941468F" w14:textId="77777777" w:rsidR="00C13C5D" w:rsidRDefault="00C13C5D" w:rsidP="00F15792">
      <w:pPr>
        <w:spacing w:line="240" w:lineRule="atLeast"/>
        <w:rPr>
          <w:rFonts w:ascii="Arial" w:hAnsi="Arial" w:cs="Arial"/>
          <w:sz w:val="20"/>
        </w:rPr>
      </w:pPr>
    </w:p>
    <w:p w14:paraId="340B0DE6" w14:textId="20A938D2" w:rsidR="00034201" w:rsidRPr="00F15792" w:rsidRDefault="002D70EF" w:rsidP="00F15792">
      <w:pPr>
        <w:spacing w:line="240" w:lineRule="atLeast"/>
        <w:rPr>
          <w:rFonts w:ascii="Arial" w:hAnsi="Arial" w:cs="Arial"/>
          <w:sz w:val="20"/>
        </w:rPr>
      </w:pPr>
      <w:r w:rsidRPr="00F15792">
        <w:rPr>
          <w:rFonts w:ascii="Arial" w:hAnsi="Arial" w:cs="Arial"/>
          <w:sz w:val="20"/>
        </w:rPr>
        <w:t>de naamloze vennootschap</w:t>
      </w:r>
      <w:r w:rsidR="000317DA" w:rsidRPr="00F15792">
        <w:rPr>
          <w:rFonts w:ascii="Arial" w:hAnsi="Arial" w:cs="Arial"/>
          <w:sz w:val="20"/>
        </w:rPr>
        <w:t>:</w:t>
      </w:r>
      <w:r w:rsidRPr="00F15792">
        <w:rPr>
          <w:rFonts w:ascii="Arial" w:hAnsi="Arial" w:cs="Arial"/>
          <w:sz w:val="20"/>
        </w:rPr>
        <w:t xml:space="preserve"> Nationale-Nederlanden Levensverzekering Maatschappij N.V., gevestigd te Rotterdam, kantoorhoudende te 3013 AL Rotterdam, Weena 505</w:t>
      </w:r>
      <w:r w:rsidR="009F2C6B" w:rsidRPr="00F15792">
        <w:rPr>
          <w:rFonts w:ascii="Arial" w:hAnsi="Arial" w:cs="Arial"/>
          <w:sz w:val="20"/>
        </w:rPr>
        <w:t>, ingeschreven in het handelsregister van de Kamer van Koophandel onder nummer: 24042211</w:t>
      </w:r>
      <w:r w:rsidRPr="00F15792">
        <w:rPr>
          <w:rFonts w:ascii="Arial" w:hAnsi="Arial" w:cs="Arial"/>
          <w:sz w:val="20"/>
        </w:rPr>
        <w:t xml:space="preserve">; </w:t>
      </w:r>
    </w:p>
    <w:p w14:paraId="167D0E9E" w14:textId="56A68629" w:rsidR="002D70EF" w:rsidRPr="002F2DBD" w:rsidRDefault="002D70EF" w:rsidP="000E1C03">
      <w:pPr>
        <w:spacing w:line="240" w:lineRule="atLeast"/>
        <w:rPr>
          <w:rFonts w:ascii="Arial" w:hAnsi="Arial" w:cs="Arial"/>
          <w:sz w:val="20"/>
        </w:rPr>
      </w:pPr>
    </w:p>
    <w:p w14:paraId="2247A342" w14:textId="77777777" w:rsidR="00034201" w:rsidRPr="002F2DBD" w:rsidRDefault="00034201" w:rsidP="000E1C03">
      <w:pPr>
        <w:spacing w:line="240" w:lineRule="atLeast"/>
        <w:rPr>
          <w:rFonts w:ascii="Arial" w:hAnsi="Arial" w:cs="Arial"/>
          <w:color w:val="000000"/>
          <w:sz w:val="20"/>
        </w:rPr>
      </w:pPr>
    </w:p>
    <w:p w14:paraId="2F26EC44" w14:textId="77777777" w:rsidR="000E1C03" w:rsidRPr="002F2DBD" w:rsidRDefault="000E1C03" w:rsidP="000E1C03">
      <w:pPr>
        <w:spacing w:line="240" w:lineRule="atLeast"/>
        <w:rPr>
          <w:rFonts w:ascii="Arial" w:hAnsi="Arial" w:cs="Arial"/>
          <w:b/>
          <w:i/>
          <w:color w:val="000000"/>
          <w:sz w:val="20"/>
        </w:rPr>
      </w:pPr>
      <w:r w:rsidRPr="002F2DBD">
        <w:rPr>
          <w:rFonts w:ascii="Arial" w:hAnsi="Arial" w:cs="Arial"/>
          <w:b/>
          <w:i/>
          <w:color w:val="000000"/>
          <w:sz w:val="20"/>
        </w:rPr>
        <w:t>Toelichting</w:t>
      </w:r>
    </w:p>
    <w:p w14:paraId="0342AB0C" w14:textId="77777777" w:rsidR="000E1C03" w:rsidRPr="002F2DBD" w:rsidRDefault="000E1C03" w:rsidP="000E1C03">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Rangwisseling wordt </w:t>
      </w:r>
      <w:r w:rsidRPr="002F2DBD">
        <w:rPr>
          <w:rFonts w:ascii="Arial" w:hAnsi="Arial" w:cs="Arial"/>
          <w:sz w:val="20"/>
          <w:u w:val="single"/>
        </w:rPr>
        <w:t>niet</w:t>
      </w:r>
      <w:r w:rsidRPr="002F2DBD">
        <w:rPr>
          <w:rFonts w:ascii="Arial" w:hAnsi="Arial" w:cs="Arial"/>
          <w:sz w:val="20"/>
        </w:rPr>
        <w:t xml:space="preserve"> ondersteund in de akte, in verband met de verplichte vermelding van aankomsttitel en voorbelasting.</w:t>
      </w:r>
    </w:p>
    <w:p w14:paraId="2FA8A3A2" w14:textId="77777777" w:rsidR="000E1C03" w:rsidRPr="002F2DBD" w:rsidRDefault="000E1C03" w:rsidP="000E1C03">
      <w:pPr>
        <w:tabs>
          <w:tab w:val="left" w:pos="-1440"/>
          <w:tab w:val="left" w:pos="-720"/>
          <w:tab w:val="left" w:pos="425"/>
        </w:tabs>
        <w:suppressAutoHyphens/>
        <w:spacing w:line="240" w:lineRule="atLeast"/>
        <w:rPr>
          <w:rFonts w:ascii="Arial" w:hAnsi="Arial" w:cs="Arial"/>
          <w:sz w:val="20"/>
        </w:rPr>
      </w:pPr>
    </w:p>
    <w:p w14:paraId="739A4123" w14:textId="77777777" w:rsidR="000E1C03" w:rsidRPr="002F2DBD" w:rsidRDefault="000E1C03" w:rsidP="000E1C03">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Zie voor het kleurgebruik in deze modelakte: </w:t>
      </w:r>
    </w:p>
    <w:p w14:paraId="7FC1D0E6" w14:textId="77777777" w:rsidR="000E1C03" w:rsidRPr="002F2DBD" w:rsidRDefault="000E1C03" w:rsidP="000E1C03">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Tekstblok – Algemene afspraken modeldocumenten en tekstblokken </w:t>
      </w:r>
    </w:p>
    <w:p w14:paraId="49780B0E" w14:textId="77777777" w:rsidR="000E1C03" w:rsidRPr="002F2DBD" w:rsidRDefault="000E1C03" w:rsidP="000E1C03">
      <w:pPr>
        <w:tabs>
          <w:tab w:val="left" w:pos="-1440"/>
          <w:tab w:val="left" w:pos="-720"/>
          <w:tab w:val="left" w:pos="425"/>
        </w:tabs>
        <w:suppressAutoHyphens/>
        <w:spacing w:line="240" w:lineRule="atLeast"/>
        <w:rPr>
          <w:rFonts w:ascii="Arial" w:hAnsi="Arial" w:cs="Arial"/>
          <w:sz w:val="20"/>
        </w:rPr>
      </w:pPr>
    </w:p>
    <w:p w14:paraId="1D4CE989" w14:textId="77777777" w:rsidR="000E1C03" w:rsidRPr="002F2DBD" w:rsidRDefault="000E1C03" w:rsidP="000E1C03">
      <w:pPr>
        <w:spacing w:line="240" w:lineRule="atLeast"/>
        <w:rPr>
          <w:rFonts w:ascii="Arial" w:hAnsi="Arial" w:cs="Arial"/>
          <w:sz w:val="20"/>
        </w:rPr>
      </w:pPr>
      <w:r w:rsidRPr="002F2DBD">
        <w:rPr>
          <w:rFonts w:ascii="Arial" w:hAnsi="Arial" w:cs="Arial"/>
          <w:sz w:val="20"/>
        </w:rPr>
        <w:t>De paragrafen en tekstfragmenten welke in dit modeldocument optioneel zijn, dienen op het moment dat ze worden opgenomen in de akte altijd binnen het Kadasterdeel te staan.</w:t>
      </w:r>
    </w:p>
    <w:p w14:paraId="1CEF38D8" w14:textId="77777777" w:rsidR="00D61CDF" w:rsidRPr="002F2DBD" w:rsidRDefault="00D61CDF" w:rsidP="000E1C03">
      <w:pPr>
        <w:spacing w:line="240" w:lineRule="atLeast"/>
        <w:rPr>
          <w:rFonts w:ascii="Arial" w:hAnsi="Arial" w:cs="Arial"/>
          <w:sz w:val="20"/>
        </w:rPr>
      </w:pPr>
    </w:p>
    <w:p w14:paraId="2AA7F141" w14:textId="77777777" w:rsidR="000E1C03" w:rsidRPr="002F2DBD" w:rsidRDefault="000E1C03" w:rsidP="000E1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rPr>
          <w:rFonts w:ascii="Arial" w:hAnsi="Arial" w:cs="Arial"/>
          <w:color w:val="FF0000"/>
          <w:sz w:val="20"/>
        </w:rPr>
      </w:pPr>
    </w:p>
    <w:p w14:paraId="464974D6" w14:textId="77777777" w:rsidR="00D61CDF" w:rsidRPr="002F2DBD" w:rsidRDefault="00D61CDF" w:rsidP="00D61C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F2DBD">
        <w:rPr>
          <w:rFonts w:ascii="Arial" w:hAnsi="Arial" w:cs="Arial"/>
          <w:b/>
          <w:sz w:val="20"/>
        </w:rPr>
        <w:t>KEUZEBLOK PARTIJNAMEN HYPOTHEEKAKTE:</w:t>
      </w:r>
    </w:p>
    <w:p w14:paraId="0B142311" w14:textId="77777777" w:rsidR="00D61CDF" w:rsidRPr="002F2DBD" w:rsidRDefault="00D61CDF" w:rsidP="00D61CDF">
      <w:pPr>
        <w:widowControl/>
        <w:rPr>
          <w:rFonts w:ascii="Arial" w:hAnsi="Arial" w:cs="Arial"/>
          <w:kern w:val="28"/>
          <w:sz w:val="20"/>
          <w:u w:val="single"/>
          <w:lang w:eastAsia="en-US"/>
        </w:rPr>
      </w:pPr>
      <w:r w:rsidRPr="002F2DBD">
        <w:rPr>
          <w:rFonts w:ascii="Arial" w:hAnsi="Arial" w:cs="Arial"/>
          <w:kern w:val="28"/>
          <w:sz w:val="20"/>
          <w:u w:val="single"/>
          <w:lang w:eastAsia="en-US"/>
        </w:rPr>
        <w:t>Partijnamen in hypotheekakte</w:t>
      </w:r>
    </w:p>
    <w:p w14:paraId="1E91F72E" w14:textId="0001CEF4" w:rsidR="00D61CDF" w:rsidRPr="002F2DBD" w:rsidRDefault="00D61CDF" w:rsidP="00D61CDF">
      <w:pPr>
        <w:widowControl/>
        <w:rPr>
          <w:rFonts w:ascii="Arial" w:hAnsi="Arial" w:cs="Arial"/>
          <w:color w:val="339966"/>
          <w:kern w:val="28"/>
          <w:sz w:val="20"/>
          <w:lang w:eastAsia="en-US"/>
        </w:rPr>
      </w:pPr>
      <w:r w:rsidRPr="002F2DBD">
        <w:rPr>
          <w:rFonts w:ascii="Arial" w:hAnsi="Arial" w:cs="Arial"/>
          <w:color w:val="339966"/>
          <w:kern w:val="28"/>
          <w:sz w:val="20"/>
          <w:lang w:eastAsia="en-US"/>
        </w:rPr>
        <w:t>hierna</w:t>
      </w:r>
      <w:r w:rsidRPr="002F2DBD">
        <w:rPr>
          <w:rFonts w:ascii="Arial" w:hAnsi="Arial" w:cs="Arial"/>
          <w:color w:val="FF0000"/>
          <w:kern w:val="28"/>
          <w:sz w:val="20"/>
          <w:lang w:eastAsia="en-US"/>
        </w:rPr>
        <w:t xml:space="preserve"> </w:t>
      </w:r>
      <w:r w:rsidRPr="009F2C6B">
        <w:rPr>
          <w:rFonts w:ascii="Arial" w:hAnsi="Arial" w:cs="Arial"/>
          <w:color w:val="339966"/>
          <w:kern w:val="28"/>
          <w:sz w:val="20"/>
          <w:lang w:eastAsia="en-US"/>
        </w:rPr>
        <w:t>ook t</w:t>
      </w:r>
      <w:r w:rsidRPr="002F2DBD">
        <w:rPr>
          <w:rFonts w:ascii="Arial" w:hAnsi="Arial" w:cs="Arial"/>
          <w:color w:val="339966"/>
          <w:kern w:val="28"/>
          <w:sz w:val="20"/>
          <w:lang w:eastAsia="en-US"/>
        </w:rPr>
        <w:t>e noemen</w:t>
      </w:r>
      <w:r w:rsidR="009F2C6B" w:rsidRPr="00515BA7">
        <w:rPr>
          <w:rFonts w:ascii="Arial" w:hAnsi="Arial" w:cs="Arial"/>
          <w:color w:val="339966"/>
          <w:sz w:val="20"/>
        </w:rPr>
        <w:t>:</w:t>
      </w:r>
      <w:r w:rsidRPr="00515BA7">
        <w:rPr>
          <w:rFonts w:ascii="Arial" w:hAnsi="Arial" w:cs="Arial"/>
          <w:color w:val="339966"/>
          <w:sz w:val="20"/>
        </w:rPr>
        <w:t xml:space="preserve"> </w:t>
      </w:r>
      <w:r w:rsidR="005E4860" w:rsidRPr="00E04F96">
        <w:rPr>
          <w:rFonts w:ascii="Arial" w:hAnsi="Arial" w:cs="Arial"/>
          <w:color w:val="800080"/>
          <w:sz w:val="20"/>
        </w:rPr>
        <w:t>(</w:t>
      </w:r>
      <w:r w:rsidRPr="002F2DBD">
        <w:rPr>
          <w:rFonts w:ascii="Arial" w:hAnsi="Arial" w:cs="Arial"/>
          <w:color w:val="800080"/>
          <w:sz w:val="20"/>
        </w:rPr>
        <w:t>tezamen en waar</w:t>
      </w:r>
      <w:r w:rsidR="002F2DBD">
        <w:rPr>
          <w:rFonts w:ascii="Arial" w:hAnsi="Arial" w:cs="Arial"/>
          <w:color w:val="800080"/>
          <w:sz w:val="20"/>
        </w:rPr>
        <w:t xml:space="preserve"> </w:t>
      </w:r>
      <w:r w:rsidRPr="002F2DBD">
        <w:rPr>
          <w:rFonts w:ascii="Arial" w:hAnsi="Arial" w:cs="Arial"/>
          <w:color w:val="800080"/>
          <w:sz w:val="20"/>
        </w:rPr>
        <w:t>van toepassing ook ieder afzonderlijk</w:t>
      </w:r>
      <w:r w:rsidR="005E4860">
        <w:rPr>
          <w:rFonts w:ascii="Arial" w:hAnsi="Arial" w:cs="Arial"/>
          <w:color w:val="800080"/>
          <w:sz w:val="20"/>
        </w:rPr>
        <w:t>)</w:t>
      </w:r>
      <w:r w:rsidRPr="002F2DBD">
        <w:rPr>
          <w:rFonts w:ascii="Arial" w:hAnsi="Arial" w:cs="Arial"/>
          <w:color w:val="008000"/>
          <w:kern w:val="28"/>
          <w:sz w:val="20"/>
          <w:lang w:eastAsia="en-US"/>
        </w:rPr>
        <w:t xml:space="preserve"> </w:t>
      </w:r>
      <w:r w:rsidRPr="002F2DBD">
        <w:rPr>
          <w:rFonts w:ascii="Arial" w:hAnsi="Arial" w:cs="Arial"/>
          <w:color w:val="339966"/>
          <w:kern w:val="28"/>
          <w:sz w:val="20"/>
          <w:lang w:eastAsia="en-US"/>
        </w:rPr>
        <w:t>‘schuldenaar’ en/of ‘hypotheekgever’</w:t>
      </w:r>
      <w:r w:rsidRPr="002F2DBD">
        <w:rPr>
          <w:rFonts w:ascii="Arial" w:hAnsi="Arial" w:cs="Arial"/>
          <w:color w:val="008000"/>
          <w:kern w:val="28"/>
          <w:sz w:val="20"/>
          <w:lang w:eastAsia="en-US"/>
        </w:rPr>
        <w:t xml:space="preserve">/  </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FFFF"/>
          <w:kern w:val="28"/>
          <w:sz w:val="20"/>
          <w:lang w:eastAsia="en-US"/>
        </w:rPr>
        <w:t>de verschenen</w:t>
      </w:r>
      <w:r w:rsidRPr="002F2DBD">
        <w:rPr>
          <w:rFonts w:ascii="Arial" w:hAnsi="Arial" w:cs="Arial"/>
          <w:color w:val="008000"/>
          <w:kern w:val="28"/>
          <w:sz w:val="20"/>
          <w:lang w:eastAsia="en-US"/>
        </w:rPr>
        <w:t xml:space="preserve"> </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FFFF"/>
          <w:kern w:val="28"/>
          <w:sz w:val="20"/>
          <w:lang w:eastAsia="en-US"/>
        </w:rPr>
        <w:t>persoon/personen</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8000"/>
          <w:kern w:val="28"/>
          <w:sz w:val="20"/>
          <w:lang w:eastAsia="en-US"/>
        </w:rPr>
        <w:t xml:space="preserve"> </w:t>
      </w:r>
      <w:r w:rsidRPr="002F2DBD">
        <w:rPr>
          <w:rFonts w:ascii="Arial" w:hAnsi="Arial" w:cs="Arial"/>
          <w:color w:val="00FFFF"/>
          <w:kern w:val="28"/>
          <w:sz w:val="20"/>
          <w:lang w:eastAsia="en-US"/>
        </w:rPr>
        <w:t>sub</w:t>
      </w:r>
      <w:r w:rsidRPr="002F2DBD">
        <w:rPr>
          <w:rFonts w:ascii="Arial" w:hAnsi="Arial" w:cs="Arial"/>
          <w:color w:val="008000"/>
          <w:kern w:val="28"/>
          <w:sz w:val="20"/>
          <w:lang w:eastAsia="en-US"/>
        </w:rPr>
        <w:t xml:space="preserve"> </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kern w:val="28"/>
          <w:sz w:val="20"/>
          <w:lang w:eastAsia="en-US"/>
        </w:rPr>
        <w:t>nummering persoon</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FFFF"/>
          <w:kern w:val="28"/>
          <w:sz w:val="20"/>
          <w:lang w:eastAsia="en-US"/>
        </w:rPr>
        <w:t>/</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kern w:val="28"/>
          <w:sz w:val="20"/>
          <w:lang w:eastAsia="en-US"/>
        </w:rPr>
        <w:t>naam rechtspersoon</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FFFF"/>
          <w:kern w:val="28"/>
          <w:sz w:val="20"/>
          <w:lang w:eastAsia="en-US"/>
        </w:rPr>
        <w:t xml:space="preserve"> </w:t>
      </w:r>
      <w:r w:rsidRPr="00A06E31">
        <w:rPr>
          <w:rFonts w:ascii="Arial" w:hAnsi="Arial" w:cs="Arial"/>
          <w:color w:val="800080"/>
          <w:sz w:val="20"/>
          <w:rPrChange w:id="2" w:author="Groote Haar, Linda" w:date="2025-03-13T11:54:00Z" w16du:dateUtc="2025-03-13T10:54:00Z">
            <w:rPr>
              <w:rFonts w:ascii="Arial" w:hAnsi="Arial" w:cs="Arial"/>
              <w:color w:val="00FFFF"/>
              <w:kern w:val="28"/>
              <w:sz w:val="20"/>
              <w:lang w:eastAsia="en-US"/>
            </w:rPr>
          </w:rPrChange>
        </w:rPr>
        <w:t>/</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A06E31">
        <w:rPr>
          <w:rFonts w:ascii="Arial" w:hAnsi="Arial" w:cs="Arial"/>
          <w:color w:val="800080"/>
          <w:sz w:val="20"/>
          <w:rPrChange w:id="3" w:author="Groote Haar, Linda" w:date="2025-03-13T11:54:00Z" w16du:dateUtc="2025-03-13T10:54:00Z">
            <w:rPr>
              <w:rFonts w:ascii="Arial" w:hAnsi="Arial" w:cs="Arial"/>
              <w:color w:val="00FFFF"/>
              <w:kern w:val="28"/>
              <w:sz w:val="20"/>
              <w:lang w:eastAsia="en-US"/>
            </w:rPr>
          </w:rPrChange>
        </w:rPr>
        <w:t>de</w:t>
      </w:r>
      <w:r w:rsidRPr="002F2DBD">
        <w:rPr>
          <w:rFonts w:ascii="Arial" w:hAnsi="Arial" w:cs="Arial"/>
          <w:color w:val="00FFFF"/>
          <w:kern w:val="28"/>
          <w:sz w:val="20"/>
          <w:lang w:eastAsia="en-US"/>
        </w:rPr>
        <w:t xml:space="preserve"> </w:t>
      </w:r>
      <w:del w:id="4" w:author="Groot, Karina de" w:date="2025-03-14T09:48:00Z" w16du:dateUtc="2025-03-14T08:48:00Z">
        <w:r w:rsidRPr="002F2DBD" w:rsidDel="0088732E">
          <w:rPr>
            <w:rFonts w:ascii="Arial" w:hAnsi="Arial" w:cs="Arial"/>
            <w:kern w:val="28"/>
            <w:sz w:val="20"/>
            <w:lang w:eastAsia="en-US"/>
          </w:rPr>
          <w:fldChar w:fldCharType="begin"/>
        </w:r>
        <w:r w:rsidRPr="002F2DBD" w:rsidDel="0088732E">
          <w:rPr>
            <w:rFonts w:ascii="Arial" w:hAnsi="Arial" w:cs="Arial"/>
            <w:kern w:val="28"/>
            <w:sz w:val="20"/>
            <w:lang w:eastAsia="en-US"/>
          </w:rPr>
          <w:delInstrText>MacroButton Nomacro §</w:delInstrText>
        </w:r>
        <w:r w:rsidRPr="002F2DBD" w:rsidDel="0088732E">
          <w:rPr>
            <w:rFonts w:ascii="Arial" w:hAnsi="Arial" w:cs="Arial"/>
            <w:kern w:val="28"/>
            <w:sz w:val="20"/>
            <w:lang w:eastAsia="en-US"/>
          </w:rPr>
          <w:fldChar w:fldCharType="end"/>
        </w:r>
      </w:del>
      <w:r w:rsidRPr="00A06E31">
        <w:rPr>
          <w:rFonts w:ascii="Arial" w:hAnsi="Arial" w:cs="Arial"/>
          <w:color w:val="800080"/>
          <w:sz w:val="20"/>
          <w:rPrChange w:id="5" w:author="Groote Haar, Linda" w:date="2025-03-13T11:54:00Z" w16du:dateUtc="2025-03-13T10:54:00Z">
            <w:rPr>
              <w:rFonts w:ascii="Arial" w:hAnsi="Arial" w:cs="Arial"/>
              <w:color w:val="00FFFF"/>
              <w:kern w:val="28"/>
              <w:sz w:val="20"/>
              <w:lang w:eastAsia="en-US"/>
            </w:rPr>
          </w:rPrChange>
        </w:rPr>
        <w:t>heer/mevrouw</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800080"/>
          <w:kern w:val="28"/>
          <w:sz w:val="20"/>
          <w:lang w:eastAsia="en-US"/>
        </w:rPr>
        <w:t xml:space="preserve"> </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kern w:val="28"/>
          <w:sz w:val="20"/>
          <w:lang w:eastAsia="en-US"/>
        </w:rPr>
        <w:t>naam natuurlijk persoon</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800080"/>
          <w:kern w:val="28"/>
          <w:sz w:val="20"/>
          <w:lang w:eastAsia="en-US"/>
        </w:rPr>
        <w:t xml:space="preserve"> voornoemd,</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kern w:val="28"/>
          <w:sz w:val="20"/>
          <w:lang w:eastAsia="en-US"/>
        </w:rPr>
        <w:t xml:space="preserve"> </w:t>
      </w:r>
      <w:r w:rsidRPr="002F2DBD">
        <w:rPr>
          <w:rFonts w:ascii="Arial" w:hAnsi="Arial" w:cs="Arial"/>
          <w:color w:val="339966"/>
          <w:kern w:val="28"/>
          <w:sz w:val="20"/>
          <w:lang w:eastAsia="en-US"/>
        </w:rPr>
        <w:t>hierna</w:t>
      </w:r>
      <w:r w:rsidRPr="002F2DBD">
        <w:rPr>
          <w:rFonts w:ascii="Arial" w:hAnsi="Arial" w:cs="Arial"/>
          <w:color w:val="FF0000"/>
          <w:kern w:val="28"/>
          <w:sz w:val="20"/>
          <w:lang w:eastAsia="en-US"/>
        </w:rPr>
        <w:t xml:space="preserve"> </w:t>
      </w:r>
      <w:r w:rsidRPr="002F2DBD">
        <w:rPr>
          <w:rFonts w:ascii="Arial" w:hAnsi="Arial" w:cs="Arial"/>
          <w:color w:val="339966"/>
          <w:kern w:val="28"/>
          <w:sz w:val="20"/>
          <w:lang w:eastAsia="en-US"/>
        </w:rPr>
        <w:t xml:space="preserve">ook te noemen: </w:t>
      </w:r>
      <w:r w:rsidR="005E4860" w:rsidRPr="00E04F96">
        <w:rPr>
          <w:rFonts w:ascii="Arial" w:hAnsi="Arial" w:cs="Arial"/>
          <w:color w:val="800080"/>
          <w:kern w:val="28"/>
          <w:sz w:val="20"/>
          <w:lang w:eastAsia="en-US"/>
        </w:rPr>
        <w:t>(</w:t>
      </w:r>
      <w:r w:rsidR="009F2C6B" w:rsidRPr="005E4860">
        <w:rPr>
          <w:rFonts w:ascii="Arial" w:hAnsi="Arial" w:cs="Arial"/>
          <w:color w:val="800080"/>
          <w:sz w:val="20"/>
        </w:rPr>
        <w:t xml:space="preserve">tezamen </w:t>
      </w:r>
      <w:r w:rsidR="009F2C6B" w:rsidRPr="002F2DBD">
        <w:rPr>
          <w:rFonts w:ascii="Arial" w:hAnsi="Arial" w:cs="Arial"/>
          <w:color w:val="800080"/>
          <w:sz w:val="20"/>
        </w:rPr>
        <w:t>en waar</w:t>
      </w:r>
      <w:r w:rsidR="009F2C6B">
        <w:rPr>
          <w:rFonts w:ascii="Arial" w:hAnsi="Arial" w:cs="Arial"/>
          <w:color w:val="800080"/>
          <w:sz w:val="20"/>
        </w:rPr>
        <w:t xml:space="preserve"> </w:t>
      </w:r>
      <w:r w:rsidR="009F2C6B" w:rsidRPr="002F2DBD">
        <w:rPr>
          <w:rFonts w:ascii="Arial" w:hAnsi="Arial" w:cs="Arial"/>
          <w:color w:val="800080"/>
          <w:sz w:val="20"/>
        </w:rPr>
        <w:t>van toepassing ook ieder afzonderlijk</w:t>
      </w:r>
      <w:r w:rsidR="005E4860">
        <w:rPr>
          <w:rFonts w:ascii="Arial" w:hAnsi="Arial" w:cs="Arial"/>
          <w:color w:val="800080"/>
          <w:sz w:val="20"/>
        </w:rPr>
        <w:t>)</w:t>
      </w:r>
      <w:r w:rsidR="009F2C6B" w:rsidRPr="002F2DBD">
        <w:rPr>
          <w:rFonts w:ascii="Arial" w:hAnsi="Arial" w:cs="Arial"/>
          <w:color w:val="008000"/>
          <w:kern w:val="28"/>
          <w:sz w:val="20"/>
          <w:lang w:eastAsia="en-US"/>
        </w:rPr>
        <w:t xml:space="preserve"> </w:t>
      </w:r>
      <w:r w:rsidRPr="002F2DBD">
        <w:rPr>
          <w:rFonts w:ascii="Arial" w:hAnsi="Arial" w:cs="Arial"/>
          <w:color w:val="339966"/>
          <w:kern w:val="28"/>
          <w:sz w:val="20"/>
          <w:lang w:eastAsia="en-US"/>
        </w:rPr>
        <w:t>‘schuldenaar’ en</w:t>
      </w:r>
      <w:r w:rsidRPr="002F2DBD">
        <w:rPr>
          <w:rFonts w:ascii="Arial" w:hAnsi="Arial" w:cs="Arial"/>
          <w:color w:val="008000"/>
          <w:kern w:val="28"/>
          <w:sz w:val="20"/>
          <w:lang w:eastAsia="en-US"/>
        </w:rPr>
        <w:t xml:space="preserve"> </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color w:val="00FFFF"/>
          <w:kern w:val="28"/>
          <w:sz w:val="20"/>
          <w:lang w:eastAsia="en-US"/>
        </w:rPr>
        <w:t>de</w:t>
      </w:r>
      <w:r w:rsidRPr="002F2DBD">
        <w:rPr>
          <w:rFonts w:ascii="Arial" w:hAnsi="Arial" w:cs="Arial"/>
          <w:color w:val="008000"/>
          <w:kern w:val="28"/>
          <w:sz w:val="20"/>
          <w:lang w:eastAsia="en-US"/>
        </w:rPr>
        <w:t xml:space="preserve"> </w:t>
      </w:r>
      <w:r w:rsidRPr="002F2DBD">
        <w:rPr>
          <w:rFonts w:ascii="Arial" w:hAnsi="Arial" w:cs="Arial"/>
          <w:color w:val="00FFFF"/>
          <w:kern w:val="28"/>
          <w:sz w:val="20"/>
          <w:lang w:eastAsia="en-US"/>
        </w:rPr>
        <w:t>verschenen</w:t>
      </w:r>
      <w:r w:rsidRPr="002F2DBD">
        <w:rPr>
          <w:rFonts w:ascii="Arial" w:hAnsi="Arial" w:cs="Arial"/>
          <w:color w:val="008000"/>
          <w:kern w:val="28"/>
          <w:sz w:val="20"/>
          <w:lang w:eastAsia="en-US"/>
        </w:rPr>
        <w:t xml:space="preserve"> </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color w:val="00FFFF"/>
          <w:kern w:val="28"/>
          <w:sz w:val="20"/>
          <w:lang w:eastAsia="en-US"/>
        </w:rPr>
        <w:t>persoon/personen</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color w:val="800080"/>
          <w:kern w:val="28"/>
          <w:sz w:val="20"/>
          <w:lang w:eastAsia="en-US"/>
        </w:rPr>
        <w:t xml:space="preserve"> </w:t>
      </w:r>
      <w:r w:rsidRPr="002F2DBD">
        <w:rPr>
          <w:rFonts w:ascii="Arial" w:hAnsi="Arial" w:cs="Arial"/>
          <w:color w:val="00FFFF"/>
          <w:kern w:val="28"/>
          <w:sz w:val="20"/>
          <w:lang w:eastAsia="en-US"/>
        </w:rPr>
        <w:t>sub</w:t>
      </w:r>
      <w:r w:rsidRPr="002F2DBD">
        <w:rPr>
          <w:rFonts w:ascii="Arial" w:hAnsi="Arial" w:cs="Arial"/>
          <w:color w:val="800080"/>
          <w:kern w:val="28"/>
          <w:sz w:val="20"/>
          <w:lang w:eastAsia="en-US"/>
        </w:rPr>
        <w:t xml:space="preserve"> </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kern w:val="28"/>
          <w:sz w:val="20"/>
          <w:lang w:eastAsia="en-US"/>
        </w:rPr>
        <w:t>nummering persoon</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color w:val="00FFFF"/>
          <w:kern w:val="28"/>
          <w:sz w:val="20"/>
          <w:lang w:eastAsia="en-US"/>
        </w:rPr>
        <w:t>/</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kern w:val="28"/>
          <w:sz w:val="20"/>
          <w:lang w:eastAsia="en-US"/>
        </w:rPr>
        <w:t>naam rechtspersoon</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color w:val="00FFFF"/>
          <w:kern w:val="28"/>
          <w:sz w:val="20"/>
          <w:lang w:eastAsia="en-US"/>
        </w:rPr>
        <w:t xml:space="preserve"> </w:t>
      </w:r>
      <w:r w:rsidRPr="00A06E31">
        <w:rPr>
          <w:rFonts w:ascii="Arial" w:hAnsi="Arial" w:cs="Arial"/>
          <w:color w:val="800080"/>
          <w:sz w:val="20"/>
          <w:rPrChange w:id="6" w:author="Groote Haar, Linda" w:date="2025-03-13T11:55:00Z" w16du:dateUtc="2025-03-13T10:55:00Z">
            <w:rPr>
              <w:rFonts w:ascii="Arial" w:hAnsi="Arial" w:cs="Arial"/>
              <w:color w:val="00FFFF"/>
              <w:kern w:val="28"/>
              <w:sz w:val="20"/>
              <w:lang w:eastAsia="en-US"/>
            </w:rPr>
          </w:rPrChange>
        </w:rPr>
        <w:t>/</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A06E31">
        <w:rPr>
          <w:rFonts w:ascii="Arial" w:hAnsi="Arial" w:cs="Arial"/>
          <w:color w:val="800080"/>
          <w:sz w:val="20"/>
          <w:rPrChange w:id="7" w:author="Groote Haar, Linda" w:date="2025-03-13T11:55:00Z" w16du:dateUtc="2025-03-13T10:55:00Z">
            <w:rPr>
              <w:rFonts w:ascii="Arial" w:hAnsi="Arial" w:cs="Arial"/>
              <w:color w:val="00FFFF"/>
              <w:kern w:val="28"/>
              <w:sz w:val="20"/>
              <w:lang w:eastAsia="en-US"/>
            </w:rPr>
          </w:rPrChange>
        </w:rPr>
        <w:t>de</w:t>
      </w:r>
      <w:r w:rsidRPr="002F2DBD">
        <w:rPr>
          <w:rFonts w:ascii="Arial" w:hAnsi="Arial" w:cs="Arial"/>
          <w:color w:val="00FFFF"/>
          <w:kern w:val="28"/>
          <w:sz w:val="20"/>
          <w:lang w:eastAsia="en-US"/>
        </w:rPr>
        <w:t xml:space="preserve"> </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A06E31">
        <w:rPr>
          <w:rFonts w:ascii="Arial" w:hAnsi="Arial" w:cs="Arial"/>
          <w:color w:val="800080"/>
          <w:sz w:val="20"/>
          <w:rPrChange w:id="8" w:author="Groote Haar, Linda" w:date="2025-03-13T11:54:00Z" w16du:dateUtc="2025-03-13T10:54:00Z">
            <w:rPr>
              <w:rFonts w:ascii="Arial" w:hAnsi="Arial" w:cs="Arial"/>
              <w:color w:val="00FFFF"/>
              <w:kern w:val="28"/>
              <w:sz w:val="20"/>
              <w:lang w:eastAsia="en-US"/>
            </w:rPr>
          </w:rPrChange>
        </w:rPr>
        <w:t>heer/mevrouw</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800080"/>
          <w:kern w:val="28"/>
          <w:sz w:val="20"/>
          <w:lang w:eastAsia="en-US"/>
        </w:rPr>
        <w:t xml:space="preserve"> </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kern w:val="28"/>
          <w:sz w:val="20"/>
          <w:lang w:eastAsia="en-US"/>
        </w:rPr>
        <w:t>naam natuurlijk persoon</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800080"/>
          <w:kern w:val="28"/>
          <w:sz w:val="20"/>
          <w:lang w:eastAsia="en-US"/>
        </w:rPr>
        <w:t xml:space="preserve"> voornoemd,</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8000"/>
          <w:kern w:val="28"/>
          <w:sz w:val="20"/>
          <w:lang w:eastAsia="en-US"/>
        </w:rPr>
        <w:t xml:space="preserve"> </w:t>
      </w:r>
      <w:r w:rsidRPr="002F2DBD">
        <w:rPr>
          <w:rFonts w:ascii="Arial" w:hAnsi="Arial" w:cs="Arial"/>
          <w:color w:val="339966"/>
          <w:kern w:val="28"/>
          <w:sz w:val="20"/>
          <w:lang w:eastAsia="en-US"/>
        </w:rPr>
        <w:t>hierna</w:t>
      </w:r>
      <w:r w:rsidRPr="002F2DBD">
        <w:rPr>
          <w:rFonts w:ascii="Arial" w:hAnsi="Arial" w:cs="Arial"/>
          <w:color w:val="FF0000"/>
          <w:kern w:val="28"/>
          <w:sz w:val="20"/>
          <w:lang w:eastAsia="en-US"/>
        </w:rPr>
        <w:t xml:space="preserve"> </w:t>
      </w:r>
      <w:r w:rsidRPr="002F2DBD">
        <w:rPr>
          <w:rFonts w:ascii="Arial" w:hAnsi="Arial" w:cs="Arial"/>
          <w:color w:val="339966"/>
          <w:kern w:val="28"/>
          <w:sz w:val="20"/>
          <w:lang w:eastAsia="en-US"/>
        </w:rPr>
        <w:t>ook te noemen:</w:t>
      </w:r>
      <w:r w:rsidR="009F2C6B" w:rsidRPr="009F2C6B">
        <w:rPr>
          <w:rFonts w:ascii="Arial" w:hAnsi="Arial" w:cs="Arial"/>
          <w:color w:val="800080"/>
          <w:sz w:val="20"/>
        </w:rPr>
        <w:t xml:space="preserve"> </w:t>
      </w:r>
      <w:r w:rsidR="005E4860">
        <w:rPr>
          <w:rFonts w:ascii="Arial" w:hAnsi="Arial" w:cs="Arial"/>
          <w:color w:val="800080"/>
          <w:sz w:val="20"/>
        </w:rPr>
        <w:t>(</w:t>
      </w:r>
      <w:r w:rsidR="009F2C6B" w:rsidRPr="002F2DBD">
        <w:rPr>
          <w:rFonts w:ascii="Arial" w:hAnsi="Arial" w:cs="Arial"/>
          <w:color w:val="800080"/>
          <w:sz w:val="20"/>
        </w:rPr>
        <w:t>tezamen en waar</w:t>
      </w:r>
      <w:r w:rsidR="009F2C6B">
        <w:rPr>
          <w:rFonts w:ascii="Arial" w:hAnsi="Arial" w:cs="Arial"/>
          <w:color w:val="800080"/>
          <w:sz w:val="20"/>
        </w:rPr>
        <w:t xml:space="preserve"> </w:t>
      </w:r>
      <w:r w:rsidR="009F2C6B" w:rsidRPr="002F2DBD">
        <w:rPr>
          <w:rFonts w:ascii="Arial" w:hAnsi="Arial" w:cs="Arial"/>
          <w:color w:val="800080"/>
          <w:sz w:val="20"/>
        </w:rPr>
        <w:t>van toepassing ook ieder afzonderlijk</w:t>
      </w:r>
      <w:r w:rsidR="005E4860">
        <w:rPr>
          <w:rFonts w:ascii="Arial" w:hAnsi="Arial" w:cs="Arial"/>
          <w:color w:val="800080"/>
          <w:sz w:val="20"/>
        </w:rPr>
        <w:t>)</w:t>
      </w:r>
      <w:r w:rsidRPr="002F2DBD">
        <w:rPr>
          <w:rFonts w:ascii="Arial" w:hAnsi="Arial" w:cs="Arial"/>
          <w:color w:val="339966"/>
          <w:kern w:val="28"/>
          <w:sz w:val="20"/>
          <w:lang w:eastAsia="en-US"/>
        </w:rPr>
        <w:t xml:space="preserve"> ‘hypotheekgever’</w:t>
      </w:r>
    </w:p>
    <w:p w14:paraId="60C4556F" w14:textId="77777777" w:rsidR="00D61CDF" w:rsidRPr="002F2DBD" w:rsidRDefault="00D61CDF" w:rsidP="00D61CDF">
      <w:pPr>
        <w:widowControl/>
        <w:rPr>
          <w:rFonts w:ascii="Arial" w:hAnsi="Arial" w:cs="Arial"/>
          <w:kern w:val="28"/>
          <w:sz w:val="20"/>
          <w:u w:val="single"/>
          <w:lang w:eastAsia="en-US"/>
        </w:rPr>
      </w:pPr>
      <w:r w:rsidRPr="002F2DBD">
        <w:rPr>
          <w:rFonts w:ascii="Arial" w:hAnsi="Arial" w:cs="Arial"/>
          <w:kern w:val="28"/>
          <w:sz w:val="20"/>
          <w:u w:val="single"/>
          <w:lang w:eastAsia="en-US"/>
        </w:rPr>
        <w:t>Einde partijnamen in hypotheekakte</w:t>
      </w:r>
    </w:p>
    <w:p w14:paraId="670E663A" w14:textId="77777777" w:rsidR="00D61CDF" w:rsidRPr="002F2DBD" w:rsidRDefault="00D61CDF" w:rsidP="00D61CDF">
      <w:pPr>
        <w:widowControl/>
        <w:rPr>
          <w:rFonts w:ascii="Arial" w:hAnsi="Arial"/>
          <w:kern w:val="28"/>
          <w:sz w:val="20"/>
          <w:lang w:eastAsia="en-US"/>
        </w:rPr>
      </w:pPr>
    </w:p>
    <w:p w14:paraId="2E74B648" w14:textId="77777777" w:rsidR="00D61CDF" w:rsidRPr="002F2DBD" w:rsidRDefault="00D61CDF" w:rsidP="00D61CDF">
      <w:pPr>
        <w:widowControl/>
        <w:rPr>
          <w:rFonts w:ascii="Arial" w:hAnsi="Arial"/>
          <w:kern w:val="28"/>
          <w:sz w:val="20"/>
          <w:lang w:eastAsia="en-US"/>
        </w:rPr>
      </w:pPr>
      <w:r w:rsidRPr="002F2DBD">
        <w:rPr>
          <w:rFonts w:ascii="Arial" w:hAnsi="Arial"/>
          <w:kern w:val="28"/>
          <w:sz w:val="20"/>
          <w:lang w:eastAsia="en-US"/>
        </w:rPr>
        <w:t>Opmerking: indien gekozen wordt voor een partijnaam voor personen kan gekozen worden om de personen aan te duiden met een nummer of met een naam.</w:t>
      </w:r>
    </w:p>
    <w:p w14:paraId="4E81C19F" w14:textId="77777777" w:rsidR="00D61CDF" w:rsidRPr="002F2DBD" w:rsidRDefault="00D61CDF" w:rsidP="00D61CDF">
      <w:pPr>
        <w:widowControl/>
        <w:rPr>
          <w:rFonts w:ascii="Arial" w:hAnsi="Arial"/>
          <w:kern w:val="28"/>
          <w:sz w:val="20"/>
          <w:lang w:eastAsia="en-US"/>
        </w:rPr>
      </w:pPr>
      <w:r w:rsidRPr="002F2DBD">
        <w:rPr>
          <w:rFonts w:ascii="Arial" w:hAnsi="Arial"/>
          <w:kern w:val="28"/>
          <w:sz w:val="20"/>
          <w:lang w:eastAsia="en-US"/>
        </w:rPr>
        <w:t>De variant aanduiding met nummer is alleen te gebruiken als een natuurlijk persoon zelf als schuldenaar/hypotheekgever optreedt. Als er een gevolmachtigde is (op partij- en/of persoonsniveau) en/of als er een niet natuurlijk persoon als schuldenaar/hypotheekgever optreedt is, dan mag deze tekst niet gekozen worden.</w:t>
      </w:r>
    </w:p>
    <w:p w14:paraId="62EDC5F4" w14:textId="77777777" w:rsidR="00D61CDF" w:rsidRPr="002F2DBD" w:rsidRDefault="00D61CDF" w:rsidP="00D61CDF">
      <w:pPr>
        <w:widowControl/>
        <w:rPr>
          <w:rFonts w:ascii="Arial" w:hAnsi="Arial"/>
          <w:kern w:val="28"/>
          <w:sz w:val="20"/>
          <w:lang w:eastAsia="en-US"/>
        </w:rPr>
      </w:pPr>
      <w:r w:rsidRPr="002F2DBD">
        <w:rPr>
          <w:rFonts w:ascii="Arial" w:hAnsi="Arial"/>
          <w:kern w:val="28"/>
          <w:sz w:val="20"/>
          <w:lang w:eastAsia="en-US"/>
        </w:rPr>
        <w:t>De variant aanduiding met naam kan in alle gevallen gekozen worden.</w:t>
      </w:r>
    </w:p>
    <w:p w14:paraId="56D00FA2" w14:textId="77777777" w:rsidR="00D61CDF" w:rsidRPr="002F2DBD" w:rsidRDefault="00D61CDF" w:rsidP="00D61CDF">
      <w:pPr>
        <w:widowControl/>
        <w:spacing w:line="280" w:lineRule="atLeast"/>
        <w:rPr>
          <w:rFonts w:ascii="Arial" w:hAnsi="Arial"/>
          <w:b/>
          <w:kern w:val="28"/>
          <w:sz w:val="20"/>
          <w:lang w:eastAsia="en-US"/>
        </w:rPr>
      </w:pPr>
    </w:p>
    <w:p w14:paraId="06F4AC92" w14:textId="77777777" w:rsidR="00D61CDF" w:rsidRPr="002F2DBD" w:rsidRDefault="00D61CDF" w:rsidP="00D61CDF">
      <w:pPr>
        <w:widowControl/>
        <w:rPr>
          <w:rFonts w:ascii="Arial" w:hAnsi="Arial"/>
          <w:b/>
          <w:kern w:val="28"/>
          <w:sz w:val="20"/>
          <w:lang w:eastAsia="en-US"/>
        </w:rPr>
      </w:pPr>
      <w:r w:rsidRPr="002F2DBD">
        <w:rPr>
          <w:rFonts w:ascii="Arial" w:hAnsi="Arial"/>
          <w:b/>
          <w:kern w:val="28"/>
          <w:sz w:val="20"/>
          <w:lang w:eastAsia="en-US"/>
        </w:rPr>
        <w:t>Voorbeelden tekstfragment</w:t>
      </w:r>
    </w:p>
    <w:p w14:paraId="738D1409" w14:textId="77777777" w:rsidR="00D61CDF" w:rsidRPr="002F2DBD" w:rsidRDefault="00D61CDF" w:rsidP="00D61CDF">
      <w:pPr>
        <w:widowControl/>
        <w:rPr>
          <w:rFonts w:ascii="Arial" w:hAnsi="Arial"/>
          <w:kern w:val="28"/>
          <w:sz w:val="20"/>
          <w:lang w:eastAsia="en-US"/>
        </w:rPr>
      </w:pPr>
    </w:p>
    <w:p w14:paraId="0646838D" w14:textId="0CF18C58" w:rsidR="00D61CDF" w:rsidRPr="002F2DBD" w:rsidRDefault="00D61CDF" w:rsidP="00D61CDF">
      <w:pPr>
        <w:widowControl/>
        <w:rPr>
          <w:rFonts w:ascii="Arial" w:hAnsi="Arial"/>
          <w:kern w:val="28"/>
          <w:sz w:val="20"/>
          <w:lang w:eastAsia="en-US"/>
        </w:rPr>
      </w:pPr>
      <w:r w:rsidRPr="002F2DBD">
        <w:rPr>
          <w:rFonts w:ascii="Arial" w:hAnsi="Arial"/>
          <w:kern w:val="28"/>
          <w:sz w:val="20"/>
          <w:lang w:eastAsia="en-US"/>
        </w:rPr>
        <w:t xml:space="preserve">hierna ook te noemen: </w:t>
      </w:r>
      <w:r w:rsidRPr="002F2DBD">
        <w:rPr>
          <w:rFonts w:ascii="Arial" w:hAnsi="Arial" w:cs="Arial"/>
          <w:kern w:val="28"/>
          <w:sz w:val="20"/>
          <w:lang w:eastAsia="en-US"/>
        </w:rPr>
        <w:t>‘schuldenaar’ en/of ‘hypotheekgever’</w:t>
      </w:r>
    </w:p>
    <w:p w14:paraId="5A316973" w14:textId="77777777" w:rsidR="00D61CDF" w:rsidRPr="002F2DBD" w:rsidRDefault="00D61CDF" w:rsidP="00D61CDF">
      <w:pPr>
        <w:widowControl/>
        <w:rPr>
          <w:rFonts w:ascii="Arial" w:hAnsi="Arial"/>
          <w:kern w:val="28"/>
          <w:sz w:val="20"/>
          <w:lang w:eastAsia="en-US"/>
        </w:rPr>
      </w:pPr>
    </w:p>
    <w:p w14:paraId="34A74794" w14:textId="648EC18D" w:rsidR="00D61CDF" w:rsidRPr="002F2DBD" w:rsidRDefault="00D61CDF" w:rsidP="00D61CDF">
      <w:pPr>
        <w:widowControl/>
        <w:rPr>
          <w:rFonts w:ascii="Arial" w:hAnsi="Arial"/>
          <w:kern w:val="28"/>
          <w:sz w:val="20"/>
          <w:lang w:eastAsia="en-US"/>
        </w:rPr>
      </w:pPr>
      <w:r w:rsidRPr="002F2DBD">
        <w:rPr>
          <w:rFonts w:ascii="Arial" w:hAnsi="Arial"/>
          <w:kern w:val="28"/>
          <w:sz w:val="20"/>
          <w:lang w:eastAsia="en-US"/>
        </w:rPr>
        <w:t xml:space="preserve">de verschenen persoon sub 1a hierna te noemen: </w:t>
      </w:r>
      <w:r w:rsidRPr="002F2DBD">
        <w:rPr>
          <w:rFonts w:ascii="Arial" w:hAnsi="Arial" w:cs="Arial"/>
          <w:kern w:val="28"/>
          <w:sz w:val="20"/>
          <w:lang w:eastAsia="en-US"/>
        </w:rPr>
        <w:t xml:space="preserve">‘hypotheekgever’ </w:t>
      </w:r>
      <w:r w:rsidRPr="002F2DBD">
        <w:rPr>
          <w:rFonts w:ascii="Arial" w:hAnsi="Arial"/>
          <w:kern w:val="28"/>
          <w:sz w:val="20"/>
          <w:lang w:eastAsia="en-US"/>
        </w:rPr>
        <w:t xml:space="preserve">en de verschenen personen sub 1b, 1c en 1d hierna </w:t>
      </w:r>
      <w:r w:rsidR="009F2C6B">
        <w:rPr>
          <w:rFonts w:ascii="Arial" w:hAnsi="Arial"/>
          <w:kern w:val="28"/>
          <w:sz w:val="20"/>
          <w:lang w:eastAsia="en-US"/>
        </w:rPr>
        <w:t>ook</w:t>
      </w:r>
      <w:r w:rsidRPr="002F2DBD">
        <w:rPr>
          <w:rFonts w:ascii="Arial" w:hAnsi="Arial"/>
          <w:kern w:val="28"/>
          <w:sz w:val="20"/>
          <w:lang w:eastAsia="en-US"/>
        </w:rPr>
        <w:t xml:space="preserve"> te noemen</w:t>
      </w:r>
      <w:r w:rsidRPr="009F2C6B">
        <w:rPr>
          <w:rFonts w:ascii="Arial" w:hAnsi="Arial"/>
          <w:kern w:val="28"/>
          <w:sz w:val="20"/>
          <w:lang w:eastAsia="en-US"/>
        </w:rPr>
        <w:t>:</w:t>
      </w:r>
      <w:r w:rsidR="009F2C6B" w:rsidRPr="009F2C6B">
        <w:rPr>
          <w:rFonts w:ascii="Arial" w:hAnsi="Arial"/>
          <w:kern w:val="28"/>
          <w:sz w:val="20"/>
          <w:lang w:eastAsia="en-US"/>
        </w:rPr>
        <w:t xml:space="preserve"> </w:t>
      </w:r>
      <w:r w:rsidR="005E4860">
        <w:rPr>
          <w:rFonts w:ascii="Arial" w:hAnsi="Arial"/>
          <w:kern w:val="28"/>
          <w:sz w:val="20"/>
          <w:lang w:eastAsia="en-US"/>
        </w:rPr>
        <w:t>(</w:t>
      </w:r>
      <w:r w:rsidR="009F2C6B" w:rsidRPr="00515BA7">
        <w:rPr>
          <w:rFonts w:ascii="Arial" w:hAnsi="Arial" w:cs="Arial"/>
          <w:sz w:val="20"/>
        </w:rPr>
        <w:t>tezamen en waar van toepassing ook ieder afzonderlijk</w:t>
      </w:r>
      <w:r w:rsidR="005E4860">
        <w:rPr>
          <w:rFonts w:ascii="Arial" w:hAnsi="Arial" w:cs="Arial"/>
          <w:sz w:val="20"/>
        </w:rPr>
        <w:t>)</w:t>
      </w:r>
      <w:r w:rsidR="009F2C6B">
        <w:rPr>
          <w:rFonts w:ascii="Arial" w:hAnsi="Arial"/>
          <w:kern w:val="28"/>
          <w:sz w:val="20"/>
          <w:lang w:eastAsia="en-US"/>
        </w:rPr>
        <w:t xml:space="preserve"> </w:t>
      </w:r>
      <w:r w:rsidRPr="002F2DBD">
        <w:rPr>
          <w:rFonts w:ascii="Arial" w:hAnsi="Arial" w:cs="Arial"/>
          <w:kern w:val="28"/>
          <w:sz w:val="20"/>
          <w:lang w:eastAsia="en-US"/>
        </w:rPr>
        <w:t>‘schuldenaar’</w:t>
      </w:r>
    </w:p>
    <w:p w14:paraId="1071DAB3" w14:textId="77777777" w:rsidR="00D61CDF" w:rsidRPr="002F2DBD" w:rsidRDefault="00D61CDF" w:rsidP="00D61CDF">
      <w:pPr>
        <w:widowControl/>
        <w:rPr>
          <w:rFonts w:ascii="Arial" w:hAnsi="Arial"/>
          <w:b/>
          <w:kern w:val="28"/>
          <w:sz w:val="20"/>
          <w:lang w:eastAsia="en-US"/>
        </w:rPr>
      </w:pPr>
    </w:p>
    <w:p w14:paraId="7ADFC803" w14:textId="5B94B474" w:rsidR="00D61CDF" w:rsidRPr="002F2DBD" w:rsidRDefault="00D61CDF" w:rsidP="00D61C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F2DBD">
        <w:rPr>
          <w:rFonts w:ascii="Arial" w:hAnsi="Arial"/>
          <w:kern w:val="28"/>
          <w:sz w:val="20"/>
          <w:lang w:eastAsia="en-US"/>
        </w:rPr>
        <w:t xml:space="preserve">de heer Arie Bloem, mevrouw Brigit van der Meer en mevrouw Jantien Bloem voornoemd, hierna </w:t>
      </w:r>
      <w:r w:rsidR="009F2C6B">
        <w:rPr>
          <w:rFonts w:ascii="Arial" w:hAnsi="Arial"/>
          <w:kern w:val="28"/>
          <w:sz w:val="20"/>
          <w:lang w:eastAsia="en-US"/>
        </w:rPr>
        <w:t xml:space="preserve">ook te </w:t>
      </w:r>
      <w:r w:rsidRPr="002F2DBD">
        <w:rPr>
          <w:rFonts w:ascii="Arial" w:hAnsi="Arial"/>
          <w:kern w:val="28"/>
          <w:sz w:val="20"/>
          <w:lang w:eastAsia="en-US"/>
        </w:rPr>
        <w:t>noemen</w:t>
      </w:r>
      <w:r w:rsidRPr="002F2DBD">
        <w:rPr>
          <w:rFonts w:ascii="Arial" w:hAnsi="Arial" w:cs="Arial"/>
          <w:color w:val="339966"/>
          <w:kern w:val="28"/>
          <w:sz w:val="20"/>
          <w:lang w:eastAsia="en-US"/>
        </w:rPr>
        <w:t>:</w:t>
      </w:r>
      <w:r w:rsidR="009F2C6B">
        <w:rPr>
          <w:rFonts w:ascii="Arial" w:hAnsi="Arial" w:cs="Arial"/>
          <w:color w:val="339966"/>
          <w:kern w:val="28"/>
          <w:sz w:val="20"/>
          <w:lang w:eastAsia="en-US"/>
        </w:rPr>
        <w:t xml:space="preserve"> </w:t>
      </w:r>
      <w:r w:rsidR="005E4860" w:rsidRPr="00E04F96">
        <w:rPr>
          <w:rFonts w:ascii="Arial" w:hAnsi="Arial" w:cs="Arial"/>
          <w:kern w:val="28"/>
          <w:sz w:val="20"/>
          <w:lang w:eastAsia="en-US"/>
        </w:rPr>
        <w:t>(</w:t>
      </w:r>
      <w:r w:rsidR="009F2C6B" w:rsidRPr="005E4860">
        <w:rPr>
          <w:rFonts w:ascii="Arial" w:hAnsi="Arial" w:cs="Arial"/>
          <w:sz w:val="20"/>
        </w:rPr>
        <w:t>t</w:t>
      </w:r>
      <w:r w:rsidR="009F2C6B" w:rsidRPr="0025594F">
        <w:rPr>
          <w:rFonts w:ascii="Arial" w:hAnsi="Arial" w:cs="Arial"/>
          <w:sz w:val="20"/>
        </w:rPr>
        <w:t>ezamen en waar van toepassing ook ieder afzonderlijk</w:t>
      </w:r>
      <w:r w:rsidR="005E4860">
        <w:rPr>
          <w:rFonts w:ascii="Arial" w:hAnsi="Arial" w:cs="Arial"/>
          <w:sz w:val="20"/>
        </w:rPr>
        <w:t>)</w:t>
      </w:r>
      <w:r w:rsidRPr="002F2DBD">
        <w:rPr>
          <w:rFonts w:ascii="Arial" w:hAnsi="Arial" w:cs="Arial"/>
          <w:color w:val="339966"/>
          <w:kern w:val="28"/>
          <w:sz w:val="20"/>
          <w:lang w:eastAsia="en-US"/>
        </w:rPr>
        <w:t xml:space="preserve"> </w:t>
      </w:r>
      <w:r w:rsidRPr="002F2DBD">
        <w:rPr>
          <w:rFonts w:ascii="Arial" w:hAnsi="Arial" w:cs="Arial"/>
          <w:kern w:val="28"/>
          <w:sz w:val="20"/>
          <w:lang w:eastAsia="en-US"/>
        </w:rPr>
        <w:t xml:space="preserve">‘schuldenaar’ </w:t>
      </w:r>
      <w:r w:rsidRPr="002F2DBD">
        <w:rPr>
          <w:rFonts w:ascii="Arial" w:hAnsi="Arial"/>
          <w:kern w:val="28"/>
          <w:sz w:val="20"/>
          <w:lang w:eastAsia="en-US"/>
        </w:rPr>
        <w:t>en Winter B.V. voornoemd hierna</w:t>
      </w:r>
      <w:r w:rsidR="009F2C6B">
        <w:rPr>
          <w:rFonts w:ascii="Arial" w:hAnsi="Arial"/>
          <w:kern w:val="28"/>
          <w:sz w:val="20"/>
          <w:lang w:eastAsia="en-US"/>
        </w:rPr>
        <w:t xml:space="preserve"> ook</w:t>
      </w:r>
      <w:r w:rsidRPr="002F2DBD">
        <w:rPr>
          <w:rFonts w:ascii="Arial" w:hAnsi="Arial"/>
          <w:kern w:val="28"/>
          <w:sz w:val="20"/>
          <w:lang w:eastAsia="en-US"/>
        </w:rPr>
        <w:t xml:space="preserve"> te noemen: </w:t>
      </w:r>
      <w:r w:rsidRPr="002F2DBD">
        <w:rPr>
          <w:rFonts w:ascii="Arial" w:hAnsi="Arial" w:cs="Arial"/>
          <w:kern w:val="28"/>
          <w:sz w:val="20"/>
          <w:lang w:eastAsia="en-US"/>
        </w:rPr>
        <w:t>‘hypotheekgever’</w:t>
      </w:r>
    </w:p>
    <w:p w14:paraId="79109020" w14:textId="77777777" w:rsidR="000932AA" w:rsidRDefault="000932AA" w:rsidP="00E04F9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rPr>
          <w:rFonts w:ascii="Arial" w:hAnsi="Arial" w:cs="Arial"/>
          <w:color w:val="FF0000"/>
          <w:sz w:val="20"/>
        </w:rPr>
      </w:pPr>
    </w:p>
    <w:p w14:paraId="0B7621D3" w14:textId="77777777" w:rsidR="000932AA" w:rsidRDefault="000932AA" w:rsidP="000E1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ind w:left="708" w:hanging="708"/>
        <w:rPr>
          <w:rFonts w:ascii="Arial" w:hAnsi="Arial" w:cs="Arial"/>
          <w:color w:val="FF0000"/>
          <w:sz w:val="20"/>
        </w:rPr>
      </w:pPr>
    </w:p>
    <w:p w14:paraId="4DFC5B6A" w14:textId="77777777" w:rsidR="000932AA" w:rsidRPr="002F2DBD" w:rsidRDefault="000932AA" w:rsidP="000E1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ind w:left="708" w:hanging="708"/>
        <w:rPr>
          <w:rFonts w:ascii="Arial" w:hAnsi="Arial" w:cs="Arial"/>
          <w:color w:val="FF0000"/>
          <w:sz w:val="20"/>
        </w:rPr>
      </w:pPr>
    </w:p>
    <w:p w14:paraId="16A30686" w14:textId="77777777" w:rsidR="000E1C03" w:rsidRPr="002F2DBD" w:rsidRDefault="000E1C03" w:rsidP="000E1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73"/>
      </w:tblGrid>
      <w:tr w:rsidR="000E1C03" w:rsidRPr="002F2DBD" w14:paraId="6E9AB3E4" w14:textId="77777777" w:rsidTr="000E1C03">
        <w:trPr>
          <w:trHeight w:val="332"/>
        </w:trPr>
        <w:tc>
          <w:tcPr>
            <w:tcW w:w="5173" w:type="dxa"/>
            <w:tcBorders>
              <w:top w:val="single" w:sz="4" w:space="0" w:color="auto"/>
              <w:left w:val="single" w:sz="4" w:space="0" w:color="auto"/>
              <w:bottom w:val="single" w:sz="4" w:space="0" w:color="auto"/>
              <w:right w:val="single" w:sz="4" w:space="0" w:color="auto"/>
            </w:tcBorders>
            <w:vAlign w:val="bottom"/>
            <w:hideMark/>
          </w:tcPr>
          <w:p w14:paraId="073DF2DD" w14:textId="77777777" w:rsidR="000E1C03" w:rsidRPr="002F2DBD" w:rsidRDefault="000E1C03">
            <w:pPr>
              <w:pStyle w:val="kopje"/>
              <w:spacing w:line="240" w:lineRule="atLeast"/>
              <w:rPr>
                <w:rFonts w:cs="Arial"/>
                <w:b w:val="0"/>
                <w:bCs/>
                <w:sz w:val="20"/>
              </w:rPr>
            </w:pPr>
            <w:r w:rsidRPr="002F2DBD">
              <w:rPr>
                <w:rFonts w:cs="Arial"/>
                <w:sz w:val="20"/>
              </w:rPr>
              <w:t>Versiehistorie</w:t>
            </w:r>
          </w:p>
        </w:tc>
      </w:tr>
    </w:tbl>
    <w:p w14:paraId="3FF42717" w14:textId="77777777" w:rsidR="000E1C03" w:rsidRPr="002F2DBD" w:rsidRDefault="000E1C03" w:rsidP="000E1C03">
      <w:pPr>
        <w:spacing w:line="240" w:lineRule="atLeast"/>
        <w:rPr>
          <w:rFonts w:ascii="Arial" w:hAnsi="Arial" w:cs="Arial"/>
          <w:kern w:val="28"/>
          <w:sz w:val="20"/>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7"/>
        <w:gridCol w:w="1858"/>
        <w:gridCol w:w="974"/>
        <w:gridCol w:w="4541"/>
      </w:tblGrid>
      <w:tr w:rsidR="000E1C03" w:rsidRPr="002F2DBD" w14:paraId="2CEDB550" w14:textId="77777777" w:rsidTr="00515BA7">
        <w:trPr>
          <w:trHeight w:hRule="exact" w:val="281"/>
          <w:tblHeader/>
        </w:trPr>
        <w:tc>
          <w:tcPr>
            <w:tcW w:w="779" w:type="dxa"/>
            <w:tcBorders>
              <w:top w:val="single" w:sz="4" w:space="0" w:color="auto"/>
              <w:left w:val="single" w:sz="4" w:space="0" w:color="auto"/>
              <w:bottom w:val="single" w:sz="4" w:space="0" w:color="auto"/>
              <w:right w:val="single" w:sz="4" w:space="0" w:color="auto"/>
            </w:tcBorders>
            <w:vAlign w:val="bottom"/>
            <w:hideMark/>
          </w:tcPr>
          <w:p w14:paraId="148C818A" w14:textId="77777777" w:rsidR="000E1C03" w:rsidRPr="002F2DBD" w:rsidRDefault="000E1C03">
            <w:pPr>
              <w:pStyle w:val="tussenkopje"/>
              <w:spacing w:before="0"/>
              <w:rPr>
                <w:rFonts w:cs="Arial"/>
                <w:sz w:val="20"/>
                <w:lang w:val="nl-NL"/>
              </w:rPr>
            </w:pPr>
            <w:r w:rsidRPr="002F2DBD">
              <w:rPr>
                <w:rFonts w:cs="Arial"/>
                <w:sz w:val="20"/>
                <w:lang w:val="nl-NL"/>
              </w:rPr>
              <w:t>Versie</w:t>
            </w:r>
          </w:p>
        </w:tc>
        <w:tc>
          <w:tcPr>
            <w:tcW w:w="1900" w:type="dxa"/>
            <w:tcBorders>
              <w:top w:val="single" w:sz="4" w:space="0" w:color="auto"/>
              <w:left w:val="single" w:sz="4" w:space="0" w:color="auto"/>
              <w:bottom w:val="single" w:sz="4" w:space="0" w:color="auto"/>
              <w:right w:val="single" w:sz="4" w:space="0" w:color="auto"/>
            </w:tcBorders>
            <w:vAlign w:val="bottom"/>
            <w:hideMark/>
          </w:tcPr>
          <w:p w14:paraId="6D5238FD" w14:textId="77777777" w:rsidR="000E1C03" w:rsidRPr="002F2DBD" w:rsidRDefault="000E1C03">
            <w:pPr>
              <w:pStyle w:val="tussenkopje"/>
              <w:spacing w:before="0"/>
              <w:rPr>
                <w:rFonts w:cs="Arial"/>
                <w:sz w:val="20"/>
                <w:lang w:val="nl-NL"/>
              </w:rPr>
            </w:pPr>
            <w:r w:rsidRPr="002F2DBD">
              <w:rPr>
                <w:rFonts w:cs="Arial"/>
                <w:sz w:val="20"/>
                <w:lang w:val="nl-NL"/>
              </w:rPr>
              <w:t>Datum</w:t>
            </w:r>
          </w:p>
        </w:tc>
        <w:tc>
          <w:tcPr>
            <w:tcW w:w="819" w:type="dxa"/>
            <w:tcBorders>
              <w:top w:val="single" w:sz="4" w:space="0" w:color="auto"/>
              <w:left w:val="single" w:sz="4" w:space="0" w:color="auto"/>
              <w:bottom w:val="single" w:sz="4" w:space="0" w:color="auto"/>
              <w:right w:val="single" w:sz="4" w:space="0" w:color="auto"/>
            </w:tcBorders>
            <w:vAlign w:val="bottom"/>
            <w:hideMark/>
          </w:tcPr>
          <w:p w14:paraId="0661220C" w14:textId="77777777" w:rsidR="000E1C03" w:rsidRPr="002F2DBD" w:rsidRDefault="000E1C03">
            <w:pPr>
              <w:pStyle w:val="tussenkopje"/>
              <w:spacing w:before="0"/>
              <w:rPr>
                <w:rFonts w:cs="Arial"/>
                <w:sz w:val="20"/>
                <w:lang w:val="nl-NL"/>
              </w:rPr>
            </w:pPr>
            <w:r w:rsidRPr="002F2DBD">
              <w:rPr>
                <w:rFonts w:cs="Arial"/>
                <w:sz w:val="20"/>
                <w:lang w:val="nl-NL"/>
              </w:rPr>
              <w:t>Auteur</w:t>
            </w:r>
          </w:p>
        </w:tc>
        <w:tc>
          <w:tcPr>
            <w:tcW w:w="4652" w:type="dxa"/>
            <w:tcBorders>
              <w:top w:val="single" w:sz="4" w:space="0" w:color="auto"/>
              <w:left w:val="single" w:sz="4" w:space="0" w:color="auto"/>
              <w:bottom w:val="single" w:sz="4" w:space="0" w:color="auto"/>
              <w:right w:val="single" w:sz="4" w:space="0" w:color="auto"/>
            </w:tcBorders>
            <w:vAlign w:val="bottom"/>
            <w:hideMark/>
          </w:tcPr>
          <w:p w14:paraId="5763DBA2" w14:textId="77777777" w:rsidR="000E1C03" w:rsidRPr="002F2DBD" w:rsidRDefault="000E1C03">
            <w:pPr>
              <w:pStyle w:val="tussenkopje"/>
              <w:spacing w:before="0"/>
              <w:rPr>
                <w:rFonts w:cs="Arial"/>
                <w:sz w:val="20"/>
                <w:lang w:val="nl-NL"/>
              </w:rPr>
            </w:pPr>
            <w:r w:rsidRPr="002F2DBD">
              <w:rPr>
                <w:rFonts w:cs="Arial"/>
                <w:sz w:val="20"/>
                <w:lang w:val="nl-NL"/>
              </w:rPr>
              <w:t>Opmerking</w:t>
            </w:r>
          </w:p>
        </w:tc>
      </w:tr>
      <w:tr w:rsidR="009F2C6B" w:rsidRPr="002F2DBD" w14:paraId="6C772A40" w14:textId="77777777" w:rsidTr="00515BA7">
        <w:trPr>
          <w:trHeight w:hRule="exact" w:val="250"/>
          <w:tblHeader/>
        </w:trPr>
        <w:tc>
          <w:tcPr>
            <w:tcW w:w="779" w:type="dxa"/>
            <w:tcBorders>
              <w:top w:val="single" w:sz="4" w:space="0" w:color="auto"/>
              <w:left w:val="single" w:sz="4" w:space="0" w:color="auto"/>
              <w:bottom w:val="single" w:sz="4" w:space="0" w:color="auto"/>
              <w:right w:val="single" w:sz="4" w:space="0" w:color="auto"/>
            </w:tcBorders>
          </w:tcPr>
          <w:p w14:paraId="139B71F2" w14:textId="69414147" w:rsidR="009F2C6B" w:rsidRDefault="009F2C6B">
            <w:pPr>
              <w:pStyle w:val="tussenkopje"/>
              <w:spacing w:before="0"/>
              <w:rPr>
                <w:rFonts w:cs="Arial"/>
                <w:sz w:val="20"/>
                <w:lang w:val="nl-NL"/>
              </w:rPr>
            </w:pPr>
            <w:r>
              <w:rPr>
                <w:rFonts w:cs="Arial"/>
                <w:sz w:val="20"/>
                <w:lang w:val="nl-NL"/>
              </w:rPr>
              <w:t>1.</w:t>
            </w:r>
            <w:r w:rsidR="00515BA7">
              <w:rPr>
                <w:rFonts w:cs="Arial"/>
                <w:sz w:val="20"/>
                <w:lang w:val="nl-NL"/>
              </w:rPr>
              <w:t>0</w:t>
            </w:r>
          </w:p>
        </w:tc>
        <w:tc>
          <w:tcPr>
            <w:tcW w:w="1900" w:type="dxa"/>
            <w:tcBorders>
              <w:top w:val="single" w:sz="4" w:space="0" w:color="auto"/>
              <w:left w:val="single" w:sz="4" w:space="0" w:color="auto"/>
              <w:bottom w:val="single" w:sz="4" w:space="0" w:color="auto"/>
              <w:right w:val="single" w:sz="4" w:space="0" w:color="auto"/>
            </w:tcBorders>
          </w:tcPr>
          <w:p w14:paraId="4D6F01B1" w14:textId="6BE9E4C0" w:rsidR="009F2C6B" w:rsidRDefault="00DF2DB0">
            <w:pPr>
              <w:pStyle w:val="tussenkopje"/>
              <w:spacing w:before="0"/>
              <w:rPr>
                <w:rFonts w:cs="Arial"/>
                <w:sz w:val="20"/>
                <w:lang w:val="nl-NL"/>
              </w:rPr>
            </w:pPr>
            <w:r>
              <w:rPr>
                <w:rFonts w:cs="Arial"/>
                <w:sz w:val="20"/>
                <w:lang w:val="nl-NL"/>
              </w:rPr>
              <w:t>30 juni</w:t>
            </w:r>
            <w:r w:rsidR="009F2C6B">
              <w:rPr>
                <w:rFonts w:cs="Arial"/>
                <w:sz w:val="20"/>
                <w:lang w:val="nl-NL"/>
              </w:rPr>
              <w:t xml:space="preserve"> 2020</w:t>
            </w:r>
          </w:p>
        </w:tc>
        <w:tc>
          <w:tcPr>
            <w:tcW w:w="819" w:type="dxa"/>
            <w:tcBorders>
              <w:top w:val="single" w:sz="4" w:space="0" w:color="auto"/>
              <w:left w:val="single" w:sz="4" w:space="0" w:color="auto"/>
              <w:bottom w:val="single" w:sz="4" w:space="0" w:color="auto"/>
              <w:right w:val="single" w:sz="4" w:space="0" w:color="auto"/>
            </w:tcBorders>
          </w:tcPr>
          <w:p w14:paraId="36A0C6A8" w14:textId="42E14314" w:rsidR="009F2C6B" w:rsidRDefault="009F2C6B">
            <w:pPr>
              <w:pStyle w:val="tussenkopje"/>
              <w:spacing w:before="0"/>
              <w:rPr>
                <w:rFonts w:cs="Arial"/>
                <w:sz w:val="20"/>
                <w:lang w:val="nl-NL"/>
              </w:rPr>
            </w:pPr>
            <w:r>
              <w:rPr>
                <w:rFonts w:cs="Arial"/>
                <w:sz w:val="20"/>
                <w:lang w:val="nl-NL"/>
              </w:rPr>
              <w:t>L</w:t>
            </w:r>
            <w:r w:rsidR="00515BA7">
              <w:rPr>
                <w:rFonts w:cs="Arial"/>
                <w:sz w:val="20"/>
                <w:lang w:val="nl-NL"/>
              </w:rPr>
              <w:t>G</w:t>
            </w:r>
            <w:r>
              <w:rPr>
                <w:rFonts w:cs="Arial"/>
                <w:sz w:val="20"/>
                <w:lang w:val="nl-NL"/>
              </w:rPr>
              <w:t>/PPB</w:t>
            </w:r>
          </w:p>
        </w:tc>
        <w:tc>
          <w:tcPr>
            <w:tcW w:w="4652" w:type="dxa"/>
            <w:tcBorders>
              <w:top w:val="single" w:sz="4" w:space="0" w:color="auto"/>
              <w:left w:val="single" w:sz="4" w:space="0" w:color="auto"/>
              <w:bottom w:val="single" w:sz="4" w:space="0" w:color="auto"/>
              <w:right w:val="single" w:sz="4" w:space="0" w:color="auto"/>
            </w:tcBorders>
          </w:tcPr>
          <w:p w14:paraId="50F1EF53" w14:textId="18CF89E6" w:rsidR="009F2C6B" w:rsidRDefault="009F2C6B">
            <w:pPr>
              <w:pStyle w:val="tussenkopje"/>
              <w:spacing w:before="0"/>
              <w:rPr>
                <w:rFonts w:cs="Arial"/>
                <w:sz w:val="20"/>
                <w:lang w:val="nl-NL"/>
              </w:rPr>
            </w:pPr>
            <w:r>
              <w:rPr>
                <w:rFonts w:cs="Arial"/>
                <w:sz w:val="20"/>
                <w:lang w:val="nl-NL"/>
              </w:rPr>
              <w:t>Aanpassing conform model NN dd 13-05-2020</w:t>
            </w:r>
          </w:p>
        </w:tc>
      </w:tr>
      <w:tr w:rsidR="00A06E31" w:rsidRPr="002F2DBD" w14:paraId="014B1E43" w14:textId="77777777" w:rsidTr="00515BA7">
        <w:trPr>
          <w:trHeight w:hRule="exact" w:val="250"/>
          <w:tblHeader/>
          <w:ins w:id="9" w:author="Groote Haar, Linda" w:date="2025-03-13T11:55:00Z"/>
        </w:trPr>
        <w:tc>
          <w:tcPr>
            <w:tcW w:w="779" w:type="dxa"/>
            <w:tcBorders>
              <w:top w:val="single" w:sz="4" w:space="0" w:color="auto"/>
              <w:left w:val="single" w:sz="4" w:space="0" w:color="auto"/>
              <w:bottom w:val="single" w:sz="4" w:space="0" w:color="auto"/>
              <w:right w:val="single" w:sz="4" w:space="0" w:color="auto"/>
            </w:tcBorders>
          </w:tcPr>
          <w:p w14:paraId="38649AC1" w14:textId="26B8635B" w:rsidR="00A06E31" w:rsidRDefault="00A06E31">
            <w:pPr>
              <w:pStyle w:val="tussenkopje"/>
              <w:spacing w:before="0"/>
              <w:rPr>
                <w:ins w:id="10" w:author="Groote Haar, Linda" w:date="2025-03-13T11:55:00Z" w16du:dateUtc="2025-03-13T10:55:00Z"/>
                <w:rFonts w:cs="Arial"/>
                <w:sz w:val="20"/>
                <w:lang w:val="nl-NL"/>
              </w:rPr>
            </w:pPr>
            <w:ins w:id="11" w:author="Groote Haar, Linda" w:date="2025-03-13T11:55:00Z" w16du:dateUtc="2025-03-13T10:55:00Z">
              <w:r>
                <w:rPr>
                  <w:rFonts w:cs="Arial"/>
                  <w:sz w:val="20"/>
                  <w:lang w:val="nl-NL"/>
                </w:rPr>
                <w:t>2.0</w:t>
              </w:r>
            </w:ins>
          </w:p>
        </w:tc>
        <w:tc>
          <w:tcPr>
            <w:tcW w:w="1900" w:type="dxa"/>
            <w:tcBorders>
              <w:top w:val="single" w:sz="4" w:space="0" w:color="auto"/>
              <w:left w:val="single" w:sz="4" w:space="0" w:color="auto"/>
              <w:bottom w:val="single" w:sz="4" w:space="0" w:color="auto"/>
              <w:right w:val="single" w:sz="4" w:space="0" w:color="auto"/>
            </w:tcBorders>
          </w:tcPr>
          <w:p w14:paraId="0691AA3F" w14:textId="2646A8D3" w:rsidR="00A06E31" w:rsidRDefault="00A06E31">
            <w:pPr>
              <w:pStyle w:val="tussenkopje"/>
              <w:spacing w:before="0"/>
              <w:rPr>
                <w:ins w:id="12" w:author="Groote Haar, Linda" w:date="2025-03-13T11:55:00Z" w16du:dateUtc="2025-03-13T10:55:00Z"/>
                <w:rFonts w:cs="Arial"/>
                <w:sz w:val="20"/>
                <w:lang w:val="nl-NL"/>
              </w:rPr>
            </w:pPr>
            <w:ins w:id="13" w:author="Groote Haar, Linda" w:date="2025-03-13T11:55:00Z" w16du:dateUtc="2025-03-13T10:55:00Z">
              <w:r>
                <w:rPr>
                  <w:rFonts w:cs="Arial"/>
                  <w:sz w:val="20"/>
                  <w:lang w:val="nl-NL"/>
                </w:rPr>
                <w:t>13 maart 2025</w:t>
              </w:r>
            </w:ins>
          </w:p>
        </w:tc>
        <w:tc>
          <w:tcPr>
            <w:tcW w:w="819" w:type="dxa"/>
            <w:tcBorders>
              <w:top w:val="single" w:sz="4" w:space="0" w:color="auto"/>
              <w:left w:val="single" w:sz="4" w:space="0" w:color="auto"/>
              <w:bottom w:val="single" w:sz="4" w:space="0" w:color="auto"/>
              <w:right w:val="single" w:sz="4" w:space="0" w:color="auto"/>
            </w:tcBorders>
          </w:tcPr>
          <w:p w14:paraId="1D3CD4FB" w14:textId="56AA1D77" w:rsidR="00A06E31" w:rsidRDefault="00A06E31">
            <w:pPr>
              <w:pStyle w:val="tussenkopje"/>
              <w:spacing w:before="0"/>
              <w:rPr>
                <w:ins w:id="14" w:author="Groote Haar, Linda" w:date="2025-03-13T11:55:00Z" w16du:dateUtc="2025-03-13T10:55:00Z"/>
                <w:rFonts w:cs="Arial"/>
                <w:sz w:val="20"/>
                <w:lang w:val="nl-NL"/>
              </w:rPr>
            </w:pPr>
            <w:ins w:id="15" w:author="Groote Haar, Linda" w:date="2025-03-13T11:55:00Z" w16du:dateUtc="2025-03-13T10:55:00Z">
              <w:r>
                <w:rPr>
                  <w:rFonts w:cs="Arial"/>
                  <w:sz w:val="20"/>
                  <w:lang w:val="nl-NL"/>
                </w:rPr>
                <w:t>ODR/DPI</w:t>
              </w:r>
            </w:ins>
          </w:p>
        </w:tc>
        <w:tc>
          <w:tcPr>
            <w:tcW w:w="4652" w:type="dxa"/>
            <w:tcBorders>
              <w:top w:val="single" w:sz="4" w:space="0" w:color="auto"/>
              <w:left w:val="single" w:sz="4" w:space="0" w:color="auto"/>
              <w:bottom w:val="single" w:sz="4" w:space="0" w:color="auto"/>
              <w:right w:val="single" w:sz="4" w:space="0" w:color="auto"/>
            </w:tcBorders>
          </w:tcPr>
          <w:p w14:paraId="41C36D76" w14:textId="3B529687" w:rsidR="00A06E31" w:rsidRDefault="00A06E31">
            <w:pPr>
              <w:pStyle w:val="tussenkopje"/>
              <w:spacing w:before="0"/>
              <w:rPr>
                <w:ins w:id="16" w:author="Groote Haar, Linda" w:date="2025-03-13T11:55:00Z" w16du:dateUtc="2025-03-13T10:55:00Z"/>
                <w:rFonts w:cs="Arial"/>
                <w:sz w:val="20"/>
                <w:lang w:val="nl-NL"/>
              </w:rPr>
            </w:pPr>
            <w:ins w:id="17" w:author="Groote Haar, Linda" w:date="2025-03-13T11:55:00Z" w16du:dateUtc="2025-03-13T10:55:00Z">
              <w:r>
                <w:rPr>
                  <w:rFonts w:cs="Arial"/>
                  <w:sz w:val="20"/>
                  <w:lang w:val="nl-NL"/>
                </w:rPr>
                <w:t>Genderneutrale optie toegevoegd</w:t>
              </w:r>
            </w:ins>
          </w:p>
        </w:tc>
      </w:tr>
    </w:tbl>
    <w:p w14:paraId="03519941" w14:textId="77777777" w:rsidR="005C63D1" w:rsidRPr="005C63D1" w:rsidRDefault="005C63D1" w:rsidP="005C63D1">
      <w:pPr>
        <w:rPr>
          <w:color w:val="FF0000"/>
        </w:rPr>
      </w:pPr>
    </w:p>
    <w:sectPr w:rsidR="005C63D1" w:rsidRPr="005C63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00091"/>
    <w:multiLevelType w:val="hybridMultilevel"/>
    <w:tmpl w:val="149267C6"/>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2265E42"/>
    <w:multiLevelType w:val="singleLevel"/>
    <w:tmpl w:val="8BE8B52E"/>
    <w:lvl w:ilvl="0">
      <w:start w:val="1"/>
      <w:numFmt w:val="lowerLetter"/>
      <w:lvlText w:val="%1."/>
      <w:lvlJc w:val="left"/>
      <w:pPr>
        <w:tabs>
          <w:tab w:val="num" w:pos="1425"/>
        </w:tabs>
        <w:ind w:left="1425" w:hanging="720"/>
      </w:pPr>
      <w:rPr>
        <w:rFonts w:hint="default"/>
      </w:rPr>
    </w:lvl>
  </w:abstractNum>
  <w:abstractNum w:abstractNumId="2" w15:restartNumberingAfterBreak="0">
    <w:nsid w:val="5BB62E05"/>
    <w:multiLevelType w:val="hybridMultilevel"/>
    <w:tmpl w:val="26E441B2"/>
    <w:lvl w:ilvl="0" w:tplc="A1720E98">
      <w:start w:val="1"/>
      <w:numFmt w:val="lowerLetter"/>
      <w:lvlText w:val="%1."/>
      <w:lvlJc w:val="left"/>
      <w:pPr>
        <w:ind w:left="360" w:hanging="360"/>
      </w:pPr>
      <w:rPr>
        <w:rFonts w:hint="default"/>
        <w:color w:val="00000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71F9238B"/>
    <w:multiLevelType w:val="hybridMultilevel"/>
    <w:tmpl w:val="C8E0EE92"/>
    <w:lvl w:ilvl="0" w:tplc="0744FB4C">
      <w:start w:val="1"/>
      <w:numFmt w:val="decimal"/>
      <w:lvlText w:val="%1."/>
      <w:lvlJc w:val="left"/>
      <w:pPr>
        <w:ind w:left="720" w:hanging="360"/>
      </w:pPr>
      <w:rPr>
        <w:rFonts w:cs="Times New Roman"/>
        <w:b/>
        <w:bCs/>
        <w:color w:val="000000"/>
      </w:rPr>
    </w:lvl>
    <w:lvl w:ilvl="1" w:tplc="04130003">
      <w:start w:val="1"/>
      <w:numFmt w:val="bullet"/>
      <w:lvlText w:val="o"/>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hint="default"/>
      </w:rPr>
    </w:lvl>
    <w:lvl w:ilvl="8" w:tplc="04130005">
      <w:start w:val="1"/>
      <w:numFmt w:val="bullet"/>
      <w:lvlText w:val=""/>
      <w:lvlJc w:val="left"/>
      <w:pPr>
        <w:ind w:left="6480" w:hanging="360"/>
      </w:pPr>
      <w:rPr>
        <w:rFonts w:ascii="Wingdings" w:hAnsi="Wingdings" w:hint="default"/>
      </w:rPr>
    </w:lvl>
  </w:abstractNum>
  <w:num w:numId="1" w16cid:durableId="1836413504">
    <w:abstractNumId w:val="0"/>
  </w:num>
  <w:num w:numId="2" w16cid:durableId="1796292006">
    <w:abstractNumId w:val="1"/>
  </w:num>
  <w:num w:numId="3" w16cid:durableId="270472732">
    <w:abstractNumId w:val="2"/>
  </w:num>
  <w:num w:numId="4" w16cid:durableId="1201280357">
    <w:abstractNumId w:val="3"/>
    <w:lvlOverride w:ilvl="0">
      <w:startOverride w:val="1"/>
    </w:lvlOverride>
    <w:lvlOverride w:ilvl="1"/>
    <w:lvlOverride w:ilvl="2"/>
    <w:lvlOverride w:ilvl="3"/>
    <w:lvlOverride w:ilvl="4"/>
    <w:lvlOverride w:ilvl="5"/>
    <w:lvlOverride w:ilvl="6"/>
    <w:lvlOverride w:ilvl="7"/>
    <w:lvlOverride w:ilvl="8"/>
  </w:num>
  <w:num w:numId="5" w16cid:durableId="9567884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e Haar, Linda">
    <w15:presenceInfo w15:providerId="AD" w15:userId="S::Linda.GrooteHaar@kadaster.nl::6f5173d2-8871-4bb2-bb4f-be6bcfe3554d"/>
  </w15:person>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6AC"/>
    <w:rsid w:val="000317DA"/>
    <w:rsid w:val="00034201"/>
    <w:rsid w:val="00034809"/>
    <w:rsid w:val="00091234"/>
    <w:rsid w:val="000932AA"/>
    <w:rsid w:val="000B1F41"/>
    <w:rsid w:val="000C5B82"/>
    <w:rsid w:val="000E1C03"/>
    <w:rsid w:val="00145B9C"/>
    <w:rsid w:val="001A0771"/>
    <w:rsid w:val="001A7745"/>
    <w:rsid w:val="00246112"/>
    <w:rsid w:val="00247E24"/>
    <w:rsid w:val="00250426"/>
    <w:rsid w:val="002D70EF"/>
    <w:rsid w:val="002F2DBD"/>
    <w:rsid w:val="00301F6B"/>
    <w:rsid w:val="003C2F5C"/>
    <w:rsid w:val="003E3A35"/>
    <w:rsid w:val="00414066"/>
    <w:rsid w:val="004629AE"/>
    <w:rsid w:val="00466D77"/>
    <w:rsid w:val="00467B10"/>
    <w:rsid w:val="004C7D03"/>
    <w:rsid w:val="00510A4F"/>
    <w:rsid w:val="00515BA7"/>
    <w:rsid w:val="00597FBE"/>
    <w:rsid w:val="005C63D1"/>
    <w:rsid w:val="005E4860"/>
    <w:rsid w:val="00601056"/>
    <w:rsid w:val="006A091F"/>
    <w:rsid w:val="007051F0"/>
    <w:rsid w:val="00730046"/>
    <w:rsid w:val="008543BA"/>
    <w:rsid w:val="0088732E"/>
    <w:rsid w:val="008C3025"/>
    <w:rsid w:val="008E558D"/>
    <w:rsid w:val="0093666E"/>
    <w:rsid w:val="00964ABA"/>
    <w:rsid w:val="009F2C6B"/>
    <w:rsid w:val="00A06E31"/>
    <w:rsid w:val="00A33EC0"/>
    <w:rsid w:val="00AC12D6"/>
    <w:rsid w:val="00BB66AC"/>
    <w:rsid w:val="00BC0773"/>
    <w:rsid w:val="00BD509F"/>
    <w:rsid w:val="00C02F21"/>
    <w:rsid w:val="00C13C5D"/>
    <w:rsid w:val="00C25FD9"/>
    <w:rsid w:val="00C43683"/>
    <w:rsid w:val="00C62BBF"/>
    <w:rsid w:val="00C76C6F"/>
    <w:rsid w:val="00C90B06"/>
    <w:rsid w:val="00D51EC2"/>
    <w:rsid w:val="00D61CDF"/>
    <w:rsid w:val="00DD6269"/>
    <w:rsid w:val="00DF2DB0"/>
    <w:rsid w:val="00E04F96"/>
    <w:rsid w:val="00EF21FA"/>
    <w:rsid w:val="00F05CE3"/>
    <w:rsid w:val="00F15792"/>
    <w:rsid w:val="00F9648C"/>
    <w:rsid w:val="00FA0493"/>
    <w:rsid w:val="00FC03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BAB5"/>
  <w15:chartTrackingRefBased/>
  <w15:docId w15:val="{8D9EB601-4260-483F-9EA9-1DD500DEA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B66AC"/>
    <w:pPr>
      <w:widowControl w:val="0"/>
      <w:snapToGrid w:val="0"/>
      <w:spacing w:after="0" w:line="240" w:lineRule="auto"/>
    </w:pPr>
    <w:rPr>
      <w:rFonts w:ascii="Courier New" w:eastAsia="Times New Roman" w:hAnsi="Courier New" w:cs="Times New Roman"/>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67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je">
    <w:name w:val="kopje"/>
    <w:basedOn w:val="Standaard"/>
    <w:next w:val="Standaard"/>
    <w:rsid w:val="000E1C03"/>
    <w:pPr>
      <w:widowControl/>
      <w:spacing w:before="120" w:line="278" w:lineRule="auto"/>
    </w:pPr>
    <w:rPr>
      <w:rFonts w:ascii="Arial" w:hAnsi="Arial"/>
      <w:b/>
      <w:kern w:val="28"/>
      <w:sz w:val="18"/>
      <w:lang w:eastAsia="en-US"/>
    </w:rPr>
  </w:style>
  <w:style w:type="paragraph" w:customStyle="1" w:styleId="tussenkopje">
    <w:name w:val="tussenkopje"/>
    <w:basedOn w:val="Standaard"/>
    <w:rsid w:val="000E1C03"/>
    <w:pPr>
      <w:widowControl/>
      <w:spacing w:before="90" w:line="240" w:lineRule="atLeast"/>
    </w:pPr>
    <w:rPr>
      <w:rFonts w:ascii="Arial" w:hAnsi="Arial"/>
      <w:kern w:val="28"/>
      <w:sz w:val="14"/>
      <w:lang w:val="nl" w:eastAsia="en-US"/>
    </w:rPr>
  </w:style>
  <w:style w:type="paragraph" w:styleId="Lijstalinea">
    <w:name w:val="List Paragraph"/>
    <w:basedOn w:val="Standaard"/>
    <w:uiPriority w:val="34"/>
    <w:qFormat/>
    <w:rsid w:val="00730046"/>
    <w:pPr>
      <w:ind w:left="720"/>
      <w:contextualSpacing/>
    </w:pPr>
  </w:style>
  <w:style w:type="paragraph" w:customStyle="1" w:styleId="CM18">
    <w:name w:val="CM18"/>
    <w:basedOn w:val="Standaard"/>
    <w:rsid w:val="00730046"/>
    <w:pPr>
      <w:widowControl/>
      <w:autoSpaceDE w:val="0"/>
      <w:autoSpaceDN w:val="0"/>
      <w:snapToGrid/>
      <w:spacing w:after="235"/>
    </w:pPr>
    <w:rPr>
      <w:rFonts w:ascii="Arial" w:eastAsiaTheme="minorHAnsi" w:hAnsi="Arial" w:cs="Arial"/>
      <w:szCs w:val="24"/>
      <w:lang w:eastAsia="en-US"/>
    </w:rPr>
  </w:style>
  <w:style w:type="paragraph" w:styleId="Geenafstand">
    <w:name w:val="No Spacing"/>
    <w:uiPriority w:val="1"/>
    <w:qFormat/>
    <w:rsid w:val="00034201"/>
    <w:pPr>
      <w:widowControl w:val="0"/>
      <w:snapToGrid w:val="0"/>
      <w:spacing w:after="0" w:line="240" w:lineRule="auto"/>
    </w:pPr>
    <w:rPr>
      <w:rFonts w:ascii="Courier New" w:eastAsia="Times New Roman" w:hAnsi="Courier New" w:cs="Times New Roman"/>
      <w:sz w:val="24"/>
      <w:szCs w:val="20"/>
      <w:lang w:eastAsia="nl-NL"/>
    </w:rPr>
  </w:style>
  <w:style w:type="paragraph" w:styleId="Ballontekst">
    <w:name w:val="Balloon Text"/>
    <w:basedOn w:val="Standaard"/>
    <w:link w:val="BallontekstChar"/>
    <w:uiPriority w:val="99"/>
    <w:semiHidden/>
    <w:unhideWhenUsed/>
    <w:rsid w:val="002D70EF"/>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D70EF"/>
    <w:rPr>
      <w:rFonts w:ascii="Segoe UI" w:eastAsia="Times New Roman" w:hAnsi="Segoe UI" w:cs="Segoe UI"/>
      <w:sz w:val="18"/>
      <w:szCs w:val="18"/>
      <w:lang w:eastAsia="nl-NL"/>
    </w:rPr>
  </w:style>
  <w:style w:type="character" w:styleId="Verwijzingopmerking">
    <w:name w:val="annotation reference"/>
    <w:basedOn w:val="Standaardalinea-lettertype"/>
    <w:uiPriority w:val="99"/>
    <w:semiHidden/>
    <w:unhideWhenUsed/>
    <w:rsid w:val="003E3A35"/>
    <w:rPr>
      <w:sz w:val="16"/>
      <w:szCs w:val="16"/>
    </w:rPr>
  </w:style>
  <w:style w:type="paragraph" w:styleId="Tekstopmerking">
    <w:name w:val="annotation text"/>
    <w:basedOn w:val="Standaard"/>
    <w:link w:val="TekstopmerkingChar"/>
    <w:uiPriority w:val="99"/>
    <w:semiHidden/>
    <w:unhideWhenUsed/>
    <w:rsid w:val="003E3A35"/>
    <w:rPr>
      <w:sz w:val="20"/>
    </w:rPr>
  </w:style>
  <w:style w:type="character" w:customStyle="1" w:styleId="TekstopmerkingChar">
    <w:name w:val="Tekst opmerking Char"/>
    <w:basedOn w:val="Standaardalinea-lettertype"/>
    <w:link w:val="Tekstopmerking"/>
    <w:uiPriority w:val="99"/>
    <w:semiHidden/>
    <w:rsid w:val="003E3A35"/>
    <w:rPr>
      <w:rFonts w:ascii="Courier New" w:eastAsia="Times New Roman" w:hAnsi="Courier New" w:cs="Times New Roman"/>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3E3A35"/>
    <w:rPr>
      <w:b/>
      <w:bCs/>
    </w:rPr>
  </w:style>
  <w:style w:type="character" w:customStyle="1" w:styleId="OnderwerpvanopmerkingChar">
    <w:name w:val="Onderwerp van opmerking Char"/>
    <w:basedOn w:val="TekstopmerkingChar"/>
    <w:link w:val="Onderwerpvanopmerking"/>
    <w:uiPriority w:val="99"/>
    <w:semiHidden/>
    <w:rsid w:val="003E3A35"/>
    <w:rPr>
      <w:rFonts w:ascii="Courier New" w:eastAsia="Times New Roman" w:hAnsi="Courier New" w:cs="Times New Roman"/>
      <w:b/>
      <w:bCs/>
      <w:sz w:val="20"/>
      <w:szCs w:val="20"/>
      <w:lang w:eastAsia="nl-NL"/>
    </w:rPr>
  </w:style>
  <w:style w:type="paragraph" w:styleId="Revisie">
    <w:name w:val="Revision"/>
    <w:hidden/>
    <w:uiPriority w:val="99"/>
    <w:semiHidden/>
    <w:rsid w:val="003E3A35"/>
    <w:pPr>
      <w:spacing w:after="0" w:line="240" w:lineRule="auto"/>
    </w:pPr>
    <w:rPr>
      <w:rFonts w:ascii="Courier New" w:eastAsia="Times New Roman" w:hAnsi="Courier New" w:cs="Times New Roman"/>
      <w:sz w:val="24"/>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1896">
      <w:bodyDiv w:val="1"/>
      <w:marLeft w:val="0"/>
      <w:marRight w:val="0"/>
      <w:marTop w:val="0"/>
      <w:marBottom w:val="0"/>
      <w:divBdr>
        <w:top w:val="none" w:sz="0" w:space="0" w:color="auto"/>
        <w:left w:val="none" w:sz="0" w:space="0" w:color="auto"/>
        <w:bottom w:val="none" w:sz="0" w:space="0" w:color="auto"/>
        <w:right w:val="none" w:sz="0" w:space="0" w:color="auto"/>
      </w:divBdr>
    </w:div>
    <w:div w:id="59795633">
      <w:bodyDiv w:val="1"/>
      <w:marLeft w:val="0"/>
      <w:marRight w:val="0"/>
      <w:marTop w:val="0"/>
      <w:marBottom w:val="0"/>
      <w:divBdr>
        <w:top w:val="none" w:sz="0" w:space="0" w:color="auto"/>
        <w:left w:val="none" w:sz="0" w:space="0" w:color="auto"/>
        <w:bottom w:val="none" w:sz="0" w:space="0" w:color="auto"/>
        <w:right w:val="none" w:sz="0" w:space="0" w:color="auto"/>
      </w:divBdr>
    </w:div>
    <w:div w:id="530462501">
      <w:bodyDiv w:val="1"/>
      <w:marLeft w:val="0"/>
      <w:marRight w:val="0"/>
      <w:marTop w:val="0"/>
      <w:marBottom w:val="0"/>
      <w:divBdr>
        <w:top w:val="none" w:sz="0" w:space="0" w:color="auto"/>
        <w:left w:val="none" w:sz="0" w:space="0" w:color="auto"/>
        <w:bottom w:val="none" w:sz="0" w:space="0" w:color="auto"/>
        <w:right w:val="none" w:sz="0" w:space="0" w:color="auto"/>
      </w:divBdr>
      <w:divsChild>
        <w:div w:id="578946353">
          <w:marLeft w:val="0"/>
          <w:marRight w:val="0"/>
          <w:marTop w:val="0"/>
          <w:marBottom w:val="0"/>
          <w:divBdr>
            <w:top w:val="none" w:sz="0" w:space="0" w:color="auto"/>
            <w:left w:val="none" w:sz="0" w:space="0" w:color="auto"/>
            <w:bottom w:val="none" w:sz="0" w:space="0" w:color="auto"/>
            <w:right w:val="none" w:sz="0" w:space="0" w:color="auto"/>
          </w:divBdr>
        </w:div>
      </w:divsChild>
    </w:div>
    <w:div w:id="614483267">
      <w:bodyDiv w:val="1"/>
      <w:marLeft w:val="0"/>
      <w:marRight w:val="0"/>
      <w:marTop w:val="0"/>
      <w:marBottom w:val="0"/>
      <w:divBdr>
        <w:top w:val="none" w:sz="0" w:space="0" w:color="auto"/>
        <w:left w:val="none" w:sz="0" w:space="0" w:color="auto"/>
        <w:bottom w:val="none" w:sz="0" w:space="0" w:color="auto"/>
        <w:right w:val="none" w:sz="0" w:space="0" w:color="auto"/>
      </w:divBdr>
    </w:div>
    <w:div w:id="194348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5A89FE52DF41C4BA783C4AB729D7536" ma:contentTypeVersion="11" ma:contentTypeDescription="Create a new document." ma:contentTypeScope="" ma:versionID="dc8a9352fc462baaf01f416edcfd60de">
  <xsd:schema xmlns:xsd="http://www.w3.org/2001/XMLSchema" xmlns:xs="http://www.w3.org/2001/XMLSchema" xmlns:p="http://schemas.microsoft.com/office/2006/metadata/properties" xmlns:ns3="7274a654-d44e-4e88-b05f-aff8a9955a03" xmlns:ns4="1e5e4ffd-d751-4a5b-b293-c967327511c2" targetNamespace="http://schemas.microsoft.com/office/2006/metadata/properties" ma:root="true" ma:fieldsID="3d52c117f57312fbca1a02dcdf27b914" ns3:_="" ns4:_="">
    <xsd:import namespace="7274a654-d44e-4e88-b05f-aff8a9955a03"/>
    <xsd:import namespace="1e5e4ffd-d751-4a5b-b293-c967327511c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74a654-d44e-4e88-b05f-aff8a9955a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5e4ffd-d751-4a5b-b293-c967327511c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555D25-B3DD-460B-9CB2-1F04051EBA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CB75DE-02FB-46ED-8418-FC57725FA4BC}">
  <ds:schemaRefs>
    <ds:schemaRef ds:uri="http://schemas.microsoft.com/sharepoint/v3/contenttype/forms"/>
  </ds:schemaRefs>
</ds:datastoreItem>
</file>

<file path=customXml/itemProps3.xml><?xml version="1.0" encoding="utf-8"?>
<ds:datastoreItem xmlns:ds="http://schemas.openxmlformats.org/officeDocument/2006/customXml" ds:itemID="{E7C721CE-D711-4C76-A049-D34656A79D3B}">
  <ds:schemaRefs>
    <ds:schemaRef ds:uri="http://schemas.openxmlformats.org/officeDocument/2006/bibliography"/>
  </ds:schemaRefs>
</ds:datastoreItem>
</file>

<file path=customXml/itemProps4.xml><?xml version="1.0" encoding="utf-8"?>
<ds:datastoreItem xmlns:ds="http://schemas.openxmlformats.org/officeDocument/2006/customXml" ds:itemID="{E0D12454-C86F-4FDE-A325-8CE75785B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74a654-d44e-4e88-b05f-aff8a9955a03"/>
    <ds:schemaRef ds:uri="1e5e4ffd-d751-4a5b-b293-c967327511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2049</Words>
  <Characters>11273</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4</cp:revision>
  <dcterms:created xsi:type="dcterms:W3CDTF">2025-03-13T13:08:00Z</dcterms:created>
  <dcterms:modified xsi:type="dcterms:W3CDTF">2025-03-14T09:06:00Z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0x01010075A89FE52DF41C4BA783C4AB729D7536</vt:lpwstr>
  </property>
</Properties>
</file>