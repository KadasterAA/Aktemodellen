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CBD1" w14:textId="2C6236B6" w:rsidR="003228A3" w:rsidRDefault="008E7934" w:rsidP="00C26BE6">
      <w:del w:id="0" w:author="Groot, Karina de" w:date="2025-03-28T12:50:00Z" w16du:dateUtc="2025-03-28T11:50:00Z">
        <w:r w:rsidDel="00EA7B96">
          <w:delText xml:space="preserve"> </w:delText>
        </w:r>
      </w:del>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36C7993" w:rsidR="003228A3" w:rsidRPr="00343045" w:rsidRDefault="008F53F5">
            <w:pPr>
              <w:pStyle w:val="Eenheid"/>
            </w:pPr>
            <w:bookmarkStart w:id="1" w:name="bmDirectie"/>
            <w:bookmarkEnd w:id="1"/>
            <w:ins w:id="2" w:author="Groot, Karina de" w:date="2025-03-14T09:42:00Z" w16du:dateUtc="2025-03-14T08:42:00Z">
              <w:r w:rsidRPr="00E80392">
                <w:rPr>
                  <w:rStyle w:val="Ondertitel1"/>
                </w:rPr>
                <w:t>Directie Beheer en Ontwikkeling Informatietechnologie</w:t>
              </w:r>
              <w:r>
                <w:rPr>
                  <w:rStyle w:val="Ondertitel1"/>
                </w:rPr>
                <w:t xml:space="preserve"> </w:t>
              </w:r>
              <w:r w:rsidRPr="00E80392">
                <w:rPr>
                  <w:rStyle w:val="Ondertitel1"/>
                </w:rPr>
                <w:t>(BOI)</w:t>
              </w:r>
            </w:ins>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3" w:name="bmAfdeling"/>
            <w:bookmarkEnd w:id="3"/>
            <w:del w:id="4" w:author="Groot, Karina de" w:date="2025-03-14T09:43:00Z" w16du:dateUtc="2025-03-14T08:43:00Z">
              <w:r w:rsidRPr="00343045" w:rsidDel="008F53F5">
                <w:rPr>
                  <w:sz w:val="20"/>
                  <w:lang w:val="nl-NL"/>
                </w:rPr>
                <w:delText>IT-Services</w:delText>
              </w:r>
            </w:del>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5" w:name="bmVertrouwelijk"/>
            <w:bookmarkEnd w:id="5"/>
          </w:p>
        </w:tc>
      </w:tr>
      <w:tr w:rsidR="003228A3" w:rsidRPr="00343045" w14:paraId="02ACC465" w14:textId="77777777" w:rsidTr="008E3F95">
        <w:trPr>
          <w:gridAfter w:val="1"/>
          <w:wAfter w:w="3544" w:type="dxa"/>
          <w:trHeight w:val="135"/>
        </w:trPr>
        <w:tc>
          <w:tcPr>
            <w:tcW w:w="5315" w:type="dxa"/>
          </w:tcPr>
          <w:p w14:paraId="77869FC8" w14:textId="6FB0E63F" w:rsidR="003228A3" w:rsidRPr="00287AD2" w:rsidRDefault="003228A3" w:rsidP="00195609">
            <w:pPr>
              <w:spacing w:before="90"/>
              <w:rPr>
                <w:szCs w:val="18"/>
              </w:rPr>
            </w:pP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ACCF3B2" w:rsidR="003228A3" w:rsidRPr="00343045" w:rsidRDefault="008D0862" w:rsidP="000C7052">
            <w:pPr>
              <w:pStyle w:val="Titel"/>
              <w:spacing w:line="240" w:lineRule="auto"/>
              <w:rPr>
                <w:lang w:val="nl-NL"/>
              </w:rPr>
            </w:pPr>
            <w:bookmarkStart w:id="6" w:name="bmTitel"/>
            <w:bookmarkEnd w:id="6"/>
            <w:r w:rsidRPr="00343045">
              <w:rPr>
                <w:lang w:val="nl-NL"/>
              </w:rPr>
              <w:t>Toelichting model</w:t>
            </w:r>
            <w:r w:rsidR="00C65477">
              <w:rPr>
                <w:lang w:val="nl-NL"/>
              </w:rPr>
              <w:t>document</w:t>
            </w:r>
            <w:r w:rsidR="004E516B">
              <w:rPr>
                <w:lang w:val="nl-NL"/>
              </w:rPr>
              <w:t xml:space="preserve"> </w:t>
            </w:r>
            <w:r w:rsidR="00C765B2">
              <w:rPr>
                <w:lang w:val="nl-NL"/>
              </w:rPr>
              <w:t xml:space="preserve">Nationale-Nederlanden </w:t>
            </w:r>
            <w:r w:rsidR="00286F0E">
              <w:rPr>
                <w:lang w:val="nl-NL"/>
              </w:rPr>
              <w:t>hypotheek</w:t>
            </w:r>
            <w:ins w:id="7" w:author="Groot, Karina de" w:date="2025-03-14T09:43:00Z" w16du:dateUtc="2025-03-14T08:43:00Z">
              <w:r w:rsidR="008F53F5">
                <w:rPr>
                  <w:lang w:val="nl-NL"/>
                </w:rPr>
                <w:t xml:space="preserve"> v2.0</w:t>
              </w:r>
            </w:ins>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8" w:name="bmSubtitel"/>
            <w:bookmarkEnd w:id="8"/>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tr w:rsidR="003228A3" w:rsidRPr="00343045" w14:paraId="41DB3F21" w14:textId="77777777" w:rsidTr="00F06036">
        <w:trPr>
          <w:gridAfter w:val="1"/>
          <w:wAfter w:w="3544" w:type="dxa"/>
          <w:cantSplit/>
          <w:trHeight w:val="80"/>
        </w:trPr>
        <w:tc>
          <w:tcPr>
            <w:tcW w:w="5315" w:type="dxa"/>
            <w:vAlign w:val="bottom"/>
          </w:tcPr>
          <w:p w14:paraId="752FB262" w14:textId="4EF94A6B" w:rsidR="004A0B4B" w:rsidRPr="00343045" w:rsidRDefault="008F53F5" w:rsidP="0033368E">
            <w:bookmarkStart w:id="9" w:name="bmAuteurs"/>
            <w:bookmarkEnd w:id="9"/>
            <w:ins w:id="10" w:author="Groot, Karina de" w:date="2025-03-14T09:43:00Z" w16du:dateUtc="2025-03-14T08:43:00Z">
              <w:r>
                <w:t>3.0</w:t>
              </w:r>
            </w:ins>
            <w:del w:id="11" w:author="Groot, Karina de" w:date="2025-03-14T09:43:00Z" w16du:dateUtc="2025-03-14T08:43:00Z">
              <w:r w:rsidR="00E310A2" w:rsidDel="008F53F5">
                <w:delText>2</w:delText>
              </w:r>
              <w:r w:rsidR="004B450D" w:rsidDel="008F53F5">
                <w:delText>.0</w:delText>
              </w:r>
            </w:del>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73" w:type="dxa"/>
        <w:tblCellMar>
          <w:left w:w="70" w:type="dxa"/>
          <w:right w:w="70" w:type="dxa"/>
        </w:tblCellMar>
        <w:tblLook w:val="0000" w:firstRow="0" w:lastRow="0" w:firstColumn="0" w:lastColumn="0" w:noHBand="0" w:noVBand="0"/>
      </w:tblPr>
      <w:tblGrid>
        <w:gridCol w:w="637"/>
        <w:gridCol w:w="1561"/>
        <w:gridCol w:w="1985"/>
        <w:gridCol w:w="5390"/>
      </w:tblGrid>
      <w:tr w:rsidR="00C346B8" w:rsidRPr="00C5694D" w14:paraId="71D417BE" w14:textId="77777777" w:rsidTr="008F53F5">
        <w:trPr>
          <w:trHeight w:hRule="exact" w:val="281"/>
          <w:tblHeader/>
        </w:trPr>
        <w:tc>
          <w:tcPr>
            <w:tcW w:w="637" w:type="dxa"/>
            <w:vAlign w:val="bottom"/>
          </w:tcPr>
          <w:p w14:paraId="2AD0FB95" w14:textId="77777777" w:rsidR="003228A3" w:rsidRPr="0033368E" w:rsidRDefault="003228A3">
            <w:pPr>
              <w:pStyle w:val="tussenkopje"/>
              <w:spacing w:before="0"/>
              <w:rPr>
                <w:b/>
                <w:bCs/>
                <w:lang w:val="nl-NL"/>
              </w:rPr>
            </w:pPr>
            <w:r w:rsidRPr="0033368E">
              <w:rPr>
                <w:b/>
                <w:bCs/>
                <w:lang w:val="nl-NL"/>
              </w:rPr>
              <w:t>Versie</w:t>
            </w:r>
          </w:p>
        </w:tc>
        <w:tc>
          <w:tcPr>
            <w:tcW w:w="1561" w:type="dxa"/>
            <w:vAlign w:val="bottom"/>
          </w:tcPr>
          <w:p w14:paraId="2E504F68" w14:textId="77777777" w:rsidR="003228A3" w:rsidRPr="0033368E" w:rsidRDefault="003228A3">
            <w:pPr>
              <w:pStyle w:val="tussenkopje"/>
              <w:spacing w:before="0"/>
              <w:rPr>
                <w:b/>
                <w:bCs/>
                <w:lang w:val="nl-NL"/>
              </w:rPr>
            </w:pPr>
            <w:r w:rsidRPr="0033368E">
              <w:rPr>
                <w:b/>
                <w:bCs/>
                <w:lang w:val="nl-NL"/>
              </w:rPr>
              <w:t>Datum</w:t>
            </w:r>
          </w:p>
        </w:tc>
        <w:tc>
          <w:tcPr>
            <w:tcW w:w="1985" w:type="dxa"/>
            <w:vAlign w:val="bottom"/>
          </w:tcPr>
          <w:p w14:paraId="5A031F2C" w14:textId="77777777" w:rsidR="003228A3" w:rsidRPr="0033368E" w:rsidRDefault="003228A3">
            <w:pPr>
              <w:pStyle w:val="tussenkopje"/>
              <w:spacing w:before="0"/>
              <w:rPr>
                <w:b/>
                <w:bCs/>
                <w:lang w:val="nl-NL"/>
              </w:rPr>
            </w:pPr>
            <w:r w:rsidRPr="0033368E">
              <w:rPr>
                <w:b/>
                <w:bCs/>
                <w:lang w:val="nl-NL"/>
              </w:rPr>
              <w:t>Auteur</w:t>
            </w:r>
          </w:p>
        </w:tc>
        <w:tc>
          <w:tcPr>
            <w:tcW w:w="5390" w:type="dxa"/>
            <w:vAlign w:val="bottom"/>
          </w:tcPr>
          <w:p w14:paraId="44CFC562" w14:textId="77777777" w:rsidR="003228A3" w:rsidRPr="0033368E" w:rsidRDefault="003228A3">
            <w:pPr>
              <w:pStyle w:val="tussenkopje"/>
              <w:spacing w:before="0"/>
              <w:rPr>
                <w:b/>
                <w:bCs/>
                <w:lang w:val="nl-NL"/>
              </w:rPr>
            </w:pPr>
            <w:r w:rsidRPr="0033368E">
              <w:rPr>
                <w:b/>
                <w:bCs/>
                <w:lang w:val="nl-NL"/>
              </w:rPr>
              <w:t>Opmerking</w:t>
            </w:r>
          </w:p>
        </w:tc>
      </w:tr>
      <w:tr w:rsidR="00DD02E7" w:rsidRPr="008C145E" w14:paraId="726F0D48" w14:textId="77777777" w:rsidTr="008F53F5">
        <w:tc>
          <w:tcPr>
            <w:tcW w:w="637" w:type="dxa"/>
          </w:tcPr>
          <w:p w14:paraId="709FB760" w14:textId="7C07916D" w:rsidR="00DD02E7" w:rsidRDefault="004F19A0" w:rsidP="0085127D">
            <w:pPr>
              <w:pStyle w:val="Subtitel"/>
              <w:spacing w:line="280" w:lineRule="exact"/>
              <w:rPr>
                <w:rStyle w:val="Versie0"/>
                <w:bCs/>
                <w:sz w:val="16"/>
              </w:rPr>
            </w:pPr>
            <w:bookmarkStart w:id="12" w:name="bmVersie"/>
            <w:bookmarkEnd w:id="12"/>
            <w:r>
              <w:rPr>
                <w:rStyle w:val="Versie0"/>
                <w:bCs/>
                <w:sz w:val="16"/>
              </w:rPr>
              <w:t>1</w:t>
            </w:r>
            <w:r w:rsidR="00DD02E7">
              <w:rPr>
                <w:rStyle w:val="Versie0"/>
                <w:bCs/>
                <w:sz w:val="16"/>
              </w:rPr>
              <w:t>.0</w:t>
            </w:r>
          </w:p>
        </w:tc>
        <w:tc>
          <w:tcPr>
            <w:tcW w:w="1561" w:type="dxa"/>
          </w:tcPr>
          <w:p w14:paraId="3A4AD8AF" w14:textId="4B83CFF2" w:rsidR="00DD02E7" w:rsidRDefault="008E5837" w:rsidP="00890735">
            <w:pPr>
              <w:rPr>
                <w:rStyle w:val="Datumopmaakprofiel"/>
                <w:sz w:val="16"/>
                <w:szCs w:val="16"/>
              </w:rPr>
            </w:pPr>
            <w:r>
              <w:rPr>
                <w:rStyle w:val="Datumopmaakprofiel"/>
              </w:rPr>
              <w:t>2-7</w:t>
            </w:r>
            <w:r w:rsidR="004F19A0">
              <w:rPr>
                <w:rStyle w:val="Datumopmaakprofiel"/>
              </w:rPr>
              <w:t xml:space="preserve"> 2020</w:t>
            </w:r>
          </w:p>
        </w:tc>
        <w:tc>
          <w:tcPr>
            <w:tcW w:w="1985" w:type="dxa"/>
          </w:tcPr>
          <w:p w14:paraId="64678052" w14:textId="1CC8B2F8" w:rsidR="00DD02E7" w:rsidRDefault="004F19A0" w:rsidP="00846876">
            <w:pPr>
              <w:rPr>
                <w:sz w:val="16"/>
                <w:szCs w:val="16"/>
                <w:lang w:val="en-US"/>
              </w:rPr>
            </w:pPr>
            <w:r>
              <w:rPr>
                <w:sz w:val="16"/>
                <w:szCs w:val="16"/>
                <w:lang w:val="en-US"/>
              </w:rPr>
              <w:t>IT/LG/AA</w:t>
            </w:r>
          </w:p>
        </w:tc>
        <w:tc>
          <w:tcPr>
            <w:tcW w:w="5390" w:type="dxa"/>
          </w:tcPr>
          <w:p w14:paraId="71B2C651" w14:textId="502A1E99" w:rsidR="00DD02E7" w:rsidRDefault="004F19A0" w:rsidP="00DD02E7">
            <w:pPr>
              <w:snapToGrid w:val="0"/>
              <w:rPr>
                <w:sz w:val="16"/>
                <w:szCs w:val="16"/>
              </w:rPr>
            </w:pPr>
            <w:r>
              <w:rPr>
                <w:sz w:val="16"/>
                <w:szCs w:val="16"/>
              </w:rPr>
              <w:t xml:space="preserve">AA-4428 </w:t>
            </w:r>
            <w:r w:rsidR="004C3356">
              <w:rPr>
                <w:sz w:val="16"/>
                <w:szCs w:val="16"/>
              </w:rPr>
              <w:t>Nieuw model hypotheek akte Nationale-Nederlanden</w:t>
            </w:r>
          </w:p>
        </w:tc>
      </w:tr>
      <w:tr w:rsidR="00C5694D" w:rsidRPr="008C145E" w14:paraId="264000C0" w14:textId="77777777" w:rsidTr="008F53F5">
        <w:tc>
          <w:tcPr>
            <w:tcW w:w="637" w:type="dxa"/>
          </w:tcPr>
          <w:p w14:paraId="786B2FF7" w14:textId="6F6B2B17" w:rsidR="00C5694D" w:rsidRDefault="00E310A2" w:rsidP="007121C2">
            <w:pPr>
              <w:pStyle w:val="Subtitel"/>
              <w:spacing w:line="280" w:lineRule="exact"/>
              <w:rPr>
                <w:rStyle w:val="Versie0"/>
                <w:bCs/>
                <w:sz w:val="16"/>
              </w:rPr>
            </w:pPr>
            <w:r>
              <w:rPr>
                <w:rStyle w:val="Versie0"/>
                <w:bCs/>
                <w:sz w:val="16"/>
              </w:rPr>
              <w:t>2.0</w:t>
            </w:r>
          </w:p>
        </w:tc>
        <w:tc>
          <w:tcPr>
            <w:tcW w:w="1561" w:type="dxa"/>
          </w:tcPr>
          <w:p w14:paraId="431C113D" w14:textId="2CB2E8AC" w:rsidR="00C5694D" w:rsidRDefault="00E310A2" w:rsidP="007121C2">
            <w:pPr>
              <w:rPr>
                <w:rStyle w:val="Datumopmaakprofiel"/>
                <w:sz w:val="16"/>
                <w:szCs w:val="16"/>
              </w:rPr>
            </w:pPr>
            <w:r>
              <w:rPr>
                <w:rStyle w:val="Datumopmaakprofiel"/>
                <w:sz w:val="16"/>
                <w:szCs w:val="16"/>
              </w:rPr>
              <w:t>18-03-2021</w:t>
            </w:r>
          </w:p>
        </w:tc>
        <w:tc>
          <w:tcPr>
            <w:tcW w:w="1985" w:type="dxa"/>
          </w:tcPr>
          <w:p w14:paraId="26CE2A67" w14:textId="13AB5AEF" w:rsidR="00C5694D" w:rsidRDefault="00E310A2" w:rsidP="007121C2">
            <w:pPr>
              <w:rPr>
                <w:sz w:val="16"/>
                <w:szCs w:val="16"/>
                <w:lang w:val="en-US"/>
              </w:rPr>
            </w:pPr>
            <w:r>
              <w:rPr>
                <w:sz w:val="16"/>
                <w:szCs w:val="16"/>
                <w:lang w:val="en-US"/>
              </w:rPr>
              <w:t>I</w:t>
            </w:r>
            <w:r>
              <w:rPr>
                <w:lang w:val="en-US"/>
              </w:rPr>
              <w:t>T/LG/AA</w:t>
            </w:r>
          </w:p>
        </w:tc>
        <w:tc>
          <w:tcPr>
            <w:tcW w:w="5390" w:type="dxa"/>
          </w:tcPr>
          <w:p w14:paraId="4E3D71B5" w14:textId="6EBA1CB6" w:rsidR="00C5694D" w:rsidRDefault="00E310A2" w:rsidP="007121C2">
            <w:pPr>
              <w:snapToGrid w:val="0"/>
              <w:rPr>
                <w:sz w:val="16"/>
                <w:szCs w:val="16"/>
              </w:rPr>
            </w:pPr>
            <w:r>
              <w:rPr>
                <w:sz w:val="16"/>
                <w:szCs w:val="16"/>
              </w:rPr>
              <w:t>A</w:t>
            </w:r>
            <w:r>
              <w:t>A-5016:  2</w:t>
            </w:r>
            <w:r w:rsidRPr="008F53F5">
              <w:rPr>
                <w:vertAlign w:val="superscript"/>
              </w:rPr>
              <w:t>e</w:t>
            </w:r>
            <w:r>
              <w:t xml:space="preserve"> rangtelwoord is keuzetekst geworden ipv afleidbare tekst.</w:t>
            </w:r>
          </w:p>
        </w:tc>
      </w:tr>
      <w:tr w:rsidR="00C5694D" w:rsidRPr="008C145E" w14:paraId="0E6DEA40" w14:textId="77777777" w:rsidTr="008F53F5">
        <w:tc>
          <w:tcPr>
            <w:tcW w:w="637" w:type="dxa"/>
          </w:tcPr>
          <w:p w14:paraId="2A449A17" w14:textId="7A71BEF7" w:rsidR="00C5694D" w:rsidRDefault="008F53F5" w:rsidP="007121C2">
            <w:pPr>
              <w:pStyle w:val="Subtitel"/>
              <w:spacing w:line="280" w:lineRule="exact"/>
              <w:rPr>
                <w:rStyle w:val="Versie0"/>
                <w:bCs/>
                <w:sz w:val="16"/>
              </w:rPr>
            </w:pPr>
            <w:ins w:id="13" w:author="Groot, Karina de" w:date="2025-03-14T09:45:00Z" w16du:dateUtc="2025-03-14T08:45:00Z">
              <w:r>
                <w:rPr>
                  <w:rStyle w:val="Versie0"/>
                  <w:bCs/>
                  <w:sz w:val="16"/>
                </w:rPr>
                <w:t>3</w:t>
              </w:r>
              <w:r>
                <w:rPr>
                  <w:rStyle w:val="Versie0"/>
                  <w:bCs/>
                </w:rPr>
                <w:t>.0</w:t>
              </w:r>
            </w:ins>
          </w:p>
        </w:tc>
        <w:tc>
          <w:tcPr>
            <w:tcW w:w="1561" w:type="dxa"/>
          </w:tcPr>
          <w:p w14:paraId="24D83535" w14:textId="4DE7C259" w:rsidR="00C5694D" w:rsidRDefault="008F53F5" w:rsidP="007121C2">
            <w:pPr>
              <w:rPr>
                <w:rStyle w:val="Datumopmaakprofiel"/>
                <w:sz w:val="16"/>
                <w:szCs w:val="16"/>
              </w:rPr>
            </w:pPr>
            <w:ins w:id="14" w:author="Groot, Karina de" w:date="2025-03-14T09:45:00Z" w16du:dateUtc="2025-03-14T08:45:00Z">
              <w:r>
                <w:rPr>
                  <w:rStyle w:val="Datumopmaakprofiel"/>
                  <w:sz w:val="16"/>
                  <w:szCs w:val="16"/>
                </w:rPr>
                <w:t>1</w:t>
              </w:r>
              <w:r>
                <w:rPr>
                  <w:rStyle w:val="Datumopmaakprofiel"/>
                </w:rPr>
                <w:t>4 maart 2025</w:t>
              </w:r>
            </w:ins>
          </w:p>
        </w:tc>
        <w:tc>
          <w:tcPr>
            <w:tcW w:w="1985" w:type="dxa"/>
          </w:tcPr>
          <w:p w14:paraId="157DE55C" w14:textId="1F011EF5" w:rsidR="00C5694D" w:rsidRDefault="008F53F5" w:rsidP="007121C2">
            <w:pPr>
              <w:rPr>
                <w:sz w:val="16"/>
                <w:szCs w:val="16"/>
                <w:lang w:val="en-US"/>
              </w:rPr>
            </w:pPr>
            <w:ins w:id="15" w:author="Groot, Karina de" w:date="2025-03-14T09:45:00Z" w16du:dateUtc="2025-03-14T08:45:00Z">
              <w:r>
                <w:rPr>
                  <w:rFonts w:ascii="Helvetica" w:hAnsi="Helvetica" w:cs="Helvetica"/>
                  <w:sz w:val="16"/>
                  <w:szCs w:val="16"/>
                  <w:lang w:val="en-GB"/>
                </w:rPr>
                <w:t>BOI/BSU2/Team2/AA</w:t>
              </w:r>
            </w:ins>
          </w:p>
        </w:tc>
        <w:tc>
          <w:tcPr>
            <w:tcW w:w="5390" w:type="dxa"/>
          </w:tcPr>
          <w:p w14:paraId="19D4A941" w14:textId="1DF701EB" w:rsidR="00C5694D" w:rsidRPr="0033368E" w:rsidRDefault="008F53F5">
            <w:pPr>
              <w:snapToGrid w:val="0"/>
              <w:rPr>
                <w:sz w:val="16"/>
                <w:szCs w:val="16"/>
              </w:rPr>
            </w:pPr>
            <w:ins w:id="16" w:author="Groot, Karina de" w:date="2025-03-14T09:45:00Z" w16du:dateUtc="2025-03-14T08:45:00Z">
              <w:r>
                <w:rPr>
                  <w:rFonts w:cs="Arial"/>
                  <w:sz w:val="16"/>
                  <w:szCs w:val="16"/>
                </w:rPr>
                <w:t>AA-7713: De mogelijkheid toegevoegd om de akte genderneutraal op te stellen.</w:t>
              </w:r>
            </w:ins>
          </w:p>
        </w:tc>
      </w:tr>
      <w:tr w:rsidR="00C5694D" w:rsidRPr="008C145E" w14:paraId="53B7D12B" w14:textId="77777777" w:rsidTr="008F53F5">
        <w:tc>
          <w:tcPr>
            <w:tcW w:w="637" w:type="dxa"/>
          </w:tcPr>
          <w:p w14:paraId="4EDB4272" w14:textId="533DE565" w:rsidR="00C5694D" w:rsidRDefault="00C5694D" w:rsidP="007121C2">
            <w:pPr>
              <w:pStyle w:val="Subtitel"/>
              <w:spacing w:line="280" w:lineRule="exact"/>
              <w:rPr>
                <w:rStyle w:val="Versie0"/>
                <w:bCs/>
                <w:sz w:val="16"/>
              </w:rPr>
            </w:pPr>
          </w:p>
        </w:tc>
        <w:tc>
          <w:tcPr>
            <w:tcW w:w="1561" w:type="dxa"/>
          </w:tcPr>
          <w:p w14:paraId="4C90F4CB" w14:textId="1CD284D0" w:rsidR="00C5694D" w:rsidRDefault="00C5694D" w:rsidP="007121C2">
            <w:pPr>
              <w:rPr>
                <w:rStyle w:val="Datumopmaakprofiel"/>
                <w:sz w:val="16"/>
                <w:szCs w:val="16"/>
              </w:rPr>
            </w:pPr>
          </w:p>
        </w:tc>
        <w:tc>
          <w:tcPr>
            <w:tcW w:w="1985" w:type="dxa"/>
          </w:tcPr>
          <w:p w14:paraId="700BE05E" w14:textId="77777777" w:rsidR="00C5694D" w:rsidRDefault="00C5694D" w:rsidP="007121C2">
            <w:pPr>
              <w:rPr>
                <w:sz w:val="16"/>
                <w:szCs w:val="16"/>
                <w:lang w:val="en-US"/>
              </w:rPr>
            </w:pPr>
          </w:p>
        </w:tc>
        <w:tc>
          <w:tcPr>
            <w:tcW w:w="5390" w:type="dxa"/>
          </w:tcPr>
          <w:p w14:paraId="12AB6113" w14:textId="22BBE1CF" w:rsidR="004110DB" w:rsidRDefault="004110DB">
            <w:pPr>
              <w:snapToGrid w:val="0"/>
              <w:rPr>
                <w:sz w:val="16"/>
                <w:szCs w:val="16"/>
              </w:rPr>
            </w:pP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17" w:name="bmInhoudsopgave"/>
    <w:bookmarkEnd w:id="17"/>
    <w:p w14:paraId="0452A42A" w14:textId="6A9BAC54" w:rsidR="00CA45D0"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66968786" w:history="1">
        <w:r w:rsidR="00CA45D0" w:rsidRPr="00E9088F">
          <w:rPr>
            <w:rStyle w:val="Hyperlink"/>
          </w:rPr>
          <w:t>1</w:t>
        </w:r>
        <w:r w:rsidR="00CA45D0">
          <w:rPr>
            <w:rFonts w:asciiTheme="minorHAnsi" w:eastAsiaTheme="minorEastAsia" w:hAnsiTheme="minorHAnsi" w:cstheme="minorBidi"/>
            <w:b w:val="0"/>
            <w:bCs w:val="0"/>
            <w:snapToGrid/>
            <w:kern w:val="0"/>
            <w:sz w:val="22"/>
            <w:szCs w:val="22"/>
            <w:lang w:eastAsia="nl-NL"/>
          </w:rPr>
          <w:tab/>
        </w:r>
        <w:r w:rsidR="00CA45D0" w:rsidRPr="00E9088F">
          <w:rPr>
            <w:rStyle w:val="Hyperlink"/>
          </w:rPr>
          <w:t>Inleiding</w:t>
        </w:r>
        <w:r w:rsidR="00CA45D0">
          <w:rPr>
            <w:webHidden/>
          </w:rPr>
          <w:tab/>
        </w:r>
        <w:r w:rsidR="00CA45D0">
          <w:rPr>
            <w:webHidden/>
          </w:rPr>
          <w:fldChar w:fldCharType="begin"/>
        </w:r>
        <w:r w:rsidR="00CA45D0">
          <w:rPr>
            <w:webHidden/>
          </w:rPr>
          <w:instrText xml:space="preserve"> PAGEREF _Toc66968786 \h </w:instrText>
        </w:r>
        <w:r w:rsidR="00CA45D0">
          <w:rPr>
            <w:webHidden/>
          </w:rPr>
        </w:r>
        <w:r w:rsidR="00CA45D0">
          <w:rPr>
            <w:webHidden/>
          </w:rPr>
          <w:fldChar w:fldCharType="separate"/>
        </w:r>
        <w:r w:rsidR="00CA45D0">
          <w:rPr>
            <w:webHidden/>
          </w:rPr>
          <w:t>6</w:t>
        </w:r>
        <w:r w:rsidR="00CA45D0">
          <w:rPr>
            <w:webHidden/>
          </w:rPr>
          <w:fldChar w:fldCharType="end"/>
        </w:r>
      </w:hyperlink>
    </w:p>
    <w:p w14:paraId="71708C49" w14:textId="1DE9767D" w:rsidR="00CA45D0" w:rsidRDefault="00CA45D0">
      <w:pPr>
        <w:pStyle w:val="Inhopg2"/>
        <w:rPr>
          <w:rFonts w:asciiTheme="minorHAnsi" w:eastAsiaTheme="minorEastAsia" w:hAnsiTheme="minorHAnsi" w:cstheme="minorBidi"/>
          <w:snapToGrid/>
          <w:kern w:val="0"/>
          <w:sz w:val="22"/>
          <w:szCs w:val="22"/>
          <w:lang w:eastAsia="nl-NL"/>
        </w:rPr>
      </w:pPr>
      <w:hyperlink w:anchor="_Toc66968787" w:history="1">
        <w:r w:rsidRPr="00E9088F">
          <w:rPr>
            <w:rStyle w:val="Hyperlink"/>
          </w:rPr>
          <w:t>1.1</w:t>
        </w:r>
        <w:r>
          <w:rPr>
            <w:rFonts w:asciiTheme="minorHAnsi" w:eastAsiaTheme="minorEastAsia" w:hAnsiTheme="minorHAnsi" w:cstheme="minorBidi"/>
            <w:snapToGrid/>
            <w:kern w:val="0"/>
            <w:sz w:val="22"/>
            <w:szCs w:val="22"/>
            <w:lang w:eastAsia="nl-NL"/>
          </w:rPr>
          <w:tab/>
        </w:r>
        <w:r w:rsidRPr="00E9088F">
          <w:rPr>
            <w:rStyle w:val="Hyperlink"/>
          </w:rPr>
          <w:t>Doel</w:t>
        </w:r>
        <w:r>
          <w:rPr>
            <w:webHidden/>
          </w:rPr>
          <w:tab/>
        </w:r>
        <w:r>
          <w:rPr>
            <w:webHidden/>
          </w:rPr>
          <w:fldChar w:fldCharType="begin"/>
        </w:r>
        <w:r>
          <w:rPr>
            <w:webHidden/>
          </w:rPr>
          <w:instrText xml:space="preserve"> PAGEREF _Toc66968787 \h </w:instrText>
        </w:r>
        <w:r>
          <w:rPr>
            <w:webHidden/>
          </w:rPr>
        </w:r>
        <w:r>
          <w:rPr>
            <w:webHidden/>
          </w:rPr>
          <w:fldChar w:fldCharType="separate"/>
        </w:r>
        <w:r>
          <w:rPr>
            <w:webHidden/>
          </w:rPr>
          <w:t>6</w:t>
        </w:r>
        <w:r>
          <w:rPr>
            <w:webHidden/>
          </w:rPr>
          <w:fldChar w:fldCharType="end"/>
        </w:r>
      </w:hyperlink>
    </w:p>
    <w:p w14:paraId="05C2D318" w14:textId="3D75352A" w:rsidR="00CA45D0" w:rsidRDefault="00CA45D0">
      <w:pPr>
        <w:pStyle w:val="Inhopg2"/>
        <w:rPr>
          <w:rFonts w:asciiTheme="minorHAnsi" w:eastAsiaTheme="minorEastAsia" w:hAnsiTheme="minorHAnsi" w:cstheme="minorBidi"/>
          <w:snapToGrid/>
          <w:kern w:val="0"/>
          <w:sz w:val="22"/>
          <w:szCs w:val="22"/>
          <w:lang w:eastAsia="nl-NL"/>
        </w:rPr>
      </w:pPr>
      <w:hyperlink w:anchor="_Toc66968788" w:history="1">
        <w:r w:rsidRPr="00E9088F">
          <w:rPr>
            <w:rStyle w:val="Hyperlink"/>
          </w:rPr>
          <w:t>1.2</w:t>
        </w:r>
        <w:r>
          <w:rPr>
            <w:rFonts w:asciiTheme="minorHAnsi" w:eastAsiaTheme="minorEastAsia" w:hAnsiTheme="minorHAnsi" w:cstheme="minorBidi"/>
            <w:snapToGrid/>
            <w:kern w:val="0"/>
            <w:sz w:val="22"/>
            <w:szCs w:val="22"/>
            <w:lang w:eastAsia="nl-NL"/>
          </w:rPr>
          <w:tab/>
        </w:r>
        <w:r w:rsidRPr="00E9088F">
          <w:rPr>
            <w:rStyle w:val="Hyperlink"/>
          </w:rPr>
          <w:t>Algemeen</w:t>
        </w:r>
        <w:r>
          <w:rPr>
            <w:webHidden/>
          </w:rPr>
          <w:tab/>
        </w:r>
        <w:r>
          <w:rPr>
            <w:webHidden/>
          </w:rPr>
          <w:fldChar w:fldCharType="begin"/>
        </w:r>
        <w:r>
          <w:rPr>
            <w:webHidden/>
          </w:rPr>
          <w:instrText xml:space="preserve"> PAGEREF _Toc66968788 \h </w:instrText>
        </w:r>
        <w:r>
          <w:rPr>
            <w:webHidden/>
          </w:rPr>
        </w:r>
        <w:r>
          <w:rPr>
            <w:webHidden/>
          </w:rPr>
          <w:fldChar w:fldCharType="separate"/>
        </w:r>
        <w:r>
          <w:rPr>
            <w:webHidden/>
          </w:rPr>
          <w:t>6</w:t>
        </w:r>
        <w:r>
          <w:rPr>
            <w:webHidden/>
          </w:rPr>
          <w:fldChar w:fldCharType="end"/>
        </w:r>
      </w:hyperlink>
    </w:p>
    <w:p w14:paraId="1E28FBE3" w14:textId="1824F0F2" w:rsidR="00CA45D0" w:rsidRDefault="00CA45D0">
      <w:pPr>
        <w:pStyle w:val="Inhopg2"/>
        <w:rPr>
          <w:rFonts w:asciiTheme="minorHAnsi" w:eastAsiaTheme="minorEastAsia" w:hAnsiTheme="minorHAnsi" w:cstheme="minorBidi"/>
          <w:snapToGrid/>
          <w:kern w:val="0"/>
          <w:sz w:val="22"/>
          <w:szCs w:val="22"/>
          <w:lang w:eastAsia="nl-NL"/>
        </w:rPr>
      </w:pPr>
      <w:hyperlink w:anchor="_Toc66968789" w:history="1">
        <w:r w:rsidRPr="00E9088F">
          <w:rPr>
            <w:rStyle w:val="Hyperlink"/>
          </w:rPr>
          <w:t>1.3</w:t>
        </w:r>
        <w:r>
          <w:rPr>
            <w:rFonts w:asciiTheme="minorHAnsi" w:eastAsiaTheme="minorEastAsia" w:hAnsiTheme="minorHAnsi" w:cstheme="minorBidi"/>
            <w:snapToGrid/>
            <w:kern w:val="0"/>
            <w:sz w:val="22"/>
            <w:szCs w:val="22"/>
            <w:lang w:eastAsia="nl-NL"/>
          </w:rPr>
          <w:tab/>
        </w:r>
        <w:r w:rsidRPr="00E9088F">
          <w:rPr>
            <w:rStyle w:val="Hyperlink"/>
          </w:rPr>
          <w:t>Referenties</w:t>
        </w:r>
        <w:r>
          <w:rPr>
            <w:webHidden/>
          </w:rPr>
          <w:tab/>
        </w:r>
        <w:r>
          <w:rPr>
            <w:webHidden/>
          </w:rPr>
          <w:fldChar w:fldCharType="begin"/>
        </w:r>
        <w:r>
          <w:rPr>
            <w:webHidden/>
          </w:rPr>
          <w:instrText xml:space="preserve"> PAGEREF _Toc66968789 \h </w:instrText>
        </w:r>
        <w:r>
          <w:rPr>
            <w:webHidden/>
          </w:rPr>
        </w:r>
        <w:r>
          <w:rPr>
            <w:webHidden/>
          </w:rPr>
          <w:fldChar w:fldCharType="separate"/>
        </w:r>
        <w:r>
          <w:rPr>
            <w:webHidden/>
          </w:rPr>
          <w:t>7</w:t>
        </w:r>
        <w:r>
          <w:rPr>
            <w:webHidden/>
          </w:rPr>
          <w:fldChar w:fldCharType="end"/>
        </w:r>
      </w:hyperlink>
    </w:p>
    <w:p w14:paraId="255407D6" w14:textId="38ADD83A" w:rsidR="00CA45D0" w:rsidRDefault="00CA45D0">
      <w:pPr>
        <w:pStyle w:val="Inhopg1"/>
        <w:rPr>
          <w:rFonts w:asciiTheme="minorHAnsi" w:eastAsiaTheme="minorEastAsia" w:hAnsiTheme="minorHAnsi" w:cstheme="minorBidi"/>
          <w:b w:val="0"/>
          <w:bCs w:val="0"/>
          <w:snapToGrid/>
          <w:kern w:val="0"/>
          <w:sz w:val="22"/>
          <w:szCs w:val="22"/>
          <w:lang w:eastAsia="nl-NL"/>
        </w:rPr>
      </w:pPr>
      <w:hyperlink w:anchor="_Toc66968790" w:history="1">
        <w:r w:rsidRPr="00E9088F">
          <w:rPr>
            <w:rStyle w:val="Hyperlink"/>
          </w:rPr>
          <w:t>2</w:t>
        </w:r>
        <w:r>
          <w:rPr>
            <w:rFonts w:asciiTheme="minorHAnsi" w:eastAsiaTheme="minorEastAsia" w:hAnsiTheme="minorHAnsi" w:cstheme="minorBidi"/>
            <w:b w:val="0"/>
            <w:bCs w:val="0"/>
            <w:snapToGrid/>
            <w:kern w:val="0"/>
            <w:sz w:val="22"/>
            <w:szCs w:val="22"/>
            <w:lang w:eastAsia="nl-NL"/>
          </w:rPr>
          <w:tab/>
        </w:r>
        <w:r w:rsidRPr="00E9088F">
          <w:rPr>
            <w:rStyle w:val="Hyperlink"/>
          </w:rPr>
          <w:t>National-Nederlanden Hypotheekakte</w:t>
        </w:r>
        <w:r>
          <w:rPr>
            <w:webHidden/>
          </w:rPr>
          <w:tab/>
        </w:r>
        <w:r>
          <w:rPr>
            <w:webHidden/>
          </w:rPr>
          <w:fldChar w:fldCharType="begin"/>
        </w:r>
        <w:r>
          <w:rPr>
            <w:webHidden/>
          </w:rPr>
          <w:instrText xml:space="preserve"> PAGEREF _Toc66968790 \h </w:instrText>
        </w:r>
        <w:r>
          <w:rPr>
            <w:webHidden/>
          </w:rPr>
        </w:r>
        <w:r>
          <w:rPr>
            <w:webHidden/>
          </w:rPr>
          <w:fldChar w:fldCharType="separate"/>
        </w:r>
        <w:r>
          <w:rPr>
            <w:webHidden/>
          </w:rPr>
          <w:t>8</w:t>
        </w:r>
        <w:r>
          <w:rPr>
            <w:webHidden/>
          </w:rPr>
          <w:fldChar w:fldCharType="end"/>
        </w:r>
      </w:hyperlink>
    </w:p>
    <w:p w14:paraId="23BD6473" w14:textId="49E08A2E" w:rsidR="00CA45D0" w:rsidRDefault="00CA45D0">
      <w:pPr>
        <w:pStyle w:val="Inhopg2"/>
        <w:rPr>
          <w:rFonts w:asciiTheme="minorHAnsi" w:eastAsiaTheme="minorEastAsia" w:hAnsiTheme="minorHAnsi" w:cstheme="minorBidi"/>
          <w:snapToGrid/>
          <w:kern w:val="0"/>
          <w:sz w:val="22"/>
          <w:szCs w:val="22"/>
          <w:lang w:eastAsia="nl-NL"/>
        </w:rPr>
      </w:pPr>
      <w:hyperlink w:anchor="_Toc66968791" w:history="1">
        <w:r w:rsidRPr="00E9088F">
          <w:rPr>
            <w:rStyle w:val="Hyperlink"/>
          </w:rPr>
          <w:t>2.1</w:t>
        </w:r>
        <w:r>
          <w:rPr>
            <w:rFonts w:asciiTheme="minorHAnsi" w:eastAsiaTheme="minorEastAsia" w:hAnsiTheme="minorHAnsi" w:cstheme="minorBidi"/>
            <w:snapToGrid/>
            <w:kern w:val="0"/>
            <w:sz w:val="22"/>
            <w:szCs w:val="22"/>
            <w:lang w:eastAsia="nl-NL"/>
          </w:rPr>
          <w:tab/>
        </w:r>
        <w:r w:rsidRPr="00E9088F">
          <w:rPr>
            <w:rStyle w:val="Hyperlink"/>
          </w:rPr>
          <w:t>Equivalentieverklaring</w:t>
        </w:r>
        <w:r>
          <w:rPr>
            <w:webHidden/>
          </w:rPr>
          <w:tab/>
        </w:r>
        <w:r>
          <w:rPr>
            <w:webHidden/>
          </w:rPr>
          <w:fldChar w:fldCharType="begin"/>
        </w:r>
        <w:r>
          <w:rPr>
            <w:webHidden/>
          </w:rPr>
          <w:instrText xml:space="preserve"> PAGEREF _Toc66968791 \h </w:instrText>
        </w:r>
        <w:r>
          <w:rPr>
            <w:webHidden/>
          </w:rPr>
        </w:r>
        <w:r>
          <w:rPr>
            <w:webHidden/>
          </w:rPr>
          <w:fldChar w:fldCharType="separate"/>
        </w:r>
        <w:r>
          <w:rPr>
            <w:webHidden/>
          </w:rPr>
          <w:t>8</w:t>
        </w:r>
        <w:r>
          <w:rPr>
            <w:webHidden/>
          </w:rPr>
          <w:fldChar w:fldCharType="end"/>
        </w:r>
      </w:hyperlink>
    </w:p>
    <w:p w14:paraId="33C36319" w14:textId="1328866F" w:rsidR="00CA45D0" w:rsidRDefault="00CA45D0">
      <w:pPr>
        <w:pStyle w:val="Inhopg2"/>
        <w:rPr>
          <w:rFonts w:asciiTheme="minorHAnsi" w:eastAsiaTheme="minorEastAsia" w:hAnsiTheme="minorHAnsi" w:cstheme="minorBidi"/>
          <w:snapToGrid/>
          <w:kern w:val="0"/>
          <w:sz w:val="22"/>
          <w:szCs w:val="22"/>
          <w:lang w:eastAsia="nl-NL"/>
        </w:rPr>
      </w:pPr>
      <w:hyperlink w:anchor="_Toc66968792" w:history="1">
        <w:r w:rsidRPr="00E9088F">
          <w:rPr>
            <w:rStyle w:val="Hyperlink"/>
          </w:rPr>
          <w:t>2.2</w:t>
        </w:r>
        <w:r>
          <w:rPr>
            <w:rFonts w:asciiTheme="minorHAnsi" w:eastAsiaTheme="minorEastAsia" w:hAnsiTheme="minorHAnsi" w:cstheme="minorBidi"/>
            <w:snapToGrid/>
            <w:kern w:val="0"/>
            <w:sz w:val="22"/>
            <w:szCs w:val="22"/>
            <w:lang w:eastAsia="nl-NL"/>
          </w:rPr>
          <w:tab/>
        </w:r>
        <w:r w:rsidRPr="00E9088F">
          <w:rPr>
            <w:rStyle w:val="Hyperlink"/>
          </w:rPr>
          <w:t>Titel</w:t>
        </w:r>
        <w:r>
          <w:rPr>
            <w:webHidden/>
          </w:rPr>
          <w:tab/>
        </w:r>
        <w:r>
          <w:rPr>
            <w:webHidden/>
          </w:rPr>
          <w:fldChar w:fldCharType="begin"/>
        </w:r>
        <w:r>
          <w:rPr>
            <w:webHidden/>
          </w:rPr>
          <w:instrText xml:space="preserve"> PAGEREF _Toc66968792 \h </w:instrText>
        </w:r>
        <w:r>
          <w:rPr>
            <w:webHidden/>
          </w:rPr>
        </w:r>
        <w:r>
          <w:rPr>
            <w:webHidden/>
          </w:rPr>
          <w:fldChar w:fldCharType="separate"/>
        </w:r>
        <w:r>
          <w:rPr>
            <w:webHidden/>
          </w:rPr>
          <w:t>9</w:t>
        </w:r>
        <w:r>
          <w:rPr>
            <w:webHidden/>
          </w:rPr>
          <w:fldChar w:fldCharType="end"/>
        </w:r>
      </w:hyperlink>
    </w:p>
    <w:p w14:paraId="69BD8F52" w14:textId="274D2CDB" w:rsidR="00CA45D0" w:rsidRDefault="00CA45D0">
      <w:pPr>
        <w:pStyle w:val="Inhopg2"/>
        <w:rPr>
          <w:rFonts w:asciiTheme="minorHAnsi" w:eastAsiaTheme="minorEastAsia" w:hAnsiTheme="minorHAnsi" w:cstheme="minorBidi"/>
          <w:snapToGrid/>
          <w:kern w:val="0"/>
          <w:sz w:val="22"/>
          <w:szCs w:val="22"/>
          <w:lang w:eastAsia="nl-NL"/>
        </w:rPr>
      </w:pPr>
      <w:hyperlink w:anchor="_Toc66968793" w:history="1">
        <w:r w:rsidRPr="00E9088F">
          <w:rPr>
            <w:rStyle w:val="Hyperlink"/>
          </w:rPr>
          <w:t>2.3</w:t>
        </w:r>
        <w:r>
          <w:rPr>
            <w:rFonts w:asciiTheme="minorHAnsi" w:eastAsiaTheme="minorEastAsia" w:hAnsiTheme="minorHAnsi" w:cstheme="minorBidi"/>
            <w:snapToGrid/>
            <w:kern w:val="0"/>
            <w:sz w:val="22"/>
            <w:szCs w:val="22"/>
            <w:lang w:eastAsia="nl-NL"/>
          </w:rPr>
          <w:tab/>
        </w:r>
        <w:r w:rsidRPr="00E9088F">
          <w:rPr>
            <w:rStyle w:val="Hyperlink"/>
          </w:rPr>
          <w:t>Aanhef</w:t>
        </w:r>
        <w:r>
          <w:rPr>
            <w:webHidden/>
          </w:rPr>
          <w:tab/>
        </w:r>
        <w:r>
          <w:rPr>
            <w:webHidden/>
          </w:rPr>
          <w:fldChar w:fldCharType="begin"/>
        </w:r>
        <w:r>
          <w:rPr>
            <w:webHidden/>
          </w:rPr>
          <w:instrText xml:space="preserve"> PAGEREF _Toc66968793 \h </w:instrText>
        </w:r>
        <w:r>
          <w:rPr>
            <w:webHidden/>
          </w:rPr>
        </w:r>
        <w:r>
          <w:rPr>
            <w:webHidden/>
          </w:rPr>
          <w:fldChar w:fldCharType="separate"/>
        </w:r>
        <w:r>
          <w:rPr>
            <w:webHidden/>
          </w:rPr>
          <w:t>9</w:t>
        </w:r>
        <w:r>
          <w:rPr>
            <w:webHidden/>
          </w:rPr>
          <w:fldChar w:fldCharType="end"/>
        </w:r>
      </w:hyperlink>
    </w:p>
    <w:p w14:paraId="28302371" w14:textId="3F5F4B45" w:rsidR="00CA45D0" w:rsidRDefault="00CA45D0">
      <w:pPr>
        <w:pStyle w:val="Inhopg2"/>
        <w:rPr>
          <w:rFonts w:asciiTheme="minorHAnsi" w:eastAsiaTheme="minorEastAsia" w:hAnsiTheme="minorHAnsi" w:cstheme="minorBidi"/>
          <w:snapToGrid/>
          <w:kern w:val="0"/>
          <w:sz w:val="22"/>
          <w:szCs w:val="22"/>
          <w:lang w:eastAsia="nl-NL"/>
        </w:rPr>
      </w:pPr>
      <w:hyperlink w:anchor="_Toc66968794" w:history="1">
        <w:r w:rsidRPr="00E9088F">
          <w:rPr>
            <w:rStyle w:val="Hyperlink"/>
          </w:rPr>
          <w:t>2.4</w:t>
        </w:r>
        <w:r>
          <w:rPr>
            <w:rFonts w:asciiTheme="minorHAnsi" w:eastAsiaTheme="minorEastAsia" w:hAnsiTheme="minorHAnsi" w:cstheme="minorBidi"/>
            <w:snapToGrid/>
            <w:kern w:val="0"/>
            <w:sz w:val="22"/>
            <w:szCs w:val="22"/>
            <w:lang w:eastAsia="nl-NL"/>
          </w:rPr>
          <w:tab/>
        </w:r>
        <w:r w:rsidRPr="00E9088F">
          <w:rPr>
            <w:rStyle w:val="Hyperlink"/>
          </w:rPr>
          <w:t>Partijen</w:t>
        </w:r>
        <w:r>
          <w:rPr>
            <w:webHidden/>
          </w:rPr>
          <w:tab/>
        </w:r>
        <w:r>
          <w:rPr>
            <w:webHidden/>
          </w:rPr>
          <w:fldChar w:fldCharType="begin"/>
        </w:r>
        <w:r>
          <w:rPr>
            <w:webHidden/>
          </w:rPr>
          <w:instrText xml:space="preserve"> PAGEREF _Toc66968794 \h </w:instrText>
        </w:r>
        <w:r>
          <w:rPr>
            <w:webHidden/>
          </w:rPr>
        </w:r>
        <w:r>
          <w:rPr>
            <w:webHidden/>
          </w:rPr>
          <w:fldChar w:fldCharType="separate"/>
        </w:r>
        <w:r>
          <w:rPr>
            <w:webHidden/>
          </w:rPr>
          <w:t>10</w:t>
        </w:r>
        <w:r>
          <w:rPr>
            <w:webHidden/>
          </w:rPr>
          <w:fldChar w:fldCharType="end"/>
        </w:r>
      </w:hyperlink>
    </w:p>
    <w:p w14:paraId="59CC7A0B" w14:textId="75ABD21A" w:rsidR="00CA45D0" w:rsidRDefault="00CA45D0">
      <w:pPr>
        <w:pStyle w:val="Inhopg3"/>
        <w:rPr>
          <w:rFonts w:asciiTheme="minorHAnsi" w:eastAsiaTheme="minorEastAsia" w:hAnsiTheme="minorHAnsi" w:cstheme="minorBidi"/>
          <w:snapToGrid/>
          <w:kern w:val="0"/>
          <w:sz w:val="22"/>
          <w:szCs w:val="22"/>
          <w:lang w:eastAsia="nl-NL"/>
        </w:rPr>
      </w:pPr>
      <w:hyperlink w:anchor="_Toc66968795" w:history="1">
        <w:r w:rsidRPr="00E9088F">
          <w:rPr>
            <w:rStyle w:val="Hyperlink"/>
          </w:rPr>
          <w:t>2.4.1</w:t>
        </w:r>
        <w:r>
          <w:rPr>
            <w:rFonts w:asciiTheme="minorHAnsi" w:eastAsiaTheme="minorEastAsia" w:hAnsiTheme="minorHAnsi" w:cstheme="minorBidi"/>
            <w:snapToGrid/>
            <w:kern w:val="0"/>
            <w:sz w:val="22"/>
            <w:szCs w:val="22"/>
            <w:lang w:eastAsia="nl-NL"/>
          </w:rPr>
          <w:tab/>
        </w:r>
        <w:r w:rsidRPr="00E9088F">
          <w:rPr>
            <w:rStyle w:val="Hyperlink"/>
          </w:rPr>
          <w:t>Schuldenaar/Hypotheekgever</w:t>
        </w:r>
        <w:r>
          <w:rPr>
            <w:webHidden/>
          </w:rPr>
          <w:tab/>
        </w:r>
        <w:r>
          <w:rPr>
            <w:webHidden/>
          </w:rPr>
          <w:fldChar w:fldCharType="begin"/>
        </w:r>
        <w:r>
          <w:rPr>
            <w:webHidden/>
          </w:rPr>
          <w:instrText xml:space="preserve"> PAGEREF _Toc66968795 \h </w:instrText>
        </w:r>
        <w:r>
          <w:rPr>
            <w:webHidden/>
          </w:rPr>
        </w:r>
        <w:r>
          <w:rPr>
            <w:webHidden/>
          </w:rPr>
          <w:fldChar w:fldCharType="separate"/>
        </w:r>
        <w:r>
          <w:rPr>
            <w:webHidden/>
          </w:rPr>
          <w:t>10</w:t>
        </w:r>
        <w:r>
          <w:rPr>
            <w:webHidden/>
          </w:rPr>
          <w:fldChar w:fldCharType="end"/>
        </w:r>
      </w:hyperlink>
    </w:p>
    <w:p w14:paraId="1472E997" w14:textId="34182859" w:rsidR="00CA45D0" w:rsidRDefault="00CA45D0">
      <w:pPr>
        <w:pStyle w:val="Inhopg4"/>
        <w:rPr>
          <w:rFonts w:asciiTheme="minorHAnsi" w:eastAsiaTheme="minorEastAsia" w:hAnsiTheme="minorHAnsi" w:cstheme="minorBidi"/>
          <w:i w:val="0"/>
          <w:snapToGrid/>
          <w:kern w:val="0"/>
          <w:sz w:val="22"/>
          <w:szCs w:val="22"/>
          <w:lang w:val="nl-NL" w:eastAsia="nl-NL"/>
        </w:rPr>
      </w:pPr>
      <w:hyperlink w:anchor="_Toc66968796" w:history="1">
        <w:r w:rsidRPr="00E9088F">
          <w:rPr>
            <w:rStyle w:val="Hyperlink"/>
            <w:lang w:val="en-US"/>
          </w:rPr>
          <w:t>2.4.1.1</w:t>
        </w:r>
        <w:r>
          <w:rPr>
            <w:rFonts w:asciiTheme="minorHAnsi" w:eastAsiaTheme="minorEastAsia" w:hAnsiTheme="minorHAnsi" w:cstheme="minorBidi"/>
            <w:i w:val="0"/>
            <w:snapToGrid/>
            <w:kern w:val="0"/>
            <w:sz w:val="22"/>
            <w:szCs w:val="22"/>
            <w:lang w:val="nl-NL" w:eastAsia="nl-NL"/>
          </w:rPr>
          <w:tab/>
        </w:r>
        <w:r w:rsidRPr="00E9088F">
          <w:rPr>
            <w:rStyle w:val="Hyperlink"/>
            <w:lang w:val="en-US"/>
          </w:rPr>
          <w:t>Keuzeblok Partijnamen Hypotheekakte</w:t>
        </w:r>
        <w:r>
          <w:rPr>
            <w:webHidden/>
          </w:rPr>
          <w:tab/>
        </w:r>
        <w:r>
          <w:rPr>
            <w:webHidden/>
          </w:rPr>
          <w:fldChar w:fldCharType="begin"/>
        </w:r>
        <w:r>
          <w:rPr>
            <w:webHidden/>
          </w:rPr>
          <w:instrText xml:space="preserve"> PAGEREF _Toc66968796 \h </w:instrText>
        </w:r>
        <w:r>
          <w:rPr>
            <w:webHidden/>
          </w:rPr>
        </w:r>
        <w:r>
          <w:rPr>
            <w:webHidden/>
          </w:rPr>
          <w:fldChar w:fldCharType="separate"/>
        </w:r>
        <w:r>
          <w:rPr>
            <w:webHidden/>
          </w:rPr>
          <w:t>11</w:t>
        </w:r>
        <w:r>
          <w:rPr>
            <w:webHidden/>
          </w:rPr>
          <w:fldChar w:fldCharType="end"/>
        </w:r>
      </w:hyperlink>
    </w:p>
    <w:p w14:paraId="1778076C" w14:textId="0C7D0029" w:rsidR="00CA45D0" w:rsidRDefault="00CA45D0">
      <w:pPr>
        <w:pStyle w:val="Inhopg5"/>
        <w:rPr>
          <w:rFonts w:asciiTheme="minorHAnsi" w:eastAsiaTheme="minorEastAsia" w:hAnsiTheme="minorHAnsi" w:cstheme="minorBidi"/>
          <w:i w:val="0"/>
          <w:snapToGrid/>
          <w:kern w:val="0"/>
          <w:sz w:val="22"/>
          <w:szCs w:val="22"/>
          <w:lang w:val="nl-NL" w:eastAsia="nl-NL"/>
        </w:rPr>
      </w:pPr>
      <w:hyperlink w:anchor="_Toc66968797" w:history="1">
        <w:r w:rsidRPr="00E9088F">
          <w:rPr>
            <w:rStyle w:val="Hyperlink"/>
          </w:rPr>
          <w:t>2.4.1.1.1</w:t>
        </w:r>
        <w:r>
          <w:rPr>
            <w:rFonts w:asciiTheme="minorHAnsi" w:eastAsiaTheme="minorEastAsia" w:hAnsiTheme="minorHAnsi" w:cstheme="minorBidi"/>
            <w:i w:val="0"/>
            <w:snapToGrid/>
            <w:kern w:val="0"/>
            <w:sz w:val="22"/>
            <w:szCs w:val="22"/>
            <w:lang w:val="nl-NL" w:eastAsia="nl-NL"/>
          </w:rPr>
          <w:tab/>
        </w:r>
        <w:r w:rsidRPr="00E9088F">
          <w:rPr>
            <w:rStyle w:val="Hyperlink"/>
          </w:rPr>
          <w:t>Optie 1: partijnaam voor de partij</w:t>
        </w:r>
        <w:r>
          <w:rPr>
            <w:webHidden/>
          </w:rPr>
          <w:tab/>
        </w:r>
        <w:r>
          <w:rPr>
            <w:webHidden/>
          </w:rPr>
          <w:fldChar w:fldCharType="begin"/>
        </w:r>
        <w:r>
          <w:rPr>
            <w:webHidden/>
          </w:rPr>
          <w:instrText xml:space="preserve"> PAGEREF _Toc66968797 \h </w:instrText>
        </w:r>
        <w:r>
          <w:rPr>
            <w:webHidden/>
          </w:rPr>
        </w:r>
        <w:r>
          <w:rPr>
            <w:webHidden/>
          </w:rPr>
          <w:fldChar w:fldCharType="separate"/>
        </w:r>
        <w:r>
          <w:rPr>
            <w:webHidden/>
          </w:rPr>
          <w:t>12</w:t>
        </w:r>
        <w:r>
          <w:rPr>
            <w:webHidden/>
          </w:rPr>
          <w:fldChar w:fldCharType="end"/>
        </w:r>
      </w:hyperlink>
    </w:p>
    <w:p w14:paraId="72C16B3C" w14:textId="2579E875" w:rsidR="00CA45D0" w:rsidRDefault="00CA45D0">
      <w:pPr>
        <w:pStyle w:val="Inhopg5"/>
        <w:rPr>
          <w:rFonts w:asciiTheme="minorHAnsi" w:eastAsiaTheme="minorEastAsia" w:hAnsiTheme="minorHAnsi" w:cstheme="minorBidi"/>
          <w:i w:val="0"/>
          <w:snapToGrid/>
          <w:kern w:val="0"/>
          <w:sz w:val="22"/>
          <w:szCs w:val="22"/>
          <w:lang w:val="nl-NL" w:eastAsia="nl-NL"/>
        </w:rPr>
      </w:pPr>
      <w:hyperlink w:anchor="_Toc66968798" w:history="1">
        <w:r w:rsidRPr="00E9088F">
          <w:rPr>
            <w:rStyle w:val="Hyperlink"/>
          </w:rPr>
          <w:t>2.4.1.1.2</w:t>
        </w:r>
        <w:r>
          <w:rPr>
            <w:rFonts w:asciiTheme="minorHAnsi" w:eastAsiaTheme="minorEastAsia" w:hAnsiTheme="minorHAnsi" w:cstheme="minorBidi"/>
            <w:i w:val="0"/>
            <w:snapToGrid/>
            <w:kern w:val="0"/>
            <w:sz w:val="22"/>
            <w:szCs w:val="22"/>
            <w:lang w:val="nl-NL" w:eastAsia="nl-NL"/>
          </w:rPr>
          <w:tab/>
        </w:r>
        <w:r w:rsidRPr="00E9088F">
          <w:rPr>
            <w:rStyle w:val="Hyperlink"/>
          </w:rPr>
          <w:t>Optie 2: partijnaam voor personen</w:t>
        </w:r>
        <w:r>
          <w:rPr>
            <w:webHidden/>
          </w:rPr>
          <w:tab/>
        </w:r>
        <w:r>
          <w:rPr>
            <w:webHidden/>
          </w:rPr>
          <w:fldChar w:fldCharType="begin"/>
        </w:r>
        <w:r>
          <w:rPr>
            <w:webHidden/>
          </w:rPr>
          <w:instrText xml:space="preserve"> PAGEREF _Toc66968798 \h </w:instrText>
        </w:r>
        <w:r>
          <w:rPr>
            <w:webHidden/>
          </w:rPr>
        </w:r>
        <w:r>
          <w:rPr>
            <w:webHidden/>
          </w:rPr>
          <w:fldChar w:fldCharType="separate"/>
        </w:r>
        <w:r>
          <w:rPr>
            <w:webHidden/>
          </w:rPr>
          <w:t>13</w:t>
        </w:r>
        <w:r>
          <w:rPr>
            <w:webHidden/>
          </w:rPr>
          <w:fldChar w:fldCharType="end"/>
        </w:r>
      </w:hyperlink>
    </w:p>
    <w:p w14:paraId="013BD510" w14:textId="095CF8C4" w:rsidR="00CA45D0" w:rsidRDefault="00CA45D0">
      <w:pPr>
        <w:pStyle w:val="Inhopg3"/>
        <w:rPr>
          <w:rFonts w:asciiTheme="minorHAnsi" w:eastAsiaTheme="minorEastAsia" w:hAnsiTheme="minorHAnsi" w:cstheme="minorBidi"/>
          <w:snapToGrid/>
          <w:kern w:val="0"/>
          <w:sz w:val="22"/>
          <w:szCs w:val="22"/>
          <w:lang w:eastAsia="nl-NL"/>
        </w:rPr>
      </w:pPr>
      <w:hyperlink w:anchor="_Toc66968799" w:history="1">
        <w:r w:rsidRPr="00E9088F">
          <w:rPr>
            <w:rStyle w:val="Hyperlink"/>
          </w:rPr>
          <w:t>2.4.2</w:t>
        </w:r>
        <w:r>
          <w:rPr>
            <w:rFonts w:asciiTheme="minorHAnsi" w:eastAsiaTheme="minorEastAsia" w:hAnsiTheme="minorHAnsi" w:cstheme="minorBidi"/>
            <w:snapToGrid/>
            <w:kern w:val="0"/>
            <w:sz w:val="22"/>
            <w:szCs w:val="22"/>
            <w:lang w:eastAsia="nl-NL"/>
          </w:rPr>
          <w:tab/>
        </w:r>
        <w:r w:rsidRPr="00E9088F">
          <w:rPr>
            <w:rStyle w:val="Hyperlink"/>
          </w:rPr>
          <w:t>Hypotheekbank</w:t>
        </w:r>
        <w:r>
          <w:rPr>
            <w:webHidden/>
          </w:rPr>
          <w:tab/>
        </w:r>
        <w:r>
          <w:rPr>
            <w:webHidden/>
          </w:rPr>
          <w:fldChar w:fldCharType="begin"/>
        </w:r>
        <w:r>
          <w:rPr>
            <w:webHidden/>
          </w:rPr>
          <w:instrText xml:space="preserve"> PAGEREF _Toc66968799 \h </w:instrText>
        </w:r>
        <w:r>
          <w:rPr>
            <w:webHidden/>
          </w:rPr>
        </w:r>
        <w:r>
          <w:rPr>
            <w:webHidden/>
          </w:rPr>
          <w:fldChar w:fldCharType="separate"/>
        </w:r>
        <w:r>
          <w:rPr>
            <w:webHidden/>
          </w:rPr>
          <w:t>23</w:t>
        </w:r>
        <w:r>
          <w:rPr>
            <w:webHidden/>
          </w:rPr>
          <w:fldChar w:fldCharType="end"/>
        </w:r>
      </w:hyperlink>
    </w:p>
    <w:p w14:paraId="6F696874" w14:textId="0FBEE3F4" w:rsidR="00CA45D0" w:rsidRDefault="00CA45D0">
      <w:pPr>
        <w:pStyle w:val="Inhopg2"/>
        <w:rPr>
          <w:rFonts w:asciiTheme="minorHAnsi" w:eastAsiaTheme="minorEastAsia" w:hAnsiTheme="minorHAnsi" w:cstheme="minorBidi"/>
          <w:snapToGrid/>
          <w:kern w:val="0"/>
          <w:sz w:val="22"/>
          <w:szCs w:val="22"/>
          <w:lang w:eastAsia="nl-NL"/>
        </w:rPr>
      </w:pPr>
      <w:hyperlink w:anchor="_Toc66968800" w:history="1">
        <w:r w:rsidRPr="00E9088F">
          <w:rPr>
            <w:rStyle w:val="Hyperlink"/>
          </w:rPr>
          <w:t>2.5</w:t>
        </w:r>
        <w:r>
          <w:rPr>
            <w:rFonts w:asciiTheme="minorHAnsi" w:eastAsiaTheme="minorEastAsia" w:hAnsiTheme="minorHAnsi" w:cstheme="minorBidi"/>
            <w:snapToGrid/>
            <w:kern w:val="0"/>
            <w:sz w:val="22"/>
            <w:szCs w:val="22"/>
            <w:lang w:eastAsia="nl-NL"/>
          </w:rPr>
          <w:tab/>
        </w:r>
        <w:r w:rsidRPr="00E9088F">
          <w:rPr>
            <w:rStyle w:val="Hyperlink"/>
          </w:rPr>
          <w:t>Geldlening</w:t>
        </w:r>
        <w:r>
          <w:rPr>
            <w:webHidden/>
          </w:rPr>
          <w:tab/>
        </w:r>
        <w:r>
          <w:rPr>
            <w:webHidden/>
          </w:rPr>
          <w:fldChar w:fldCharType="begin"/>
        </w:r>
        <w:r>
          <w:rPr>
            <w:webHidden/>
          </w:rPr>
          <w:instrText xml:space="preserve"> PAGEREF _Toc66968800 \h </w:instrText>
        </w:r>
        <w:r>
          <w:rPr>
            <w:webHidden/>
          </w:rPr>
        </w:r>
        <w:r>
          <w:rPr>
            <w:webHidden/>
          </w:rPr>
          <w:fldChar w:fldCharType="separate"/>
        </w:r>
        <w:r>
          <w:rPr>
            <w:webHidden/>
          </w:rPr>
          <w:t>26</w:t>
        </w:r>
        <w:r>
          <w:rPr>
            <w:webHidden/>
          </w:rPr>
          <w:fldChar w:fldCharType="end"/>
        </w:r>
      </w:hyperlink>
    </w:p>
    <w:p w14:paraId="39D91956" w14:textId="433D1143" w:rsidR="00CA45D0" w:rsidRDefault="00CA45D0">
      <w:pPr>
        <w:pStyle w:val="Inhopg2"/>
        <w:rPr>
          <w:rFonts w:asciiTheme="minorHAnsi" w:eastAsiaTheme="minorEastAsia" w:hAnsiTheme="minorHAnsi" w:cstheme="minorBidi"/>
          <w:snapToGrid/>
          <w:kern w:val="0"/>
          <w:sz w:val="22"/>
          <w:szCs w:val="22"/>
          <w:lang w:eastAsia="nl-NL"/>
        </w:rPr>
      </w:pPr>
      <w:hyperlink w:anchor="_Toc66968801" w:history="1">
        <w:r w:rsidRPr="00E9088F">
          <w:rPr>
            <w:rStyle w:val="Hyperlink"/>
          </w:rPr>
          <w:t>2.6</w:t>
        </w:r>
        <w:r>
          <w:rPr>
            <w:rFonts w:asciiTheme="minorHAnsi" w:eastAsiaTheme="minorEastAsia" w:hAnsiTheme="minorHAnsi" w:cstheme="minorBidi"/>
            <w:snapToGrid/>
            <w:kern w:val="0"/>
            <w:sz w:val="22"/>
            <w:szCs w:val="22"/>
            <w:lang w:eastAsia="nl-NL"/>
          </w:rPr>
          <w:tab/>
        </w:r>
        <w:r w:rsidRPr="00E9088F">
          <w:rPr>
            <w:rStyle w:val="Hyperlink"/>
          </w:rPr>
          <w:t>Hypotheekstelling</w:t>
        </w:r>
        <w:r>
          <w:rPr>
            <w:webHidden/>
          </w:rPr>
          <w:tab/>
        </w:r>
        <w:r>
          <w:rPr>
            <w:webHidden/>
          </w:rPr>
          <w:fldChar w:fldCharType="begin"/>
        </w:r>
        <w:r>
          <w:rPr>
            <w:webHidden/>
          </w:rPr>
          <w:instrText xml:space="preserve"> PAGEREF _Toc66968801 \h </w:instrText>
        </w:r>
        <w:r>
          <w:rPr>
            <w:webHidden/>
          </w:rPr>
        </w:r>
        <w:r>
          <w:rPr>
            <w:webHidden/>
          </w:rPr>
          <w:fldChar w:fldCharType="separate"/>
        </w:r>
        <w:r>
          <w:rPr>
            <w:webHidden/>
          </w:rPr>
          <w:t>27</w:t>
        </w:r>
        <w:r>
          <w:rPr>
            <w:webHidden/>
          </w:rPr>
          <w:fldChar w:fldCharType="end"/>
        </w:r>
      </w:hyperlink>
    </w:p>
    <w:p w14:paraId="58ADCC89" w14:textId="74C55522" w:rsidR="00CA45D0" w:rsidRDefault="00CA45D0">
      <w:pPr>
        <w:pStyle w:val="Inhopg2"/>
        <w:rPr>
          <w:rFonts w:asciiTheme="minorHAnsi" w:eastAsiaTheme="minorEastAsia" w:hAnsiTheme="minorHAnsi" w:cstheme="minorBidi"/>
          <w:snapToGrid/>
          <w:kern w:val="0"/>
          <w:sz w:val="22"/>
          <w:szCs w:val="22"/>
          <w:lang w:eastAsia="nl-NL"/>
        </w:rPr>
      </w:pPr>
      <w:hyperlink w:anchor="_Toc66968802" w:history="1">
        <w:r w:rsidRPr="00E9088F">
          <w:rPr>
            <w:rStyle w:val="Hyperlink"/>
          </w:rPr>
          <w:t>2.7</w:t>
        </w:r>
        <w:r>
          <w:rPr>
            <w:rFonts w:asciiTheme="minorHAnsi" w:eastAsiaTheme="minorEastAsia" w:hAnsiTheme="minorHAnsi" w:cstheme="minorBidi"/>
            <w:snapToGrid/>
            <w:kern w:val="0"/>
            <w:sz w:val="22"/>
            <w:szCs w:val="22"/>
            <w:lang w:eastAsia="nl-NL"/>
          </w:rPr>
          <w:tab/>
        </w:r>
        <w:r w:rsidRPr="00E9088F">
          <w:rPr>
            <w:rStyle w:val="Hyperlink"/>
          </w:rPr>
          <w:t>Zekerheden</w:t>
        </w:r>
        <w:r>
          <w:rPr>
            <w:webHidden/>
          </w:rPr>
          <w:tab/>
        </w:r>
        <w:r>
          <w:rPr>
            <w:webHidden/>
          </w:rPr>
          <w:fldChar w:fldCharType="begin"/>
        </w:r>
        <w:r>
          <w:rPr>
            <w:webHidden/>
          </w:rPr>
          <w:instrText xml:space="preserve"> PAGEREF _Toc66968802 \h </w:instrText>
        </w:r>
        <w:r>
          <w:rPr>
            <w:webHidden/>
          </w:rPr>
        </w:r>
        <w:r>
          <w:rPr>
            <w:webHidden/>
          </w:rPr>
          <w:fldChar w:fldCharType="separate"/>
        </w:r>
        <w:r>
          <w:rPr>
            <w:webHidden/>
          </w:rPr>
          <w:t>29</w:t>
        </w:r>
        <w:r>
          <w:rPr>
            <w:webHidden/>
          </w:rPr>
          <w:fldChar w:fldCharType="end"/>
        </w:r>
      </w:hyperlink>
    </w:p>
    <w:p w14:paraId="1E8C8AE0" w14:textId="3C8C75AE" w:rsidR="00CA45D0" w:rsidRDefault="00CA45D0">
      <w:pPr>
        <w:pStyle w:val="Inhopg2"/>
        <w:rPr>
          <w:rFonts w:asciiTheme="minorHAnsi" w:eastAsiaTheme="minorEastAsia" w:hAnsiTheme="minorHAnsi" w:cstheme="minorBidi"/>
          <w:snapToGrid/>
          <w:kern w:val="0"/>
          <w:sz w:val="22"/>
          <w:szCs w:val="22"/>
          <w:lang w:eastAsia="nl-NL"/>
        </w:rPr>
      </w:pPr>
      <w:hyperlink w:anchor="_Toc66968803" w:history="1">
        <w:r w:rsidRPr="00E9088F">
          <w:rPr>
            <w:rStyle w:val="Hyperlink"/>
          </w:rPr>
          <w:t>2.8</w:t>
        </w:r>
        <w:r>
          <w:rPr>
            <w:rFonts w:asciiTheme="minorHAnsi" w:eastAsiaTheme="minorEastAsia" w:hAnsiTheme="minorHAnsi" w:cstheme="minorBidi"/>
            <w:snapToGrid/>
            <w:kern w:val="0"/>
            <w:sz w:val="22"/>
            <w:szCs w:val="22"/>
            <w:lang w:eastAsia="nl-NL"/>
          </w:rPr>
          <w:tab/>
        </w:r>
        <w:r w:rsidRPr="00E9088F">
          <w:rPr>
            <w:rStyle w:val="Hyperlink"/>
          </w:rPr>
          <w:t>Overbruggingshypotheek</w:t>
        </w:r>
        <w:r>
          <w:rPr>
            <w:webHidden/>
          </w:rPr>
          <w:tab/>
        </w:r>
        <w:r>
          <w:rPr>
            <w:webHidden/>
          </w:rPr>
          <w:fldChar w:fldCharType="begin"/>
        </w:r>
        <w:r>
          <w:rPr>
            <w:webHidden/>
          </w:rPr>
          <w:instrText xml:space="preserve"> PAGEREF _Toc66968803 \h </w:instrText>
        </w:r>
        <w:r>
          <w:rPr>
            <w:webHidden/>
          </w:rPr>
        </w:r>
        <w:r>
          <w:rPr>
            <w:webHidden/>
          </w:rPr>
          <w:fldChar w:fldCharType="separate"/>
        </w:r>
        <w:r>
          <w:rPr>
            <w:webHidden/>
          </w:rPr>
          <w:t>31</w:t>
        </w:r>
        <w:r>
          <w:rPr>
            <w:webHidden/>
          </w:rPr>
          <w:fldChar w:fldCharType="end"/>
        </w:r>
      </w:hyperlink>
    </w:p>
    <w:p w14:paraId="10B86475" w14:textId="2FC27A28" w:rsidR="00CA45D0" w:rsidRDefault="00CA45D0">
      <w:pPr>
        <w:pStyle w:val="Inhopg2"/>
        <w:rPr>
          <w:rFonts w:asciiTheme="minorHAnsi" w:eastAsiaTheme="minorEastAsia" w:hAnsiTheme="minorHAnsi" w:cstheme="minorBidi"/>
          <w:snapToGrid/>
          <w:kern w:val="0"/>
          <w:sz w:val="22"/>
          <w:szCs w:val="22"/>
          <w:lang w:eastAsia="nl-NL"/>
        </w:rPr>
      </w:pPr>
      <w:hyperlink w:anchor="_Toc66968804" w:history="1">
        <w:r w:rsidRPr="00E9088F">
          <w:rPr>
            <w:rStyle w:val="Hyperlink"/>
          </w:rPr>
          <w:t>2.9</w:t>
        </w:r>
        <w:r>
          <w:rPr>
            <w:rFonts w:asciiTheme="minorHAnsi" w:eastAsiaTheme="minorEastAsia" w:hAnsiTheme="minorHAnsi" w:cstheme="minorBidi"/>
            <w:snapToGrid/>
            <w:kern w:val="0"/>
            <w:sz w:val="22"/>
            <w:szCs w:val="22"/>
            <w:lang w:eastAsia="nl-NL"/>
          </w:rPr>
          <w:tab/>
        </w:r>
        <w:r w:rsidRPr="00E9088F">
          <w:rPr>
            <w:rStyle w:val="Hyperlink"/>
          </w:rPr>
          <w:t>Verpanding bouwdepot</w:t>
        </w:r>
        <w:r>
          <w:rPr>
            <w:webHidden/>
          </w:rPr>
          <w:tab/>
        </w:r>
        <w:r>
          <w:rPr>
            <w:webHidden/>
          </w:rPr>
          <w:fldChar w:fldCharType="begin"/>
        </w:r>
        <w:r>
          <w:rPr>
            <w:webHidden/>
          </w:rPr>
          <w:instrText xml:space="preserve"> PAGEREF _Toc66968804 \h </w:instrText>
        </w:r>
        <w:r>
          <w:rPr>
            <w:webHidden/>
          </w:rPr>
        </w:r>
        <w:r>
          <w:rPr>
            <w:webHidden/>
          </w:rPr>
          <w:fldChar w:fldCharType="separate"/>
        </w:r>
        <w:r>
          <w:rPr>
            <w:webHidden/>
          </w:rPr>
          <w:t>33</w:t>
        </w:r>
        <w:r>
          <w:rPr>
            <w:webHidden/>
          </w:rPr>
          <w:fldChar w:fldCharType="end"/>
        </w:r>
      </w:hyperlink>
    </w:p>
    <w:p w14:paraId="0CF28F02" w14:textId="3D5E4EA2" w:rsidR="00CA45D0" w:rsidRDefault="00CA45D0">
      <w:pPr>
        <w:pStyle w:val="Inhopg2"/>
        <w:rPr>
          <w:rFonts w:asciiTheme="minorHAnsi" w:eastAsiaTheme="minorEastAsia" w:hAnsiTheme="minorHAnsi" w:cstheme="minorBidi"/>
          <w:snapToGrid/>
          <w:kern w:val="0"/>
          <w:sz w:val="22"/>
          <w:szCs w:val="22"/>
          <w:lang w:eastAsia="nl-NL"/>
        </w:rPr>
      </w:pPr>
      <w:hyperlink w:anchor="_Toc66968805" w:history="1">
        <w:r w:rsidRPr="00E9088F">
          <w:rPr>
            <w:rStyle w:val="Hyperlink"/>
          </w:rPr>
          <w:t>2.10</w:t>
        </w:r>
        <w:r>
          <w:rPr>
            <w:rFonts w:asciiTheme="minorHAnsi" w:eastAsiaTheme="minorEastAsia" w:hAnsiTheme="minorHAnsi" w:cstheme="minorBidi"/>
            <w:snapToGrid/>
            <w:kern w:val="0"/>
            <w:sz w:val="22"/>
            <w:szCs w:val="22"/>
            <w:lang w:eastAsia="nl-NL"/>
          </w:rPr>
          <w:tab/>
        </w:r>
        <w:r w:rsidRPr="00E9088F">
          <w:rPr>
            <w:rStyle w:val="Hyperlink"/>
          </w:rPr>
          <w:t>Verpanding Lastendepot</w:t>
        </w:r>
        <w:r>
          <w:rPr>
            <w:webHidden/>
          </w:rPr>
          <w:tab/>
        </w:r>
        <w:r>
          <w:rPr>
            <w:webHidden/>
          </w:rPr>
          <w:fldChar w:fldCharType="begin"/>
        </w:r>
        <w:r>
          <w:rPr>
            <w:webHidden/>
          </w:rPr>
          <w:instrText xml:space="preserve"> PAGEREF _Toc66968805 \h </w:instrText>
        </w:r>
        <w:r>
          <w:rPr>
            <w:webHidden/>
          </w:rPr>
        </w:r>
        <w:r>
          <w:rPr>
            <w:webHidden/>
          </w:rPr>
          <w:fldChar w:fldCharType="separate"/>
        </w:r>
        <w:r>
          <w:rPr>
            <w:webHidden/>
          </w:rPr>
          <w:t>34</w:t>
        </w:r>
        <w:r>
          <w:rPr>
            <w:webHidden/>
          </w:rPr>
          <w:fldChar w:fldCharType="end"/>
        </w:r>
      </w:hyperlink>
    </w:p>
    <w:p w14:paraId="50650389" w14:textId="5BC66C82" w:rsidR="00CA45D0" w:rsidRDefault="00CA45D0">
      <w:pPr>
        <w:pStyle w:val="Inhopg2"/>
        <w:rPr>
          <w:rFonts w:asciiTheme="minorHAnsi" w:eastAsiaTheme="minorEastAsia" w:hAnsiTheme="minorHAnsi" w:cstheme="minorBidi"/>
          <w:snapToGrid/>
          <w:kern w:val="0"/>
          <w:sz w:val="22"/>
          <w:szCs w:val="22"/>
          <w:lang w:eastAsia="nl-NL"/>
        </w:rPr>
      </w:pPr>
      <w:hyperlink w:anchor="_Toc66968806" w:history="1">
        <w:r w:rsidRPr="00E9088F">
          <w:rPr>
            <w:rStyle w:val="Hyperlink"/>
          </w:rPr>
          <w:t>2.11</w:t>
        </w:r>
        <w:r>
          <w:rPr>
            <w:rFonts w:asciiTheme="minorHAnsi" w:eastAsiaTheme="minorEastAsia" w:hAnsiTheme="minorHAnsi" w:cstheme="minorBidi"/>
            <w:snapToGrid/>
            <w:kern w:val="0"/>
            <w:sz w:val="22"/>
            <w:szCs w:val="22"/>
            <w:lang w:eastAsia="nl-NL"/>
          </w:rPr>
          <w:tab/>
        </w:r>
        <w:r w:rsidRPr="00E9088F">
          <w:rPr>
            <w:rStyle w:val="Hyperlink"/>
          </w:rPr>
          <w:t>Aanvaarding</w:t>
        </w:r>
        <w:r>
          <w:rPr>
            <w:webHidden/>
          </w:rPr>
          <w:tab/>
        </w:r>
        <w:r>
          <w:rPr>
            <w:webHidden/>
          </w:rPr>
          <w:fldChar w:fldCharType="begin"/>
        </w:r>
        <w:r>
          <w:rPr>
            <w:webHidden/>
          </w:rPr>
          <w:instrText xml:space="preserve"> PAGEREF _Toc66968806 \h </w:instrText>
        </w:r>
        <w:r>
          <w:rPr>
            <w:webHidden/>
          </w:rPr>
        </w:r>
        <w:r>
          <w:rPr>
            <w:webHidden/>
          </w:rPr>
          <w:fldChar w:fldCharType="separate"/>
        </w:r>
        <w:r>
          <w:rPr>
            <w:webHidden/>
          </w:rPr>
          <w:t>35</w:t>
        </w:r>
        <w:r>
          <w:rPr>
            <w:webHidden/>
          </w:rPr>
          <w:fldChar w:fldCharType="end"/>
        </w:r>
      </w:hyperlink>
    </w:p>
    <w:p w14:paraId="4E45875E" w14:textId="3769B57A" w:rsidR="00CA45D0" w:rsidRDefault="00CA45D0">
      <w:pPr>
        <w:pStyle w:val="Inhopg2"/>
        <w:rPr>
          <w:rFonts w:asciiTheme="minorHAnsi" w:eastAsiaTheme="minorEastAsia" w:hAnsiTheme="minorHAnsi" w:cstheme="minorBidi"/>
          <w:snapToGrid/>
          <w:kern w:val="0"/>
          <w:sz w:val="22"/>
          <w:szCs w:val="22"/>
          <w:lang w:eastAsia="nl-NL"/>
        </w:rPr>
      </w:pPr>
      <w:hyperlink w:anchor="_Toc66968807" w:history="1">
        <w:r w:rsidRPr="00E9088F">
          <w:rPr>
            <w:rStyle w:val="Hyperlink"/>
          </w:rPr>
          <w:t>2.12</w:t>
        </w:r>
        <w:r>
          <w:rPr>
            <w:rFonts w:asciiTheme="minorHAnsi" w:eastAsiaTheme="minorEastAsia" w:hAnsiTheme="minorHAnsi" w:cstheme="minorBidi"/>
            <w:snapToGrid/>
            <w:kern w:val="0"/>
            <w:sz w:val="22"/>
            <w:szCs w:val="22"/>
            <w:lang w:eastAsia="nl-NL"/>
          </w:rPr>
          <w:tab/>
        </w:r>
        <w:r w:rsidRPr="00E9088F">
          <w:rPr>
            <w:rStyle w:val="Hyperlink"/>
          </w:rPr>
          <w:t>Woonplaatskeuze</w:t>
        </w:r>
        <w:r>
          <w:rPr>
            <w:webHidden/>
          </w:rPr>
          <w:tab/>
        </w:r>
        <w:r>
          <w:rPr>
            <w:webHidden/>
          </w:rPr>
          <w:fldChar w:fldCharType="begin"/>
        </w:r>
        <w:r>
          <w:rPr>
            <w:webHidden/>
          </w:rPr>
          <w:instrText xml:space="preserve"> PAGEREF _Toc66968807 \h </w:instrText>
        </w:r>
        <w:r>
          <w:rPr>
            <w:webHidden/>
          </w:rPr>
        </w:r>
        <w:r>
          <w:rPr>
            <w:webHidden/>
          </w:rPr>
          <w:fldChar w:fldCharType="separate"/>
        </w:r>
        <w:r>
          <w:rPr>
            <w:webHidden/>
          </w:rPr>
          <w:t>36</w:t>
        </w:r>
        <w:r>
          <w:rPr>
            <w:webHidden/>
          </w:rPr>
          <w:fldChar w:fldCharType="end"/>
        </w:r>
      </w:hyperlink>
    </w:p>
    <w:p w14:paraId="5C6710DD" w14:textId="69ED8B68" w:rsidR="00CA45D0" w:rsidRDefault="00CA45D0">
      <w:pPr>
        <w:pStyle w:val="Inhopg2"/>
        <w:rPr>
          <w:rFonts w:asciiTheme="minorHAnsi" w:eastAsiaTheme="minorEastAsia" w:hAnsiTheme="minorHAnsi" w:cstheme="minorBidi"/>
          <w:snapToGrid/>
          <w:kern w:val="0"/>
          <w:sz w:val="22"/>
          <w:szCs w:val="22"/>
          <w:lang w:eastAsia="nl-NL"/>
        </w:rPr>
      </w:pPr>
      <w:hyperlink w:anchor="_Toc66968808" w:history="1">
        <w:r w:rsidRPr="00E9088F">
          <w:rPr>
            <w:rStyle w:val="Hyperlink"/>
          </w:rPr>
          <w:t>2.13</w:t>
        </w:r>
        <w:r>
          <w:rPr>
            <w:rFonts w:asciiTheme="minorHAnsi" w:eastAsiaTheme="minorEastAsia" w:hAnsiTheme="minorHAnsi" w:cstheme="minorBidi"/>
            <w:snapToGrid/>
            <w:kern w:val="0"/>
            <w:sz w:val="22"/>
            <w:szCs w:val="22"/>
            <w:lang w:eastAsia="nl-NL"/>
          </w:rPr>
          <w:tab/>
        </w:r>
        <w:r w:rsidRPr="00E9088F">
          <w:rPr>
            <w:rStyle w:val="Hyperlink"/>
          </w:rPr>
          <w:t>Einde kadasterdeel</w:t>
        </w:r>
        <w:r>
          <w:rPr>
            <w:webHidden/>
          </w:rPr>
          <w:tab/>
        </w:r>
        <w:r>
          <w:rPr>
            <w:webHidden/>
          </w:rPr>
          <w:fldChar w:fldCharType="begin"/>
        </w:r>
        <w:r>
          <w:rPr>
            <w:webHidden/>
          </w:rPr>
          <w:instrText xml:space="preserve"> PAGEREF _Toc66968808 \h </w:instrText>
        </w:r>
        <w:r>
          <w:rPr>
            <w:webHidden/>
          </w:rPr>
        </w:r>
        <w:r>
          <w:rPr>
            <w:webHidden/>
          </w:rPr>
          <w:fldChar w:fldCharType="separate"/>
        </w:r>
        <w:r>
          <w:rPr>
            <w:webHidden/>
          </w:rPr>
          <w:t>36</w:t>
        </w:r>
        <w:r>
          <w:rPr>
            <w:webHidden/>
          </w:rPr>
          <w:fldChar w:fldCharType="end"/>
        </w:r>
      </w:hyperlink>
    </w:p>
    <w:p w14:paraId="78FEE7D1" w14:textId="4592B707" w:rsidR="00CA45D0" w:rsidRDefault="00CA45D0">
      <w:pPr>
        <w:pStyle w:val="Inhopg2"/>
        <w:rPr>
          <w:rFonts w:asciiTheme="minorHAnsi" w:eastAsiaTheme="minorEastAsia" w:hAnsiTheme="minorHAnsi" w:cstheme="minorBidi"/>
          <w:snapToGrid/>
          <w:kern w:val="0"/>
          <w:sz w:val="22"/>
          <w:szCs w:val="22"/>
          <w:lang w:eastAsia="nl-NL"/>
        </w:rPr>
      </w:pPr>
      <w:hyperlink w:anchor="_Toc66968809" w:history="1">
        <w:r w:rsidRPr="00E9088F">
          <w:rPr>
            <w:rStyle w:val="Hyperlink"/>
          </w:rPr>
          <w:t>2.14</w:t>
        </w:r>
        <w:r>
          <w:rPr>
            <w:rFonts w:asciiTheme="minorHAnsi" w:eastAsiaTheme="minorEastAsia" w:hAnsiTheme="minorHAnsi" w:cstheme="minorBidi"/>
            <w:snapToGrid/>
            <w:kern w:val="0"/>
            <w:sz w:val="22"/>
            <w:szCs w:val="22"/>
            <w:lang w:eastAsia="nl-NL"/>
          </w:rPr>
          <w:tab/>
        </w:r>
        <w:r w:rsidRPr="00E9088F">
          <w:rPr>
            <w:rStyle w:val="Hyperlink"/>
          </w:rPr>
          <w:t>Vrije gedeelte</w:t>
        </w:r>
        <w:r>
          <w:rPr>
            <w:webHidden/>
          </w:rPr>
          <w:tab/>
        </w:r>
        <w:r>
          <w:rPr>
            <w:webHidden/>
          </w:rPr>
          <w:fldChar w:fldCharType="begin"/>
        </w:r>
        <w:r>
          <w:rPr>
            <w:webHidden/>
          </w:rPr>
          <w:instrText xml:space="preserve"> PAGEREF _Toc66968809 \h </w:instrText>
        </w:r>
        <w:r>
          <w:rPr>
            <w:webHidden/>
          </w:rPr>
        </w:r>
        <w:r>
          <w:rPr>
            <w:webHidden/>
          </w:rPr>
          <w:fldChar w:fldCharType="separate"/>
        </w:r>
        <w:r>
          <w:rPr>
            <w:webHidden/>
          </w:rPr>
          <w:t>37</w:t>
        </w:r>
        <w:r>
          <w:rPr>
            <w:webHidden/>
          </w:rPr>
          <w:fldChar w:fldCharType="end"/>
        </w:r>
      </w:hyperlink>
    </w:p>
    <w:p w14:paraId="66D13A6F" w14:textId="65B58191"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18" w:name="bmStartpunt"/>
      <w:bookmarkStart w:id="19" w:name="_Toc498316301"/>
      <w:bookmarkStart w:id="20" w:name="_Toc20728828"/>
      <w:bookmarkStart w:id="21" w:name="_Toc66968786"/>
      <w:bookmarkStart w:id="22" w:name="_Toc179181706"/>
      <w:bookmarkEnd w:id="18"/>
      <w:bookmarkEnd w:id="19"/>
      <w:bookmarkEnd w:id="20"/>
      <w:r w:rsidRPr="00343045">
        <w:rPr>
          <w:lang w:val="nl-NL"/>
        </w:rPr>
        <w:lastRenderedPageBreak/>
        <w:t>Inleiding</w:t>
      </w:r>
      <w:bookmarkEnd w:id="21"/>
    </w:p>
    <w:p w14:paraId="3E8B1D84" w14:textId="77777777" w:rsidR="00987D5A" w:rsidRPr="00343045" w:rsidRDefault="00987D5A" w:rsidP="00987D5A">
      <w:pPr>
        <w:pStyle w:val="Kop2"/>
        <w:numPr>
          <w:ilvl w:val="1"/>
          <w:numId w:val="1"/>
        </w:numPr>
      </w:pPr>
      <w:bookmarkStart w:id="23" w:name="_Toc196114936"/>
      <w:bookmarkStart w:id="24" w:name="_Toc66968787"/>
      <w:r w:rsidRPr="00343045">
        <w:t>Doel</w:t>
      </w:r>
      <w:bookmarkEnd w:id="23"/>
      <w:bookmarkEnd w:id="24"/>
    </w:p>
    <w:p w14:paraId="79F81822" w14:textId="4FE26220" w:rsidR="008D0862" w:rsidRDefault="008D0862" w:rsidP="008D0862">
      <w:r w:rsidRPr="00343045">
        <w:t>I</w:t>
      </w:r>
      <w:r>
        <w:t>n dit document wordt beschreven</w:t>
      </w:r>
      <w:r w:rsidRPr="00343045">
        <w:t xml:space="preserve"> hoe het modeldocument voor</w:t>
      </w:r>
      <w:r w:rsidR="00286F0E">
        <w:t xml:space="preserve"> </w:t>
      </w:r>
      <w:r w:rsidR="008C36C7">
        <w:t>Nationale-Nederlanden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25" w:name="_Toc212447230"/>
      <w:bookmarkStart w:id="26" w:name="_Toc66968788"/>
      <w:bookmarkStart w:id="27" w:name="_Toc196114937"/>
      <w:r w:rsidRPr="00343045">
        <w:t>Algemeen</w:t>
      </w:r>
      <w:bookmarkEnd w:id="25"/>
      <w:bookmarkEnd w:id="26"/>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7"/>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28" w:name="_Toc191216332"/>
      <w:bookmarkStart w:id="29" w:name="_Toc191373237"/>
      <w:bookmarkStart w:id="30" w:name="_Toc191216333"/>
      <w:bookmarkStart w:id="31" w:name="_Toc191373238"/>
      <w:bookmarkStart w:id="32" w:name="_Toc66968789"/>
      <w:bookmarkEnd w:id="28"/>
      <w:bookmarkEnd w:id="29"/>
      <w:bookmarkEnd w:id="30"/>
      <w:bookmarkEnd w:id="31"/>
      <w:r w:rsidRPr="00343045">
        <w:lastRenderedPageBreak/>
        <w:t>Referenties</w:t>
      </w:r>
      <w:bookmarkEnd w:id="32"/>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637C02">
        <w:tc>
          <w:tcPr>
            <w:tcW w:w="556" w:type="dxa"/>
            <w:shd w:val="clear" w:color="auto" w:fill="CCCCCC"/>
          </w:tcPr>
          <w:p w14:paraId="2CBEF72C" w14:textId="77777777" w:rsidR="00637C02" w:rsidRPr="00DB7FA4" w:rsidRDefault="00637C02" w:rsidP="00BF18B4">
            <w:pPr>
              <w:rPr>
                <w:b/>
                <w:lang w:val="nl"/>
              </w:rPr>
            </w:pPr>
            <w:r w:rsidRPr="00DB7FA4">
              <w:rPr>
                <w:b/>
                <w:lang w:val="nl"/>
              </w:rPr>
              <w:t>ID</w:t>
            </w:r>
          </w:p>
        </w:tc>
        <w:tc>
          <w:tcPr>
            <w:tcW w:w="7661" w:type="dxa"/>
            <w:shd w:val="clear" w:color="auto" w:fill="CCCCCC"/>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31B73ABC" w:rsidR="00637C02" w:rsidRPr="00DB7FA4" w:rsidRDefault="00637C02" w:rsidP="00D77156">
            <w:pPr>
              <w:rPr>
                <w:lang w:val="nl"/>
              </w:rPr>
            </w:pPr>
            <w:r w:rsidRPr="00CC0276">
              <w:t xml:space="preserve">Modeldocument </w:t>
            </w:r>
            <w:r w:rsidR="00D4721B">
              <w:t>Nationale-Nederlanden</w:t>
            </w:r>
            <w:r>
              <w:t xml:space="preserve">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06D7044C" w:rsidR="00637C02" w:rsidRPr="00DB7FA4" w:rsidRDefault="00637C02" w:rsidP="00BF18B4">
            <w:pPr>
              <w:rPr>
                <w:lang w:val="nl"/>
              </w:rPr>
            </w:pPr>
            <w:r w:rsidRPr="00134AAB">
              <w:t xml:space="preserve">Documentatie standaard tekstblokken: namen van de documenten en de versies daarvan zijn in </w:t>
            </w:r>
            <w:r>
              <w:t xml:space="preserve">de release notes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33" w:name="AlgemeneAfsprakenDocument"/>
            <w:r>
              <w:t>[3]</w:t>
            </w:r>
            <w:bookmarkEnd w:id="33"/>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513E082" w:rsidR="00637C02" w:rsidRDefault="00637C02" w:rsidP="00BF18B4">
            <w:bookmarkStart w:id="34" w:name="TC"/>
            <w:r>
              <w:t>[</w:t>
            </w:r>
            <w:r w:rsidR="00125A6B">
              <w:t>4]</w:t>
            </w:r>
            <w:bookmarkEnd w:id="34"/>
          </w:p>
        </w:tc>
        <w:tc>
          <w:tcPr>
            <w:tcW w:w="7661" w:type="dxa"/>
            <w:shd w:val="clear" w:color="auto" w:fill="auto"/>
          </w:tcPr>
          <w:p w14:paraId="4E775411" w14:textId="77777777" w:rsidR="00637C02" w:rsidRDefault="00637C02" w:rsidP="00BF18B4">
            <w:r w:rsidRPr="00362DEE">
              <w:t>Toelichting - Comparitie nummering en layout</w:t>
            </w:r>
          </w:p>
        </w:tc>
      </w:tr>
      <w:tr w:rsidR="00637C02" w:rsidRPr="00DB7FA4" w14:paraId="46389FD5" w14:textId="77777777" w:rsidTr="00637C02">
        <w:tc>
          <w:tcPr>
            <w:tcW w:w="556" w:type="dxa"/>
            <w:shd w:val="clear" w:color="auto" w:fill="auto"/>
          </w:tcPr>
          <w:p w14:paraId="4B229E4E" w14:textId="0094DDDF" w:rsidR="00637C02" w:rsidRDefault="00637C02" w:rsidP="00BF18B4">
            <w:r>
              <w:t>[</w:t>
            </w:r>
            <w:r w:rsidR="00125A6B">
              <w:t>5</w:t>
            </w:r>
            <w:r>
              <w:t>]</w:t>
            </w:r>
          </w:p>
        </w:tc>
        <w:tc>
          <w:tcPr>
            <w:tcW w:w="7661" w:type="dxa"/>
            <w:shd w:val="clear" w:color="auto" w:fill="auto"/>
          </w:tcPr>
          <w:p w14:paraId="0A1FF460" w14:textId="77777777" w:rsidR="00637C02" w:rsidRPr="00F04F48" w:rsidRDefault="00637C02" w:rsidP="00BF18B4">
            <w:r>
              <w:t xml:space="preserve">Generieke XSD </w:t>
            </w:r>
            <w:r w:rsidRPr="00887623">
              <w:t>StukAlgemeen</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7150D45" w14:textId="6CCE7446" w:rsidR="008D0862" w:rsidRDefault="009E0D31" w:rsidP="008D0862">
      <w:pPr>
        <w:pStyle w:val="Kop1"/>
        <w:numPr>
          <w:ilvl w:val="0"/>
          <w:numId w:val="1"/>
        </w:numPr>
        <w:rPr>
          <w:lang w:val="nl-NL"/>
        </w:rPr>
      </w:pPr>
      <w:bookmarkStart w:id="37" w:name="_Toc66968790"/>
      <w:bookmarkEnd w:id="22"/>
      <w:r>
        <w:rPr>
          <w:lang w:val="nl-NL"/>
        </w:rPr>
        <w:lastRenderedPageBreak/>
        <w:t>National-Nederlanden</w:t>
      </w:r>
      <w:r w:rsidR="00340045">
        <w:rPr>
          <w:lang w:val="nl-NL"/>
        </w:rPr>
        <w:t xml:space="preserve"> </w:t>
      </w:r>
      <w:r w:rsidR="008D0862">
        <w:rPr>
          <w:lang w:val="nl-NL"/>
        </w:rPr>
        <w:t>Hypotheekakte</w:t>
      </w:r>
      <w:bookmarkEnd w:id="37"/>
    </w:p>
    <w:p w14:paraId="2DAAFCA4" w14:textId="077BB38F" w:rsidR="008D0862" w:rsidRDefault="008D0862" w:rsidP="008D0862">
      <w:r>
        <w:t xml:space="preserve">In dit hoofdstuk is de structuur van de </w:t>
      </w:r>
      <w:r w:rsidR="00B031F2">
        <w:t>Nationale-Nederlanden</w:t>
      </w:r>
      <w:r w:rsidR="00340045">
        <w:t xml:space="preserve">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38" w:name="_Toc246925271"/>
      <w:bookmarkStart w:id="39" w:name="_Toc66968791"/>
      <w:r>
        <w:t>Equivalentiev</w:t>
      </w:r>
      <w:r w:rsidR="008D0862">
        <w:t>erklaring</w:t>
      </w:r>
      <w:bookmarkEnd w:id="38"/>
      <w:bookmarkEnd w:id="3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633E84BB" w14:textId="77777777" w:rsidR="00080895" w:rsidRDefault="00025A52" w:rsidP="005217FC">
            <w:pPr>
              <w:rPr>
                <w:szCs w:val="18"/>
              </w:rPr>
            </w:pPr>
            <w:r>
              <w:rPr>
                <w:szCs w:val="18"/>
              </w:rPr>
              <w:t>Verplicht tekstblok.</w:t>
            </w:r>
          </w:p>
          <w:p w14:paraId="5D9C4333" w14:textId="41ED8DD1" w:rsidR="008D0862" w:rsidRDefault="005217FC" w:rsidP="005217FC">
            <w:r w:rsidRPr="00DB7FA4">
              <w:rPr>
                <w:szCs w:val="18"/>
              </w:rPr>
              <w:t>Gegevens van de notaris in de rol van verklaarder.</w:t>
            </w:r>
            <w:r w:rsidR="00025A52">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6E894088" w14:textId="77777777" w:rsidR="00025A52" w:rsidRDefault="00025A52" w:rsidP="00846FDB">
            <w:pPr>
              <w:autoSpaceDE w:val="0"/>
              <w:autoSpaceDN w:val="0"/>
              <w:adjustRightInd w:val="0"/>
              <w:spacing w:line="240" w:lineRule="auto"/>
              <w:rPr>
                <w:snapToGrid/>
                <w:sz w:val="16"/>
                <w:szCs w:val="16"/>
                <w:lang w:val="nl"/>
              </w:rPr>
            </w:pPr>
            <w:r w:rsidRPr="00025A52">
              <w:rPr>
                <w:snapToGrid/>
                <w:sz w:val="16"/>
                <w:szCs w:val="16"/>
                <w:lang w:val="nl"/>
              </w:rPr>
              <w:t>-de mapping is opgenomen in het genoemde tekstblok.</w:t>
            </w:r>
          </w:p>
          <w:p w14:paraId="4697B885" w14:textId="350DD3F5" w:rsidR="00080895" w:rsidRPr="003146A3" w:rsidRDefault="00080895" w:rsidP="00846FDB">
            <w:pPr>
              <w:autoSpaceDE w:val="0"/>
              <w:autoSpaceDN w:val="0"/>
              <w:adjustRightInd w:val="0"/>
              <w:spacing w:line="240" w:lineRule="auto"/>
            </w:pPr>
          </w:p>
        </w:tc>
      </w:tr>
    </w:tbl>
    <w:p w14:paraId="0E2F72D9" w14:textId="77777777" w:rsidR="00461839" w:rsidRDefault="00461839" w:rsidP="00D77156">
      <w:pPr>
        <w:pStyle w:val="Kop2"/>
        <w:pageBreakBefore/>
      </w:pPr>
      <w:bookmarkStart w:id="40" w:name="_Ref438019207"/>
      <w:bookmarkStart w:id="41" w:name="_Toc66968792"/>
      <w:r>
        <w:lastRenderedPageBreak/>
        <w:t>Titel</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37319E52" w14:textId="77777777" w:rsidR="00382719" w:rsidRDefault="00025A52" w:rsidP="00025A52">
            <w:pPr>
              <w:rPr>
                <w:szCs w:val="18"/>
              </w:rPr>
            </w:pPr>
            <w:r>
              <w:rPr>
                <w:szCs w:val="18"/>
              </w:rPr>
              <w:t xml:space="preserve">Optioneel tekstblok. </w:t>
            </w:r>
          </w:p>
          <w:p w14:paraId="11154EF5" w14:textId="359884F6" w:rsidR="00025A52" w:rsidRPr="00025A52" w:rsidRDefault="00025A52" w:rsidP="00025A52">
            <w:pPr>
              <w:rPr>
                <w:snapToGrid/>
                <w:szCs w:val="18"/>
              </w:rPr>
            </w:pP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42" w:name="_Toc66968793"/>
      <w:r>
        <w:t>Aanhef</w:t>
      </w:r>
      <w:bookmarkEnd w:id="4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3" w:name="_Toc245786300"/>
            <w:bookmarkEnd w:id="4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503EACEB" w14:textId="55541D7F" w:rsidR="00382719" w:rsidRDefault="00382719" w:rsidP="002E729C">
            <w:pPr>
              <w:rPr>
                <w:szCs w:val="18"/>
              </w:rPr>
            </w:pPr>
            <w:r>
              <w:rPr>
                <w:szCs w:val="18"/>
              </w:rPr>
              <w:t>Verplicht tekstblok.</w:t>
            </w:r>
          </w:p>
          <w:p w14:paraId="70B13FFA" w14:textId="24CC64AB"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44" w:name="_Toc66968794"/>
      <w:bookmarkStart w:id="45" w:name="_Ref182807022"/>
      <w:r>
        <w:lastRenderedPageBreak/>
        <w:t>Partijen</w:t>
      </w:r>
      <w:bookmarkEnd w:id="44"/>
    </w:p>
    <w:p w14:paraId="3FA1F51F" w14:textId="358B664E"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125A6B">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6BBA86C4" w:rsidR="00915E27" w:rsidRDefault="00652D84" w:rsidP="00915E27">
      <w:pPr>
        <w:pStyle w:val="Kop3"/>
      </w:pPr>
      <w:bookmarkStart w:id="46" w:name="_Toc427054420"/>
      <w:bookmarkStart w:id="47" w:name="_Toc66968795"/>
      <w:bookmarkEnd w:id="46"/>
      <w:r>
        <w:t>Schuldenaar</w:t>
      </w:r>
      <w:r w:rsidR="002C3623">
        <w:t>/Hypotheekgever</w:t>
      </w:r>
      <w:bookmarkEnd w:id="47"/>
    </w:p>
    <w:tbl>
      <w:tblPr>
        <w:tblW w:w="55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9"/>
        <w:gridCol w:w="8"/>
        <w:gridCol w:w="7227"/>
        <w:gridCol w:w="31"/>
      </w:tblGrid>
      <w:tr w:rsidR="00C4522F" w:rsidRPr="00D77156" w14:paraId="134A51C0" w14:textId="77777777" w:rsidTr="0066437D">
        <w:trPr>
          <w:gridAfter w:val="1"/>
          <w:wAfter w:w="11" w:type="pct"/>
          <w:trHeight w:val="125"/>
          <w:tblHeader/>
        </w:trPr>
        <w:tc>
          <w:tcPr>
            <w:tcW w:w="2389" w:type="pct"/>
            <w:shd w:val="clear" w:color="auto" w:fill="auto"/>
          </w:tcPr>
          <w:p w14:paraId="5ADA87EE" w14:textId="77777777" w:rsidR="00C4522F" w:rsidRPr="00D77156" w:rsidRDefault="00C4522F" w:rsidP="00C856B0">
            <w:pPr>
              <w:rPr>
                <w:b/>
              </w:rPr>
            </w:pPr>
            <w:r w:rsidRPr="00DB7FA4">
              <w:rPr>
                <w:b/>
              </w:rPr>
              <w:t>Modeldocument tekst</w:t>
            </w:r>
          </w:p>
        </w:tc>
        <w:tc>
          <w:tcPr>
            <w:tcW w:w="2600" w:type="pct"/>
            <w:gridSpan w:val="2"/>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66437D">
        <w:trPr>
          <w:gridAfter w:val="1"/>
          <w:wAfter w:w="11" w:type="pct"/>
          <w:trHeight w:val="125"/>
        </w:trPr>
        <w:tc>
          <w:tcPr>
            <w:tcW w:w="2389"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0" w:type="pct"/>
            <w:gridSpan w:val="2"/>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552F7A58" w14:textId="21E11F4C" w:rsidR="00CE14A0" w:rsidRPr="00CE14A0" w:rsidRDefault="00CE14A0" w:rsidP="00955FFA">
            <w:pPr>
              <w:autoSpaceDE w:val="0"/>
              <w:autoSpaceDN w:val="0"/>
              <w:adjustRightInd w:val="0"/>
              <w:spacing w:line="240" w:lineRule="auto"/>
              <w:rPr>
                <w:rFonts w:cs="Arial"/>
                <w:snapToGrid/>
                <w:kern w:val="0"/>
                <w:szCs w:val="18"/>
                <w:lang w:eastAsia="nl-NL"/>
              </w:rPr>
            </w:pPr>
          </w:p>
        </w:tc>
      </w:tr>
      <w:tr w:rsidR="00915E27" w:rsidRPr="00123774" w14:paraId="3BEB281B" w14:textId="77777777" w:rsidTr="0066437D">
        <w:trPr>
          <w:gridAfter w:val="1"/>
          <w:wAfter w:w="11" w:type="pct"/>
          <w:trHeight w:val="125"/>
        </w:trPr>
        <w:tc>
          <w:tcPr>
            <w:tcW w:w="2389"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0" w:type="pct"/>
            <w:gridSpan w:val="2"/>
            <w:shd w:val="clear" w:color="auto" w:fill="auto"/>
          </w:tcPr>
          <w:p w14:paraId="2B796AEC" w14:textId="724B67F0" w:rsidR="00915E27"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51DF5055" w14:textId="467D5046" w:rsidR="002F643B" w:rsidRDefault="002F643B" w:rsidP="00194473">
            <w:pPr>
              <w:rPr>
                <w:snapToGrid/>
                <w:kern w:val="0"/>
                <w:lang w:eastAsia="nl-NL"/>
              </w:rPr>
            </w:pPr>
          </w:p>
          <w:p w14:paraId="28017F16" w14:textId="77777777" w:rsidR="002F643B" w:rsidRPr="00BB309B" w:rsidRDefault="002F643B" w:rsidP="002F643B">
            <w:pPr>
              <w:spacing w:line="240" w:lineRule="auto"/>
              <w:rPr>
                <w:snapToGrid/>
                <w:kern w:val="0"/>
                <w:lang w:eastAsia="nl-NL"/>
              </w:rPr>
            </w:pPr>
            <w:r w:rsidRPr="00BB309B">
              <w:rPr>
                <w:snapToGrid/>
                <w:kern w:val="0"/>
                <w:u w:val="single"/>
                <w:lang w:eastAsia="nl-NL"/>
              </w:rPr>
              <w:t>Mapping</w:t>
            </w:r>
            <w:r w:rsidRPr="00BB309B">
              <w:rPr>
                <w:snapToGrid/>
                <w:kern w:val="0"/>
                <w:lang w:eastAsia="nl-NL"/>
              </w:rPr>
              <w:t>:</w:t>
            </w:r>
          </w:p>
          <w:p w14:paraId="5C7543CF"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 xml:space="preserve">//IMKAD_AangebodenStuk/Partij/Gevolmachtigde, waarbij </w:t>
            </w:r>
          </w:p>
          <w:p w14:paraId="19B74DB8" w14:textId="77777777" w:rsidR="002F643B" w:rsidRPr="00BB309B" w:rsidRDefault="002F643B" w:rsidP="002F643B">
            <w:pPr>
              <w:pStyle w:val="streepje"/>
              <w:spacing w:line="240" w:lineRule="auto"/>
              <w:ind w:left="0" w:firstLine="0"/>
              <w:rPr>
                <w:snapToGrid/>
                <w:kern w:val="0"/>
                <w:sz w:val="16"/>
                <w:szCs w:val="16"/>
                <w:lang w:eastAsia="nl-NL"/>
              </w:rPr>
            </w:pPr>
            <w:r w:rsidRPr="00BB309B">
              <w:rPr>
                <w:snapToGrid/>
                <w:kern w:val="0"/>
                <w:sz w:val="16"/>
                <w:szCs w:val="16"/>
                <w:lang w:eastAsia="nl-NL"/>
              </w:rPr>
              <w:t>//Partij</w:t>
            </w:r>
          </w:p>
          <w:p w14:paraId="507D695E" w14:textId="282D4671" w:rsidR="002F643B" w:rsidRPr="00DB7FA4" w:rsidRDefault="002F643B" w:rsidP="002F643B">
            <w:pPr>
              <w:spacing w:line="240" w:lineRule="auto"/>
              <w:rPr>
                <w:snapToGrid/>
                <w:kern w:val="0"/>
                <w:lang w:eastAsia="nl-NL"/>
              </w:rPr>
            </w:pPr>
            <w:r w:rsidRPr="00BB309B">
              <w:rPr>
                <w:snapToGrid/>
                <w:kern w:val="0"/>
                <w:sz w:val="16"/>
                <w:szCs w:val="16"/>
                <w:lang w:eastAsia="nl-NL"/>
              </w:rPr>
              <w:t>./aanduidingPartij(één van de waarden uit tekstblok ‘Partijnamen in hypotheekakten’)</w:t>
            </w:r>
          </w:p>
          <w:p w14:paraId="5FBEF5DE" w14:textId="73F8AE13" w:rsidR="00915E27" w:rsidRPr="00955FFA" w:rsidRDefault="00915E27" w:rsidP="009764F4">
            <w:pPr>
              <w:autoSpaceDE w:val="0"/>
              <w:autoSpaceDN w:val="0"/>
              <w:adjustRightInd w:val="0"/>
              <w:spacing w:line="240" w:lineRule="auto"/>
              <w:rPr>
                <w:snapToGrid/>
                <w:kern w:val="0"/>
                <w:sz w:val="16"/>
                <w:szCs w:val="16"/>
                <w:lang w:eastAsia="nl-NL"/>
              </w:rPr>
            </w:pPr>
          </w:p>
        </w:tc>
      </w:tr>
      <w:tr w:rsidR="00915E27" w:rsidRPr="00123774" w14:paraId="10986C5D" w14:textId="77777777" w:rsidTr="0066437D">
        <w:trPr>
          <w:gridAfter w:val="1"/>
          <w:wAfter w:w="11" w:type="pct"/>
          <w:trHeight w:val="125"/>
        </w:trPr>
        <w:tc>
          <w:tcPr>
            <w:tcW w:w="2389" w:type="pct"/>
            <w:shd w:val="clear" w:color="auto" w:fill="auto"/>
          </w:tcPr>
          <w:p w14:paraId="476E6136" w14:textId="32AE23BA" w:rsidR="00915E27" w:rsidRPr="00194473" w:rsidRDefault="00915E27" w:rsidP="00696281">
            <w:pPr>
              <w:ind w:left="731" w:hanging="425"/>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0" w:type="pct"/>
            <w:gridSpan w:val="2"/>
            <w:shd w:val="clear" w:color="auto" w:fill="auto"/>
          </w:tcPr>
          <w:p w14:paraId="7DAD885B" w14:textId="23389460"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66437D" w:rsidRPr="00123774" w14:paraId="18A844BD" w14:textId="77777777" w:rsidTr="000F1857">
        <w:trPr>
          <w:trHeight w:val="601"/>
        </w:trPr>
        <w:tc>
          <w:tcPr>
            <w:tcW w:w="2392" w:type="pct"/>
            <w:gridSpan w:val="2"/>
            <w:shd w:val="clear" w:color="auto" w:fill="auto"/>
          </w:tcPr>
          <w:p w14:paraId="3DB4D4CE" w14:textId="5F0D244D" w:rsidR="009B13CB" w:rsidRPr="00445131" w:rsidRDefault="009B13CB" w:rsidP="009B13CB">
            <w:pPr>
              <w:ind w:firstLine="300"/>
              <w:rPr>
                <w:rFonts w:cs="Arial"/>
                <w:snapToGrid/>
                <w:color w:val="FF0000"/>
                <w:kern w:val="0"/>
                <w:szCs w:val="18"/>
                <w:highlight w:val="darkYellow"/>
                <w:lang w:eastAsia="nl-NL"/>
              </w:rPr>
            </w:pPr>
            <w:r w:rsidRPr="0033368E">
              <w:rPr>
                <w:rFonts w:cs="Arial"/>
                <w:snapToGrid/>
                <w:color w:val="FFFFFF" w:themeColor="background1"/>
                <w:kern w:val="0"/>
                <w:szCs w:val="18"/>
                <w:highlight w:val="darkYellow"/>
                <w:lang w:eastAsia="nl-NL"/>
              </w:rPr>
              <w:t>KEUZEBLOK PARTIJNAMEN HYPOTHEEKAKTE</w:t>
            </w:r>
            <w:r w:rsidR="006F0B27" w:rsidRPr="00445131">
              <w:rPr>
                <w:rFonts w:cs="Arial"/>
                <w:snapToGrid/>
                <w:color w:val="FF0000"/>
                <w:kern w:val="0"/>
                <w:szCs w:val="18"/>
                <w:lang w:eastAsia="nl-NL"/>
              </w:rPr>
              <w:t>;</w:t>
            </w:r>
          </w:p>
          <w:p w14:paraId="32EF6F81" w14:textId="3920E318" w:rsidR="0066437D" w:rsidRPr="00BB309B" w:rsidRDefault="0066437D" w:rsidP="00F37B0D">
            <w:pPr>
              <w:ind w:firstLine="300"/>
              <w:rPr>
                <w:rFonts w:cs="Arial"/>
                <w:color w:val="800080"/>
              </w:rPr>
            </w:pPr>
          </w:p>
        </w:tc>
        <w:tc>
          <w:tcPr>
            <w:tcW w:w="2608" w:type="pct"/>
            <w:gridSpan w:val="2"/>
            <w:shd w:val="clear" w:color="auto" w:fill="auto"/>
          </w:tcPr>
          <w:p w14:paraId="4EAF3E4E" w14:textId="4CA0F300" w:rsidR="0066437D" w:rsidRPr="00BB309B" w:rsidRDefault="002C6A93" w:rsidP="00F37B0D">
            <w:pPr>
              <w:autoSpaceDE w:val="0"/>
              <w:autoSpaceDN w:val="0"/>
              <w:adjustRightInd w:val="0"/>
              <w:spacing w:line="240" w:lineRule="auto"/>
              <w:rPr>
                <w:rFonts w:cs="Arial"/>
                <w:snapToGrid/>
                <w:kern w:val="0"/>
                <w:szCs w:val="18"/>
                <w:lang w:eastAsia="nl-NL"/>
              </w:rPr>
            </w:pPr>
            <w:r>
              <w:rPr>
                <w:szCs w:val="18"/>
              </w:rPr>
              <w:t xml:space="preserve">Zie paragraaf </w:t>
            </w:r>
            <w:r w:rsidR="00E9741D">
              <w:rPr>
                <w:szCs w:val="18"/>
              </w:rPr>
              <w:t>2.4.1.1</w:t>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r>
              <w:rPr>
                <w:szCs w:val="18"/>
              </w:rPr>
              <w:t>.</w:t>
            </w:r>
          </w:p>
          <w:p w14:paraId="4401EB2F" w14:textId="7B5DB1BE" w:rsidR="0066437D" w:rsidRPr="00BB309B" w:rsidRDefault="0066437D" w:rsidP="00F37B0D">
            <w:pPr>
              <w:rPr>
                <w:sz w:val="16"/>
                <w:szCs w:val="16"/>
              </w:rPr>
            </w:pPr>
          </w:p>
        </w:tc>
      </w:tr>
    </w:tbl>
    <w:p w14:paraId="760CE011" w14:textId="77777777" w:rsidR="009B13CB" w:rsidRPr="00EC51F1" w:rsidRDefault="009B13CB" w:rsidP="00445131">
      <w:pPr>
        <w:pStyle w:val="Kop4"/>
        <w:rPr>
          <w:lang w:val="en-US"/>
        </w:rPr>
      </w:pPr>
      <w:bookmarkStart w:id="48" w:name="_Ref454549849"/>
      <w:bookmarkStart w:id="49" w:name="_Toc66968796"/>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48"/>
      <w:bookmarkEnd w:id="49"/>
    </w:p>
    <w:p w14:paraId="66FCECD4" w14:textId="77777777" w:rsidR="009B13CB" w:rsidRPr="00506FDC" w:rsidRDefault="009B13CB" w:rsidP="009B13CB"/>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B1F47" w14:paraId="0A05452A" w14:textId="77777777" w:rsidTr="005E48FA">
        <w:tc>
          <w:tcPr>
            <w:tcW w:w="2282" w:type="pct"/>
            <w:shd w:val="clear" w:color="auto" w:fill="auto"/>
          </w:tcPr>
          <w:p w14:paraId="043C73ED" w14:textId="1B015823" w:rsidR="001C6CA4" w:rsidRPr="006879F9" w:rsidRDefault="001C6CA4" w:rsidP="001C6CA4">
            <w:pPr>
              <w:rPr>
                <w:rFonts w:cs="Arial"/>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en/of ‘hypotheekgever’</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de verschenen</w:t>
            </w:r>
            <w:r w:rsidRPr="006879F9">
              <w:rPr>
                <w:rFonts w:cs="Arial"/>
                <w:color w:val="00800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persoon/personen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00FFFF"/>
                <w:szCs w:val="18"/>
              </w:rPr>
              <w:t>sub</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FFFF"/>
                <w:szCs w:val="18"/>
              </w:rPr>
              <w:t xml:space="preserve"> </w:t>
            </w:r>
            <w:r w:rsidRPr="00400D44">
              <w:rPr>
                <w:rFonts w:cs="Arial"/>
                <w:szCs w:val="18"/>
              </w:rPr>
              <w:t>/</w:t>
            </w:r>
            <w:ins w:id="50" w:author="Groot, Karina de" w:date="2025-03-14T09:50:00Z" w16du:dateUtc="2025-03-14T08:50:00Z">
              <w:r w:rsidR="00696281">
                <w:rPr>
                  <w:rFonts w:cs="Arial"/>
                  <w:szCs w:val="18"/>
                </w:rPr>
                <w:t xml:space="preserve"> </w:t>
              </w:r>
            </w:ins>
            <w:ins w:id="51" w:author="Groot, Karina de" w:date="2025-03-14T09:49:00Z" w16du:dateUtc="2025-03-14T08:49:00Z">
              <w:r w:rsidR="00696281" w:rsidRPr="002F2DBD">
                <w:rPr>
                  <w:rFonts w:cs="Arial"/>
                  <w:sz w:val="20"/>
                </w:rPr>
                <w:fldChar w:fldCharType="begin"/>
              </w:r>
              <w:r w:rsidR="00696281" w:rsidRPr="002F2DBD">
                <w:rPr>
                  <w:rFonts w:cs="Arial"/>
                  <w:sz w:val="20"/>
                </w:rPr>
                <w:instrText>MacroButton Nomacro §</w:instrText>
              </w:r>
              <w:r w:rsidR="00696281" w:rsidRPr="002F2DBD">
                <w:rPr>
                  <w:rFonts w:cs="Arial"/>
                  <w:sz w:val="20"/>
                </w:rPr>
                <w:fldChar w:fldCharType="end"/>
              </w:r>
              <w:r w:rsidR="00696281" w:rsidRPr="00400D44">
                <w:rPr>
                  <w:rFonts w:cs="Arial"/>
                  <w:color w:val="800080"/>
                  <w:kern w:val="0"/>
                  <w:szCs w:val="18"/>
                  <w:lang w:eastAsia="nl-NL"/>
                </w:rPr>
                <w:t>de</w:t>
              </w:r>
              <w:r w:rsidR="00696281" w:rsidRPr="00400D44">
                <w:rPr>
                  <w:rFonts w:cs="Arial"/>
                  <w:color w:val="00FFFF"/>
                  <w:szCs w:val="18"/>
                </w:rPr>
                <w:t xml:space="preserve"> </w:t>
              </w:r>
              <w:r w:rsidR="00696281" w:rsidRPr="00400D44">
                <w:rPr>
                  <w:rFonts w:cs="Arial"/>
                  <w:color w:val="800080"/>
                  <w:kern w:val="0"/>
                  <w:szCs w:val="18"/>
                  <w:lang w:eastAsia="nl-NL"/>
                </w:rPr>
                <w:t>heer/mevrouw</w:t>
              </w:r>
            </w:ins>
            <w:del w:id="52" w:author="Groot, Karina de" w:date="2025-03-14T09:49:00Z" w16du:dateUtc="2025-03-14T08:49:00Z">
              <w:r w:rsidRPr="006879F9" w:rsidDel="00696281">
                <w:rPr>
                  <w:rFonts w:cs="Arial"/>
                  <w:szCs w:val="18"/>
                </w:rPr>
                <w:fldChar w:fldCharType="begin"/>
              </w:r>
              <w:r w:rsidRPr="006879F9" w:rsidDel="00696281">
                <w:rPr>
                  <w:rFonts w:cs="Arial"/>
                  <w:szCs w:val="18"/>
                </w:rPr>
                <w:delInstrText>MacroButton Nomacro §</w:delInstrText>
              </w:r>
              <w:r w:rsidRPr="006879F9" w:rsidDel="00696281">
                <w:rPr>
                  <w:rFonts w:cs="Arial"/>
                  <w:szCs w:val="18"/>
                </w:rPr>
                <w:fldChar w:fldCharType="end"/>
              </w:r>
              <w:r w:rsidRPr="006879F9" w:rsidDel="00696281">
                <w:rPr>
                  <w:rFonts w:cs="Arial"/>
                  <w:color w:val="00FFFF"/>
                  <w:szCs w:val="18"/>
                </w:rPr>
                <w:delText xml:space="preserve">de </w:delText>
              </w:r>
              <w:r w:rsidRPr="006879F9" w:rsidDel="00696281">
                <w:rPr>
                  <w:rFonts w:cs="Arial"/>
                  <w:szCs w:val="18"/>
                </w:rPr>
                <w:fldChar w:fldCharType="begin"/>
              </w:r>
              <w:r w:rsidRPr="006879F9" w:rsidDel="00696281">
                <w:rPr>
                  <w:rFonts w:cs="Arial"/>
                  <w:szCs w:val="18"/>
                </w:rPr>
                <w:delInstrText>MacroButton Nomacro §</w:delInstrText>
              </w:r>
              <w:r w:rsidRPr="006879F9" w:rsidDel="00696281">
                <w:rPr>
                  <w:rFonts w:cs="Arial"/>
                  <w:szCs w:val="18"/>
                </w:rPr>
                <w:fldChar w:fldCharType="end"/>
              </w:r>
              <w:r w:rsidRPr="006879F9" w:rsidDel="00696281">
                <w:rPr>
                  <w:rFonts w:cs="Arial"/>
                  <w:color w:val="00FFFF"/>
                  <w:szCs w:val="18"/>
                </w:rPr>
                <w:delText>heer/mevrouw</w:delText>
              </w:r>
            </w:del>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 xml:space="preserve">ook te noemen: </w:t>
            </w:r>
            <w:r w:rsidR="000F5C86">
              <w:rPr>
                <w:rFonts w:cs="Arial"/>
                <w:color w:val="800080"/>
                <w:szCs w:val="18"/>
              </w:rPr>
              <w:t>(t</w:t>
            </w:r>
            <w:r w:rsidRPr="006879F9">
              <w:rPr>
                <w:rFonts w:cs="Arial"/>
                <w:color w:val="800080"/>
                <w:szCs w:val="18"/>
              </w:rPr>
              <w:t>ezamen en waar van toepassing ook ieder afzonderlijk</w:t>
            </w:r>
            <w:r w:rsidR="000F5C86">
              <w:rPr>
                <w:rFonts w:cs="Arial"/>
                <w:color w:val="800080"/>
                <w:szCs w:val="18"/>
              </w:rPr>
              <w:t>)</w:t>
            </w:r>
            <w:r w:rsidRPr="006879F9">
              <w:rPr>
                <w:rFonts w:cs="Arial"/>
                <w:color w:val="008000"/>
                <w:szCs w:val="18"/>
              </w:rPr>
              <w:t xml:space="preserve"> </w:t>
            </w:r>
            <w:r w:rsidRPr="006879F9">
              <w:rPr>
                <w:rFonts w:cs="Arial"/>
                <w:color w:val="339966"/>
                <w:szCs w:val="18"/>
              </w:rPr>
              <w:t>‘schuldenaar’ 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de</w:t>
            </w:r>
            <w:r w:rsidRPr="006879F9">
              <w:rPr>
                <w:rFonts w:cs="Arial"/>
                <w:color w:val="008000"/>
                <w:szCs w:val="18"/>
              </w:rPr>
              <w:t xml:space="preserve"> </w:t>
            </w:r>
            <w:r w:rsidRPr="006879F9">
              <w:rPr>
                <w:rFonts w:cs="Arial"/>
                <w:color w:val="00FFFF"/>
                <w:szCs w:val="18"/>
              </w:rPr>
              <w:t>verschenen</w:t>
            </w:r>
            <w:r w:rsidRPr="006879F9">
              <w:rPr>
                <w:rFonts w:cs="Arial"/>
                <w:color w:val="00800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persoon/personen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800080"/>
                <w:szCs w:val="18"/>
              </w:rPr>
              <w:t xml:space="preserve"> </w:t>
            </w:r>
            <w:r w:rsidRPr="006879F9">
              <w:rPr>
                <w:rFonts w:cs="Arial"/>
                <w:color w:val="00FFFF"/>
                <w:szCs w:val="18"/>
              </w:rPr>
              <w:t>sub</w:t>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nummering 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szCs w:val="18"/>
              </w:rPr>
              <w:t>naam rechtspersoon</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color w:val="00FFFF"/>
                <w:szCs w:val="18"/>
              </w:rPr>
              <w:t xml:space="preserve"> </w:t>
            </w:r>
            <w:r w:rsidRPr="00400D44">
              <w:rPr>
                <w:rFonts w:cs="Arial"/>
                <w:szCs w:val="18"/>
              </w:rPr>
              <w:t>/</w:t>
            </w:r>
            <w:ins w:id="53" w:author="Groot, Karina de" w:date="2025-03-14T09:50:00Z" w16du:dateUtc="2025-03-14T08:50:00Z">
              <w:r w:rsidR="00696281">
                <w:rPr>
                  <w:rFonts w:cs="Arial"/>
                  <w:szCs w:val="18"/>
                </w:rPr>
                <w:t xml:space="preserve"> </w:t>
              </w:r>
            </w:ins>
            <w:ins w:id="54" w:author="Groot, Karina de" w:date="2025-03-14T09:49:00Z" w16du:dateUtc="2025-03-14T08:49:00Z">
              <w:r w:rsidR="00696281" w:rsidRPr="002F2DBD">
                <w:rPr>
                  <w:rFonts w:cs="Arial"/>
                  <w:sz w:val="20"/>
                </w:rPr>
                <w:fldChar w:fldCharType="begin"/>
              </w:r>
              <w:r w:rsidR="00696281" w:rsidRPr="002F2DBD">
                <w:rPr>
                  <w:rFonts w:cs="Arial"/>
                  <w:sz w:val="20"/>
                </w:rPr>
                <w:instrText>MacroButton Nomacro §</w:instrText>
              </w:r>
              <w:r w:rsidR="00696281" w:rsidRPr="002F2DBD">
                <w:rPr>
                  <w:rFonts w:cs="Arial"/>
                  <w:sz w:val="20"/>
                </w:rPr>
                <w:fldChar w:fldCharType="end"/>
              </w:r>
              <w:r w:rsidR="00696281" w:rsidRPr="00400D44">
                <w:rPr>
                  <w:rFonts w:cs="Arial"/>
                  <w:color w:val="800080"/>
                  <w:kern w:val="0"/>
                  <w:szCs w:val="18"/>
                  <w:lang w:eastAsia="nl-NL"/>
                </w:rPr>
                <w:t>de</w:t>
              </w:r>
              <w:r w:rsidR="00696281" w:rsidRPr="00400D44">
                <w:rPr>
                  <w:rFonts w:cs="Arial"/>
                  <w:color w:val="00FFFF"/>
                  <w:szCs w:val="18"/>
                </w:rPr>
                <w:t xml:space="preserve"> </w:t>
              </w:r>
              <w:r w:rsidR="00696281" w:rsidRPr="00400D44">
                <w:rPr>
                  <w:rFonts w:cs="Arial"/>
                  <w:color w:val="800080"/>
                  <w:kern w:val="0"/>
                  <w:szCs w:val="18"/>
                  <w:lang w:eastAsia="nl-NL"/>
                </w:rPr>
                <w:t>heer/mevrouw</w:t>
              </w:r>
            </w:ins>
            <w:del w:id="55" w:author="Groot, Karina de" w:date="2025-03-14T09:49:00Z" w16du:dateUtc="2025-03-14T08:49:00Z">
              <w:r w:rsidRPr="006879F9" w:rsidDel="00696281">
                <w:rPr>
                  <w:rFonts w:cs="Arial"/>
                  <w:szCs w:val="18"/>
                </w:rPr>
                <w:fldChar w:fldCharType="begin"/>
              </w:r>
              <w:r w:rsidRPr="006879F9" w:rsidDel="00696281">
                <w:rPr>
                  <w:rFonts w:cs="Arial"/>
                  <w:szCs w:val="18"/>
                </w:rPr>
                <w:delInstrText>MacroButton Nomacro §</w:delInstrText>
              </w:r>
              <w:r w:rsidRPr="006879F9" w:rsidDel="00696281">
                <w:rPr>
                  <w:rFonts w:cs="Arial"/>
                  <w:szCs w:val="18"/>
                </w:rPr>
                <w:fldChar w:fldCharType="end"/>
              </w:r>
              <w:r w:rsidRPr="006879F9" w:rsidDel="00696281">
                <w:rPr>
                  <w:rFonts w:cs="Arial"/>
                  <w:color w:val="00FFFF"/>
                  <w:szCs w:val="18"/>
                </w:rPr>
                <w:delText xml:space="preserve">de </w:delText>
              </w:r>
              <w:r w:rsidRPr="006879F9" w:rsidDel="00696281">
                <w:rPr>
                  <w:rFonts w:cs="Arial"/>
                  <w:szCs w:val="18"/>
                </w:rPr>
                <w:fldChar w:fldCharType="begin"/>
              </w:r>
              <w:r w:rsidRPr="006879F9" w:rsidDel="00696281">
                <w:rPr>
                  <w:rFonts w:cs="Arial"/>
                  <w:szCs w:val="18"/>
                </w:rPr>
                <w:delInstrText>MacroButton Nomacro §</w:delInstrText>
              </w:r>
              <w:r w:rsidRPr="006879F9" w:rsidDel="00696281">
                <w:rPr>
                  <w:rFonts w:cs="Arial"/>
                  <w:szCs w:val="18"/>
                </w:rPr>
                <w:fldChar w:fldCharType="end"/>
              </w:r>
              <w:r w:rsidRPr="006879F9" w:rsidDel="00696281">
                <w:rPr>
                  <w:rFonts w:cs="Arial"/>
                  <w:color w:val="00FFFF"/>
                  <w:szCs w:val="18"/>
                </w:rPr>
                <w:delText>heer/mevrouw</w:delText>
              </w:r>
            </w:del>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w:t>
            </w:r>
            <w:r w:rsidRPr="006879F9">
              <w:rPr>
                <w:rFonts w:cs="Arial"/>
                <w:szCs w:val="18"/>
                <w:lang w:val="en-US"/>
              </w:rPr>
              <w:fldChar w:fldCharType="begin"/>
            </w:r>
            <w:r w:rsidRPr="006879F9">
              <w:rPr>
                <w:rFonts w:cs="Arial"/>
                <w:szCs w:val="18"/>
              </w:rPr>
              <w:instrText>MacroButton Nomacro §</w:instrText>
            </w:r>
            <w:r w:rsidRPr="006879F9">
              <w:rPr>
                <w:rFonts w:cs="Arial"/>
                <w:szCs w:val="18"/>
                <w:lang w:val="en-US"/>
              </w:rPr>
              <w:fldChar w:fldCharType="end"/>
            </w:r>
            <w:r w:rsidRPr="006879F9">
              <w:rPr>
                <w:rFonts w:cs="Arial"/>
                <w:szCs w:val="18"/>
              </w:rPr>
              <w:t>naam natuurlijk persoon</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800080"/>
                <w:szCs w:val="18"/>
              </w:rPr>
              <w:t xml:space="preserve"> voornoemd,</w:t>
            </w:r>
            <w:r w:rsidRPr="006879F9">
              <w:rPr>
                <w:rFonts w:cs="Arial"/>
                <w:szCs w:val="18"/>
              </w:rPr>
              <w:fldChar w:fldCharType="begin"/>
            </w:r>
            <w:r w:rsidRPr="006879F9">
              <w:rPr>
                <w:rFonts w:cs="Arial"/>
                <w:szCs w:val="18"/>
              </w:rPr>
              <w:instrText>MacroButton Nomacro §</w:instrText>
            </w:r>
            <w:r w:rsidRPr="006879F9">
              <w:rPr>
                <w:rFonts w:cs="Arial"/>
                <w:szCs w:val="18"/>
              </w:rPr>
              <w:fldChar w:fldCharType="end"/>
            </w:r>
            <w:r w:rsidRPr="006879F9">
              <w:rPr>
                <w:rFonts w:cs="Arial"/>
                <w:color w:val="008000"/>
                <w:szCs w:val="18"/>
              </w:rPr>
              <w:t xml:space="preserve"> </w:t>
            </w: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E62E67">
              <w:rPr>
                <w:rFonts w:cs="Arial"/>
                <w:color w:val="800080"/>
                <w:szCs w:val="18"/>
              </w:rPr>
              <w:t>(t</w:t>
            </w:r>
            <w:r w:rsidRPr="006879F9">
              <w:rPr>
                <w:rFonts w:cs="Arial"/>
                <w:color w:val="800080"/>
                <w:szCs w:val="18"/>
              </w:rPr>
              <w:t>ezamen en waar van toepassing ook ieder afzonderlijk</w:t>
            </w:r>
            <w:r w:rsidR="00E62E67">
              <w:rPr>
                <w:rFonts w:cs="Arial"/>
                <w:color w:val="800080"/>
                <w:szCs w:val="18"/>
              </w:rPr>
              <w:t>)</w:t>
            </w:r>
            <w:r w:rsidRPr="006879F9">
              <w:rPr>
                <w:rFonts w:cs="Arial"/>
                <w:color w:val="339966"/>
                <w:szCs w:val="18"/>
              </w:rPr>
              <w:t xml:space="preserve"> ‘hypotheekgever’</w:t>
            </w:r>
          </w:p>
          <w:p w14:paraId="10166D24" w14:textId="5F60009F" w:rsidR="009B13CB" w:rsidRPr="002C6A93" w:rsidRDefault="009B13CB" w:rsidP="005E48FA">
            <w:pPr>
              <w:tabs>
                <w:tab w:val="left" w:pos="-1440"/>
                <w:tab w:val="left" w:pos="-720"/>
                <w:tab w:val="left" w:pos="425"/>
              </w:tabs>
              <w:suppressAutoHyphens/>
              <w:rPr>
                <w:color w:val="FF0000"/>
                <w:szCs w:val="18"/>
              </w:rPr>
            </w:pPr>
          </w:p>
        </w:tc>
        <w:tc>
          <w:tcPr>
            <w:tcW w:w="2718" w:type="pct"/>
            <w:shd w:val="clear" w:color="auto" w:fill="auto"/>
          </w:tcPr>
          <w:p w14:paraId="4765B5AD" w14:textId="77777777" w:rsidR="009B13CB" w:rsidRPr="002C6A93" w:rsidRDefault="009B13CB" w:rsidP="005E48FA">
            <w:pPr>
              <w:rPr>
                <w:szCs w:val="18"/>
              </w:rPr>
            </w:pPr>
            <w:r w:rsidRPr="002C6A93">
              <w:rPr>
                <w:szCs w:val="18"/>
              </w:rPr>
              <w:t>Verplichte keuze uit de volgende 2 opties, waaruit er 1 gekozen moet worden:</w:t>
            </w:r>
          </w:p>
          <w:p w14:paraId="6244841D" w14:textId="6F4ABCD5" w:rsidR="002F75AD" w:rsidRPr="000107CF" w:rsidRDefault="002F75AD" w:rsidP="009B13CB">
            <w:pPr>
              <w:pStyle w:val="streepje"/>
              <w:numPr>
                <w:ilvl w:val="0"/>
                <w:numId w:val="32"/>
              </w:numPr>
              <w:ind w:left="227" w:hanging="227"/>
              <w:rPr>
                <w:szCs w:val="18"/>
              </w:rPr>
            </w:pP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en/of ‘hypotheekgever’</w:t>
            </w:r>
          </w:p>
          <w:p w14:paraId="634FDE86" w14:textId="21B005A2" w:rsidR="009B13CB" w:rsidRDefault="002F75AD" w:rsidP="006879F9">
            <w:pPr>
              <w:pStyle w:val="streepje"/>
              <w:numPr>
                <w:ilvl w:val="0"/>
                <w:numId w:val="32"/>
              </w:numPr>
            </w:pP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de verschenen</w:t>
            </w:r>
            <w:r w:rsidRPr="00832CE3">
              <w:rPr>
                <w:rFonts w:cs="Arial"/>
                <w:color w:val="00800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persoon/personen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00FFFF"/>
                <w:szCs w:val="18"/>
              </w:rPr>
              <w:t>sub</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FFFF"/>
                <w:szCs w:val="18"/>
              </w:rPr>
              <w:t xml:space="preserve"> </w:t>
            </w:r>
            <w:r w:rsidRPr="00400D44">
              <w:rPr>
                <w:rFonts w:cs="Arial"/>
                <w:szCs w:val="18"/>
              </w:rPr>
              <w:t>/</w:t>
            </w:r>
            <w:ins w:id="56" w:author="Groot, Karina de" w:date="2025-03-14T09:51:00Z" w16du:dateUtc="2025-03-14T08:51:00Z">
              <w:r w:rsidR="00AF5A6C">
                <w:rPr>
                  <w:rFonts w:cs="Arial"/>
                  <w:szCs w:val="18"/>
                </w:rPr>
                <w:t xml:space="preserve"> </w:t>
              </w:r>
            </w:ins>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ins w:id="57" w:author="Groot, Karina de" w:date="2025-03-14T09:51:00Z" w16du:dateUtc="2025-03-14T08:51:00Z">
              <w:r w:rsidR="00AF5A6C" w:rsidRPr="00246917">
                <w:rPr>
                  <w:rFonts w:cs="Arial"/>
                  <w:color w:val="800080"/>
                  <w:kern w:val="0"/>
                  <w:szCs w:val="18"/>
                  <w:lang w:eastAsia="nl-NL"/>
                </w:rPr>
                <w:t xml:space="preserve"> de</w:t>
              </w:r>
              <w:r w:rsidR="00AF5A6C" w:rsidRPr="00246917">
                <w:rPr>
                  <w:rFonts w:cs="Arial"/>
                  <w:color w:val="00FFFF"/>
                  <w:szCs w:val="18"/>
                </w:rPr>
                <w:t xml:space="preserve"> </w:t>
              </w:r>
              <w:r w:rsidR="00AF5A6C" w:rsidRPr="00246917">
                <w:rPr>
                  <w:rFonts w:cs="Arial"/>
                  <w:color w:val="800080"/>
                  <w:kern w:val="0"/>
                  <w:szCs w:val="18"/>
                  <w:lang w:eastAsia="nl-NL"/>
                </w:rPr>
                <w:t>heer/mevrouw</w:t>
              </w:r>
            </w:ins>
            <w:del w:id="58" w:author="Groot, Karina de" w:date="2025-03-14T09:51:00Z" w16du:dateUtc="2025-03-14T08:51:00Z">
              <w:r w:rsidRPr="00832CE3" w:rsidDel="00AF5A6C">
                <w:rPr>
                  <w:rFonts w:cs="Arial"/>
                  <w:color w:val="00FFFF"/>
                  <w:szCs w:val="18"/>
                </w:rPr>
                <w:delText xml:space="preserve">de </w:delText>
              </w:r>
              <w:r w:rsidRPr="00832CE3" w:rsidDel="00AF5A6C">
                <w:rPr>
                  <w:rFonts w:cs="Arial"/>
                  <w:szCs w:val="18"/>
                </w:rPr>
                <w:fldChar w:fldCharType="begin"/>
              </w:r>
              <w:r w:rsidRPr="00832CE3" w:rsidDel="00AF5A6C">
                <w:rPr>
                  <w:rFonts w:cs="Arial"/>
                  <w:szCs w:val="18"/>
                </w:rPr>
                <w:delInstrText>MacroButton Nomacro §</w:delInstrText>
              </w:r>
              <w:r w:rsidRPr="00832CE3" w:rsidDel="00AF5A6C">
                <w:rPr>
                  <w:rFonts w:cs="Arial"/>
                  <w:szCs w:val="18"/>
                </w:rPr>
                <w:fldChar w:fldCharType="end"/>
              </w:r>
              <w:r w:rsidRPr="00832CE3" w:rsidDel="00AF5A6C">
                <w:rPr>
                  <w:rFonts w:cs="Arial"/>
                  <w:color w:val="00FFFF"/>
                  <w:szCs w:val="18"/>
                </w:rPr>
                <w:delText>heer/mevrouw</w:delText>
              </w:r>
            </w:del>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 xml:space="preserve">ook te noemen: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008000"/>
                <w:szCs w:val="18"/>
              </w:rPr>
              <w:t xml:space="preserve"> </w:t>
            </w:r>
            <w:r w:rsidRPr="00832CE3">
              <w:rPr>
                <w:rFonts w:cs="Arial"/>
                <w:color w:val="339966"/>
                <w:szCs w:val="18"/>
              </w:rPr>
              <w:t>‘schuldenaar’ 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de</w:t>
            </w:r>
            <w:r w:rsidRPr="00832CE3">
              <w:rPr>
                <w:rFonts w:cs="Arial"/>
                <w:color w:val="008000"/>
                <w:szCs w:val="18"/>
              </w:rPr>
              <w:t xml:space="preserve"> </w:t>
            </w:r>
            <w:r w:rsidRPr="00832CE3">
              <w:rPr>
                <w:rFonts w:cs="Arial"/>
                <w:color w:val="00FFFF"/>
                <w:szCs w:val="18"/>
              </w:rPr>
              <w:t>verschenen</w:t>
            </w:r>
            <w:r w:rsidRPr="00832CE3">
              <w:rPr>
                <w:rFonts w:cs="Arial"/>
                <w:color w:val="00800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persoon/personen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800080"/>
                <w:szCs w:val="18"/>
              </w:rPr>
              <w:t xml:space="preserve"> </w:t>
            </w:r>
            <w:r w:rsidRPr="00832CE3">
              <w:rPr>
                <w:rFonts w:cs="Arial"/>
                <w:color w:val="00FFFF"/>
                <w:szCs w:val="18"/>
              </w:rPr>
              <w:t>sub</w:t>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nummering 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szCs w:val="18"/>
              </w:rPr>
              <w:t>naam rechtspersoon</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color w:val="00FFFF"/>
                <w:szCs w:val="18"/>
              </w:rPr>
              <w:t xml:space="preserve"> </w:t>
            </w:r>
            <w:r w:rsidRPr="00400D44">
              <w:rPr>
                <w:rFonts w:cs="Arial"/>
                <w:szCs w:val="18"/>
              </w:rPr>
              <w:t>/</w:t>
            </w:r>
            <w:ins w:id="59" w:author="Groot, Karina de" w:date="2025-03-14T09:51:00Z" w16du:dateUtc="2025-03-14T08:51:00Z">
              <w:r w:rsidR="00AF5A6C">
                <w:rPr>
                  <w:rFonts w:cs="Arial"/>
                  <w:szCs w:val="18"/>
                </w:rPr>
                <w:t xml:space="preserve"> </w:t>
              </w:r>
            </w:ins>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ins w:id="60" w:author="Groot, Karina de" w:date="2025-03-14T09:51:00Z" w16du:dateUtc="2025-03-14T08:51:00Z">
              <w:r w:rsidR="00AF5A6C" w:rsidRPr="00246917">
                <w:rPr>
                  <w:rFonts w:cs="Arial"/>
                  <w:color w:val="800080"/>
                  <w:kern w:val="0"/>
                  <w:szCs w:val="18"/>
                  <w:lang w:eastAsia="nl-NL"/>
                </w:rPr>
                <w:t xml:space="preserve"> de</w:t>
              </w:r>
              <w:r w:rsidR="00AF5A6C" w:rsidRPr="00246917">
                <w:rPr>
                  <w:rFonts w:cs="Arial"/>
                  <w:color w:val="00FFFF"/>
                  <w:szCs w:val="18"/>
                </w:rPr>
                <w:t xml:space="preserve"> </w:t>
              </w:r>
              <w:r w:rsidR="00AF5A6C" w:rsidRPr="00246917">
                <w:rPr>
                  <w:rFonts w:cs="Arial"/>
                  <w:color w:val="800080"/>
                  <w:kern w:val="0"/>
                  <w:szCs w:val="18"/>
                  <w:lang w:eastAsia="nl-NL"/>
                </w:rPr>
                <w:t>heer/mevrouw</w:t>
              </w:r>
            </w:ins>
            <w:del w:id="61" w:author="Groot, Karina de" w:date="2025-03-14T09:51:00Z" w16du:dateUtc="2025-03-14T08:51:00Z">
              <w:r w:rsidRPr="00832CE3" w:rsidDel="00AF5A6C">
                <w:rPr>
                  <w:rFonts w:cs="Arial"/>
                  <w:color w:val="00FFFF"/>
                  <w:szCs w:val="18"/>
                </w:rPr>
                <w:delText xml:space="preserve">de </w:delText>
              </w:r>
              <w:r w:rsidRPr="00832CE3" w:rsidDel="00AF5A6C">
                <w:rPr>
                  <w:rFonts w:cs="Arial"/>
                  <w:szCs w:val="18"/>
                </w:rPr>
                <w:fldChar w:fldCharType="begin"/>
              </w:r>
              <w:r w:rsidRPr="00832CE3" w:rsidDel="00AF5A6C">
                <w:rPr>
                  <w:rFonts w:cs="Arial"/>
                  <w:szCs w:val="18"/>
                </w:rPr>
                <w:delInstrText>MacroButton Nomacro §</w:delInstrText>
              </w:r>
              <w:r w:rsidRPr="00832CE3" w:rsidDel="00AF5A6C">
                <w:rPr>
                  <w:rFonts w:cs="Arial"/>
                  <w:szCs w:val="18"/>
                </w:rPr>
                <w:fldChar w:fldCharType="end"/>
              </w:r>
              <w:r w:rsidRPr="00832CE3" w:rsidDel="00AF5A6C">
                <w:rPr>
                  <w:rFonts w:cs="Arial"/>
                  <w:color w:val="00FFFF"/>
                  <w:szCs w:val="18"/>
                </w:rPr>
                <w:delText>heer/mevrouw</w:delText>
              </w:r>
            </w:del>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w:t>
            </w:r>
            <w:r w:rsidRPr="00832CE3">
              <w:rPr>
                <w:rFonts w:cs="Arial"/>
                <w:szCs w:val="18"/>
                <w:lang w:val="en-US"/>
              </w:rPr>
              <w:fldChar w:fldCharType="begin"/>
            </w:r>
            <w:r w:rsidRPr="00832CE3">
              <w:rPr>
                <w:rFonts w:cs="Arial"/>
                <w:szCs w:val="18"/>
              </w:rPr>
              <w:instrText>MacroButton Nomacro §</w:instrText>
            </w:r>
            <w:r w:rsidRPr="00832CE3">
              <w:rPr>
                <w:rFonts w:cs="Arial"/>
                <w:szCs w:val="18"/>
                <w:lang w:val="en-US"/>
              </w:rPr>
              <w:fldChar w:fldCharType="end"/>
            </w:r>
            <w:r w:rsidRPr="00832CE3">
              <w:rPr>
                <w:rFonts w:cs="Arial"/>
                <w:szCs w:val="18"/>
              </w:rPr>
              <w:t>naam natuurlijk persoon</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800080"/>
                <w:szCs w:val="18"/>
              </w:rPr>
              <w:t xml:space="preserve"> voornoemd,</w:t>
            </w:r>
            <w:r w:rsidRPr="00832CE3">
              <w:rPr>
                <w:rFonts w:cs="Arial"/>
                <w:szCs w:val="18"/>
              </w:rPr>
              <w:fldChar w:fldCharType="begin"/>
            </w:r>
            <w:r w:rsidRPr="00832CE3">
              <w:rPr>
                <w:rFonts w:cs="Arial"/>
                <w:szCs w:val="18"/>
              </w:rPr>
              <w:instrText>MacroButton Nomacro §</w:instrText>
            </w:r>
            <w:r w:rsidRPr="00832CE3">
              <w:rPr>
                <w:rFonts w:cs="Arial"/>
                <w:szCs w:val="18"/>
              </w:rPr>
              <w:fldChar w:fldCharType="end"/>
            </w:r>
            <w:r w:rsidRPr="00832CE3">
              <w:rPr>
                <w:rFonts w:cs="Arial"/>
                <w:color w:val="008000"/>
                <w:szCs w:val="18"/>
              </w:rPr>
              <w:t xml:space="preserve"> </w:t>
            </w:r>
            <w:r w:rsidRPr="00832CE3">
              <w:rPr>
                <w:rFonts w:cs="Arial"/>
                <w:color w:val="339966"/>
                <w:szCs w:val="18"/>
              </w:rPr>
              <w:t>hierna</w:t>
            </w:r>
            <w:r w:rsidRPr="00832CE3">
              <w:rPr>
                <w:rFonts w:cs="Arial"/>
                <w:color w:val="FF0000"/>
                <w:szCs w:val="18"/>
              </w:rPr>
              <w:t xml:space="preserve"> </w:t>
            </w:r>
            <w:r w:rsidRPr="00832CE3">
              <w:rPr>
                <w:rFonts w:cs="Arial"/>
                <w:color w:val="339966"/>
                <w:szCs w:val="18"/>
              </w:rPr>
              <w:t>ook te noemen:</w:t>
            </w:r>
            <w:r w:rsidRPr="00832CE3">
              <w:rPr>
                <w:rFonts w:cs="Arial"/>
                <w:color w:val="800080"/>
                <w:szCs w:val="18"/>
              </w:rPr>
              <w:t xml:space="preserve"> </w:t>
            </w:r>
            <w:r w:rsidR="00C90197">
              <w:rPr>
                <w:rFonts w:cs="Arial"/>
                <w:color w:val="800080"/>
                <w:szCs w:val="18"/>
              </w:rPr>
              <w:t>(t</w:t>
            </w:r>
            <w:r w:rsidRPr="00832CE3">
              <w:rPr>
                <w:rFonts w:cs="Arial"/>
                <w:color w:val="800080"/>
                <w:szCs w:val="18"/>
              </w:rPr>
              <w:t>ezamen en waar van toepassing ook ieder afzonderlijk</w:t>
            </w:r>
            <w:r w:rsidR="00C90197">
              <w:rPr>
                <w:rFonts w:cs="Arial"/>
                <w:color w:val="800080"/>
                <w:szCs w:val="18"/>
              </w:rPr>
              <w:t>)</w:t>
            </w:r>
            <w:r w:rsidRPr="00832CE3">
              <w:rPr>
                <w:rFonts w:cs="Arial"/>
                <w:color w:val="339966"/>
                <w:szCs w:val="18"/>
              </w:rPr>
              <w:t xml:space="preserve"> ‘hypotheekgever’</w:t>
            </w:r>
          </w:p>
          <w:p w14:paraId="0A18AAED" w14:textId="77777777" w:rsidR="009B13CB" w:rsidRDefault="009B13CB" w:rsidP="005E48FA">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6F61FD51" w14:textId="77777777" w:rsidR="009B13CB" w:rsidRDefault="009B13CB" w:rsidP="005E48FA">
            <w:pPr>
              <w:pStyle w:val="streepje"/>
              <w:numPr>
                <w:ilvl w:val="0"/>
                <w:numId w:val="0"/>
              </w:numPr>
            </w:pPr>
          </w:p>
          <w:p w14:paraId="1D40079C" w14:textId="77777777" w:rsidR="009B13CB" w:rsidRPr="004A7A56" w:rsidRDefault="009B13CB" w:rsidP="005E48FA">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3C70B6D3" w14:textId="20A370C7" w:rsidR="009B13CB" w:rsidRDefault="009B13CB" w:rsidP="005E48FA">
            <w:pPr>
              <w:pStyle w:val="streepje"/>
            </w:pPr>
            <w:r w:rsidRPr="004A7A56">
              <w:rPr>
                <w:snapToGrid/>
                <w:kern w:val="0"/>
                <w:lang w:eastAsia="nl-NL"/>
              </w:rPr>
              <w:t xml:space="preserve">indien ‘Aanduiding per persoon’: </w:t>
            </w:r>
            <w:r>
              <w:rPr>
                <w:snapToGrid/>
                <w:kern w:val="0"/>
                <w:lang w:eastAsia="nl-NL"/>
              </w:rPr>
              <w:t xml:space="preserve">paragraaf </w:t>
            </w:r>
            <w:r w:rsidR="00724702">
              <w:rPr>
                <w:snapToGrid/>
                <w:kern w:val="0"/>
                <w:lang w:eastAsia="nl-NL"/>
              </w:rPr>
              <w:t>2.4.1.1.2</w:t>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4B229D9C" w14:textId="78704E20" w:rsidR="009B13CB" w:rsidRPr="0011383C" w:rsidRDefault="009B13CB" w:rsidP="005E48FA">
            <w:pPr>
              <w:pStyle w:val="streepje"/>
            </w:pPr>
            <w:r>
              <w:t>anders: par</w:t>
            </w:r>
            <w:r w:rsidR="00B24FA7">
              <w:t>a</w:t>
            </w:r>
            <w:r>
              <w:t xml:space="preserve">graaf </w:t>
            </w:r>
            <w:r w:rsidR="00724702">
              <w:t>2.4.1.1.1</w:t>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tc>
      </w:tr>
    </w:tbl>
    <w:p w14:paraId="073B076C" w14:textId="77777777" w:rsidR="009B13CB" w:rsidRDefault="009B13CB" w:rsidP="00445131">
      <w:pPr>
        <w:pStyle w:val="Kop5"/>
      </w:pPr>
      <w:r>
        <w:br w:type="page"/>
      </w:r>
      <w:bookmarkStart w:id="62" w:name="_Toc381267866"/>
      <w:bookmarkStart w:id="63" w:name="_Ref454977077"/>
      <w:bookmarkStart w:id="64" w:name="_Ref454981353"/>
      <w:bookmarkStart w:id="65" w:name="_Toc66968797"/>
      <w:r>
        <w:lastRenderedPageBreak/>
        <w:t>Optie 1: partijnaam voor de partij</w:t>
      </w:r>
      <w:bookmarkEnd w:id="62"/>
      <w:bookmarkEnd w:id="63"/>
      <w:bookmarkEnd w:id="64"/>
      <w:bookmarkEnd w:id="65"/>
    </w:p>
    <w:p w14:paraId="7E985F52" w14:textId="77777777" w:rsidR="009B13CB" w:rsidRPr="00D50923" w:rsidRDefault="009B13CB" w:rsidP="009B13CB">
      <w:pPr>
        <w:rPr>
          <w:lang w:val="nl"/>
        </w:rPr>
      </w:pP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4A7A56" w14:paraId="12EFCC53" w14:textId="77777777" w:rsidTr="005E48FA">
        <w:tc>
          <w:tcPr>
            <w:tcW w:w="2282" w:type="pct"/>
            <w:shd w:val="clear" w:color="auto" w:fill="auto"/>
          </w:tcPr>
          <w:p w14:paraId="368DC99F" w14:textId="77777777" w:rsidR="009B13CB" w:rsidRPr="004A7A56" w:rsidRDefault="009B13CB" w:rsidP="005E48FA">
            <w:pPr>
              <w:keepNext/>
              <w:tabs>
                <w:tab w:val="left" w:pos="-1440"/>
                <w:tab w:val="left" w:pos="-720"/>
                <w:tab w:val="left" w:pos="425"/>
              </w:tabs>
              <w:suppressAutoHyphens/>
              <w:rPr>
                <w:i/>
              </w:rPr>
            </w:pPr>
            <w:r w:rsidRPr="004A7A56">
              <w:rPr>
                <w:i/>
              </w:rPr>
              <w:t>Optie 1:</w:t>
            </w:r>
          </w:p>
        </w:tc>
        <w:tc>
          <w:tcPr>
            <w:tcW w:w="2718" w:type="pct"/>
            <w:shd w:val="clear" w:color="auto" w:fill="auto"/>
          </w:tcPr>
          <w:p w14:paraId="787CA3E9" w14:textId="77777777" w:rsidR="009B13CB" w:rsidRPr="009E6698" w:rsidRDefault="009B13CB" w:rsidP="005E48FA">
            <w:r w:rsidRPr="009E6698">
              <w:t xml:space="preserve">Optie 1 </w:t>
            </w:r>
            <w:r>
              <w:t>wordt getoond wanneer</w:t>
            </w:r>
            <w:r w:rsidRPr="009E6698">
              <w:t xml:space="preserve"> aan de onderstaande mapping wordt voldaan:</w:t>
            </w:r>
          </w:p>
          <w:p w14:paraId="60A928F7" w14:textId="77777777" w:rsidR="009B13CB" w:rsidRPr="00C5172B" w:rsidRDefault="009B13CB" w:rsidP="005E48FA">
            <w:pPr>
              <w:keepNext/>
              <w:spacing w:line="240" w:lineRule="auto"/>
            </w:pPr>
          </w:p>
          <w:p w14:paraId="5495675E" w14:textId="77777777" w:rsidR="009B13CB" w:rsidRDefault="009B13CB" w:rsidP="005E48FA">
            <w:pPr>
              <w:keepNext/>
              <w:spacing w:line="240" w:lineRule="auto"/>
            </w:pPr>
            <w:r w:rsidRPr="004A7A56">
              <w:rPr>
                <w:u w:val="single"/>
              </w:rPr>
              <w:t>Mapping</w:t>
            </w:r>
            <w:r w:rsidRPr="00AF2256">
              <w:t>:</w:t>
            </w:r>
          </w:p>
          <w:p w14:paraId="02AB609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3A603E3" w14:textId="4F9065C0" w:rsidR="009B13CB" w:rsidRPr="004A7A56" w:rsidRDefault="009B13CB" w:rsidP="005E48FA">
            <w:pPr>
              <w:autoSpaceDE w:val="0"/>
              <w:autoSpaceDN w:val="0"/>
              <w:adjustRightInd w:val="0"/>
              <w:spacing w:line="240" w:lineRule="auto"/>
              <w:rPr>
                <w:i/>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xml:space="preserve"> </w:t>
            </w:r>
            <w:r w:rsidR="000107CF">
              <w:rPr>
                <w:snapToGrid/>
                <w:kern w:val="0"/>
                <w:sz w:val="16"/>
                <w:szCs w:val="16"/>
                <w:lang w:eastAsia="nl-NL"/>
              </w:rPr>
              <w:t>en/</w:t>
            </w:r>
            <w:r w:rsidRPr="004A7A56">
              <w:rPr>
                <w:snapToGrid/>
                <w:kern w:val="0"/>
                <w:sz w:val="16"/>
                <w:szCs w:val="16"/>
                <w:lang w:eastAsia="nl-NL"/>
              </w:rPr>
              <w:t>of hypotheekgever’)</w:t>
            </w:r>
          </w:p>
        </w:tc>
      </w:tr>
      <w:tr w:rsidR="009B13CB" w:rsidRPr="003B6EB8" w14:paraId="28652265" w14:textId="77777777" w:rsidTr="005E48FA">
        <w:tc>
          <w:tcPr>
            <w:tcW w:w="2282" w:type="pct"/>
            <w:shd w:val="clear" w:color="auto" w:fill="auto"/>
          </w:tcPr>
          <w:p w14:paraId="147E40BF" w14:textId="5E6F0281" w:rsidR="009B13CB" w:rsidRPr="00D86BEC" w:rsidRDefault="00167D8D" w:rsidP="005E48FA">
            <w:pPr>
              <w:keepNext/>
              <w:tabs>
                <w:tab w:val="left" w:pos="-1440"/>
                <w:tab w:val="left" w:pos="-720"/>
                <w:tab w:val="left" w:pos="425"/>
              </w:tabs>
              <w:suppressAutoHyphens/>
              <w:rPr>
                <w:color w:val="3366FF"/>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832CE3">
              <w:rPr>
                <w:rFonts w:cs="Arial"/>
                <w:color w:val="339966"/>
                <w:sz w:val="20"/>
              </w:rPr>
              <w:t xml:space="preserve"> </w:t>
            </w:r>
            <w:r w:rsidR="00E85823">
              <w:rPr>
                <w:rFonts w:cs="Arial"/>
                <w:color w:val="800080"/>
                <w:szCs w:val="18"/>
                <w:lang w:eastAsia="nl-NL"/>
              </w:rPr>
              <w:t>(t</w:t>
            </w:r>
            <w:r w:rsidR="00D86BEC" w:rsidRPr="00D86BEC">
              <w:rPr>
                <w:rFonts w:cs="Arial"/>
                <w:color w:val="800080"/>
                <w:szCs w:val="18"/>
                <w:lang w:eastAsia="nl-NL"/>
              </w:rPr>
              <w:t>ezamen en waar van toepassing ook ieder afzonderlijk</w:t>
            </w:r>
            <w:r w:rsidR="00E85823">
              <w:rPr>
                <w:rFonts w:cs="Arial"/>
                <w:color w:val="800080"/>
                <w:szCs w:val="18"/>
                <w:lang w:eastAsia="nl-NL"/>
              </w:rPr>
              <w:t>)</w:t>
            </w:r>
          </w:p>
        </w:tc>
        <w:tc>
          <w:tcPr>
            <w:tcW w:w="2718" w:type="pct"/>
            <w:shd w:val="clear" w:color="auto" w:fill="auto"/>
          </w:tcPr>
          <w:p w14:paraId="4A86973F" w14:textId="77777777" w:rsidR="009B13CB" w:rsidRPr="00343045" w:rsidRDefault="009B13CB" w:rsidP="005E48FA">
            <w:pPr>
              <w:keepNext/>
            </w:pPr>
            <w:r>
              <w:t>Vaste tekst</w:t>
            </w:r>
            <w:r w:rsidRPr="004A7A56">
              <w:rPr>
                <w:szCs w:val="18"/>
              </w:rPr>
              <w:t>, waarbij de paarse tekst weggelaten wordt als er maar één persoon (aantal personen met tia_IndGerechtigde = true) behoort tot de partij.</w:t>
            </w:r>
          </w:p>
        </w:tc>
      </w:tr>
      <w:tr w:rsidR="009B13CB" w:rsidRPr="00051929" w14:paraId="79317CA9" w14:textId="77777777" w:rsidTr="005E48FA">
        <w:tc>
          <w:tcPr>
            <w:tcW w:w="2282" w:type="pct"/>
            <w:shd w:val="clear" w:color="auto" w:fill="auto"/>
          </w:tcPr>
          <w:p w14:paraId="4AE53809" w14:textId="4472F42F" w:rsidR="009B13CB" w:rsidRPr="00D86BEC" w:rsidRDefault="00D86BEC" w:rsidP="005E48FA">
            <w:pPr>
              <w:keepNext/>
              <w:rPr>
                <w:color w:val="FF0000"/>
                <w:szCs w:val="18"/>
              </w:rPr>
            </w:pPr>
            <w:r w:rsidRPr="00D86BEC">
              <w:rPr>
                <w:rFonts w:cs="Arial"/>
                <w:color w:val="339966"/>
                <w:szCs w:val="18"/>
              </w:rPr>
              <w:t>‘schuldenaar’ en/of ‘hypotheekgever’</w:t>
            </w:r>
          </w:p>
        </w:tc>
        <w:tc>
          <w:tcPr>
            <w:tcW w:w="2718" w:type="pct"/>
            <w:shd w:val="clear" w:color="auto" w:fill="auto"/>
          </w:tcPr>
          <w:p w14:paraId="56A385B6" w14:textId="7FB720F0" w:rsidR="009B13CB" w:rsidRDefault="009B13CB" w:rsidP="005E48FA">
            <w:pPr>
              <w:keepNext/>
              <w:spacing w:before="72"/>
            </w:pPr>
            <w:r>
              <w:t>Verplichte keuze met de volgende optie:</w:t>
            </w:r>
          </w:p>
          <w:p w14:paraId="5A4D8C27" w14:textId="210FB81A" w:rsidR="009B13CB" w:rsidRPr="00D86BEC" w:rsidRDefault="00D86BEC" w:rsidP="005E48FA">
            <w:pPr>
              <w:pStyle w:val="streepje"/>
              <w:rPr>
                <w:szCs w:val="18"/>
              </w:rPr>
            </w:pPr>
            <w:r w:rsidRPr="00D86BEC">
              <w:rPr>
                <w:rFonts w:cs="Arial"/>
                <w:color w:val="339966"/>
                <w:szCs w:val="18"/>
              </w:rPr>
              <w:t>‘schuldenaar’ en/of ‘hypotheekgever’</w:t>
            </w:r>
            <w:r w:rsidR="009B13CB" w:rsidRPr="00D86BEC">
              <w:rPr>
                <w:color w:val="00FFFF"/>
                <w:szCs w:val="18"/>
              </w:rPr>
              <w:br/>
            </w:r>
          </w:p>
          <w:p w14:paraId="6C06A9BA" w14:textId="77777777" w:rsidR="009B13CB" w:rsidRDefault="009B13CB" w:rsidP="005E48FA">
            <w:pPr>
              <w:keepNext/>
              <w:spacing w:line="240" w:lineRule="auto"/>
            </w:pPr>
            <w:r w:rsidRPr="004A7A56">
              <w:rPr>
                <w:u w:val="single"/>
              </w:rPr>
              <w:t>Mapping</w:t>
            </w:r>
            <w:r w:rsidRPr="00AF2256">
              <w:t>:</w:t>
            </w:r>
          </w:p>
          <w:p w14:paraId="56AA448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D1491FD" w14:textId="76CF5D25" w:rsidR="009B13CB" w:rsidRPr="004A7A56" w:rsidRDefault="009B13CB" w:rsidP="005E48FA">
            <w:pPr>
              <w:autoSpaceDE w:val="0"/>
              <w:autoSpaceDN w:val="0"/>
              <w:adjustRightInd w:val="0"/>
              <w:spacing w:line="240" w:lineRule="auto"/>
              <w:rPr>
                <w:sz w:val="16"/>
                <w:szCs w:val="16"/>
              </w:rPr>
            </w:pPr>
            <w:r w:rsidRPr="004A7A56">
              <w:rPr>
                <w:snapToGrid/>
                <w:kern w:val="0"/>
                <w:sz w:val="16"/>
                <w:szCs w:val="16"/>
                <w:lang w:eastAsia="nl-NL"/>
              </w:rPr>
              <w:tab/>
              <w:t>./aanduidingPartij</w:t>
            </w:r>
            <w:r w:rsidRPr="00D86BEC">
              <w:rPr>
                <w:snapToGrid/>
                <w:kern w:val="0"/>
                <w:sz w:val="16"/>
                <w:szCs w:val="16"/>
                <w:lang w:eastAsia="nl-NL"/>
              </w:rPr>
              <w:t>(</w:t>
            </w:r>
            <w:r w:rsidR="00A25189">
              <w:rPr>
                <w:snapToGrid/>
                <w:kern w:val="0"/>
                <w:sz w:val="16"/>
                <w:szCs w:val="16"/>
                <w:lang w:eastAsia="nl-NL"/>
              </w:rPr>
              <w:t>‘</w:t>
            </w:r>
            <w:r w:rsidR="00D86BEC" w:rsidRPr="00D86BEC">
              <w:rPr>
                <w:rFonts w:cs="Arial"/>
                <w:sz w:val="16"/>
                <w:szCs w:val="16"/>
              </w:rPr>
              <w:t>schuldenaar en/of hypotheekgever</w:t>
            </w:r>
            <w:r w:rsidR="00A25189">
              <w:rPr>
                <w:rFonts w:cs="Arial"/>
                <w:sz w:val="16"/>
                <w:szCs w:val="16"/>
              </w:rPr>
              <w:t>’</w:t>
            </w:r>
            <w:r w:rsidR="00D86BEC">
              <w:rPr>
                <w:rFonts w:cs="Arial"/>
                <w:sz w:val="16"/>
                <w:szCs w:val="16"/>
              </w:rPr>
              <w:t>)</w:t>
            </w:r>
          </w:p>
        </w:tc>
      </w:tr>
    </w:tbl>
    <w:p w14:paraId="7A8852DB" w14:textId="77777777" w:rsidR="009B13CB" w:rsidRDefault="009B13CB" w:rsidP="009B13CB">
      <w:pPr>
        <w:tabs>
          <w:tab w:val="left" w:pos="4449"/>
        </w:tabs>
      </w:pPr>
    </w:p>
    <w:p w14:paraId="5ADF9850" w14:textId="0D2B5A8D" w:rsidR="009B13CB" w:rsidRPr="00D50923" w:rsidRDefault="009B13CB" w:rsidP="00445131">
      <w:pPr>
        <w:pStyle w:val="Kop5"/>
      </w:pPr>
      <w:r>
        <w:br w:type="page"/>
      </w:r>
      <w:bookmarkStart w:id="66" w:name="_Toc381267867"/>
      <w:bookmarkStart w:id="67" w:name="_Ref454977035"/>
      <w:bookmarkStart w:id="68" w:name="_Ref454981348"/>
      <w:bookmarkStart w:id="69" w:name="_Toc66968798"/>
      <w:r>
        <w:lastRenderedPageBreak/>
        <w:t>Optie 2: partijnaam voor personen</w:t>
      </w:r>
      <w:bookmarkEnd w:id="66"/>
      <w:bookmarkEnd w:id="67"/>
      <w:bookmarkEnd w:id="68"/>
      <w:bookmarkEnd w:id="69"/>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33D51E5" w14:textId="77777777" w:rsidTr="005E48FA">
        <w:tc>
          <w:tcPr>
            <w:tcW w:w="2282" w:type="pct"/>
            <w:shd w:val="clear" w:color="auto" w:fill="auto"/>
          </w:tcPr>
          <w:p w14:paraId="4EE31F89" w14:textId="77777777" w:rsidR="009B13CB" w:rsidRPr="004A7A56" w:rsidRDefault="009B13CB" w:rsidP="005E48FA">
            <w:pPr>
              <w:keepNext/>
              <w:rPr>
                <w:color w:val="FF0000"/>
              </w:rPr>
            </w:pPr>
            <w:r w:rsidRPr="004A7A56">
              <w:rPr>
                <w:i/>
              </w:rPr>
              <w:t>Optie 2:</w:t>
            </w:r>
          </w:p>
        </w:tc>
        <w:tc>
          <w:tcPr>
            <w:tcW w:w="2718" w:type="pct"/>
            <w:shd w:val="clear" w:color="auto" w:fill="auto"/>
          </w:tcPr>
          <w:p w14:paraId="7A3DA8E0" w14:textId="77777777" w:rsidR="009B13CB" w:rsidRDefault="009B13CB" w:rsidP="001124F0">
            <w:pPr>
              <w:spacing w:line="240" w:lineRule="auto"/>
            </w:pPr>
            <w:r w:rsidRPr="009E6698">
              <w:t xml:space="preserve">Optie 2 </w:t>
            </w:r>
            <w:r>
              <w:t>wordt getoond wanneer</w:t>
            </w:r>
            <w:r w:rsidRPr="009E6698">
              <w:t xml:space="preserve"> aan de onderstaande mapping wordt voldaan</w:t>
            </w:r>
            <w:r>
              <w:t>.</w:t>
            </w:r>
          </w:p>
          <w:p w14:paraId="2A849EF9" w14:textId="77777777" w:rsidR="009B13CB" w:rsidRDefault="009B13CB" w:rsidP="001124F0">
            <w:pPr>
              <w:spacing w:line="240" w:lineRule="auto"/>
            </w:pPr>
          </w:p>
          <w:p w14:paraId="3CD38B34" w14:textId="77777777" w:rsidR="009B13CB" w:rsidRDefault="009B13CB" w:rsidP="001124F0">
            <w:pPr>
              <w:spacing w:line="240" w:lineRule="auto"/>
            </w:pPr>
            <w:r>
              <w:t>Een persoon kan behoren tot de partij:</w:t>
            </w:r>
          </w:p>
          <w:p w14:paraId="1A900E14" w14:textId="18A10B43" w:rsidR="009B13CB" w:rsidRDefault="009B13CB" w:rsidP="001124F0">
            <w:pPr>
              <w:pStyle w:val="streepje"/>
              <w:spacing w:line="240" w:lineRule="auto"/>
            </w:pPr>
            <w:r>
              <w:t xml:space="preserve">de </w:t>
            </w:r>
            <w:r w:rsidR="002960C1">
              <w:t>schuldenaar</w:t>
            </w:r>
            <w:r w:rsidRPr="006211F3">
              <w:t xml:space="preserve"> </w:t>
            </w:r>
            <w:r>
              <w:t>(partijOnderdeel: ‘</w:t>
            </w:r>
            <w:r w:rsidR="002960C1">
              <w:t>schuldenaar</w:t>
            </w:r>
            <w:r>
              <w:t>’)</w:t>
            </w:r>
          </w:p>
          <w:p w14:paraId="2378D3FC" w14:textId="77777777" w:rsidR="009B13CB" w:rsidRDefault="009B13CB" w:rsidP="001124F0">
            <w:pPr>
              <w:pStyle w:val="streepje"/>
              <w:spacing w:line="240" w:lineRule="auto"/>
            </w:pPr>
            <w:r>
              <w:t>de hypotheekgever (partijOnderdeel: ‘hypotheekgever’)</w:t>
            </w:r>
          </w:p>
          <w:p w14:paraId="6D691F4B" w14:textId="77777777" w:rsidR="009B13CB" w:rsidRDefault="009B13CB" w:rsidP="001124F0">
            <w:pPr>
              <w:pStyle w:val="streepje"/>
              <w:spacing w:line="240" w:lineRule="auto"/>
            </w:pPr>
            <w:r>
              <w:t>tot beiden (partijOnderdeel: ‘beiden’)</w:t>
            </w:r>
          </w:p>
          <w:p w14:paraId="74E27BA6" w14:textId="77777777" w:rsidR="009B13CB" w:rsidRDefault="009B13CB" w:rsidP="001124F0">
            <w:pPr>
              <w:pStyle w:val="streepje"/>
              <w:numPr>
                <w:ilvl w:val="0"/>
                <w:numId w:val="0"/>
              </w:numPr>
              <w:spacing w:line="240" w:lineRule="auto"/>
            </w:pPr>
          </w:p>
          <w:p w14:paraId="2FAE95CD" w14:textId="77777777" w:rsidR="009B13CB" w:rsidRDefault="009B13CB" w:rsidP="001124F0">
            <w:pPr>
              <w:pStyle w:val="streepje"/>
              <w:numPr>
                <w:ilvl w:val="0"/>
                <w:numId w:val="0"/>
              </w:numPr>
              <w:spacing w:line="240" w:lineRule="auto"/>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57B5B51C" w14:textId="77777777" w:rsidR="009B13CB" w:rsidRDefault="009B13CB" w:rsidP="001124F0">
            <w:pPr>
              <w:pStyle w:val="streepje"/>
              <w:numPr>
                <w:ilvl w:val="0"/>
                <w:numId w:val="0"/>
              </w:numPr>
              <w:spacing w:line="240" w:lineRule="auto"/>
            </w:pPr>
          </w:p>
          <w:p w14:paraId="70F1D2A1" w14:textId="77777777" w:rsidR="009B13CB" w:rsidRDefault="009B13CB" w:rsidP="001124F0">
            <w:pPr>
              <w:pStyle w:val="streepje"/>
              <w:numPr>
                <w:ilvl w:val="0"/>
                <w:numId w:val="0"/>
              </w:numPr>
              <w:spacing w:line="240" w:lineRule="auto"/>
            </w:pPr>
            <w:r>
              <w:t>De personen binnen een partij kunnen met een naam of nummer aangeduid worden, de gekozen optie wordt voor alle personen binnen de partij met partijOnderdeel gevuld getoond.</w:t>
            </w:r>
          </w:p>
          <w:p w14:paraId="082A5411" w14:textId="77777777" w:rsidR="009B13CB" w:rsidRPr="004A7A56" w:rsidRDefault="009B13CB" w:rsidP="005E48FA">
            <w:pPr>
              <w:pStyle w:val="streepje"/>
              <w:numPr>
                <w:ilvl w:val="0"/>
                <w:numId w:val="0"/>
              </w:numPr>
              <w:rPr>
                <w:lang w:val="nl-NL"/>
              </w:rPr>
            </w:pPr>
          </w:p>
          <w:p w14:paraId="5AE7C11A" w14:textId="77777777" w:rsidR="009B13CB" w:rsidRDefault="009B13CB" w:rsidP="005E48FA">
            <w:pPr>
              <w:spacing w:line="240" w:lineRule="auto"/>
            </w:pPr>
            <w:r w:rsidRPr="004A7A56">
              <w:rPr>
                <w:u w:val="single"/>
              </w:rPr>
              <w:t>Mapping</w:t>
            </w:r>
            <w:r w:rsidRPr="00AF2256">
              <w:t>:</w:t>
            </w:r>
          </w:p>
          <w:p w14:paraId="07E7F3BE"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87E65B6"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10DEF8"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2646A07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7E87D7C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3C6E4E4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6EBECBCB"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289D1333"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2CF6471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7F124D1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//StukdeelHypotheek/vervreemderRechtRef/Partij/</w:t>
            </w:r>
          </w:p>
          <w:p w14:paraId="7C236DD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763A149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2D34E15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60B488A9"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08EBA9FE" w14:textId="5C467D0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53E52CA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164CDF0" w14:textId="5ED167A9" w:rsidR="009B13CB" w:rsidRPr="004A7A56" w:rsidRDefault="009B13CB" w:rsidP="009B13CB">
            <w:pPr>
              <w:autoSpaceDE w:val="0"/>
              <w:autoSpaceDN w:val="0"/>
              <w:adjustRightInd w:val="0"/>
              <w:spacing w:line="240" w:lineRule="auto"/>
              <w:rPr>
                <w:lang w:va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tc>
      </w:tr>
    </w:tbl>
    <w:p w14:paraId="38FA0374" w14:textId="77777777" w:rsidR="00827B5B" w:rsidRDefault="00827B5B" w:rsidP="00827B5B">
      <w:pPr>
        <w:pStyle w:val="Kop6"/>
        <w:numPr>
          <w:ilvl w:val="0"/>
          <w:numId w:val="0"/>
        </w:numPr>
        <w:rPr>
          <w:rFonts w:ascii="Arial" w:hAnsi="Arial" w:cs="Arial"/>
          <w:b w:val="0"/>
          <w:bCs/>
          <w:i/>
          <w:iCs/>
          <w:sz w:val="18"/>
          <w:szCs w:val="18"/>
        </w:rPr>
      </w:pPr>
    </w:p>
    <w:p w14:paraId="7D53F14B" w14:textId="77777777" w:rsidR="00827B5B" w:rsidRDefault="00827B5B">
      <w:pPr>
        <w:spacing w:line="240" w:lineRule="auto"/>
        <w:rPr>
          <w:rFonts w:cs="Arial"/>
          <w:bCs/>
          <w:i/>
          <w:iCs/>
          <w:szCs w:val="18"/>
        </w:rPr>
      </w:pPr>
      <w:r>
        <w:rPr>
          <w:rFonts w:cs="Arial"/>
          <w:b/>
          <w:bCs/>
          <w:i/>
          <w:iCs/>
          <w:szCs w:val="18"/>
        </w:rPr>
        <w:br w:type="page"/>
      </w:r>
    </w:p>
    <w:p w14:paraId="227B92A3" w14:textId="6A6344D1" w:rsidR="009B13CB" w:rsidRPr="00445131" w:rsidRDefault="00636E7C" w:rsidP="00445131">
      <w:pPr>
        <w:pStyle w:val="Kop6"/>
        <w:rPr>
          <w:rFonts w:cs="Arial"/>
          <w:bCs/>
          <w:iCs/>
          <w:szCs w:val="18"/>
        </w:rPr>
      </w:pPr>
      <w:r w:rsidRPr="00445131">
        <w:rPr>
          <w:rFonts w:ascii="Arial" w:hAnsi="Arial" w:cs="Arial"/>
          <w:b w:val="0"/>
          <w:bCs/>
          <w:i/>
          <w:iCs/>
          <w:sz w:val="18"/>
          <w:szCs w:val="18"/>
        </w:rPr>
        <w:lastRenderedPageBreak/>
        <w:t>schuldenaar</w:t>
      </w:r>
    </w:p>
    <w:p w14:paraId="79B545E3" w14:textId="77777777" w:rsidR="009B13CB" w:rsidRPr="00445131" w:rsidRDefault="009B13CB" w:rsidP="00445131">
      <w:pPr>
        <w:pStyle w:val="Kop7"/>
      </w:pPr>
      <w:bookmarkStart w:id="70" w:name="_Ref378921405"/>
      <w:r w:rsidRPr="00445131">
        <w:rPr>
          <w:rFonts w:ascii="Arial" w:hAnsi="Arial" w:cs="Arial"/>
          <w:sz w:val="18"/>
          <w:szCs w:val="18"/>
        </w:rPr>
        <w:t>Aanduiding persoon met</w:t>
      </w:r>
      <w:r w:rsidRPr="00445131">
        <w:t xml:space="preserve"> </w:t>
      </w:r>
      <w:r w:rsidRPr="00445131">
        <w:rPr>
          <w:rFonts w:ascii="Arial" w:hAnsi="Arial" w:cs="Arial"/>
          <w:sz w:val="18"/>
          <w:szCs w:val="18"/>
        </w:rPr>
        <w:t>nummer</w:t>
      </w:r>
      <w:bookmarkEnd w:id="70"/>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424BFC15" w14:textId="77777777" w:rsidTr="005E48FA">
        <w:tc>
          <w:tcPr>
            <w:tcW w:w="2282" w:type="pct"/>
            <w:shd w:val="clear" w:color="auto" w:fill="auto"/>
          </w:tcPr>
          <w:p w14:paraId="3A470B07" w14:textId="77777777" w:rsidR="009B13CB" w:rsidRPr="004A7A56" w:rsidRDefault="009B13CB" w:rsidP="005E48FA">
            <w:pPr>
              <w:rPr>
                <w:rFonts w:cs="Arial"/>
                <w:sz w:val="20"/>
                <w:lang w:val="en-US"/>
              </w:rPr>
            </w:pPr>
          </w:p>
        </w:tc>
        <w:tc>
          <w:tcPr>
            <w:tcW w:w="2718" w:type="pct"/>
            <w:shd w:val="clear" w:color="auto" w:fill="auto"/>
          </w:tcPr>
          <w:p w14:paraId="527EE53B" w14:textId="77777777" w:rsidR="009B13CB" w:rsidRDefault="009B13CB" w:rsidP="005E48FA">
            <w:pPr>
              <w:keepNext/>
            </w:pPr>
            <w:r>
              <w:t>Deze variant wordt getoond indien er op partijniveau is aangegeven dat de personen met een nummer worden aangeduid.</w:t>
            </w:r>
          </w:p>
          <w:p w14:paraId="692CF288" w14:textId="77777777" w:rsidR="009B13CB" w:rsidRDefault="009B13CB" w:rsidP="005E48FA">
            <w:pPr>
              <w:keepNext/>
            </w:pPr>
          </w:p>
          <w:p w14:paraId="7C612D09" w14:textId="77777777" w:rsidR="009B13CB" w:rsidRDefault="009B13CB" w:rsidP="005E48FA">
            <w:pPr>
              <w:pStyle w:val="streepje"/>
              <w:numPr>
                <w:ilvl w:val="0"/>
                <w:numId w:val="0"/>
              </w:numPr>
            </w:pPr>
            <w:r>
              <w:t>Restricties tbv aanduiding persoon met nummer:</w:t>
            </w:r>
          </w:p>
          <w:p w14:paraId="3709A61C" w14:textId="77777777" w:rsidR="009B13CB" w:rsidRDefault="009B13CB" w:rsidP="005E48FA">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836531F" w14:textId="77777777" w:rsidR="009B13CB" w:rsidRDefault="009B13CB" w:rsidP="005E48FA">
            <w:pPr>
              <w:keepNext/>
            </w:pPr>
          </w:p>
          <w:p w14:paraId="271F82A9" w14:textId="77777777" w:rsidR="009B13CB" w:rsidRPr="00C05FBF" w:rsidRDefault="009B13CB" w:rsidP="005E48FA">
            <w:pPr>
              <w:spacing w:line="240" w:lineRule="auto"/>
            </w:pPr>
          </w:p>
          <w:p w14:paraId="7EE46249" w14:textId="77777777" w:rsidR="009B13CB" w:rsidRDefault="009B13CB" w:rsidP="005E48FA">
            <w:pPr>
              <w:spacing w:line="240" w:lineRule="auto"/>
            </w:pPr>
            <w:r w:rsidRPr="004A7A56">
              <w:rPr>
                <w:u w:val="single"/>
              </w:rPr>
              <w:t>Mapping</w:t>
            </w:r>
            <w:r w:rsidRPr="00AF2256">
              <w:t>:</w:t>
            </w:r>
          </w:p>
          <w:p w14:paraId="1A9B8302"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AFD9A33"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E117264"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E5E3455"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F0A57BA"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5AD452E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E7D9468" w14:textId="77777777" w:rsidR="009B13CB" w:rsidRPr="004A7A56" w:rsidRDefault="009B13CB" w:rsidP="005E48FA">
            <w:pPr>
              <w:autoSpaceDE w:val="0"/>
              <w:autoSpaceDN w:val="0"/>
              <w:adjustRightInd w:val="0"/>
              <w:spacing w:line="240" w:lineRule="auto"/>
              <w:rPr>
                <w:u w:val="single"/>
                <w:lang w:val="nl"/>
              </w:rPr>
            </w:pPr>
            <w:r w:rsidRPr="004A7A56">
              <w:rPr>
                <w:u w:val="single"/>
                <w:lang w:val="nl"/>
              </w:rPr>
              <w:t>Mapping aanduiding persoon met nummer wordt niet getoond:</w:t>
            </w:r>
          </w:p>
          <w:p w14:paraId="52B31280"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AD9A599" w14:textId="77777777" w:rsidR="009B13CB" w:rsidRPr="004A7A56" w:rsidRDefault="009B13CB" w:rsidP="005E48FA">
            <w:pPr>
              <w:autoSpaceDE w:val="0"/>
              <w:autoSpaceDN w:val="0"/>
              <w:adjustRightInd w:val="0"/>
              <w:spacing w:line="240" w:lineRule="auto"/>
              <w:rPr>
                <w:sz w:val="16"/>
                <w:szCs w:val="16"/>
              </w:rPr>
            </w:pPr>
            <w:r w:rsidRPr="004A7A56">
              <w:rPr>
                <w:sz w:val="16"/>
                <w:szCs w:val="16"/>
              </w:rPr>
              <w:t>//Partij/Gevolmachtigde/Hoedanigheid/</w:t>
            </w:r>
          </w:p>
          <w:p w14:paraId="4AB2A40A" w14:textId="77777777" w:rsidR="009B13CB" w:rsidRDefault="009B13CB" w:rsidP="005E48FA">
            <w:pPr>
              <w:autoSpaceDE w:val="0"/>
              <w:autoSpaceDN w:val="0"/>
              <w:adjustRightInd w:val="0"/>
              <w:spacing w:line="240" w:lineRule="auto"/>
            </w:pPr>
            <w:r w:rsidRPr="004A7A56">
              <w:rPr>
                <w:sz w:val="16"/>
                <w:szCs w:val="16"/>
              </w:rPr>
              <w:t>//Partij/Hoedanigheid/wordtVertegenwoordigdRef xlink href [id]</w:t>
            </w:r>
          </w:p>
        </w:tc>
      </w:tr>
      <w:tr w:rsidR="009B13CB" w:rsidRPr="00051929" w14:paraId="5D0B7E80" w14:textId="77777777" w:rsidTr="005E48FA">
        <w:tc>
          <w:tcPr>
            <w:tcW w:w="2282" w:type="pct"/>
            <w:shd w:val="clear" w:color="auto" w:fill="auto"/>
          </w:tcPr>
          <w:p w14:paraId="78129368"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de verschenen</w:t>
            </w:r>
          </w:p>
        </w:tc>
        <w:tc>
          <w:tcPr>
            <w:tcW w:w="2718" w:type="pct"/>
            <w:shd w:val="clear" w:color="auto" w:fill="auto"/>
          </w:tcPr>
          <w:p w14:paraId="7BADFE8E" w14:textId="77777777" w:rsidR="009B13CB" w:rsidRPr="004D205C" w:rsidRDefault="009B13CB" w:rsidP="005E48FA">
            <w:pPr>
              <w:spacing w:before="72"/>
            </w:pPr>
            <w:r>
              <w:t>Vaste tekst binnen deze variant.</w:t>
            </w:r>
          </w:p>
        </w:tc>
      </w:tr>
      <w:tr w:rsidR="009B13CB" w:rsidRPr="00051929" w14:paraId="5439AE72" w14:textId="77777777" w:rsidTr="005E48FA">
        <w:tc>
          <w:tcPr>
            <w:tcW w:w="2282" w:type="pct"/>
            <w:shd w:val="clear" w:color="auto" w:fill="auto"/>
          </w:tcPr>
          <w:p w14:paraId="1D00EA84" w14:textId="77777777" w:rsidR="009B13CB" w:rsidRPr="002C6A93" w:rsidRDefault="009B13CB" w:rsidP="005E48FA">
            <w:pPr>
              <w:rPr>
                <w:color w:val="00FFFF"/>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color w:val="00FFFF"/>
                <w:szCs w:val="18"/>
              </w:rPr>
              <w:t>persoon/personen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3180A7" w14:textId="4272CE1B" w:rsidR="009B13CB" w:rsidRPr="004A7A56" w:rsidRDefault="009B13CB" w:rsidP="005E48FA">
            <w:pPr>
              <w:keepNext/>
              <w:rPr>
                <w:szCs w:val="18"/>
              </w:rPr>
            </w:pPr>
            <w:r>
              <w:t>Verplichte keuze binnen deze variant, die automatisch wordt afgeleid</w:t>
            </w:r>
            <w:r w:rsidRPr="004A7A56">
              <w:rPr>
                <w:szCs w:val="18"/>
              </w:rPr>
              <w:t xml:space="preserve"> van het aantal personen met de aanduiding ‘</w:t>
            </w:r>
            <w:r w:rsidR="002960C1">
              <w:rPr>
                <w:szCs w:val="18"/>
              </w:rPr>
              <w:t>schuldenaar</w:t>
            </w:r>
            <w:r w:rsidRPr="004A7A56">
              <w:rPr>
                <w:szCs w:val="18"/>
              </w:rPr>
              <w:t>’ of ‘</w:t>
            </w:r>
            <w:r>
              <w:rPr>
                <w:szCs w:val="18"/>
              </w:rPr>
              <w:t>beiden</w:t>
            </w:r>
            <w:r w:rsidRPr="004A7A56">
              <w:rPr>
                <w:szCs w:val="18"/>
              </w:rPr>
              <w:t>’:</w:t>
            </w:r>
          </w:p>
          <w:p w14:paraId="51215112" w14:textId="77777777" w:rsidR="009B13CB" w:rsidRDefault="009B13CB" w:rsidP="005E48FA">
            <w:pPr>
              <w:pStyle w:val="streepje"/>
            </w:pPr>
            <w:r>
              <w:t>‘persoon’, ingeval van 1 persoon</w:t>
            </w:r>
          </w:p>
          <w:p w14:paraId="7B9E1777" w14:textId="4A841766" w:rsidR="009B13CB" w:rsidRDefault="009B13CB" w:rsidP="000E0BDA">
            <w:pPr>
              <w:pStyle w:val="streepje"/>
            </w:pPr>
            <w:r>
              <w:t>‘personen’, ingeval van 2 of meer personen</w:t>
            </w:r>
          </w:p>
          <w:p w14:paraId="7AF7245E" w14:textId="77777777" w:rsidR="009B13CB" w:rsidRDefault="009B13CB" w:rsidP="005E48FA">
            <w:pPr>
              <w:pStyle w:val="streepje"/>
              <w:numPr>
                <w:ilvl w:val="0"/>
                <w:numId w:val="0"/>
              </w:numPr>
            </w:pPr>
            <w:r w:rsidRPr="004A7A56">
              <w:rPr>
                <w:u w:val="single"/>
              </w:rPr>
              <w:lastRenderedPageBreak/>
              <w:t>Mapping</w:t>
            </w:r>
            <w:r w:rsidRPr="00AF2256">
              <w:t>:</w:t>
            </w:r>
          </w:p>
          <w:p w14:paraId="763B18F7" w14:textId="38ED2859" w:rsidR="009B13CB" w:rsidRPr="004A7A56" w:rsidRDefault="009B13CB" w:rsidP="005E48FA">
            <w:pPr>
              <w:autoSpaceDE w:val="0"/>
              <w:autoSpaceDN w:val="0"/>
              <w:adjustRightInd w:val="0"/>
              <w:spacing w:line="240" w:lineRule="auto"/>
              <w:rPr>
                <w:sz w:val="16"/>
                <w:szCs w:val="16"/>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2960C1">
              <w:rPr>
                <w:snapToGrid/>
                <w:kern w:val="0"/>
                <w:sz w:val="16"/>
                <w:szCs w:val="16"/>
                <w:lang w:eastAsia="nl-NL"/>
              </w:rPr>
              <w:t>schuldenaar</w:t>
            </w:r>
            <w:r w:rsidRPr="004A7A56">
              <w:rPr>
                <w:snapToGrid/>
                <w:kern w:val="0"/>
                <w:sz w:val="16"/>
                <w:szCs w:val="16"/>
                <w:lang w:eastAsia="nl-NL"/>
              </w:rPr>
              <w:t>’</w:t>
            </w:r>
          </w:p>
        </w:tc>
      </w:tr>
      <w:tr w:rsidR="009B13CB" w:rsidRPr="00051929" w14:paraId="4CBBA4A9" w14:textId="77777777" w:rsidTr="005E48FA">
        <w:tc>
          <w:tcPr>
            <w:tcW w:w="2282" w:type="pct"/>
            <w:shd w:val="clear" w:color="auto" w:fill="auto"/>
          </w:tcPr>
          <w:p w14:paraId="43E628DA" w14:textId="77777777" w:rsidR="009B13CB" w:rsidRPr="002C6A93" w:rsidRDefault="009B13CB" w:rsidP="005E48FA">
            <w:pPr>
              <w:rPr>
                <w:color w:val="00FFFF"/>
                <w:szCs w:val="18"/>
              </w:rPr>
            </w:pPr>
            <w:r w:rsidRPr="002C6A93">
              <w:rPr>
                <w:rFonts w:cs="Arial"/>
                <w:color w:val="00FFFF"/>
                <w:szCs w:val="18"/>
              </w:rPr>
              <w:lastRenderedPageBreak/>
              <w:t>sub</w:t>
            </w:r>
          </w:p>
        </w:tc>
        <w:tc>
          <w:tcPr>
            <w:tcW w:w="2718" w:type="pct"/>
            <w:shd w:val="clear" w:color="auto" w:fill="auto"/>
          </w:tcPr>
          <w:p w14:paraId="6FB9FA13" w14:textId="77777777" w:rsidR="009B13CB" w:rsidRPr="004A7A56" w:rsidRDefault="009B13CB" w:rsidP="005E48FA">
            <w:pPr>
              <w:keepNext/>
              <w:rPr>
                <w:sz w:val="16"/>
                <w:szCs w:val="16"/>
              </w:rPr>
            </w:pPr>
            <w:r>
              <w:t>Vaste tekst binnen deze variant.</w:t>
            </w:r>
          </w:p>
        </w:tc>
      </w:tr>
      <w:tr w:rsidR="009B13CB" w:rsidRPr="00051929" w14:paraId="478D938C" w14:textId="77777777" w:rsidTr="005E48FA">
        <w:tc>
          <w:tcPr>
            <w:tcW w:w="2282" w:type="pct"/>
            <w:shd w:val="clear" w:color="auto" w:fill="auto"/>
          </w:tcPr>
          <w:p w14:paraId="55A8C7AD" w14:textId="77777777" w:rsidR="009B13CB" w:rsidRPr="002C6A93" w:rsidRDefault="009B13CB" w:rsidP="005E48FA">
            <w:pPr>
              <w:rPr>
                <w:color w:val="FF0000"/>
                <w:szCs w:val="18"/>
              </w:rPr>
            </w:pP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rPr>
              <w:t>nummering persoon</w:t>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r w:rsidRPr="002C6A93">
              <w:rPr>
                <w:rFonts w:cs="Arial"/>
                <w:szCs w:val="18"/>
                <w:lang w:val="en-US"/>
              </w:rPr>
              <w:fldChar w:fldCharType="begin"/>
            </w:r>
            <w:r w:rsidRPr="002C6A93">
              <w:rPr>
                <w:rFonts w:cs="Arial"/>
                <w:szCs w:val="18"/>
              </w:rPr>
              <w:instrText>MacroButton Nomacro §</w:instrText>
            </w:r>
            <w:r w:rsidRPr="002C6A93">
              <w:rPr>
                <w:rFonts w:cs="Arial"/>
                <w:szCs w:val="18"/>
                <w:lang w:val="en-US"/>
              </w:rPr>
              <w:fldChar w:fldCharType="end"/>
            </w:r>
          </w:p>
        </w:tc>
        <w:tc>
          <w:tcPr>
            <w:tcW w:w="2718" w:type="pct"/>
            <w:shd w:val="clear" w:color="auto" w:fill="auto"/>
          </w:tcPr>
          <w:p w14:paraId="47012159" w14:textId="77777777" w:rsidR="009B13CB" w:rsidRDefault="009B13CB" w:rsidP="005E48FA">
            <w:pPr>
              <w:keepNext/>
            </w:pPr>
            <w:r>
              <w:t>Verplichte tekst binnen deze variant die meerdere keren voor kan komen.</w:t>
            </w:r>
          </w:p>
          <w:p w14:paraId="11692395" w14:textId="77777777" w:rsidR="009B13CB" w:rsidRDefault="009B13CB" w:rsidP="005E48FA">
            <w:pPr>
              <w:spacing w:line="240" w:lineRule="auto"/>
            </w:pPr>
          </w:p>
          <w:p w14:paraId="0986D337" w14:textId="08470CE9"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Verwijzing naar één of meer personen met de aanduiding ‘</w:t>
            </w:r>
            <w:r w:rsidR="002960C1">
              <w:rPr>
                <w:rFonts w:cs="Arial"/>
                <w:snapToGrid/>
                <w:kern w:val="0"/>
                <w:szCs w:val="18"/>
                <w:lang w:eastAsia="nl-NL"/>
              </w:rPr>
              <w:t>schuldenaar</w:t>
            </w:r>
            <w:r w:rsidRPr="004A7A56">
              <w:rPr>
                <w:rFonts w:cs="Arial"/>
                <w:snapToGrid/>
                <w:kern w:val="0"/>
                <w:szCs w:val="18"/>
                <w:lang w:eastAsia="nl-NL"/>
              </w:rPr>
              <w:t>’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14618E6B" w14:textId="77777777" w:rsidR="009B13CB" w:rsidRDefault="009B13CB" w:rsidP="005E48FA">
            <w:pPr>
              <w:spacing w:line="240" w:lineRule="auto"/>
            </w:pPr>
          </w:p>
          <w:p w14:paraId="7DA16381" w14:textId="77777777" w:rsidR="009B13CB" w:rsidRPr="004A7A56" w:rsidRDefault="009B13CB" w:rsidP="00A8685E">
            <w:pPr>
              <w:keepNext/>
              <w:spacing w:line="240" w:lineRule="auto"/>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33733464" w14:textId="77777777" w:rsidR="009B13CB" w:rsidRDefault="009B13CB" w:rsidP="005E48FA">
            <w:pPr>
              <w:keepNext/>
            </w:pPr>
          </w:p>
          <w:p w14:paraId="65ADA2CA" w14:textId="77777777" w:rsidR="009B13CB" w:rsidRDefault="009B13CB" w:rsidP="00A8685E">
            <w:pPr>
              <w:keepNext/>
              <w:spacing w:line="240" w:lineRule="auto"/>
            </w:pPr>
            <w:r>
              <w:t>Meerdere voorkomens worden onderling gescheiden door een komma en de laatste twee door het woord ‘en’. De voorkomens worden weergegeven in de volgorde zoals ze in de voorgaande tekst getoond zijn.</w:t>
            </w:r>
          </w:p>
          <w:p w14:paraId="514AFDA4" w14:textId="77777777" w:rsidR="009B13CB" w:rsidRDefault="009B13CB" w:rsidP="005E48FA">
            <w:pPr>
              <w:keepNext/>
            </w:pPr>
          </w:p>
          <w:p w14:paraId="44F169C0" w14:textId="2A8ACA29" w:rsidR="009B13CB" w:rsidRPr="004A7A56" w:rsidRDefault="009B13CB" w:rsidP="005E48FA">
            <w:pPr>
              <w:rPr>
                <w:szCs w:val="18"/>
                <w:u w:val="single"/>
              </w:rPr>
            </w:pPr>
            <w:r w:rsidRPr="004A7A56">
              <w:rPr>
                <w:szCs w:val="18"/>
                <w:u w:val="single"/>
              </w:rPr>
              <w:t>Mapping persoon ‘</w:t>
            </w:r>
            <w:r w:rsidR="002960C1">
              <w:rPr>
                <w:szCs w:val="18"/>
                <w:u w:val="single"/>
              </w:rPr>
              <w:t>schuldenaar</w:t>
            </w:r>
            <w:r>
              <w:rPr>
                <w:szCs w:val="18"/>
                <w:u w:val="single"/>
              </w:rPr>
              <w:t>’</w:t>
            </w:r>
            <w:r w:rsidRPr="004A7A56">
              <w:rPr>
                <w:szCs w:val="18"/>
                <w:u w:val="single"/>
              </w:rPr>
              <w:t>:</w:t>
            </w:r>
          </w:p>
          <w:p w14:paraId="7C72B72C"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7EA1DA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B815814" w14:textId="38A6506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3C1CD62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94F61D1"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356860C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05466B8"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0F54077" w14:textId="3F7C645E"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1BB6E1B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1FEBC9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496D2A4"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91B9DD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38421A4" w14:textId="1DAE8E9F"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0F0B822C" w14:textId="77777777" w:rsidR="009B13CB" w:rsidRPr="00A94643" w:rsidRDefault="009B13CB" w:rsidP="005E48FA">
            <w:pPr>
              <w:autoSpaceDE w:val="0"/>
              <w:autoSpaceDN w:val="0"/>
              <w:adjustRightInd w:val="0"/>
              <w:spacing w:line="240" w:lineRule="auto"/>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tc>
      </w:tr>
    </w:tbl>
    <w:p w14:paraId="1D62393A" w14:textId="77777777" w:rsidR="009B13CB" w:rsidRDefault="009B13CB" w:rsidP="009B13CB"/>
    <w:p w14:paraId="5C3A37F7" w14:textId="77777777" w:rsidR="009B13CB" w:rsidRPr="00445131" w:rsidRDefault="009B13CB" w:rsidP="00445131">
      <w:pPr>
        <w:pStyle w:val="Kop7"/>
        <w:rPr>
          <w:rFonts w:cs="Arial"/>
          <w:szCs w:val="18"/>
        </w:rPr>
      </w:pPr>
      <w:r w:rsidRPr="00445131">
        <w:rPr>
          <w:rFonts w:ascii="Arial" w:hAnsi="Arial" w:cs="Arial"/>
          <w:sz w:val="18"/>
          <w:szCs w:val="18"/>
        </w:rPr>
        <w:lastRenderedPageBreak/>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5B87FF8B" w14:textId="77777777" w:rsidTr="005E48FA">
        <w:tc>
          <w:tcPr>
            <w:tcW w:w="2282" w:type="pct"/>
            <w:shd w:val="clear" w:color="auto" w:fill="auto"/>
          </w:tcPr>
          <w:p w14:paraId="4081ED06" w14:textId="77777777" w:rsidR="009B13CB" w:rsidRPr="004A7A56" w:rsidRDefault="009B13CB" w:rsidP="005E48FA">
            <w:pPr>
              <w:rPr>
                <w:rFonts w:cs="Arial"/>
                <w:sz w:val="20"/>
              </w:rPr>
            </w:pPr>
          </w:p>
        </w:tc>
        <w:tc>
          <w:tcPr>
            <w:tcW w:w="2718" w:type="pct"/>
            <w:shd w:val="clear" w:color="auto" w:fill="auto"/>
          </w:tcPr>
          <w:p w14:paraId="536EE767" w14:textId="77777777" w:rsidR="009B13CB" w:rsidRDefault="009B13CB" w:rsidP="005E48FA">
            <w:pPr>
              <w:spacing w:line="240" w:lineRule="auto"/>
            </w:pPr>
            <w:r>
              <w:t>Deze variant wordt getoond indien er op partijniveau is aangegeven dat de personen met een naam worden aangeduid.</w:t>
            </w:r>
          </w:p>
          <w:p w14:paraId="60B04DA8" w14:textId="77777777" w:rsidR="009B13CB" w:rsidRDefault="009B13CB" w:rsidP="005E48FA">
            <w:pPr>
              <w:spacing w:line="240" w:lineRule="auto"/>
            </w:pPr>
          </w:p>
          <w:p w14:paraId="66A00DCE" w14:textId="77777777" w:rsidR="009B13CB" w:rsidRPr="00C05FBF" w:rsidRDefault="009B13CB" w:rsidP="005E48FA">
            <w:pPr>
              <w:spacing w:line="240" w:lineRule="auto"/>
            </w:pPr>
          </w:p>
          <w:p w14:paraId="253E87A2" w14:textId="77777777" w:rsidR="009B13CB" w:rsidRDefault="009B13CB" w:rsidP="005E48FA">
            <w:pPr>
              <w:spacing w:line="240" w:lineRule="auto"/>
            </w:pPr>
            <w:r w:rsidRPr="004A7A56">
              <w:rPr>
                <w:u w:val="single"/>
              </w:rPr>
              <w:t>Mapping</w:t>
            </w:r>
            <w:r w:rsidRPr="00AF2256">
              <w:t>:</w:t>
            </w:r>
          </w:p>
          <w:p w14:paraId="6AE605A0"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572B8AC"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236789"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0247F6CC"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1DD3A5AF" w14:textId="77777777" w:rsidR="009B13CB" w:rsidRDefault="009B13CB" w:rsidP="005E48FA">
            <w:pPr>
              <w:autoSpaceDE w:val="0"/>
              <w:autoSpaceDN w:val="0"/>
              <w:adjustRightInd w:val="0"/>
              <w:spacing w:line="240" w:lineRule="auto"/>
            </w:pPr>
            <w:r w:rsidRPr="004A7A56">
              <w:rPr>
                <w:snapToGrid/>
                <w:kern w:val="0"/>
                <w:sz w:val="16"/>
                <w:szCs w:val="16"/>
                <w:lang w:eastAsia="nl-NL"/>
              </w:rPr>
              <w:tab/>
            </w:r>
            <w:r w:rsidRPr="004A7A56">
              <w:rPr>
                <w:snapToGrid/>
                <w:kern w:val="0"/>
                <w:sz w:val="16"/>
                <w:szCs w:val="16"/>
                <w:lang w:eastAsia="nl-NL"/>
              </w:rPr>
              <w:tab/>
              <w:t>./tekst(‘naam’)</w:t>
            </w:r>
          </w:p>
        </w:tc>
      </w:tr>
      <w:tr w:rsidR="009B13CB" w:rsidRPr="00051929" w14:paraId="0ACF79F9" w14:textId="77777777" w:rsidTr="005E48FA">
        <w:tc>
          <w:tcPr>
            <w:tcW w:w="2282" w:type="pct"/>
            <w:shd w:val="clear" w:color="auto" w:fill="auto"/>
          </w:tcPr>
          <w:p w14:paraId="0B636798" w14:textId="47DB02BC" w:rsidR="009B13CB" w:rsidRPr="00EE3508" w:rsidRDefault="009B13CB" w:rsidP="005E48FA">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400D44">
              <w:fldChar w:fldCharType="begin"/>
            </w:r>
            <w:r w:rsidRPr="00400D44">
              <w:instrText>MacroButton Nomacro §</w:instrText>
            </w:r>
            <w:r w:rsidRPr="00400D44">
              <w:fldChar w:fldCharType="end"/>
            </w:r>
            <w:r w:rsidRPr="00400D44">
              <w:rPr>
                <w:rPrChange w:id="71" w:author="Groot, Karina de" w:date="2025-03-14T09:54:00Z" w16du:dateUtc="2025-03-14T08:54:00Z">
                  <w:rPr>
                    <w:color w:val="800080"/>
                  </w:rPr>
                </w:rPrChange>
              </w:rPr>
              <w:t xml:space="preserve"> </w:t>
            </w:r>
            <w:r w:rsidRPr="00400D44">
              <w:rPr>
                <w:rPrChange w:id="72" w:author="Groot, Karina de" w:date="2025-03-14T09:54:00Z" w16du:dateUtc="2025-03-14T08:54:00Z">
                  <w:rPr>
                    <w:color w:val="00FFFF"/>
                  </w:rPr>
                </w:rPrChange>
              </w:rPr>
              <w:t>/</w:t>
            </w:r>
            <w:ins w:id="73" w:author="Groot, Karina de" w:date="2025-03-14T09:54:00Z" w16du:dateUtc="2025-03-14T08:54:00Z">
              <w:r w:rsidR="00400D44" w:rsidRPr="00400D44">
                <w:rPr>
                  <w:rFonts w:cs="Arial"/>
                  <w:kern w:val="0"/>
                  <w:szCs w:val="18"/>
                  <w:lang w:eastAsia="nl-NL"/>
                  <w:rPrChange w:id="74" w:author="Groot, Karina de" w:date="2025-03-14T09:54:00Z" w16du:dateUtc="2025-03-14T08:54:00Z">
                    <w:rPr>
                      <w:rFonts w:cs="Arial"/>
                      <w:color w:val="800080"/>
                      <w:kern w:val="0"/>
                      <w:szCs w:val="18"/>
                      <w:lang w:eastAsia="nl-NL"/>
                    </w:rPr>
                  </w:rPrChange>
                </w:rPr>
                <w:t xml:space="preserve"> </w:t>
              </w:r>
              <w:r w:rsidR="00400D44" w:rsidRPr="00246917">
                <w:rPr>
                  <w:rFonts w:cs="Arial"/>
                  <w:color w:val="800080"/>
                  <w:kern w:val="0"/>
                  <w:szCs w:val="18"/>
                  <w:lang w:eastAsia="nl-NL"/>
                </w:rPr>
                <w:t>de</w:t>
              </w:r>
              <w:r w:rsidR="00400D44" w:rsidRPr="00246917">
                <w:rPr>
                  <w:rFonts w:cs="Arial"/>
                  <w:color w:val="00FFFF"/>
                  <w:szCs w:val="18"/>
                </w:rPr>
                <w:t xml:space="preserve"> </w:t>
              </w:r>
              <w:r w:rsidR="00400D44" w:rsidRPr="00246917">
                <w:rPr>
                  <w:rFonts w:cs="Arial"/>
                  <w:color w:val="800080"/>
                  <w:kern w:val="0"/>
                  <w:szCs w:val="18"/>
                  <w:lang w:eastAsia="nl-NL"/>
                </w:rPr>
                <w:t>heer/mevrouw</w:t>
              </w:r>
              <w:r w:rsidR="00400D44" w:rsidRPr="004A7A56" w:rsidDel="00400D44">
                <w:rPr>
                  <w:color w:val="00FFFF"/>
                </w:rPr>
                <w:t xml:space="preserve"> </w:t>
              </w:r>
            </w:ins>
            <w:del w:id="75" w:author="Groot, Karina de" w:date="2025-03-14T09:54:00Z" w16du:dateUtc="2025-03-14T08:54:00Z">
              <w:r w:rsidRPr="004A7A56" w:rsidDel="00400D44">
                <w:rPr>
                  <w:color w:val="00FFFF"/>
                </w:rPr>
                <w:delText>de heer/mevrouw</w:delText>
              </w:r>
              <w:r w:rsidRPr="004A7A56" w:rsidDel="00400D44">
                <w:rPr>
                  <w:color w:val="3366FF"/>
                </w:rPr>
                <w:delText xml:space="preserve"> </w:delText>
              </w:r>
            </w:del>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2718" w:type="pct"/>
            <w:shd w:val="clear" w:color="auto" w:fill="auto"/>
          </w:tcPr>
          <w:p w14:paraId="23C75BB8" w14:textId="77777777" w:rsidR="00AD0FE9" w:rsidRDefault="00AD0FE9" w:rsidP="00AD0FE9">
            <w:pPr>
              <w:pStyle w:val="streepje"/>
              <w:numPr>
                <w:ilvl w:val="0"/>
                <w:numId w:val="0"/>
              </w:numPr>
              <w:spacing w:line="240" w:lineRule="atLeast"/>
              <w:rPr>
                <w:ins w:id="76" w:author="Groot, Karina de" w:date="2025-03-14T09:59:00Z" w16du:dateUtc="2025-03-14T08:59:00Z"/>
              </w:rPr>
            </w:pPr>
            <w:ins w:id="77" w:author="Groot, Karina de" w:date="2025-03-14T09:59:00Z" w16du:dateUtc="2025-03-14T08:59:00Z">
              <w:r>
                <w:t>Verplichte tekst binnen deze variant die meerdere keren voor kan komen.</w:t>
              </w:r>
            </w:ins>
          </w:p>
          <w:p w14:paraId="32166774" w14:textId="77777777" w:rsidR="00AD0FE9" w:rsidRPr="00BB085A" w:rsidRDefault="00AD0FE9" w:rsidP="00AD0FE9">
            <w:pPr>
              <w:pStyle w:val="streepje"/>
              <w:numPr>
                <w:ilvl w:val="0"/>
                <w:numId w:val="0"/>
              </w:numPr>
              <w:spacing w:line="240" w:lineRule="auto"/>
              <w:rPr>
                <w:ins w:id="78" w:author="Groot, Karina de" w:date="2025-03-14T09:59:00Z" w16du:dateUtc="2025-03-14T08:59:00Z"/>
              </w:rPr>
            </w:pPr>
          </w:p>
          <w:p w14:paraId="208B9D2B" w14:textId="77777777" w:rsidR="00AD0FE9" w:rsidRDefault="00AD0FE9" w:rsidP="00AD0FE9">
            <w:pPr>
              <w:pStyle w:val="streepje"/>
              <w:numPr>
                <w:ilvl w:val="0"/>
                <w:numId w:val="0"/>
              </w:numPr>
              <w:spacing w:line="240" w:lineRule="atLeast"/>
              <w:rPr>
                <w:ins w:id="79" w:author="Groot, Karina de" w:date="2025-03-14T09:59:00Z" w16du:dateUtc="2025-03-14T08:59:00Z"/>
              </w:rPr>
            </w:pPr>
            <w:ins w:id="80" w:author="Groot, Karina de" w:date="2025-03-14T09:59:00Z" w16du:dateUtc="2025-03-14T08:59:00Z">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ins>
          </w:p>
          <w:p w14:paraId="27192DCD" w14:textId="77777777" w:rsidR="00AD0FE9" w:rsidRDefault="00AD0FE9" w:rsidP="00AD0FE9">
            <w:pPr>
              <w:pStyle w:val="streepje"/>
              <w:numPr>
                <w:ilvl w:val="0"/>
                <w:numId w:val="0"/>
              </w:numPr>
              <w:spacing w:line="240" w:lineRule="auto"/>
              <w:rPr>
                <w:ins w:id="81" w:author="Groot, Karina de" w:date="2025-03-14T09:59:00Z" w16du:dateUtc="2025-03-14T08:59:00Z"/>
              </w:rPr>
            </w:pPr>
          </w:p>
          <w:p w14:paraId="0BFEC746" w14:textId="5D5BB094" w:rsidR="00AD0FE9" w:rsidRDefault="00AD0FE9" w:rsidP="00AD0FE9">
            <w:pPr>
              <w:pStyle w:val="streepje"/>
              <w:numPr>
                <w:ilvl w:val="0"/>
                <w:numId w:val="0"/>
              </w:numPr>
              <w:rPr>
                <w:ins w:id="82" w:author="Groot, Karina de" w:date="2025-03-14T09:59:00Z" w16du:dateUtc="2025-03-14T08:59:00Z"/>
              </w:rPr>
            </w:pPr>
            <w:ins w:id="83" w:author="Groot, Karina de" w:date="2025-03-14T09:59:00Z" w16du:dateUtc="2025-03-14T08:59: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CD7B3E">
                <w:rPr>
                  <w:color w:val="800080"/>
                  <w:szCs w:val="18"/>
                </w:rPr>
                <w:t>onbekend</w:t>
              </w:r>
              <w:r>
                <w:t>’ dan wordt alleen de naam van de natuurlijke persoon getoond</w:t>
              </w:r>
            </w:ins>
            <w:ins w:id="84" w:author="Groot, Karina de" w:date="2025-03-31T12:04:00Z" w16du:dateUtc="2025-03-31T10:04:00Z">
              <w:r w:rsidR="002D4A2A">
                <w:t xml:space="preserve"> zonder de heer/</w:t>
              </w:r>
              <w:r w:rsidR="00986ED2">
                <w:t>mevrouw.</w:t>
              </w:r>
            </w:ins>
          </w:p>
          <w:p w14:paraId="7F89DB80" w14:textId="1DC9A755" w:rsidR="009B13CB" w:rsidDel="00AD0FE9" w:rsidRDefault="009B13CB" w:rsidP="005E48FA">
            <w:pPr>
              <w:pStyle w:val="streepje"/>
              <w:numPr>
                <w:ilvl w:val="0"/>
                <w:numId w:val="0"/>
              </w:numPr>
              <w:spacing w:line="240" w:lineRule="atLeast"/>
              <w:rPr>
                <w:del w:id="85" w:author="Groot, Karina de" w:date="2025-03-14T09:59:00Z" w16du:dateUtc="2025-03-14T08:59:00Z"/>
              </w:rPr>
            </w:pPr>
            <w:del w:id="86" w:author="Groot, Karina de" w:date="2025-03-14T09:59:00Z" w16du:dateUtc="2025-03-14T08:59:00Z">
              <w:r w:rsidDel="00AD0FE9">
                <w:delText>Verplichte tekst binnen deze variant die meerdere keren voor kan komen.</w:delText>
              </w:r>
            </w:del>
          </w:p>
          <w:p w14:paraId="66B6C0EC" w14:textId="5C252A0A" w:rsidR="009B13CB" w:rsidRPr="00BB085A" w:rsidDel="00AD0FE9" w:rsidRDefault="009B13CB" w:rsidP="005E48FA">
            <w:pPr>
              <w:pStyle w:val="streepje"/>
              <w:numPr>
                <w:ilvl w:val="0"/>
                <w:numId w:val="0"/>
              </w:numPr>
              <w:spacing w:line="240" w:lineRule="auto"/>
              <w:rPr>
                <w:del w:id="87" w:author="Groot, Karina de" w:date="2025-03-14T09:59:00Z" w16du:dateUtc="2025-03-14T08:59:00Z"/>
              </w:rPr>
            </w:pPr>
          </w:p>
          <w:p w14:paraId="0C140EA8" w14:textId="50CB6B1F" w:rsidR="009B13CB" w:rsidDel="00AD0FE9" w:rsidRDefault="009B13CB" w:rsidP="005E48FA">
            <w:pPr>
              <w:pStyle w:val="streepje"/>
              <w:numPr>
                <w:ilvl w:val="0"/>
                <w:numId w:val="0"/>
              </w:numPr>
              <w:spacing w:line="240" w:lineRule="atLeast"/>
              <w:rPr>
                <w:del w:id="88" w:author="Groot, Karina de" w:date="2025-03-14T09:59:00Z" w16du:dateUtc="2025-03-14T08:59:00Z"/>
              </w:rPr>
            </w:pPr>
            <w:del w:id="89" w:author="Groot, Karina de" w:date="2025-03-14T09:59:00Z" w16du:dateUtc="2025-03-14T08:59:00Z">
              <w:r w:rsidDel="00AD0FE9">
                <w:delText>Een opsomming van de namen van de natuurlijke en niet natuurlijke personen</w:delText>
              </w:r>
              <w:r w:rsidRPr="004A7A56" w:rsidDel="00AD0FE9">
                <w:rPr>
                  <w:rFonts w:cs="Arial"/>
                  <w:snapToGrid/>
                  <w:kern w:val="0"/>
                  <w:szCs w:val="18"/>
                  <w:lang w:eastAsia="nl-NL"/>
                </w:rPr>
                <w:delText xml:space="preserve"> met de aanduiding ‘</w:delText>
              </w:r>
              <w:r w:rsidDel="00AD0FE9">
                <w:rPr>
                  <w:rFonts w:cs="Arial"/>
                  <w:snapToGrid/>
                  <w:kern w:val="0"/>
                  <w:szCs w:val="18"/>
                  <w:lang w:eastAsia="nl-NL"/>
                </w:rPr>
                <w:delText>geldnermer</w:delText>
              </w:r>
              <w:r w:rsidRPr="004A7A56" w:rsidDel="00AD0FE9">
                <w:rPr>
                  <w:rFonts w:cs="Arial"/>
                  <w:snapToGrid/>
                  <w:kern w:val="0"/>
                  <w:szCs w:val="18"/>
                  <w:lang w:eastAsia="nl-NL"/>
                </w:rPr>
                <w:delText>’ of ‘</w:delText>
              </w:r>
              <w:r w:rsidDel="00AD0FE9">
                <w:rPr>
                  <w:rFonts w:cs="Arial"/>
                  <w:snapToGrid/>
                  <w:kern w:val="0"/>
                  <w:szCs w:val="18"/>
                  <w:lang w:eastAsia="nl-NL"/>
                </w:rPr>
                <w:delText>beiden</w:delText>
              </w:r>
              <w:r w:rsidRPr="004A7A56" w:rsidDel="00AD0FE9">
                <w:rPr>
                  <w:rFonts w:cs="Arial"/>
                  <w:snapToGrid/>
                  <w:kern w:val="0"/>
                  <w:szCs w:val="18"/>
                  <w:lang w:eastAsia="nl-NL"/>
                </w:rPr>
                <w:delText>’</w:delText>
              </w:r>
              <w:r w:rsidDel="00AD0FE9">
                <w:delText>.</w:delText>
              </w:r>
            </w:del>
          </w:p>
          <w:p w14:paraId="7882EC3D" w14:textId="26D96CDE" w:rsidR="009B13CB" w:rsidDel="00AD0FE9" w:rsidRDefault="009B13CB" w:rsidP="005E48FA">
            <w:pPr>
              <w:pStyle w:val="streepje"/>
              <w:numPr>
                <w:ilvl w:val="0"/>
                <w:numId w:val="0"/>
              </w:numPr>
              <w:spacing w:line="240" w:lineRule="auto"/>
              <w:rPr>
                <w:del w:id="90" w:author="Groot, Karina de" w:date="2025-03-14T09:59:00Z" w16du:dateUtc="2025-03-14T08:59:00Z"/>
              </w:rPr>
            </w:pPr>
          </w:p>
          <w:p w14:paraId="51ADDC9E" w14:textId="0485314C" w:rsidR="009B13CB" w:rsidDel="00AD0FE9" w:rsidRDefault="009B13CB" w:rsidP="005E48FA">
            <w:pPr>
              <w:pStyle w:val="streepje"/>
              <w:numPr>
                <w:ilvl w:val="0"/>
                <w:numId w:val="0"/>
              </w:numPr>
              <w:spacing w:line="240" w:lineRule="atLeast"/>
              <w:rPr>
                <w:del w:id="91" w:author="Groot, Karina de" w:date="2025-03-14T09:59:00Z" w16du:dateUtc="2025-03-14T08:59:00Z"/>
              </w:rPr>
            </w:pPr>
            <w:del w:id="92" w:author="Groot, Karina de" w:date="2025-03-14T09:59:00Z" w16du:dateUtc="2025-03-14T08:59:00Z">
              <w:r w:rsidDel="00AD0FE9">
                <w:delText xml:space="preserve">De keuze voor </w:delText>
              </w:r>
              <w:r w:rsidRPr="00400D44" w:rsidDel="00AD0FE9">
                <w:delText>‘</w:delText>
              </w:r>
              <w:r w:rsidRPr="00400D44" w:rsidDel="00AD0FE9">
                <w:rPr>
                  <w:rFonts w:cs="Arial"/>
                  <w:color w:val="800080"/>
                  <w:kern w:val="0"/>
                  <w:szCs w:val="18"/>
                  <w:lang w:val="nl-NL" w:eastAsia="nl-NL"/>
                  <w:rPrChange w:id="93" w:author="Groot, Karina de" w:date="2025-03-14T09:54:00Z" w16du:dateUtc="2025-03-14T08:54:00Z">
                    <w:rPr>
                      <w:color w:val="00FFFF"/>
                    </w:rPr>
                  </w:rPrChange>
                </w:rPr>
                <w:delText>de heer</w:delText>
              </w:r>
              <w:r w:rsidRPr="00400D44" w:rsidDel="00AD0FE9">
                <w:rPr>
                  <w:rFonts w:cs="Arial"/>
                  <w:kern w:val="0"/>
                  <w:szCs w:val="18"/>
                  <w:lang w:val="nl-NL" w:eastAsia="nl-NL"/>
                  <w:rPrChange w:id="94" w:author="Groot, Karina de" w:date="2025-03-14T09:54:00Z" w16du:dateUtc="2025-03-14T08:54:00Z">
                    <w:rPr/>
                  </w:rPrChange>
                </w:rPr>
                <w:delText>’</w:delText>
              </w:r>
              <w:r w:rsidDel="00AD0FE9">
                <w:delText xml:space="preserve"> of </w:delText>
              </w:r>
              <w:r w:rsidRPr="00400D44" w:rsidDel="00AD0FE9">
                <w:delText>‘</w:delText>
              </w:r>
              <w:r w:rsidRPr="00400D44" w:rsidDel="00AD0FE9">
                <w:rPr>
                  <w:rFonts w:cs="Arial"/>
                  <w:color w:val="800080"/>
                  <w:kern w:val="0"/>
                  <w:szCs w:val="18"/>
                  <w:lang w:val="nl-NL" w:eastAsia="nl-NL"/>
                  <w:rPrChange w:id="95" w:author="Groot, Karina de" w:date="2025-03-14T09:54:00Z" w16du:dateUtc="2025-03-14T08:54:00Z">
                    <w:rPr>
                      <w:color w:val="00FFFF"/>
                    </w:rPr>
                  </w:rPrChange>
                </w:rPr>
                <w:delText>mevrouw</w:delText>
              </w:r>
              <w:r w:rsidRPr="00400D44" w:rsidDel="00AD0FE9">
                <w:rPr>
                  <w:rFonts w:cs="Arial"/>
                  <w:kern w:val="0"/>
                  <w:szCs w:val="18"/>
                  <w:lang w:val="nl-NL" w:eastAsia="nl-NL"/>
                  <w:rPrChange w:id="96" w:author="Groot, Karina de" w:date="2025-03-14T09:54:00Z" w16du:dateUtc="2025-03-14T08:54:00Z">
                    <w:rPr/>
                  </w:rPrChange>
                </w:rPr>
                <w:delText>’</w:delText>
              </w:r>
              <w:r w:rsidRPr="00400D44" w:rsidDel="00AD0FE9">
                <w:delText xml:space="preserve"> </w:delText>
              </w:r>
              <w:r w:rsidDel="00AD0FE9">
                <w:delText>wordt gemaakt op basis van het geslacht van de persoon.</w:delText>
              </w:r>
            </w:del>
          </w:p>
          <w:p w14:paraId="15F56800" w14:textId="04C0EB0F" w:rsidR="009B13CB" w:rsidDel="00AD0FE9" w:rsidRDefault="009B13CB" w:rsidP="005E48FA">
            <w:pPr>
              <w:pStyle w:val="streepje"/>
              <w:numPr>
                <w:ilvl w:val="0"/>
                <w:numId w:val="0"/>
              </w:numPr>
              <w:spacing w:line="240" w:lineRule="auto"/>
              <w:rPr>
                <w:del w:id="97" w:author="Groot, Karina de" w:date="2025-03-14T09:59:00Z" w16du:dateUtc="2025-03-14T08:59:00Z"/>
              </w:rPr>
            </w:pPr>
          </w:p>
          <w:p w14:paraId="02A3903C" w14:textId="58FE0309" w:rsidR="009B13CB" w:rsidDel="00AD0FE9" w:rsidRDefault="009B13CB" w:rsidP="005E48FA">
            <w:pPr>
              <w:pStyle w:val="streepje"/>
              <w:numPr>
                <w:ilvl w:val="0"/>
                <w:numId w:val="0"/>
              </w:numPr>
              <w:spacing w:line="240" w:lineRule="atLeast"/>
              <w:rPr>
                <w:del w:id="98" w:author="Groot, Karina de" w:date="2025-03-14T09:59:00Z" w16du:dateUtc="2025-03-14T08:59:00Z"/>
              </w:rPr>
            </w:pPr>
            <w:del w:id="99" w:author="Groot, Karina de" w:date="2025-03-14T09:59:00Z" w16du:dateUtc="2025-03-14T08:59:00Z">
              <w:r w:rsidRPr="004A7A56" w:rsidDel="00AD0FE9">
                <w:rPr>
                  <w:lang w:val="nl-NL"/>
                </w:rPr>
                <w:delText>M</w:delText>
              </w:r>
              <w:r w:rsidDel="00AD0FE9">
                <w:delText>eer personen worden onderling gescheiden door een komma en de laatste twee door het woord ‘en’. De personen worden weergegeven in de volgorde zoals ze in de voorgaande tekst getoond zijn.</w:delText>
              </w:r>
            </w:del>
          </w:p>
          <w:p w14:paraId="57E1052B" w14:textId="77777777" w:rsidR="009B13CB" w:rsidRDefault="009B13CB" w:rsidP="005E48FA">
            <w:pPr>
              <w:pStyle w:val="streepje"/>
              <w:numPr>
                <w:ilvl w:val="0"/>
                <w:numId w:val="0"/>
              </w:numPr>
              <w:spacing w:line="240" w:lineRule="auto"/>
            </w:pPr>
          </w:p>
          <w:p w14:paraId="6E902560" w14:textId="0937C5A2" w:rsidR="009B13CB" w:rsidRDefault="009B13CB" w:rsidP="005E48FA">
            <w:pPr>
              <w:pStyle w:val="streepje"/>
              <w:numPr>
                <w:ilvl w:val="0"/>
                <w:numId w:val="0"/>
              </w:numPr>
              <w:spacing w:line="240" w:lineRule="atLeast"/>
            </w:pPr>
            <w:r w:rsidRPr="004A7A56">
              <w:rPr>
                <w:u w:val="single"/>
              </w:rPr>
              <w:t>Mapping persoon ‘</w:t>
            </w:r>
            <w:r w:rsidR="002960C1">
              <w:rPr>
                <w:u w:val="single"/>
              </w:rPr>
              <w:t>schuldenaar</w:t>
            </w:r>
            <w:r w:rsidRPr="004A7A56">
              <w:rPr>
                <w:u w:val="single"/>
              </w:rPr>
              <w:t>’:</w:t>
            </w:r>
          </w:p>
          <w:p w14:paraId="2AF6D427"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A35B4C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59663E77" w14:textId="21D82D1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2960C1">
              <w:rPr>
                <w:snapToGrid/>
                <w:kern w:val="0"/>
                <w:sz w:val="16"/>
                <w:szCs w:val="16"/>
                <w:lang w:eastAsia="nl-NL"/>
              </w:rPr>
              <w:t>schuldenaar</w:t>
            </w:r>
            <w:r w:rsidRPr="004A7A56">
              <w:rPr>
                <w:snapToGrid/>
                <w:kern w:val="0"/>
                <w:sz w:val="16"/>
                <w:szCs w:val="16"/>
                <w:lang w:eastAsia="nl-NL"/>
              </w:rPr>
              <w:t>’) of</w:t>
            </w:r>
          </w:p>
          <w:p w14:paraId="42775032"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64C5664" w14:textId="77777777" w:rsidR="009B13CB" w:rsidRPr="004A7A56" w:rsidRDefault="009B13CB" w:rsidP="005E48FA">
            <w:pPr>
              <w:keepNext/>
              <w:rPr>
                <w:snapToGrid/>
                <w:kern w:val="0"/>
                <w:sz w:val="16"/>
                <w:szCs w:val="16"/>
                <w:lang w:eastAsia="nl-NL"/>
              </w:rPr>
            </w:pPr>
            <w:r w:rsidRPr="004A7A56">
              <w:rPr>
                <w:snapToGrid/>
                <w:kern w:val="0"/>
                <w:sz w:val="16"/>
                <w:szCs w:val="16"/>
                <w:lang w:eastAsia="nl-NL"/>
              </w:rPr>
              <w:t>of</w:t>
            </w:r>
          </w:p>
          <w:p w14:paraId="699B3E6D"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03B6BE6F"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14B44BD8" w14:textId="4E069530"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63CE54B0"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D93DF1E"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CE3736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CCF8A8B" w14:textId="77777777" w:rsidR="009B13CB" w:rsidRPr="004A7A56" w:rsidRDefault="009B13CB" w:rsidP="005E48FA">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102B297" w14:textId="71A6D406" w:rsidR="009B13CB" w:rsidRPr="004A7A56" w:rsidRDefault="009B13CB" w:rsidP="005E48FA">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2960C1">
              <w:rPr>
                <w:snapToGrid/>
                <w:kern w:val="0"/>
                <w:sz w:val="16"/>
                <w:szCs w:val="16"/>
                <w:lang w:eastAsia="nl-NL"/>
              </w:rPr>
              <w:t>schuldenaar</w:t>
            </w:r>
            <w:r w:rsidRPr="004A7A56">
              <w:rPr>
                <w:snapToGrid/>
                <w:kern w:val="0"/>
                <w:sz w:val="16"/>
                <w:szCs w:val="16"/>
                <w:lang w:eastAsia="nl-NL"/>
              </w:rPr>
              <w:t>’) of</w:t>
            </w:r>
          </w:p>
          <w:p w14:paraId="4F8A1841" w14:textId="77777777" w:rsidR="009B13CB" w:rsidRPr="004A7A56" w:rsidRDefault="009B13CB" w:rsidP="005E48FA">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FD167CD"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1F881CC9" w14:textId="77777777" w:rsidR="009B13CB" w:rsidRPr="004A7A56" w:rsidRDefault="009B13CB" w:rsidP="005E48FA">
            <w:pPr>
              <w:autoSpaceDE w:val="0"/>
              <w:autoSpaceDN w:val="0"/>
              <w:adjustRightInd w:val="0"/>
              <w:spacing w:line="240" w:lineRule="auto"/>
              <w:rPr>
                <w:snapToGrid/>
                <w:kern w:val="0"/>
                <w:sz w:val="16"/>
                <w:szCs w:val="16"/>
                <w:lang w:eastAsia="nl-NL"/>
              </w:rPr>
            </w:pPr>
          </w:p>
          <w:p w14:paraId="43C5017E" w14:textId="77777777" w:rsidR="009B13CB" w:rsidRPr="004A7A56" w:rsidRDefault="009B13CB" w:rsidP="005E48FA">
            <w:pPr>
              <w:spacing w:line="240" w:lineRule="atLeast"/>
              <w:rPr>
                <w:rFonts w:cs="Arial"/>
                <w:snapToGrid/>
                <w:szCs w:val="18"/>
                <w:u w:val="single"/>
              </w:rPr>
            </w:pPr>
            <w:r w:rsidRPr="004A7A56">
              <w:rPr>
                <w:rFonts w:cs="Arial"/>
                <w:snapToGrid/>
                <w:szCs w:val="18"/>
                <w:u w:val="single"/>
              </w:rPr>
              <w:t>Mapping naam rechtspersoon:</w:t>
            </w:r>
          </w:p>
          <w:p w14:paraId="77D71AA2"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indien aanwezig</w:t>
            </w:r>
          </w:p>
          <w:p w14:paraId="1225AD38" w14:textId="77777777" w:rsidR="009B13CB" w:rsidRPr="004A7A56" w:rsidRDefault="009B13CB" w:rsidP="005E48FA">
            <w:pPr>
              <w:spacing w:line="240" w:lineRule="auto"/>
              <w:rPr>
                <w:sz w:val="16"/>
                <w:szCs w:val="16"/>
              </w:rPr>
            </w:pPr>
            <w:r w:rsidRPr="004A7A56">
              <w:rPr>
                <w:sz w:val="16"/>
                <w:szCs w:val="16"/>
              </w:rPr>
              <w:t>//IMKAD_Persoon/tia_AanduidingPersoon</w:t>
            </w:r>
          </w:p>
          <w:p w14:paraId="4A72F444" w14:textId="77777777" w:rsidR="009B13CB" w:rsidRPr="004A7A56" w:rsidRDefault="009B13CB" w:rsidP="005E48FA">
            <w:pPr>
              <w:spacing w:line="240" w:lineRule="auto"/>
              <w:rPr>
                <w:i/>
                <w:sz w:val="16"/>
                <w:szCs w:val="16"/>
              </w:rPr>
            </w:pPr>
            <w:r w:rsidRPr="004A7A56">
              <w:rPr>
                <w:i/>
                <w:sz w:val="16"/>
                <w:szCs w:val="16"/>
              </w:rPr>
              <w:t>-</w:t>
            </w:r>
            <w:r w:rsidRPr="004A7A56">
              <w:rPr>
                <w:sz w:val="16"/>
                <w:szCs w:val="16"/>
              </w:rPr>
              <w:t>anders</w:t>
            </w:r>
          </w:p>
          <w:p w14:paraId="3711B403" w14:textId="77777777" w:rsidR="009B13CB" w:rsidRPr="004A7A56" w:rsidRDefault="009B13CB" w:rsidP="005E48FA">
            <w:pPr>
              <w:spacing w:line="240" w:lineRule="auto"/>
              <w:rPr>
                <w:rFonts w:cs="Arial"/>
                <w:sz w:val="16"/>
                <w:szCs w:val="16"/>
              </w:rPr>
            </w:pPr>
            <w:r w:rsidRPr="004A7A56">
              <w:rPr>
                <w:sz w:val="16"/>
                <w:szCs w:val="16"/>
              </w:rPr>
              <w:t>//IMKAD_Persoon/tia_Gegevens/NHR_Rechtspersoon/</w:t>
            </w:r>
          </w:p>
          <w:p w14:paraId="3D33B2BA" w14:textId="77777777" w:rsidR="009B13CB" w:rsidRPr="004A7A56" w:rsidRDefault="009B13CB" w:rsidP="005E48FA">
            <w:pPr>
              <w:spacing w:line="240" w:lineRule="auto"/>
              <w:ind w:left="227"/>
              <w:rPr>
                <w:sz w:val="16"/>
                <w:szCs w:val="16"/>
              </w:rPr>
            </w:pPr>
            <w:r w:rsidRPr="004A7A56">
              <w:rPr>
                <w:sz w:val="16"/>
                <w:szCs w:val="16"/>
              </w:rPr>
              <w:t>./statutaireNaam</w:t>
            </w:r>
          </w:p>
          <w:p w14:paraId="035C6908" w14:textId="77777777" w:rsidR="009B13CB" w:rsidRDefault="009B13CB" w:rsidP="005E48FA">
            <w:pPr>
              <w:pStyle w:val="streepje"/>
              <w:numPr>
                <w:ilvl w:val="0"/>
                <w:numId w:val="0"/>
              </w:numPr>
              <w:spacing w:line="240" w:lineRule="auto"/>
            </w:pPr>
          </w:p>
          <w:p w14:paraId="0B361B1F"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35BB251E" w14:textId="77777777" w:rsidR="009B13CB" w:rsidRPr="004A7A56" w:rsidRDefault="009B13CB" w:rsidP="005E48FA">
            <w:pPr>
              <w:spacing w:line="240" w:lineRule="auto"/>
              <w:rPr>
                <w:sz w:val="16"/>
                <w:szCs w:val="16"/>
              </w:rPr>
            </w:pPr>
            <w:r w:rsidRPr="004A7A56">
              <w:rPr>
                <w:sz w:val="16"/>
                <w:szCs w:val="16"/>
              </w:rPr>
              <w:t>-indien aanwezig</w:t>
            </w:r>
          </w:p>
          <w:p w14:paraId="678BB3DB" w14:textId="77777777" w:rsidR="009B13CB" w:rsidRPr="004A7A56" w:rsidRDefault="009B13CB" w:rsidP="005E48FA">
            <w:pPr>
              <w:spacing w:line="240" w:lineRule="auto"/>
              <w:rPr>
                <w:sz w:val="16"/>
                <w:szCs w:val="16"/>
              </w:rPr>
            </w:pPr>
            <w:r w:rsidRPr="004A7A56">
              <w:rPr>
                <w:sz w:val="16"/>
                <w:szCs w:val="16"/>
              </w:rPr>
              <w:t>//IMKAD_Persoon/tia_Gegevens/IMKAD_KadNatuurlijkPersoon</w:t>
            </w:r>
          </w:p>
          <w:p w14:paraId="757FCF18" w14:textId="77777777" w:rsidR="009B13CB" w:rsidRPr="004A7A56" w:rsidRDefault="009B13CB" w:rsidP="005E48FA">
            <w:pPr>
              <w:spacing w:line="240" w:lineRule="auto"/>
              <w:ind w:left="227"/>
              <w:rPr>
                <w:sz w:val="16"/>
                <w:szCs w:val="16"/>
              </w:rPr>
            </w:pPr>
            <w:r w:rsidRPr="004A7A56">
              <w:rPr>
                <w:sz w:val="16"/>
                <w:szCs w:val="16"/>
              </w:rPr>
              <w:t>./voornamen</w:t>
            </w:r>
          </w:p>
          <w:p w14:paraId="4338B332" w14:textId="77777777" w:rsidR="009B13CB" w:rsidRPr="004A7A56" w:rsidRDefault="009B13CB" w:rsidP="005E48FA">
            <w:pPr>
              <w:spacing w:line="240" w:lineRule="auto"/>
              <w:ind w:left="227"/>
              <w:rPr>
                <w:sz w:val="16"/>
                <w:szCs w:val="16"/>
              </w:rPr>
            </w:pPr>
            <w:r w:rsidRPr="004A7A56">
              <w:rPr>
                <w:sz w:val="16"/>
                <w:szCs w:val="16"/>
              </w:rPr>
              <w:t>./voorvoegselsgeslachtsnaam</w:t>
            </w:r>
          </w:p>
          <w:p w14:paraId="713F5928" w14:textId="77777777" w:rsidR="009B13CB" w:rsidRPr="004A7A56" w:rsidRDefault="009B13CB" w:rsidP="005E48FA">
            <w:pPr>
              <w:spacing w:line="240" w:lineRule="auto"/>
              <w:ind w:left="227"/>
              <w:rPr>
                <w:sz w:val="16"/>
                <w:szCs w:val="16"/>
              </w:rPr>
            </w:pPr>
            <w:r w:rsidRPr="004A7A56">
              <w:rPr>
                <w:sz w:val="16"/>
                <w:szCs w:val="16"/>
              </w:rPr>
              <w:t>./geslachtsnaam</w:t>
            </w:r>
          </w:p>
          <w:p w14:paraId="264C4520" w14:textId="77777777" w:rsidR="009B13CB" w:rsidRPr="004A7A56" w:rsidRDefault="009B13CB" w:rsidP="005E48FA">
            <w:pPr>
              <w:spacing w:line="240" w:lineRule="auto"/>
              <w:rPr>
                <w:sz w:val="16"/>
                <w:szCs w:val="16"/>
              </w:rPr>
            </w:pPr>
            <w:r w:rsidRPr="004A7A56">
              <w:rPr>
                <w:sz w:val="16"/>
                <w:szCs w:val="16"/>
              </w:rPr>
              <w:t>-anders</w:t>
            </w:r>
          </w:p>
          <w:p w14:paraId="57049E30"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67356ECD" w14:textId="77777777" w:rsidR="009B13CB" w:rsidRPr="004A7A56" w:rsidRDefault="009B13CB" w:rsidP="005E48FA">
            <w:pPr>
              <w:spacing w:line="240" w:lineRule="auto"/>
              <w:ind w:left="227"/>
              <w:rPr>
                <w:sz w:val="16"/>
                <w:szCs w:val="16"/>
              </w:rPr>
            </w:pPr>
            <w:r w:rsidRPr="004A7A56">
              <w:rPr>
                <w:sz w:val="16"/>
                <w:szCs w:val="16"/>
              </w:rPr>
              <w:t>./naam/voornamen</w:t>
            </w:r>
          </w:p>
          <w:p w14:paraId="07E8A6BC" w14:textId="77777777" w:rsidR="009B13CB" w:rsidRPr="004A7A56" w:rsidRDefault="009B13CB" w:rsidP="005E48FA">
            <w:pPr>
              <w:spacing w:line="240" w:lineRule="auto"/>
              <w:ind w:left="227"/>
              <w:rPr>
                <w:sz w:val="16"/>
                <w:szCs w:val="16"/>
              </w:rPr>
            </w:pPr>
            <w:r w:rsidRPr="004A7A56">
              <w:rPr>
                <w:sz w:val="16"/>
                <w:szCs w:val="16"/>
              </w:rPr>
              <w:t>./tia_VoorvoegselsNaam</w:t>
            </w:r>
          </w:p>
          <w:p w14:paraId="0351423B" w14:textId="77777777" w:rsidR="009B13CB" w:rsidRPr="004A7A56" w:rsidRDefault="009B13CB" w:rsidP="005E48FA">
            <w:pPr>
              <w:spacing w:line="240" w:lineRule="auto"/>
              <w:ind w:left="227"/>
              <w:rPr>
                <w:sz w:val="16"/>
                <w:szCs w:val="16"/>
              </w:rPr>
            </w:pPr>
            <w:r w:rsidRPr="004A7A56">
              <w:rPr>
                <w:sz w:val="16"/>
                <w:szCs w:val="16"/>
              </w:rPr>
              <w:t>./tia_NaamZonderVoorvoegsels</w:t>
            </w:r>
          </w:p>
          <w:p w14:paraId="5F66934B" w14:textId="77777777" w:rsidR="009B13CB" w:rsidRPr="004A7A56" w:rsidRDefault="009B13CB" w:rsidP="005E48FA">
            <w:pPr>
              <w:spacing w:line="240" w:lineRule="auto"/>
              <w:rPr>
                <w:szCs w:val="18"/>
                <w:u w:val="single"/>
              </w:rPr>
            </w:pPr>
          </w:p>
          <w:p w14:paraId="7D2D977C" w14:textId="77777777" w:rsidR="009B13CB" w:rsidRPr="004A7A56" w:rsidRDefault="009B13CB" w:rsidP="005E48FA">
            <w:pPr>
              <w:spacing w:line="240" w:lineRule="auto"/>
              <w:rPr>
                <w:szCs w:val="18"/>
                <w:u w:val="single"/>
              </w:rPr>
            </w:pPr>
            <w:r w:rsidRPr="004A7A56">
              <w:rPr>
                <w:szCs w:val="18"/>
                <w:u w:val="single"/>
              </w:rPr>
              <w:t>Mapping geslacht ingezetene (in beide gevallen):</w:t>
            </w:r>
          </w:p>
          <w:p w14:paraId="59196ED3" w14:textId="77777777" w:rsidR="009B13CB" w:rsidRPr="004A7A56" w:rsidRDefault="009B13CB" w:rsidP="005E48FA">
            <w:pPr>
              <w:spacing w:line="240" w:lineRule="auto"/>
              <w:rPr>
                <w:sz w:val="16"/>
                <w:szCs w:val="16"/>
              </w:rPr>
            </w:pPr>
            <w:r w:rsidRPr="004A7A56">
              <w:rPr>
                <w:sz w:val="16"/>
                <w:szCs w:val="16"/>
              </w:rPr>
              <w:t>//IMKAD_Persoon/tia_Gegevens/GBA_Ingezetene/</w:t>
            </w:r>
          </w:p>
          <w:p w14:paraId="3FBD7B61" w14:textId="77777777" w:rsidR="009B13CB" w:rsidRPr="004A7A56" w:rsidRDefault="009B13CB" w:rsidP="005E48FA">
            <w:pPr>
              <w:spacing w:line="240" w:lineRule="auto"/>
              <w:ind w:left="227"/>
              <w:rPr>
                <w:sz w:val="16"/>
                <w:szCs w:val="16"/>
              </w:rPr>
            </w:pPr>
            <w:r w:rsidRPr="004A7A56">
              <w:rPr>
                <w:sz w:val="16"/>
                <w:szCs w:val="16"/>
              </w:rPr>
              <w:t>./geslacht</w:t>
            </w:r>
          </w:p>
          <w:p w14:paraId="63331333" w14:textId="77777777" w:rsidR="009B13CB" w:rsidRPr="004A7A56" w:rsidRDefault="009B13CB" w:rsidP="005E48FA">
            <w:pPr>
              <w:spacing w:line="240" w:lineRule="auto"/>
              <w:rPr>
                <w:sz w:val="16"/>
                <w:szCs w:val="16"/>
              </w:rPr>
            </w:pPr>
          </w:p>
          <w:p w14:paraId="39747900" w14:textId="77777777" w:rsidR="009B13CB" w:rsidRPr="004A7A56" w:rsidRDefault="009B13CB" w:rsidP="005E48FA">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4452B6F0" w14:textId="77777777" w:rsidR="009B13CB" w:rsidRPr="004A7A56" w:rsidRDefault="009B13CB" w:rsidP="005E48FA">
            <w:pPr>
              <w:spacing w:line="240" w:lineRule="auto"/>
              <w:rPr>
                <w:sz w:val="16"/>
              </w:rPr>
            </w:pPr>
            <w:r w:rsidRPr="004A7A56">
              <w:rPr>
                <w:sz w:val="16"/>
                <w:szCs w:val="16"/>
              </w:rPr>
              <w:t>//IMKAD_Persoon /IMKAD</w:t>
            </w:r>
            <w:r w:rsidRPr="004A7A56">
              <w:rPr>
                <w:sz w:val="16"/>
              </w:rPr>
              <w:t>_NietIngezetene/</w:t>
            </w:r>
          </w:p>
          <w:p w14:paraId="3440E909" w14:textId="77777777" w:rsidR="009B13CB" w:rsidRPr="004A7A56" w:rsidRDefault="009B13CB" w:rsidP="005E48FA">
            <w:pPr>
              <w:spacing w:line="240" w:lineRule="auto"/>
              <w:ind w:left="227"/>
              <w:rPr>
                <w:sz w:val="16"/>
                <w:szCs w:val="16"/>
              </w:rPr>
            </w:pPr>
            <w:r w:rsidRPr="004A7A56">
              <w:rPr>
                <w:sz w:val="16"/>
              </w:rPr>
              <w:t>./</w:t>
            </w:r>
            <w:r w:rsidRPr="004A7A56">
              <w:rPr>
                <w:sz w:val="16"/>
                <w:szCs w:val="16"/>
              </w:rPr>
              <w:t>voornamen</w:t>
            </w:r>
          </w:p>
          <w:p w14:paraId="3938BB90" w14:textId="77777777" w:rsidR="009B13CB" w:rsidRPr="004A7A56" w:rsidRDefault="009B13CB" w:rsidP="005E48FA">
            <w:pPr>
              <w:spacing w:line="240" w:lineRule="auto"/>
              <w:ind w:left="227"/>
              <w:rPr>
                <w:sz w:val="16"/>
                <w:szCs w:val="16"/>
              </w:rPr>
            </w:pPr>
            <w:r w:rsidRPr="004A7A56">
              <w:rPr>
                <w:sz w:val="16"/>
                <w:szCs w:val="16"/>
              </w:rPr>
              <w:t>./voorvoegsels</w:t>
            </w:r>
          </w:p>
          <w:p w14:paraId="50804D1E" w14:textId="77777777" w:rsidR="009B13CB" w:rsidRPr="004A7A56" w:rsidRDefault="009B13CB" w:rsidP="005E48FA">
            <w:pPr>
              <w:spacing w:line="240" w:lineRule="auto"/>
              <w:ind w:left="227"/>
              <w:rPr>
                <w:sz w:val="16"/>
                <w:szCs w:val="16"/>
              </w:rPr>
            </w:pPr>
            <w:r w:rsidRPr="004A7A56">
              <w:rPr>
                <w:sz w:val="16"/>
                <w:szCs w:val="16"/>
              </w:rPr>
              <w:t>./geslachtsnaam</w:t>
            </w:r>
          </w:p>
          <w:p w14:paraId="639FF6E4" w14:textId="2B5862A1" w:rsidR="009B13CB" w:rsidRPr="004A7A56" w:rsidRDefault="009B13CB" w:rsidP="002C6A93">
            <w:pPr>
              <w:spacing w:line="240" w:lineRule="auto"/>
              <w:ind w:left="227"/>
              <w:rPr>
                <w:sz w:val="16"/>
                <w:szCs w:val="16"/>
              </w:rPr>
            </w:pPr>
            <w:r w:rsidRPr="004A7A56">
              <w:rPr>
                <w:sz w:val="16"/>
                <w:szCs w:val="16"/>
              </w:rPr>
              <w:t>./geslacht</w:t>
            </w:r>
          </w:p>
        </w:tc>
      </w:tr>
      <w:tr w:rsidR="009B13CB" w:rsidRPr="00051929" w14:paraId="184434E3" w14:textId="77777777" w:rsidTr="005E48FA">
        <w:tc>
          <w:tcPr>
            <w:tcW w:w="2282" w:type="pct"/>
            <w:shd w:val="clear" w:color="auto" w:fill="auto"/>
          </w:tcPr>
          <w:p w14:paraId="54870392" w14:textId="77777777" w:rsidR="009B13CB" w:rsidRPr="002C6A93" w:rsidRDefault="009B13CB" w:rsidP="005E48FA">
            <w:pPr>
              <w:rPr>
                <w:rFonts w:cs="Arial"/>
                <w:szCs w:val="18"/>
              </w:rPr>
            </w:pPr>
            <w:r w:rsidRPr="002C6A93">
              <w:rPr>
                <w:rFonts w:cs="Arial"/>
                <w:color w:val="800080"/>
                <w:szCs w:val="18"/>
              </w:rPr>
              <w:lastRenderedPageBreak/>
              <w:t>voornoemd,</w:t>
            </w:r>
          </w:p>
        </w:tc>
        <w:tc>
          <w:tcPr>
            <w:tcW w:w="2718" w:type="pct"/>
            <w:shd w:val="clear" w:color="auto" w:fill="auto"/>
          </w:tcPr>
          <w:p w14:paraId="5AA0E821" w14:textId="77777777" w:rsidR="009B13CB" w:rsidRDefault="009B13CB" w:rsidP="005E48FA">
            <w:pPr>
              <w:keepNext/>
            </w:pPr>
            <w:r>
              <w:t>Optionele tekst.</w:t>
            </w:r>
          </w:p>
          <w:p w14:paraId="249C4D10" w14:textId="77777777" w:rsidR="009B13CB" w:rsidRDefault="009B13CB" w:rsidP="005E48FA">
            <w:pPr>
              <w:pStyle w:val="streepje"/>
              <w:numPr>
                <w:ilvl w:val="0"/>
                <w:numId w:val="0"/>
              </w:numPr>
            </w:pPr>
            <w:r w:rsidRPr="004A7A56">
              <w:rPr>
                <w:u w:val="single"/>
              </w:rPr>
              <w:t>Mapping</w:t>
            </w:r>
            <w:r w:rsidRPr="00AF2256">
              <w:t>:</w:t>
            </w:r>
          </w:p>
          <w:p w14:paraId="1B452938" w14:textId="77777777" w:rsidR="009B13CB" w:rsidRPr="004A7A56" w:rsidRDefault="009B13CB" w:rsidP="005E48FA">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74B0AFB" w14:textId="77777777" w:rsidR="009B13CB" w:rsidRPr="004A7A56" w:rsidRDefault="009B13CB" w:rsidP="005E48FA">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24F11D85"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./tagNaam(‘k_SchuldenaarVoornoemd’)</w:t>
            </w:r>
          </w:p>
          <w:p w14:paraId="51064517" w14:textId="77777777" w:rsidR="009B13CB" w:rsidRPr="004A7A56" w:rsidRDefault="009B13CB" w:rsidP="005E48FA">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78957205" w14:textId="77777777" w:rsidR="009B13CB" w:rsidRDefault="009B13CB" w:rsidP="005E48FA">
            <w:pPr>
              <w:autoSpaceDE w:val="0"/>
              <w:autoSpaceDN w:val="0"/>
              <w:adjustRightInd w:val="0"/>
              <w:spacing w:line="240" w:lineRule="auto"/>
            </w:pPr>
          </w:p>
        </w:tc>
      </w:tr>
    </w:tbl>
    <w:p w14:paraId="0BADA0BD" w14:textId="77777777" w:rsidR="009B13CB" w:rsidRDefault="009B13CB" w:rsidP="009B13CB"/>
    <w:p w14:paraId="1EFC35F3" w14:textId="4C988BAF" w:rsidR="009B13CB" w:rsidRPr="00445131" w:rsidRDefault="009B13CB" w:rsidP="00445131">
      <w:pPr>
        <w:pStyle w:val="Kop6"/>
        <w:rPr>
          <w:rFonts w:cs="Arial"/>
          <w:bCs/>
          <w:szCs w:val="18"/>
        </w:rPr>
      </w:pPr>
      <w:r w:rsidRPr="00445131">
        <w:rPr>
          <w:rFonts w:ascii="Arial" w:hAnsi="Arial" w:cs="Arial"/>
          <w:b w:val="0"/>
          <w:bCs/>
          <w:i/>
          <w:iCs/>
          <w:sz w:val="18"/>
          <w:szCs w:val="18"/>
        </w:rPr>
        <w:t xml:space="preserve">Afsluiting </w:t>
      </w:r>
      <w:r w:rsidR="00E212E2" w:rsidRPr="00445131">
        <w:rPr>
          <w:rFonts w:ascii="Arial" w:hAnsi="Arial" w:cs="Arial"/>
          <w:b w:val="0"/>
          <w:bCs/>
          <w:i/>
          <w:iCs/>
          <w:sz w:val="18"/>
          <w:szCs w:val="18"/>
        </w:rPr>
        <w:t>schuldenaar</w:t>
      </w:r>
    </w:p>
    <w:p w14:paraId="7D112AFB" w14:textId="77777777" w:rsidR="002C6A93" w:rsidRPr="002C6A93" w:rsidRDefault="002C6A93" w:rsidP="002C6A93"/>
    <w:p w14:paraId="4CAE6319" w14:textId="69AFF42D" w:rsidR="009B13CB" w:rsidRPr="0026478C" w:rsidRDefault="009B13CB" w:rsidP="009B13CB">
      <w:r>
        <w:t xml:space="preserve">Deze tekst wordt altijd getoond als afsluiting van de </w:t>
      </w:r>
      <w:r w:rsidR="002960C1">
        <w:t>schuldenaar</w:t>
      </w:r>
      <w:r>
        <w:t>.</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9B13CB" w:rsidRPr="00051929" w14:paraId="73F90921" w14:textId="77777777" w:rsidTr="005E48FA">
        <w:tc>
          <w:tcPr>
            <w:tcW w:w="2282" w:type="pct"/>
            <w:shd w:val="clear" w:color="auto" w:fill="auto"/>
          </w:tcPr>
          <w:p w14:paraId="591C9C48" w14:textId="554A175D" w:rsidR="009B13CB" w:rsidRPr="002C6A93" w:rsidRDefault="009B13CB" w:rsidP="005E48FA">
            <w:pPr>
              <w:rPr>
                <w:color w:val="FF0000"/>
                <w:szCs w:val="18"/>
              </w:rPr>
            </w:pPr>
            <w:r w:rsidRPr="002C6A93">
              <w:rPr>
                <w:rFonts w:cs="Arial"/>
                <w:color w:val="339966"/>
                <w:szCs w:val="18"/>
              </w:rPr>
              <w:t>hierna</w:t>
            </w:r>
            <w:r w:rsidRPr="002C6A93">
              <w:rPr>
                <w:rFonts w:cs="Arial"/>
                <w:color w:val="FF0000"/>
                <w:szCs w:val="18"/>
              </w:rPr>
              <w:t xml:space="preserve"> </w:t>
            </w:r>
            <w:r w:rsidRPr="002C6A93">
              <w:rPr>
                <w:rFonts w:cs="Arial"/>
                <w:color w:val="339966"/>
                <w:szCs w:val="18"/>
              </w:rPr>
              <w:t>ook te noemen</w:t>
            </w:r>
            <w:r w:rsidR="005258C7">
              <w:rPr>
                <w:rFonts w:cs="Arial"/>
                <w:color w:val="339966"/>
                <w:szCs w:val="18"/>
              </w:rPr>
              <w:t>:</w:t>
            </w:r>
            <w:r w:rsidR="004A5665">
              <w:rPr>
                <w:rFonts w:cs="Arial"/>
                <w:color w:val="339966"/>
                <w:szCs w:val="18"/>
              </w:rPr>
              <w:t xml:space="preserve"> </w:t>
            </w:r>
            <w:r w:rsidR="00E85823">
              <w:rPr>
                <w:rFonts w:cs="Arial"/>
                <w:color w:val="800080"/>
                <w:szCs w:val="18"/>
              </w:rPr>
              <w:t>(t</w:t>
            </w:r>
            <w:r w:rsidR="004A5665" w:rsidRPr="006879F9">
              <w:rPr>
                <w:rFonts w:cs="Arial"/>
                <w:color w:val="800080"/>
                <w:szCs w:val="18"/>
              </w:rPr>
              <w:t>ezamen en waar van toepassing ook ieder afzonderlijk</w:t>
            </w:r>
            <w:r w:rsidR="00E85823">
              <w:rPr>
                <w:rFonts w:cs="Arial"/>
                <w:color w:val="800080"/>
                <w:szCs w:val="18"/>
              </w:rPr>
              <w:t>)</w:t>
            </w:r>
            <w:r w:rsidR="005258C7">
              <w:rPr>
                <w:rFonts w:cs="Arial"/>
                <w:color w:val="339966"/>
                <w:szCs w:val="18"/>
              </w:rPr>
              <w:t xml:space="preserve"> </w:t>
            </w:r>
            <w:r w:rsidR="00E212E2" w:rsidRPr="0095407F">
              <w:rPr>
                <w:rFonts w:cs="Arial"/>
                <w:color w:val="339966"/>
                <w:sz w:val="20"/>
              </w:rPr>
              <w:t>‘</w:t>
            </w:r>
            <w:r w:rsidR="00E212E2" w:rsidRPr="00E212E2">
              <w:rPr>
                <w:rFonts w:cs="Arial"/>
                <w:color w:val="339966"/>
                <w:szCs w:val="18"/>
              </w:rPr>
              <w:t>schuldenaar’</w:t>
            </w:r>
            <w:r w:rsidR="00E212E2">
              <w:rPr>
                <w:rFonts w:cs="Arial"/>
                <w:color w:val="339966"/>
                <w:sz w:val="20"/>
              </w:rPr>
              <w:t xml:space="preserve"> </w:t>
            </w:r>
            <w:r w:rsidRPr="002C6A93">
              <w:rPr>
                <w:rFonts w:cs="Arial"/>
                <w:color w:val="339966"/>
                <w:szCs w:val="18"/>
              </w:rPr>
              <w:t>en</w:t>
            </w:r>
          </w:p>
        </w:tc>
        <w:tc>
          <w:tcPr>
            <w:tcW w:w="2718" w:type="pct"/>
            <w:shd w:val="clear" w:color="auto" w:fill="auto"/>
          </w:tcPr>
          <w:p w14:paraId="39A46D11" w14:textId="77777777" w:rsidR="009B13CB" w:rsidRPr="00A94643" w:rsidRDefault="009B13CB" w:rsidP="005E48FA">
            <w:pPr>
              <w:keepNext/>
            </w:pPr>
            <w:r>
              <w:t>Vaste tekst</w:t>
            </w:r>
            <w:r w:rsidRPr="004A7A56">
              <w:rPr>
                <w:szCs w:val="18"/>
              </w:rPr>
              <w:t>, waarbij de paarse tekst weggelaten wordt als er in het voorgaande maar één persoon is vermeld.</w:t>
            </w:r>
          </w:p>
        </w:tc>
      </w:tr>
    </w:tbl>
    <w:p w14:paraId="0389AC35" w14:textId="621B0945" w:rsidR="00915E27" w:rsidRDefault="00915E27" w:rsidP="0054259B"/>
    <w:p w14:paraId="4CA455FA" w14:textId="3D6D359C" w:rsidR="00636E7C" w:rsidRPr="00445131" w:rsidRDefault="00243544" w:rsidP="00445131">
      <w:pPr>
        <w:pStyle w:val="Kop6"/>
        <w:rPr>
          <w:rFonts w:cs="Arial"/>
          <w:bCs/>
          <w:iCs/>
          <w:szCs w:val="18"/>
        </w:rPr>
      </w:pPr>
      <w:r w:rsidRPr="00445131">
        <w:rPr>
          <w:rFonts w:ascii="Arial" w:hAnsi="Arial" w:cs="Arial"/>
          <w:b w:val="0"/>
          <w:bCs/>
          <w:i/>
          <w:iCs/>
          <w:sz w:val="18"/>
          <w:szCs w:val="18"/>
        </w:rPr>
        <w:t>h</w:t>
      </w:r>
      <w:r w:rsidR="00636E7C" w:rsidRPr="00445131">
        <w:rPr>
          <w:rFonts w:ascii="Arial" w:hAnsi="Arial" w:cs="Arial"/>
          <w:b w:val="0"/>
          <w:bCs/>
          <w:i/>
          <w:iCs/>
          <w:sz w:val="18"/>
          <w:szCs w:val="18"/>
        </w:rPr>
        <w:t>ypotheekgever</w:t>
      </w:r>
    </w:p>
    <w:p w14:paraId="57832EF6" w14:textId="77777777" w:rsidR="00636E7C" w:rsidRPr="00445131" w:rsidRDefault="00636E7C" w:rsidP="00445131">
      <w:pPr>
        <w:pStyle w:val="Kop7"/>
        <w:rPr>
          <w:rFonts w:cs="Arial"/>
          <w:szCs w:val="18"/>
        </w:rPr>
      </w:pPr>
      <w:r w:rsidRPr="00445131">
        <w:rPr>
          <w:rFonts w:ascii="Arial" w:hAnsi="Arial" w:cs="Arial"/>
          <w:sz w:val="18"/>
          <w:szCs w:val="18"/>
        </w:rPr>
        <w:t>Aanduiding persoon met nummer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70ADE5B8" w14:textId="77777777" w:rsidTr="00A25189">
        <w:tc>
          <w:tcPr>
            <w:tcW w:w="2282" w:type="pct"/>
            <w:shd w:val="clear" w:color="auto" w:fill="auto"/>
          </w:tcPr>
          <w:p w14:paraId="5EAD76B8" w14:textId="77777777" w:rsidR="00636E7C" w:rsidRPr="004A7A56" w:rsidRDefault="00636E7C" w:rsidP="00A25189">
            <w:pPr>
              <w:rPr>
                <w:rFonts w:cs="Arial"/>
                <w:sz w:val="20"/>
                <w:lang w:val="en-US"/>
              </w:rPr>
            </w:pPr>
          </w:p>
        </w:tc>
        <w:tc>
          <w:tcPr>
            <w:tcW w:w="2718" w:type="pct"/>
            <w:shd w:val="clear" w:color="auto" w:fill="auto"/>
          </w:tcPr>
          <w:p w14:paraId="3FB06B80" w14:textId="77777777" w:rsidR="00636E7C" w:rsidRDefault="00636E7C" w:rsidP="00A25189">
            <w:pPr>
              <w:pStyle w:val="streepje"/>
              <w:numPr>
                <w:ilvl w:val="0"/>
                <w:numId w:val="0"/>
              </w:numPr>
            </w:pPr>
            <w:r>
              <w:t>Deze variant wordt getoond indien er op partijniveau is aangegeven dat de personen met een nummer worden aangeduid.</w:t>
            </w:r>
          </w:p>
          <w:p w14:paraId="6E18F499" w14:textId="77777777" w:rsidR="00636E7C" w:rsidRDefault="00636E7C" w:rsidP="00A25189">
            <w:pPr>
              <w:spacing w:line="240" w:lineRule="auto"/>
            </w:pPr>
          </w:p>
          <w:p w14:paraId="4E6C8F63" w14:textId="77777777" w:rsidR="00636E7C" w:rsidRDefault="00636E7C" w:rsidP="00A25189">
            <w:pPr>
              <w:spacing w:line="240" w:lineRule="auto"/>
            </w:pPr>
          </w:p>
          <w:p w14:paraId="35C5A1E8" w14:textId="77777777" w:rsidR="00636E7C" w:rsidRDefault="00636E7C" w:rsidP="00A25189">
            <w:pPr>
              <w:pStyle w:val="streepje"/>
              <w:numPr>
                <w:ilvl w:val="0"/>
                <w:numId w:val="0"/>
              </w:numPr>
            </w:pPr>
            <w:r>
              <w:t>Restricties tbv aanduiding persoon met nummer:</w:t>
            </w:r>
          </w:p>
          <w:p w14:paraId="79E10C0E" w14:textId="77777777" w:rsidR="00636E7C" w:rsidRDefault="00636E7C" w:rsidP="00A25189">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49987FEE" w14:textId="77777777" w:rsidR="00636E7C" w:rsidRDefault="00636E7C" w:rsidP="00A25189">
            <w:pPr>
              <w:spacing w:line="240" w:lineRule="auto"/>
            </w:pPr>
          </w:p>
          <w:p w14:paraId="7A709743" w14:textId="77777777" w:rsidR="00636E7C" w:rsidRPr="00C05FBF" w:rsidRDefault="00636E7C" w:rsidP="00A25189">
            <w:pPr>
              <w:spacing w:line="240" w:lineRule="auto"/>
            </w:pPr>
          </w:p>
          <w:p w14:paraId="4C67E252" w14:textId="77777777" w:rsidR="00636E7C" w:rsidRDefault="00636E7C" w:rsidP="00A25189">
            <w:pPr>
              <w:spacing w:line="240" w:lineRule="auto"/>
            </w:pPr>
            <w:r w:rsidRPr="004A7A56">
              <w:rPr>
                <w:u w:val="single"/>
              </w:rPr>
              <w:t>Mapping</w:t>
            </w:r>
            <w:r w:rsidRPr="00AF2256">
              <w:t>:</w:t>
            </w:r>
          </w:p>
          <w:p w14:paraId="48623CB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BC09CB5"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748D699"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05D7563"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C6D2D96"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537A8611" w14:textId="77777777" w:rsidR="00636E7C" w:rsidRDefault="00636E7C" w:rsidP="00A25189">
            <w:pPr>
              <w:autoSpaceDE w:val="0"/>
              <w:autoSpaceDN w:val="0"/>
              <w:adjustRightInd w:val="0"/>
              <w:spacing w:line="240" w:lineRule="auto"/>
            </w:pPr>
          </w:p>
          <w:p w14:paraId="1E762B52" w14:textId="77777777" w:rsidR="00636E7C" w:rsidRPr="004A7A56" w:rsidRDefault="00636E7C" w:rsidP="00A25189">
            <w:pPr>
              <w:autoSpaceDE w:val="0"/>
              <w:autoSpaceDN w:val="0"/>
              <w:adjustRightInd w:val="0"/>
              <w:spacing w:line="240" w:lineRule="auto"/>
              <w:rPr>
                <w:u w:val="single"/>
                <w:lang w:val="nl"/>
              </w:rPr>
            </w:pPr>
            <w:r w:rsidRPr="004A7A56">
              <w:rPr>
                <w:u w:val="single"/>
                <w:lang w:val="nl"/>
              </w:rPr>
              <w:lastRenderedPageBreak/>
              <w:t>Mapping aanduiding persoon met nummer niet mogelijk:</w:t>
            </w:r>
          </w:p>
          <w:p w14:paraId="3668A6E8"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67D7DC02" w14:textId="77777777" w:rsidR="00636E7C" w:rsidRPr="004A7A56" w:rsidRDefault="00636E7C" w:rsidP="00A25189">
            <w:pPr>
              <w:autoSpaceDE w:val="0"/>
              <w:autoSpaceDN w:val="0"/>
              <w:adjustRightInd w:val="0"/>
              <w:spacing w:line="240" w:lineRule="auto"/>
              <w:rPr>
                <w:sz w:val="16"/>
                <w:szCs w:val="16"/>
              </w:rPr>
            </w:pPr>
            <w:r w:rsidRPr="004A7A56">
              <w:rPr>
                <w:sz w:val="16"/>
                <w:szCs w:val="16"/>
              </w:rPr>
              <w:t>//Partij/Gevolmachtigde/Hoedanigheid/</w:t>
            </w:r>
          </w:p>
          <w:p w14:paraId="5F202EBD" w14:textId="77777777" w:rsidR="00636E7C" w:rsidRDefault="00636E7C" w:rsidP="00A25189">
            <w:pPr>
              <w:autoSpaceDE w:val="0"/>
              <w:autoSpaceDN w:val="0"/>
              <w:adjustRightInd w:val="0"/>
              <w:spacing w:line="240" w:lineRule="auto"/>
            </w:pPr>
            <w:r w:rsidRPr="004A7A56">
              <w:rPr>
                <w:sz w:val="16"/>
                <w:szCs w:val="16"/>
              </w:rPr>
              <w:t>//Partij/Hoedanigheid/wordtVertegenwoordigdRef xlink href [id]</w:t>
            </w:r>
          </w:p>
        </w:tc>
      </w:tr>
      <w:tr w:rsidR="00636E7C" w:rsidRPr="00BB085A" w14:paraId="1FDB00B1" w14:textId="77777777" w:rsidTr="00A25189">
        <w:tblPrEx>
          <w:tblLook w:val="01E0" w:firstRow="1" w:lastRow="1" w:firstColumn="1" w:lastColumn="1" w:noHBand="0" w:noVBand="0"/>
        </w:tblPrEx>
        <w:tc>
          <w:tcPr>
            <w:tcW w:w="2282" w:type="pct"/>
            <w:tcBorders>
              <w:top w:val="single" w:sz="6" w:space="0" w:color="auto"/>
              <w:left w:val="single" w:sz="6" w:space="0" w:color="auto"/>
              <w:bottom w:val="single" w:sz="6" w:space="0" w:color="auto"/>
              <w:right w:val="single" w:sz="6" w:space="0" w:color="auto"/>
            </w:tcBorders>
            <w:shd w:val="clear" w:color="auto" w:fill="FFFFFF"/>
          </w:tcPr>
          <w:p w14:paraId="5A52B49C" w14:textId="77777777" w:rsidR="00636E7C" w:rsidRPr="00A05538" w:rsidRDefault="00636E7C" w:rsidP="00A25189">
            <w:pPr>
              <w:rPr>
                <w:color w:val="00FFFF"/>
                <w:szCs w:val="18"/>
              </w:rPr>
            </w:pPr>
            <w:r w:rsidRPr="00A05538">
              <w:rPr>
                <w:rFonts w:cs="Arial"/>
                <w:szCs w:val="18"/>
                <w:lang w:val="en-US"/>
              </w:rPr>
              <w:lastRenderedPageBreak/>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de verschenen</w:t>
            </w:r>
          </w:p>
        </w:tc>
        <w:tc>
          <w:tcPr>
            <w:tcW w:w="2718" w:type="pct"/>
            <w:tcBorders>
              <w:top w:val="single" w:sz="6" w:space="0" w:color="auto"/>
              <w:left w:val="single" w:sz="6" w:space="0" w:color="auto"/>
              <w:bottom w:val="single" w:sz="6" w:space="0" w:color="auto"/>
              <w:right w:val="single" w:sz="6" w:space="0" w:color="auto"/>
            </w:tcBorders>
            <w:shd w:val="clear" w:color="auto" w:fill="FFFFFF"/>
          </w:tcPr>
          <w:p w14:paraId="31E7ACC0" w14:textId="77777777" w:rsidR="00636E7C" w:rsidRPr="00BB085A" w:rsidRDefault="00636E7C" w:rsidP="00A25189">
            <w:pPr>
              <w:spacing w:before="72"/>
            </w:pPr>
            <w:r w:rsidRPr="00BB085A">
              <w:t>Vaste tekst binnen deze variant.</w:t>
            </w:r>
          </w:p>
        </w:tc>
      </w:tr>
      <w:tr w:rsidR="00636E7C" w:rsidRPr="00051929" w14:paraId="039F3D96" w14:textId="77777777" w:rsidTr="00A25189">
        <w:tc>
          <w:tcPr>
            <w:tcW w:w="2282" w:type="pct"/>
            <w:tcBorders>
              <w:top w:val="single" w:sz="6" w:space="0" w:color="auto"/>
            </w:tcBorders>
            <w:shd w:val="clear" w:color="auto" w:fill="auto"/>
          </w:tcPr>
          <w:p w14:paraId="2FB64FF5" w14:textId="77777777" w:rsidR="00636E7C" w:rsidRPr="00A05538" w:rsidRDefault="00636E7C" w:rsidP="00A25189">
            <w:pPr>
              <w:rPr>
                <w:color w:val="00FFFF"/>
                <w:szCs w:val="18"/>
              </w:rPr>
            </w:pP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r w:rsidRPr="00A05538">
              <w:rPr>
                <w:rFonts w:cs="Arial"/>
                <w:color w:val="00FFFF"/>
                <w:szCs w:val="18"/>
              </w:rPr>
              <w:t>persoon/personen</w:t>
            </w:r>
            <w:r w:rsidRPr="00A05538">
              <w:rPr>
                <w:rFonts w:cs="Arial"/>
                <w:szCs w:val="18"/>
                <w:lang w:val="en-US"/>
              </w:rPr>
              <w:fldChar w:fldCharType="begin"/>
            </w:r>
            <w:r w:rsidRPr="00A05538">
              <w:rPr>
                <w:rFonts w:cs="Arial"/>
                <w:szCs w:val="18"/>
              </w:rPr>
              <w:instrText>MacroButton Nomacro §</w:instrText>
            </w:r>
            <w:r w:rsidRPr="00A05538">
              <w:rPr>
                <w:rFonts w:cs="Arial"/>
                <w:szCs w:val="18"/>
                <w:lang w:val="en-US"/>
              </w:rPr>
              <w:fldChar w:fldCharType="end"/>
            </w:r>
          </w:p>
        </w:tc>
        <w:tc>
          <w:tcPr>
            <w:tcW w:w="2718" w:type="pct"/>
            <w:tcBorders>
              <w:top w:val="single" w:sz="6" w:space="0" w:color="auto"/>
            </w:tcBorders>
            <w:shd w:val="clear" w:color="auto" w:fill="auto"/>
          </w:tcPr>
          <w:p w14:paraId="002632B0" w14:textId="77777777" w:rsidR="00636E7C" w:rsidRDefault="00636E7C" w:rsidP="00A25189">
            <w:pPr>
              <w:spacing w:before="72"/>
            </w:pPr>
            <w:r>
              <w:t xml:space="preserve">Verplichte keuze binnen deze variant, die automatisch wordt afgeleid </w:t>
            </w:r>
          </w:p>
          <w:p w14:paraId="547344C1" w14:textId="77777777" w:rsidR="00636E7C" w:rsidRPr="004A7A56" w:rsidRDefault="00636E7C" w:rsidP="00A25189">
            <w:pPr>
              <w:keepNext/>
              <w:rPr>
                <w:szCs w:val="18"/>
              </w:rPr>
            </w:pPr>
            <w:r w:rsidRPr="004A7A56">
              <w:rPr>
                <w:szCs w:val="18"/>
              </w:rPr>
              <w:t>van het aantal partij-personen met de aanduiding ‘</w:t>
            </w:r>
            <w:r>
              <w:rPr>
                <w:szCs w:val="18"/>
              </w:rPr>
              <w:t>h</w:t>
            </w:r>
            <w:r w:rsidRPr="004A7A56">
              <w:rPr>
                <w:szCs w:val="18"/>
              </w:rPr>
              <w:t>ypotheekgever’ of ‘</w:t>
            </w:r>
            <w:r>
              <w:rPr>
                <w:rFonts w:cs="Arial"/>
                <w:snapToGrid/>
                <w:kern w:val="0"/>
                <w:szCs w:val="18"/>
                <w:lang w:eastAsia="nl-NL"/>
              </w:rPr>
              <w:t>beiden’</w:t>
            </w:r>
            <w:r w:rsidRPr="004A7A56">
              <w:rPr>
                <w:szCs w:val="18"/>
              </w:rPr>
              <w:t>:</w:t>
            </w:r>
          </w:p>
          <w:p w14:paraId="65219081" w14:textId="77777777" w:rsidR="00636E7C" w:rsidRDefault="00636E7C" w:rsidP="00A25189">
            <w:pPr>
              <w:pStyle w:val="streepje"/>
            </w:pPr>
            <w:r>
              <w:t>‘persoon’, ingeval van 1 persoon</w:t>
            </w:r>
          </w:p>
          <w:p w14:paraId="53B19EC5" w14:textId="77777777" w:rsidR="00636E7C" w:rsidRDefault="00636E7C" w:rsidP="00A25189">
            <w:pPr>
              <w:pStyle w:val="streepje"/>
            </w:pPr>
            <w:r>
              <w:t>‘personen’, ingeval van 2 of meer personen</w:t>
            </w:r>
          </w:p>
          <w:p w14:paraId="6024D9B6" w14:textId="77777777" w:rsidR="00636E7C" w:rsidRDefault="00636E7C" w:rsidP="00A25189">
            <w:pPr>
              <w:pStyle w:val="streepje"/>
              <w:numPr>
                <w:ilvl w:val="0"/>
                <w:numId w:val="0"/>
              </w:numPr>
            </w:pPr>
          </w:p>
          <w:p w14:paraId="00C0F569" w14:textId="77777777" w:rsidR="00636E7C" w:rsidRDefault="00636E7C" w:rsidP="00A25189">
            <w:pPr>
              <w:pStyle w:val="streepje"/>
              <w:numPr>
                <w:ilvl w:val="0"/>
                <w:numId w:val="0"/>
              </w:numPr>
            </w:pPr>
            <w:r w:rsidRPr="004A7A56">
              <w:rPr>
                <w:u w:val="single"/>
              </w:rPr>
              <w:t>Mapping</w:t>
            </w:r>
            <w:r w:rsidRPr="00AF2256">
              <w:t>:</w:t>
            </w:r>
          </w:p>
          <w:p w14:paraId="05936BE7" w14:textId="77777777" w:rsidR="00636E7C" w:rsidRPr="00A94643" w:rsidRDefault="00636E7C" w:rsidP="00A25189">
            <w:pPr>
              <w:autoSpaceDE w:val="0"/>
              <w:autoSpaceDN w:val="0"/>
              <w:adjustRightInd w:val="0"/>
              <w:spacing w:line="240" w:lineRule="auto"/>
            </w:pPr>
            <w:r w:rsidRPr="004A7A56">
              <w:rPr>
                <w:sz w:val="16"/>
                <w:szCs w:val="16"/>
              </w:rPr>
              <w:t xml:space="preserve">Zie volgende mapping </w:t>
            </w:r>
            <w:r w:rsidRPr="004A7A56">
              <w:rPr>
                <w:snapToGrid/>
                <w:kern w:val="0"/>
                <w:sz w:val="16"/>
                <w:szCs w:val="16"/>
                <w:lang w:eastAsia="nl-NL"/>
              </w:rPr>
              <w:t>partij-persoon ‘</w:t>
            </w:r>
            <w:r>
              <w:rPr>
                <w:snapToGrid/>
                <w:kern w:val="0"/>
                <w:sz w:val="16"/>
                <w:szCs w:val="16"/>
                <w:lang w:eastAsia="nl-NL"/>
              </w:rPr>
              <w:t>h</w:t>
            </w:r>
            <w:r w:rsidRPr="004A7A56">
              <w:rPr>
                <w:snapToGrid/>
                <w:kern w:val="0"/>
                <w:sz w:val="16"/>
                <w:szCs w:val="16"/>
                <w:lang w:eastAsia="nl-NL"/>
              </w:rPr>
              <w:t>ypotheekgever’</w:t>
            </w:r>
          </w:p>
        </w:tc>
      </w:tr>
      <w:tr w:rsidR="00636E7C" w:rsidRPr="00051929" w14:paraId="422250DD" w14:textId="77777777" w:rsidTr="00A25189">
        <w:tc>
          <w:tcPr>
            <w:tcW w:w="2282" w:type="pct"/>
            <w:shd w:val="clear" w:color="auto" w:fill="auto"/>
          </w:tcPr>
          <w:p w14:paraId="0F0A591A" w14:textId="220707FC" w:rsidR="00636E7C" w:rsidRPr="00625689" w:rsidRDefault="00674738" w:rsidP="00A25189">
            <w:pPr>
              <w:rPr>
                <w:color w:val="00FFFF"/>
                <w:szCs w:val="18"/>
              </w:rPr>
            </w:pPr>
            <w:r w:rsidRPr="00625689">
              <w:rPr>
                <w:rFonts w:cs="Arial"/>
                <w:color w:val="00FFFF"/>
                <w:szCs w:val="18"/>
              </w:rPr>
              <w:t>S</w:t>
            </w:r>
            <w:r w:rsidR="00636E7C" w:rsidRPr="00625689">
              <w:rPr>
                <w:rFonts w:cs="Arial"/>
                <w:color w:val="00FFFF"/>
                <w:szCs w:val="18"/>
              </w:rPr>
              <w:t>ub</w:t>
            </w:r>
          </w:p>
        </w:tc>
        <w:tc>
          <w:tcPr>
            <w:tcW w:w="2718" w:type="pct"/>
            <w:shd w:val="clear" w:color="auto" w:fill="auto"/>
          </w:tcPr>
          <w:p w14:paraId="1B08F817" w14:textId="77777777" w:rsidR="00636E7C" w:rsidRPr="004A7A56" w:rsidRDefault="00636E7C" w:rsidP="00A25189">
            <w:pPr>
              <w:rPr>
                <w:sz w:val="16"/>
                <w:szCs w:val="16"/>
              </w:rPr>
            </w:pPr>
            <w:r>
              <w:t>Vaste tekst binnen deze variant.</w:t>
            </w:r>
          </w:p>
        </w:tc>
      </w:tr>
      <w:tr w:rsidR="00636E7C" w:rsidRPr="00051929" w14:paraId="1E649879" w14:textId="77777777" w:rsidTr="00A25189">
        <w:tc>
          <w:tcPr>
            <w:tcW w:w="2282" w:type="pct"/>
            <w:shd w:val="clear" w:color="auto" w:fill="auto"/>
          </w:tcPr>
          <w:p w14:paraId="39850534" w14:textId="77777777" w:rsidR="00636E7C" w:rsidRPr="00625689" w:rsidRDefault="00636E7C" w:rsidP="00A25189">
            <w:pPr>
              <w:rPr>
                <w:color w:val="FF0000"/>
                <w:szCs w:val="18"/>
              </w:rPr>
            </w:pP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rPr>
              <w:t>nummering persoon</w:t>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r w:rsidRPr="00625689">
              <w:rPr>
                <w:rFonts w:cs="Arial"/>
                <w:szCs w:val="18"/>
                <w:lang w:val="en-US"/>
              </w:rPr>
              <w:fldChar w:fldCharType="begin"/>
            </w:r>
            <w:r w:rsidRPr="00625689">
              <w:rPr>
                <w:rFonts w:cs="Arial"/>
                <w:szCs w:val="18"/>
              </w:rPr>
              <w:instrText>MacroButton Nomacro §</w:instrText>
            </w:r>
            <w:r w:rsidRPr="00625689">
              <w:rPr>
                <w:rFonts w:cs="Arial"/>
                <w:szCs w:val="18"/>
                <w:lang w:val="en-US"/>
              </w:rPr>
              <w:fldChar w:fldCharType="end"/>
            </w:r>
          </w:p>
        </w:tc>
        <w:tc>
          <w:tcPr>
            <w:tcW w:w="2718" w:type="pct"/>
            <w:shd w:val="clear" w:color="auto" w:fill="auto"/>
          </w:tcPr>
          <w:p w14:paraId="3F256A57" w14:textId="77777777" w:rsidR="00636E7C" w:rsidRDefault="00636E7C" w:rsidP="00A25189">
            <w:pPr>
              <w:keepNext/>
            </w:pPr>
            <w:r>
              <w:t>Verplichte tekst die meerdere keren voor kan komen.</w:t>
            </w:r>
          </w:p>
          <w:p w14:paraId="196D6C44" w14:textId="77777777" w:rsidR="00636E7C" w:rsidRDefault="00636E7C" w:rsidP="00A25189">
            <w:pPr>
              <w:keepNext/>
            </w:pPr>
          </w:p>
          <w:p w14:paraId="15DF2C52"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2DB4016F" w14:textId="77777777" w:rsidR="00636E7C" w:rsidRPr="004A7A56" w:rsidRDefault="00636E7C" w:rsidP="00A25189">
            <w:pPr>
              <w:keepNext/>
              <w:rPr>
                <w:rFonts w:cs="Arial"/>
                <w:snapToGrid/>
                <w:kern w:val="0"/>
                <w:szCs w:val="18"/>
                <w:lang w:eastAsia="nl-NL"/>
              </w:rPr>
            </w:pPr>
          </w:p>
          <w:p w14:paraId="6DA7C947" w14:textId="77777777" w:rsidR="00636E7C" w:rsidRPr="004A7A56" w:rsidRDefault="00636E7C" w:rsidP="00A25189">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8E18D58" w14:textId="77777777" w:rsidR="00636E7C" w:rsidRDefault="00636E7C" w:rsidP="00A25189">
            <w:pPr>
              <w:keepNext/>
            </w:pPr>
          </w:p>
          <w:p w14:paraId="5FF8602E" w14:textId="77777777" w:rsidR="00636E7C" w:rsidRDefault="00636E7C" w:rsidP="00A25189">
            <w:pPr>
              <w:keepNext/>
            </w:pPr>
            <w:r>
              <w:t>Meerdere voorkomens worden onderling gescheiden door een komma en de laatste twee door het woord ‘en’. De voorkomens worden weergegeven in de volgorde zoals ze in de voorgaande tekst getoond zijn.</w:t>
            </w:r>
          </w:p>
          <w:p w14:paraId="568E9E2D"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3856F98B" w14:textId="77777777" w:rsidR="00636E7C" w:rsidRPr="004A7A56" w:rsidRDefault="00636E7C" w:rsidP="00A25189">
            <w:pPr>
              <w:keepNext/>
              <w:rPr>
                <w:szCs w:val="18"/>
                <w:u w:val="single"/>
              </w:rPr>
            </w:pPr>
            <w:r w:rsidRPr="004A7A56">
              <w:rPr>
                <w:szCs w:val="18"/>
                <w:u w:val="single"/>
              </w:rPr>
              <w:t>Mapping partij-persoon ‘Hypotheekgever’:</w:t>
            </w:r>
          </w:p>
          <w:p w14:paraId="7BB0112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C8DEB57"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B8A460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lastRenderedPageBreak/>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2ADDAE0"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42B2BD22"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E0EA18F"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258CD7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53CFBC0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636E2CF1"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14BEFAD0"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DA8A831"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A496D91"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7DFD20A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72D988DE" w14:textId="77777777" w:rsidR="00636E7C" w:rsidRPr="00A94643" w:rsidRDefault="00636E7C" w:rsidP="00A25189">
            <w:pPr>
              <w:autoSpaceDE w:val="0"/>
              <w:autoSpaceDN w:val="0"/>
              <w:adjustRightInd w:val="0"/>
              <w:spacing w:line="240" w:lineRule="auto"/>
            </w:pPr>
          </w:p>
        </w:tc>
      </w:tr>
    </w:tbl>
    <w:p w14:paraId="143A1C1F" w14:textId="537EBCF1" w:rsidR="00636E7C" w:rsidRDefault="00636E7C" w:rsidP="00636E7C"/>
    <w:p w14:paraId="40234AE2" w14:textId="373C1E40" w:rsidR="00134C9E" w:rsidRDefault="00134C9E" w:rsidP="00636E7C"/>
    <w:p w14:paraId="186149E8" w14:textId="77777777" w:rsidR="00134C9E" w:rsidRDefault="00134C9E" w:rsidP="00636E7C"/>
    <w:p w14:paraId="145593A7" w14:textId="77777777" w:rsidR="00636E7C" w:rsidRPr="00445131" w:rsidRDefault="00636E7C" w:rsidP="00445131">
      <w:pPr>
        <w:pStyle w:val="Kop7"/>
        <w:rPr>
          <w:rFonts w:cs="Arial"/>
          <w:szCs w:val="18"/>
        </w:rPr>
      </w:pPr>
      <w:r w:rsidRPr="00445131">
        <w:rPr>
          <w:rFonts w:ascii="Arial" w:hAnsi="Arial" w:cs="Arial"/>
          <w:sz w:val="18"/>
          <w:szCs w:val="18"/>
        </w:rPr>
        <w:t>Aanduiding persoon met naam</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051929" w14:paraId="09124A15" w14:textId="77777777" w:rsidTr="00A25189">
        <w:tc>
          <w:tcPr>
            <w:tcW w:w="2282" w:type="pct"/>
            <w:shd w:val="clear" w:color="auto" w:fill="auto"/>
          </w:tcPr>
          <w:p w14:paraId="320E1E99" w14:textId="77777777" w:rsidR="00636E7C" w:rsidRPr="004A7A56" w:rsidRDefault="00636E7C" w:rsidP="00A25189">
            <w:pPr>
              <w:rPr>
                <w:rFonts w:cs="Arial"/>
                <w:sz w:val="20"/>
              </w:rPr>
            </w:pPr>
          </w:p>
        </w:tc>
        <w:tc>
          <w:tcPr>
            <w:tcW w:w="2718" w:type="pct"/>
            <w:shd w:val="clear" w:color="auto" w:fill="auto"/>
          </w:tcPr>
          <w:p w14:paraId="62B89E82" w14:textId="77777777" w:rsidR="00636E7C" w:rsidRDefault="00636E7C" w:rsidP="00A25189">
            <w:pPr>
              <w:spacing w:line="240" w:lineRule="auto"/>
            </w:pPr>
            <w:r>
              <w:t>Deze variant wordt getoond indien er op partijniveau is aangegeven dat de personen met naam worden aangeduid.</w:t>
            </w:r>
          </w:p>
          <w:p w14:paraId="5FA5D3A4"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77B5226D" w14:textId="77777777" w:rsidR="00636E7C" w:rsidRDefault="00636E7C" w:rsidP="00A25189">
            <w:pPr>
              <w:spacing w:line="240" w:lineRule="auto"/>
            </w:pPr>
            <w:r w:rsidRPr="004A7A56">
              <w:rPr>
                <w:u w:val="single"/>
              </w:rPr>
              <w:t>Mapping</w:t>
            </w:r>
            <w:r w:rsidRPr="00AF2256">
              <w:t>:</w:t>
            </w:r>
          </w:p>
          <w:p w14:paraId="7AF6A65B"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6358ED83"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59CAF8D"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707A2D1"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0AFE09AA"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4EC57B26" w14:textId="77777777" w:rsidR="00636E7C" w:rsidRDefault="00636E7C" w:rsidP="00A25189">
            <w:pPr>
              <w:autoSpaceDE w:val="0"/>
              <w:autoSpaceDN w:val="0"/>
              <w:adjustRightInd w:val="0"/>
              <w:spacing w:line="240" w:lineRule="auto"/>
            </w:pPr>
          </w:p>
        </w:tc>
      </w:tr>
      <w:tr w:rsidR="00636E7C" w:rsidRPr="00051929" w14:paraId="493101C9" w14:textId="77777777" w:rsidTr="00A25189">
        <w:tc>
          <w:tcPr>
            <w:tcW w:w="2282" w:type="pct"/>
            <w:shd w:val="clear" w:color="auto" w:fill="auto"/>
          </w:tcPr>
          <w:p w14:paraId="1DB0C2F9" w14:textId="140CDC93" w:rsidR="00636E7C" w:rsidRPr="00EE3508" w:rsidRDefault="00AD0FE9" w:rsidP="00A25189">
            <w:ins w:id="100" w:author="Groot, Karina de" w:date="2025-03-14T10:01:00Z" w16du:dateUtc="2025-03-14T09:01:00Z">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400D44">
                <w:fldChar w:fldCharType="begin"/>
              </w:r>
              <w:r w:rsidRPr="00400D44">
                <w:instrText>MacroButton Nomacro §</w:instrText>
              </w:r>
              <w:r w:rsidRPr="00400D44">
                <w:fldChar w:fldCharType="end"/>
              </w:r>
              <w:r w:rsidRPr="00246917">
                <w:t xml:space="preserve"> /</w:t>
              </w:r>
              <w:r w:rsidRPr="00246917">
                <w:rPr>
                  <w:rFonts w:cs="Arial"/>
                  <w:kern w:val="0"/>
                  <w:szCs w:val="18"/>
                  <w:lang w:eastAsia="nl-NL"/>
                </w:rPr>
                <w:t xml:space="preserve"> </w:t>
              </w:r>
              <w:r w:rsidRPr="00246917">
                <w:rPr>
                  <w:rFonts w:cs="Arial"/>
                  <w:color w:val="800080"/>
                  <w:kern w:val="0"/>
                  <w:szCs w:val="18"/>
                  <w:lang w:eastAsia="nl-NL"/>
                </w:rPr>
                <w:t>de</w:t>
              </w:r>
              <w:r w:rsidRPr="00246917">
                <w:rPr>
                  <w:rFonts w:cs="Arial"/>
                  <w:color w:val="00FFFF"/>
                  <w:szCs w:val="18"/>
                </w:rPr>
                <w:t xml:space="preserve"> </w:t>
              </w:r>
              <w:r w:rsidRPr="00246917">
                <w:rPr>
                  <w:rFonts w:cs="Arial"/>
                  <w:color w:val="800080"/>
                  <w:kern w:val="0"/>
                  <w:szCs w:val="18"/>
                  <w:lang w:eastAsia="nl-NL"/>
                </w:rPr>
                <w:t>heer/mevrouw</w:t>
              </w:r>
              <w:r w:rsidRPr="004A7A56" w:rsidDel="00400D44">
                <w:rPr>
                  <w:color w:val="00FF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ins>
            <w:del w:id="101" w:author="Groot, Karina de" w:date="2025-03-14T10:01:00Z" w16du:dateUtc="2025-03-14T09:01:00Z">
              <w:r w:rsidR="00636E7C" w:rsidRPr="00EE3A93" w:rsidDel="00AD0FE9">
                <w:fldChar w:fldCharType="begin"/>
              </w:r>
              <w:r w:rsidR="00636E7C" w:rsidRPr="00EE3A93" w:rsidDel="00AD0FE9">
                <w:delInstrText xml:space="preserve">MacroButton Nomacro </w:delInstrText>
              </w:r>
              <w:r w:rsidR="00636E7C" w:rsidRPr="004A7A56" w:rsidDel="00AD0FE9">
                <w:delInstrText>§</w:delInstrText>
              </w:r>
              <w:r w:rsidR="00636E7C" w:rsidRPr="00EE3A93" w:rsidDel="00AD0FE9">
                <w:fldChar w:fldCharType="end"/>
              </w:r>
              <w:r w:rsidR="00636E7C" w:rsidRPr="00EE3A93" w:rsidDel="00AD0FE9">
                <w:fldChar w:fldCharType="begin"/>
              </w:r>
              <w:r w:rsidR="00636E7C" w:rsidRPr="00EE3A93" w:rsidDel="00AD0FE9">
                <w:delInstrText xml:space="preserve">MacroButton Nomacro </w:delInstrText>
              </w:r>
              <w:r w:rsidR="00636E7C" w:rsidRPr="004A7A56" w:rsidDel="00AD0FE9">
                <w:delInstrText>§</w:delInstrText>
              </w:r>
              <w:r w:rsidR="00636E7C" w:rsidRPr="00EE3A93" w:rsidDel="00AD0FE9">
                <w:fldChar w:fldCharType="end"/>
              </w:r>
              <w:r w:rsidR="00636E7C" w:rsidRPr="00E05BBC" w:rsidDel="00AD0FE9">
                <w:delText>naam rechtspersoon</w:delText>
              </w:r>
              <w:r w:rsidR="00636E7C" w:rsidRPr="00EE3A93" w:rsidDel="00AD0FE9">
                <w:fldChar w:fldCharType="begin"/>
              </w:r>
              <w:r w:rsidR="00636E7C" w:rsidRPr="00EE3A93" w:rsidDel="00AD0FE9">
                <w:delInstrText xml:space="preserve">MacroButton Nomacro </w:delInstrText>
              </w:r>
              <w:r w:rsidR="00636E7C" w:rsidRPr="004A7A56" w:rsidDel="00AD0FE9">
                <w:delInstrText>§</w:delInstrText>
              </w:r>
              <w:r w:rsidR="00636E7C" w:rsidRPr="00EE3A93" w:rsidDel="00AD0FE9">
                <w:fldChar w:fldCharType="end"/>
              </w:r>
              <w:r w:rsidR="00636E7C" w:rsidRPr="004A7A56" w:rsidDel="00AD0FE9">
                <w:rPr>
                  <w:color w:val="800080"/>
                </w:rPr>
                <w:delText xml:space="preserve"> </w:delText>
              </w:r>
              <w:r w:rsidR="00636E7C" w:rsidRPr="004A7A56" w:rsidDel="00AD0FE9">
                <w:rPr>
                  <w:color w:val="00FFFF"/>
                </w:rPr>
                <w:delText>/de heer/mevrouw</w:delText>
              </w:r>
              <w:r w:rsidR="00636E7C" w:rsidRPr="004A7A56" w:rsidDel="00AD0FE9">
                <w:rPr>
                  <w:color w:val="3366FF"/>
                </w:rPr>
                <w:delText xml:space="preserve"> </w:delText>
              </w:r>
              <w:r w:rsidR="00636E7C" w:rsidRPr="00EE3A93" w:rsidDel="00AD0FE9">
                <w:fldChar w:fldCharType="begin"/>
              </w:r>
              <w:r w:rsidR="00636E7C" w:rsidRPr="00EE3A93" w:rsidDel="00AD0FE9">
                <w:delInstrText xml:space="preserve">MacroButton Nomacro </w:delInstrText>
              </w:r>
              <w:r w:rsidR="00636E7C" w:rsidRPr="004A7A56" w:rsidDel="00AD0FE9">
                <w:delInstrText>§</w:delInstrText>
              </w:r>
              <w:r w:rsidR="00636E7C" w:rsidRPr="00EE3A93" w:rsidDel="00AD0FE9">
                <w:fldChar w:fldCharType="end"/>
              </w:r>
              <w:r w:rsidR="00636E7C" w:rsidRPr="00E05BBC" w:rsidDel="00AD0FE9">
                <w:delText>naam natuurlijk persoon</w:delText>
              </w:r>
              <w:r w:rsidR="00636E7C" w:rsidRPr="00EE3A93" w:rsidDel="00AD0FE9">
                <w:fldChar w:fldCharType="begin"/>
              </w:r>
              <w:r w:rsidR="00636E7C" w:rsidRPr="00EE3A93" w:rsidDel="00AD0FE9">
                <w:delInstrText xml:space="preserve">MacroButton Nomacro </w:delInstrText>
              </w:r>
              <w:r w:rsidR="00636E7C" w:rsidRPr="004A7A56" w:rsidDel="00AD0FE9">
                <w:delInstrText>§</w:delInstrText>
              </w:r>
              <w:r w:rsidR="00636E7C" w:rsidRPr="00EE3A93" w:rsidDel="00AD0FE9">
                <w:fldChar w:fldCharType="end"/>
              </w:r>
            </w:del>
          </w:p>
        </w:tc>
        <w:tc>
          <w:tcPr>
            <w:tcW w:w="2718" w:type="pct"/>
            <w:shd w:val="clear" w:color="auto" w:fill="auto"/>
          </w:tcPr>
          <w:p w14:paraId="4077EE97" w14:textId="77777777" w:rsidR="00AD0FE9" w:rsidRDefault="00AD0FE9" w:rsidP="00AD0FE9">
            <w:pPr>
              <w:pStyle w:val="streepje"/>
              <w:numPr>
                <w:ilvl w:val="0"/>
                <w:numId w:val="0"/>
              </w:numPr>
              <w:spacing w:line="240" w:lineRule="atLeast"/>
              <w:rPr>
                <w:ins w:id="102" w:author="Groot, Karina de" w:date="2025-03-14T10:01:00Z" w16du:dateUtc="2025-03-14T09:01:00Z"/>
              </w:rPr>
            </w:pPr>
            <w:ins w:id="103" w:author="Groot, Karina de" w:date="2025-03-14T10:01:00Z" w16du:dateUtc="2025-03-14T09:01:00Z">
              <w:r>
                <w:t>Verplichte tekst binnen deze variant die meerdere keren voor kan komen.</w:t>
              </w:r>
            </w:ins>
          </w:p>
          <w:p w14:paraId="5408F0FE" w14:textId="77777777" w:rsidR="00AD0FE9" w:rsidRPr="00BB085A" w:rsidRDefault="00AD0FE9" w:rsidP="00AD0FE9">
            <w:pPr>
              <w:pStyle w:val="streepje"/>
              <w:numPr>
                <w:ilvl w:val="0"/>
                <w:numId w:val="0"/>
              </w:numPr>
              <w:spacing w:line="240" w:lineRule="auto"/>
              <w:rPr>
                <w:ins w:id="104" w:author="Groot, Karina de" w:date="2025-03-14T10:01:00Z" w16du:dateUtc="2025-03-14T09:01:00Z"/>
              </w:rPr>
            </w:pPr>
          </w:p>
          <w:p w14:paraId="76122DD1" w14:textId="77777777" w:rsidR="00AD0FE9" w:rsidRDefault="00AD0FE9" w:rsidP="00AD0FE9">
            <w:pPr>
              <w:pStyle w:val="streepje"/>
              <w:numPr>
                <w:ilvl w:val="0"/>
                <w:numId w:val="0"/>
              </w:numPr>
              <w:spacing w:line="240" w:lineRule="atLeast"/>
              <w:rPr>
                <w:ins w:id="105" w:author="Groot, Karina de" w:date="2025-03-14T10:01:00Z" w16du:dateUtc="2025-03-14T09:01:00Z"/>
              </w:rPr>
            </w:pPr>
            <w:ins w:id="106" w:author="Groot, Karina de" w:date="2025-03-14T10:01:00Z" w16du:dateUtc="2025-03-14T09:01:00Z">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ins>
          </w:p>
          <w:p w14:paraId="32749A32" w14:textId="77777777" w:rsidR="00AD0FE9" w:rsidRDefault="00AD0FE9" w:rsidP="00AD0FE9">
            <w:pPr>
              <w:pStyle w:val="streepje"/>
              <w:numPr>
                <w:ilvl w:val="0"/>
                <w:numId w:val="0"/>
              </w:numPr>
              <w:spacing w:line="240" w:lineRule="auto"/>
              <w:rPr>
                <w:ins w:id="107" w:author="Groot, Karina de" w:date="2025-03-14T10:01:00Z" w16du:dateUtc="2025-03-14T09:01:00Z"/>
              </w:rPr>
            </w:pPr>
          </w:p>
          <w:p w14:paraId="3E4C3FF7" w14:textId="3BB3E039" w:rsidR="00AD0FE9" w:rsidRDefault="00AD0FE9" w:rsidP="00AD0FE9">
            <w:pPr>
              <w:pStyle w:val="streepje"/>
              <w:numPr>
                <w:ilvl w:val="0"/>
                <w:numId w:val="0"/>
              </w:numPr>
              <w:rPr>
                <w:ins w:id="108" w:author="Groot, Karina de" w:date="2025-03-14T10:01:00Z" w16du:dateUtc="2025-03-14T09:01:00Z"/>
              </w:rPr>
            </w:pPr>
            <w:ins w:id="109" w:author="Groot, Karina de" w:date="2025-03-14T10:01:00Z" w16du:dateUtc="2025-03-14T09:01:00Z">
              <w:r>
                <w:lastRenderedPageBreak/>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CD7B3E">
                <w:rPr>
                  <w:color w:val="800080"/>
                  <w:szCs w:val="18"/>
                </w:rPr>
                <w:t>onbekend</w:t>
              </w:r>
              <w:r>
                <w:t>’ dan wordt alleen de naam van de natuurlijke persoon getoond</w:t>
              </w:r>
            </w:ins>
            <w:ins w:id="110" w:author="Groot, Karina de" w:date="2025-03-31T12:05:00Z" w16du:dateUtc="2025-03-31T10:05:00Z">
              <w:r w:rsidR="00986ED2">
                <w:t xml:space="preserve"> zonder de heer/mevrouw.</w:t>
              </w:r>
            </w:ins>
          </w:p>
          <w:p w14:paraId="21349EE7" w14:textId="55A3608A" w:rsidR="00636E7C" w:rsidDel="00AD0FE9" w:rsidRDefault="00636E7C" w:rsidP="00A25189">
            <w:pPr>
              <w:pStyle w:val="streepje"/>
              <w:numPr>
                <w:ilvl w:val="0"/>
                <w:numId w:val="0"/>
              </w:numPr>
              <w:spacing w:line="240" w:lineRule="atLeast"/>
              <w:rPr>
                <w:del w:id="111" w:author="Groot, Karina de" w:date="2025-03-14T10:01:00Z" w16du:dateUtc="2025-03-14T09:01:00Z"/>
              </w:rPr>
            </w:pPr>
            <w:del w:id="112" w:author="Groot, Karina de" w:date="2025-03-14T10:01:00Z" w16du:dateUtc="2025-03-14T09:01:00Z">
              <w:r w:rsidDel="00AD0FE9">
                <w:delText>Verplichte tekst binnen deze variant die meerdere keren voor kan komen.</w:delText>
              </w:r>
            </w:del>
          </w:p>
          <w:p w14:paraId="7AC0D297" w14:textId="77BB6678" w:rsidR="00636E7C" w:rsidRPr="00BB085A" w:rsidDel="00AD0FE9" w:rsidRDefault="00636E7C" w:rsidP="00A25189">
            <w:pPr>
              <w:pStyle w:val="streepje"/>
              <w:numPr>
                <w:ilvl w:val="0"/>
                <w:numId w:val="0"/>
              </w:numPr>
              <w:spacing w:line="240" w:lineRule="auto"/>
              <w:rPr>
                <w:del w:id="113" w:author="Groot, Karina de" w:date="2025-03-14T10:01:00Z" w16du:dateUtc="2025-03-14T09:01:00Z"/>
              </w:rPr>
            </w:pPr>
          </w:p>
          <w:p w14:paraId="525BE06B" w14:textId="6CC6792B" w:rsidR="00636E7C" w:rsidDel="00AD0FE9" w:rsidRDefault="00636E7C" w:rsidP="00A25189">
            <w:pPr>
              <w:pStyle w:val="streepje"/>
              <w:numPr>
                <w:ilvl w:val="0"/>
                <w:numId w:val="0"/>
              </w:numPr>
              <w:spacing w:line="240" w:lineRule="atLeast"/>
              <w:rPr>
                <w:del w:id="114" w:author="Groot, Karina de" w:date="2025-03-14T10:01:00Z" w16du:dateUtc="2025-03-14T09:01:00Z"/>
              </w:rPr>
            </w:pPr>
            <w:del w:id="115" w:author="Groot, Karina de" w:date="2025-03-14T10:01:00Z" w16du:dateUtc="2025-03-14T09:01:00Z">
              <w:r w:rsidDel="00AD0FE9">
                <w:delText>Een opsomming van de namen van de natuurlijke en niet natuurlijke personen</w:delText>
              </w:r>
              <w:r w:rsidRPr="004A7A56" w:rsidDel="00AD0FE9">
                <w:rPr>
                  <w:rFonts w:cs="Arial"/>
                  <w:snapToGrid/>
                  <w:kern w:val="0"/>
                  <w:szCs w:val="18"/>
                  <w:lang w:eastAsia="nl-NL"/>
                </w:rPr>
                <w:delText xml:space="preserve"> met de aanduiding ‘</w:delText>
              </w:r>
              <w:r w:rsidDel="00AD0FE9">
                <w:rPr>
                  <w:rFonts w:cs="Arial"/>
                  <w:snapToGrid/>
                  <w:kern w:val="0"/>
                  <w:szCs w:val="18"/>
                  <w:lang w:eastAsia="nl-NL"/>
                </w:rPr>
                <w:delText>h</w:delText>
              </w:r>
              <w:r w:rsidRPr="004A7A56" w:rsidDel="00AD0FE9">
                <w:rPr>
                  <w:rFonts w:cs="Arial"/>
                  <w:snapToGrid/>
                  <w:kern w:val="0"/>
                  <w:szCs w:val="18"/>
                  <w:lang w:eastAsia="nl-NL"/>
                </w:rPr>
                <w:delText>ypotheekgever’ of ‘</w:delText>
              </w:r>
              <w:r w:rsidDel="00AD0FE9">
                <w:rPr>
                  <w:rFonts w:cs="Arial"/>
                  <w:snapToGrid/>
                  <w:kern w:val="0"/>
                  <w:szCs w:val="18"/>
                  <w:lang w:eastAsia="nl-NL"/>
                </w:rPr>
                <w:delText>beiden</w:delText>
              </w:r>
              <w:r w:rsidRPr="004A7A56" w:rsidDel="00AD0FE9">
                <w:rPr>
                  <w:rFonts w:cs="Arial"/>
                  <w:snapToGrid/>
                  <w:kern w:val="0"/>
                  <w:szCs w:val="18"/>
                  <w:lang w:eastAsia="nl-NL"/>
                </w:rPr>
                <w:delText>’</w:delText>
              </w:r>
              <w:r w:rsidDel="00AD0FE9">
                <w:delText>.</w:delText>
              </w:r>
            </w:del>
          </w:p>
          <w:p w14:paraId="29BD4290" w14:textId="152361F5" w:rsidR="00636E7C" w:rsidDel="00AD0FE9" w:rsidRDefault="00636E7C" w:rsidP="00A25189">
            <w:pPr>
              <w:pStyle w:val="streepje"/>
              <w:numPr>
                <w:ilvl w:val="0"/>
                <w:numId w:val="0"/>
              </w:numPr>
              <w:spacing w:line="240" w:lineRule="auto"/>
              <w:rPr>
                <w:del w:id="116" w:author="Groot, Karina de" w:date="2025-03-14T10:01:00Z" w16du:dateUtc="2025-03-14T09:01:00Z"/>
              </w:rPr>
            </w:pPr>
          </w:p>
          <w:p w14:paraId="5CAF520C" w14:textId="5FFA3E9F" w:rsidR="00636E7C" w:rsidDel="00AD0FE9" w:rsidRDefault="00636E7C" w:rsidP="00A25189">
            <w:pPr>
              <w:pStyle w:val="streepje"/>
              <w:numPr>
                <w:ilvl w:val="0"/>
                <w:numId w:val="0"/>
              </w:numPr>
              <w:spacing w:line="240" w:lineRule="atLeast"/>
              <w:rPr>
                <w:del w:id="117" w:author="Groot, Karina de" w:date="2025-03-14T10:01:00Z" w16du:dateUtc="2025-03-14T09:01:00Z"/>
              </w:rPr>
            </w:pPr>
            <w:del w:id="118" w:author="Groot, Karina de" w:date="2025-03-14T10:01:00Z" w16du:dateUtc="2025-03-14T09:01:00Z">
              <w:r w:rsidDel="00AD0FE9">
                <w:delText>De keuze voor ‘</w:delText>
              </w:r>
              <w:r w:rsidRPr="004A7A56" w:rsidDel="00AD0FE9">
                <w:rPr>
                  <w:color w:val="00FFFF"/>
                </w:rPr>
                <w:delText>de heer</w:delText>
              </w:r>
              <w:r w:rsidDel="00AD0FE9">
                <w:delText>’ of ‘</w:delText>
              </w:r>
              <w:r w:rsidRPr="004A7A56" w:rsidDel="00AD0FE9">
                <w:rPr>
                  <w:color w:val="00FFFF"/>
                </w:rPr>
                <w:delText>mevrouw</w:delText>
              </w:r>
              <w:r w:rsidDel="00AD0FE9">
                <w:delText>’ wordt gemaakt op basis van het geslacht van de persoon.</w:delText>
              </w:r>
            </w:del>
          </w:p>
          <w:p w14:paraId="4CEB77FE" w14:textId="1E415206" w:rsidR="00636E7C" w:rsidDel="00AD0FE9" w:rsidRDefault="00636E7C" w:rsidP="00A25189">
            <w:pPr>
              <w:pStyle w:val="streepje"/>
              <w:numPr>
                <w:ilvl w:val="0"/>
                <w:numId w:val="0"/>
              </w:numPr>
              <w:spacing w:line="240" w:lineRule="auto"/>
              <w:rPr>
                <w:del w:id="119" w:author="Groot, Karina de" w:date="2025-03-14T10:01:00Z" w16du:dateUtc="2025-03-14T09:01:00Z"/>
              </w:rPr>
            </w:pPr>
          </w:p>
          <w:p w14:paraId="006718C1" w14:textId="42A7F53D" w:rsidR="00636E7C" w:rsidDel="00AD0FE9" w:rsidRDefault="00636E7C" w:rsidP="00A25189">
            <w:pPr>
              <w:pStyle w:val="streepje"/>
              <w:numPr>
                <w:ilvl w:val="0"/>
                <w:numId w:val="0"/>
              </w:numPr>
              <w:spacing w:line="240" w:lineRule="atLeast"/>
              <w:rPr>
                <w:del w:id="120" w:author="Groot, Karina de" w:date="2025-03-14T10:01:00Z" w16du:dateUtc="2025-03-14T09:01:00Z"/>
              </w:rPr>
            </w:pPr>
            <w:del w:id="121" w:author="Groot, Karina de" w:date="2025-03-14T10:01:00Z" w16du:dateUtc="2025-03-14T09:01:00Z">
              <w:r w:rsidRPr="004A7A56" w:rsidDel="00AD0FE9">
                <w:rPr>
                  <w:lang w:val="nl-NL"/>
                </w:rPr>
                <w:delText>M</w:delText>
              </w:r>
              <w:r w:rsidDel="00AD0FE9">
                <w:delText>eer personen worden onderling gescheiden door een komma en de laatste twee door het woord ‘en’. De personen worden weergegeven in de volgorde zoals ze in de voorgaande tekst getoond zijn.</w:delText>
              </w:r>
            </w:del>
          </w:p>
          <w:p w14:paraId="0E2D508D" w14:textId="77777777" w:rsidR="00636E7C" w:rsidRDefault="00636E7C" w:rsidP="00A25189">
            <w:pPr>
              <w:pStyle w:val="streepje"/>
              <w:numPr>
                <w:ilvl w:val="0"/>
                <w:numId w:val="0"/>
              </w:numPr>
              <w:spacing w:line="240" w:lineRule="auto"/>
            </w:pPr>
          </w:p>
          <w:p w14:paraId="7B77D9AF" w14:textId="77777777" w:rsidR="00636E7C" w:rsidRDefault="00636E7C" w:rsidP="00A25189">
            <w:pPr>
              <w:pStyle w:val="streepje"/>
              <w:numPr>
                <w:ilvl w:val="0"/>
                <w:numId w:val="0"/>
              </w:numPr>
              <w:spacing w:line="240" w:lineRule="atLeast"/>
            </w:pPr>
            <w:r w:rsidRPr="004A7A56">
              <w:rPr>
                <w:u w:val="single"/>
              </w:rPr>
              <w:t>Mapping persoon ‘Hypotheekgever’:</w:t>
            </w:r>
          </w:p>
          <w:p w14:paraId="3FE6FA14"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B14A5B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022605CC"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7B90BF3" w14:textId="77777777" w:rsidR="00636E7C" w:rsidRPr="004A7A56" w:rsidRDefault="00636E7C" w:rsidP="00A25189">
            <w:pPr>
              <w:keepNext/>
              <w:rPr>
                <w:snapToGrid/>
                <w:kern w:val="0"/>
                <w:sz w:val="16"/>
                <w:szCs w:val="16"/>
                <w:lang w:eastAsia="nl-NL"/>
              </w:rPr>
            </w:pPr>
            <w:r w:rsidRPr="004A7A56">
              <w:rPr>
                <w:snapToGrid/>
                <w:kern w:val="0"/>
                <w:sz w:val="16"/>
                <w:szCs w:val="16"/>
                <w:lang w:eastAsia="nl-NL"/>
              </w:rPr>
              <w:t>of</w:t>
            </w:r>
          </w:p>
          <w:p w14:paraId="610C1C87"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28AF612B" w14:textId="77777777" w:rsidR="00636E7C" w:rsidRPr="004A7A56" w:rsidRDefault="00636E7C" w:rsidP="00A25189">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6B2F7C05"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17B5BE03"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24725AC" w14:textId="77777777" w:rsidR="00636E7C" w:rsidRPr="004A7A56" w:rsidRDefault="00636E7C" w:rsidP="00A25189">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6E7D143E"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4F7E89C8" w14:textId="77777777" w:rsidR="00636E7C" w:rsidRPr="004A7A56" w:rsidRDefault="00636E7C" w:rsidP="00A25189">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4788FDA"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Pr>
                <w:snapToGrid/>
                <w:kern w:val="0"/>
                <w:sz w:val="16"/>
                <w:szCs w:val="16"/>
                <w:lang w:eastAsia="nl-NL"/>
              </w:rPr>
              <w:t>h</w:t>
            </w:r>
            <w:r w:rsidRPr="004A7A56">
              <w:rPr>
                <w:snapToGrid/>
                <w:kern w:val="0"/>
                <w:sz w:val="16"/>
                <w:szCs w:val="16"/>
                <w:lang w:eastAsia="nl-NL"/>
              </w:rPr>
              <w:t>ypotheekgever’) of</w:t>
            </w:r>
          </w:p>
          <w:p w14:paraId="60338200"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30F11BE" w14:textId="77777777" w:rsidR="00636E7C" w:rsidRPr="004A7A56" w:rsidRDefault="00636E7C" w:rsidP="00A25189">
            <w:pPr>
              <w:autoSpaceDE w:val="0"/>
              <w:autoSpaceDN w:val="0"/>
              <w:adjustRightInd w:val="0"/>
              <w:spacing w:line="240" w:lineRule="auto"/>
              <w:rPr>
                <w:snapToGrid/>
                <w:kern w:val="0"/>
                <w:sz w:val="16"/>
                <w:szCs w:val="16"/>
                <w:lang w:eastAsia="nl-NL"/>
              </w:rPr>
            </w:pPr>
          </w:p>
          <w:p w14:paraId="64287466" w14:textId="77777777" w:rsidR="00636E7C" w:rsidRDefault="00636E7C" w:rsidP="00A25189">
            <w:pPr>
              <w:pStyle w:val="streepje"/>
              <w:numPr>
                <w:ilvl w:val="0"/>
                <w:numId w:val="0"/>
              </w:numPr>
              <w:spacing w:line="240" w:lineRule="auto"/>
            </w:pPr>
          </w:p>
          <w:p w14:paraId="7F0646BE" w14:textId="77777777" w:rsidR="00636E7C" w:rsidRPr="004A7A56" w:rsidRDefault="00636E7C" w:rsidP="00A25189">
            <w:pPr>
              <w:spacing w:line="240" w:lineRule="atLeast"/>
              <w:rPr>
                <w:rFonts w:cs="Arial"/>
                <w:snapToGrid/>
                <w:szCs w:val="18"/>
                <w:u w:val="single"/>
              </w:rPr>
            </w:pPr>
            <w:r w:rsidRPr="004A7A56">
              <w:rPr>
                <w:rFonts w:cs="Arial"/>
                <w:snapToGrid/>
                <w:szCs w:val="18"/>
                <w:u w:val="single"/>
              </w:rPr>
              <w:t>Mapping naam rechtspersoon:</w:t>
            </w:r>
          </w:p>
          <w:p w14:paraId="2ED4D120"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indien aanwezig</w:t>
            </w:r>
          </w:p>
          <w:p w14:paraId="356773E5" w14:textId="77777777" w:rsidR="00636E7C" w:rsidRPr="004A7A56" w:rsidRDefault="00636E7C" w:rsidP="00A25189">
            <w:pPr>
              <w:spacing w:line="240" w:lineRule="auto"/>
              <w:rPr>
                <w:sz w:val="16"/>
                <w:szCs w:val="16"/>
              </w:rPr>
            </w:pPr>
            <w:r w:rsidRPr="004A7A56">
              <w:rPr>
                <w:sz w:val="16"/>
                <w:szCs w:val="16"/>
              </w:rPr>
              <w:t>//IMKAD_Persoon/tia_AanduidingPersoon</w:t>
            </w:r>
          </w:p>
          <w:p w14:paraId="5CD5E5AA" w14:textId="77777777" w:rsidR="00636E7C" w:rsidRPr="004A7A56" w:rsidRDefault="00636E7C" w:rsidP="00A25189">
            <w:pPr>
              <w:spacing w:line="240" w:lineRule="auto"/>
              <w:rPr>
                <w:i/>
                <w:sz w:val="16"/>
                <w:szCs w:val="16"/>
              </w:rPr>
            </w:pPr>
            <w:r w:rsidRPr="004A7A56">
              <w:rPr>
                <w:i/>
                <w:sz w:val="16"/>
                <w:szCs w:val="16"/>
              </w:rPr>
              <w:t>-</w:t>
            </w:r>
            <w:r w:rsidRPr="004A7A56">
              <w:rPr>
                <w:sz w:val="16"/>
                <w:szCs w:val="16"/>
              </w:rPr>
              <w:t>anders</w:t>
            </w:r>
          </w:p>
          <w:p w14:paraId="14D8A3EB" w14:textId="77777777" w:rsidR="00636E7C" w:rsidRPr="004A7A56" w:rsidRDefault="00636E7C" w:rsidP="00A25189">
            <w:pPr>
              <w:spacing w:line="240" w:lineRule="auto"/>
              <w:rPr>
                <w:rFonts w:cs="Arial"/>
                <w:sz w:val="16"/>
                <w:szCs w:val="16"/>
              </w:rPr>
            </w:pPr>
            <w:r w:rsidRPr="004A7A56">
              <w:rPr>
                <w:sz w:val="16"/>
                <w:szCs w:val="16"/>
              </w:rPr>
              <w:t>//IMKAD_Persoon/tia_Gegevens/NHR_Rechtspersoon/</w:t>
            </w:r>
          </w:p>
          <w:p w14:paraId="56153D32" w14:textId="77777777" w:rsidR="00636E7C" w:rsidRPr="004A7A56" w:rsidRDefault="00636E7C" w:rsidP="00A25189">
            <w:pPr>
              <w:spacing w:line="240" w:lineRule="auto"/>
              <w:ind w:left="227"/>
              <w:rPr>
                <w:sz w:val="16"/>
                <w:szCs w:val="16"/>
              </w:rPr>
            </w:pPr>
            <w:r w:rsidRPr="004A7A56">
              <w:rPr>
                <w:sz w:val="16"/>
                <w:szCs w:val="16"/>
              </w:rPr>
              <w:t>./statutaireNaam</w:t>
            </w:r>
          </w:p>
          <w:p w14:paraId="07D9844E" w14:textId="77777777" w:rsidR="00636E7C" w:rsidRPr="004A7A56" w:rsidRDefault="00636E7C" w:rsidP="00A25189">
            <w:pPr>
              <w:spacing w:line="240" w:lineRule="auto"/>
              <w:rPr>
                <w:sz w:val="16"/>
                <w:szCs w:val="16"/>
              </w:rPr>
            </w:pPr>
          </w:p>
          <w:p w14:paraId="3EB54F58"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CB1C6D9" w14:textId="77777777" w:rsidR="00636E7C" w:rsidRPr="004A7A56" w:rsidRDefault="00636E7C" w:rsidP="00A25189">
            <w:pPr>
              <w:spacing w:line="240" w:lineRule="auto"/>
              <w:rPr>
                <w:sz w:val="16"/>
                <w:szCs w:val="16"/>
              </w:rPr>
            </w:pPr>
            <w:r w:rsidRPr="004A7A56">
              <w:rPr>
                <w:sz w:val="16"/>
                <w:szCs w:val="16"/>
              </w:rPr>
              <w:t>-indien aanwezig</w:t>
            </w:r>
          </w:p>
          <w:p w14:paraId="5B26518A" w14:textId="77777777" w:rsidR="00636E7C" w:rsidRPr="004A7A56" w:rsidRDefault="00636E7C" w:rsidP="00A25189">
            <w:pPr>
              <w:spacing w:line="240" w:lineRule="auto"/>
              <w:rPr>
                <w:sz w:val="16"/>
                <w:szCs w:val="16"/>
              </w:rPr>
            </w:pPr>
            <w:r w:rsidRPr="004A7A56">
              <w:rPr>
                <w:sz w:val="16"/>
                <w:szCs w:val="16"/>
              </w:rPr>
              <w:t>//IMKAD_Persoon/tia_Gegevens/IMKAD_KadNatuurlijkPersoon</w:t>
            </w:r>
          </w:p>
          <w:p w14:paraId="68130BBF" w14:textId="77777777" w:rsidR="00636E7C" w:rsidRPr="004A7A56" w:rsidRDefault="00636E7C" w:rsidP="00A25189">
            <w:pPr>
              <w:spacing w:line="240" w:lineRule="auto"/>
              <w:ind w:left="227"/>
              <w:rPr>
                <w:sz w:val="16"/>
                <w:szCs w:val="16"/>
              </w:rPr>
            </w:pPr>
            <w:r w:rsidRPr="004A7A56">
              <w:rPr>
                <w:sz w:val="16"/>
                <w:szCs w:val="16"/>
              </w:rPr>
              <w:t>./voornamen</w:t>
            </w:r>
          </w:p>
          <w:p w14:paraId="3DB69ED0" w14:textId="77777777" w:rsidR="00636E7C" w:rsidRPr="004A7A56" w:rsidRDefault="00636E7C" w:rsidP="00A25189">
            <w:pPr>
              <w:spacing w:line="240" w:lineRule="auto"/>
              <w:ind w:left="227"/>
              <w:rPr>
                <w:sz w:val="16"/>
                <w:szCs w:val="16"/>
              </w:rPr>
            </w:pPr>
            <w:r w:rsidRPr="004A7A56">
              <w:rPr>
                <w:sz w:val="16"/>
                <w:szCs w:val="16"/>
              </w:rPr>
              <w:t>./voorvoegselsgeslachtsnaam</w:t>
            </w:r>
          </w:p>
          <w:p w14:paraId="21F77824" w14:textId="77777777" w:rsidR="00636E7C" w:rsidRPr="004A7A56" w:rsidRDefault="00636E7C" w:rsidP="00A25189">
            <w:pPr>
              <w:spacing w:line="240" w:lineRule="auto"/>
              <w:ind w:left="227"/>
              <w:rPr>
                <w:sz w:val="16"/>
                <w:szCs w:val="16"/>
              </w:rPr>
            </w:pPr>
            <w:r w:rsidRPr="004A7A56">
              <w:rPr>
                <w:sz w:val="16"/>
                <w:szCs w:val="16"/>
              </w:rPr>
              <w:t>./geslachtsnaam</w:t>
            </w:r>
          </w:p>
          <w:p w14:paraId="2DC8CA1B" w14:textId="77777777" w:rsidR="00636E7C" w:rsidRPr="004A7A56" w:rsidRDefault="00636E7C" w:rsidP="00A25189">
            <w:pPr>
              <w:spacing w:line="240" w:lineRule="auto"/>
              <w:rPr>
                <w:sz w:val="16"/>
                <w:szCs w:val="16"/>
              </w:rPr>
            </w:pPr>
            <w:r w:rsidRPr="004A7A56">
              <w:rPr>
                <w:sz w:val="16"/>
                <w:szCs w:val="16"/>
              </w:rPr>
              <w:t>-anders</w:t>
            </w:r>
          </w:p>
          <w:p w14:paraId="0AFE3D29"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567D0F15" w14:textId="77777777" w:rsidR="00636E7C" w:rsidRPr="004A7A56" w:rsidRDefault="00636E7C" w:rsidP="00A25189">
            <w:pPr>
              <w:spacing w:line="240" w:lineRule="auto"/>
              <w:ind w:left="227"/>
              <w:rPr>
                <w:sz w:val="16"/>
                <w:szCs w:val="16"/>
              </w:rPr>
            </w:pPr>
            <w:r w:rsidRPr="004A7A56">
              <w:rPr>
                <w:sz w:val="16"/>
                <w:szCs w:val="16"/>
              </w:rPr>
              <w:t>./naam/voornamen</w:t>
            </w:r>
          </w:p>
          <w:p w14:paraId="16B87385" w14:textId="77777777" w:rsidR="00636E7C" w:rsidRPr="004A7A56" w:rsidRDefault="00636E7C" w:rsidP="00A25189">
            <w:pPr>
              <w:spacing w:line="240" w:lineRule="auto"/>
              <w:ind w:left="227"/>
              <w:rPr>
                <w:sz w:val="16"/>
                <w:szCs w:val="16"/>
              </w:rPr>
            </w:pPr>
            <w:r w:rsidRPr="004A7A56">
              <w:rPr>
                <w:sz w:val="16"/>
                <w:szCs w:val="16"/>
              </w:rPr>
              <w:lastRenderedPageBreak/>
              <w:t>./tia_VoorvoegselsNaam</w:t>
            </w:r>
          </w:p>
          <w:p w14:paraId="3D347575" w14:textId="77777777" w:rsidR="00636E7C" w:rsidRPr="004A7A56" w:rsidRDefault="00636E7C" w:rsidP="00A25189">
            <w:pPr>
              <w:spacing w:line="240" w:lineRule="auto"/>
              <w:ind w:left="227"/>
              <w:rPr>
                <w:sz w:val="16"/>
                <w:szCs w:val="16"/>
              </w:rPr>
            </w:pPr>
            <w:r w:rsidRPr="004A7A56">
              <w:rPr>
                <w:sz w:val="16"/>
                <w:szCs w:val="16"/>
              </w:rPr>
              <w:t>./tia_NaamZonderVoorvoegsels</w:t>
            </w:r>
          </w:p>
          <w:p w14:paraId="208ACF90" w14:textId="77777777" w:rsidR="00636E7C" w:rsidRPr="0036404C" w:rsidRDefault="00636E7C" w:rsidP="00A25189">
            <w:pPr>
              <w:pStyle w:val="streepje"/>
              <w:numPr>
                <w:ilvl w:val="0"/>
                <w:numId w:val="0"/>
              </w:numPr>
              <w:spacing w:line="240" w:lineRule="auto"/>
            </w:pPr>
          </w:p>
          <w:p w14:paraId="08499AC9" w14:textId="77777777" w:rsidR="00636E7C" w:rsidRPr="004A7A56" w:rsidRDefault="00636E7C" w:rsidP="00A25189">
            <w:pPr>
              <w:spacing w:line="240" w:lineRule="auto"/>
              <w:rPr>
                <w:szCs w:val="18"/>
                <w:u w:val="single"/>
              </w:rPr>
            </w:pPr>
            <w:r w:rsidRPr="004A7A56">
              <w:rPr>
                <w:szCs w:val="18"/>
                <w:u w:val="single"/>
              </w:rPr>
              <w:t>Mapping geslacht ingezetene (in beide gevallen):</w:t>
            </w:r>
          </w:p>
          <w:p w14:paraId="0AC3D1D6" w14:textId="77777777" w:rsidR="00636E7C" w:rsidRPr="004A7A56" w:rsidRDefault="00636E7C" w:rsidP="00A25189">
            <w:pPr>
              <w:spacing w:line="240" w:lineRule="auto"/>
              <w:rPr>
                <w:sz w:val="16"/>
                <w:szCs w:val="16"/>
              </w:rPr>
            </w:pPr>
            <w:r w:rsidRPr="004A7A56">
              <w:rPr>
                <w:sz w:val="16"/>
                <w:szCs w:val="16"/>
              </w:rPr>
              <w:t>//IMKAD_Persoon/tia_Gegevens/GBA_Ingezetene/</w:t>
            </w:r>
          </w:p>
          <w:p w14:paraId="1555B6CB" w14:textId="77777777" w:rsidR="00636E7C" w:rsidRPr="004A7A56" w:rsidRDefault="00636E7C" w:rsidP="00A25189">
            <w:pPr>
              <w:spacing w:line="240" w:lineRule="auto"/>
              <w:ind w:left="227"/>
              <w:rPr>
                <w:sz w:val="16"/>
                <w:szCs w:val="16"/>
              </w:rPr>
            </w:pPr>
            <w:r w:rsidRPr="004A7A56">
              <w:rPr>
                <w:sz w:val="16"/>
                <w:szCs w:val="16"/>
              </w:rPr>
              <w:t>./geslacht</w:t>
            </w:r>
          </w:p>
          <w:p w14:paraId="14523821" w14:textId="77777777" w:rsidR="00636E7C" w:rsidRPr="004A7A56" w:rsidRDefault="00636E7C" w:rsidP="00A25189">
            <w:pPr>
              <w:spacing w:line="240" w:lineRule="auto"/>
              <w:rPr>
                <w:sz w:val="16"/>
                <w:szCs w:val="16"/>
              </w:rPr>
            </w:pPr>
          </w:p>
          <w:p w14:paraId="31400E2D" w14:textId="77777777" w:rsidR="00636E7C" w:rsidRPr="004A7A56" w:rsidRDefault="00636E7C" w:rsidP="00A25189">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016C9311" w14:textId="77777777" w:rsidR="00636E7C" w:rsidRPr="004A7A56" w:rsidRDefault="00636E7C" w:rsidP="00A25189">
            <w:pPr>
              <w:spacing w:line="240" w:lineRule="auto"/>
              <w:rPr>
                <w:sz w:val="16"/>
              </w:rPr>
            </w:pPr>
            <w:r w:rsidRPr="004A7A56">
              <w:rPr>
                <w:sz w:val="16"/>
                <w:szCs w:val="16"/>
              </w:rPr>
              <w:t>//IMKAD_Persoon /IMKAD</w:t>
            </w:r>
            <w:r w:rsidRPr="004A7A56">
              <w:rPr>
                <w:sz w:val="16"/>
              </w:rPr>
              <w:t>_NietIngezetene/</w:t>
            </w:r>
          </w:p>
          <w:p w14:paraId="3D52A7ED" w14:textId="77777777" w:rsidR="00636E7C" w:rsidRPr="004A7A56" w:rsidRDefault="00636E7C" w:rsidP="00A25189">
            <w:pPr>
              <w:spacing w:line="240" w:lineRule="auto"/>
              <w:ind w:left="227"/>
              <w:rPr>
                <w:sz w:val="16"/>
                <w:szCs w:val="16"/>
              </w:rPr>
            </w:pPr>
            <w:r w:rsidRPr="004A7A56">
              <w:rPr>
                <w:sz w:val="16"/>
              </w:rPr>
              <w:t>./</w:t>
            </w:r>
            <w:r w:rsidRPr="004A7A56">
              <w:rPr>
                <w:sz w:val="16"/>
                <w:szCs w:val="16"/>
              </w:rPr>
              <w:t>voornamen</w:t>
            </w:r>
          </w:p>
          <w:p w14:paraId="27010425" w14:textId="77777777" w:rsidR="00636E7C" w:rsidRPr="004A7A56" w:rsidRDefault="00636E7C" w:rsidP="00A25189">
            <w:pPr>
              <w:spacing w:line="240" w:lineRule="auto"/>
              <w:ind w:left="227"/>
              <w:rPr>
                <w:sz w:val="16"/>
                <w:szCs w:val="16"/>
              </w:rPr>
            </w:pPr>
            <w:r w:rsidRPr="004A7A56">
              <w:rPr>
                <w:sz w:val="16"/>
                <w:szCs w:val="16"/>
              </w:rPr>
              <w:t>./voorvoegsels</w:t>
            </w:r>
          </w:p>
          <w:p w14:paraId="6D08C499" w14:textId="77777777" w:rsidR="00636E7C" w:rsidRPr="004A7A56" w:rsidRDefault="00636E7C" w:rsidP="00A25189">
            <w:pPr>
              <w:spacing w:line="240" w:lineRule="auto"/>
              <w:ind w:left="227"/>
              <w:rPr>
                <w:sz w:val="16"/>
                <w:szCs w:val="16"/>
              </w:rPr>
            </w:pPr>
            <w:r w:rsidRPr="004A7A56">
              <w:rPr>
                <w:sz w:val="16"/>
                <w:szCs w:val="16"/>
              </w:rPr>
              <w:t>./geslachtsnaam</w:t>
            </w:r>
          </w:p>
          <w:p w14:paraId="046B1487" w14:textId="77777777" w:rsidR="00636E7C" w:rsidRPr="004A7A56" w:rsidRDefault="00636E7C" w:rsidP="00A25189">
            <w:pPr>
              <w:spacing w:line="240" w:lineRule="auto"/>
              <w:ind w:left="227"/>
              <w:rPr>
                <w:rFonts w:cs="Arial"/>
                <w:snapToGrid/>
                <w:kern w:val="0"/>
                <w:szCs w:val="18"/>
                <w:lang w:eastAsia="nl-NL"/>
              </w:rPr>
            </w:pPr>
            <w:r w:rsidRPr="004A7A56">
              <w:rPr>
                <w:sz w:val="16"/>
                <w:szCs w:val="16"/>
              </w:rPr>
              <w:t>./geslacht</w:t>
            </w:r>
          </w:p>
          <w:p w14:paraId="1AFF24BC" w14:textId="77777777" w:rsidR="00636E7C" w:rsidRPr="004A7A56" w:rsidRDefault="00636E7C" w:rsidP="00A25189">
            <w:pPr>
              <w:autoSpaceDE w:val="0"/>
              <w:autoSpaceDN w:val="0"/>
              <w:adjustRightInd w:val="0"/>
              <w:spacing w:line="240" w:lineRule="auto"/>
              <w:rPr>
                <w:sz w:val="16"/>
                <w:szCs w:val="16"/>
              </w:rPr>
            </w:pPr>
          </w:p>
        </w:tc>
      </w:tr>
      <w:tr w:rsidR="00636E7C" w:rsidRPr="00051929" w14:paraId="11562922" w14:textId="77777777" w:rsidTr="00A25189">
        <w:tc>
          <w:tcPr>
            <w:tcW w:w="2282" w:type="pct"/>
            <w:shd w:val="clear" w:color="auto" w:fill="auto"/>
          </w:tcPr>
          <w:p w14:paraId="781E4C6A" w14:textId="77777777" w:rsidR="00636E7C" w:rsidRPr="00625689" w:rsidRDefault="00636E7C" w:rsidP="00A25189">
            <w:pPr>
              <w:rPr>
                <w:rFonts w:cs="Arial"/>
                <w:szCs w:val="18"/>
              </w:rPr>
            </w:pPr>
            <w:r w:rsidRPr="00625689">
              <w:rPr>
                <w:rFonts w:cs="Arial"/>
                <w:color w:val="800080"/>
                <w:szCs w:val="18"/>
              </w:rPr>
              <w:lastRenderedPageBreak/>
              <w:t>voornoemd,</w:t>
            </w:r>
          </w:p>
        </w:tc>
        <w:tc>
          <w:tcPr>
            <w:tcW w:w="2718" w:type="pct"/>
            <w:shd w:val="clear" w:color="auto" w:fill="auto"/>
          </w:tcPr>
          <w:p w14:paraId="3D667AE4" w14:textId="77777777" w:rsidR="00636E7C" w:rsidRDefault="00636E7C" w:rsidP="00A25189">
            <w:pPr>
              <w:keepNext/>
            </w:pPr>
            <w:r>
              <w:t>Optionele tekst.</w:t>
            </w:r>
          </w:p>
          <w:p w14:paraId="1F854463" w14:textId="77777777" w:rsidR="00636E7C" w:rsidRDefault="00636E7C" w:rsidP="00A25189">
            <w:pPr>
              <w:keepNext/>
            </w:pPr>
          </w:p>
          <w:p w14:paraId="569D4F59" w14:textId="77777777" w:rsidR="00636E7C" w:rsidRDefault="00636E7C" w:rsidP="00A25189">
            <w:pPr>
              <w:pStyle w:val="streepje"/>
              <w:numPr>
                <w:ilvl w:val="0"/>
                <w:numId w:val="0"/>
              </w:numPr>
            </w:pPr>
            <w:r w:rsidRPr="004A7A56">
              <w:rPr>
                <w:u w:val="single"/>
              </w:rPr>
              <w:t>Mapping</w:t>
            </w:r>
            <w:r w:rsidRPr="00AF2256">
              <w:t>:</w:t>
            </w:r>
          </w:p>
          <w:p w14:paraId="6BF9EAD0" w14:textId="77777777" w:rsidR="00636E7C" w:rsidRPr="004A7A56" w:rsidRDefault="00636E7C" w:rsidP="00A25189">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DB21376" w14:textId="77777777" w:rsidR="00636E7C" w:rsidRPr="004A7A56" w:rsidRDefault="00636E7C" w:rsidP="00A25189">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63A19744" w14:textId="77777777" w:rsidR="00636E7C" w:rsidRPr="004A7A56" w:rsidRDefault="00636E7C" w:rsidP="00A25189">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./tagNaam(‘k_HypotheekgeverVoornoemd’)</w:t>
            </w:r>
          </w:p>
          <w:p w14:paraId="49350037" w14:textId="77777777" w:rsidR="00636E7C" w:rsidRDefault="00636E7C" w:rsidP="00A25189">
            <w:pPr>
              <w:autoSpaceDE w:val="0"/>
              <w:autoSpaceDN w:val="0"/>
              <w:adjustRightInd w:val="0"/>
              <w:spacing w:line="240" w:lineRule="auto"/>
              <w:ind w:left="227"/>
            </w:pPr>
            <w:r w:rsidRPr="004A7A56">
              <w:rPr>
                <w:snapToGrid/>
                <w:kern w:val="0"/>
                <w:sz w:val="16"/>
                <w:szCs w:val="16"/>
                <w:lang w:eastAsia="nl-NL"/>
              </w:rPr>
              <w:tab/>
              <w:t>./tekst(‘voornoemd’)</w:t>
            </w:r>
          </w:p>
        </w:tc>
      </w:tr>
    </w:tbl>
    <w:p w14:paraId="3174A716" w14:textId="77777777" w:rsidR="00636E7C" w:rsidRPr="00445131" w:rsidRDefault="00636E7C" w:rsidP="00445131">
      <w:pPr>
        <w:pStyle w:val="Kop6"/>
        <w:rPr>
          <w:rFonts w:cs="Arial"/>
          <w:bCs/>
          <w:szCs w:val="18"/>
        </w:rPr>
      </w:pPr>
      <w:r w:rsidRPr="00445131">
        <w:rPr>
          <w:rFonts w:ascii="Arial" w:hAnsi="Arial" w:cs="Arial"/>
          <w:b w:val="0"/>
          <w:bCs/>
          <w:i/>
          <w:iCs/>
          <w:sz w:val="18"/>
          <w:szCs w:val="18"/>
        </w:rPr>
        <w:t>Afsluiting Hypotheekgever</w:t>
      </w:r>
    </w:p>
    <w:p w14:paraId="633AD77F" w14:textId="77777777" w:rsidR="00636E7C" w:rsidRDefault="00636E7C" w:rsidP="00636E7C">
      <w:r>
        <w:t>Deze tekst wordt altijd getoond als afsluiting van hypotheekgever.</w:t>
      </w:r>
    </w:p>
    <w:tbl>
      <w:tblPr>
        <w:tblW w:w="503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5762"/>
        <w:gridCol w:w="6862"/>
      </w:tblGrid>
      <w:tr w:rsidR="00636E7C" w:rsidRPr="00B30791" w14:paraId="7A9099CE" w14:textId="77777777" w:rsidTr="00A25189">
        <w:tc>
          <w:tcPr>
            <w:tcW w:w="2282" w:type="pct"/>
            <w:shd w:val="clear" w:color="auto" w:fill="auto"/>
          </w:tcPr>
          <w:p w14:paraId="636A218A" w14:textId="6E7E740E" w:rsidR="00636E7C" w:rsidRPr="00674738" w:rsidRDefault="00674738" w:rsidP="00A25189">
            <w:pPr>
              <w:rPr>
                <w:color w:val="339966"/>
                <w:szCs w:val="18"/>
              </w:rPr>
            </w:pPr>
            <w:r w:rsidRPr="006879F9">
              <w:rPr>
                <w:rFonts w:cs="Arial"/>
                <w:color w:val="339966"/>
                <w:szCs w:val="18"/>
              </w:rPr>
              <w:t>hierna</w:t>
            </w:r>
            <w:r w:rsidRPr="006879F9">
              <w:rPr>
                <w:rFonts w:cs="Arial"/>
                <w:color w:val="FF0000"/>
                <w:szCs w:val="18"/>
              </w:rPr>
              <w:t xml:space="preserve"> </w:t>
            </w:r>
            <w:r w:rsidRPr="006879F9">
              <w:rPr>
                <w:rFonts w:cs="Arial"/>
                <w:color w:val="339966"/>
                <w:szCs w:val="18"/>
              </w:rPr>
              <w:t>ook te noemen:</w:t>
            </w:r>
            <w:r w:rsidRPr="006879F9">
              <w:rPr>
                <w:rFonts w:cs="Arial"/>
                <w:color w:val="800080"/>
                <w:szCs w:val="18"/>
              </w:rPr>
              <w:t xml:space="preserve"> </w:t>
            </w:r>
            <w:r w:rsidR="004E64D2">
              <w:rPr>
                <w:rFonts w:cs="Arial"/>
                <w:color w:val="800080"/>
                <w:szCs w:val="18"/>
              </w:rPr>
              <w:t>(t</w:t>
            </w:r>
            <w:r w:rsidRPr="006879F9">
              <w:rPr>
                <w:rFonts w:cs="Arial"/>
                <w:color w:val="800080"/>
                <w:szCs w:val="18"/>
              </w:rPr>
              <w:t>ezamen en waar van toepassing ook ieder afzonderlijk</w:t>
            </w:r>
            <w:r w:rsidR="004E64D2">
              <w:rPr>
                <w:rFonts w:cs="Arial"/>
                <w:color w:val="800080"/>
                <w:szCs w:val="18"/>
              </w:rPr>
              <w:t>)</w:t>
            </w:r>
            <w:r w:rsidRPr="006879F9">
              <w:rPr>
                <w:rFonts w:cs="Arial"/>
                <w:color w:val="339966"/>
                <w:szCs w:val="18"/>
              </w:rPr>
              <w:t xml:space="preserve"> ‘hypotheekgever’</w:t>
            </w:r>
          </w:p>
        </w:tc>
        <w:tc>
          <w:tcPr>
            <w:tcW w:w="2718" w:type="pct"/>
            <w:shd w:val="clear" w:color="auto" w:fill="auto"/>
          </w:tcPr>
          <w:p w14:paraId="79959561" w14:textId="77777777" w:rsidR="00636E7C" w:rsidRPr="004A7A56" w:rsidRDefault="00636E7C" w:rsidP="00A25189">
            <w:pPr>
              <w:rPr>
                <w:i/>
              </w:rPr>
            </w:pPr>
            <w:r>
              <w:t>Vaste tekst</w:t>
            </w:r>
            <w:r w:rsidRPr="004A7A56">
              <w:rPr>
                <w:szCs w:val="18"/>
              </w:rPr>
              <w:t>, waarbij de paarse tekst weggelaten wordt als er in het voorgaande maar één persoon is vermeld.</w:t>
            </w:r>
          </w:p>
        </w:tc>
      </w:tr>
    </w:tbl>
    <w:p w14:paraId="18695F83" w14:textId="77777777" w:rsidR="00636E7C" w:rsidRPr="001E2AFE" w:rsidRDefault="00636E7C" w:rsidP="00636E7C"/>
    <w:p w14:paraId="30152F9E" w14:textId="77D0CF6E" w:rsidR="00636E7C" w:rsidRDefault="004A551E" w:rsidP="00445131">
      <w:pPr>
        <w:tabs>
          <w:tab w:val="left" w:pos="1060"/>
        </w:tabs>
      </w:pPr>
      <w:r>
        <w:tab/>
      </w:r>
    </w:p>
    <w:p w14:paraId="53A030B0" w14:textId="77777777" w:rsidR="00900C94" w:rsidRDefault="009D5D2C" w:rsidP="00445131">
      <w:pPr>
        <w:pStyle w:val="Kop3"/>
      </w:pPr>
      <w:bookmarkStart w:id="122" w:name="_Toc66968799"/>
      <w:r>
        <w:t>Hypotheekb</w:t>
      </w:r>
      <w:r w:rsidR="00900C94">
        <w:t>ank</w:t>
      </w:r>
      <w:bookmarkEnd w:id="12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45"/>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07EF4ED0" w:rsidR="00BA7A59" w:rsidRPr="00194473" w:rsidRDefault="00BA7A59" w:rsidP="00D87D89">
            <w:pPr>
              <w:rPr>
                <w:rFonts w:cs="Arial"/>
                <w:bCs/>
                <w:color w:val="FF0000"/>
                <w:szCs w:val="18"/>
                <w:lang w:val="en-US"/>
              </w:rPr>
            </w:pPr>
            <w:r w:rsidRPr="00194473">
              <w:rPr>
                <w:rFonts w:cs="Arial"/>
                <w:bCs/>
                <w:color w:val="FF0000"/>
                <w:szCs w:val="18"/>
                <w:lang w:val="en-US"/>
              </w:rPr>
              <w:t>2.</w:t>
            </w:r>
            <w:r w:rsidR="004233EB">
              <w:rPr>
                <w:rFonts w:cs="Arial"/>
                <w:bCs/>
                <w:color w:val="FF0000"/>
                <w:szCs w:val="18"/>
                <w:lang w:val="en-US"/>
              </w:rPr>
              <w:t xml:space="preserve">   </w:t>
            </w:r>
          </w:p>
        </w:tc>
        <w:tc>
          <w:tcPr>
            <w:tcW w:w="2606" w:type="pct"/>
            <w:shd w:val="clear" w:color="auto" w:fill="auto"/>
          </w:tcPr>
          <w:p w14:paraId="5E790B68" w14:textId="6C756A4B" w:rsidR="009764F4"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r w:rsidR="004233EB">
              <w:rPr>
                <w:szCs w:val="18"/>
                <w:lang w:val="nl"/>
              </w:rPr>
              <w:t xml:space="preserve"> </w:t>
            </w:r>
          </w:p>
          <w:p w14:paraId="135FF47A" w14:textId="77777777" w:rsidR="00546DF3" w:rsidRDefault="00546DF3" w:rsidP="009764F4">
            <w:pPr>
              <w:autoSpaceDE w:val="0"/>
              <w:autoSpaceDN w:val="0"/>
              <w:adjustRightInd w:val="0"/>
              <w:spacing w:line="240" w:lineRule="auto"/>
              <w:rPr>
                <w:szCs w:val="18"/>
                <w:lang w:val="nl"/>
              </w:rPr>
            </w:pPr>
          </w:p>
          <w:p w14:paraId="6CAB54F7" w14:textId="225E3690"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384611A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0F1857">
              <w:rPr>
                <w:kern w:val="0"/>
                <w:sz w:val="16"/>
                <w:szCs w:val="16"/>
                <w:lang w:eastAsia="nl-NL"/>
              </w:rPr>
              <w:t>schuldeiseres</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lastRenderedPageBreak/>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2F8FA97E" w:rsidR="00BA7A59" w:rsidRPr="00194473" w:rsidRDefault="00056403" w:rsidP="00FC6ED9">
            <w:pPr>
              <w:ind w:left="301"/>
              <w:rPr>
                <w:rFonts w:cs="Arial"/>
                <w:bCs/>
                <w:color w:val="800080"/>
                <w:szCs w:val="18"/>
              </w:rPr>
            </w:pPr>
            <w:r>
              <w:rPr>
                <w:rFonts w:cs="Arial"/>
                <w:szCs w:val="18"/>
              </w:rPr>
              <w:t xml:space="preserve">    </w:t>
            </w:r>
            <w:r w:rsidR="006C40FE">
              <w:rPr>
                <w:rFonts w:cs="Arial"/>
                <w:color w:val="FF0000"/>
                <w:szCs w:val="18"/>
                <w:highlight w:val="yellow"/>
              </w:rPr>
              <w:t>T</w:t>
            </w:r>
            <w:r w:rsidR="00FC6ED9" w:rsidRPr="00194473">
              <w:rPr>
                <w:rFonts w:cs="Arial"/>
                <w:color w:val="FF0000"/>
                <w:szCs w:val="18"/>
                <w:highlight w:val="yellow"/>
              </w:rPr>
              <w:t>EKSTBLOK RECHTSPERSOON</w:t>
            </w:r>
            <w:r w:rsidR="00BA7A59" w:rsidRPr="00194473">
              <w:rPr>
                <w:rFonts w:cs="Arial"/>
                <w:color w:val="FF0000"/>
                <w:szCs w:val="18"/>
              </w:rPr>
              <w:t xml:space="preserve"> </w:t>
            </w:r>
          </w:p>
        </w:tc>
        <w:tc>
          <w:tcPr>
            <w:tcW w:w="2606" w:type="pct"/>
            <w:shd w:val="clear" w:color="auto" w:fill="auto"/>
          </w:tcPr>
          <w:p w14:paraId="3A29486A" w14:textId="1EB71E84"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w:t>
            </w:r>
            <w:r w:rsidR="00B95357" w:rsidRPr="00B95357">
              <w:rPr>
                <w:rFonts w:cs="Arial"/>
                <w:color w:val="000000"/>
                <w:szCs w:val="18"/>
                <w:lang w:eastAsia="nl-NL"/>
              </w:rPr>
              <w:t>d</w:t>
            </w:r>
            <w:r w:rsidR="00B95357" w:rsidRPr="00B95357">
              <w:rPr>
                <w:rFonts w:cs="Arial"/>
                <w:szCs w:val="18"/>
                <w:lang w:eastAsia="nl-NL"/>
              </w:rPr>
              <w:t>e naamloze vennootschap Nationale-Nederlanden Bank N.V.</w:t>
            </w:r>
            <w:r w:rsidR="00056403">
              <w:rPr>
                <w:rFonts w:cs="Arial"/>
                <w:szCs w:val="18"/>
                <w:lang w:eastAsia="nl-NL"/>
              </w:rPr>
              <w:t xml:space="preserve"> of </w:t>
            </w:r>
            <w:r w:rsidR="00056403">
              <w:rPr>
                <w:rFonts w:cs="Arial"/>
                <w:szCs w:val="18"/>
              </w:rPr>
              <w:t xml:space="preserve">van </w:t>
            </w:r>
            <w:r w:rsidR="00056403" w:rsidRPr="00B95357">
              <w:rPr>
                <w:rFonts w:cs="Arial"/>
                <w:szCs w:val="18"/>
                <w:lang w:eastAsia="nl-NL"/>
              </w:rPr>
              <w:t>de naamloze vennootschap Nationale-Nederlanden Levensverzekering Maatschappij N.V.</w:t>
            </w:r>
            <w:r w:rsidR="00056403" w:rsidRPr="00B95357">
              <w:rPr>
                <w:rFonts w:cs="Arial"/>
                <w:szCs w:val="18"/>
              </w:rPr>
              <w:t>.</w:t>
            </w:r>
          </w:p>
          <w:p w14:paraId="7FC034F4" w14:textId="77777777" w:rsidR="00D87D89" w:rsidRDefault="00D87D89" w:rsidP="00BA7A59">
            <w:pPr>
              <w:autoSpaceDE w:val="0"/>
              <w:autoSpaceDN w:val="0"/>
              <w:adjustRightInd w:val="0"/>
              <w:spacing w:line="240" w:lineRule="auto"/>
              <w:rPr>
                <w:rFonts w:cs="Arial"/>
                <w:szCs w:val="18"/>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lastRenderedPageBreak/>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t>;</w:t>
            </w:r>
          </w:p>
        </w:tc>
        <w:tc>
          <w:tcPr>
            <w:tcW w:w="2606" w:type="pct"/>
            <w:shd w:val="clear" w:color="auto" w:fill="auto"/>
          </w:tcPr>
          <w:p w14:paraId="257BD290" w14:textId="77777777" w:rsidR="008C2F7D" w:rsidRDefault="008C2F7D" w:rsidP="00194473">
            <w:pPr>
              <w:spacing w:before="72"/>
            </w:pPr>
            <w:r>
              <w:t>Vaste tekst.</w:t>
            </w:r>
          </w:p>
          <w:p w14:paraId="7C126E9D" w14:textId="485FFD0E" w:rsidR="00EF5F9A" w:rsidRDefault="00EF5F9A" w:rsidP="00194473">
            <w:pPr>
              <w:spacing w:before="72"/>
            </w:pPr>
          </w:p>
        </w:tc>
      </w:tr>
      <w:tr w:rsidR="00BA7A59" w:rsidRPr="00123774" w14:paraId="4831033F" w14:textId="77777777" w:rsidTr="00DB7FA4">
        <w:trPr>
          <w:trHeight w:val="125"/>
        </w:trPr>
        <w:tc>
          <w:tcPr>
            <w:tcW w:w="2394" w:type="pct"/>
            <w:shd w:val="clear" w:color="auto" w:fill="auto"/>
          </w:tcPr>
          <w:p w14:paraId="60DB7543" w14:textId="77777777" w:rsidR="000F2E03" w:rsidRPr="000F2E03" w:rsidRDefault="000F2E03" w:rsidP="000F2E03">
            <w:pPr>
              <w:widowControl w:val="0"/>
              <w:tabs>
                <w:tab w:val="left" w:pos="-1440"/>
                <w:tab w:val="left" w:pos="-720"/>
              </w:tabs>
              <w:suppressAutoHyphens/>
              <w:snapToGrid w:val="0"/>
              <w:spacing w:line="240" w:lineRule="atLeast"/>
              <w:ind w:left="284"/>
              <w:rPr>
                <w:rFonts w:cs="Arial"/>
                <w:color w:val="FF0000"/>
                <w:szCs w:val="18"/>
                <w:lang w:eastAsia="nl-NL"/>
              </w:rPr>
            </w:pPr>
            <w:r w:rsidRPr="000F2E03">
              <w:rPr>
                <w:rFonts w:cs="Arial"/>
                <w:color w:val="FF0000"/>
                <w:szCs w:val="18"/>
                <w:lang w:eastAsia="nl-NL"/>
              </w:rPr>
              <w:t>hierna ook te noemen ’schuldeiseres’, alsmede haar rechtverkrijgenden onder algemene en onder bijzondere titel. Overal waar in deze akte of in de Voorwaarden (zoals hierna in deze akte gedefinieerd) gesproken wordt van schuldeiseres, zal na overgang hierin worden gelezen haar rechtsopvolger.</w:t>
            </w:r>
          </w:p>
          <w:p w14:paraId="720F07E1" w14:textId="77777777" w:rsidR="00083EE0" w:rsidRPr="00445131" w:rsidRDefault="00083EE0" w:rsidP="00083EE0">
            <w:pPr>
              <w:tabs>
                <w:tab w:val="left" w:pos="-1440"/>
                <w:tab w:val="left" w:pos="-720"/>
              </w:tabs>
              <w:suppressAutoHyphens/>
              <w:spacing w:line="240" w:lineRule="atLeast"/>
              <w:ind w:left="284"/>
              <w:rPr>
                <w:rFonts w:cs="Arial"/>
                <w:color w:val="FF0000"/>
                <w:szCs w:val="18"/>
              </w:rPr>
            </w:pPr>
            <w:r w:rsidRPr="00445131">
              <w:rPr>
                <w:rFonts w:cs="Arial"/>
                <w:color w:val="FF0000"/>
                <w:szCs w:val="18"/>
              </w:rPr>
              <w:t>Van de hier bedoelde volmacht door de schuldeiseres is mij, notaris, genoegzaam gebleken.</w:t>
            </w:r>
          </w:p>
          <w:p w14:paraId="5686DAEC" w14:textId="57F731BC" w:rsidR="00965164" w:rsidRPr="00194473" w:rsidRDefault="00965164" w:rsidP="00D77156">
            <w:pPr>
              <w:tabs>
                <w:tab w:val="left" w:pos="-1440"/>
                <w:tab w:val="left" w:pos="-720"/>
              </w:tabs>
              <w:suppressAutoHyphens/>
              <w:ind w:left="284"/>
              <w:rPr>
                <w:rFonts w:cs="Arial"/>
                <w:color w:val="339966"/>
                <w:szCs w:val="18"/>
              </w:rPr>
            </w:pPr>
          </w:p>
        </w:tc>
        <w:tc>
          <w:tcPr>
            <w:tcW w:w="2606" w:type="pct"/>
            <w:shd w:val="clear" w:color="auto" w:fill="auto"/>
          </w:tcPr>
          <w:p w14:paraId="0E896694" w14:textId="77777777" w:rsidR="00BA7A59" w:rsidRPr="00584C9C" w:rsidRDefault="00BA7A59" w:rsidP="00194473">
            <w:pPr>
              <w:spacing w:before="72"/>
              <w:rPr>
                <w:snapToGrid/>
                <w:sz w:val="16"/>
                <w:szCs w:val="16"/>
              </w:rPr>
            </w:pPr>
            <w:r>
              <w:lastRenderedPageBreak/>
              <w:t xml:space="preserve">Vaste </w:t>
            </w:r>
            <w:r w:rsidRPr="00B61F35">
              <w:t>tekst</w:t>
            </w:r>
            <w:r>
              <w:t>.</w:t>
            </w:r>
          </w:p>
        </w:tc>
      </w:tr>
    </w:tbl>
    <w:p w14:paraId="1B566CAB" w14:textId="6C3E54E9" w:rsidR="008E61B1" w:rsidRDefault="008E61B1" w:rsidP="001D61D1"/>
    <w:p w14:paraId="2E4C5D51" w14:textId="77777777" w:rsidR="008E61B1" w:rsidRDefault="008E61B1">
      <w:pPr>
        <w:spacing w:line="240" w:lineRule="auto"/>
      </w:pPr>
      <w:r>
        <w:br w:type="page"/>
      </w:r>
    </w:p>
    <w:p w14:paraId="6D979BBB" w14:textId="77777777" w:rsidR="00C15CF7" w:rsidRPr="001D61D1" w:rsidRDefault="00C15CF7" w:rsidP="001D61D1"/>
    <w:p w14:paraId="5D939B5C" w14:textId="77777777" w:rsidR="00C15CF7" w:rsidRPr="008E61B1" w:rsidRDefault="003952DF" w:rsidP="008E61B1">
      <w:pPr>
        <w:pStyle w:val="Kop2"/>
      </w:pPr>
      <w:bookmarkStart w:id="123" w:name="_Ref438019187"/>
      <w:bookmarkStart w:id="124" w:name="_Toc66968800"/>
      <w:r w:rsidRPr="008E61B1">
        <w:t>Geldl</w:t>
      </w:r>
      <w:r w:rsidR="0070234C" w:rsidRPr="008E61B1">
        <w:t>ening</w:t>
      </w:r>
      <w:bookmarkEnd w:id="123"/>
      <w:bookmarkEnd w:id="124"/>
    </w:p>
    <w:tbl>
      <w:tblPr>
        <w:tblW w:w="553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7236"/>
      </w:tblGrid>
      <w:tr w:rsidR="00E729A7" w:rsidRPr="00D77156" w14:paraId="7F26C16C" w14:textId="77777777" w:rsidTr="008547DD">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8547DD">
        <w:trPr>
          <w:trHeight w:val="125"/>
        </w:trPr>
        <w:tc>
          <w:tcPr>
            <w:tcW w:w="2394" w:type="pct"/>
            <w:shd w:val="clear" w:color="auto" w:fill="auto"/>
          </w:tcPr>
          <w:p w14:paraId="378A430B" w14:textId="77777777" w:rsidR="00F37B0D" w:rsidRPr="00F37B0D" w:rsidRDefault="00F37B0D" w:rsidP="00F37B0D">
            <w:pPr>
              <w:widowControl w:val="0"/>
              <w:autoSpaceDE w:val="0"/>
              <w:autoSpaceDN w:val="0"/>
              <w:adjustRightInd w:val="0"/>
              <w:snapToGrid w:val="0"/>
              <w:spacing w:line="240" w:lineRule="auto"/>
              <w:rPr>
                <w:rFonts w:cs="Arial"/>
                <w:b/>
                <w:bCs/>
                <w:color w:val="FF0000"/>
                <w:szCs w:val="18"/>
                <w:lang w:eastAsia="nl-NL"/>
              </w:rPr>
            </w:pPr>
            <w:r w:rsidRPr="00F37B0D">
              <w:rPr>
                <w:rFonts w:cs="Arial"/>
                <w:b/>
                <w:bCs/>
                <w:color w:val="FF0000"/>
                <w:szCs w:val="18"/>
                <w:lang w:eastAsia="nl-NL"/>
              </w:rPr>
              <w:t>OVEREENKOMST VAN GELDLENING</w:t>
            </w:r>
          </w:p>
          <w:p w14:paraId="4E3ADE7A" w14:textId="77777777" w:rsidR="00F37B0D" w:rsidRPr="00F37B0D" w:rsidRDefault="00F37B0D" w:rsidP="00F37B0D">
            <w:pPr>
              <w:widowControl w:val="0"/>
              <w:snapToGrid w:val="0"/>
              <w:spacing w:line="240" w:lineRule="auto"/>
              <w:rPr>
                <w:rFonts w:cs="Arial"/>
                <w:color w:val="FF0000"/>
                <w:szCs w:val="18"/>
                <w:lang w:eastAsia="nl-NL"/>
              </w:rPr>
            </w:pPr>
            <w:r w:rsidRPr="00F37B0D">
              <w:rPr>
                <w:rFonts w:cs="Arial"/>
                <w:color w:val="FF0000"/>
                <w:szCs w:val="18"/>
                <w:lang w:eastAsia="nl-NL"/>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szCs w:val="18"/>
                <w:lang w:eastAsia="nl-NL"/>
              </w:rPr>
              <w:t>offertenummer</w:t>
            </w:r>
            <w:r w:rsidRPr="00F37B0D">
              <w:rPr>
                <w:rFonts w:cs="Arial"/>
                <w:szCs w:val="18"/>
                <w:lang w:eastAsia="nl-NL"/>
              </w:rPr>
              <w:fldChar w:fldCharType="begin"/>
            </w:r>
            <w:r w:rsidRPr="00F37B0D">
              <w:rPr>
                <w:rFonts w:cs="Arial"/>
                <w:szCs w:val="18"/>
                <w:lang w:eastAsia="nl-NL"/>
              </w:rPr>
              <w:instrText>MacroButton Nomacro §</w:instrText>
            </w:r>
            <w:r w:rsidRPr="00F37B0D">
              <w:rPr>
                <w:rFonts w:cs="Arial"/>
                <w:szCs w:val="18"/>
                <w:lang w:eastAsia="nl-NL"/>
              </w:rPr>
              <w:fldChar w:fldCharType="end"/>
            </w:r>
            <w:r w:rsidRPr="00F37B0D">
              <w:rPr>
                <w:rFonts w:cs="Arial"/>
                <w:color w:val="FF0000"/>
                <w:szCs w:val="18"/>
                <w:lang w:eastAsia="nl-NL"/>
              </w:rPr>
              <w:t>, hierna te noemen ‘Offerte’. 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399388CA" w14:textId="561D27BC" w:rsidR="005C6B81" w:rsidRPr="00194473" w:rsidRDefault="005C6B81" w:rsidP="00F7085A">
            <w:pPr>
              <w:tabs>
                <w:tab w:val="left" w:pos="-1440"/>
                <w:tab w:val="left" w:pos="-720"/>
              </w:tabs>
              <w:suppressAutoHyphens/>
              <w:rPr>
                <w:rFonts w:cs="Arial"/>
                <w:color w:val="FF0000"/>
                <w:szCs w:val="18"/>
              </w:rPr>
            </w:pPr>
          </w:p>
        </w:tc>
        <w:tc>
          <w:tcPr>
            <w:tcW w:w="2606" w:type="pct"/>
            <w:shd w:val="clear" w:color="auto" w:fill="auto"/>
          </w:tcPr>
          <w:p w14:paraId="6BF37610" w14:textId="0A076908" w:rsidR="005C6B81" w:rsidRDefault="005C6B81" w:rsidP="00E729A7">
            <w:r>
              <w:t>Vaste tekst</w:t>
            </w:r>
            <w:r w:rsidR="00F37B0D">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8547DD">
        <w:trPr>
          <w:trHeight w:val="125"/>
        </w:trPr>
        <w:tc>
          <w:tcPr>
            <w:tcW w:w="2394" w:type="pct"/>
            <w:shd w:val="clear" w:color="auto" w:fill="auto"/>
          </w:tcPr>
          <w:p w14:paraId="220A8C37" w14:textId="77777777" w:rsidR="00F37B0D" w:rsidRPr="002A4EE3" w:rsidRDefault="00F37B0D" w:rsidP="00F37B0D">
            <w:pPr>
              <w:widowControl w:val="0"/>
              <w:autoSpaceDE w:val="0"/>
              <w:autoSpaceDN w:val="0"/>
              <w:adjustRightInd w:val="0"/>
              <w:snapToGrid w:val="0"/>
              <w:spacing w:line="240" w:lineRule="auto"/>
              <w:rPr>
                <w:rFonts w:cs="Arial"/>
                <w:color w:val="FF0000"/>
                <w:szCs w:val="18"/>
                <w:lang w:eastAsia="nl-NL"/>
              </w:rPr>
            </w:pPr>
            <w:r w:rsidRPr="0033368E">
              <w:rPr>
                <w:rFonts w:cs="Arial"/>
                <w:b/>
                <w:bCs/>
                <w:color w:val="FF0000"/>
                <w:szCs w:val="18"/>
                <w:lang w:eastAsia="nl-NL"/>
              </w:rPr>
              <w:t>BEDRAG GELDLENING</w:t>
            </w:r>
            <w:r w:rsidRPr="002A4EE3">
              <w:rPr>
                <w:rFonts w:cs="Arial"/>
                <w:color w:val="FF0000"/>
                <w:szCs w:val="18"/>
                <w:lang w:eastAsia="nl-NL"/>
              </w:rPr>
              <w:t xml:space="preserve"> </w:t>
            </w:r>
            <w:r w:rsidRPr="0033368E">
              <w:rPr>
                <w:rFonts w:cs="Arial"/>
                <w:b/>
                <w:bCs/>
                <w:color w:val="FF0000"/>
                <w:szCs w:val="18"/>
                <w:lang w:eastAsia="nl-NL"/>
              </w:rPr>
              <w:t>(Offertenummer:</w:t>
            </w:r>
            <w:r w:rsidRPr="00595142">
              <w:rPr>
                <w:rFonts w:cs="Arial"/>
                <w:color w:val="FF0000"/>
                <w:szCs w:val="18"/>
                <w:lang w:eastAsia="nl-NL"/>
              </w:rPr>
              <w:t xml:space="preserve"> </w:t>
            </w:r>
            <w:r w:rsidRPr="0033368E">
              <w:rPr>
                <w:rFonts w:cs="Arial"/>
                <w:szCs w:val="18"/>
                <w:lang w:eastAsia="nl-NL"/>
              </w:rPr>
              <w:fldChar w:fldCharType="begin"/>
            </w:r>
            <w:r w:rsidRPr="00595142">
              <w:rPr>
                <w:rFonts w:cs="Arial"/>
                <w:szCs w:val="18"/>
                <w:lang w:eastAsia="nl-NL"/>
              </w:rPr>
              <w:instrText>MacroButton Nomacro §</w:instrText>
            </w:r>
            <w:r w:rsidRPr="0033368E">
              <w:rPr>
                <w:rFonts w:cs="Arial"/>
                <w:szCs w:val="18"/>
                <w:lang w:eastAsia="nl-NL"/>
              </w:rPr>
              <w:fldChar w:fldCharType="end"/>
            </w:r>
            <w:r w:rsidRPr="00595142">
              <w:rPr>
                <w:rFonts w:cs="Arial"/>
                <w:szCs w:val="18"/>
                <w:lang w:eastAsia="nl-NL"/>
              </w:rPr>
              <w:t>offertenummer</w:t>
            </w:r>
            <w:r w:rsidRPr="0033368E">
              <w:rPr>
                <w:rFonts w:cs="Arial"/>
                <w:b/>
                <w:bCs/>
                <w:szCs w:val="18"/>
                <w:lang w:eastAsia="nl-NL"/>
              </w:rPr>
              <w:fldChar w:fldCharType="begin"/>
            </w:r>
            <w:r w:rsidRPr="0033368E">
              <w:rPr>
                <w:rFonts w:cs="Arial"/>
                <w:b/>
                <w:bCs/>
                <w:szCs w:val="18"/>
                <w:lang w:eastAsia="nl-NL"/>
              </w:rPr>
              <w:instrText>MacroButton Nomacro §</w:instrText>
            </w:r>
            <w:r w:rsidRPr="0033368E">
              <w:rPr>
                <w:rFonts w:cs="Arial"/>
                <w:b/>
                <w:bCs/>
                <w:szCs w:val="18"/>
                <w:lang w:eastAsia="nl-NL"/>
              </w:rPr>
              <w:fldChar w:fldCharType="end"/>
            </w:r>
            <w:r w:rsidRPr="0033368E">
              <w:rPr>
                <w:rFonts w:cs="Arial"/>
                <w:b/>
                <w:bCs/>
                <w:color w:val="FF0000"/>
                <w:szCs w:val="18"/>
                <w:lang w:eastAsia="nl-NL"/>
              </w:rPr>
              <w:t>)</w:t>
            </w:r>
          </w:p>
          <w:p w14:paraId="09B1D674" w14:textId="77777777" w:rsidR="00F37B0D" w:rsidRPr="008547DD" w:rsidRDefault="00F37B0D" w:rsidP="00F37B0D">
            <w:pPr>
              <w:widowControl w:val="0"/>
              <w:autoSpaceDE w:val="0"/>
              <w:autoSpaceDN w:val="0"/>
              <w:adjustRightInd w:val="0"/>
              <w:snapToGrid w:val="0"/>
              <w:spacing w:line="240" w:lineRule="auto"/>
              <w:rPr>
                <w:rFonts w:cs="Arial"/>
                <w:color w:val="FF0000"/>
                <w:szCs w:val="18"/>
                <w:lang w:eastAsia="nl-NL"/>
              </w:rPr>
            </w:pPr>
            <w:r w:rsidRPr="008547DD">
              <w:rPr>
                <w:rFonts w:cs="Arial"/>
                <w:color w:val="FF0000"/>
                <w:szCs w:val="18"/>
                <w:lang w:eastAsia="nl-NL"/>
              </w:rPr>
              <w:t xml:space="preserve">De schuldenaar verklaart heden van schuldeiseres ter leen te hebben ontvangen en aan deze daarom een bedrag van </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szCs w:val="18"/>
                <w:lang w:eastAsia="nl-NL"/>
              </w:rPr>
              <w:t>leningbedrag voluit in letters (leningbedrag in cijfers)</w:t>
            </w:r>
            <w:r w:rsidRPr="008547DD">
              <w:rPr>
                <w:rFonts w:cs="Arial"/>
                <w:szCs w:val="18"/>
                <w:lang w:eastAsia="nl-NL"/>
              </w:rPr>
              <w:fldChar w:fldCharType="begin"/>
            </w:r>
            <w:r w:rsidRPr="008547DD">
              <w:rPr>
                <w:rFonts w:cs="Arial"/>
                <w:szCs w:val="18"/>
                <w:lang w:eastAsia="nl-NL"/>
              </w:rPr>
              <w:instrText>MacroButton Nomacro §</w:instrText>
            </w:r>
            <w:r w:rsidRPr="008547DD">
              <w:rPr>
                <w:rFonts w:cs="Arial"/>
                <w:szCs w:val="18"/>
                <w:lang w:eastAsia="nl-NL"/>
              </w:rPr>
              <w:fldChar w:fldCharType="end"/>
            </w:r>
            <w:r w:rsidRPr="008547DD">
              <w:rPr>
                <w:rFonts w:cs="Arial"/>
                <w:color w:val="FF0000"/>
                <w:szCs w:val="18"/>
                <w:lang w:eastAsia="nl-NL"/>
              </w:rPr>
              <w:t>, hierna te noemen de hoofdsom, schuldig te zijn, zo de schuldenaar uit meerdere personen bestaat onder het beding van hoofdelijke aansprakelijkheid en voorts onder de volgende bepalingen:</w:t>
            </w:r>
          </w:p>
          <w:p w14:paraId="1A0AB7B8" w14:textId="74775BD2" w:rsidR="00473A4A" w:rsidRPr="008547DD" w:rsidRDefault="00473A4A" w:rsidP="00F7085A">
            <w:pPr>
              <w:tabs>
                <w:tab w:val="left" w:pos="-1440"/>
                <w:tab w:val="left" w:pos="-720"/>
              </w:tabs>
              <w:suppressAutoHyphens/>
              <w:rPr>
                <w:rFonts w:cs="Arial"/>
                <w:snapToGrid/>
                <w:color w:val="FF0000"/>
                <w:kern w:val="0"/>
                <w:szCs w:val="18"/>
                <w:lang w:val="nl" w:eastAsia="nl-NL"/>
              </w:rPr>
            </w:pPr>
          </w:p>
        </w:tc>
        <w:tc>
          <w:tcPr>
            <w:tcW w:w="2606" w:type="pct"/>
            <w:shd w:val="clear" w:color="auto" w:fill="auto"/>
          </w:tcPr>
          <w:p w14:paraId="2836D088" w14:textId="124B5E04" w:rsidR="00473A4A" w:rsidRDefault="00473A4A" w:rsidP="00E729A7">
            <w:r>
              <w:t>Vaste tekst</w:t>
            </w:r>
            <w:r w:rsidR="00F37B0D">
              <w:t>.</w:t>
            </w:r>
            <w:r w:rsidR="008A6D63">
              <w:t xml:space="preserve"> </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6CC264C9" w14:textId="77777777" w:rsidR="00473A4A" w:rsidRDefault="00473A4A" w:rsidP="007100DB">
            <w:pPr>
              <w:keepNext/>
              <w:spacing w:line="240" w:lineRule="auto"/>
              <w:ind w:left="227"/>
              <w:rPr>
                <w:sz w:val="16"/>
                <w:szCs w:val="16"/>
              </w:rPr>
            </w:pPr>
            <w:r w:rsidRPr="007100DB">
              <w:rPr>
                <w:snapToGrid/>
                <w:kern w:val="0"/>
                <w:sz w:val="16"/>
                <w:szCs w:val="16"/>
                <w:lang w:eastAsia="nl-NL"/>
              </w:rPr>
              <w:t>./bedragLening</w:t>
            </w:r>
            <w:r w:rsidRPr="00DB7FA4">
              <w:rPr>
                <w:sz w:val="16"/>
                <w:szCs w:val="16"/>
              </w:rPr>
              <w:t>/valuta</w:t>
            </w:r>
          </w:p>
          <w:p w14:paraId="12A202A0" w14:textId="69549419" w:rsidR="008547DD" w:rsidRPr="004D42E8" w:rsidRDefault="008547DD" w:rsidP="007100DB">
            <w:pPr>
              <w:keepNext/>
              <w:spacing w:line="240" w:lineRule="auto"/>
              <w:ind w:left="227"/>
            </w:pPr>
          </w:p>
        </w:tc>
      </w:tr>
    </w:tbl>
    <w:p w14:paraId="2F1635DA" w14:textId="77777777" w:rsidR="00A03E3E" w:rsidRPr="00B97244" w:rsidRDefault="00CB448C" w:rsidP="003638D8">
      <w:pPr>
        <w:pStyle w:val="Kop2"/>
        <w:pageBreakBefore/>
      </w:pPr>
      <w:bookmarkStart w:id="125" w:name="_Toc66968801"/>
      <w:r>
        <w:lastRenderedPageBreak/>
        <w:t>Hypotheekstelling</w:t>
      </w:r>
      <w:bookmarkEnd w:id="12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25850BCF" w14:textId="77777777" w:rsidR="00965164" w:rsidRPr="00965164" w:rsidRDefault="00965164" w:rsidP="00965164">
            <w:pPr>
              <w:widowControl w:val="0"/>
              <w:autoSpaceDE w:val="0"/>
              <w:autoSpaceDN w:val="0"/>
              <w:adjustRightInd w:val="0"/>
              <w:snapToGrid w:val="0"/>
              <w:spacing w:line="240" w:lineRule="auto"/>
              <w:rPr>
                <w:rFonts w:cs="Arial"/>
                <w:b/>
                <w:bCs/>
                <w:color w:val="FF0000"/>
                <w:szCs w:val="18"/>
                <w:lang w:eastAsia="nl-NL"/>
              </w:rPr>
            </w:pPr>
            <w:r w:rsidRPr="00965164">
              <w:rPr>
                <w:rFonts w:cs="Arial"/>
                <w:b/>
                <w:bCs/>
                <w:color w:val="FF0000"/>
                <w:szCs w:val="18"/>
                <w:lang w:eastAsia="nl-NL"/>
              </w:rPr>
              <w:t>HYPOTHEEKSTELLINGEN</w:t>
            </w:r>
          </w:p>
          <w:p w14:paraId="78D15D82" w14:textId="7ECEE5B1" w:rsidR="00576F8D" w:rsidRPr="001866C6" w:rsidRDefault="00576F8D" w:rsidP="00576F8D">
            <w:pPr>
              <w:pStyle w:val="Normaalweb"/>
              <w:spacing w:before="0" w:beforeAutospacing="0" w:after="0" w:afterAutospacing="0"/>
              <w:rPr>
                <w:rFonts w:ascii="Arial" w:hAnsi="Arial" w:cs="Arial"/>
                <w:sz w:val="18"/>
                <w:szCs w:val="18"/>
              </w:rPr>
            </w:pPr>
            <w:r w:rsidRPr="001866C6">
              <w:rPr>
                <w:rFonts w:ascii="Arial" w:hAnsi="Arial" w:cs="Arial"/>
                <w:color w:val="FF0000"/>
                <w:sz w:val="18"/>
                <w:szCs w:val="18"/>
              </w:rPr>
              <w:t xml:space="preserve">De hypotheekgever verleent tot zekerheid voor de betaling van al hetgeen schuldeiseres nu of te eniger tijd te vorderen mocht hebben van schuldenaar onder of in verband met vorenbedoelde overeenkomst van geldlening een recht van hypotheek </w:t>
            </w:r>
            <w:r w:rsidRPr="001866C6">
              <w:rPr>
                <w:rFonts w:ascii="Arial" w:hAnsi="Arial" w:cs="Arial"/>
                <w:sz w:val="18"/>
                <w:szCs w:val="18"/>
              </w:rPr>
              <w:t xml:space="preserve">telwoord </w:t>
            </w:r>
            <w:r w:rsidRPr="001866C6">
              <w:rPr>
                <w:rFonts w:ascii="Arial" w:hAnsi="Arial" w:cs="Arial"/>
                <w:color w:val="FF0000"/>
                <w:sz w:val="18"/>
                <w:szCs w:val="18"/>
              </w:rPr>
              <w:t xml:space="preserve">in rang, en wel op </w:t>
            </w:r>
            <w:r w:rsidRPr="006879F9">
              <w:rPr>
                <w:rFonts w:ascii="Arial" w:hAnsi="Arial" w:cs="Arial"/>
                <w:color w:val="FF0000"/>
                <w:sz w:val="18"/>
                <w:szCs w:val="18"/>
              </w:rPr>
              <w:t>het registergoed</w:t>
            </w:r>
            <w:r w:rsidRPr="001866C6">
              <w:rPr>
                <w:rFonts w:ascii="Arial" w:hAnsi="Arial" w:cs="Arial"/>
                <w:color w:val="FF0000"/>
                <w:sz w:val="18"/>
                <w:szCs w:val="18"/>
              </w:rPr>
              <w:t xml:space="preserve"> zoals hierna vermeld voor een bedrag van </w:t>
            </w:r>
            <w:r w:rsidRPr="001866C6">
              <w:rPr>
                <w:rFonts w:ascii="Arial" w:hAnsi="Arial" w:cs="Arial"/>
                <w:sz w:val="18"/>
                <w:szCs w:val="18"/>
              </w:rPr>
              <w:t xml:space="preserve">hypotheekbedrag voluit in letters (hypotheekbedrag in cijfers) </w:t>
            </w:r>
            <w:r w:rsidRPr="001866C6">
              <w:rPr>
                <w:rFonts w:ascii="Arial" w:hAnsi="Arial" w:cs="Arial"/>
                <w:color w:val="FF0000"/>
                <w:sz w:val="18"/>
                <w:szCs w:val="18"/>
              </w:rPr>
              <w:t xml:space="preserve">te vermeerderen met veertig procent (40%) voor rente, boeten en kosten onder of in verband met vorenbedoelde overeenkomst van geldlening, dus tot een eindbedrag </w:t>
            </w:r>
          </w:p>
          <w:p w14:paraId="7C22CB3A" w14:textId="564375DC" w:rsidR="00965164" w:rsidRPr="00965164" w:rsidRDefault="00965164" w:rsidP="00965164">
            <w:pPr>
              <w:widowControl w:val="0"/>
              <w:autoSpaceDE w:val="0"/>
              <w:autoSpaceDN w:val="0"/>
              <w:adjustRightInd w:val="0"/>
              <w:snapToGrid w:val="0"/>
              <w:spacing w:line="240" w:lineRule="auto"/>
              <w:rPr>
                <w:rFonts w:cs="Arial"/>
                <w:color w:val="FF0000"/>
                <w:szCs w:val="18"/>
                <w:lang w:eastAsia="nl-NL"/>
              </w:rPr>
            </w:pP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szCs w:val="18"/>
                <w:lang w:eastAsia="nl-NL"/>
              </w:rPr>
              <w:t>140% van hypotheekbedrag voluit in letters (140% van hypotheekbedrag in cijfers)</w:t>
            </w:r>
            <w:r w:rsidRPr="00965164">
              <w:rPr>
                <w:rFonts w:cs="Arial"/>
                <w:szCs w:val="18"/>
                <w:lang w:eastAsia="nl-NL"/>
              </w:rPr>
              <w:fldChar w:fldCharType="begin"/>
            </w:r>
            <w:r w:rsidRPr="00965164">
              <w:rPr>
                <w:rFonts w:cs="Arial"/>
                <w:szCs w:val="18"/>
                <w:lang w:eastAsia="nl-NL"/>
              </w:rPr>
              <w:instrText>MacroButton Nomacro §</w:instrText>
            </w:r>
            <w:r w:rsidRPr="00965164">
              <w:rPr>
                <w:rFonts w:cs="Arial"/>
                <w:szCs w:val="18"/>
                <w:lang w:eastAsia="nl-NL"/>
              </w:rPr>
              <w:fldChar w:fldCharType="end"/>
            </w:r>
            <w:r w:rsidRPr="00965164">
              <w:rPr>
                <w:rFonts w:cs="Arial"/>
                <w:color w:val="FF0000"/>
                <w:szCs w:val="18"/>
                <w:lang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42F1C27C" w14:textId="68831581" w:rsidR="00A97186" w:rsidRDefault="00E729A7" w:rsidP="00030A78">
            <w:pPr>
              <w:keepNext/>
            </w:pPr>
            <w:r w:rsidRPr="00B13D63">
              <w:t>Vaste</w:t>
            </w:r>
            <w:r>
              <w:t xml:space="preserve"> tekst</w:t>
            </w:r>
            <w:r w:rsidR="00A97186">
              <w:t xml:space="preserve"> met </w:t>
            </w:r>
            <w:r w:rsidR="009C704A">
              <w:t>een verplichte gebruikerskeuze</w:t>
            </w:r>
            <w:r w:rsidR="00A97186">
              <w:t>.</w:t>
            </w:r>
            <w:r w:rsidR="00CB448C">
              <w:t xml:space="preserve"> </w:t>
            </w:r>
          </w:p>
          <w:p w14:paraId="71195BE1" w14:textId="2C548EA9" w:rsidR="00CB448C" w:rsidRDefault="00CB448C"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74E6B4E1" w14:textId="77777777" w:rsidR="00E729A7" w:rsidRDefault="00E729A7" w:rsidP="00D77156">
            <w:pPr>
              <w:spacing w:line="240" w:lineRule="auto"/>
              <w:rPr>
                <w:sz w:val="16"/>
                <w:szCs w:val="16"/>
              </w:rPr>
            </w:pPr>
          </w:p>
          <w:p w14:paraId="51B61C8A" w14:textId="385E64D1" w:rsidR="004F0F5D" w:rsidRDefault="004F0F5D" w:rsidP="00030A78">
            <w:pPr>
              <w:keepNext/>
            </w:pPr>
            <w:r>
              <w:t xml:space="preserve">Het telwoord </w:t>
            </w:r>
            <w:r w:rsidRPr="00A33B2A">
              <w:t>wordt als getal in het essentialiabestand opgenomen maar als tekst in de akte</w:t>
            </w:r>
            <w:r w:rsidRPr="00030A78">
              <w:t>.</w:t>
            </w:r>
          </w:p>
          <w:p w14:paraId="65F7528A" w14:textId="31F824BF" w:rsidR="00A97186" w:rsidRDefault="00A97186" w:rsidP="00030A78">
            <w:pPr>
              <w:keepNext/>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6CC3BC00" w:rsidR="004F0F5D" w:rsidRPr="00B97244" w:rsidRDefault="004F0F5D" w:rsidP="00D77156">
            <w:pPr>
              <w:spacing w:line="240" w:lineRule="auto"/>
              <w:rPr>
                <w:u w:val="single"/>
              </w:rPr>
            </w:pPr>
            <w:r w:rsidRPr="00B97244">
              <w:rPr>
                <w:u w:val="single"/>
              </w:rPr>
              <w:t>Mapping '1</w:t>
            </w:r>
            <w:r w:rsidR="00F2328A">
              <w:rPr>
                <w:u w:val="single"/>
              </w:rPr>
              <w:t>4</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r w:rsidR="00F2328A" w:rsidRPr="00343045" w14:paraId="715B88AC" w14:textId="77777777" w:rsidTr="00DB7FA4">
        <w:tc>
          <w:tcPr>
            <w:tcW w:w="6771" w:type="dxa"/>
            <w:shd w:val="clear" w:color="auto" w:fill="auto"/>
          </w:tcPr>
          <w:p w14:paraId="5429CDA7" w14:textId="77777777" w:rsidR="00F2328A" w:rsidRPr="00F2328A" w:rsidRDefault="00F2328A" w:rsidP="00F2328A">
            <w:pPr>
              <w:widowControl w:val="0"/>
              <w:snapToGrid w:val="0"/>
              <w:spacing w:line="240" w:lineRule="auto"/>
              <w:rPr>
                <w:rFonts w:cs="Arial"/>
                <w:color w:val="800080"/>
                <w:szCs w:val="18"/>
                <w:lang w:eastAsia="nl-NL"/>
              </w:rPr>
            </w:pPr>
            <w:r w:rsidRPr="00F2328A">
              <w:rPr>
                <w:rFonts w:cs="Arial"/>
                <w:color w:val="800080"/>
                <w:szCs w:val="18"/>
                <w:lang w:eastAsia="nl-NL"/>
              </w:rPr>
              <w:t>Voormeld eindbedrag kan in zijn geheel worden verhaald op elk van de in deze akte omschreven registergoederen.</w:t>
            </w:r>
          </w:p>
          <w:p w14:paraId="5BB16365" w14:textId="77777777" w:rsidR="00F2328A" w:rsidRPr="00965164" w:rsidRDefault="00F2328A" w:rsidP="00965164">
            <w:pPr>
              <w:widowControl w:val="0"/>
              <w:autoSpaceDE w:val="0"/>
              <w:autoSpaceDN w:val="0"/>
              <w:adjustRightInd w:val="0"/>
              <w:snapToGrid w:val="0"/>
              <w:spacing w:line="240" w:lineRule="auto"/>
              <w:rPr>
                <w:rFonts w:cs="Arial"/>
                <w:b/>
                <w:bCs/>
                <w:color w:val="FF0000"/>
                <w:szCs w:val="18"/>
                <w:lang w:eastAsia="nl-NL"/>
              </w:rPr>
            </w:pPr>
          </w:p>
        </w:tc>
        <w:tc>
          <w:tcPr>
            <w:tcW w:w="7371" w:type="dxa"/>
            <w:shd w:val="clear" w:color="auto" w:fill="auto"/>
          </w:tcPr>
          <w:p w14:paraId="311C970F" w14:textId="699E095D" w:rsidR="00F2328A" w:rsidRDefault="00F2328A" w:rsidP="00030A78">
            <w:pPr>
              <w:keepNext/>
            </w:pPr>
            <w:r>
              <w:t>Optionele tekst.</w:t>
            </w:r>
          </w:p>
          <w:p w14:paraId="6EDA210E" w14:textId="77777777" w:rsidR="00F2328A" w:rsidRDefault="00F2328A" w:rsidP="00030A78">
            <w:pPr>
              <w:keepNext/>
            </w:pPr>
          </w:p>
          <w:p w14:paraId="1CFB28BA" w14:textId="0B23677B" w:rsidR="00F2328A" w:rsidRDefault="00F2328A" w:rsidP="00030A78">
            <w:pPr>
              <w:keepNext/>
            </w:pPr>
            <w:r w:rsidRPr="00F2328A">
              <w:rPr>
                <w:u w:val="single"/>
              </w:rPr>
              <w:t>Mapping:</w:t>
            </w:r>
          </w:p>
          <w:p w14:paraId="55F8E42E" w14:textId="01A89878" w:rsidR="00F2328A" w:rsidRDefault="00F2328A" w:rsidP="00F2328A">
            <w:pPr>
              <w:spacing w:line="240" w:lineRule="auto"/>
              <w:rPr>
                <w:rFonts w:cs="Arial"/>
                <w:sz w:val="16"/>
                <w:szCs w:val="16"/>
              </w:rPr>
            </w:pPr>
            <w:r w:rsidRPr="00DB7FA4">
              <w:rPr>
                <w:rFonts w:cs="Arial"/>
                <w:sz w:val="16"/>
                <w:szCs w:val="16"/>
              </w:rPr>
              <w:t>//IMKAD_AangebodenStuk/</w:t>
            </w:r>
            <w:r>
              <w:rPr>
                <w:rFonts w:cs="Arial"/>
                <w:sz w:val="16"/>
                <w:szCs w:val="16"/>
              </w:rPr>
              <w:t xml:space="preserve"> </w:t>
            </w:r>
            <w:r w:rsidR="004D0F66">
              <w:rPr>
                <w:rFonts w:cs="Arial"/>
                <w:sz w:val="16"/>
                <w:szCs w:val="16"/>
              </w:rPr>
              <w:t>T</w:t>
            </w:r>
            <w:r>
              <w:rPr>
                <w:rFonts w:cs="Arial"/>
                <w:sz w:val="16"/>
                <w:szCs w:val="16"/>
              </w:rPr>
              <w:t>ekst</w:t>
            </w:r>
            <w:r w:rsidR="004D0F66">
              <w:rPr>
                <w:rFonts w:cs="Arial"/>
                <w:sz w:val="16"/>
                <w:szCs w:val="16"/>
              </w:rPr>
              <w:t>K</w:t>
            </w:r>
            <w:r>
              <w:rPr>
                <w:rFonts w:cs="Arial"/>
                <w:sz w:val="16"/>
                <w:szCs w:val="16"/>
              </w:rPr>
              <w:t>euze</w:t>
            </w:r>
          </w:p>
          <w:p w14:paraId="6BB70C48" w14:textId="6341CEC3" w:rsidR="00F2328A" w:rsidRPr="00DB7FA4" w:rsidRDefault="00F2328A" w:rsidP="00F2328A">
            <w:pPr>
              <w:keepNext/>
              <w:spacing w:line="240" w:lineRule="auto"/>
              <w:ind w:left="227"/>
              <w:rPr>
                <w:sz w:val="16"/>
                <w:szCs w:val="16"/>
              </w:rPr>
            </w:pPr>
            <w:r w:rsidRPr="00DB7FA4">
              <w:rPr>
                <w:sz w:val="16"/>
                <w:szCs w:val="16"/>
              </w:rPr>
              <w:t>./tagNaam(‘k_</w:t>
            </w:r>
            <w:r w:rsidR="00095579">
              <w:rPr>
                <w:sz w:val="16"/>
                <w:szCs w:val="16"/>
              </w:rPr>
              <w:t>Eindbedrag</w:t>
            </w:r>
            <w:r w:rsidRPr="00DB7FA4">
              <w:rPr>
                <w:sz w:val="16"/>
                <w:szCs w:val="16"/>
              </w:rPr>
              <w:t>’)</w:t>
            </w:r>
          </w:p>
          <w:p w14:paraId="05053C01" w14:textId="7AC4502C" w:rsidR="00F2328A" w:rsidRPr="00095579" w:rsidRDefault="00F2328A" w:rsidP="00F2328A">
            <w:pPr>
              <w:spacing w:line="240" w:lineRule="auto"/>
              <w:rPr>
                <w:rFonts w:cs="Arial"/>
                <w:iCs/>
                <w:sz w:val="16"/>
                <w:szCs w:val="16"/>
              </w:rPr>
            </w:pPr>
            <w:r>
              <w:rPr>
                <w:sz w:val="16"/>
                <w:szCs w:val="16"/>
              </w:rPr>
              <w:t xml:space="preserve">     </w:t>
            </w:r>
            <w:r w:rsidRPr="00DB7FA4">
              <w:rPr>
                <w:sz w:val="16"/>
                <w:szCs w:val="16"/>
              </w:rPr>
              <w:t>./tekst</w:t>
            </w:r>
            <w:r w:rsidR="00095579">
              <w:rPr>
                <w:sz w:val="16"/>
                <w:szCs w:val="16"/>
              </w:rPr>
              <w:t xml:space="preserve"> =</w:t>
            </w:r>
            <w:r w:rsidR="00095579">
              <w:rPr>
                <w:i/>
                <w:sz w:val="16"/>
                <w:szCs w:val="16"/>
              </w:rPr>
              <w:t>‘</w:t>
            </w:r>
            <w:r w:rsidR="00095579">
              <w:rPr>
                <w:iCs/>
                <w:sz w:val="16"/>
                <w:szCs w:val="16"/>
              </w:rPr>
              <w:t>true’: tekst wordt getoond = ‘false’ of niet aanwezig: tekst wordt niet getoond</w:t>
            </w:r>
          </w:p>
          <w:p w14:paraId="0A6A885C" w14:textId="77777777" w:rsidR="00F2328A" w:rsidRPr="00DB7FA4" w:rsidRDefault="00F2328A" w:rsidP="00F2328A">
            <w:pPr>
              <w:spacing w:line="240" w:lineRule="auto"/>
              <w:rPr>
                <w:sz w:val="16"/>
                <w:szCs w:val="16"/>
              </w:rPr>
            </w:pPr>
          </w:p>
          <w:p w14:paraId="3F3F1027" w14:textId="378FA6B4" w:rsidR="00F2328A" w:rsidRPr="00B13D63" w:rsidRDefault="00F2328A" w:rsidP="00030A78">
            <w:pPr>
              <w:keepNext/>
            </w:pPr>
          </w:p>
        </w:tc>
      </w:tr>
      <w:tr w:rsidR="00FD4295" w:rsidRPr="00343045" w14:paraId="0F42D4FA" w14:textId="77777777" w:rsidTr="00DB7FA4">
        <w:tc>
          <w:tcPr>
            <w:tcW w:w="6771" w:type="dxa"/>
            <w:shd w:val="clear" w:color="auto" w:fill="auto"/>
          </w:tcPr>
          <w:p w14:paraId="498A9E18" w14:textId="77777777" w:rsidR="00FD4295" w:rsidRPr="00FD4295" w:rsidRDefault="00FD4295" w:rsidP="00FD4295">
            <w:pPr>
              <w:widowControl w:val="0"/>
              <w:autoSpaceDE w:val="0"/>
              <w:autoSpaceDN w:val="0"/>
              <w:adjustRightInd w:val="0"/>
              <w:snapToGrid w:val="0"/>
              <w:spacing w:line="240" w:lineRule="auto"/>
              <w:rPr>
                <w:rFonts w:cs="Arial"/>
                <w:color w:val="FF0000"/>
                <w:szCs w:val="18"/>
                <w:lang w:eastAsia="nl-NL"/>
              </w:rPr>
            </w:pPr>
            <w:r w:rsidRPr="00FD4295">
              <w:rPr>
                <w:rFonts w:cs="Arial"/>
                <w:color w:val="FF0000"/>
                <w:szCs w:val="18"/>
                <w:lang w:eastAsia="nl-NL"/>
              </w:rPr>
              <w:t xml:space="preserve">Op deze geldlening en hiervoor respectievelijk hierna te noemen hypotheek- en pandverlening zijn de bepalingen in de Offerte en de overige bepalingen in ‘De voorwaarden bij uw Nationale-Nederlanden Hypotheek’ en ’de Algemene </w:t>
            </w:r>
            <w:r w:rsidRPr="00FD4295">
              <w:rPr>
                <w:rFonts w:cs="Arial"/>
                <w:color w:val="FF0000"/>
                <w:szCs w:val="18"/>
                <w:lang w:eastAsia="nl-NL"/>
              </w:rPr>
              <w:lastRenderedPageBreak/>
              <w:t>Bankvoorwaarden’ - genoemd in de Offerte - van toepassing.</w:t>
            </w:r>
          </w:p>
          <w:p w14:paraId="32672FDB" w14:textId="77777777" w:rsidR="00FD4295" w:rsidRPr="00F2328A" w:rsidRDefault="00FD4295" w:rsidP="00F2328A">
            <w:pPr>
              <w:widowControl w:val="0"/>
              <w:snapToGrid w:val="0"/>
              <w:spacing w:line="240" w:lineRule="auto"/>
              <w:rPr>
                <w:rFonts w:cs="Arial"/>
                <w:color w:val="800080"/>
                <w:szCs w:val="18"/>
                <w:lang w:eastAsia="nl-NL"/>
              </w:rPr>
            </w:pPr>
          </w:p>
        </w:tc>
        <w:tc>
          <w:tcPr>
            <w:tcW w:w="7371" w:type="dxa"/>
            <w:shd w:val="clear" w:color="auto" w:fill="auto"/>
          </w:tcPr>
          <w:p w14:paraId="3BA3A021" w14:textId="2FFC48E2" w:rsidR="00FD4295" w:rsidRDefault="00FD4295" w:rsidP="00030A78">
            <w:pPr>
              <w:keepNext/>
            </w:pPr>
            <w:r>
              <w:lastRenderedPageBreak/>
              <w:t>Vaste tekst</w:t>
            </w:r>
            <w:r w:rsidR="004233EB">
              <w:t>.</w:t>
            </w:r>
          </w:p>
        </w:tc>
      </w:tr>
    </w:tbl>
    <w:p w14:paraId="76A022E5" w14:textId="2ACEDCD3" w:rsidR="00C80891" w:rsidRDefault="00210A4E" w:rsidP="00B13D63">
      <w:pPr>
        <w:pStyle w:val="Kop2"/>
        <w:pageBreakBefore/>
      </w:pPr>
      <w:bookmarkStart w:id="126" w:name="_Toc66968802"/>
      <w:r>
        <w:lastRenderedPageBreak/>
        <w:t>Zekerheden</w:t>
      </w:r>
      <w:bookmarkEnd w:id="12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5DDA8B31" w14:textId="58918F05" w:rsidR="00944437" w:rsidRPr="00944437" w:rsidRDefault="00944437" w:rsidP="00944437">
            <w:pPr>
              <w:widowControl w:val="0"/>
              <w:autoSpaceDE w:val="0"/>
              <w:autoSpaceDN w:val="0"/>
              <w:adjustRightInd w:val="0"/>
              <w:snapToGrid w:val="0"/>
              <w:spacing w:line="240" w:lineRule="auto"/>
              <w:rPr>
                <w:rFonts w:cs="Arial"/>
                <w:b/>
                <w:bCs/>
                <w:color w:val="FF0000"/>
                <w:sz w:val="20"/>
                <w:lang w:eastAsia="nl-NL"/>
              </w:rPr>
            </w:pPr>
            <w:r w:rsidRPr="0095407F">
              <w:rPr>
                <w:rFonts w:cs="Arial"/>
                <w:b/>
                <w:bCs/>
                <w:color w:val="FF0000"/>
                <w:sz w:val="20"/>
                <w:lang w:eastAsia="nl-NL"/>
              </w:rPr>
              <w:t>ZEKERHEDEN</w:t>
            </w:r>
          </w:p>
          <w:p w14:paraId="2757923C" w14:textId="55848EFA"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w:t>
            </w:r>
            <w:r w:rsidR="007D6BC5">
              <w:rPr>
                <w:rFonts w:cs="Arial"/>
                <w:snapToGrid/>
                <w:color w:val="FF0000"/>
                <w:kern w:val="0"/>
                <w:szCs w:val="18"/>
                <w:lang w:eastAsia="nl-NL"/>
              </w:rPr>
              <w:t>,</w:t>
            </w:r>
            <w:r w:rsidRPr="00030A78">
              <w:rPr>
                <w:rFonts w:cs="Arial"/>
                <w:snapToGrid/>
                <w:color w:val="FF0000"/>
                <w:kern w:val="0"/>
                <w:szCs w:val="18"/>
                <w:lang w:eastAsia="nl-NL"/>
              </w:rPr>
              <w:t xml:space="preserve"> worden verleend op:</w:t>
            </w:r>
          </w:p>
          <w:p w14:paraId="6591DCFD" w14:textId="41CE573E" w:rsidR="000A3225" w:rsidRPr="00F06036" w:rsidRDefault="000A3225" w:rsidP="004636EE">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1882F2AB" w:rsidR="00D75F61" w:rsidRPr="00294294" w:rsidRDefault="00294294"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294294">
              <w:rPr>
                <w:rFonts w:cs="Arial"/>
                <w:color w:val="FF0000"/>
                <w:szCs w:val="18"/>
                <w:lang w:eastAsia="nl-NL"/>
              </w:rPr>
              <w:t xml:space="preserve">in deze akte </w:t>
            </w:r>
            <w:r w:rsidRPr="00294294">
              <w:rPr>
                <w:rFonts w:cs="Arial"/>
                <w:color w:val="800080"/>
                <w:szCs w:val="18"/>
                <w:lang w:eastAsia="nl-NL"/>
              </w:rPr>
              <w:t xml:space="preserve">tezamen met alle eventuele overige in deze akte te noemen registergoederen </w:t>
            </w:r>
            <w:r w:rsidRPr="00294294">
              <w:rPr>
                <w:rFonts w:cs="Arial"/>
                <w:color w:val="FF0000"/>
                <w:szCs w:val="18"/>
                <w:lang w:eastAsia="nl-NL"/>
              </w:rPr>
              <w:t>te noemen ‘het registergoed’.</w:t>
            </w:r>
          </w:p>
        </w:tc>
        <w:tc>
          <w:tcPr>
            <w:tcW w:w="7371" w:type="dxa"/>
            <w:shd w:val="clear" w:color="auto" w:fill="auto"/>
          </w:tcPr>
          <w:p w14:paraId="0C8A3AAB" w14:textId="4AAC6443"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w:t>
            </w:r>
            <w:r w:rsidR="0039275C">
              <w:rPr>
                <w:snapToGrid/>
                <w:szCs w:val="18"/>
              </w:rPr>
              <w:t>optionele tekst</w:t>
            </w:r>
            <w:r w:rsidRPr="00AF2670">
              <w:rPr>
                <w:snapToGrid/>
                <w:szCs w:val="18"/>
              </w:rPr>
              <w:t>. De tekst</w:t>
            </w:r>
            <w:r>
              <w:rPr>
                <w:snapToGrid/>
                <w:szCs w:val="18"/>
              </w:rPr>
              <w:t xml:space="preserve"> ‘</w:t>
            </w:r>
            <w:r w:rsidR="00294294" w:rsidRPr="00294294">
              <w:rPr>
                <w:rFonts w:cs="Arial"/>
                <w:color w:val="800080"/>
                <w:szCs w:val="18"/>
                <w:lang w:eastAsia="nl-NL"/>
              </w:rPr>
              <w:t>tezamen met alle eventuele overige in deze akte te noemen registergoederen</w:t>
            </w:r>
            <w:r w:rsidR="00294294">
              <w:rPr>
                <w:snapToGrid/>
                <w:szCs w:val="18"/>
              </w:rPr>
              <w:t xml:space="preserve"> </w:t>
            </w:r>
            <w:r>
              <w:rPr>
                <w:snapToGrid/>
                <w:szCs w:val="18"/>
              </w:rPr>
              <w:t xml:space="preserve">‘ </w:t>
            </w:r>
            <w:r w:rsidR="0039275C">
              <w:rPr>
                <w:snapToGrid/>
                <w:szCs w:val="18"/>
              </w:rPr>
              <w:t>is een optionele gebruikerskeuze.</w:t>
            </w:r>
            <w:r w:rsidRPr="00AF2670">
              <w:rPr>
                <w:snapToGrid/>
                <w:szCs w:val="18"/>
              </w:rPr>
              <w:t>.</w:t>
            </w:r>
          </w:p>
          <w:p w14:paraId="6EFF80A8" w14:textId="15D72624" w:rsidR="0039275C" w:rsidRDefault="0039275C" w:rsidP="00D77156">
            <w:pPr>
              <w:rPr>
                <w:snapToGrid/>
                <w:szCs w:val="18"/>
              </w:rPr>
            </w:pPr>
          </w:p>
          <w:p w14:paraId="06FB2B75" w14:textId="3050998C" w:rsidR="0039275C" w:rsidRDefault="0039275C" w:rsidP="0039275C">
            <w:pPr>
              <w:keepNext/>
            </w:pPr>
            <w:r w:rsidRPr="00F2328A">
              <w:rPr>
                <w:u w:val="single"/>
              </w:rPr>
              <w:t>Mapping</w:t>
            </w:r>
            <w:r>
              <w:rPr>
                <w:u w:val="single"/>
              </w:rPr>
              <w:t xml:space="preserve"> optionele tekst</w:t>
            </w:r>
            <w:r w:rsidRPr="00F2328A">
              <w:rPr>
                <w:u w:val="single"/>
              </w:rPr>
              <w:t>:</w:t>
            </w:r>
          </w:p>
          <w:p w14:paraId="6CBEDC67" w14:textId="3C68B07A" w:rsidR="0039275C" w:rsidRDefault="0039275C" w:rsidP="0039275C">
            <w:pPr>
              <w:spacing w:line="240" w:lineRule="auto"/>
              <w:rPr>
                <w:rFonts w:cs="Arial"/>
                <w:sz w:val="16"/>
                <w:szCs w:val="16"/>
              </w:rPr>
            </w:pPr>
            <w:r w:rsidRPr="00DB7FA4">
              <w:rPr>
                <w:rFonts w:cs="Arial"/>
                <w:sz w:val="16"/>
                <w:szCs w:val="16"/>
              </w:rPr>
              <w:t>//IMKAD_AangebodenStuk/</w:t>
            </w:r>
            <w:r w:rsidR="00A97BDA">
              <w:rPr>
                <w:rFonts w:cs="Arial"/>
                <w:sz w:val="16"/>
                <w:szCs w:val="16"/>
              </w:rPr>
              <w:t>StukdeelHypotheek/</w:t>
            </w:r>
            <w:r>
              <w:rPr>
                <w:rFonts w:cs="Arial"/>
                <w:sz w:val="16"/>
                <w:szCs w:val="16"/>
              </w:rPr>
              <w:t xml:space="preserve"> </w:t>
            </w:r>
            <w:r w:rsidR="000602F1">
              <w:rPr>
                <w:rFonts w:cs="Arial"/>
                <w:sz w:val="16"/>
                <w:szCs w:val="16"/>
              </w:rPr>
              <w:t>t</w:t>
            </w:r>
            <w:r>
              <w:rPr>
                <w:rFonts w:cs="Arial"/>
                <w:sz w:val="16"/>
                <w:szCs w:val="16"/>
              </w:rPr>
              <w:t>ekst</w:t>
            </w:r>
            <w:r w:rsidR="000602F1">
              <w:rPr>
                <w:rFonts w:cs="Arial"/>
                <w:sz w:val="16"/>
                <w:szCs w:val="16"/>
              </w:rPr>
              <w:t>k</w:t>
            </w:r>
            <w:r>
              <w:rPr>
                <w:rFonts w:cs="Arial"/>
                <w:sz w:val="16"/>
                <w:szCs w:val="16"/>
              </w:rPr>
              <w:t>euze</w:t>
            </w:r>
          </w:p>
          <w:p w14:paraId="711A3E65" w14:textId="71E782D8" w:rsidR="0039275C" w:rsidRPr="00DB7FA4" w:rsidRDefault="0039275C" w:rsidP="0039275C">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3A4F106B" w14:textId="06AC427D" w:rsidR="004E7D42" w:rsidRDefault="0039275C" w:rsidP="004E7D42">
            <w:pPr>
              <w:spacing w:line="240" w:lineRule="auto"/>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r w:rsidDel="0039275C">
              <w:rPr>
                <w:snapToGrid/>
                <w:szCs w:val="18"/>
              </w:rPr>
              <w:t xml:space="preserve"> </w:t>
            </w:r>
          </w:p>
        </w:tc>
      </w:tr>
      <w:tr w:rsidR="00F565B7" w:rsidRPr="00343045" w14:paraId="712F4FF0" w14:textId="77777777" w:rsidTr="00DB7FA4">
        <w:tc>
          <w:tcPr>
            <w:tcW w:w="6771" w:type="dxa"/>
            <w:shd w:val="clear" w:color="auto" w:fill="auto"/>
          </w:tcPr>
          <w:p w14:paraId="66A14325" w14:textId="77777777" w:rsidR="00F565B7" w:rsidRPr="00F565B7" w:rsidRDefault="00F565B7" w:rsidP="00F565B7">
            <w:pPr>
              <w:widowControl w:val="0"/>
              <w:autoSpaceDE w:val="0"/>
              <w:autoSpaceDN w:val="0"/>
              <w:adjustRightInd w:val="0"/>
              <w:snapToGrid w:val="0"/>
              <w:spacing w:line="240" w:lineRule="auto"/>
              <w:rPr>
                <w:rFonts w:cs="Arial"/>
                <w:color w:val="FF0000"/>
                <w:szCs w:val="18"/>
                <w:lang w:eastAsia="nl-NL"/>
              </w:rPr>
            </w:pPr>
            <w:r w:rsidRPr="00F565B7">
              <w:rPr>
                <w:rFonts w:cs="Arial"/>
                <w:color w:val="FF0000"/>
                <w:szCs w:val="18"/>
                <w:lang w:eastAsia="nl-NL"/>
              </w:rPr>
              <w:t xml:space="preserve">De schuldenaar verklaart ermee bekend te zijn dat schuldeiseres gerechtigd is de vordering, inclusief de daarmee verbonden afhankelijke rechten en nevenrechten, </w:t>
            </w:r>
            <w:r w:rsidRPr="00F565B7">
              <w:rPr>
                <w:rFonts w:cs="Arial"/>
                <w:color w:val="FF0000"/>
                <w:szCs w:val="18"/>
                <w:lang w:eastAsia="nl-NL"/>
              </w:rPr>
              <w:lastRenderedPageBreak/>
              <w:t>waaronder uitdrukkelijk begrepen het recht tot renteherziening en pand- en/of hypotheekrechten, uit hoofde van de in deze akte 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ABBB2BA" w14:textId="77777777" w:rsidR="00F565B7" w:rsidRPr="00294294" w:rsidRDefault="00F565B7"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color w:val="FF0000"/>
                <w:szCs w:val="18"/>
                <w:lang w:eastAsia="nl-NL"/>
              </w:rPr>
            </w:pPr>
          </w:p>
        </w:tc>
        <w:tc>
          <w:tcPr>
            <w:tcW w:w="7371" w:type="dxa"/>
            <w:shd w:val="clear" w:color="auto" w:fill="auto"/>
          </w:tcPr>
          <w:p w14:paraId="7DC45CF6" w14:textId="4B879222" w:rsidR="00F565B7" w:rsidRPr="00AF2670" w:rsidRDefault="00F565B7" w:rsidP="00D77156">
            <w:pPr>
              <w:rPr>
                <w:snapToGrid/>
                <w:szCs w:val="18"/>
              </w:rPr>
            </w:pPr>
            <w:r>
              <w:rPr>
                <w:snapToGrid/>
                <w:szCs w:val="18"/>
              </w:rPr>
              <w:lastRenderedPageBreak/>
              <w:t>Vaste tekst</w:t>
            </w:r>
          </w:p>
        </w:tc>
      </w:tr>
    </w:tbl>
    <w:p w14:paraId="541BAD0A" w14:textId="302911CA" w:rsidR="003952DF" w:rsidRDefault="003952DF" w:rsidP="003952DF">
      <w:pPr>
        <w:pStyle w:val="Kop2"/>
        <w:pageBreakBefore/>
      </w:pPr>
      <w:bookmarkStart w:id="127" w:name="_Toc66968803"/>
      <w:r>
        <w:lastRenderedPageBreak/>
        <w:t>Overbrugging</w:t>
      </w:r>
      <w:r w:rsidR="00997DC2">
        <w:t>shypotheek</w:t>
      </w:r>
      <w:bookmarkEnd w:id="12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FE705A" w:rsidRPr="00D77156" w14:paraId="66719101"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13D5FAC" w14:textId="77777777" w:rsidR="00FE705A" w:rsidRPr="00127886" w:rsidRDefault="00FE705A" w:rsidP="00FE705A">
            <w:pPr>
              <w:autoSpaceDE w:val="0"/>
              <w:autoSpaceDN w:val="0"/>
              <w:adjustRightInd w:val="0"/>
              <w:rPr>
                <w:rFonts w:cs="Arial"/>
                <w:b/>
                <w:bCs/>
                <w:color w:val="800080"/>
                <w:szCs w:val="18"/>
              </w:rPr>
            </w:pPr>
            <w:r w:rsidRPr="00127886">
              <w:rPr>
                <w:rFonts w:cs="Arial"/>
                <w:b/>
                <w:bCs/>
                <w:color w:val="800080"/>
                <w:szCs w:val="18"/>
              </w:rPr>
              <w:t>OVERBRUGGING EN/OF DEPOTS</w:t>
            </w:r>
          </w:p>
          <w:p w14:paraId="1E885FB4" w14:textId="77777777" w:rsidR="00FE705A" w:rsidRPr="00DB7FA4" w:rsidRDefault="00FE705A" w:rsidP="003952DF">
            <w:pPr>
              <w:keepNext/>
              <w:widowControl w:val="0"/>
              <w:tabs>
                <w:tab w:val="left" w:pos="-1440"/>
                <w:tab w:val="left" w:pos="-720"/>
              </w:tabs>
              <w:suppressAutoHyphens/>
              <w:spacing w:line="240" w:lineRule="auto"/>
              <w:rPr>
                <w:b/>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164E8AD" w14:textId="4D21C35D" w:rsidR="00FE705A" w:rsidRDefault="00FE705A" w:rsidP="0084014E">
            <w:pPr>
              <w:rPr>
                <w:bCs/>
              </w:rPr>
            </w:pPr>
            <w:r w:rsidRPr="006879F9">
              <w:rPr>
                <w:bCs/>
              </w:rPr>
              <w:t xml:space="preserve">Wordt </w:t>
            </w:r>
            <w:r>
              <w:rPr>
                <w:bCs/>
              </w:rPr>
              <w:t xml:space="preserve">alleen </w:t>
            </w:r>
            <w:r w:rsidRPr="006879F9">
              <w:rPr>
                <w:bCs/>
              </w:rPr>
              <w:t xml:space="preserve">getoond indien </w:t>
            </w:r>
            <w:r>
              <w:rPr>
                <w:bCs/>
              </w:rPr>
              <w:t>een of meer van de hierna genoemde  tekstblokken aanwezig zijn:</w:t>
            </w:r>
          </w:p>
          <w:p w14:paraId="73FB0F1C" w14:textId="77777777" w:rsidR="00FE705A" w:rsidRDefault="00FE705A" w:rsidP="0084014E">
            <w:pPr>
              <w:rPr>
                <w:bCs/>
              </w:rPr>
            </w:pPr>
            <w:r>
              <w:rPr>
                <w:bCs/>
              </w:rPr>
              <w:t>-overbruggingshypotheek</w:t>
            </w:r>
          </w:p>
          <w:p w14:paraId="06323734" w14:textId="77777777" w:rsidR="00FE705A" w:rsidRDefault="00FE705A" w:rsidP="0084014E">
            <w:pPr>
              <w:rPr>
                <w:bCs/>
              </w:rPr>
            </w:pPr>
            <w:r>
              <w:rPr>
                <w:bCs/>
              </w:rPr>
              <w:t>-bouwdepot</w:t>
            </w:r>
          </w:p>
          <w:p w14:paraId="533566E9" w14:textId="77777777" w:rsidR="00FE705A" w:rsidRDefault="00FE705A" w:rsidP="0084014E">
            <w:pPr>
              <w:rPr>
                <w:bCs/>
              </w:rPr>
            </w:pPr>
            <w:r>
              <w:rPr>
                <w:bCs/>
              </w:rPr>
              <w:t>-lastendepot</w:t>
            </w:r>
          </w:p>
          <w:p w14:paraId="70CC3DF3" w14:textId="40107A6C" w:rsidR="00FE705A" w:rsidRPr="006879F9" w:rsidRDefault="00FE705A" w:rsidP="0084014E">
            <w:pPr>
              <w:rPr>
                <w:bCs/>
              </w:rPr>
            </w:pPr>
          </w:p>
        </w:tc>
      </w:tr>
      <w:tr w:rsidR="00D75F61" w:rsidRPr="00343045" w14:paraId="17DE09E7" w14:textId="77777777" w:rsidTr="00DB7FA4">
        <w:tc>
          <w:tcPr>
            <w:tcW w:w="6771" w:type="dxa"/>
            <w:shd w:val="clear" w:color="auto" w:fill="auto"/>
          </w:tcPr>
          <w:p w14:paraId="1917319A" w14:textId="710B9B75" w:rsidR="00944437" w:rsidRPr="006879F9" w:rsidRDefault="00944437" w:rsidP="00944437">
            <w:pPr>
              <w:widowControl w:val="0"/>
              <w:autoSpaceDE w:val="0"/>
              <w:autoSpaceDN w:val="0"/>
              <w:adjustRightInd w:val="0"/>
              <w:snapToGrid w:val="0"/>
              <w:spacing w:line="240" w:lineRule="auto"/>
              <w:rPr>
                <w:rFonts w:cs="Arial"/>
                <w:b/>
                <w:bCs/>
                <w:color w:val="800080"/>
                <w:szCs w:val="18"/>
                <w:lang w:eastAsia="nl-NL"/>
              </w:rPr>
            </w:pPr>
            <w:r w:rsidRPr="006879F9">
              <w:rPr>
                <w:rFonts w:cs="Arial"/>
                <w:b/>
                <w:bCs/>
                <w:color w:val="800080"/>
                <w:szCs w:val="18"/>
                <w:lang w:eastAsia="nl-NL"/>
              </w:rPr>
              <w:t>OVERBRUGGINGSHYPOTHEEK</w:t>
            </w:r>
          </w:p>
          <w:p w14:paraId="3CA0EB54" w14:textId="3110A2B9" w:rsidR="00257752" w:rsidRPr="00257752" w:rsidRDefault="00257752" w:rsidP="00257752">
            <w:pPr>
              <w:widowControl w:val="0"/>
              <w:autoSpaceDE w:val="0"/>
              <w:autoSpaceDN w:val="0"/>
              <w:adjustRightInd w:val="0"/>
              <w:snapToGrid w:val="0"/>
              <w:spacing w:line="240" w:lineRule="auto"/>
              <w:rPr>
                <w:rFonts w:cs="Arial"/>
                <w:color w:val="800080"/>
                <w:szCs w:val="18"/>
                <w:lang w:eastAsia="nl-NL"/>
              </w:rPr>
            </w:pPr>
            <w:r w:rsidRPr="00257752">
              <w:rPr>
                <w:color w:val="800080"/>
                <w:szCs w:val="18"/>
                <w:lang w:eastAsia="nl-NL"/>
              </w:rPr>
              <w:t xml:space="preserve">Het recht van </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szCs w:val="18"/>
                <w:lang w:eastAsia="nl-NL"/>
              </w:rPr>
              <w:t>telwoord</w:t>
            </w:r>
            <w:r w:rsidRPr="00257752">
              <w:rPr>
                <w:rFonts w:cs="Arial"/>
                <w:szCs w:val="18"/>
                <w:lang w:eastAsia="nl-NL"/>
              </w:rPr>
              <w:fldChar w:fldCharType="begin"/>
            </w:r>
            <w:r w:rsidRPr="00257752">
              <w:rPr>
                <w:rFonts w:cs="Arial"/>
                <w:szCs w:val="18"/>
                <w:lang w:eastAsia="nl-NL"/>
              </w:rPr>
              <w:instrText>MacroButton Nomacro §</w:instrText>
            </w:r>
            <w:r w:rsidRPr="00257752">
              <w:rPr>
                <w:rFonts w:cs="Arial"/>
                <w:szCs w:val="18"/>
                <w:lang w:eastAsia="nl-NL"/>
              </w:rPr>
              <w:fldChar w:fldCharType="end"/>
            </w:r>
            <w:r w:rsidRPr="00257752">
              <w:rPr>
                <w:rFonts w:cs="Arial"/>
                <w:color w:val="800080"/>
                <w:szCs w:val="18"/>
                <w:lang w:eastAsia="nl-NL"/>
              </w:rPr>
              <w:t xml:space="preserve"> </w:t>
            </w:r>
            <w:r w:rsidRPr="00257752">
              <w:rPr>
                <w:color w:val="800080"/>
                <w:szCs w:val="18"/>
                <w:lang w:eastAsia="nl-NL"/>
              </w:rPr>
              <w:t>hypotheek wordt gevestigd op:</w:t>
            </w:r>
            <w:r w:rsidRPr="00257752">
              <w:rPr>
                <w:rFonts w:cs="Arial"/>
                <w:color w:val="800080"/>
                <w:szCs w:val="18"/>
                <w:lang w:eastAsia="nl-NL"/>
              </w:rPr>
              <w:t xml:space="preserve"> </w:t>
            </w:r>
          </w:p>
          <w:p w14:paraId="74C60E94" w14:textId="17470294" w:rsidR="00D75F61" w:rsidRPr="00030A78" w:rsidRDefault="00D75F61" w:rsidP="00030A78">
            <w:pPr>
              <w:rPr>
                <w:color w:val="800080"/>
                <w:szCs w:val="18"/>
                <w:highlight w:val="yellow"/>
              </w:rPr>
            </w:pPr>
            <w:r w:rsidRPr="00257752">
              <w:rPr>
                <w:color w:val="800080"/>
                <w:szCs w:val="18"/>
                <w:highlight w:val="yellow"/>
              </w:rPr>
              <w:t>TEKSTBLOK RECHT TEKSTBLOK REGISTERGOED</w:t>
            </w:r>
            <w:r w:rsidR="00C469E3" w:rsidRPr="006879F9">
              <w:rPr>
                <w:color w:val="800080"/>
                <w:szCs w:val="18"/>
              </w:rPr>
              <w:t>,</w:t>
            </w:r>
          </w:p>
        </w:tc>
        <w:tc>
          <w:tcPr>
            <w:tcW w:w="7371" w:type="dxa"/>
            <w:shd w:val="clear" w:color="auto" w:fill="auto"/>
          </w:tcPr>
          <w:p w14:paraId="6D2A3C06" w14:textId="1A3A9B78" w:rsidR="00D75F61" w:rsidRDefault="002C6338" w:rsidP="00D75F61">
            <w:r>
              <w:t>Vaste tekst en o</w:t>
            </w:r>
            <w:r w:rsidR="00D75F61">
              <w:t xml:space="preserve">ptionele herhalende combinatie van één TEKSTBLOK RECHT </w:t>
            </w:r>
            <w:r w:rsidR="00D75F61"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E4F4A71" w:rsidR="00D75F61" w:rsidRDefault="00D75F61" w:rsidP="00D75F61">
            <w:pPr>
              <w:rPr>
                <w:lang w:val="nl"/>
              </w:rPr>
            </w:pPr>
            <w:r>
              <w:rPr>
                <w:lang w:val="nl"/>
              </w:rPr>
              <w:t xml:space="preserve">Bij meer combinaties TEKSTBLOK RECHT en REGISTERGOED wordt de laatste combinatie afgesloten met een </w:t>
            </w:r>
            <w:r w:rsidR="0020399F">
              <w:rPr>
                <w:lang w:val="nl"/>
              </w:rPr>
              <w:t xml:space="preserve">komma  </w:t>
            </w:r>
            <w:r>
              <w:rPr>
                <w:lang w:val="nl"/>
              </w:rPr>
              <w:t>‘</w:t>
            </w:r>
            <w:r w:rsidR="0020399F">
              <w:rPr>
                <w:lang w:val="nl"/>
              </w:rPr>
              <w:t>,</w:t>
            </w:r>
            <w:r>
              <w:rPr>
                <w:lang w:val="nl"/>
              </w:rPr>
              <w:t>’ en de andere combinaties met een puntkomma ‘;’.</w:t>
            </w:r>
          </w:p>
          <w:p w14:paraId="5A6EDF6B" w14:textId="17086111" w:rsidR="00356A9D" w:rsidRDefault="00356A9D" w:rsidP="00D75F61">
            <w:pPr>
              <w:rPr>
                <w:lang w:val="nl"/>
              </w:rPr>
            </w:pPr>
          </w:p>
          <w:p w14:paraId="65CF1D29" w14:textId="77777777" w:rsidR="00356A9D" w:rsidRPr="00B97244" w:rsidRDefault="00356A9D" w:rsidP="00356A9D">
            <w:pPr>
              <w:spacing w:line="240" w:lineRule="auto"/>
              <w:rPr>
                <w:u w:val="single"/>
              </w:rPr>
            </w:pPr>
            <w:r w:rsidRPr="00B97244">
              <w:rPr>
                <w:u w:val="single"/>
              </w:rPr>
              <w:t>Mapping telwoord</w:t>
            </w:r>
            <w:r>
              <w:rPr>
                <w:u w:val="single"/>
              </w:rPr>
              <w:t xml:space="preserve"> overbruggingshypotheek:</w:t>
            </w:r>
          </w:p>
          <w:p w14:paraId="559E9645" w14:textId="77777777" w:rsidR="00356A9D" w:rsidRPr="00DB7FA4" w:rsidRDefault="00356A9D" w:rsidP="00356A9D">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FF7AFE1" w14:textId="77777777" w:rsidR="00356A9D" w:rsidRDefault="00356A9D" w:rsidP="00356A9D">
            <w:pPr>
              <w:spacing w:line="240" w:lineRule="auto"/>
              <w:rPr>
                <w:sz w:val="16"/>
                <w:szCs w:val="16"/>
              </w:rPr>
            </w:pPr>
            <w:r w:rsidRPr="00DB7FA4">
              <w:rPr>
                <w:sz w:val="16"/>
                <w:szCs w:val="16"/>
              </w:rPr>
              <w:tab/>
              <w:t>./</w:t>
            </w:r>
            <w:r w:rsidRPr="00B13D63">
              <w:rPr>
                <w:sz w:val="16"/>
                <w:szCs w:val="16"/>
              </w:rPr>
              <w:t>rangordeHypotheek</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52E3EA4E" w:rsidR="00D75F61" w:rsidRPr="00AF2670" w:rsidRDefault="00D75F61" w:rsidP="00FB1425">
            <w:pPr>
              <w:keepNext/>
              <w:spacing w:line="240" w:lineRule="auto"/>
              <w:rPr>
                <w:snapToGrid/>
                <w:szCs w:val="18"/>
              </w:rPr>
            </w:pPr>
          </w:p>
        </w:tc>
      </w:tr>
      <w:tr w:rsidR="00FB0D87" w:rsidRPr="00343045" w14:paraId="3C641AAD" w14:textId="77777777" w:rsidTr="00DB7FA4">
        <w:tc>
          <w:tcPr>
            <w:tcW w:w="6771" w:type="dxa"/>
            <w:shd w:val="clear" w:color="auto" w:fill="auto"/>
          </w:tcPr>
          <w:p w14:paraId="61D1FF1F" w14:textId="77777777" w:rsidR="00FB0D87" w:rsidRPr="006879F9" w:rsidRDefault="00FB0D87" w:rsidP="00FB0D87">
            <w:pPr>
              <w:autoSpaceDE w:val="0"/>
              <w:autoSpaceDN w:val="0"/>
              <w:adjustRightInd w:val="0"/>
              <w:spacing w:line="240" w:lineRule="atLeast"/>
              <w:rPr>
                <w:rFonts w:cs="Arial"/>
                <w:color w:val="800080"/>
                <w:szCs w:val="18"/>
              </w:rPr>
            </w:pPr>
            <w:r w:rsidRPr="006879F9">
              <w:rPr>
                <w:rFonts w:cs="Arial"/>
                <w:color w:val="800080"/>
                <w:szCs w:val="18"/>
              </w:rPr>
              <w:t xml:space="preserve">in deze akte </w:t>
            </w:r>
            <w:r w:rsidRPr="006879F9">
              <w:rPr>
                <w:rFonts w:cs="Arial"/>
                <w:color w:val="3366FF"/>
                <w:szCs w:val="18"/>
              </w:rPr>
              <w:t>tezamen met alle eventuele overige in deze akte te noemen registergoederen</w:t>
            </w:r>
            <w:r w:rsidRPr="006879F9">
              <w:rPr>
                <w:rFonts w:cs="Arial"/>
                <w:color w:val="800080"/>
                <w:szCs w:val="18"/>
              </w:rPr>
              <w:t xml:space="preserve"> te noemen ‘het registergoed’.</w:t>
            </w:r>
          </w:p>
          <w:p w14:paraId="2000EB92" w14:textId="77777777" w:rsidR="00FB0D87" w:rsidRPr="002C6338" w:rsidRDefault="00FB0D87" w:rsidP="002C6338">
            <w:pPr>
              <w:autoSpaceDE w:val="0"/>
              <w:autoSpaceDN w:val="0"/>
              <w:adjustRightInd w:val="0"/>
              <w:rPr>
                <w:rFonts w:cs="Arial"/>
                <w:b/>
                <w:bCs/>
                <w:color w:val="FF0000"/>
                <w:sz w:val="20"/>
                <w:u w:val="single"/>
              </w:rPr>
            </w:pPr>
          </w:p>
        </w:tc>
        <w:tc>
          <w:tcPr>
            <w:tcW w:w="7371" w:type="dxa"/>
            <w:shd w:val="clear" w:color="auto" w:fill="auto"/>
          </w:tcPr>
          <w:p w14:paraId="189B469D" w14:textId="07B994D6" w:rsidR="00A97BDA" w:rsidRDefault="00A97BDA" w:rsidP="00A97BDA">
            <w:pPr>
              <w:rPr>
                <w:snapToGrid/>
                <w:szCs w:val="18"/>
              </w:rPr>
            </w:pPr>
            <w:r w:rsidRPr="00AF2670">
              <w:rPr>
                <w:snapToGrid/>
                <w:szCs w:val="18"/>
              </w:rPr>
              <w:t xml:space="preserve">Combinatie van </w:t>
            </w:r>
            <w:r w:rsidRPr="00AF2670">
              <w:t>vaste</w:t>
            </w:r>
            <w:r w:rsidRPr="00AF2670">
              <w:rPr>
                <w:snapToGrid/>
                <w:szCs w:val="18"/>
              </w:rPr>
              <w:t xml:space="preserve"> en </w:t>
            </w:r>
            <w:r>
              <w:rPr>
                <w:snapToGrid/>
                <w:szCs w:val="18"/>
              </w:rPr>
              <w:t>optionele tekst</w:t>
            </w:r>
            <w:r w:rsidRPr="00AF2670">
              <w:rPr>
                <w:snapToGrid/>
                <w:szCs w:val="18"/>
              </w:rPr>
              <w:t>. De tekst</w:t>
            </w:r>
            <w:r>
              <w:rPr>
                <w:snapToGrid/>
                <w:szCs w:val="18"/>
              </w:rPr>
              <w:t xml:space="preserve"> ‘</w:t>
            </w:r>
            <w:r w:rsidR="004C4C7E" w:rsidRPr="003A6B93">
              <w:rPr>
                <w:rFonts w:cs="Arial"/>
                <w:color w:val="3366FF"/>
                <w:szCs w:val="18"/>
              </w:rPr>
              <w:t>tezamen met alle eventuele overige in deze akte te noemen registergoederen</w:t>
            </w:r>
            <w:r>
              <w:rPr>
                <w:snapToGrid/>
                <w:szCs w:val="18"/>
              </w:rPr>
              <w:t xml:space="preserve"> ‘ is een optionele gebruikerskeuze.</w:t>
            </w:r>
            <w:r w:rsidRPr="00AF2670">
              <w:rPr>
                <w:snapToGrid/>
                <w:szCs w:val="18"/>
              </w:rPr>
              <w:t>.</w:t>
            </w:r>
          </w:p>
          <w:p w14:paraId="158C61D6" w14:textId="77777777" w:rsidR="00A97BDA" w:rsidRDefault="00A97BDA" w:rsidP="00A97BDA">
            <w:pPr>
              <w:keepNext/>
              <w:rPr>
                <w:u w:val="single"/>
              </w:rPr>
            </w:pPr>
          </w:p>
          <w:p w14:paraId="00758A89" w14:textId="13B26148" w:rsidR="00A97BDA" w:rsidRDefault="00A97BDA" w:rsidP="00A97BDA">
            <w:pPr>
              <w:keepNext/>
            </w:pPr>
            <w:r w:rsidRPr="00F2328A">
              <w:rPr>
                <w:u w:val="single"/>
              </w:rPr>
              <w:t>Mapping</w:t>
            </w:r>
            <w:r>
              <w:rPr>
                <w:u w:val="single"/>
              </w:rPr>
              <w:t xml:space="preserve"> optionele tekst</w:t>
            </w:r>
            <w:r w:rsidRPr="00F2328A">
              <w:rPr>
                <w:u w:val="single"/>
              </w:rPr>
              <w:t>:</w:t>
            </w:r>
          </w:p>
          <w:p w14:paraId="7F6101BD" w14:textId="77777777" w:rsidR="004C4C7E" w:rsidRPr="00DB7FA4" w:rsidRDefault="004C4C7E" w:rsidP="004C4C7E">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38504F9C" w14:textId="1ED73394" w:rsidR="00A97BDA" w:rsidRDefault="0044706B" w:rsidP="00A97BDA">
            <w:pPr>
              <w:spacing w:line="240" w:lineRule="auto"/>
              <w:rPr>
                <w:rFonts w:cs="Arial"/>
                <w:sz w:val="16"/>
                <w:szCs w:val="16"/>
              </w:rPr>
            </w:pPr>
            <w:r>
              <w:rPr>
                <w:rFonts w:cs="Arial"/>
                <w:sz w:val="16"/>
                <w:szCs w:val="16"/>
              </w:rPr>
              <w:t>t</w:t>
            </w:r>
            <w:r w:rsidR="00A97BDA">
              <w:rPr>
                <w:rFonts w:cs="Arial"/>
                <w:sz w:val="16"/>
                <w:szCs w:val="16"/>
              </w:rPr>
              <w:t>ekst</w:t>
            </w:r>
            <w:r>
              <w:rPr>
                <w:rFonts w:cs="Arial"/>
                <w:sz w:val="16"/>
                <w:szCs w:val="16"/>
              </w:rPr>
              <w:t>k</w:t>
            </w:r>
            <w:r w:rsidR="00A97BDA">
              <w:rPr>
                <w:rFonts w:cs="Arial"/>
                <w:sz w:val="16"/>
                <w:szCs w:val="16"/>
              </w:rPr>
              <w:t>euze</w:t>
            </w:r>
          </w:p>
          <w:p w14:paraId="7C0AE318" w14:textId="77777777" w:rsidR="00A97BDA" w:rsidRPr="00DB7FA4" w:rsidRDefault="00A97BDA" w:rsidP="00A97BDA">
            <w:pPr>
              <w:keepNext/>
              <w:spacing w:line="240" w:lineRule="auto"/>
              <w:ind w:left="227"/>
              <w:rPr>
                <w:sz w:val="16"/>
                <w:szCs w:val="16"/>
              </w:rPr>
            </w:pPr>
            <w:r w:rsidRPr="00DB7FA4">
              <w:rPr>
                <w:sz w:val="16"/>
                <w:szCs w:val="16"/>
              </w:rPr>
              <w:t>./tagNaam(‘k_</w:t>
            </w:r>
            <w:r>
              <w:rPr>
                <w:sz w:val="16"/>
                <w:szCs w:val="16"/>
              </w:rPr>
              <w:t>RegistergoederenTezamen</w:t>
            </w:r>
            <w:r w:rsidRPr="00DB7FA4">
              <w:rPr>
                <w:sz w:val="16"/>
                <w:szCs w:val="16"/>
              </w:rPr>
              <w:t>’)</w:t>
            </w:r>
          </w:p>
          <w:p w14:paraId="5E59F6F6" w14:textId="48B709B4" w:rsidR="00FB0D87" w:rsidRDefault="00A97BDA" w:rsidP="00A97BDA">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r w:rsidR="009D203C" w:rsidRPr="00343045" w14:paraId="6303AF10" w14:textId="77777777" w:rsidTr="00DB7FA4">
        <w:tc>
          <w:tcPr>
            <w:tcW w:w="6771" w:type="dxa"/>
            <w:shd w:val="clear" w:color="auto" w:fill="auto"/>
          </w:tcPr>
          <w:p w14:paraId="10B5C705" w14:textId="77777777" w:rsidR="001640A0" w:rsidRPr="00445131" w:rsidRDefault="001640A0" w:rsidP="001640A0">
            <w:pPr>
              <w:widowControl w:val="0"/>
              <w:autoSpaceDE w:val="0"/>
              <w:autoSpaceDN w:val="0"/>
              <w:adjustRightInd w:val="0"/>
              <w:snapToGrid w:val="0"/>
              <w:spacing w:line="240" w:lineRule="auto"/>
              <w:rPr>
                <w:color w:val="800080"/>
                <w:szCs w:val="18"/>
                <w:lang w:eastAsia="nl-NL"/>
              </w:rPr>
            </w:pPr>
            <w:r w:rsidRPr="00445131">
              <w:rPr>
                <w:color w:val="800080"/>
                <w:szCs w:val="18"/>
                <w:lang w:eastAsia="nl-NL"/>
              </w:rPr>
              <w:lastRenderedPageBreak/>
              <w:t>Ieder van de onder hypotheekgever begrepen personen, die desbetref</w:t>
            </w:r>
            <w:r w:rsidRPr="00445131">
              <w:rPr>
                <w:color w:val="800080"/>
                <w:szCs w:val="18"/>
                <w:lang w:eastAsia="nl-NL"/>
              </w:rPr>
              <w:softHyphen/>
              <w:t>fende zekerhe</w:t>
            </w:r>
            <w:r w:rsidRPr="00445131">
              <w:rPr>
                <w:color w:val="800080"/>
                <w:szCs w:val="18"/>
                <w:lang w:eastAsia="nl-NL"/>
              </w:rPr>
              <w:softHyphen/>
              <w:t>den aan schuldeiseres heeft verstrekt staat er jegens schuld</w:t>
            </w:r>
            <w:r w:rsidRPr="00445131">
              <w:rPr>
                <w:color w:val="800080"/>
                <w:szCs w:val="18"/>
                <w:lang w:eastAsia="nl-NL"/>
              </w:rPr>
              <w:softHyphen/>
              <w:t>eiseres voor in dat:</w:t>
            </w:r>
          </w:p>
          <w:p w14:paraId="28A0C0FE"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hij over het laatst genoemde register</w:t>
            </w:r>
            <w:r w:rsidRPr="00445131">
              <w:rPr>
                <w:color w:val="800080"/>
                <w:szCs w:val="18"/>
                <w:lang w:eastAsia="nl-NL"/>
              </w:rPr>
              <w:softHyphen/>
              <w:t>goed en de verpande thans aanwe</w:t>
            </w:r>
            <w:r w:rsidRPr="00445131">
              <w:rPr>
                <w:color w:val="800080"/>
                <w:szCs w:val="18"/>
                <w:lang w:eastAsia="nl-NL"/>
              </w:rPr>
              <w:softHyphen/>
              <w:t>zige goederen de volle onvoorwaardelijke be</w:t>
            </w:r>
            <w:r w:rsidRPr="00445131">
              <w:rPr>
                <w:color w:val="800080"/>
                <w:szCs w:val="18"/>
                <w:lang w:eastAsia="nl-NL"/>
              </w:rPr>
              <w:softHyphen/>
              <w:t>schik</w:t>
            </w:r>
            <w:r w:rsidRPr="00445131">
              <w:rPr>
                <w:color w:val="800080"/>
                <w:szCs w:val="18"/>
                <w:lang w:eastAsia="nl-NL"/>
              </w:rPr>
              <w:softHyphen/>
              <w:t xml:space="preserve">king heeft en dat daarop geen beperkt recht noch beslag rust anders dan het recht van </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telwoord</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 xml:space="preserve"> </w:t>
            </w:r>
            <w:r w:rsidRPr="00445131">
              <w:rPr>
                <w:color w:val="800080"/>
                <w:szCs w:val="18"/>
                <w:lang w:eastAsia="nl-NL"/>
              </w:rPr>
              <w:t xml:space="preserve">hypotheek gevestigd ten behoeve van </w:t>
            </w:r>
            <w:r w:rsidRPr="00445131">
              <w:rPr>
                <w:color w:val="3366FF"/>
                <w:szCs w:val="18"/>
                <w:lang w:eastAsia="nl-NL"/>
              </w:rPr>
              <w:t>schuldeiseres/</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szCs w:val="18"/>
                <w:lang w:eastAsia="nl-NL"/>
              </w:rPr>
              <w:t>naam hypotheekhouder</w:t>
            </w:r>
            <w:r w:rsidRPr="00445131">
              <w:rPr>
                <w:rFonts w:cs="Arial"/>
                <w:szCs w:val="18"/>
                <w:lang w:eastAsia="nl-NL"/>
              </w:rPr>
              <w:fldChar w:fldCharType="begin"/>
            </w:r>
            <w:r w:rsidRPr="00445131">
              <w:rPr>
                <w:rFonts w:cs="Arial"/>
                <w:szCs w:val="18"/>
                <w:lang w:eastAsia="nl-NL"/>
              </w:rPr>
              <w:instrText>MacroButton Nomacro §</w:instrText>
            </w:r>
            <w:r w:rsidRPr="00445131">
              <w:rPr>
                <w:rFonts w:cs="Arial"/>
                <w:szCs w:val="18"/>
                <w:lang w:eastAsia="nl-NL"/>
              </w:rPr>
              <w:fldChar w:fldCharType="end"/>
            </w:r>
            <w:r w:rsidRPr="00445131">
              <w:rPr>
                <w:rFonts w:cs="Arial"/>
                <w:color w:val="800080"/>
                <w:szCs w:val="18"/>
                <w:lang w:eastAsia="nl-NL"/>
              </w:rPr>
              <w:t>;</w:t>
            </w:r>
          </w:p>
          <w:p w14:paraId="3A18904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color w:val="800080"/>
                <w:szCs w:val="18"/>
                <w:lang w:eastAsia="nl-NL"/>
              </w:rPr>
              <w:t xml:space="preserve">het laatst genoemde registergoed met geen andere hypotheek is of kan worden belast, welke gelijk in rang is of zal zijn aan de hypotheek te vestigen krachtens deze akte; </w:t>
            </w:r>
          </w:p>
          <w:p w14:paraId="5B6338D3" w14:textId="77777777" w:rsidR="001640A0" w:rsidRPr="00445131" w:rsidRDefault="001640A0" w:rsidP="001640A0">
            <w:pPr>
              <w:numPr>
                <w:ilvl w:val="0"/>
                <w:numId w:val="33"/>
              </w:numPr>
              <w:autoSpaceDE w:val="0"/>
              <w:autoSpaceDN w:val="0"/>
              <w:adjustRightInd w:val="0"/>
              <w:snapToGrid w:val="0"/>
              <w:spacing w:line="240" w:lineRule="atLeast"/>
              <w:ind w:left="284" w:hanging="284"/>
              <w:contextualSpacing/>
              <w:rPr>
                <w:rFonts w:cs="Arial"/>
                <w:color w:val="800080"/>
                <w:szCs w:val="18"/>
                <w:lang w:eastAsia="nl-NL"/>
              </w:rPr>
            </w:pPr>
            <w:r w:rsidRPr="00445131">
              <w:rPr>
                <w:rFonts w:cs="Arial"/>
                <w:color w:val="800080"/>
                <w:szCs w:val="18"/>
                <w:lang w:eastAsia="nl-NL"/>
              </w:rPr>
              <w:t>hij het laatst genoemde re</w:t>
            </w:r>
            <w:r w:rsidRPr="00445131">
              <w:rPr>
                <w:color w:val="800080"/>
                <w:szCs w:val="18"/>
                <w:lang w:eastAsia="nl-NL"/>
              </w:rPr>
              <w:t>gister</w:t>
            </w:r>
            <w:r w:rsidRPr="00445131">
              <w:rPr>
                <w:color w:val="800080"/>
                <w:szCs w:val="18"/>
                <w:lang w:eastAsia="nl-NL"/>
              </w:rPr>
              <w:softHyphen/>
              <w:t xml:space="preserve">goed geheel voor zelfbewoning gebruikt en dat het laatst genoemde registergoed derhalve niet is of wordt verhuurd, verpacht of anderszins in gebruik is bij derden. </w:t>
            </w:r>
          </w:p>
          <w:p w14:paraId="3C2EAD19" w14:textId="07C78B25" w:rsidR="009D203C" w:rsidRPr="00030A78" w:rsidRDefault="009D203C" w:rsidP="00030A78">
            <w:pPr>
              <w:tabs>
                <w:tab w:val="left" w:pos="-1440"/>
                <w:tab w:val="left" w:pos="-720"/>
              </w:tabs>
              <w:suppressAutoHyphens/>
              <w:rPr>
                <w:color w:val="7030A0"/>
                <w:szCs w:val="18"/>
                <w:highlight w:val="yellow"/>
              </w:rPr>
            </w:pPr>
          </w:p>
        </w:tc>
        <w:tc>
          <w:tcPr>
            <w:tcW w:w="7371" w:type="dxa"/>
            <w:shd w:val="clear" w:color="auto" w:fill="auto"/>
          </w:tcPr>
          <w:p w14:paraId="7357E05F" w14:textId="4FDDE861" w:rsidR="00EC5131" w:rsidRDefault="00EC5131" w:rsidP="00EC5131">
            <w:r w:rsidRPr="00030A78">
              <w:t xml:space="preserve">Combinatie van </w:t>
            </w:r>
            <w:r>
              <w:t>optionele</w:t>
            </w:r>
            <w:r w:rsidRPr="00030A78">
              <w:t xml:space="preserve"> en </w:t>
            </w:r>
            <w:r>
              <w:t>verplichte t</w:t>
            </w:r>
            <w:r w:rsidRPr="00030A78">
              <w:t>ekst</w:t>
            </w:r>
            <w:r>
              <w:t xml:space="preserve"> welke wordt getoond voor de </w:t>
            </w:r>
            <w:r w:rsidRPr="0031578B">
              <w:t>overbruggingslening</w:t>
            </w:r>
            <w:r w:rsidRPr="00030A78">
              <w:t>.</w:t>
            </w:r>
          </w:p>
          <w:p w14:paraId="0D47844A" w14:textId="77777777" w:rsidR="00EC5131" w:rsidRDefault="00EC5131" w:rsidP="00EC5131">
            <w:pPr>
              <w:rPr>
                <w:rFonts w:cs="Arial"/>
                <w:szCs w:val="18"/>
                <w:lang w:eastAsia="nl-NL"/>
              </w:rPr>
            </w:pPr>
            <w:r w:rsidRPr="00030A78">
              <w:t xml:space="preserve"> De tekst </w:t>
            </w:r>
            <w:r w:rsidRPr="00356A9D">
              <w:rPr>
                <w:color w:val="3366FF"/>
                <w:szCs w:val="18"/>
                <w:lang w:eastAsia="nl-NL"/>
              </w:rPr>
              <w:t>schuldeiseres/</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sidRPr="00356A9D">
              <w:rPr>
                <w:rFonts w:cs="Arial"/>
                <w:szCs w:val="18"/>
                <w:lang w:eastAsia="nl-NL"/>
              </w:rPr>
              <w:t>naam hypotheekhouder</w:t>
            </w:r>
            <w:r w:rsidRPr="00356A9D">
              <w:rPr>
                <w:rFonts w:cs="Arial"/>
                <w:szCs w:val="18"/>
                <w:lang w:eastAsia="nl-NL"/>
              </w:rPr>
              <w:fldChar w:fldCharType="begin"/>
            </w:r>
            <w:r w:rsidRPr="00356A9D">
              <w:rPr>
                <w:rFonts w:cs="Arial"/>
                <w:szCs w:val="18"/>
                <w:lang w:eastAsia="nl-NL"/>
              </w:rPr>
              <w:instrText>MacroButton Nomacro §</w:instrText>
            </w:r>
            <w:r w:rsidRPr="00356A9D">
              <w:rPr>
                <w:rFonts w:cs="Arial"/>
                <w:szCs w:val="18"/>
                <w:lang w:eastAsia="nl-NL"/>
              </w:rPr>
              <w:fldChar w:fldCharType="end"/>
            </w:r>
            <w:r>
              <w:rPr>
                <w:rFonts w:cs="Arial"/>
                <w:szCs w:val="18"/>
                <w:lang w:eastAsia="nl-NL"/>
              </w:rPr>
              <w:t xml:space="preserve"> is een verplichte keuze</w:t>
            </w:r>
          </w:p>
          <w:p w14:paraId="0BAAD464" w14:textId="77777777" w:rsidR="00EC5131" w:rsidRDefault="00EC5131" w:rsidP="00EC5131">
            <w:pPr>
              <w:rPr>
                <w:sz w:val="16"/>
                <w:szCs w:val="16"/>
              </w:rPr>
            </w:pPr>
            <w:r w:rsidRPr="00030A78">
              <w:t>.</w:t>
            </w:r>
            <w:r w:rsidRPr="00236797" w:rsidDel="00AA4BFD">
              <w:t xml:space="preserve"> </w:t>
            </w:r>
            <w:r w:rsidRPr="00DB7FA4">
              <w:rPr>
                <w:u w:val="single"/>
              </w:rPr>
              <w:t xml:space="preserve">Mapping </w:t>
            </w:r>
            <w:r>
              <w:rPr>
                <w:u w:val="single"/>
              </w:rPr>
              <w:t>tonen tekst</w:t>
            </w:r>
            <w:r w:rsidRPr="00DB7FA4">
              <w:rPr>
                <w:u w:val="single"/>
              </w:rPr>
              <w:t>:</w:t>
            </w:r>
          </w:p>
          <w:p w14:paraId="33A2BB13" w14:textId="77777777" w:rsidR="00EC5131" w:rsidRDefault="00EC5131" w:rsidP="00EC5131">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04EF8AF8" w14:textId="77777777" w:rsidR="00EC5131" w:rsidRDefault="00EC5131" w:rsidP="00EC5131">
            <w:pPr>
              <w:widowControl w:val="0"/>
              <w:tabs>
                <w:tab w:val="left" w:pos="-1440"/>
                <w:tab w:val="left" w:pos="-720"/>
              </w:tabs>
              <w:suppressAutoHyphens/>
              <w:spacing w:line="240" w:lineRule="auto"/>
              <w:rPr>
                <w:rFonts w:cs="Arial"/>
                <w:sz w:val="16"/>
                <w:szCs w:val="16"/>
              </w:rPr>
            </w:pPr>
          </w:p>
          <w:p w14:paraId="74B2EF02" w14:textId="77777777" w:rsidR="00EC5131" w:rsidRPr="00B97244" w:rsidRDefault="00EC5131" w:rsidP="00EC5131">
            <w:pPr>
              <w:spacing w:line="240" w:lineRule="auto"/>
              <w:rPr>
                <w:u w:val="single"/>
              </w:rPr>
            </w:pPr>
            <w:r w:rsidRPr="00B97244">
              <w:rPr>
                <w:u w:val="single"/>
              </w:rPr>
              <w:t>Mapping telwoord</w:t>
            </w:r>
            <w:r>
              <w:rPr>
                <w:u w:val="single"/>
              </w:rPr>
              <w:t xml:space="preserve"> overbruggingshypotheek:</w:t>
            </w:r>
          </w:p>
          <w:p w14:paraId="0F88124C" w14:textId="77777777" w:rsidR="00EC5131" w:rsidRPr="00DB7FA4" w:rsidRDefault="00EC5131" w:rsidP="00EC5131">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69A3B259" w14:textId="77777777" w:rsidR="00CA45D0" w:rsidRDefault="00CA45D0" w:rsidP="00CA45D0">
            <w:pPr>
              <w:spacing w:line="240" w:lineRule="auto"/>
              <w:rPr>
                <w:rFonts w:cs="Arial"/>
                <w:sz w:val="16"/>
                <w:szCs w:val="16"/>
              </w:rPr>
            </w:pPr>
            <w:r>
              <w:rPr>
                <w:rFonts w:cs="Arial"/>
                <w:sz w:val="16"/>
                <w:szCs w:val="16"/>
              </w:rPr>
              <w:t>tekstkeuze</w:t>
            </w:r>
          </w:p>
          <w:p w14:paraId="47FDFE96" w14:textId="469FB17F" w:rsidR="00CA45D0" w:rsidRPr="00DB7FA4" w:rsidRDefault="00CA45D0" w:rsidP="00CA45D0">
            <w:pPr>
              <w:keepNext/>
              <w:spacing w:line="240" w:lineRule="auto"/>
              <w:ind w:left="227"/>
              <w:rPr>
                <w:sz w:val="16"/>
                <w:szCs w:val="16"/>
              </w:rPr>
            </w:pPr>
            <w:r w:rsidRPr="00DB7FA4">
              <w:rPr>
                <w:sz w:val="16"/>
                <w:szCs w:val="16"/>
              </w:rPr>
              <w:t>./tagNaam(‘k_</w:t>
            </w:r>
            <w:r w:rsidR="00085F47" w:rsidRPr="008F53F5">
              <w:rPr>
                <w:rFonts w:cs="Arial"/>
                <w:color w:val="172B4D"/>
                <w:sz w:val="16"/>
                <w:szCs w:val="16"/>
                <w:shd w:val="clear" w:color="auto" w:fill="FFFFFF"/>
              </w:rPr>
              <w:t>RangTelwoord’</w:t>
            </w:r>
            <w:r w:rsidRPr="00DB7FA4">
              <w:rPr>
                <w:sz w:val="16"/>
                <w:szCs w:val="16"/>
              </w:rPr>
              <w:t>)</w:t>
            </w:r>
          </w:p>
          <w:p w14:paraId="723296BE" w14:textId="16F17499" w:rsidR="00EC5131" w:rsidRDefault="00CA45D0" w:rsidP="00CA45D0">
            <w:pPr>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sidRPr="00C86E53">
              <w:rPr>
                <w:sz w:val="16"/>
                <w:szCs w:val="16"/>
              </w:rPr>
              <w:t xml:space="preserve">(vrije </w:t>
            </w:r>
            <w:r w:rsidR="00395AF6">
              <w:rPr>
                <w:sz w:val="16"/>
                <w:szCs w:val="16"/>
              </w:rPr>
              <w:t>veld (</w:t>
            </w:r>
            <w:r w:rsidR="00085F47">
              <w:rPr>
                <w:sz w:val="16"/>
                <w:szCs w:val="16"/>
              </w:rPr>
              <w:t>alleen cijfers</w:t>
            </w:r>
            <w:r w:rsidR="0063465C">
              <w:rPr>
                <w:sz w:val="16"/>
                <w:szCs w:val="16"/>
              </w:rPr>
              <w:t xml:space="preserve"> opnemen in xml</w:t>
            </w:r>
            <w:r w:rsidR="00600E69">
              <w:rPr>
                <w:sz w:val="16"/>
                <w:szCs w:val="16"/>
              </w:rPr>
              <w:t>, maar moet als tekst worden getoond</w:t>
            </w:r>
            <w:r w:rsidR="0063465C">
              <w:rPr>
                <w:sz w:val="16"/>
                <w:szCs w:val="16"/>
              </w:rPr>
              <w:t xml:space="preserve"> op de pdf</w:t>
            </w:r>
            <w:r w:rsidR="00395AF6">
              <w:rPr>
                <w:sz w:val="16"/>
                <w:szCs w:val="16"/>
              </w:rPr>
              <w:t>)</w:t>
            </w:r>
            <w:r w:rsidRPr="00C86E53">
              <w:rPr>
                <w:sz w:val="16"/>
                <w:szCs w:val="16"/>
              </w:rPr>
              <w:t>)</w:t>
            </w:r>
            <w:r w:rsidR="00EC5131" w:rsidRPr="00DB7FA4">
              <w:rPr>
                <w:sz w:val="16"/>
                <w:szCs w:val="16"/>
              </w:rPr>
              <w:t>.</w:t>
            </w:r>
          </w:p>
          <w:p w14:paraId="19CDEC83" w14:textId="23BA4763" w:rsidR="00EC5131" w:rsidRDefault="00EC5131" w:rsidP="00EC5131">
            <w:pPr>
              <w:spacing w:line="240" w:lineRule="auto"/>
              <w:rPr>
                <w:sz w:val="16"/>
                <w:szCs w:val="16"/>
              </w:rPr>
            </w:pPr>
          </w:p>
          <w:p w14:paraId="3C51600E" w14:textId="77777777" w:rsidR="00CA45D0" w:rsidRDefault="00CA45D0" w:rsidP="00EC5131">
            <w:pPr>
              <w:spacing w:line="240" w:lineRule="auto"/>
              <w:rPr>
                <w:sz w:val="16"/>
                <w:szCs w:val="16"/>
              </w:rPr>
            </w:pPr>
          </w:p>
          <w:p w14:paraId="0BF7303D" w14:textId="77777777" w:rsidR="00EC5131" w:rsidRDefault="00EC5131" w:rsidP="00EC5131">
            <w:pPr>
              <w:keepNext/>
              <w:spacing w:line="240" w:lineRule="auto"/>
              <w:rPr>
                <w:u w:val="single"/>
              </w:rPr>
            </w:pPr>
            <w:r w:rsidRPr="00DB7FA4">
              <w:rPr>
                <w:u w:val="single"/>
              </w:rPr>
              <w:t xml:space="preserve">Mapping </w:t>
            </w:r>
            <w:r>
              <w:rPr>
                <w:u w:val="single"/>
              </w:rPr>
              <w:t>tonen naam hypotheekhouder of schuldeiseres</w:t>
            </w:r>
            <w:r w:rsidRPr="00DB7FA4">
              <w:rPr>
                <w:u w:val="single"/>
              </w:rPr>
              <w:t>:</w:t>
            </w:r>
          </w:p>
          <w:p w14:paraId="2502550D" w14:textId="77777777" w:rsidR="00EC5131" w:rsidRPr="0023420B" w:rsidRDefault="00EC5131" w:rsidP="00EC5131">
            <w:pPr>
              <w:keepNext/>
              <w:spacing w:line="240" w:lineRule="auto"/>
              <w:rPr>
                <w:sz w:val="16"/>
                <w:szCs w:val="16"/>
              </w:rPr>
            </w:pPr>
            <w:r w:rsidRPr="0023420B">
              <w:t>Indien</w:t>
            </w:r>
            <w:r>
              <w:t xml:space="preserve"> aanwezig deze waarde gebruiken:</w:t>
            </w:r>
          </w:p>
          <w:p w14:paraId="658592BC" w14:textId="77777777" w:rsidR="00EC5131" w:rsidRPr="00C86E53" w:rsidRDefault="00EC5131" w:rsidP="00EC5131">
            <w:pPr>
              <w:rPr>
                <w:rFonts w:cs="Arial"/>
                <w:sz w:val="16"/>
                <w:szCs w:val="16"/>
              </w:rPr>
            </w:pPr>
            <w:r w:rsidRPr="00C86E53">
              <w:rPr>
                <w:sz w:val="16"/>
                <w:szCs w:val="16"/>
              </w:rPr>
              <w:t xml:space="preserve">//IMKAD_AangebodenStuk/StukdeelHypotheek </w:t>
            </w:r>
            <w:r w:rsidRPr="00C86E53">
              <w:rPr>
                <w:rFonts w:cs="Arial"/>
                <w:sz w:val="16"/>
                <w:szCs w:val="16"/>
              </w:rPr>
              <w:t>[aanduidingHypotheek = overbruggingshypotheek]/</w:t>
            </w:r>
          </w:p>
          <w:p w14:paraId="505B2D48" w14:textId="4502C4A0" w:rsidR="00EC5131" w:rsidRPr="00C86E53" w:rsidRDefault="00F67EEA" w:rsidP="00EC5131">
            <w:pPr>
              <w:keepNext/>
              <w:spacing w:line="240" w:lineRule="auto"/>
              <w:ind w:left="227"/>
              <w:rPr>
                <w:sz w:val="16"/>
                <w:szCs w:val="16"/>
              </w:rPr>
            </w:pPr>
            <w:r>
              <w:rPr>
                <w:sz w:val="16"/>
                <w:szCs w:val="16"/>
              </w:rPr>
              <w:t>naam</w:t>
            </w:r>
            <w:r w:rsidR="00EC5131">
              <w:rPr>
                <w:sz w:val="16"/>
                <w:szCs w:val="16"/>
              </w:rPr>
              <w:t>Hypotheekhouder</w:t>
            </w:r>
            <w:r w:rsidR="00EC5131" w:rsidRPr="00C86E53">
              <w:rPr>
                <w:sz w:val="16"/>
                <w:szCs w:val="16"/>
              </w:rPr>
              <w:t xml:space="preserve"> (vrije tekst)</w:t>
            </w:r>
          </w:p>
          <w:p w14:paraId="54E50E14" w14:textId="77777777" w:rsidR="00EC5131" w:rsidRPr="0023420B" w:rsidRDefault="00EC5131" w:rsidP="00EC5131">
            <w:pPr>
              <w:widowControl w:val="0"/>
              <w:tabs>
                <w:tab w:val="left" w:pos="-1440"/>
                <w:tab w:val="left" w:pos="-720"/>
                <w:tab w:val="left" w:pos="3109"/>
              </w:tabs>
              <w:suppressAutoHyphens/>
              <w:spacing w:line="240" w:lineRule="auto"/>
              <w:rPr>
                <w:rFonts w:cs="Arial"/>
                <w:szCs w:val="18"/>
              </w:rPr>
            </w:pPr>
            <w:r w:rsidRPr="0023420B">
              <w:rPr>
                <w:rFonts w:cs="Arial"/>
                <w:szCs w:val="18"/>
              </w:rPr>
              <w:t xml:space="preserve">     </w:t>
            </w:r>
          </w:p>
          <w:p w14:paraId="7259F6D2" w14:textId="77777777" w:rsidR="00EC5131" w:rsidRDefault="00EC5131" w:rsidP="00EC5131">
            <w:r w:rsidRPr="0023420B">
              <w:rPr>
                <w:rFonts w:cs="Arial"/>
                <w:szCs w:val="18"/>
              </w:rPr>
              <w:t xml:space="preserve">Anders </w:t>
            </w:r>
            <w:r>
              <w:rPr>
                <w:rFonts w:cs="Arial"/>
                <w:szCs w:val="18"/>
              </w:rPr>
              <w:t xml:space="preserve">altijd </w:t>
            </w:r>
            <w:r w:rsidRPr="0023420B">
              <w:rPr>
                <w:rFonts w:cs="Arial"/>
                <w:szCs w:val="18"/>
              </w:rPr>
              <w:t xml:space="preserve">de waarde </w:t>
            </w:r>
            <w:r>
              <w:rPr>
                <w:rFonts w:cs="Arial"/>
                <w:szCs w:val="18"/>
              </w:rPr>
              <w:t>‘</w:t>
            </w:r>
            <w:r w:rsidRPr="0023420B">
              <w:rPr>
                <w:color w:val="3366FF"/>
                <w:szCs w:val="18"/>
                <w:lang w:eastAsia="nl-NL"/>
              </w:rPr>
              <w:t>schuldeiseres</w:t>
            </w:r>
            <w:r>
              <w:rPr>
                <w:szCs w:val="18"/>
                <w:lang w:eastAsia="nl-NL"/>
              </w:rPr>
              <w:t>’</w:t>
            </w:r>
            <w:r w:rsidRPr="0023420B">
              <w:rPr>
                <w:rFonts w:cs="Arial"/>
                <w:szCs w:val="18"/>
              </w:rPr>
              <w:t xml:space="preserve"> tonen</w:t>
            </w:r>
            <w:r w:rsidRPr="0023420B">
              <w:rPr>
                <w:rFonts w:cs="Arial"/>
                <w:szCs w:val="18"/>
              </w:rPr>
              <w:tab/>
            </w:r>
          </w:p>
          <w:p w14:paraId="5862D7F5" w14:textId="6862BEE4" w:rsidR="004E7D42" w:rsidRDefault="004E7D42" w:rsidP="00445131">
            <w:pPr>
              <w:widowControl w:val="0"/>
              <w:tabs>
                <w:tab w:val="left" w:pos="-1440"/>
                <w:tab w:val="left" w:pos="-720"/>
                <w:tab w:val="left" w:pos="3109"/>
              </w:tabs>
              <w:suppressAutoHyphens/>
              <w:spacing w:line="240" w:lineRule="auto"/>
            </w:pPr>
          </w:p>
        </w:tc>
      </w:tr>
      <w:tr w:rsidR="00EC5131" w:rsidRPr="00343045" w14:paraId="42DEEC36" w14:textId="77777777" w:rsidTr="00DB7FA4">
        <w:tc>
          <w:tcPr>
            <w:tcW w:w="6771" w:type="dxa"/>
            <w:shd w:val="clear" w:color="auto" w:fill="auto"/>
          </w:tcPr>
          <w:p w14:paraId="6ABB2857" w14:textId="7AF75D34" w:rsidR="00EC5131" w:rsidRPr="00445131" w:rsidRDefault="00466B55" w:rsidP="00445131">
            <w:pPr>
              <w:widowControl w:val="0"/>
              <w:snapToGrid w:val="0"/>
              <w:spacing w:line="276" w:lineRule="auto"/>
              <w:rPr>
                <w:rFonts w:cs="Arial"/>
                <w:color w:val="800080"/>
                <w:szCs w:val="18"/>
                <w:lang w:eastAsia="nl-NL"/>
              </w:rPr>
            </w:pPr>
            <w:r w:rsidRPr="006879F9">
              <w:rPr>
                <w:rFonts w:cs="Arial"/>
                <w:b/>
                <w:bCs/>
                <w:color w:val="800080"/>
                <w:szCs w:val="18"/>
              </w:rPr>
              <w:t>Verpanding recht op kooppenningen</w:t>
            </w:r>
            <w:r w:rsidR="00EC5131" w:rsidRPr="00445131">
              <w:rPr>
                <w:rFonts w:cs="Arial"/>
                <w:color w:val="800080"/>
                <w:szCs w:val="18"/>
                <w:lang w:eastAsia="nl-NL"/>
              </w:rPr>
              <w:br/>
              <w:t xml:space="preserve">Voor zover schuldenaar het hiervoor onder </w:t>
            </w:r>
            <w:r w:rsidR="00EC5131" w:rsidRPr="00445131">
              <w:rPr>
                <w:rFonts w:cs="Arial"/>
                <w:iCs/>
                <w:color w:val="800080"/>
                <w:szCs w:val="18"/>
                <w:lang w:eastAsia="nl-NL"/>
              </w:rPr>
              <w:t>Overbruggingshypotheek</w:t>
            </w:r>
            <w:r w:rsidR="00EC5131" w:rsidRPr="00445131">
              <w:rPr>
                <w:rFonts w:cs="Arial"/>
                <w:color w:val="800080"/>
                <w:szCs w:val="18"/>
                <w:lang w:eastAsia="nl-NL"/>
              </w:rPr>
              <w:t xml:space="preserve"> omschreven registergoed heeft verkocht en deze koop is ingeschreven in de openbare registers zoals bedoeld in artikel 7:3 B</w:t>
            </w:r>
            <w:r w:rsidR="004A5665">
              <w:rPr>
                <w:rFonts w:cs="Arial"/>
                <w:color w:val="800080"/>
                <w:szCs w:val="18"/>
                <w:lang w:eastAsia="nl-NL"/>
              </w:rPr>
              <w:t xml:space="preserve">urgerlijk </w:t>
            </w:r>
            <w:r w:rsidR="00EC5131" w:rsidRPr="00445131">
              <w:rPr>
                <w:rFonts w:cs="Arial"/>
                <w:color w:val="800080"/>
                <w:szCs w:val="18"/>
                <w:lang w:eastAsia="nl-NL"/>
              </w:rPr>
              <w:t>W</w:t>
            </w:r>
            <w:r w:rsidR="004A5665">
              <w:rPr>
                <w:rFonts w:cs="Arial"/>
                <w:color w:val="800080"/>
                <w:szCs w:val="18"/>
                <w:lang w:eastAsia="nl-NL"/>
              </w:rPr>
              <w:t>etboek</w:t>
            </w:r>
            <w:r w:rsidR="0020399F">
              <w:rPr>
                <w:rFonts w:cs="Arial"/>
                <w:color w:val="800080"/>
                <w:szCs w:val="18"/>
                <w:lang w:eastAsia="nl-NL"/>
              </w:rPr>
              <w:t>,</w:t>
            </w:r>
            <w:r w:rsidR="00EC5131" w:rsidRPr="00445131">
              <w:rPr>
                <w:rFonts w:cs="Arial"/>
                <w:color w:val="800080"/>
                <w:szCs w:val="18"/>
                <w:lang w:eastAsia="nl-NL"/>
              </w:rPr>
              <w:t xml:space="preserve"> geeft schuldenaar hierbij, tot meerdere zekerheid als hiervoor onder </w:t>
            </w:r>
            <w:r w:rsidR="00EC5131" w:rsidRPr="00445131">
              <w:rPr>
                <w:rFonts w:cs="Arial"/>
                <w:iCs/>
                <w:color w:val="800080"/>
                <w:szCs w:val="18"/>
                <w:lang w:eastAsia="nl-NL"/>
              </w:rPr>
              <w:t>Hypotheekstelling en verpanding van goederen</w:t>
            </w:r>
            <w:r w:rsidR="00EC5131" w:rsidRPr="00445131">
              <w:rPr>
                <w:rFonts w:cs="Arial"/>
                <w:color w:val="800080"/>
                <w:szCs w:val="18"/>
                <w:lang w:eastAsia="nl-NL"/>
              </w:rPr>
              <w:t xml:space="preserve"> omschreven, in pand aan schuldeiseres, die dit pandrecht aanvaardt, </w:t>
            </w:r>
            <w:r w:rsidR="00EC5131" w:rsidRPr="00445131">
              <w:rPr>
                <w:rFonts w:cs="Arial"/>
                <w:color w:val="800080"/>
                <w:szCs w:val="18"/>
                <w:lang w:eastAsia="nl-NL"/>
              </w:rPr>
              <w:lastRenderedPageBreak/>
              <w:t xml:space="preserve">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ter zake de verkoop aan derden over te dragen respectievelijk te leveren of hierop een beperkt recht ten behoeve van een ander dan schuldeiseres te vestigen. </w:t>
            </w:r>
          </w:p>
          <w:p w14:paraId="29077CD4" w14:textId="77777777" w:rsidR="00EC5131" w:rsidRPr="00445131" w:rsidRDefault="00EC5131" w:rsidP="00445131">
            <w:pPr>
              <w:widowControl w:val="0"/>
              <w:snapToGrid w:val="0"/>
              <w:spacing w:line="276" w:lineRule="auto"/>
              <w:rPr>
                <w:rFonts w:cs="Arial"/>
                <w:color w:val="800080"/>
                <w:szCs w:val="18"/>
                <w:lang w:eastAsia="nl-NL"/>
              </w:rPr>
            </w:pPr>
            <w:r w:rsidRPr="00445131">
              <w:rPr>
                <w:rFonts w:cs="Arial"/>
                <w:color w:val="800080"/>
                <w:szCs w:val="18"/>
                <w:lang w:eastAsia="nl-NL"/>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40231C4E" w14:textId="77777777" w:rsidR="00EC5131" w:rsidRPr="00EC5131" w:rsidDel="001640A0" w:rsidRDefault="00EC5131" w:rsidP="001640A0">
            <w:pPr>
              <w:widowControl w:val="0"/>
              <w:autoSpaceDE w:val="0"/>
              <w:autoSpaceDN w:val="0"/>
              <w:adjustRightInd w:val="0"/>
              <w:snapToGrid w:val="0"/>
              <w:spacing w:line="240" w:lineRule="auto"/>
              <w:rPr>
                <w:color w:val="800080"/>
                <w:szCs w:val="18"/>
                <w:lang w:eastAsia="nl-NL"/>
              </w:rPr>
            </w:pPr>
          </w:p>
        </w:tc>
        <w:tc>
          <w:tcPr>
            <w:tcW w:w="7371" w:type="dxa"/>
            <w:shd w:val="clear" w:color="auto" w:fill="auto"/>
          </w:tcPr>
          <w:p w14:paraId="2CC077D1" w14:textId="77777777" w:rsidR="004F6BA1" w:rsidRPr="00D669FA" w:rsidRDefault="004F6BA1" w:rsidP="004F6BA1">
            <w:pPr>
              <w:keepNext/>
              <w:spacing w:line="240" w:lineRule="auto"/>
            </w:pPr>
            <w:r>
              <w:lastRenderedPageBreak/>
              <w:t>Verplichte tekst als is gekozen voor Overbruggingshypotheek.</w:t>
            </w:r>
          </w:p>
          <w:p w14:paraId="6EC165A3" w14:textId="77777777" w:rsidR="004F6BA1" w:rsidRDefault="004F6BA1" w:rsidP="004F6BA1">
            <w:pPr>
              <w:keepNext/>
              <w:spacing w:line="240" w:lineRule="auto"/>
              <w:rPr>
                <w:u w:val="single"/>
              </w:rPr>
            </w:pPr>
          </w:p>
          <w:p w14:paraId="0C6520D1" w14:textId="77777777" w:rsidR="004F6BA1" w:rsidRDefault="004F6BA1" w:rsidP="004F6BA1">
            <w:pPr>
              <w:keepNext/>
              <w:spacing w:line="240" w:lineRule="auto"/>
              <w:rPr>
                <w:sz w:val="16"/>
                <w:szCs w:val="16"/>
              </w:rPr>
            </w:pPr>
            <w:r w:rsidRPr="00DB7FA4">
              <w:rPr>
                <w:u w:val="single"/>
              </w:rPr>
              <w:t xml:space="preserve">Mapping </w:t>
            </w:r>
            <w:r>
              <w:rPr>
                <w:u w:val="single"/>
              </w:rPr>
              <w:t>tonen tekst</w:t>
            </w:r>
            <w:r w:rsidRPr="00DB7FA4">
              <w:rPr>
                <w:u w:val="single"/>
              </w:rPr>
              <w:t>:</w:t>
            </w:r>
          </w:p>
          <w:p w14:paraId="1EA8BC7B" w14:textId="77777777" w:rsidR="004F6BA1" w:rsidRDefault="004F6BA1" w:rsidP="004F6BA1">
            <w:pPr>
              <w:rPr>
                <w:sz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1E01B73A" w14:textId="77777777" w:rsidR="00EC5131" w:rsidRPr="00030A78" w:rsidDel="001640A0" w:rsidRDefault="00EC5131" w:rsidP="00AA4BFD">
            <w:pPr>
              <w:widowControl w:val="0"/>
              <w:tabs>
                <w:tab w:val="left" w:pos="-1440"/>
                <w:tab w:val="left" w:pos="-720"/>
                <w:tab w:val="left" w:pos="3109"/>
              </w:tabs>
              <w:suppressAutoHyphens/>
              <w:spacing w:line="240" w:lineRule="auto"/>
            </w:pPr>
          </w:p>
        </w:tc>
      </w:tr>
    </w:tbl>
    <w:p w14:paraId="03FFF390" w14:textId="70CD077C" w:rsidR="00292E54" w:rsidRDefault="00292E54" w:rsidP="00E86B55">
      <w:pPr>
        <w:rPr>
          <w:lang w:val="nl"/>
        </w:rPr>
      </w:pPr>
    </w:p>
    <w:p w14:paraId="04A50BA6" w14:textId="0899A46C" w:rsidR="00292E54" w:rsidRDefault="00292E54">
      <w:pPr>
        <w:spacing w:line="240" w:lineRule="auto"/>
        <w:rPr>
          <w:lang w:val="nl"/>
        </w:rPr>
      </w:pPr>
    </w:p>
    <w:p w14:paraId="1C07C2E8" w14:textId="77777777" w:rsidR="00E86B55" w:rsidRPr="0033368E" w:rsidRDefault="00E86B55">
      <w:pPr>
        <w:rPr>
          <w:lang w:val="nl"/>
        </w:rPr>
      </w:pPr>
    </w:p>
    <w:p w14:paraId="1F5FE995" w14:textId="21DE6280" w:rsidR="002606D8" w:rsidRDefault="00292E54" w:rsidP="00E86B55">
      <w:pPr>
        <w:pStyle w:val="Kop2"/>
      </w:pPr>
      <w:bookmarkStart w:id="128" w:name="_Toc66968804"/>
      <w:r>
        <w:t>Verpanding bouwdepot</w:t>
      </w:r>
      <w:bookmarkEnd w:id="12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2E54" w:rsidRPr="00343045" w14:paraId="4401550D" w14:textId="77777777" w:rsidTr="00E46440">
        <w:tc>
          <w:tcPr>
            <w:tcW w:w="6771" w:type="dxa"/>
            <w:shd w:val="clear" w:color="auto" w:fill="auto"/>
          </w:tcPr>
          <w:p w14:paraId="63751560" w14:textId="77777777" w:rsidR="00292E54" w:rsidRPr="0033368E" w:rsidRDefault="00292E54"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BOUWDEPOT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kosten van de bouw casu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19F068B2" w14:textId="77777777" w:rsidR="00292E54" w:rsidRPr="00030A78" w:rsidRDefault="00292E54"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4DB7B66D" w14:textId="77777777" w:rsidR="00292E54" w:rsidRDefault="00292E54" w:rsidP="00292E54">
            <w:pPr>
              <w:keepNext/>
              <w:spacing w:line="240" w:lineRule="auto"/>
              <w:rPr>
                <w:szCs w:val="16"/>
              </w:rPr>
            </w:pPr>
            <w:r>
              <w:rPr>
                <w:szCs w:val="16"/>
              </w:rPr>
              <w:t xml:space="preserve"> Optionele tekst.</w:t>
            </w:r>
          </w:p>
          <w:p w14:paraId="227F2485" w14:textId="77777777" w:rsidR="00292E54" w:rsidRDefault="00292E54" w:rsidP="00292E54">
            <w:pPr>
              <w:keepNext/>
              <w:spacing w:line="240" w:lineRule="auto"/>
              <w:rPr>
                <w:szCs w:val="16"/>
              </w:rPr>
            </w:pPr>
          </w:p>
          <w:p w14:paraId="6AE02823" w14:textId="77777777" w:rsidR="00292E54" w:rsidRDefault="00292E54" w:rsidP="00292E54">
            <w:pPr>
              <w:keepNext/>
            </w:pPr>
            <w:r w:rsidRPr="00F2328A">
              <w:rPr>
                <w:u w:val="single"/>
              </w:rPr>
              <w:t>Mapping</w:t>
            </w:r>
            <w:r>
              <w:rPr>
                <w:u w:val="single"/>
              </w:rPr>
              <w:t xml:space="preserve"> optionele tekst</w:t>
            </w:r>
            <w:r w:rsidRPr="00F2328A">
              <w:rPr>
                <w:u w:val="single"/>
              </w:rPr>
              <w:t>:</w:t>
            </w:r>
          </w:p>
          <w:p w14:paraId="3470B8E8" w14:textId="77777777" w:rsidR="00292E54" w:rsidRDefault="00292E54" w:rsidP="00292E54">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63726F3A" w14:textId="27DEA081" w:rsidR="00292E54" w:rsidRPr="00DB7FA4" w:rsidRDefault="00292E54" w:rsidP="00292E54">
            <w:pPr>
              <w:keepNext/>
              <w:spacing w:line="240" w:lineRule="auto"/>
              <w:ind w:left="227"/>
              <w:rPr>
                <w:sz w:val="16"/>
                <w:szCs w:val="16"/>
              </w:rPr>
            </w:pPr>
            <w:r w:rsidRPr="00DB7FA4">
              <w:rPr>
                <w:sz w:val="16"/>
                <w:szCs w:val="16"/>
              </w:rPr>
              <w:t>./tagNaam(‘k_</w:t>
            </w:r>
            <w:r>
              <w:rPr>
                <w:sz w:val="16"/>
                <w:szCs w:val="16"/>
              </w:rPr>
              <w:t>BouwDepot</w:t>
            </w:r>
            <w:r w:rsidRPr="00DB7FA4">
              <w:rPr>
                <w:sz w:val="16"/>
                <w:szCs w:val="16"/>
              </w:rPr>
              <w:t>’)</w:t>
            </w:r>
          </w:p>
          <w:p w14:paraId="36ED2DC3" w14:textId="3821E0D5" w:rsidR="00292E54" w:rsidRPr="006A1036" w:rsidRDefault="00292E54" w:rsidP="0033368E">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694C649E" w14:textId="2A4C3C1F" w:rsidR="00B058F8" w:rsidRDefault="00B058F8" w:rsidP="00292E54">
      <w:pPr>
        <w:rPr>
          <w:lang w:val="nl"/>
        </w:rPr>
      </w:pPr>
    </w:p>
    <w:p w14:paraId="49AB4A6D" w14:textId="77777777" w:rsidR="00B058F8" w:rsidRDefault="00B058F8">
      <w:pPr>
        <w:spacing w:line="240" w:lineRule="auto"/>
        <w:rPr>
          <w:lang w:val="nl"/>
        </w:rPr>
      </w:pPr>
      <w:r>
        <w:rPr>
          <w:lang w:val="nl"/>
        </w:rPr>
        <w:br w:type="page"/>
      </w:r>
    </w:p>
    <w:p w14:paraId="452B5442" w14:textId="1A07897B" w:rsidR="00292E54" w:rsidRDefault="00B058F8" w:rsidP="00B058F8">
      <w:pPr>
        <w:pStyle w:val="Kop2"/>
      </w:pPr>
      <w:bookmarkStart w:id="129" w:name="_Toc66968805"/>
      <w:r>
        <w:lastRenderedPageBreak/>
        <w:t>Verpanding Lastendepot</w:t>
      </w:r>
      <w:bookmarkEnd w:id="12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058F8" w:rsidRPr="00343045" w14:paraId="02E2B1EA" w14:textId="77777777" w:rsidTr="00E46440">
        <w:tc>
          <w:tcPr>
            <w:tcW w:w="6771" w:type="dxa"/>
            <w:shd w:val="clear" w:color="auto" w:fill="auto"/>
          </w:tcPr>
          <w:p w14:paraId="6EE3F95F" w14:textId="77777777" w:rsidR="001C2319" w:rsidRPr="0033368E" w:rsidRDefault="001C2319" w:rsidP="00445131">
            <w:pPr>
              <w:widowControl w:val="0"/>
              <w:snapToGrid w:val="0"/>
              <w:spacing w:line="276" w:lineRule="auto"/>
              <w:rPr>
                <w:rFonts w:cs="Arial"/>
                <w:color w:val="800080"/>
                <w:szCs w:val="18"/>
                <w:lang w:eastAsia="nl-NL"/>
              </w:rPr>
            </w:pPr>
            <w:r w:rsidRPr="0033368E">
              <w:rPr>
                <w:rFonts w:cs="Arial"/>
                <w:b/>
                <w:bCs/>
                <w:color w:val="800080"/>
                <w:szCs w:val="18"/>
                <w:lang w:eastAsia="nl-NL"/>
              </w:rPr>
              <w:t>VERPANDING LASTENDEPOT</w:t>
            </w:r>
            <w:r w:rsidRPr="0033368E">
              <w:rPr>
                <w:rFonts w:cs="Arial"/>
                <w:color w:val="800080"/>
                <w:szCs w:val="18"/>
                <w:lang w:eastAsia="nl-NL"/>
              </w:rPr>
              <w:t xml:space="preserve"> </w:t>
            </w:r>
            <w:r w:rsidRPr="0033368E">
              <w:rPr>
                <w:rFonts w:cs="Arial"/>
                <w:color w:val="800080"/>
                <w:szCs w:val="18"/>
                <w:lang w:eastAsia="nl-NL"/>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0C90F01F" w14:textId="77777777" w:rsidR="00B058F8" w:rsidRPr="00030A78" w:rsidRDefault="00B058F8" w:rsidP="00E46440">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F589FAB" w14:textId="77777777" w:rsidR="00B058F8" w:rsidRDefault="00B058F8" w:rsidP="00E46440">
            <w:pPr>
              <w:keepNext/>
              <w:spacing w:line="240" w:lineRule="auto"/>
              <w:rPr>
                <w:szCs w:val="16"/>
              </w:rPr>
            </w:pPr>
            <w:r>
              <w:rPr>
                <w:szCs w:val="16"/>
              </w:rPr>
              <w:t xml:space="preserve"> Optionele tekst.</w:t>
            </w:r>
          </w:p>
          <w:p w14:paraId="75F224C1" w14:textId="77777777" w:rsidR="00B058F8" w:rsidRDefault="00B058F8" w:rsidP="00E46440">
            <w:pPr>
              <w:keepNext/>
              <w:spacing w:line="240" w:lineRule="auto"/>
              <w:rPr>
                <w:szCs w:val="16"/>
              </w:rPr>
            </w:pPr>
          </w:p>
          <w:p w14:paraId="657904CF" w14:textId="77777777" w:rsidR="00B058F8" w:rsidRDefault="00B058F8" w:rsidP="00E46440">
            <w:pPr>
              <w:keepNext/>
            </w:pPr>
            <w:r w:rsidRPr="00F2328A">
              <w:rPr>
                <w:u w:val="single"/>
              </w:rPr>
              <w:t>Mapping</w:t>
            </w:r>
            <w:r>
              <w:rPr>
                <w:u w:val="single"/>
              </w:rPr>
              <w:t xml:space="preserve"> optionele tekst</w:t>
            </w:r>
            <w:r w:rsidRPr="00F2328A">
              <w:rPr>
                <w:u w:val="single"/>
              </w:rPr>
              <w:t>:</w:t>
            </w:r>
          </w:p>
          <w:p w14:paraId="6EBA6D69" w14:textId="77777777" w:rsidR="00B058F8" w:rsidRDefault="00B058F8" w:rsidP="00E46440">
            <w:pPr>
              <w:spacing w:line="240" w:lineRule="auto"/>
              <w:rPr>
                <w:rFonts w:cs="Arial"/>
                <w:sz w:val="16"/>
                <w:szCs w:val="16"/>
              </w:rPr>
            </w:pPr>
            <w:r w:rsidRPr="00DB7FA4">
              <w:rPr>
                <w:rFonts w:cs="Arial"/>
                <w:sz w:val="16"/>
                <w:szCs w:val="16"/>
              </w:rPr>
              <w:t>//IMKAD_AangebodenStuk/</w:t>
            </w:r>
            <w:r>
              <w:rPr>
                <w:rFonts w:cs="Arial"/>
                <w:sz w:val="16"/>
                <w:szCs w:val="16"/>
              </w:rPr>
              <w:t xml:space="preserve"> TekstKeuze</w:t>
            </w:r>
          </w:p>
          <w:p w14:paraId="01044AC9" w14:textId="6FEB380B" w:rsidR="00B058F8" w:rsidRPr="00DB7FA4" w:rsidRDefault="00B058F8" w:rsidP="00E46440">
            <w:pPr>
              <w:keepNext/>
              <w:spacing w:line="240" w:lineRule="auto"/>
              <w:ind w:left="227"/>
              <w:rPr>
                <w:sz w:val="16"/>
                <w:szCs w:val="16"/>
              </w:rPr>
            </w:pPr>
            <w:r w:rsidRPr="00DB7FA4">
              <w:rPr>
                <w:sz w:val="16"/>
                <w:szCs w:val="16"/>
              </w:rPr>
              <w:t>./tagNaam(‘k_</w:t>
            </w:r>
            <w:r w:rsidR="001C2319">
              <w:rPr>
                <w:sz w:val="16"/>
                <w:szCs w:val="16"/>
              </w:rPr>
              <w:t>LastenDepot</w:t>
            </w:r>
            <w:r w:rsidRPr="00DB7FA4">
              <w:rPr>
                <w:sz w:val="16"/>
                <w:szCs w:val="16"/>
              </w:rPr>
              <w:t>’)</w:t>
            </w:r>
          </w:p>
          <w:p w14:paraId="1CB5BB64" w14:textId="77777777" w:rsidR="00B058F8" w:rsidRPr="006A1036" w:rsidRDefault="00B058F8" w:rsidP="00E46440">
            <w:pPr>
              <w:keepNext/>
              <w:spacing w:line="240" w:lineRule="auto"/>
              <w:rPr>
                <w:sz w:val="16"/>
                <w:szCs w:val="16"/>
              </w:rPr>
            </w:pPr>
            <w:r>
              <w:rPr>
                <w:sz w:val="16"/>
                <w:szCs w:val="16"/>
              </w:rPr>
              <w:t xml:space="preserve">     </w:t>
            </w:r>
            <w:r w:rsidRPr="00DB7FA4">
              <w:rPr>
                <w:sz w:val="16"/>
                <w:szCs w:val="16"/>
              </w:rPr>
              <w:t>./tekst</w:t>
            </w:r>
            <w:r>
              <w:rPr>
                <w:sz w:val="16"/>
                <w:szCs w:val="16"/>
              </w:rPr>
              <w:t xml:space="preserve"> =</w:t>
            </w:r>
            <w:r>
              <w:rPr>
                <w:i/>
                <w:sz w:val="16"/>
                <w:szCs w:val="16"/>
              </w:rPr>
              <w:t>‘</w:t>
            </w:r>
            <w:r>
              <w:rPr>
                <w:iCs/>
                <w:sz w:val="16"/>
                <w:szCs w:val="16"/>
              </w:rPr>
              <w:t>true’: tekst wordt getoond = ‘false’ of niet aanwezig: tekst wordt niet getoond</w:t>
            </w:r>
          </w:p>
        </w:tc>
      </w:tr>
    </w:tbl>
    <w:p w14:paraId="2E31E7D6" w14:textId="77777777" w:rsidR="00B058F8" w:rsidRPr="0033368E" w:rsidRDefault="00B058F8">
      <w:pPr>
        <w:rPr>
          <w:lang w:val="nl"/>
        </w:rPr>
      </w:pPr>
    </w:p>
    <w:p w14:paraId="3D90BAC4" w14:textId="44ECB93D" w:rsidR="00C80891" w:rsidRDefault="00B058F8" w:rsidP="00B13D63">
      <w:pPr>
        <w:pStyle w:val="Kop2"/>
        <w:pageBreakBefore/>
      </w:pPr>
      <w:bookmarkStart w:id="130" w:name="_Toc66968806"/>
      <w:r>
        <w:lastRenderedPageBreak/>
        <w:t>Aanvaarding</w:t>
      </w:r>
      <w:bookmarkEnd w:id="13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12F43BF3" w14:textId="77777777" w:rsidR="006A1036" w:rsidRPr="006A1036" w:rsidRDefault="006A1036" w:rsidP="006A1036">
            <w:pPr>
              <w:widowControl w:val="0"/>
              <w:autoSpaceDE w:val="0"/>
              <w:autoSpaceDN w:val="0"/>
              <w:adjustRightInd w:val="0"/>
              <w:snapToGrid w:val="0"/>
              <w:spacing w:line="240" w:lineRule="auto"/>
              <w:rPr>
                <w:rFonts w:cs="Arial"/>
                <w:b/>
                <w:bCs/>
                <w:color w:val="FF0000"/>
                <w:szCs w:val="18"/>
                <w:lang w:eastAsia="nl-NL"/>
              </w:rPr>
            </w:pPr>
            <w:r w:rsidRPr="006A1036">
              <w:rPr>
                <w:rFonts w:cs="Arial"/>
                <w:b/>
                <w:bCs/>
                <w:color w:val="FF0000"/>
                <w:szCs w:val="18"/>
                <w:lang w:eastAsia="nl-NL"/>
              </w:rPr>
              <w:t>AANVAARDING ZEKERHEDEN EN HYPOTHEEKSTELLING</w:t>
            </w:r>
          </w:p>
          <w:p w14:paraId="3EACA03C" w14:textId="77777777" w:rsidR="006A1036" w:rsidRPr="006A1036" w:rsidRDefault="006A1036" w:rsidP="006A1036">
            <w:pPr>
              <w:widowControl w:val="0"/>
              <w:autoSpaceDE w:val="0"/>
              <w:autoSpaceDN w:val="0"/>
              <w:adjustRightInd w:val="0"/>
              <w:snapToGrid w:val="0"/>
              <w:spacing w:line="240" w:lineRule="auto"/>
              <w:rPr>
                <w:rFonts w:cs="Arial"/>
                <w:color w:val="FF0000"/>
                <w:szCs w:val="18"/>
                <w:lang w:eastAsia="nl-NL"/>
              </w:rPr>
            </w:pPr>
            <w:r w:rsidRPr="006A1036">
              <w:rPr>
                <w:rFonts w:cs="Arial"/>
                <w:color w:val="FF0000"/>
                <w:szCs w:val="18"/>
                <w:lang w:eastAsia="nl-NL"/>
              </w:rPr>
              <w:t>Schuldeiseres verklaart de hiervoor vermelde hypotheekstelling(en), de hierna vermelde (verpande) rechten, alle aangegane verbintenissen en alle verleende volmachten te aanvaarden.</w:t>
            </w:r>
          </w:p>
          <w:p w14:paraId="24668454" w14:textId="2A517B4E"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6BE1246" w14:textId="488BED39" w:rsidR="009D203C" w:rsidRPr="006A1036" w:rsidRDefault="006A1036" w:rsidP="006A1036">
            <w:pPr>
              <w:keepNext/>
              <w:spacing w:line="240" w:lineRule="auto"/>
              <w:ind w:left="227"/>
              <w:rPr>
                <w:sz w:val="16"/>
                <w:szCs w:val="16"/>
              </w:rPr>
            </w:pPr>
            <w:r>
              <w:t>Vaste tekst</w:t>
            </w:r>
          </w:p>
        </w:tc>
      </w:tr>
    </w:tbl>
    <w:p w14:paraId="127B4E5A" w14:textId="604CAF0A" w:rsidR="003952DF" w:rsidRDefault="003952DF"/>
    <w:p w14:paraId="78E404BF" w14:textId="77777777" w:rsidR="00D5315C" w:rsidRDefault="00D5315C"/>
    <w:p w14:paraId="1F6083D7" w14:textId="77777777" w:rsidR="0082293D" w:rsidRDefault="0082293D" w:rsidP="00D70CF4">
      <w:pPr>
        <w:pStyle w:val="Kop2"/>
        <w:pageBreakBefore/>
      </w:pPr>
      <w:bookmarkStart w:id="131" w:name="_Toc66968807"/>
      <w:r>
        <w:lastRenderedPageBreak/>
        <w:t>Woonplaatskeuze</w:t>
      </w:r>
      <w:bookmarkEnd w:id="13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AA7C70" w:rsidRDefault="002043C9" w:rsidP="00030A78">
            <w:pPr>
              <w:tabs>
                <w:tab w:val="left" w:pos="-1440"/>
                <w:tab w:val="left" w:pos="-720"/>
              </w:tabs>
              <w:suppressAutoHyphens/>
              <w:rPr>
                <w:rFonts w:cs="Arial"/>
                <w:b/>
                <w:snapToGrid/>
                <w:color w:val="800080"/>
                <w:kern w:val="0"/>
                <w:szCs w:val="18"/>
                <w:lang w:val="nl" w:eastAsia="nl-NL"/>
              </w:rPr>
            </w:pPr>
            <w:r w:rsidRPr="00AA7C70">
              <w:rPr>
                <w:rFonts w:cs="Arial"/>
                <w:b/>
                <w:snapToGrid/>
                <w:color w:val="800080"/>
                <w:kern w:val="0"/>
                <w:szCs w:val="18"/>
                <w:lang w:val="nl" w:eastAsia="nl-NL"/>
              </w:rPr>
              <w:t>DOMICILIEKEUZE</w:t>
            </w:r>
          </w:p>
          <w:p w14:paraId="326987C6" w14:textId="77777777" w:rsidR="00C43924" w:rsidRPr="00C43924" w:rsidRDefault="00C43924" w:rsidP="00C43924">
            <w:pPr>
              <w:autoSpaceDE w:val="0"/>
              <w:autoSpaceDN w:val="0"/>
              <w:adjustRightInd w:val="0"/>
              <w:rPr>
                <w:rFonts w:cs="Arial"/>
                <w:color w:val="800080"/>
                <w:szCs w:val="18"/>
              </w:rPr>
            </w:pPr>
            <w:r w:rsidRPr="00C43924">
              <w:rPr>
                <w:rFonts w:cs="Arial"/>
                <w:color w:val="800080"/>
                <w:szCs w:val="18"/>
              </w:rPr>
              <w:t>De comparanten, handelend als gemeld, verklaren voor de uitvoering en alle gevolgen van het bij deze akte overeengekomen woonplaats te kiezen ten kantore van de bewaarder van deze akte en schuldeiseres voorts nog te haren hoofdkantore.</w:t>
            </w:r>
          </w:p>
          <w:p w14:paraId="3F5D9051" w14:textId="32F31496" w:rsidR="00E729A7" w:rsidRPr="00030A78" w:rsidRDefault="00E729A7" w:rsidP="00030A7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03764AA5" w14:textId="38136287" w:rsidR="00FA5F0B" w:rsidRDefault="00E729A7" w:rsidP="00B95357">
            <w:pPr>
              <w:spacing w:before="72" w:line="240" w:lineRule="auto"/>
              <w:rPr>
                <w:szCs w:val="18"/>
              </w:rPr>
            </w:pPr>
            <w:r w:rsidRPr="00DB7FA4">
              <w:rPr>
                <w:szCs w:val="18"/>
              </w:rPr>
              <w:t xml:space="preserve">Optionele </w:t>
            </w:r>
            <w:r w:rsidR="008C2345">
              <w:rPr>
                <w:szCs w:val="18"/>
              </w:rPr>
              <w:t>keuze</w:t>
            </w:r>
            <w:r w:rsidRPr="00DB7FA4">
              <w:rPr>
                <w:szCs w:val="18"/>
              </w:rPr>
              <w:t xml:space="preserve">tekst. </w:t>
            </w:r>
            <w:r w:rsidR="00FA5F0B" w:rsidRPr="00FA5F0B">
              <w:rPr>
                <w:szCs w:val="18"/>
              </w:rPr>
              <w:t>Deze paragraaf is verplicht als één van de personen uit één van de partijen een buitenlands adres heeft. (Het modeldocument dwingt dit niet af.)</w:t>
            </w:r>
          </w:p>
          <w:p w14:paraId="4ADDF117" w14:textId="411FA80D" w:rsidR="00E729A7" w:rsidRDefault="00E729A7" w:rsidP="00B95357">
            <w:pPr>
              <w:spacing w:before="72" w:line="240"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4499D2B0" w14:textId="77777777" w:rsidR="00A32B1C" w:rsidRDefault="00A32B1C" w:rsidP="00E729A7">
            <w:pPr>
              <w:keepNext/>
              <w:rPr>
                <w:szCs w:val="18"/>
                <w:u w:val="single"/>
              </w:rPr>
            </w:pPr>
          </w:p>
          <w:p w14:paraId="4F880D0A" w14:textId="5C9E6BC9"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89E8555" w:rsidR="00540320" w:rsidRPr="005E48FA" w:rsidRDefault="00E729A7" w:rsidP="00286C30">
            <w:pPr>
              <w:keepNext/>
              <w:spacing w:line="240" w:lineRule="auto"/>
              <w:rPr>
                <w:iCs/>
                <w:szCs w:val="18"/>
              </w:rPr>
            </w:pPr>
            <w:r w:rsidRPr="00DB7FA4">
              <w:rPr>
                <w:sz w:val="16"/>
                <w:szCs w:val="16"/>
              </w:rPr>
              <w:t>./</w:t>
            </w:r>
            <w:r w:rsidRPr="00635E95">
              <w:rPr>
                <w:sz w:val="16"/>
                <w:szCs w:val="16"/>
              </w:rPr>
              <w:t>tekst</w:t>
            </w:r>
            <w:r w:rsidRPr="00635E95">
              <w:rPr>
                <w:szCs w:val="18"/>
              </w:rPr>
              <w:t>(</w:t>
            </w:r>
            <w:r w:rsidR="00635E95" w:rsidRPr="00635E95">
              <w:rPr>
                <w:szCs w:val="18"/>
              </w:rPr>
              <w:t>‘</w:t>
            </w:r>
            <w:r w:rsidR="00B96C4F" w:rsidRPr="001C7A88">
              <w:rPr>
                <w:rFonts w:cs="Arial"/>
                <w:szCs w:val="18"/>
                <w:lang w:eastAsia="nl-NL"/>
              </w:rPr>
              <w:t>De comparanten, handelend als gemeld, verklaren voor de uitvoering en alle gevolgen van het bij deze akte overeengekomen woonplaats te kiezen ten kantore van de bewaarder van deze akte en schuldeiseres voorts nog te haren hoofdkantore</w:t>
            </w:r>
          </w:p>
        </w:tc>
      </w:tr>
    </w:tbl>
    <w:p w14:paraId="14CAFAB4" w14:textId="77777777" w:rsidR="0082293D" w:rsidRDefault="0082293D" w:rsidP="008E3F95">
      <w:pPr>
        <w:pStyle w:val="Kop2"/>
        <w:numPr>
          <w:ilvl w:val="1"/>
          <w:numId w:val="1"/>
        </w:numPr>
      </w:pPr>
      <w:bookmarkStart w:id="132" w:name="_Toc66968808"/>
      <w:r>
        <w:t xml:space="preserve">Einde </w:t>
      </w:r>
      <w:r w:rsidRPr="0082293D">
        <w:rPr>
          <w:lang w:val="nl-NL"/>
        </w:rPr>
        <w:t>kadasterdeel</w:t>
      </w:r>
      <w:bookmarkEnd w:id="13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133" w:name="_Toc248216324"/>
      <w:bookmarkStart w:id="134" w:name="_Toc66968809"/>
      <w:r w:rsidRPr="00B13D63">
        <w:rPr>
          <w:lang w:val="nl-NL"/>
        </w:rPr>
        <w:lastRenderedPageBreak/>
        <w:t>Vrije gedeelte</w:t>
      </w:r>
      <w:bookmarkEnd w:id="133"/>
      <w:bookmarkEnd w:id="13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5C883602" w14:textId="77777777" w:rsidR="00266366" w:rsidRDefault="00266366" w:rsidP="00DB7FA4">
            <w:pPr>
              <w:keepNext/>
              <w:spacing w:line="240" w:lineRule="auto"/>
              <w:rPr>
                <w:sz w:val="16"/>
                <w:szCs w:val="16"/>
              </w:rPr>
            </w:pPr>
            <w:r w:rsidRPr="00DB7FA4">
              <w:rPr>
                <w:sz w:val="16"/>
                <w:szCs w:val="16"/>
              </w:rPr>
              <w:t>//IMKAD_Aangebodenstuk/tia_TekstTweedeDeel</w:t>
            </w:r>
          </w:p>
          <w:p w14:paraId="7CC95063" w14:textId="3715DB3B" w:rsidR="0026263A" w:rsidRPr="00A10B2A" w:rsidRDefault="0026263A"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D204AA">
      <w:pgSz w:w="16838" w:h="11906" w:orient="landscape" w:code="9"/>
      <w:pgMar w:top="2977" w:right="2977" w:bottom="1304" w:left="1304" w:header="567" w:footer="397" w:gutter="0"/>
      <w:cols w:space="708"/>
      <w:formProt w:val="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80B0E" w14:textId="77777777" w:rsidR="00ED320D" w:rsidRDefault="00ED320D">
      <w:r>
        <w:separator/>
      </w:r>
    </w:p>
  </w:endnote>
  <w:endnote w:type="continuationSeparator" w:id="0">
    <w:p w14:paraId="05FE1893" w14:textId="77777777" w:rsidR="00ED320D" w:rsidRDefault="00ED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A725D" w14:textId="38A35A8B" w:rsidR="00CA45D0" w:rsidRDefault="00CA45D0">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70716" w14:textId="77777777" w:rsidR="00CA45D0" w:rsidRDefault="00CA45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92EA8" w14:textId="77777777" w:rsidR="00ED320D" w:rsidRDefault="00ED320D">
      <w:r>
        <w:separator/>
      </w:r>
    </w:p>
  </w:footnote>
  <w:footnote w:type="continuationSeparator" w:id="0">
    <w:p w14:paraId="43ADB872" w14:textId="77777777" w:rsidR="00ED320D" w:rsidRDefault="00ED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D28D0" w14:textId="6DD54788" w:rsidR="008F53F5" w:rsidRDefault="008F53F5">
    <w:pPr>
      <w:pStyle w:val="Koptekst"/>
    </w:pPr>
    <w:r>
      <w:rPr>
        <w:noProof/>
        <w:snapToGrid/>
        <w:lang w:eastAsia="nl-NL"/>
      </w:rPr>
      <w:drawing>
        <wp:anchor distT="0" distB="0" distL="114300" distR="114300" simplePos="0" relativeHeight="251657216" behindDoc="1" locked="0" layoutInCell="1" allowOverlap="1" wp14:anchorId="7F5E1EA5" wp14:editId="44D908A0">
          <wp:simplePos x="0" y="0"/>
          <wp:positionH relativeFrom="column">
            <wp:posOffset>3494405</wp:posOffset>
          </wp:positionH>
          <wp:positionV relativeFrom="paragraph">
            <wp:posOffset>36830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45D0" w14:paraId="35DAB4C0" w14:textId="77777777">
      <w:tc>
        <w:tcPr>
          <w:tcW w:w="4181" w:type="dxa"/>
        </w:tcPr>
        <w:p w14:paraId="1942E1BC" w14:textId="77777777" w:rsidR="00CA45D0" w:rsidRDefault="00CA45D0">
          <w:pPr>
            <w:pStyle w:val="tussenkopje"/>
            <w:spacing w:before="0"/>
          </w:pPr>
          <w:r>
            <w:t>Datum</w:t>
          </w:r>
        </w:p>
      </w:tc>
    </w:tr>
    <w:tr w:rsidR="00CA45D0" w14:paraId="31F62F59" w14:textId="77777777">
      <w:tc>
        <w:tcPr>
          <w:tcW w:w="4181" w:type="dxa"/>
        </w:tcPr>
        <w:p w14:paraId="22550038" w14:textId="157A46F7" w:rsidR="00CA45D0" w:rsidRDefault="00CA45D0">
          <w:pPr>
            <w:spacing w:line="240" w:lineRule="atLeast"/>
          </w:pPr>
          <w:r>
            <w:t>18 maart 2021</w:t>
          </w:r>
          <w:r>
            <w:fldChar w:fldCharType="begin"/>
          </w:r>
          <w:r>
            <w:instrText xml:space="preserve"> REF Datum </w:instrText>
          </w:r>
          <w:r>
            <w:fldChar w:fldCharType="end"/>
          </w:r>
        </w:p>
      </w:tc>
    </w:tr>
    <w:tr w:rsidR="00CA45D0" w14:paraId="61AF2C6C" w14:textId="77777777">
      <w:tc>
        <w:tcPr>
          <w:tcW w:w="4181" w:type="dxa"/>
        </w:tcPr>
        <w:p w14:paraId="4C833C5A" w14:textId="77777777" w:rsidR="00CA45D0" w:rsidRDefault="00CA45D0">
          <w:pPr>
            <w:pStyle w:val="tussenkopje"/>
          </w:pPr>
          <w:r>
            <w:t>Titel</w:t>
          </w:r>
        </w:p>
      </w:tc>
    </w:tr>
    <w:tr w:rsidR="00CA45D0" w14:paraId="225B6903" w14:textId="77777777">
      <w:tc>
        <w:tcPr>
          <w:tcW w:w="4181" w:type="dxa"/>
        </w:tcPr>
        <w:p w14:paraId="18482260" w14:textId="3E33CE62" w:rsidR="00CA45D0" w:rsidRDefault="00EA7B96">
          <w:pPr>
            <w:spacing w:line="240" w:lineRule="atLeast"/>
            <w:rPr>
              <w:noProof/>
            </w:rPr>
          </w:pPr>
          <w:fldSimple w:instr=" STYLEREF Titel \* MERGEFORMAT ">
            <w:r w:rsidR="00571C0A">
              <w:rPr>
                <w:noProof/>
              </w:rPr>
              <w:t>Toelichting modeldocument Nationale-Nederlanden hypotheek v2.0</w:t>
            </w:r>
          </w:fldSimple>
        </w:p>
      </w:tc>
    </w:tr>
    <w:tr w:rsidR="00CA45D0" w14:paraId="2FC3AC41" w14:textId="77777777">
      <w:tc>
        <w:tcPr>
          <w:tcW w:w="4181" w:type="dxa"/>
        </w:tcPr>
        <w:p w14:paraId="27D84B0B" w14:textId="77777777" w:rsidR="00CA45D0" w:rsidRDefault="00CA45D0">
          <w:pPr>
            <w:pStyle w:val="tussenkopje"/>
          </w:pPr>
          <w:r>
            <w:t>Versie</w:t>
          </w:r>
        </w:p>
      </w:tc>
    </w:tr>
    <w:tr w:rsidR="00CA45D0" w14:paraId="15DCCC04" w14:textId="77777777">
      <w:tc>
        <w:tcPr>
          <w:tcW w:w="4181" w:type="dxa"/>
        </w:tcPr>
        <w:p w14:paraId="00B4097E" w14:textId="0F0135B2" w:rsidR="00CA45D0" w:rsidRDefault="00CA45D0">
          <w:pPr>
            <w:spacing w:line="240" w:lineRule="atLeast"/>
          </w:pPr>
          <w:r>
            <w:t>2.0</w:t>
          </w:r>
        </w:p>
      </w:tc>
    </w:tr>
    <w:tr w:rsidR="00CA45D0" w14:paraId="4ADA9D66" w14:textId="77777777">
      <w:tc>
        <w:tcPr>
          <w:tcW w:w="4181" w:type="dxa"/>
        </w:tcPr>
        <w:p w14:paraId="528B737E" w14:textId="77777777" w:rsidR="00CA45D0" w:rsidRDefault="00CA45D0">
          <w:pPr>
            <w:pStyle w:val="tussenkopje"/>
          </w:pPr>
          <w:r>
            <w:t>Blad</w:t>
          </w:r>
        </w:p>
      </w:tc>
    </w:tr>
    <w:tr w:rsidR="00CA45D0" w14:paraId="714C52FD" w14:textId="77777777">
      <w:tc>
        <w:tcPr>
          <w:tcW w:w="4181" w:type="dxa"/>
        </w:tcPr>
        <w:p w14:paraId="3FD53483" w14:textId="39243776" w:rsidR="00CA45D0" w:rsidRDefault="00CA45D0">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571C0A">
              <w:rPr>
                <w:noProof/>
              </w:rPr>
              <w:instrText>37</w:instrText>
            </w:r>
          </w:fldSimple>
          <w:r>
            <w:instrText xml:space="preserve"> </w:instrText>
          </w:r>
          <w:r>
            <w:fldChar w:fldCharType="separate"/>
          </w:r>
          <w:r w:rsidR="00571C0A">
            <w:rPr>
              <w:noProof/>
            </w:rPr>
            <w:t>38</w:t>
          </w:r>
          <w:r>
            <w:fldChar w:fldCharType="end"/>
          </w:r>
          <w:r>
            <w:t xml:space="preserve"> </w:t>
          </w:r>
        </w:p>
      </w:tc>
    </w:tr>
  </w:tbl>
  <w:p w14:paraId="1818A61B" w14:textId="10D04BA4" w:rsidR="00CA45D0" w:rsidRDefault="00CA45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45D0" w14:paraId="3683205A" w14:textId="77777777">
      <w:tc>
        <w:tcPr>
          <w:tcW w:w="4181" w:type="dxa"/>
        </w:tcPr>
        <w:p w14:paraId="2F99B35F" w14:textId="77777777" w:rsidR="00CA45D0" w:rsidRDefault="00CA45D0">
          <w:pPr>
            <w:pStyle w:val="tussenkopje"/>
            <w:spacing w:before="0"/>
          </w:pPr>
          <w:r>
            <w:t>Datum</w:t>
          </w:r>
        </w:p>
      </w:tc>
    </w:tr>
    <w:bookmarkStart w:id="35" w:name="Datum"/>
    <w:tr w:rsidR="00CA45D0" w14:paraId="560B0E76" w14:textId="77777777">
      <w:tc>
        <w:tcPr>
          <w:tcW w:w="4181" w:type="dxa"/>
        </w:tcPr>
        <w:p w14:paraId="5F7CE932" w14:textId="5F928242" w:rsidR="00CA45D0" w:rsidRDefault="00CA45D0" w:rsidP="0033368E">
          <w:pPr>
            <w:tabs>
              <w:tab w:val="left" w:pos="380"/>
            </w:tabs>
            <w:spacing w:line="240" w:lineRule="atLeast"/>
          </w:pPr>
          <w:r>
            <w:fldChar w:fldCharType="begin"/>
          </w:r>
          <w:r>
            <w:instrText xml:space="preserve"> STYLEREF Datumopmaakprofiel\l  \* MERGEFORMAT </w:instrText>
          </w:r>
          <w:r>
            <w:fldChar w:fldCharType="end"/>
          </w:r>
          <w:bookmarkEnd w:id="35"/>
          <w:r>
            <w:t>18 maart 2021</w:t>
          </w:r>
        </w:p>
      </w:tc>
    </w:tr>
    <w:tr w:rsidR="00CA45D0" w14:paraId="2814502F" w14:textId="77777777">
      <w:tc>
        <w:tcPr>
          <w:tcW w:w="4181" w:type="dxa"/>
        </w:tcPr>
        <w:p w14:paraId="0136A2E8" w14:textId="77777777" w:rsidR="00CA45D0" w:rsidRDefault="00CA45D0">
          <w:pPr>
            <w:pStyle w:val="tussenkopje"/>
          </w:pPr>
          <w:r>
            <w:t>Titel</w:t>
          </w:r>
        </w:p>
      </w:tc>
    </w:tr>
    <w:tr w:rsidR="00CA45D0" w14:paraId="0C1C53FF" w14:textId="77777777">
      <w:tc>
        <w:tcPr>
          <w:tcW w:w="4181" w:type="dxa"/>
        </w:tcPr>
        <w:p w14:paraId="2E54F3DE" w14:textId="07A3BA64" w:rsidR="00CA45D0" w:rsidRPr="00435110" w:rsidRDefault="00EA7B96">
          <w:pPr>
            <w:spacing w:line="240" w:lineRule="atLeast"/>
          </w:pPr>
          <w:fldSimple w:instr=" STYLEREF Titel \* MERGEFORMAT ">
            <w:r w:rsidR="00986ED2">
              <w:rPr>
                <w:noProof/>
              </w:rPr>
              <w:t>Toelichting modeldocument Nationale-Nederlanden hypotheek v2.0</w:t>
            </w:r>
          </w:fldSimple>
        </w:p>
      </w:tc>
    </w:tr>
    <w:tr w:rsidR="00CA45D0" w14:paraId="6316EF8C" w14:textId="77777777">
      <w:tc>
        <w:tcPr>
          <w:tcW w:w="4181" w:type="dxa"/>
        </w:tcPr>
        <w:p w14:paraId="35CF0C48" w14:textId="77777777" w:rsidR="00CA45D0" w:rsidRDefault="00CA45D0">
          <w:pPr>
            <w:pStyle w:val="tussenkopje"/>
          </w:pPr>
          <w:r>
            <w:t>Versie</w:t>
          </w:r>
        </w:p>
      </w:tc>
    </w:tr>
    <w:tr w:rsidR="00CA45D0" w14:paraId="0AC29428" w14:textId="77777777">
      <w:tc>
        <w:tcPr>
          <w:tcW w:w="4181" w:type="dxa"/>
        </w:tcPr>
        <w:p w14:paraId="01F0B7AA" w14:textId="358F1375" w:rsidR="00CA45D0" w:rsidRDefault="00CA45D0">
          <w:pPr>
            <w:spacing w:line="240" w:lineRule="atLeast"/>
          </w:pPr>
          <w:bookmarkStart w:id="36" w:name="Versie"/>
          <w:r>
            <w:t>2.0</w:t>
          </w:r>
          <w:r>
            <w:fldChar w:fldCharType="begin"/>
          </w:r>
          <w:r>
            <w:instrText xml:space="preserve"> STYLEREF Versie\l  \* MERGEFORMAT </w:instrText>
          </w:r>
          <w:r>
            <w:fldChar w:fldCharType="end"/>
          </w:r>
          <w:bookmarkEnd w:id="36"/>
        </w:p>
      </w:tc>
    </w:tr>
    <w:tr w:rsidR="00CA45D0" w14:paraId="3DEC2C48" w14:textId="77777777">
      <w:tc>
        <w:tcPr>
          <w:tcW w:w="4181" w:type="dxa"/>
        </w:tcPr>
        <w:p w14:paraId="65BA7A21" w14:textId="77777777" w:rsidR="00CA45D0" w:rsidRDefault="00CA45D0">
          <w:pPr>
            <w:pStyle w:val="tussenkopje"/>
          </w:pPr>
          <w:r>
            <w:t>Blad</w:t>
          </w:r>
        </w:p>
      </w:tc>
    </w:tr>
    <w:tr w:rsidR="00CA45D0" w14:paraId="40B5700A" w14:textId="77777777">
      <w:tc>
        <w:tcPr>
          <w:tcW w:w="4181" w:type="dxa"/>
        </w:tcPr>
        <w:p w14:paraId="286B8AB8" w14:textId="7CDA2304" w:rsidR="00CA45D0" w:rsidRDefault="00CA45D0">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fldSimple w:instr=" NUMPAGES   \* MERGEFORMAT ">
            <w:r w:rsidR="00986ED2">
              <w:rPr>
                <w:noProof/>
              </w:rPr>
              <w:instrText>37</w:instrText>
            </w:r>
          </w:fldSimple>
          <w:r>
            <w:instrText xml:space="preserve"> </w:instrText>
          </w:r>
          <w:r>
            <w:fldChar w:fldCharType="separate"/>
          </w:r>
          <w:r w:rsidR="00986ED2">
            <w:rPr>
              <w:noProof/>
            </w:rPr>
            <w:t>38</w:t>
          </w:r>
          <w:r>
            <w:fldChar w:fldCharType="end"/>
          </w:r>
          <w:r>
            <w:t xml:space="preserve"> </w:t>
          </w:r>
        </w:p>
      </w:tc>
    </w:tr>
  </w:tbl>
  <w:p w14:paraId="0B97F625" w14:textId="68CFC620" w:rsidR="00CA45D0" w:rsidRDefault="00CA45D0">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1" w15:restartNumberingAfterBreak="0">
    <w:nsid w:val="6E1A1DD1"/>
    <w:multiLevelType w:val="multilevel"/>
    <w:tmpl w:val="0F382DC0"/>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ascii="Arial" w:hAnsi="Arial" w:cs="Arial" w:hint="default"/>
        <w:sz w:val="18"/>
        <w:szCs w:val="18"/>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FE6E35"/>
    <w:multiLevelType w:val="hybridMultilevel"/>
    <w:tmpl w:val="CC742C0C"/>
    <w:lvl w:ilvl="0" w:tplc="DF5ECA1A">
      <w:start w:val="9"/>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85676496">
    <w:abstractNumId w:val="21"/>
  </w:num>
  <w:num w:numId="2" w16cid:durableId="1615285208">
    <w:abstractNumId w:val="21"/>
  </w:num>
  <w:num w:numId="3" w16cid:durableId="1453286250">
    <w:abstractNumId w:val="20"/>
  </w:num>
  <w:num w:numId="4" w16cid:durableId="631788964">
    <w:abstractNumId w:val="10"/>
  </w:num>
  <w:num w:numId="5" w16cid:durableId="240138659">
    <w:abstractNumId w:val="0"/>
  </w:num>
  <w:num w:numId="6" w16cid:durableId="1844970656">
    <w:abstractNumId w:val="3"/>
  </w:num>
  <w:num w:numId="7" w16cid:durableId="952177497">
    <w:abstractNumId w:val="22"/>
  </w:num>
  <w:num w:numId="8" w16cid:durableId="368073815">
    <w:abstractNumId w:val="8"/>
  </w:num>
  <w:num w:numId="9" w16cid:durableId="417989481">
    <w:abstractNumId w:val="19"/>
  </w:num>
  <w:num w:numId="10" w16cid:durableId="1482118575">
    <w:abstractNumId w:val="9"/>
  </w:num>
  <w:num w:numId="11" w16cid:durableId="729891263">
    <w:abstractNumId w:val="12"/>
  </w:num>
  <w:num w:numId="12" w16cid:durableId="141773024">
    <w:abstractNumId w:val="15"/>
  </w:num>
  <w:num w:numId="13" w16cid:durableId="27950477">
    <w:abstractNumId w:val="11"/>
  </w:num>
  <w:num w:numId="14" w16cid:durableId="1979424">
    <w:abstractNumId w:val="21"/>
  </w:num>
  <w:num w:numId="15" w16cid:durableId="936526519">
    <w:abstractNumId w:val="21"/>
  </w:num>
  <w:num w:numId="16" w16cid:durableId="1339889856">
    <w:abstractNumId w:val="16"/>
  </w:num>
  <w:num w:numId="17" w16cid:durableId="316804316">
    <w:abstractNumId w:val="14"/>
  </w:num>
  <w:num w:numId="18" w16cid:durableId="2010283086">
    <w:abstractNumId w:val="4"/>
  </w:num>
  <w:num w:numId="19" w16cid:durableId="1806503698">
    <w:abstractNumId w:val="24"/>
  </w:num>
  <w:num w:numId="20" w16cid:durableId="524905078">
    <w:abstractNumId w:val="26"/>
  </w:num>
  <w:num w:numId="21" w16cid:durableId="963122725">
    <w:abstractNumId w:val="21"/>
  </w:num>
  <w:num w:numId="22" w16cid:durableId="367534153">
    <w:abstractNumId w:val="21"/>
  </w:num>
  <w:num w:numId="23" w16cid:durableId="833644323">
    <w:abstractNumId w:val="21"/>
  </w:num>
  <w:num w:numId="24" w16cid:durableId="1356616614">
    <w:abstractNumId w:val="17"/>
  </w:num>
  <w:num w:numId="25" w16cid:durableId="396711220">
    <w:abstractNumId w:val="7"/>
  </w:num>
  <w:num w:numId="26" w16cid:durableId="1197352340">
    <w:abstractNumId w:val="2"/>
  </w:num>
  <w:num w:numId="27" w16cid:durableId="1700352458">
    <w:abstractNumId w:val="5"/>
  </w:num>
  <w:num w:numId="28" w16cid:durableId="62800570">
    <w:abstractNumId w:val="0"/>
  </w:num>
  <w:num w:numId="29" w16cid:durableId="1350986534">
    <w:abstractNumId w:val="13"/>
  </w:num>
  <w:num w:numId="30" w16cid:durableId="1939747429">
    <w:abstractNumId w:val="6"/>
  </w:num>
  <w:num w:numId="31" w16cid:durableId="1758165064">
    <w:abstractNumId w:val="18"/>
  </w:num>
  <w:num w:numId="32" w16cid:durableId="1675956194">
    <w:abstractNumId w:val="23"/>
  </w:num>
  <w:num w:numId="33" w16cid:durableId="1816944977">
    <w:abstractNumId w:val="1"/>
  </w:num>
  <w:num w:numId="34" w16cid:durableId="1118767101">
    <w:abstractNumId w:val="2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7CF"/>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4DED"/>
    <w:rsid w:val="00025196"/>
    <w:rsid w:val="0002539C"/>
    <w:rsid w:val="00025A52"/>
    <w:rsid w:val="00025B0C"/>
    <w:rsid w:val="00026BBD"/>
    <w:rsid w:val="000274A9"/>
    <w:rsid w:val="000278CB"/>
    <w:rsid w:val="00030190"/>
    <w:rsid w:val="00030A78"/>
    <w:rsid w:val="00030CF3"/>
    <w:rsid w:val="000327FE"/>
    <w:rsid w:val="000400E1"/>
    <w:rsid w:val="0004104D"/>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03"/>
    <w:rsid w:val="000564E7"/>
    <w:rsid w:val="00056536"/>
    <w:rsid w:val="00056C53"/>
    <w:rsid w:val="00056C54"/>
    <w:rsid w:val="00057378"/>
    <w:rsid w:val="000579C5"/>
    <w:rsid w:val="000602F1"/>
    <w:rsid w:val="00060B61"/>
    <w:rsid w:val="00062FE6"/>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4D25"/>
    <w:rsid w:val="000751EC"/>
    <w:rsid w:val="00075CF1"/>
    <w:rsid w:val="000767F6"/>
    <w:rsid w:val="00077617"/>
    <w:rsid w:val="00077A26"/>
    <w:rsid w:val="00080895"/>
    <w:rsid w:val="00082A23"/>
    <w:rsid w:val="00083121"/>
    <w:rsid w:val="00083EE0"/>
    <w:rsid w:val="00084C0A"/>
    <w:rsid w:val="00085E96"/>
    <w:rsid w:val="00085F47"/>
    <w:rsid w:val="0008708F"/>
    <w:rsid w:val="00090725"/>
    <w:rsid w:val="000911E2"/>
    <w:rsid w:val="0009268D"/>
    <w:rsid w:val="00093CFA"/>
    <w:rsid w:val="00093DCF"/>
    <w:rsid w:val="00095579"/>
    <w:rsid w:val="000974F6"/>
    <w:rsid w:val="000A01CD"/>
    <w:rsid w:val="000A0356"/>
    <w:rsid w:val="000A0E63"/>
    <w:rsid w:val="000A0EA1"/>
    <w:rsid w:val="000A3225"/>
    <w:rsid w:val="000A70AC"/>
    <w:rsid w:val="000A77B3"/>
    <w:rsid w:val="000A787C"/>
    <w:rsid w:val="000B1694"/>
    <w:rsid w:val="000B2A06"/>
    <w:rsid w:val="000B3BE7"/>
    <w:rsid w:val="000B5054"/>
    <w:rsid w:val="000B530F"/>
    <w:rsid w:val="000B74F1"/>
    <w:rsid w:val="000C4C66"/>
    <w:rsid w:val="000C7052"/>
    <w:rsid w:val="000D1B5D"/>
    <w:rsid w:val="000D1FDF"/>
    <w:rsid w:val="000D1FE3"/>
    <w:rsid w:val="000D38DE"/>
    <w:rsid w:val="000D3BDA"/>
    <w:rsid w:val="000D3C60"/>
    <w:rsid w:val="000D4B08"/>
    <w:rsid w:val="000D5E8B"/>
    <w:rsid w:val="000D6CAC"/>
    <w:rsid w:val="000E079F"/>
    <w:rsid w:val="000E0BDA"/>
    <w:rsid w:val="000E0CF2"/>
    <w:rsid w:val="000E0DE1"/>
    <w:rsid w:val="000E2D2E"/>
    <w:rsid w:val="000E4058"/>
    <w:rsid w:val="000E4BB4"/>
    <w:rsid w:val="000E65DC"/>
    <w:rsid w:val="000F063D"/>
    <w:rsid w:val="000F0D7F"/>
    <w:rsid w:val="000F0EA5"/>
    <w:rsid w:val="000F1857"/>
    <w:rsid w:val="000F2E03"/>
    <w:rsid w:val="000F5C86"/>
    <w:rsid w:val="000F702C"/>
    <w:rsid w:val="000F79A2"/>
    <w:rsid w:val="00101970"/>
    <w:rsid w:val="00102295"/>
    <w:rsid w:val="0010537D"/>
    <w:rsid w:val="00106786"/>
    <w:rsid w:val="00106F44"/>
    <w:rsid w:val="001078CB"/>
    <w:rsid w:val="00110CA7"/>
    <w:rsid w:val="001124F0"/>
    <w:rsid w:val="00114244"/>
    <w:rsid w:val="00115025"/>
    <w:rsid w:val="0011696F"/>
    <w:rsid w:val="00116C5D"/>
    <w:rsid w:val="001175A5"/>
    <w:rsid w:val="0011798B"/>
    <w:rsid w:val="00117B86"/>
    <w:rsid w:val="001219DE"/>
    <w:rsid w:val="00123774"/>
    <w:rsid w:val="0012401A"/>
    <w:rsid w:val="00124E96"/>
    <w:rsid w:val="0012509E"/>
    <w:rsid w:val="00125A6B"/>
    <w:rsid w:val="00133C71"/>
    <w:rsid w:val="00134AAB"/>
    <w:rsid w:val="00134C9E"/>
    <w:rsid w:val="00135DA4"/>
    <w:rsid w:val="00136A62"/>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0A0"/>
    <w:rsid w:val="00164707"/>
    <w:rsid w:val="001658D2"/>
    <w:rsid w:val="00167D8D"/>
    <w:rsid w:val="00170D29"/>
    <w:rsid w:val="00171107"/>
    <w:rsid w:val="00171114"/>
    <w:rsid w:val="0017212E"/>
    <w:rsid w:val="00173D7E"/>
    <w:rsid w:val="00173E4A"/>
    <w:rsid w:val="001743D2"/>
    <w:rsid w:val="001754C0"/>
    <w:rsid w:val="00175FD3"/>
    <w:rsid w:val="00176FDA"/>
    <w:rsid w:val="0018011A"/>
    <w:rsid w:val="00182410"/>
    <w:rsid w:val="001829DA"/>
    <w:rsid w:val="00183622"/>
    <w:rsid w:val="0018612A"/>
    <w:rsid w:val="001866C6"/>
    <w:rsid w:val="00187530"/>
    <w:rsid w:val="001878DA"/>
    <w:rsid w:val="001909FD"/>
    <w:rsid w:val="00192A9E"/>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319"/>
    <w:rsid w:val="001C2750"/>
    <w:rsid w:val="001C4811"/>
    <w:rsid w:val="001C4839"/>
    <w:rsid w:val="001C6CA4"/>
    <w:rsid w:val="001C6F72"/>
    <w:rsid w:val="001C722D"/>
    <w:rsid w:val="001C72DF"/>
    <w:rsid w:val="001C77FB"/>
    <w:rsid w:val="001C7A88"/>
    <w:rsid w:val="001C7DCC"/>
    <w:rsid w:val="001D0A65"/>
    <w:rsid w:val="001D0E69"/>
    <w:rsid w:val="001D0F74"/>
    <w:rsid w:val="001D1884"/>
    <w:rsid w:val="001D2DD6"/>
    <w:rsid w:val="001D5465"/>
    <w:rsid w:val="001D5ECE"/>
    <w:rsid w:val="001D6063"/>
    <w:rsid w:val="001D61D1"/>
    <w:rsid w:val="001D701C"/>
    <w:rsid w:val="001E03D6"/>
    <w:rsid w:val="001E0F5F"/>
    <w:rsid w:val="001E2B33"/>
    <w:rsid w:val="001E2BC9"/>
    <w:rsid w:val="001E3E69"/>
    <w:rsid w:val="001E5C53"/>
    <w:rsid w:val="001E7703"/>
    <w:rsid w:val="001F0E67"/>
    <w:rsid w:val="001F46A7"/>
    <w:rsid w:val="001F7092"/>
    <w:rsid w:val="001F79D4"/>
    <w:rsid w:val="001F7DAA"/>
    <w:rsid w:val="002003C0"/>
    <w:rsid w:val="002010D9"/>
    <w:rsid w:val="00201932"/>
    <w:rsid w:val="0020399F"/>
    <w:rsid w:val="00203E69"/>
    <w:rsid w:val="002043C9"/>
    <w:rsid w:val="002069A7"/>
    <w:rsid w:val="00207282"/>
    <w:rsid w:val="00210539"/>
    <w:rsid w:val="0021075A"/>
    <w:rsid w:val="00210A4E"/>
    <w:rsid w:val="00210E51"/>
    <w:rsid w:val="0021170D"/>
    <w:rsid w:val="002140BD"/>
    <w:rsid w:val="0021478F"/>
    <w:rsid w:val="0021646D"/>
    <w:rsid w:val="0021680B"/>
    <w:rsid w:val="00216985"/>
    <w:rsid w:val="002222C7"/>
    <w:rsid w:val="00222497"/>
    <w:rsid w:val="00222BF9"/>
    <w:rsid w:val="0022338C"/>
    <w:rsid w:val="00223C65"/>
    <w:rsid w:val="00226576"/>
    <w:rsid w:val="0022669F"/>
    <w:rsid w:val="00227854"/>
    <w:rsid w:val="00230AF8"/>
    <w:rsid w:val="002311A6"/>
    <w:rsid w:val="002318D3"/>
    <w:rsid w:val="00231954"/>
    <w:rsid w:val="002319CA"/>
    <w:rsid w:val="00232007"/>
    <w:rsid w:val="00232021"/>
    <w:rsid w:val="002323D1"/>
    <w:rsid w:val="00233A0C"/>
    <w:rsid w:val="00234413"/>
    <w:rsid w:val="00234F2B"/>
    <w:rsid w:val="00236797"/>
    <w:rsid w:val="00236AF8"/>
    <w:rsid w:val="00236F33"/>
    <w:rsid w:val="002428E4"/>
    <w:rsid w:val="002433FD"/>
    <w:rsid w:val="00243544"/>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57752"/>
    <w:rsid w:val="002606D8"/>
    <w:rsid w:val="002616DF"/>
    <w:rsid w:val="002623DE"/>
    <w:rsid w:val="0026263A"/>
    <w:rsid w:val="00264552"/>
    <w:rsid w:val="0026511B"/>
    <w:rsid w:val="002654CD"/>
    <w:rsid w:val="0026576D"/>
    <w:rsid w:val="00266366"/>
    <w:rsid w:val="00273437"/>
    <w:rsid w:val="002739F2"/>
    <w:rsid w:val="00273BA4"/>
    <w:rsid w:val="0027554A"/>
    <w:rsid w:val="00276333"/>
    <w:rsid w:val="002764A9"/>
    <w:rsid w:val="00280B9A"/>
    <w:rsid w:val="002812ED"/>
    <w:rsid w:val="00283180"/>
    <w:rsid w:val="00283475"/>
    <w:rsid w:val="00284690"/>
    <w:rsid w:val="00285BAF"/>
    <w:rsid w:val="00286C30"/>
    <w:rsid w:val="00286F0E"/>
    <w:rsid w:val="00287944"/>
    <w:rsid w:val="00287AD2"/>
    <w:rsid w:val="00287C40"/>
    <w:rsid w:val="00287CB3"/>
    <w:rsid w:val="00292E54"/>
    <w:rsid w:val="00294294"/>
    <w:rsid w:val="00294DC4"/>
    <w:rsid w:val="00295254"/>
    <w:rsid w:val="00295D48"/>
    <w:rsid w:val="002960C1"/>
    <w:rsid w:val="002A010E"/>
    <w:rsid w:val="002A1A93"/>
    <w:rsid w:val="002A3524"/>
    <w:rsid w:val="002A4B2B"/>
    <w:rsid w:val="002A4EE3"/>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23"/>
    <w:rsid w:val="002C3665"/>
    <w:rsid w:val="002C3706"/>
    <w:rsid w:val="002C53A4"/>
    <w:rsid w:val="002C551F"/>
    <w:rsid w:val="002C6338"/>
    <w:rsid w:val="002C68F9"/>
    <w:rsid w:val="002C6A93"/>
    <w:rsid w:val="002C7327"/>
    <w:rsid w:val="002D1E7C"/>
    <w:rsid w:val="002D38C8"/>
    <w:rsid w:val="002D4A2A"/>
    <w:rsid w:val="002D6CC8"/>
    <w:rsid w:val="002D6F14"/>
    <w:rsid w:val="002E0C80"/>
    <w:rsid w:val="002E0D2E"/>
    <w:rsid w:val="002E0F5E"/>
    <w:rsid w:val="002E19B9"/>
    <w:rsid w:val="002E46E1"/>
    <w:rsid w:val="002E5438"/>
    <w:rsid w:val="002E6AE7"/>
    <w:rsid w:val="002E71D9"/>
    <w:rsid w:val="002E7245"/>
    <w:rsid w:val="002E729C"/>
    <w:rsid w:val="002F3F0E"/>
    <w:rsid w:val="002F4536"/>
    <w:rsid w:val="002F4EA2"/>
    <w:rsid w:val="002F552A"/>
    <w:rsid w:val="002F643B"/>
    <w:rsid w:val="002F75AD"/>
    <w:rsid w:val="003008D7"/>
    <w:rsid w:val="00301055"/>
    <w:rsid w:val="00305570"/>
    <w:rsid w:val="003064B2"/>
    <w:rsid w:val="003067B8"/>
    <w:rsid w:val="0031090A"/>
    <w:rsid w:val="00310AFB"/>
    <w:rsid w:val="00311849"/>
    <w:rsid w:val="003137E5"/>
    <w:rsid w:val="003146A3"/>
    <w:rsid w:val="00314C5B"/>
    <w:rsid w:val="0031578B"/>
    <w:rsid w:val="003200F2"/>
    <w:rsid w:val="00321695"/>
    <w:rsid w:val="00322024"/>
    <w:rsid w:val="003228A3"/>
    <w:rsid w:val="003232CB"/>
    <w:rsid w:val="00323A41"/>
    <w:rsid w:val="0032463E"/>
    <w:rsid w:val="00326B2D"/>
    <w:rsid w:val="003271EF"/>
    <w:rsid w:val="00327795"/>
    <w:rsid w:val="00327851"/>
    <w:rsid w:val="00330790"/>
    <w:rsid w:val="003311E8"/>
    <w:rsid w:val="003313DD"/>
    <w:rsid w:val="003322A0"/>
    <w:rsid w:val="0033368E"/>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4F77"/>
    <w:rsid w:val="003555B3"/>
    <w:rsid w:val="003557FA"/>
    <w:rsid w:val="00356A9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2719"/>
    <w:rsid w:val="00386F1D"/>
    <w:rsid w:val="0038745F"/>
    <w:rsid w:val="0039039A"/>
    <w:rsid w:val="0039275C"/>
    <w:rsid w:val="00394380"/>
    <w:rsid w:val="003952DF"/>
    <w:rsid w:val="0039589E"/>
    <w:rsid w:val="00395998"/>
    <w:rsid w:val="0039599F"/>
    <w:rsid w:val="00395AF6"/>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194A"/>
    <w:rsid w:val="003C25EF"/>
    <w:rsid w:val="003C2F33"/>
    <w:rsid w:val="003C335E"/>
    <w:rsid w:val="003C350C"/>
    <w:rsid w:val="003C40F8"/>
    <w:rsid w:val="003C4D58"/>
    <w:rsid w:val="003C71C6"/>
    <w:rsid w:val="003C790A"/>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4968"/>
    <w:rsid w:val="003E7298"/>
    <w:rsid w:val="003E7B00"/>
    <w:rsid w:val="003F0A70"/>
    <w:rsid w:val="003F29FF"/>
    <w:rsid w:val="003F341E"/>
    <w:rsid w:val="003F37B9"/>
    <w:rsid w:val="003F4E96"/>
    <w:rsid w:val="003F56B0"/>
    <w:rsid w:val="003F57C4"/>
    <w:rsid w:val="003F628D"/>
    <w:rsid w:val="00400D44"/>
    <w:rsid w:val="00402BAD"/>
    <w:rsid w:val="00403EF7"/>
    <w:rsid w:val="004047FB"/>
    <w:rsid w:val="004055F3"/>
    <w:rsid w:val="00407923"/>
    <w:rsid w:val="0041098C"/>
    <w:rsid w:val="00410E29"/>
    <w:rsid w:val="004110DB"/>
    <w:rsid w:val="004112A3"/>
    <w:rsid w:val="00413575"/>
    <w:rsid w:val="00413964"/>
    <w:rsid w:val="00413F3C"/>
    <w:rsid w:val="00414022"/>
    <w:rsid w:val="00414114"/>
    <w:rsid w:val="00414CB1"/>
    <w:rsid w:val="0041690C"/>
    <w:rsid w:val="004176F2"/>
    <w:rsid w:val="00422E80"/>
    <w:rsid w:val="004233EB"/>
    <w:rsid w:val="00423D45"/>
    <w:rsid w:val="004247E2"/>
    <w:rsid w:val="004250DC"/>
    <w:rsid w:val="00427AF9"/>
    <w:rsid w:val="00430AF7"/>
    <w:rsid w:val="00431E1C"/>
    <w:rsid w:val="00432145"/>
    <w:rsid w:val="00432C02"/>
    <w:rsid w:val="00433741"/>
    <w:rsid w:val="00433D41"/>
    <w:rsid w:val="00434E6E"/>
    <w:rsid w:val="00435110"/>
    <w:rsid w:val="00436E7F"/>
    <w:rsid w:val="0043726F"/>
    <w:rsid w:val="00440164"/>
    <w:rsid w:val="00441820"/>
    <w:rsid w:val="00442132"/>
    <w:rsid w:val="00444458"/>
    <w:rsid w:val="00445131"/>
    <w:rsid w:val="004457A2"/>
    <w:rsid w:val="00445C03"/>
    <w:rsid w:val="00445C14"/>
    <w:rsid w:val="0044706B"/>
    <w:rsid w:val="004471D6"/>
    <w:rsid w:val="00447EB0"/>
    <w:rsid w:val="00450C54"/>
    <w:rsid w:val="00451113"/>
    <w:rsid w:val="00455CB3"/>
    <w:rsid w:val="00456E66"/>
    <w:rsid w:val="00457933"/>
    <w:rsid w:val="00460231"/>
    <w:rsid w:val="00461839"/>
    <w:rsid w:val="00462A50"/>
    <w:rsid w:val="00462DFD"/>
    <w:rsid w:val="00462F19"/>
    <w:rsid w:val="004636EE"/>
    <w:rsid w:val="0046378E"/>
    <w:rsid w:val="00465153"/>
    <w:rsid w:val="00465843"/>
    <w:rsid w:val="00466B55"/>
    <w:rsid w:val="00466E91"/>
    <w:rsid w:val="00467C17"/>
    <w:rsid w:val="00470565"/>
    <w:rsid w:val="00470E00"/>
    <w:rsid w:val="00470FC9"/>
    <w:rsid w:val="00472F6D"/>
    <w:rsid w:val="00473278"/>
    <w:rsid w:val="00473655"/>
    <w:rsid w:val="00473A4A"/>
    <w:rsid w:val="00475FFA"/>
    <w:rsid w:val="00481333"/>
    <w:rsid w:val="00481DDE"/>
    <w:rsid w:val="00482E89"/>
    <w:rsid w:val="0048327F"/>
    <w:rsid w:val="0048391A"/>
    <w:rsid w:val="00484488"/>
    <w:rsid w:val="004868E4"/>
    <w:rsid w:val="00490150"/>
    <w:rsid w:val="0049193B"/>
    <w:rsid w:val="00491E05"/>
    <w:rsid w:val="00493382"/>
    <w:rsid w:val="00494482"/>
    <w:rsid w:val="0049725F"/>
    <w:rsid w:val="004977A4"/>
    <w:rsid w:val="004A0B4B"/>
    <w:rsid w:val="004A1631"/>
    <w:rsid w:val="004A1A02"/>
    <w:rsid w:val="004A29E9"/>
    <w:rsid w:val="004A3412"/>
    <w:rsid w:val="004A551E"/>
    <w:rsid w:val="004A5665"/>
    <w:rsid w:val="004A72B5"/>
    <w:rsid w:val="004B1525"/>
    <w:rsid w:val="004B1940"/>
    <w:rsid w:val="004B23A7"/>
    <w:rsid w:val="004B294C"/>
    <w:rsid w:val="004B4235"/>
    <w:rsid w:val="004B450D"/>
    <w:rsid w:val="004B6BCA"/>
    <w:rsid w:val="004B6C60"/>
    <w:rsid w:val="004B6E45"/>
    <w:rsid w:val="004C0C11"/>
    <w:rsid w:val="004C31B3"/>
    <w:rsid w:val="004C3356"/>
    <w:rsid w:val="004C431D"/>
    <w:rsid w:val="004C458A"/>
    <w:rsid w:val="004C4C7E"/>
    <w:rsid w:val="004C6C22"/>
    <w:rsid w:val="004D006B"/>
    <w:rsid w:val="004D01ED"/>
    <w:rsid w:val="004D0487"/>
    <w:rsid w:val="004D0F66"/>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64D2"/>
    <w:rsid w:val="004E7352"/>
    <w:rsid w:val="004E7C99"/>
    <w:rsid w:val="004E7D42"/>
    <w:rsid w:val="004E7E6D"/>
    <w:rsid w:val="004F0BEA"/>
    <w:rsid w:val="004F0F5D"/>
    <w:rsid w:val="004F12BB"/>
    <w:rsid w:val="004F163F"/>
    <w:rsid w:val="004F19A0"/>
    <w:rsid w:val="004F29C8"/>
    <w:rsid w:val="004F40D2"/>
    <w:rsid w:val="004F6006"/>
    <w:rsid w:val="004F6658"/>
    <w:rsid w:val="004F6BA1"/>
    <w:rsid w:val="004F7C98"/>
    <w:rsid w:val="00500158"/>
    <w:rsid w:val="005024DA"/>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1FDE"/>
    <w:rsid w:val="00523E6C"/>
    <w:rsid w:val="005258C7"/>
    <w:rsid w:val="00525C39"/>
    <w:rsid w:val="00526035"/>
    <w:rsid w:val="00526ECD"/>
    <w:rsid w:val="00527D55"/>
    <w:rsid w:val="00530050"/>
    <w:rsid w:val="00530384"/>
    <w:rsid w:val="00530A8C"/>
    <w:rsid w:val="00531A3F"/>
    <w:rsid w:val="00531E40"/>
    <w:rsid w:val="00531FA6"/>
    <w:rsid w:val="0053442D"/>
    <w:rsid w:val="00535B84"/>
    <w:rsid w:val="00536131"/>
    <w:rsid w:val="0053644F"/>
    <w:rsid w:val="0053650E"/>
    <w:rsid w:val="00537B39"/>
    <w:rsid w:val="00540320"/>
    <w:rsid w:val="00541668"/>
    <w:rsid w:val="00542330"/>
    <w:rsid w:val="0054259B"/>
    <w:rsid w:val="005425E4"/>
    <w:rsid w:val="005429FD"/>
    <w:rsid w:val="0054368D"/>
    <w:rsid w:val="00543B8D"/>
    <w:rsid w:val="00545E42"/>
    <w:rsid w:val="00545F53"/>
    <w:rsid w:val="00546DF3"/>
    <w:rsid w:val="00550CEC"/>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5D56"/>
    <w:rsid w:val="005665DD"/>
    <w:rsid w:val="0056737C"/>
    <w:rsid w:val="0057194F"/>
    <w:rsid w:val="00571C0A"/>
    <w:rsid w:val="005734AC"/>
    <w:rsid w:val="0057471B"/>
    <w:rsid w:val="00575DBE"/>
    <w:rsid w:val="00575E7C"/>
    <w:rsid w:val="00576F8D"/>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5142"/>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5CAA"/>
    <w:rsid w:val="005D5D8C"/>
    <w:rsid w:val="005D5EB8"/>
    <w:rsid w:val="005D66F2"/>
    <w:rsid w:val="005D6866"/>
    <w:rsid w:val="005D6E89"/>
    <w:rsid w:val="005D7EC4"/>
    <w:rsid w:val="005E12E7"/>
    <w:rsid w:val="005E45C1"/>
    <w:rsid w:val="005E48FA"/>
    <w:rsid w:val="005E5755"/>
    <w:rsid w:val="005E58C8"/>
    <w:rsid w:val="005E60ED"/>
    <w:rsid w:val="005E62AD"/>
    <w:rsid w:val="005E709A"/>
    <w:rsid w:val="005E7AEC"/>
    <w:rsid w:val="005E7E8E"/>
    <w:rsid w:val="005F010E"/>
    <w:rsid w:val="005F07D4"/>
    <w:rsid w:val="005F0AD1"/>
    <w:rsid w:val="005F3260"/>
    <w:rsid w:val="005F3F78"/>
    <w:rsid w:val="005F47C4"/>
    <w:rsid w:val="005F63FF"/>
    <w:rsid w:val="005F76D4"/>
    <w:rsid w:val="00600E69"/>
    <w:rsid w:val="00602DFD"/>
    <w:rsid w:val="00604B4A"/>
    <w:rsid w:val="00610FE6"/>
    <w:rsid w:val="00612C81"/>
    <w:rsid w:val="006132C8"/>
    <w:rsid w:val="006137B5"/>
    <w:rsid w:val="006149A9"/>
    <w:rsid w:val="00614FA5"/>
    <w:rsid w:val="00616CF2"/>
    <w:rsid w:val="00616D7E"/>
    <w:rsid w:val="006174A3"/>
    <w:rsid w:val="00620140"/>
    <w:rsid w:val="0062277A"/>
    <w:rsid w:val="00623747"/>
    <w:rsid w:val="006241C2"/>
    <w:rsid w:val="00625687"/>
    <w:rsid w:val="00625689"/>
    <w:rsid w:val="0062641F"/>
    <w:rsid w:val="00626EA6"/>
    <w:rsid w:val="00627198"/>
    <w:rsid w:val="00627268"/>
    <w:rsid w:val="00630963"/>
    <w:rsid w:val="00634341"/>
    <w:rsid w:val="0063465C"/>
    <w:rsid w:val="00635924"/>
    <w:rsid w:val="00635E95"/>
    <w:rsid w:val="00636E7C"/>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437D"/>
    <w:rsid w:val="00665404"/>
    <w:rsid w:val="0067044B"/>
    <w:rsid w:val="006706C0"/>
    <w:rsid w:val="00672CA7"/>
    <w:rsid w:val="00674638"/>
    <w:rsid w:val="006747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879F9"/>
    <w:rsid w:val="006905DE"/>
    <w:rsid w:val="006915CA"/>
    <w:rsid w:val="0069213E"/>
    <w:rsid w:val="00692DC4"/>
    <w:rsid w:val="00692E0C"/>
    <w:rsid w:val="00693529"/>
    <w:rsid w:val="006935BD"/>
    <w:rsid w:val="00694253"/>
    <w:rsid w:val="006947F3"/>
    <w:rsid w:val="00696281"/>
    <w:rsid w:val="00696D9D"/>
    <w:rsid w:val="006A0719"/>
    <w:rsid w:val="006A1036"/>
    <w:rsid w:val="006A2B59"/>
    <w:rsid w:val="006A5953"/>
    <w:rsid w:val="006A5F93"/>
    <w:rsid w:val="006A6706"/>
    <w:rsid w:val="006A7006"/>
    <w:rsid w:val="006A7079"/>
    <w:rsid w:val="006A7586"/>
    <w:rsid w:val="006A799E"/>
    <w:rsid w:val="006B043B"/>
    <w:rsid w:val="006B0731"/>
    <w:rsid w:val="006B0DD1"/>
    <w:rsid w:val="006B11C9"/>
    <w:rsid w:val="006B184F"/>
    <w:rsid w:val="006B1B9A"/>
    <w:rsid w:val="006B24BB"/>
    <w:rsid w:val="006B2B18"/>
    <w:rsid w:val="006B6163"/>
    <w:rsid w:val="006C1E75"/>
    <w:rsid w:val="006C1E89"/>
    <w:rsid w:val="006C34AB"/>
    <w:rsid w:val="006C3613"/>
    <w:rsid w:val="006C40FE"/>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02A"/>
    <w:rsid w:val="006E78AB"/>
    <w:rsid w:val="006E7F76"/>
    <w:rsid w:val="006F0B27"/>
    <w:rsid w:val="006F1254"/>
    <w:rsid w:val="006F3164"/>
    <w:rsid w:val="006F3BC1"/>
    <w:rsid w:val="006F414D"/>
    <w:rsid w:val="006F41C7"/>
    <w:rsid w:val="006F4259"/>
    <w:rsid w:val="006F425A"/>
    <w:rsid w:val="006F4504"/>
    <w:rsid w:val="006F6757"/>
    <w:rsid w:val="006F67B2"/>
    <w:rsid w:val="006F67DC"/>
    <w:rsid w:val="007016EF"/>
    <w:rsid w:val="00701B83"/>
    <w:rsid w:val="0070234C"/>
    <w:rsid w:val="00702366"/>
    <w:rsid w:val="00702E1F"/>
    <w:rsid w:val="00704BF2"/>
    <w:rsid w:val="0070517C"/>
    <w:rsid w:val="00705A8A"/>
    <w:rsid w:val="00705F3C"/>
    <w:rsid w:val="007100DB"/>
    <w:rsid w:val="007121C2"/>
    <w:rsid w:val="0071272A"/>
    <w:rsid w:val="00712F54"/>
    <w:rsid w:val="0071493B"/>
    <w:rsid w:val="00714A83"/>
    <w:rsid w:val="00714B8D"/>
    <w:rsid w:val="00715320"/>
    <w:rsid w:val="00716D74"/>
    <w:rsid w:val="00716E66"/>
    <w:rsid w:val="00720A13"/>
    <w:rsid w:val="0072152D"/>
    <w:rsid w:val="00721ACE"/>
    <w:rsid w:val="007224C4"/>
    <w:rsid w:val="00723052"/>
    <w:rsid w:val="00723E21"/>
    <w:rsid w:val="00724702"/>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1B0D"/>
    <w:rsid w:val="007524C5"/>
    <w:rsid w:val="007533B1"/>
    <w:rsid w:val="00754564"/>
    <w:rsid w:val="0075481B"/>
    <w:rsid w:val="007554EB"/>
    <w:rsid w:val="00755C3E"/>
    <w:rsid w:val="0075769C"/>
    <w:rsid w:val="00761024"/>
    <w:rsid w:val="0076352A"/>
    <w:rsid w:val="0076481B"/>
    <w:rsid w:val="00765439"/>
    <w:rsid w:val="0076689E"/>
    <w:rsid w:val="0076737C"/>
    <w:rsid w:val="00770292"/>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0742"/>
    <w:rsid w:val="0079196B"/>
    <w:rsid w:val="00794F7E"/>
    <w:rsid w:val="0079728D"/>
    <w:rsid w:val="007A0150"/>
    <w:rsid w:val="007A0772"/>
    <w:rsid w:val="007A07AC"/>
    <w:rsid w:val="007A1DE6"/>
    <w:rsid w:val="007A3235"/>
    <w:rsid w:val="007A3ED4"/>
    <w:rsid w:val="007A4533"/>
    <w:rsid w:val="007A4EDD"/>
    <w:rsid w:val="007B00C8"/>
    <w:rsid w:val="007B086D"/>
    <w:rsid w:val="007B15F8"/>
    <w:rsid w:val="007B195A"/>
    <w:rsid w:val="007B1AC1"/>
    <w:rsid w:val="007B3630"/>
    <w:rsid w:val="007B4DB6"/>
    <w:rsid w:val="007B7475"/>
    <w:rsid w:val="007B78E2"/>
    <w:rsid w:val="007C0E64"/>
    <w:rsid w:val="007C1D3C"/>
    <w:rsid w:val="007C24B7"/>
    <w:rsid w:val="007C342E"/>
    <w:rsid w:val="007D0B48"/>
    <w:rsid w:val="007D0C66"/>
    <w:rsid w:val="007D1472"/>
    <w:rsid w:val="007D1C8D"/>
    <w:rsid w:val="007D22F5"/>
    <w:rsid w:val="007D2B35"/>
    <w:rsid w:val="007D3375"/>
    <w:rsid w:val="007D5E19"/>
    <w:rsid w:val="007D67D0"/>
    <w:rsid w:val="007D6BC5"/>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61A6"/>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B5B"/>
    <w:rsid w:val="00827CAE"/>
    <w:rsid w:val="00830D5E"/>
    <w:rsid w:val="008315FB"/>
    <w:rsid w:val="0083186D"/>
    <w:rsid w:val="00834366"/>
    <w:rsid w:val="00834A2B"/>
    <w:rsid w:val="00835E23"/>
    <w:rsid w:val="00836FA9"/>
    <w:rsid w:val="008373F1"/>
    <w:rsid w:val="00837F88"/>
    <w:rsid w:val="0084014E"/>
    <w:rsid w:val="008405BA"/>
    <w:rsid w:val="0084219B"/>
    <w:rsid w:val="0084312D"/>
    <w:rsid w:val="008444C3"/>
    <w:rsid w:val="00845BD6"/>
    <w:rsid w:val="00846876"/>
    <w:rsid w:val="00846FDB"/>
    <w:rsid w:val="0085127D"/>
    <w:rsid w:val="0085155A"/>
    <w:rsid w:val="0085169E"/>
    <w:rsid w:val="00851D08"/>
    <w:rsid w:val="008525D3"/>
    <w:rsid w:val="00853598"/>
    <w:rsid w:val="008547DD"/>
    <w:rsid w:val="0085637E"/>
    <w:rsid w:val="00856ABD"/>
    <w:rsid w:val="00856DE9"/>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0F1A"/>
    <w:rsid w:val="00891073"/>
    <w:rsid w:val="00891650"/>
    <w:rsid w:val="00892AA3"/>
    <w:rsid w:val="00892DF9"/>
    <w:rsid w:val="00893251"/>
    <w:rsid w:val="00894123"/>
    <w:rsid w:val="0089567D"/>
    <w:rsid w:val="00896F5F"/>
    <w:rsid w:val="00897F39"/>
    <w:rsid w:val="00897F4B"/>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345"/>
    <w:rsid w:val="008C2F7D"/>
    <w:rsid w:val="008C36C7"/>
    <w:rsid w:val="008C39DC"/>
    <w:rsid w:val="008C3AB2"/>
    <w:rsid w:val="008C3C9B"/>
    <w:rsid w:val="008C42AB"/>
    <w:rsid w:val="008C6569"/>
    <w:rsid w:val="008C70F2"/>
    <w:rsid w:val="008C748D"/>
    <w:rsid w:val="008D0530"/>
    <w:rsid w:val="008D054C"/>
    <w:rsid w:val="008D0862"/>
    <w:rsid w:val="008D0A44"/>
    <w:rsid w:val="008D186D"/>
    <w:rsid w:val="008D32BA"/>
    <w:rsid w:val="008D35B0"/>
    <w:rsid w:val="008D3FA0"/>
    <w:rsid w:val="008D50EA"/>
    <w:rsid w:val="008D55C9"/>
    <w:rsid w:val="008D590F"/>
    <w:rsid w:val="008D67DD"/>
    <w:rsid w:val="008D6F0F"/>
    <w:rsid w:val="008D7768"/>
    <w:rsid w:val="008D79B4"/>
    <w:rsid w:val="008E17AE"/>
    <w:rsid w:val="008E29EC"/>
    <w:rsid w:val="008E2EA0"/>
    <w:rsid w:val="008E3710"/>
    <w:rsid w:val="008E3F95"/>
    <w:rsid w:val="008E4889"/>
    <w:rsid w:val="008E49AE"/>
    <w:rsid w:val="008E5837"/>
    <w:rsid w:val="008E61B1"/>
    <w:rsid w:val="008E74C6"/>
    <w:rsid w:val="008E785D"/>
    <w:rsid w:val="008E7934"/>
    <w:rsid w:val="008F0647"/>
    <w:rsid w:val="008F0950"/>
    <w:rsid w:val="008F0DBB"/>
    <w:rsid w:val="008F1FDF"/>
    <w:rsid w:val="008F53F5"/>
    <w:rsid w:val="008F5BF0"/>
    <w:rsid w:val="008F5C75"/>
    <w:rsid w:val="008F6A6D"/>
    <w:rsid w:val="00900234"/>
    <w:rsid w:val="00900C94"/>
    <w:rsid w:val="00902EDD"/>
    <w:rsid w:val="00903477"/>
    <w:rsid w:val="00903D96"/>
    <w:rsid w:val="00904BB1"/>
    <w:rsid w:val="00905BA6"/>
    <w:rsid w:val="00905F2E"/>
    <w:rsid w:val="00906CFB"/>
    <w:rsid w:val="00906F64"/>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022"/>
    <w:rsid w:val="00940930"/>
    <w:rsid w:val="00941010"/>
    <w:rsid w:val="00941407"/>
    <w:rsid w:val="009419D9"/>
    <w:rsid w:val="00943446"/>
    <w:rsid w:val="00943EC1"/>
    <w:rsid w:val="00944437"/>
    <w:rsid w:val="00945297"/>
    <w:rsid w:val="00945B46"/>
    <w:rsid w:val="009516CA"/>
    <w:rsid w:val="00951C88"/>
    <w:rsid w:val="0095242D"/>
    <w:rsid w:val="00952E2E"/>
    <w:rsid w:val="00953FBA"/>
    <w:rsid w:val="009546C6"/>
    <w:rsid w:val="0095524F"/>
    <w:rsid w:val="00955E31"/>
    <w:rsid w:val="00955FFA"/>
    <w:rsid w:val="00957634"/>
    <w:rsid w:val="00957AA9"/>
    <w:rsid w:val="00960C13"/>
    <w:rsid w:val="00961343"/>
    <w:rsid w:val="0096239F"/>
    <w:rsid w:val="00963592"/>
    <w:rsid w:val="00963CAF"/>
    <w:rsid w:val="00964DC8"/>
    <w:rsid w:val="00965164"/>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3D38"/>
    <w:rsid w:val="0098430A"/>
    <w:rsid w:val="009843B9"/>
    <w:rsid w:val="00984700"/>
    <w:rsid w:val="0098493B"/>
    <w:rsid w:val="00984C51"/>
    <w:rsid w:val="00985AD4"/>
    <w:rsid w:val="00986ED2"/>
    <w:rsid w:val="00987520"/>
    <w:rsid w:val="0098771A"/>
    <w:rsid w:val="00987D5A"/>
    <w:rsid w:val="00987FE9"/>
    <w:rsid w:val="0099378C"/>
    <w:rsid w:val="00993DFE"/>
    <w:rsid w:val="0099488A"/>
    <w:rsid w:val="00994D6A"/>
    <w:rsid w:val="00995BCD"/>
    <w:rsid w:val="0099627E"/>
    <w:rsid w:val="0099720E"/>
    <w:rsid w:val="00997DC2"/>
    <w:rsid w:val="009A0155"/>
    <w:rsid w:val="009A1023"/>
    <w:rsid w:val="009A1232"/>
    <w:rsid w:val="009A13AD"/>
    <w:rsid w:val="009A3629"/>
    <w:rsid w:val="009A53F9"/>
    <w:rsid w:val="009A5858"/>
    <w:rsid w:val="009A7909"/>
    <w:rsid w:val="009B13CB"/>
    <w:rsid w:val="009B15D1"/>
    <w:rsid w:val="009B1BC9"/>
    <w:rsid w:val="009B1DE1"/>
    <w:rsid w:val="009B6496"/>
    <w:rsid w:val="009C2330"/>
    <w:rsid w:val="009C3875"/>
    <w:rsid w:val="009C49D6"/>
    <w:rsid w:val="009C4D4E"/>
    <w:rsid w:val="009C6E48"/>
    <w:rsid w:val="009C704A"/>
    <w:rsid w:val="009D0ED2"/>
    <w:rsid w:val="009D19DE"/>
    <w:rsid w:val="009D203C"/>
    <w:rsid w:val="009D59B7"/>
    <w:rsid w:val="009D5D2C"/>
    <w:rsid w:val="009D73EE"/>
    <w:rsid w:val="009E015D"/>
    <w:rsid w:val="009E0D31"/>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538"/>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189"/>
    <w:rsid w:val="00A254B6"/>
    <w:rsid w:val="00A260B1"/>
    <w:rsid w:val="00A260D9"/>
    <w:rsid w:val="00A26C4E"/>
    <w:rsid w:val="00A301CB"/>
    <w:rsid w:val="00A30273"/>
    <w:rsid w:val="00A31CF6"/>
    <w:rsid w:val="00A32B1C"/>
    <w:rsid w:val="00A33B2A"/>
    <w:rsid w:val="00A34CA6"/>
    <w:rsid w:val="00A353B6"/>
    <w:rsid w:val="00A36141"/>
    <w:rsid w:val="00A3728D"/>
    <w:rsid w:val="00A37ED9"/>
    <w:rsid w:val="00A425A7"/>
    <w:rsid w:val="00A427EF"/>
    <w:rsid w:val="00A455B9"/>
    <w:rsid w:val="00A50006"/>
    <w:rsid w:val="00A5100F"/>
    <w:rsid w:val="00A520FB"/>
    <w:rsid w:val="00A5349B"/>
    <w:rsid w:val="00A542F5"/>
    <w:rsid w:val="00A5752E"/>
    <w:rsid w:val="00A57C37"/>
    <w:rsid w:val="00A60133"/>
    <w:rsid w:val="00A60F54"/>
    <w:rsid w:val="00A6260D"/>
    <w:rsid w:val="00A64947"/>
    <w:rsid w:val="00A65BE0"/>
    <w:rsid w:val="00A6619B"/>
    <w:rsid w:val="00A66E97"/>
    <w:rsid w:val="00A6747B"/>
    <w:rsid w:val="00A7152A"/>
    <w:rsid w:val="00A721EC"/>
    <w:rsid w:val="00A747B2"/>
    <w:rsid w:val="00A75B31"/>
    <w:rsid w:val="00A75BCD"/>
    <w:rsid w:val="00A77031"/>
    <w:rsid w:val="00A808B0"/>
    <w:rsid w:val="00A80986"/>
    <w:rsid w:val="00A82849"/>
    <w:rsid w:val="00A84C5E"/>
    <w:rsid w:val="00A8685E"/>
    <w:rsid w:val="00A908CE"/>
    <w:rsid w:val="00A909FA"/>
    <w:rsid w:val="00A90D72"/>
    <w:rsid w:val="00A9324F"/>
    <w:rsid w:val="00A94258"/>
    <w:rsid w:val="00A95868"/>
    <w:rsid w:val="00A961DE"/>
    <w:rsid w:val="00A96AA7"/>
    <w:rsid w:val="00A97186"/>
    <w:rsid w:val="00A97BDA"/>
    <w:rsid w:val="00AA0C8B"/>
    <w:rsid w:val="00AA1E30"/>
    <w:rsid w:val="00AA273F"/>
    <w:rsid w:val="00AA41A3"/>
    <w:rsid w:val="00AA4BFD"/>
    <w:rsid w:val="00AA4F98"/>
    <w:rsid w:val="00AA6400"/>
    <w:rsid w:val="00AA6946"/>
    <w:rsid w:val="00AA7C70"/>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0FE9"/>
    <w:rsid w:val="00AD2810"/>
    <w:rsid w:val="00AD31C0"/>
    <w:rsid w:val="00AD3C30"/>
    <w:rsid w:val="00AD5222"/>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A6C"/>
    <w:rsid w:val="00AF5C22"/>
    <w:rsid w:val="00AF709B"/>
    <w:rsid w:val="00B01BF3"/>
    <w:rsid w:val="00B030A1"/>
    <w:rsid w:val="00B031F2"/>
    <w:rsid w:val="00B036FC"/>
    <w:rsid w:val="00B03909"/>
    <w:rsid w:val="00B058F8"/>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7AB"/>
    <w:rsid w:val="00B21B03"/>
    <w:rsid w:val="00B22B30"/>
    <w:rsid w:val="00B22E19"/>
    <w:rsid w:val="00B24E92"/>
    <w:rsid w:val="00B24FA7"/>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0A09"/>
    <w:rsid w:val="00B515F2"/>
    <w:rsid w:val="00B526E2"/>
    <w:rsid w:val="00B52B03"/>
    <w:rsid w:val="00B56E10"/>
    <w:rsid w:val="00B57422"/>
    <w:rsid w:val="00B57AD5"/>
    <w:rsid w:val="00B60101"/>
    <w:rsid w:val="00B60321"/>
    <w:rsid w:val="00B61F35"/>
    <w:rsid w:val="00B65163"/>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05C"/>
    <w:rsid w:val="00B85ABA"/>
    <w:rsid w:val="00B92D59"/>
    <w:rsid w:val="00B93B24"/>
    <w:rsid w:val="00B94F44"/>
    <w:rsid w:val="00B95357"/>
    <w:rsid w:val="00B95D2F"/>
    <w:rsid w:val="00B95E5B"/>
    <w:rsid w:val="00B96C4F"/>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3C63"/>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52B"/>
    <w:rsid w:val="00C13BE9"/>
    <w:rsid w:val="00C15569"/>
    <w:rsid w:val="00C157E1"/>
    <w:rsid w:val="00C15CF7"/>
    <w:rsid w:val="00C170F4"/>
    <w:rsid w:val="00C2022E"/>
    <w:rsid w:val="00C21877"/>
    <w:rsid w:val="00C22D47"/>
    <w:rsid w:val="00C235B8"/>
    <w:rsid w:val="00C2417A"/>
    <w:rsid w:val="00C25455"/>
    <w:rsid w:val="00C25C1C"/>
    <w:rsid w:val="00C25EEA"/>
    <w:rsid w:val="00C25FD9"/>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3924"/>
    <w:rsid w:val="00C44E25"/>
    <w:rsid w:val="00C4522F"/>
    <w:rsid w:val="00C45D8C"/>
    <w:rsid w:val="00C4690C"/>
    <w:rsid w:val="00C469E3"/>
    <w:rsid w:val="00C474CB"/>
    <w:rsid w:val="00C4783E"/>
    <w:rsid w:val="00C4795A"/>
    <w:rsid w:val="00C50B45"/>
    <w:rsid w:val="00C50C08"/>
    <w:rsid w:val="00C51438"/>
    <w:rsid w:val="00C52A00"/>
    <w:rsid w:val="00C53068"/>
    <w:rsid w:val="00C533F0"/>
    <w:rsid w:val="00C53FB9"/>
    <w:rsid w:val="00C5694D"/>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765B2"/>
    <w:rsid w:val="00C800DB"/>
    <w:rsid w:val="00C80891"/>
    <w:rsid w:val="00C809A8"/>
    <w:rsid w:val="00C80E82"/>
    <w:rsid w:val="00C81662"/>
    <w:rsid w:val="00C81878"/>
    <w:rsid w:val="00C81DE6"/>
    <w:rsid w:val="00C81EE3"/>
    <w:rsid w:val="00C822A5"/>
    <w:rsid w:val="00C842EC"/>
    <w:rsid w:val="00C856B0"/>
    <w:rsid w:val="00C871F6"/>
    <w:rsid w:val="00C87A65"/>
    <w:rsid w:val="00C90197"/>
    <w:rsid w:val="00C91CF7"/>
    <w:rsid w:val="00C92F87"/>
    <w:rsid w:val="00C939BA"/>
    <w:rsid w:val="00C94212"/>
    <w:rsid w:val="00C94C2E"/>
    <w:rsid w:val="00C95ABD"/>
    <w:rsid w:val="00C97F6E"/>
    <w:rsid w:val="00CA0AF7"/>
    <w:rsid w:val="00CA2832"/>
    <w:rsid w:val="00CA2E64"/>
    <w:rsid w:val="00CA45D0"/>
    <w:rsid w:val="00CA5888"/>
    <w:rsid w:val="00CA5ED2"/>
    <w:rsid w:val="00CB0856"/>
    <w:rsid w:val="00CB156C"/>
    <w:rsid w:val="00CB1B5B"/>
    <w:rsid w:val="00CB1DD5"/>
    <w:rsid w:val="00CB2D14"/>
    <w:rsid w:val="00CB329B"/>
    <w:rsid w:val="00CB448C"/>
    <w:rsid w:val="00CB53A9"/>
    <w:rsid w:val="00CB5622"/>
    <w:rsid w:val="00CB72AE"/>
    <w:rsid w:val="00CC0276"/>
    <w:rsid w:val="00CC0F8A"/>
    <w:rsid w:val="00CC109B"/>
    <w:rsid w:val="00CC2543"/>
    <w:rsid w:val="00CC2D21"/>
    <w:rsid w:val="00CC44C5"/>
    <w:rsid w:val="00CC4932"/>
    <w:rsid w:val="00CC4BB7"/>
    <w:rsid w:val="00CC69FE"/>
    <w:rsid w:val="00CC6BC9"/>
    <w:rsid w:val="00CC6D18"/>
    <w:rsid w:val="00CD1549"/>
    <w:rsid w:val="00CD1888"/>
    <w:rsid w:val="00CD1A91"/>
    <w:rsid w:val="00CD4269"/>
    <w:rsid w:val="00CD47B7"/>
    <w:rsid w:val="00CD521B"/>
    <w:rsid w:val="00CD567B"/>
    <w:rsid w:val="00CD732D"/>
    <w:rsid w:val="00CE0617"/>
    <w:rsid w:val="00CE066E"/>
    <w:rsid w:val="00CE091C"/>
    <w:rsid w:val="00CE14A0"/>
    <w:rsid w:val="00CE45CE"/>
    <w:rsid w:val="00CE4A43"/>
    <w:rsid w:val="00CE52B1"/>
    <w:rsid w:val="00CE5DF9"/>
    <w:rsid w:val="00CE5E87"/>
    <w:rsid w:val="00CE5EA6"/>
    <w:rsid w:val="00CE7706"/>
    <w:rsid w:val="00CF10EB"/>
    <w:rsid w:val="00CF2030"/>
    <w:rsid w:val="00CF34AC"/>
    <w:rsid w:val="00CF3754"/>
    <w:rsid w:val="00CF40D5"/>
    <w:rsid w:val="00CF56E2"/>
    <w:rsid w:val="00CF5E6E"/>
    <w:rsid w:val="00CF65DD"/>
    <w:rsid w:val="00CF70CF"/>
    <w:rsid w:val="00CF73FD"/>
    <w:rsid w:val="00CF79AD"/>
    <w:rsid w:val="00CF7DBB"/>
    <w:rsid w:val="00CF7F30"/>
    <w:rsid w:val="00D00D96"/>
    <w:rsid w:val="00D02FC1"/>
    <w:rsid w:val="00D03245"/>
    <w:rsid w:val="00D049D4"/>
    <w:rsid w:val="00D05632"/>
    <w:rsid w:val="00D058E1"/>
    <w:rsid w:val="00D05E3F"/>
    <w:rsid w:val="00D077D7"/>
    <w:rsid w:val="00D106BC"/>
    <w:rsid w:val="00D11BCE"/>
    <w:rsid w:val="00D121C2"/>
    <w:rsid w:val="00D13197"/>
    <w:rsid w:val="00D13581"/>
    <w:rsid w:val="00D13680"/>
    <w:rsid w:val="00D14577"/>
    <w:rsid w:val="00D17A67"/>
    <w:rsid w:val="00D204AA"/>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21B"/>
    <w:rsid w:val="00D47F4B"/>
    <w:rsid w:val="00D53029"/>
    <w:rsid w:val="00D5315C"/>
    <w:rsid w:val="00D5437D"/>
    <w:rsid w:val="00D5570A"/>
    <w:rsid w:val="00D55752"/>
    <w:rsid w:val="00D55DDB"/>
    <w:rsid w:val="00D5660E"/>
    <w:rsid w:val="00D57E53"/>
    <w:rsid w:val="00D61C6F"/>
    <w:rsid w:val="00D6439C"/>
    <w:rsid w:val="00D669FA"/>
    <w:rsid w:val="00D67864"/>
    <w:rsid w:val="00D678E5"/>
    <w:rsid w:val="00D70CF4"/>
    <w:rsid w:val="00D71087"/>
    <w:rsid w:val="00D71B56"/>
    <w:rsid w:val="00D74BAC"/>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86BEC"/>
    <w:rsid w:val="00D87D89"/>
    <w:rsid w:val="00D912FD"/>
    <w:rsid w:val="00D92E9D"/>
    <w:rsid w:val="00D93191"/>
    <w:rsid w:val="00D94093"/>
    <w:rsid w:val="00D94578"/>
    <w:rsid w:val="00D946B3"/>
    <w:rsid w:val="00DA1B24"/>
    <w:rsid w:val="00DA2A15"/>
    <w:rsid w:val="00DA2B05"/>
    <w:rsid w:val="00DA2D8A"/>
    <w:rsid w:val="00DA330C"/>
    <w:rsid w:val="00DA3505"/>
    <w:rsid w:val="00DA3542"/>
    <w:rsid w:val="00DA3B4A"/>
    <w:rsid w:val="00DA5F5F"/>
    <w:rsid w:val="00DA7367"/>
    <w:rsid w:val="00DA7A18"/>
    <w:rsid w:val="00DB024B"/>
    <w:rsid w:val="00DB06FE"/>
    <w:rsid w:val="00DB153F"/>
    <w:rsid w:val="00DB1969"/>
    <w:rsid w:val="00DB3AF1"/>
    <w:rsid w:val="00DB6076"/>
    <w:rsid w:val="00DB69EB"/>
    <w:rsid w:val="00DB7594"/>
    <w:rsid w:val="00DB7EEE"/>
    <w:rsid w:val="00DB7FA4"/>
    <w:rsid w:val="00DC0250"/>
    <w:rsid w:val="00DC0B75"/>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79E"/>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2E2"/>
    <w:rsid w:val="00E21ED4"/>
    <w:rsid w:val="00E23FD7"/>
    <w:rsid w:val="00E24B54"/>
    <w:rsid w:val="00E25068"/>
    <w:rsid w:val="00E253ED"/>
    <w:rsid w:val="00E266AB"/>
    <w:rsid w:val="00E26B32"/>
    <w:rsid w:val="00E30291"/>
    <w:rsid w:val="00E310A2"/>
    <w:rsid w:val="00E31BE8"/>
    <w:rsid w:val="00E335DA"/>
    <w:rsid w:val="00E337FF"/>
    <w:rsid w:val="00E33E8F"/>
    <w:rsid w:val="00E34C5A"/>
    <w:rsid w:val="00E35E0C"/>
    <w:rsid w:val="00E36636"/>
    <w:rsid w:val="00E4082E"/>
    <w:rsid w:val="00E41284"/>
    <w:rsid w:val="00E414C6"/>
    <w:rsid w:val="00E41C27"/>
    <w:rsid w:val="00E445ED"/>
    <w:rsid w:val="00E44FDF"/>
    <w:rsid w:val="00E45F7C"/>
    <w:rsid w:val="00E463AB"/>
    <w:rsid w:val="00E46440"/>
    <w:rsid w:val="00E464AB"/>
    <w:rsid w:val="00E47405"/>
    <w:rsid w:val="00E47F39"/>
    <w:rsid w:val="00E509D4"/>
    <w:rsid w:val="00E52E3F"/>
    <w:rsid w:val="00E54C73"/>
    <w:rsid w:val="00E550F3"/>
    <w:rsid w:val="00E562BC"/>
    <w:rsid w:val="00E5680E"/>
    <w:rsid w:val="00E61992"/>
    <w:rsid w:val="00E61A1E"/>
    <w:rsid w:val="00E61D9B"/>
    <w:rsid w:val="00E622E6"/>
    <w:rsid w:val="00E62E67"/>
    <w:rsid w:val="00E7092E"/>
    <w:rsid w:val="00E729A7"/>
    <w:rsid w:val="00E72DE8"/>
    <w:rsid w:val="00E74084"/>
    <w:rsid w:val="00E74CA5"/>
    <w:rsid w:val="00E7633C"/>
    <w:rsid w:val="00E77709"/>
    <w:rsid w:val="00E777EF"/>
    <w:rsid w:val="00E8274E"/>
    <w:rsid w:val="00E83F75"/>
    <w:rsid w:val="00E8566C"/>
    <w:rsid w:val="00E85823"/>
    <w:rsid w:val="00E86B55"/>
    <w:rsid w:val="00E86F73"/>
    <w:rsid w:val="00E9014B"/>
    <w:rsid w:val="00E91926"/>
    <w:rsid w:val="00E91932"/>
    <w:rsid w:val="00E92D89"/>
    <w:rsid w:val="00E92DB7"/>
    <w:rsid w:val="00E9460F"/>
    <w:rsid w:val="00E9465E"/>
    <w:rsid w:val="00E94D30"/>
    <w:rsid w:val="00E95C16"/>
    <w:rsid w:val="00E96872"/>
    <w:rsid w:val="00E9741D"/>
    <w:rsid w:val="00EA0C3C"/>
    <w:rsid w:val="00EA1679"/>
    <w:rsid w:val="00EA4CEA"/>
    <w:rsid w:val="00EA5AD7"/>
    <w:rsid w:val="00EA5C67"/>
    <w:rsid w:val="00EA6360"/>
    <w:rsid w:val="00EA6BA1"/>
    <w:rsid w:val="00EA7A23"/>
    <w:rsid w:val="00EA7B96"/>
    <w:rsid w:val="00EB0093"/>
    <w:rsid w:val="00EB0C23"/>
    <w:rsid w:val="00EB0F1D"/>
    <w:rsid w:val="00EB1C67"/>
    <w:rsid w:val="00EB52AE"/>
    <w:rsid w:val="00EB5734"/>
    <w:rsid w:val="00EB5DA4"/>
    <w:rsid w:val="00EB6720"/>
    <w:rsid w:val="00EB68F7"/>
    <w:rsid w:val="00EB7248"/>
    <w:rsid w:val="00EB7E83"/>
    <w:rsid w:val="00EC0C40"/>
    <w:rsid w:val="00EC3AE9"/>
    <w:rsid w:val="00EC5131"/>
    <w:rsid w:val="00EC7F28"/>
    <w:rsid w:val="00ED0AF4"/>
    <w:rsid w:val="00ED11D4"/>
    <w:rsid w:val="00ED1632"/>
    <w:rsid w:val="00ED1833"/>
    <w:rsid w:val="00ED20A1"/>
    <w:rsid w:val="00ED320D"/>
    <w:rsid w:val="00ED3523"/>
    <w:rsid w:val="00EE0A26"/>
    <w:rsid w:val="00EE11DA"/>
    <w:rsid w:val="00EE1956"/>
    <w:rsid w:val="00EE31E2"/>
    <w:rsid w:val="00EE3CF7"/>
    <w:rsid w:val="00EE57FE"/>
    <w:rsid w:val="00EE5B68"/>
    <w:rsid w:val="00EE5C91"/>
    <w:rsid w:val="00EE7009"/>
    <w:rsid w:val="00EE7F04"/>
    <w:rsid w:val="00EF0E92"/>
    <w:rsid w:val="00EF1EBD"/>
    <w:rsid w:val="00EF395F"/>
    <w:rsid w:val="00EF4136"/>
    <w:rsid w:val="00EF4155"/>
    <w:rsid w:val="00EF5285"/>
    <w:rsid w:val="00EF5F9A"/>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0F00"/>
    <w:rsid w:val="00F111CE"/>
    <w:rsid w:val="00F13E4A"/>
    <w:rsid w:val="00F13E75"/>
    <w:rsid w:val="00F156CC"/>
    <w:rsid w:val="00F169B1"/>
    <w:rsid w:val="00F20055"/>
    <w:rsid w:val="00F20AD1"/>
    <w:rsid w:val="00F20C45"/>
    <w:rsid w:val="00F2175A"/>
    <w:rsid w:val="00F22F9C"/>
    <w:rsid w:val="00F2328A"/>
    <w:rsid w:val="00F2384A"/>
    <w:rsid w:val="00F23ABD"/>
    <w:rsid w:val="00F26DD3"/>
    <w:rsid w:val="00F272C4"/>
    <w:rsid w:val="00F2766B"/>
    <w:rsid w:val="00F324D5"/>
    <w:rsid w:val="00F33082"/>
    <w:rsid w:val="00F33B42"/>
    <w:rsid w:val="00F35A90"/>
    <w:rsid w:val="00F35ABB"/>
    <w:rsid w:val="00F36B99"/>
    <w:rsid w:val="00F36D96"/>
    <w:rsid w:val="00F37B0D"/>
    <w:rsid w:val="00F37CAB"/>
    <w:rsid w:val="00F37CE6"/>
    <w:rsid w:val="00F401D3"/>
    <w:rsid w:val="00F4135C"/>
    <w:rsid w:val="00F4183E"/>
    <w:rsid w:val="00F41988"/>
    <w:rsid w:val="00F42D35"/>
    <w:rsid w:val="00F436F8"/>
    <w:rsid w:val="00F44308"/>
    <w:rsid w:val="00F44907"/>
    <w:rsid w:val="00F452C6"/>
    <w:rsid w:val="00F45F65"/>
    <w:rsid w:val="00F50E83"/>
    <w:rsid w:val="00F50F6F"/>
    <w:rsid w:val="00F510A4"/>
    <w:rsid w:val="00F52654"/>
    <w:rsid w:val="00F528E7"/>
    <w:rsid w:val="00F53159"/>
    <w:rsid w:val="00F53B19"/>
    <w:rsid w:val="00F560A3"/>
    <w:rsid w:val="00F565B7"/>
    <w:rsid w:val="00F5770D"/>
    <w:rsid w:val="00F608FA"/>
    <w:rsid w:val="00F60A2B"/>
    <w:rsid w:val="00F60EDF"/>
    <w:rsid w:val="00F620A5"/>
    <w:rsid w:val="00F6213C"/>
    <w:rsid w:val="00F621E1"/>
    <w:rsid w:val="00F62DF7"/>
    <w:rsid w:val="00F638DE"/>
    <w:rsid w:val="00F63D38"/>
    <w:rsid w:val="00F63D9F"/>
    <w:rsid w:val="00F647C6"/>
    <w:rsid w:val="00F65CE4"/>
    <w:rsid w:val="00F665CB"/>
    <w:rsid w:val="00F66AB7"/>
    <w:rsid w:val="00F66C83"/>
    <w:rsid w:val="00F67B67"/>
    <w:rsid w:val="00F67EEA"/>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0D87"/>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95"/>
    <w:rsid w:val="00FD42C6"/>
    <w:rsid w:val="00FD5004"/>
    <w:rsid w:val="00FD752F"/>
    <w:rsid w:val="00FD7D31"/>
    <w:rsid w:val="00FE0E86"/>
    <w:rsid w:val="00FE3800"/>
    <w:rsid w:val="00FE3E18"/>
    <w:rsid w:val="00FE5B33"/>
    <w:rsid w:val="00FE705A"/>
    <w:rsid w:val="00FF2943"/>
    <w:rsid w:val="00FF394E"/>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EE150DC"/>
  <w15:chartTrackingRefBased/>
  <w15:docId w15:val="{FEBF1A4E-80AD-49B6-BEF6-B6AAED7B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A45D0"/>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Lijstalinea">
    <w:name w:val="List Paragraph"/>
    <w:basedOn w:val="Standaard"/>
    <w:uiPriority w:val="34"/>
    <w:qFormat/>
    <w:rsid w:val="000107CF"/>
    <w:pPr>
      <w:ind w:left="720"/>
      <w:contextualSpacing/>
    </w:pPr>
  </w:style>
  <w:style w:type="paragraph" w:styleId="Normaalweb">
    <w:name w:val="Normal (Web)"/>
    <w:basedOn w:val="Standaard"/>
    <w:uiPriority w:val="99"/>
    <w:unhideWhenUsed/>
    <w:rsid w:val="00576F8D"/>
    <w:pPr>
      <w:spacing w:before="100" w:beforeAutospacing="1" w:after="100" w:afterAutospacing="1" w:line="240" w:lineRule="auto"/>
    </w:pPr>
    <w:rPr>
      <w:rFonts w:ascii="Calibri" w:eastAsiaTheme="minorHAnsi" w:hAnsi="Calibri" w:cs="Calibri"/>
      <w:snapToGrid/>
      <w:kern w:val="0"/>
      <w:sz w:val="22"/>
      <w:szCs w:val="22"/>
      <w:lang w:eastAsia="nl-NL"/>
    </w:rPr>
  </w:style>
  <w:style w:type="paragraph" w:styleId="Revisie">
    <w:name w:val="Revision"/>
    <w:hidden/>
    <w:uiPriority w:val="99"/>
    <w:semiHidden/>
    <w:rsid w:val="008F53F5"/>
    <w:rPr>
      <w:rFonts w:ascii="Arial" w:hAnsi="Arial"/>
      <w:snapToGrid w:val="0"/>
      <w:kern w:val="28"/>
      <w:sz w:val="18"/>
      <w:lang w:eastAsia="en-US"/>
    </w:rPr>
  </w:style>
  <w:style w:type="character" w:customStyle="1" w:styleId="Ondertitel1">
    <w:name w:val="Ondertitel1"/>
    <w:rsid w:val="008F53F5"/>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497380584">
      <w:bodyDiv w:val="1"/>
      <w:marLeft w:val="0"/>
      <w:marRight w:val="0"/>
      <w:marTop w:val="0"/>
      <w:marBottom w:val="0"/>
      <w:divBdr>
        <w:top w:val="none" w:sz="0" w:space="0" w:color="auto"/>
        <w:left w:val="none" w:sz="0" w:space="0" w:color="auto"/>
        <w:bottom w:val="none" w:sz="0" w:space="0" w:color="auto"/>
        <w:right w:val="none" w:sz="0" w:space="0" w:color="auto"/>
      </w:divBdr>
      <w:divsChild>
        <w:div w:id="803743467">
          <w:marLeft w:val="0"/>
          <w:marRight w:val="0"/>
          <w:marTop w:val="0"/>
          <w:marBottom w:val="0"/>
          <w:divBdr>
            <w:top w:val="none" w:sz="0" w:space="0" w:color="auto"/>
            <w:left w:val="none" w:sz="0" w:space="0" w:color="auto"/>
            <w:bottom w:val="none" w:sz="0" w:space="0" w:color="auto"/>
            <w:right w:val="none" w:sz="0" w:space="0" w:color="auto"/>
          </w:divBdr>
        </w:div>
      </w:divsChild>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5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E5B5-1364-4911-AC55-C0259856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10806</TotalTime>
  <Pages>37</Pages>
  <Words>6447</Words>
  <Characters>35459</Characters>
  <Application>Microsoft Office Word</Application>
  <DocSecurity>0</DocSecurity>
  <Lines>295</Lines>
  <Paragraphs>83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41823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93</cp:revision>
  <cp:lastPrinted>2015-07-15T14:30:00Z</cp:lastPrinted>
  <dcterms:created xsi:type="dcterms:W3CDTF">2020-04-23T08:10:00Z</dcterms:created>
  <dcterms:modified xsi:type="dcterms:W3CDTF">2025-03-31T10:05:00Z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