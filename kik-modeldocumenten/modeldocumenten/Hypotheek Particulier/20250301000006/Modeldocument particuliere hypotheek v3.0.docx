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371FF" w14:textId="77777777" w:rsidR="003A20A9" w:rsidRPr="00E51FF1" w:rsidRDefault="003A20A9" w:rsidP="00B42CA0">
      <w:pPr>
        <w:pStyle w:val="ToelichtingA"/>
        <w:tabs>
          <w:tab w:val="left" w:pos="142"/>
        </w:tabs>
      </w:pPr>
      <w:r w:rsidRPr="00E51FF1">
        <w:t>TOELICHTING: Het model is te gebruiken voor:</w:t>
      </w:r>
    </w:p>
    <w:p w14:paraId="15793D06" w14:textId="77777777" w:rsidR="003A20A9" w:rsidRPr="00E51FF1" w:rsidRDefault="003A20A9" w:rsidP="00B42CA0">
      <w:pPr>
        <w:pStyle w:val="ToelichtingA"/>
        <w:tabs>
          <w:tab w:val="left" w:pos="142"/>
        </w:tabs>
      </w:pPr>
      <w:r w:rsidRPr="00E51FF1">
        <w:t>a.</w:t>
      </w:r>
      <w:r w:rsidRPr="00E51FF1">
        <w:tab/>
        <w:t>geldlening met hypotheek, zonder door hypotheeknemer voorgeschreven model;</w:t>
      </w:r>
    </w:p>
    <w:p w14:paraId="6726CC8B" w14:textId="77777777" w:rsidR="003A20A9" w:rsidRPr="00E51FF1" w:rsidRDefault="003A20A9" w:rsidP="00B42CA0">
      <w:pPr>
        <w:pStyle w:val="ToelichtingA"/>
        <w:tabs>
          <w:tab w:val="left" w:pos="142"/>
        </w:tabs>
      </w:pPr>
      <w:r w:rsidRPr="00E51FF1">
        <w:t>b.</w:t>
      </w:r>
      <w:r w:rsidRPr="00E51FF1">
        <w:tab/>
        <w:t>het onderdeel 'hypotheek' voor diverse akten waarin hypotheek wordt verleend (bijv. economische eigendomsoverdracht, hypotheek voor borg i.g.v. deze uit borgtocht wordt aangesproken etc.)</w:t>
      </w:r>
    </w:p>
    <w:p w14:paraId="5681E7A2" w14:textId="77777777" w:rsidR="003A20A9" w:rsidRPr="00E51FF1" w:rsidRDefault="003A20A9" w:rsidP="00B42CA0">
      <w:pPr>
        <w:pStyle w:val="ToelichtingA"/>
        <w:tabs>
          <w:tab w:val="left" w:pos="142"/>
        </w:tabs>
      </w:pPr>
      <w:r w:rsidRPr="00E51FF1">
        <w:t>Door de gewijzigde Successiewet (1 januari 2010) is de tekst met betrekking tot de rente aangepast.</w:t>
      </w:r>
    </w:p>
    <w:p w14:paraId="50A00459" w14:textId="77777777" w:rsidR="003A20A9" w:rsidRPr="00E51FF1" w:rsidRDefault="003A20A9" w:rsidP="00B42CA0">
      <w:pPr>
        <w:tabs>
          <w:tab w:val="left" w:pos="142"/>
        </w:tabs>
        <w:rPr>
          <w:rFonts w:ascii="Arial" w:hAnsi="Arial" w:cs="Arial"/>
          <w:b/>
          <w:i/>
          <w:color w:val="000000"/>
          <w:sz w:val="20"/>
          <w:szCs w:val="20"/>
          <w:u w:val="single"/>
        </w:rPr>
      </w:pPr>
      <w:r w:rsidRPr="00E51FF1">
        <w:rPr>
          <w:rFonts w:ascii="Arial" w:hAnsi="Arial" w:cs="Arial"/>
          <w:b/>
          <w:color w:val="000000"/>
          <w:sz w:val="20"/>
          <w:szCs w:val="20"/>
        </w:rPr>
        <w:t>Modeldocument particuliere hypotheek</w:t>
      </w:r>
      <w:r w:rsidRPr="00E51FF1">
        <w:rPr>
          <w:rFonts w:ascii="Arial" w:hAnsi="Arial" w:cs="Arial"/>
          <w:b/>
          <w:i/>
          <w:color w:val="000000"/>
          <w:sz w:val="20"/>
          <w:szCs w:val="20"/>
          <w:u w:val="single"/>
        </w:rPr>
        <w:t xml:space="preserve"> </w:t>
      </w:r>
    </w:p>
    <w:p w14:paraId="25D3A3A6" w14:textId="77777777" w:rsidR="003A20A9" w:rsidRPr="00E51FF1" w:rsidRDefault="003A20A9" w:rsidP="00B42CA0">
      <w:pPr>
        <w:tabs>
          <w:tab w:val="left" w:pos="142"/>
        </w:tabs>
        <w:rPr>
          <w:rFonts w:ascii="Arial" w:hAnsi="Arial" w:cs="Arial"/>
          <w:b/>
          <w:color w:val="000000"/>
          <w:sz w:val="20"/>
          <w:szCs w:val="20"/>
          <w:u w:val="single"/>
        </w:rPr>
      </w:pPr>
    </w:p>
    <w:p w14:paraId="4339DE90" w14:textId="7FF9E095" w:rsidR="003A20A9" w:rsidRPr="00E51FF1" w:rsidRDefault="003A20A9" w:rsidP="00B42CA0">
      <w:pPr>
        <w:tabs>
          <w:tab w:val="left" w:pos="-1440"/>
          <w:tab w:val="left" w:pos="-720"/>
          <w:tab w:val="left" w:pos="142"/>
        </w:tabs>
        <w:rPr>
          <w:rFonts w:ascii="Arial" w:hAnsi="Arial" w:cs="Arial"/>
          <w:b/>
          <w:color w:val="000000"/>
          <w:sz w:val="20"/>
          <w:szCs w:val="20"/>
          <w:u w:val="single"/>
        </w:rPr>
      </w:pPr>
      <w:r w:rsidRPr="00E51FF1">
        <w:rPr>
          <w:rFonts w:ascii="Arial" w:hAnsi="Arial" w:cs="Arial"/>
          <w:b/>
          <w:color w:val="000000"/>
          <w:sz w:val="20"/>
          <w:szCs w:val="20"/>
          <w:u w:val="single"/>
        </w:rPr>
        <w:t xml:space="preserve">Versie </w:t>
      </w:r>
      <w:ins w:id="0" w:author="Groot, Karina de" w:date="2025-03-14T08:43:00Z" w16du:dateUtc="2025-03-14T07:43:00Z">
        <w:r w:rsidR="003134D3">
          <w:rPr>
            <w:rFonts w:ascii="Arial" w:hAnsi="Arial" w:cs="Arial"/>
            <w:b/>
            <w:color w:val="000000"/>
            <w:sz w:val="20"/>
            <w:szCs w:val="20"/>
            <w:u w:val="single"/>
          </w:rPr>
          <w:t>3.0</w:t>
        </w:r>
      </w:ins>
      <w:del w:id="1" w:author="Groot, Karina de" w:date="2025-03-14T08:43:00Z" w16du:dateUtc="2025-03-14T07:43:00Z">
        <w:r w:rsidR="000923D7" w:rsidDel="003134D3">
          <w:rPr>
            <w:rFonts w:ascii="Arial" w:hAnsi="Arial" w:cs="Arial"/>
            <w:b/>
            <w:color w:val="000000"/>
            <w:sz w:val="20"/>
            <w:szCs w:val="20"/>
            <w:u w:val="single"/>
          </w:rPr>
          <w:delText>2.</w:delText>
        </w:r>
        <w:r w:rsidR="004D7527" w:rsidDel="003134D3">
          <w:rPr>
            <w:rFonts w:ascii="Arial" w:hAnsi="Arial" w:cs="Arial"/>
            <w:b/>
            <w:color w:val="000000"/>
            <w:sz w:val="20"/>
            <w:szCs w:val="20"/>
            <w:u w:val="single"/>
          </w:rPr>
          <w:delText>3</w:delText>
        </w:r>
        <w:r w:rsidR="009F3B6F" w:rsidDel="003134D3">
          <w:rPr>
            <w:rFonts w:ascii="Arial" w:hAnsi="Arial" w:cs="Arial"/>
            <w:b/>
            <w:color w:val="000000"/>
            <w:sz w:val="20"/>
            <w:szCs w:val="20"/>
            <w:u w:val="single"/>
          </w:rPr>
          <w:delText>.0</w:delText>
        </w:r>
      </w:del>
      <w:r w:rsidRPr="00E51FF1">
        <w:rPr>
          <w:rFonts w:ascii="Arial" w:hAnsi="Arial" w:cs="Arial"/>
          <w:b/>
          <w:color w:val="000000"/>
          <w:sz w:val="20"/>
          <w:szCs w:val="20"/>
          <w:u w:val="single"/>
        </w:rPr>
        <w:tab/>
      </w:r>
      <w:r w:rsidRPr="00E51FF1">
        <w:rPr>
          <w:rFonts w:ascii="Arial" w:hAnsi="Arial" w:cs="Arial"/>
          <w:b/>
          <w:color w:val="000000"/>
          <w:sz w:val="20"/>
          <w:szCs w:val="20"/>
          <w:u w:val="single"/>
        </w:rPr>
        <w:tab/>
        <w:t xml:space="preserve">d.d. </w:t>
      </w:r>
      <w:ins w:id="2" w:author="Groot, Karina de" w:date="2025-03-14T08:44:00Z" w16du:dateUtc="2025-03-14T07:44:00Z">
        <w:r w:rsidR="003134D3">
          <w:rPr>
            <w:rFonts w:ascii="Arial" w:hAnsi="Arial" w:cs="Arial"/>
            <w:b/>
            <w:color w:val="000000"/>
            <w:sz w:val="20"/>
            <w:szCs w:val="20"/>
            <w:u w:val="single"/>
          </w:rPr>
          <w:t>14-03-2025</w:t>
        </w:r>
      </w:ins>
      <w:del w:id="3" w:author="Groot, Karina de" w:date="2025-03-14T08:44:00Z" w16du:dateUtc="2025-03-14T07:44:00Z">
        <w:r w:rsidR="00A36D43" w:rsidDel="003134D3">
          <w:rPr>
            <w:rFonts w:ascii="Arial" w:hAnsi="Arial" w:cs="Arial"/>
            <w:b/>
            <w:color w:val="000000"/>
            <w:sz w:val="20"/>
            <w:szCs w:val="20"/>
            <w:u w:val="single"/>
          </w:rPr>
          <w:delText>0</w:delText>
        </w:r>
        <w:r w:rsidR="00F76985" w:rsidDel="003134D3">
          <w:rPr>
            <w:rFonts w:ascii="Arial" w:hAnsi="Arial" w:cs="Arial"/>
            <w:b/>
            <w:color w:val="000000"/>
            <w:sz w:val="20"/>
            <w:szCs w:val="20"/>
            <w:u w:val="single"/>
          </w:rPr>
          <w:delText>8</w:delText>
        </w:r>
        <w:r w:rsidR="009F3B6F" w:rsidDel="003134D3">
          <w:rPr>
            <w:rFonts w:ascii="Arial" w:hAnsi="Arial" w:cs="Arial"/>
            <w:b/>
            <w:color w:val="000000"/>
            <w:sz w:val="20"/>
            <w:szCs w:val="20"/>
            <w:u w:val="single"/>
          </w:rPr>
          <w:delText>-</w:delText>
        </w:r>
        <w:r w:rsidR="00A36D43" w:rsidDel="003134D3">
          <w:rPr>
            <w:rFonts w:ascii="Arial" w:hAnsi="Arial" w:cs="Arial"/>
            <w:b/>
            <w:color w:val="000000"/>
            <w:sz w:val="20"/>
            <w:szCs w:val="20"/>
            <w:u w:val="single"/>
          </w:rPr>
          <w:delText>0</w:delText>
        </w:r>
        <w:r w:rsidR="004D7527" w:rsidDel="003134D3">
          <w:rPr>
            <w:rFonts w:ascii="Arial" w:hAnsi="Arial" w:cs="Arial"/>
            <w:b/>
            <w:color w:val="000000"/>
            <w:sz w:val="20"/>
            <w:szCs w:val="20"/>
            <w:u w:val="single"/>
          </w:rPr>
          <w:delText>3</w:delText>
        </w:r>
        <w:r w:rsidR="001E7F60" w:rsidDel="003134D3">
          <w:rPr>
            <w:rFonts w:ascii="Arial" w:hAnsi="Arial" w:cs="Arial"/>
            <w:b/>
            <w:color w:val="000000"/>
            <w:sz w:val="20"/>
            <w:szCs w:val="20"/>
            <w:u w:val="single"/>
          </w:rPr>
          <w:delText>-201</w:delText>
        </w:r>
        <w:r w:rsidR="00A36D43" w:rsidDel="003134D3">
          <w:rPr>
            <w:rFonts w:ascii="Arial" w:hAnsi="Arial" w:cs="Arial"/>
            <w:b/>
            <w:color w:val="000000"/>
            <w:sz w:val="20"/>
            <w:szCs w:val="20"/>
            <w:u w:val="single"/>
          </w:rPr>
          <w:delText>6</w:delText>
        </w:r>
      </w:del>
    </w:p>
    <w:p w14:paraId="1E1C0A30" w14:textId="77777777" w:rsidR="003A20A9" w:rsidRPr="00E51FF1" w:rsidRDefault="003A20A9" w:rsidP="00B42CA0">
      <w:pPr>
        <w:tabs>
          <w:tab w:val="left" w:pos="142"/>
        </w:tabs>
        <w:rPr>
          <w:rFonts w:ascii="Arial" w:hAnsi="Arial" w:cs="Arial"/>
          <w:b/>
          <w:color w:val="000000"/>
          <w:sz w:val="20"/>
          <w:szCs w:val="20"/>
          <w:u w:val="single"/>
        </w:rPr>
      </w:pPr>
    </w:p>
    <w:p w14:paraId="34BF9F0B" w14:textId="77777777" w:rsidR="003A20A9" w:rsidRPr="00E51FF1" w:rsidRDefault="003A20A9" w:rsidP="00B42CA0">
      <w:pPr>
        <w:tabs>
          <w:tab w:val="left" w:pos="-1440"/>
          <w:tab w:val="left" w:pos="-720"/>
          <w:tab w:val="left" w:pos="142"/>
        </w:tabs>
        <w:rPr>
          <w:rFonts w:ascii="Arial" w:hAnsi="Arial" w:cs="Arial"/>
          <w:color w:val="FF0000"/>
          <w:sz w:val="20"/>
          <w:szCs w:val="20"/>
        </w:rPr>
      </w:pPr>
      <w:r w:rsidRPr="00E51FF1">
        <w:rPr>
          <w:rFonts w:ascii="Arial" w:hAnsi="Arial" w:cs="Arial"/>
          <w:color w:val="FF0000"/>
          <w:sz w:val="20"/>
          <w:szCs w:val="20"/>
          <w:highlight w:val="yellow"/>
        </w:rPr>
        <w:t>TEKSTBLOK EQUIVALENTIEVERKLARING</w:t>
      </w:r>
      <w:r w:rsidRPr="00E51FF1">
        <w:rPr>
          <w:rFonts w:ascii="Arial" w:hAnsi="Arial" w:cs="Arial"/>
          <w:color w:val="FF0000"/>
          <w:sz w:val="20"/>
          <w:szCs w:val="20"/>
        </w:rPr>
        <w:t>.</w:t>
      </w:r>
    </w:p>
    <w:p w14:paraId="3645270A" w14:textId="77777777" w:rsidR="003A20A9" w:rsidRPr="00E51FF1" w:rsidRDefault="003A20A9" w:rsidP="00B42CA0">
      <w:pPr>
        <w:tabs>
          <w:tab w:val="left" w:pos="-1440"/>
          <w:tab w:val="left" w:pos="-720"/>
          <w:tab w:val="left" w:pos="142"/>
        </w:tabs>
        <w:rPr>
          <w:rFonts w:ascii="Arial" w:hAnsi="Arial" w:cs="Arial"/>
          <w:color w:val="FF0000"/>
          <w:sz w:val="20"/>
          <w:szCs w:val="20"/>
        </w:rPr>
      </w:pPr>
    </w:p>
    <w:p w14:paraId="15F76D66" w14:textId="77777777" w:rsidR="003A20A9" w:rsidRPr="00E51FF1" w:rsidRDefault="003A20A9" w:rsidP="00B42CA0">
      <w:pPr>
        <w:tabs>
          <w:tab w:val="left" w:pos="-1440"/>
          <w:tab w:val="left" w:pos="-720"/>
          <w:tab w:val="left" w:pos="142"/>
        </w:tabs>
        <w:rPr>
          <w:rFonts w:ascii="Arial" w:hAnsi="Arial" w:cs="Arial"/>
          <w:color w:val="FF0000"/>
          <w:sz w:val="20"/>
          <w:szCs w:val="20"/>
        </w:rPr>
      </w:pPr>
    </w:p>
    <w:p w14:paraId="502C8F76" w14:textId="77777777" w:rsidR="00B80D91" w:rsidRPr="00AA7F9A" w:rsidRDefault="00B80D91" w:rsidP="00B42CA0">
      <w:pPr>
        <w:tabs>
          <w:tab w:val="left" w:pos="-1440"/>
          <w:tab w:val="left" w:pos="-720"/>
          <w:tab w:val="left" w:pos="142"/>
        </w:tabs>
        <w:jc w:val="center"/>
        <w:rPr>
          <w:rFonts w:ascii="Arial" w:hAnsi="Arial" w:cs="Arial"/>
          <w:color w:val="800080"/>
          <w:sz w:val="20"/>
        </w:rPr>
      </w:pPr>
      <w:r w:rsidRPr="00006777">
        <w:rPr>
          <w:rFonts w:ascii="Arial" w:hAnsi="Arial" w:cs="Arial"/>
          <w:color w:val="800080"/>
          <w:sz w:val="20"/>
          <w:highlight w:val="yellow"/>
        </w:rPr>
        <w:t>TEKSTBLOK TITEL HYPOTHEEKAKTEN</w:t>
      </w:r>
    </w:p>
    <w:p w14:paraId="58887E8D" w14:textId="77777777" w:rsidR="00B80D91" w:rsidRPr="00E51FF1" w:rsidRDefault="00B80D91" w:rsidP="00B42CA0">
      <w:pPr>
        <w:tabs>
          <w:tab w:val="left" w:pos="-1440"/>
          <w:tab w:val="left" w:pos="-720"/>
          <w:tab w:val="left" w:pos="142"/>
        </w:tabs>
        <w:rPr>
          <w:rFonts w:ascii="Arial" w:hAnsi="Arial" w:cs="Arial"/>
          <w:color w:val="FF0000"/>
          <w:sz w:val="20"/>
          <w:szCs w:val="20"/>
        </w:rPr>
      </w:pPr>
    </w:p>
    <w:p w14:paraId="076BDB84" w14:textId="77777777" w:rsidR="003A20A9" w:rsidRPr="00E51FF1" w:rsidRDefault="003A20A9" w:rsidP="00B42CA0">
      <w:pPr>
        <w:tabs>
          <w:tab w:val="left" w:pos="-1440"/>
          <w:tab w:val="left" w:pos="-720"/>
          <w:tab w:val="left" w:pos="142"/>
        </w:tabs>
        <w:rPr>
          <w:rFonts w:ascii="Arial" w:hAnsi="Arial" w:cs="Arial"/>
          <w:color w:val="FF0000"/>
          <w:sz w:val="20"/>
          <w:szCs w:val="20"/>
        </w:rPr>
      </w:pPr>
      <w:r w:rsidRPr="00E51FF1">
        <w:rPr>
          <w:rFonts w:ascii="Arial" w:hAnsi="Arial" w:cs="Arial"/>
          <w:color w:val="FF0000"/>
          <w:sz w:val="20"/>
          <w:szCs w:val="20"/>
          <w:highlight w:val="yellow"/>
        </w:rPr>
        <w:t>TEKSTBLOK AANHEF</w:t>
      </w:r>
      <w:r w:rsidRPr="00E51FF1">
        <w:rPr>
          <w:rFonts w:ascii="Arial" w:hAnsi="Arial" w:cs="Arial"/>
          <w:color w:val="FF0000"/>
          <w:sz w:val="20"/>
          <w:szCs w:val="20"/>
        </w:rPr>
        <w:t>:</w:t>
      </w:r>
    </w:p>
    <w:p w14:paraId="4FD106D5" w14:textId="77777777" w:rsidR="003A20A9" w:rsidRPr="00E51FF1" w:rsidRDefault="003A20A9" w:rsidP="00B42CA0">
      <w:pPr>
        <w:tabs>
          <w:tab w:val="left" w:pos="-1440"/>
          <w:tab w:val="left" w:pos="-720"/>
          <w:tab w:val="left" w:pos="142"/>
        </w:tabs>
        <w:rPr>
          <w:rFonts w:ascii="Arial" w:hAnsi="Arial" w:cs="Arial"/>
          <w:color w:val="FF0000"/>
          <w:sz w:val="20"/>
          <w:szCs w:val="20"/>
        </w:rPr>
      </w:pP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 xml:space="preserve"> </w:t>
      </w:r>
      <w:r w:rsidRPr="00E51FF1">
        <w:rPr>
          <w:rFonts w:ascii="Arial" w:hAnsi="Arial" w:cs="Arial"/>
          <w:color w:val="FF0000"/>
          <w:sz w:val="20"/>
          <w:szCs w:val="20"/>
        </w:rPr>
        <w:t>1</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bCs/>
          <w:color w:val="800080"/>
          <w:sz w:val="20"/>
          <w:szCs w:val="20"/>
          <w:highlight w:val="yellow"/>
        </w:rPr>
        <w:t>TEKSTBLOK GEVOLMACHTIGDE</w:t>
      </w:r>
      <w:r w:rsidRPr="00E51FF1">
        <w:rPr>
          <w:rFonts w:ascii="Arial" w:hAnsi="Arial" w:cs="Arial"/>
          <w:bCs/>
          <w:color w:val="800080"/>
          <w:sz w:val="20"/>
          <w:szCs w:val="20"/>
        </w:rPr>
        <w:t>:</w:t>
      </w:r>
    </w:p>
    <w:p w14:paraId="20FFF5D8" w14:textId="77777777" w:rsidR="003A20A9" w:rsidRPr="00E51FF1" w:rsidRDefault="003A20A9" w:rsidP="00B42CA0">
      <w:pPr>
        <w:tabs>
          <w:tab w:val="left" w:pos="142"/>
        </w:tabs>
        <w:ind w:firstLine="300"/>
        <w:rPr>
          <w:rFonts w:ascii="Arial" w:hAnsi="Arial" w:cs="Arial"/>
          <w:color w:val="339966"/>
          <w:sz w:val="20"/>
          <w:szCs w:val="20"/>
        </w:rPr>
      </w:pPr>
      <w:r w:rsidRPr="00E51FF1">
        <w:rPr>
          <w:rFonts w:ascii="Arial" w:hAnsi="Arial" w:cs="Arial"/>
          <w:color w:val="800080"/>
          <w:sz w:val="20"/>
          <w:szCs w:val="20"/>
        </w:rPr>
        <w:t>a.</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33E6F">
        <w:rPr>
          <w:rFonts w:ascii="Arial" w:hAnsi="Arial" w:cs="Arial"/>
          <w:color w:val="339966"/>
          <w:sz w:val="20"/>
          <w:szCs w:val="20"/>
          <w:highlight w:val="yellow"/>
        </w:rPr>
        <w:t>TEKSTBLOK PARTIJ NATUURLIJK PERSOON/TEKSTBLOK PARTIJ NIET NATUURLIJK PERSOON</w:t>
      </w:r>
      <w:r w:rsidRPr="00E51FF1">
        <w:rPr>
          <w:rFonts w:ascii="Arial" w:hAnsi="Arial" w:cs="Arial"/>
          <w:color w:val="FF0000"/>
          <w:sz w:val="20"/>
          <w:szCs w:val="20"/>
        </w:rPr>
        <w:t>;</w:t>
      </w:r>
      <w:r w:rsidRPr="00E51FF1">
        <w:rPr>
          <w:rFonts w:ascii="Arial" w:hAnsi="Arial" w:cs="Arial"/>
          <w:color w:val="008000"/>
          <w:sz w:val="20"/>
          <w:szCs w:val="20"/>
        </w:rPr>
        <w:t xml:space="preserve"> </w:t>
      </w:r>
    </w:p>
    <w:p w14:paraId="1687187E" w14:textId="77777777" w:rsidR="003A20A9" w:rsidRPr="00E51FF1" w:rsidRDefault="003A20A9" w:rsidP="00B42CA0">
      <w:pPr>
        <w:tabs>
          <w:tab w:val="left" w:pos="-1440"/>
          <w:tab w:val="left" w:pos="-720"/>
          <w:tab w:val="left" w:pos="142"/>
          <w:tab w:val="left" w:pos="425"/>
        </w:tabs>
        <w:ind w:left="720" w:hanging="720"/>
        <w:rPr>
          <w:rFonts w:ascii="Arial" w:hAnsi="Arial" w:cs="Arial"/>
          <w:color w:val="008000"/>
          <w:sz w:val="20"/>
          <w:szCs w:val="20"/>
        </w:rPr>
      </w:pPr>
      <w:r w:rsidRPr="00E51FF1">
        <w:rPr>
          <w:rFonts w:ascii="Arial" w:hAnsi="Arial" w:cs="Arial"/>
          <w:sz w:val="20"/>
          <w:szCs w:val="20"/>
        </w:rPr>
        <w:tab/>
      </w:r>
      <w:r w:rsidRPr="00E51FF1">
        <w:rPr>
          <w:rFonts w:ascii="Arial" w:hAnsi="Arial" w:cs="Arial"/>
          <w:sz w:val="20"/>
          <w:szCs w:val="20"/>
        </w:rPr>
        <w:tab/>
      </w:r>
      <w:r w:rsidRPr="00E51FF1">
        <w:rPr>
          <w:rFonts w:ascii="Arial" w:hAnsi="Arial" w:cs="Arial"/>
          <w:color w:val="FF0000"/>
          <w:sz w:val="20"/>
          <w:szCs w:val="20"/>
          <w:highlight w:val="yellow"/>
        </w:rPr>
        <w:t>TEKSTBLOK PARTIJNAMEN IN HYPOTHEEKAKTEN</w:t>
      </w:r>
    </w:p>
    <w:p w14:paraId="57C35604" w14:textId="77777777" w:rsidR="003A20A9" w:rsidRPr="00E51FF1" w:rsidRDefault="003A20A9" w:rsidP="00B42CA0">
      <w:pPr>
        <w:tabs>
          <w:tab w:val="left" w:pos="-1440"/>
          <w:tab w:val="left" w:pos="-720"/>
          <w:tab w:val="left" w:pos="142"/>
          <w:tab w:val="left" w:pos="425"/>
        </w:tabs>
        <w:rPr>
          <w:rFonts w:ascii="Arial" w:hAnsi="Arial" w:cs="Arial"/>
          <w:bCs/>
          <w:color w:val="FF0000"/>
          <w:sz w:val="20"/>
          <w:szCs w:val="20"/>
        </w:rPr>
      </w:pPr>
      <w:r w:rsidRPr="00E51FF1">
        <w:rPr>
          <w:rFonts w:ascii="Arial" w:hAnsi="Arial" w:cs="Arial"/>
          <w:color w:val="FF0000"/>
          <w:sz w:val="20"/>
          <w:szCs w:val="20"/>
        </w:rPr>
        <w:tab/>
        <w:t xml:space="preserve">     en</w:t>
      </w:r>
    </w:p>
    <w:p w14:paraId="7BC7B2CA" w14:textId="77777777" w:rsidR="003A20A9" w:rsidRPr="00E51FF1" w:rsidRDefault="003A20A9" w:rsidP="00B42CA0">
      <w:pPr>
        <w:tabs>
          <w:tab w:val="left" w:pos="-1440"/>
          <w:tab w:val="left" w:pos="-720"/>
          <w:tab w:val="left" w:pos="142"/>
        </w:tabs>
        <w:rPr>
          <w:rFonts w:ascii="Arial" w:hAnsi="Arial" w:cs="Arial"/>
          <w:sz w:val="20"/>
          <w:szCs w:val="20"/>
        </w:rPr>
      </w:pP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 xml:space="preserve"> </w:t>
      </w:r>
      <w:r w:rsidRPr="009E58D9">
        <w:rPr>
          <w:rFonts w:ascii="Arial" w:hAnsi="Arial" w:cs="Arial"/>
          <w:color w:val="FF0000"/>
          <w:sz w:val="20"/>
          <w:szCs w:val="20"/>
        </w:rPr>
        <w:t>2</w:t>
      </w:r>
      <w:r w:rsidRPr="00E51FF1">
        <w:rPr>
          <w:rFonts w:ascii="Arial" w:hAnsi="Arial" w:cs="Arial"/>
          <w:color w:val="800080"/>
          <w:sz w:val="20"/>
          <w:szCs w:val="20"/>
        </w:rPr>
        <w:t>.</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bCs/>
          <w:color w:val="800080"/>
          <w:sz w:val="20"/>
          <w:szCs w:val="20"/>
          <w:highlight w:val="yellow"/>
        </w:rPr>
        <w:t>TEKSTBLOK GEVOLMACHTIGDE</w:t>
      </w:r>
      <w:r w:rsidRPr="00E51FF1">
        <w:rPr>
          <w:rFonts w:ascii="Arial" w:hAnsi="Arial" w:cs="Arial"/>
          <w:bCs/>
          <w:color w:val="800080"/>
          <w:sz w:val="20"/>
          <w:szCs w:val="20"/>
        </w:rPr>
        <w:t>:</w:t>
      </w:r>
      <w:r w:rsidRPr="00E51FF1">
        <w:rPr>
          <w:rFonts w:ascii="Arial" w:hAnsi="Arial" w:cs="Arial"/>
          <w:sz w:val="20"/>
          <w:szCs w:val="20"/>
        </w:rPr>
        <w:tab/>
      </w:r>
    </w:p>
    <w:p w14:paraId="3722D955" w14:textId="77777777" w:rsidR="003A20A9" w:rsidRPr="00E51FF1" w:rsidRDefault="003A20A9" w:rsidP="00B42CA0">
      <w:pPr>
        <w:tabs>
          <w:tab w:val="left" w:pos="142"/>
        </w:tabs>
        <w:ind w:firstLine="300"/>
        <w:rPr>
          <w:rFonts w:ascii="Arial" w:hAnsi="Arial" w:cs="Arial"/>
          <w:color w:val="339966"/>
          <w:sz w:val="20"/>
          <w:szCs w:val="20"/>
        </w:rPr>
      </w:pP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 xml:space="preserve"> </w:t>
      </w:r>
      <w:r w:rsidRPr="00E51FF1">
        <w:rPr>
          <w:rFonts w:ascii="Arial" w:hAnsi="Arial" w:cs="Arial"/>
          <w:color w:val="800080"/>
          <w:sz w:val="20"/>
          <w:szCs w:val="20"/>
        </w:rPr>
        <w:t>a</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33E6F">
        <w:rPr>
          <w:rFonts w:ascii="Arial" w:hAnsi="Arial" w:cs="Arial"/>
          <w:color w:val="339966"/>
          <w:sz w:val="20"/>
          <w:szCs w:val="20"/>
          <w:highlight w:val="yellow"/>
        </w:rPr>
        <w:t>TEKSTBLOK PARTIJ NATUURLIJK PERSOON/TEKSTBLOK PARTIJ NIET NATUURLIJK PERSOON</w:t>
      </w:r>
      <w:r w:rsidRPr="00E51FF1">
        <w:rPr>
          <w:rFonts w:ascii="Arial" w:hAnsi="Arial" w:cs="Arial"/>
          <w:color w:val="FF0000"/>
          <w:sz w:val="20"/>
          <w:szCs w:val="20"/>
        </w:rPr>
        <w:t>;</w:t>
      </w:r>
    </w:p>
    <w:p w14:paraId="4EF865B9" w14:textId="77777777" w:rsidR="00FC782F" w:rsidRDefault="003A20A9" w:rsidP="00B42CA0">
      <w:pPr>
        <w:tabs>
          <w:tab w:val="left" w:pos="-1440"/>
          <w:tab w:val="left" w:pos="-720"/>
          <w:tab w:val="left" w:pos="142"/>
          <w:tab w:val="left" w:pos="540"/>
        </w:tabs>
        <w:ind w:left="540" w:hanging="720"/>
        <w:rPr>
          <w:rFonts w:ascii="Arial" w:hAnsi="Arial" w:cs="Arial"/>
          <w:color w:val="008000"/>
          <w:sz w:val="20"/>
          <w:szCs w:val="20"/>
        </w:rPr>
      </w:pPr>
      <w:r>
        <w:rPr>
          <w:rFonts w:ascii="Arial" w:hAnsi="Arial" w:cs="Arial"/>
          <w:color w:val="FF0000"/>
          <w:sz w:val="20"/>
          <w:szCs w:val="20"/>
        </w:rPr>
        <w:tab/>
      </w:r>
      <w:r w:rsidR="00FC782F">
        <w:rPr>
          <w:rFonts w:ascii="Arial" w:hAnsi="Arial" w:cs="Arial"/>
          <w:color w:val="FF0000"/>
          <w:sz w:val="20"/>
          <w:szCs w:val="20"/>
        </w:rPr>
        <w:t xml:space="preserve">hierna </w:t>
      </w:r>
      <w:r w:rsidR="00FC782F">
        <w:rPr>
          <w:rFonts w:ascii="Arial" w:hAnsi="Arial" w:cs="Arial"/>
          <w:color w:val="800080"/>
          <w:sz w:val="20"/>
          <w:szCs w:val="20"/>
        </w:rPr>
        <w:t>zowel tezamen als ieder afzonderlijk</w:t>
      </w:r>
      <w:r w:rsidR="00FC782F">
        <w:rPr>
          <w:rFonts w:ascii="Arial" w:hAnsi="Arial" w:cs="Arial"/>
          <w:color w:val="FF0000"/>
          <w:sz w:val="20"/>
          <w:szCs w:val="20"/>
        </w:rPr>
        <w:t xml:space="preserve"> te noemen: </w:t>
      </w:r>
      <w:r w:rsidR="00FC782F" w:rsidRPr="00E33E6F">
        <w:rPr>
          <w:rFonts w:ascii="Arial" w:hAnsi="Arial" w:cs="Arial"/>
          <w:color w:val="339966"/>
          <w:sz w:val="20"/>
          <w:szCs w:val="20"/>
        </w:rPr>
        <w:t>’</w:t>
      </w:r>
      <w:r w:rsidR="00FC782F" w:rsidRPr="00E33E6F">
        <w:rPr>
          <w:rFonts w:ascii="Arial" w:hAnsi="Arial" w:cs="Arial"/>
          <w:color w:val="339966"/>
          <w:sz w:val="20"/>
          <w:szCs w:val="20"/>
          <w:u w:val="single"/>
        </w:rPr>
        <w:t>de Schuldeiser</w:t>
      </w:r>
      <w:r w:rsidR="00FC782F" w:rsidRPr="00E33E6F">
        <w:rPr>
          <w:rFonts w:ascii="Arial" w:hAnsi="Arial" w:cs="Arial"/>
          <w:color w:val="339966"/>
          <w:sz w:val="20"/>
          <w:szCs w:val="20"/>
        </w:rPr>
        <w:t xml:space="preserve">’/ </w:t>
      </w:r>
      <w:r w:rsidR="00FC782F" w:rsidRPr="00E33E6F">
        <w:rPr>
          <w:rFonts w:ascii="Arial" w:hAnsi="Arial" w:cs="Arial"/>
          <w:color w:val="339966"/>
          <w:sz w:val="20"/>
          <w:szCs w:val="20"/>
          <w:u w:val="single"/>
        </w:rPr>
        <w:t>’de Hypotheeknemer</w:t>
      </w:r>
      <w:r w:rsidR="00FC782F" w:rsidRPr="00E33E6F">
        <w:rPr>
          <w:rFonts w:ascii="Arial" w:hAnsi="Arial" w:cs="Arial"/>
          <w:color w:val="339966"/>
          <w:sz w:val="20"/>
          <w:szCs w:val="20"/>
        </w:rPr>
        <w:t>’</w:t>
      </w:r>
      <w:r w:rsidR="007D1351">
        <w:rPr>
          <w:rFonts w:ascii="Arial" w:hAnsi="Arial" w:cs="Arial"/>
          <w:color w:val="339966"/>
          <w:sz w:val="20"/>
          <w:szCs w:val="20"/>
        </w:rPr>
        <w:t>/</w:t>
      </w:r>
      <w:r w:rsidR="007D1351" w:rsidRPr="002C3022">
        <w:rPr>
          <w:rFonts w:ascii="Arial" w:hAnsi="Arial" w:cs="Arial"/>
          <w:color w:val="339966"/>
          <w:sz w:val="20"/>
          <w:szCs w:val="20"/>
        </w:rPr>
        <w:t>’</w:t>
      </w:r>
      <w:r w:rsidR="007D1351" w:rsidRPr="002C3022">
        <w:rPr>
          <w:rFonts w:ascii="Arial" w:hAnsi="Arial" w:cs="Arial"/>
          <w:color w:val="339966"/>
          <w:sz w:val="20"/>
          <w:szCs w:val="20"/>
          <w:u w:val="single"/>
        </w:rPr>
        <w:t>de Bank</w:t>
      </w:r>
      <w:r w:rsidR="007D1351" w:rsidRPr="002C3022">
        <w:rPr>
          <w:rFonts w:ascii="Arial" w:hAnsi="Arial" w:cs="Arial"/>
          <w:color w:val="339966"/>
          <w:sz w:val="20"/>
          <w:szCs w:val="20"/>
        </w:rPr>
        <w:t>’</w:t>
      </w:r>
      <w:r w:rsidR="00FC782F">
        <w:rPr>
          <w:rFonts w:ascii="Arial" w:hAnsi="Arial" w:cs="Arial"/>
          <w:color w:val="FF0000"/>
          <w:sz w:val="20"/>
          <w:szCs w:val="20"/>
        </w:rPr>
        <w:t>.</w:t>
      </w:r>
    </w:p>
    <w:p w14:paraId="2A634DDD" w14:textId="4C458559" w:rsidR="003F7FDF" w:rsidRPr="00350653" w:rsidRDefault="003F7FDF" w:rsidP="00B42CA0">
      <w:pPr>
        <w:tabs>
          <w:tab w:val="left" w:pos="-1440"/>
          <w:tab w:val="left" w:pos="-720"/>
          <w:tab w:val="left" w:pos="142"/>
        </w:tabs>
        <w:ind w:right="96"/>
        <w:rPr>
          <w:rFonts w:ascii="Arial" w:hAnsi="Arial" w:cs="Arial"/>
          <w:color w:val="800080"/>
          <w:sz w:val="20"/>
        </w:rPr>
      </w:pPr>
      <w:r w:rsidRPr="00350653">
        <w:rPr>
          <w:rFonts w:ascii="Arial" w:hAnsi="Arial" w:cs="Arial"/>
          <w:color w:val="800080"/>
          <w:sz w:val="20"/>
        </w:rPr>
        <w:t>Van het bestaan van de volmac</w:t>
      </w:r>
      <w:ins w:id="4" w:author="Groot, Karina de" w:date="2025-03-14T08:50:00Z" w16du:dateUtc="2025-03-14T07:50:00Z">
        <w:r w:rsidR="0003689A">
          <w:rPr>
            <w:rFonts w:ascii="Arial" w:hAnsi="Arial" w:cs="Arial"/>
            <w:color w:val="800080"/>
            <w:sz w:val="20"/>
          </w:rPr>
          <w:t>h</w:t>
        </w:r>
      </w:ins>
      <w:del w:id="5" w:author="Groot, Karina de" w:date="2025-03-14T08:50:00Z" w16du:dateUtc="2025-03-14T07:50:00Z">
        <w:r w:rsidRPr="00350653" w:rsidDel="0003689A">
          <w:rPr>
            <w:rFonts w:ascii="Arial" w:hAnsi="Arial" w:cs="Arial"/>
            <w:color w:val="800080"/>
            <w:sz w:val="20"/>
          </w:rPr>
          <w:delText>h</w:delText>
        </w:r>
      </w:del>
      <w:ins w:id="6" w:author="Groote Haar, Linda" w:date="2025-03-13T15:22:00Z" w16du:dateUtc="2025-03-13T14:22:00Z">
        <w:del w:id="7" w:author="Groot, Karina de" w:date="2025-03-14T08:50:00Z" w16du:dateUtc="2025-03-14T07:50:00Z">
          <w:r w:rsidR="0005202F" w:rsidDel="0003689A">
            <w:rPr>
              <w:rFonts w:ascii="Arial" w:hAnsi="Arial" w:cs="Arial"/>
              <w:color w:val="800080"/>
              <w:sz w:val="20"/>
            </w:rPr>
            <w:delText>me</w:delText>
          </w:r>
        </w:del>
        <w:del w:id="8" w:author="Groot, Karina de" w:date="2025-03-14T08:49:00Z" w16du:dateUtc="2025-03-14T07:49:00Z">
          <w:r w:rsidR="0005202F" w:rsidDel="0003689A">
            <w:rPr>
              <w:rFonts w:ascii="Arial" w:hAnsi="Arial" w:cs="Arial"/>
              <w:color w:val="800080"/>
              <w:sz w:val="20"/>
            </w:rPr>
            <w:delText>v</w:delText>
          </w:r>
        </w:del>
      </w:ins>
      <w:r w:rsidRPr="00350653">
        <w:rPr>
          <w:rFonts w:ascii="Arial" w:hAnsi="Arial" w:cs="Arial"/>
          <w:color w:val="800080"/>
          <w:sz w:val="20"/>
        </w:rPr>
        <w:t>t</w:t>
      </w:r>
      <w:r w:rsidRPr="00350653">
        <w:rPr>
          <w:rFonts w:ascii="Arial" w:hAnsi="Arial" w:cs="Arial"/>
          <w:color w:val="3366FF"/>
          <w:sz w:val="20"/>
        </w:rPr>
        <w:t>en</w:t>
      </w:r>
      <w:r w:rsidRPr="00350653">
        <w:rPr>
          <w:rFonts w:ascii="Arial" w:hAnsi="Arial" w:cs="Arial"/>
          <w:color w:val="800080"/>
          <w:sz w:val="20"/>
        </w:rPr>
        <w:t xml:space="preserve"> aan de </w:t>
      </w:r>
      <w:ins w:id="9" w:author="Groote Haar, Linda" w:date="2025-03-13T15:18:00Z">
        <w:r w:rsidR="0005202F" w:rsidRPr="0003689A">
          <w:rPr>
            <w:rFonts w:ascii="Arial" w:hAnsi="Arial" w:cs="Arial"/>
            <w:color w:val="3366FF"/>
            <w:sz w:val="20"/>
            <w:rPrChange w:id="10" w:author="Groot, Karina de" w:date="2025-03-14T08:50:00Z" w16du:dateUtc="2025-03-14T07:50:00Z">
              <w:rPr>
                <w:rFonts w:ascii="Arial" w:hAnsi="Arial" w:cs="Arial"/>
                <w:color w:val="800080"/>
                <w:sz w:val="20"/>
              </w:rPr>
            </w:rPrChange>
          </w:rPr>
          <w:t>comparant/comparante</w:t>
        </w:r>
      </w:ins>
      <w:ins w:id="11" w:author="Groot, Karina de" w:date="2025-03-14T08:43:00Z" w16du:dateUtc="2025-03-14T07:43:00Z">
        <w:r w:rsidR="003134D3" w:rsidRPr="00511755">
          <w:rPr>
            <w:rFonts w:ascii="Arial" w:hAnsi="Arial" w:cs="Arial"/>
            <w:color w:val="3366FF"/>
            <w:sz w:val="20"/>
          </w:rPr>
          <w:t>/comparanten</w:t>
        </w:r>
      </w:ins>
      <w:ins w:id="12" w:author="Groote Haar, Linda" w:date="2025-03-13T15:18:00Z">
        <w:r w:rsidR="0005202F" w:rsidRPr="0003689A">
          <w:rPr>
            <w:rFonts w:ascii="Arial" w:hAnsi="Arial" w:cs="Arial"/>
            <w:color w:val="3366FF"/>
            <w:sz w:val="20"/>
            <w:rPrChange w:id="13" w:author="Groot, Karina de" w:date="2025-03-14T08:50:00Z" w16du:dateUtc="2025-03-14T07:50:00Z">
              <w:rPr>
                <w:rFonts w:ascii="Arial" w:hAnsi="Arial" w:cs="Arial"/>
                <w:color w:val="800080"/>
                <w:sz w:val="20"/>
              </w:rPr>
            </w:rPrChange>
          </w:rPr>
          <w:t>/persoon</w:t>
        </w:r>
      </w:ins>
      <w:ins w:id="14" w:author="Groote Haar, Linda" w:date="2025-03-13T15:19:00Z" w16du:dateUtc="2025-03-13T14:19:00Z">
        <w:r w:rsidR="0005202F" w:rsidRPr="0003689A">
          <w:rPr>
            <w:rFonts w:ascii="Arial" w:hAnsi="Arial" w:cs="Arial"/>
            <w:color w:val="3366FF"/>
            <w:sz w:val="20"/>
            <w:rPrChange w:id="15" w:author="Groot, Karina de" w:date="2025-03-14T08:50:00Z" w16du:dateUtc="2025-03-14T07:50:00Z">
              <w:rPr>
                <w:rFonts w:ascii="Arial" w:hAnsi="Arial" w:cs="Arial"/>
                <w:color w:val="800080"/>
                <w:sz w:val="20"/>
              </w:rPr>
            </w:rPrChange>
          </w:rPr>
          <w:t>/personen</w:t>
        </w:r>
      </w:ins>
      <w:del w:id="16" w:author="Groote Haar, Linda" w:date="2025-03-13T15:18:00Z" w16du:dateUtc="2025-03-13T14:18:00Z">
        <w:r w:rsidRPr="0003689A" w:rsidDel="0005202F">
          <w:rPr>
            <w:rFonts w:ascii="Arial" w:hAnsi="Arial" w:cs="Arial"/>
            <w:color w:val="3366FF"/>
            <w:sz w:val="20"/>
            <w:rPrChange w:id="17" w:author="Groot, Karina de" w:date="2025-03-14T08:50:00Z" w16du:dateUtc="2025-03-14T07:50:00Z">
              <w:rPr>
                <w:rFonts w:ascii="Arial" w:hAnsi="Arial" w:cs="Arial"/>
                <w:color w:val="800080"/>
                <w:sz w:val="20"/>
              </w:rPr>
            </w:rPrChange>
          </w:rPr>
          <w:delText>comparant</w:delText>
        </w:r>
        <w:r w:rsidRPr="0003689A" w:rsidDel="0005202F">
          <w:rPr>
            <w:rFonts w:ascii="Arial" w:hAnsi="Arial" w:cs="Arial"/>
            <w:color w:val="3366FF"/>
            <w:sz w:val="20"/>
          </w:rPr>
          <w:delText>e</w:delText>
        </w:r>
        <w:r w:rsidR="00533B04" w:rsidRPr="0003689A" w:rsidDel="0005202F">
          <w:rPr>
            <w:rFonts w:ascii="Arial" w:hAnsi="Arial" w:cs="Arial"/>
            <w:color w:val="3366FF"/>
            <w:sz w:val="20"/>
          </w:rPr>
          <w:delText>n</w:delText>
        </w:r>
      </w:del>
      <w:r w:rsidRPr="00350653">
        <w:rPr>
          <w:rFonts w:ascii="Arial" w:hAnsi="Arial" w:cs="Arial"/>
          <w:color w:val="800080"/>
          <w:sz w:val="20"/>
        </w:rPr>
        <w:t xml:space="preserve"> onder 2. genoemd is mij, notaris, genoegzaam gebleken. </w:t>
      </w:r>
    </w:p>
    <w:p w14:paraId="3EAEE117" w14:textId="77777777" w:rsidR="003A20A9" w:rsidRPr="00E51FF1" w:rsidRDefault="003A20A9" w:rsidP="00B42CA0">
      <w:pPr>
        <w:tabs>
          <w:tab w:val="left" w:pos="-1440"/>
          <w:tab w:val="left" w:pos="-720"/>
          <w:tab w:val="left" w:pos="142"/>
          <w:tab w:val="left" w:pos="425"/>
        </w:tabs>
        <w:rPr>
          <w:rFonts w:ascii="Arial" w:hAnsi="Arial" w:cs="Arial"/>
          <w:color w:val="FF0000"/>
          <w:sz w:val="20"/>
          <w:szCs w:val="20"/>
        </w:rPr>
      </w:pPr>
      <w:r w:rsidRPr="00E51FF1">
        <w:rPr>
          <w:rFonts w:ascii="Arial" w:hAnsi="Arial" w:cs="Arial"/>
          <w:color w:val="FF0000"/>
          <w:sz w:val="20"/>
          <w:szCs w:val="20"/>
        </w:rPr>
        <w:t>De verschenen personen</w:t>
      </w:r>
      <w:r w:rsidR="00FC782F">
        <w:rPr>
          <w:rFonts w:ascii="Arial" w:hAnsi="Arial" w:cs="Arial"/>
          <w:color w:val="800080"/>
          <w:sz w:val="20"/>
          <w:szCs w:val="20"/>
        </w:rPr>
        <w:t>, handelend als gemeld,</w:t>
      </w:r>
      <w:r w:rsidRPr="00E51FF1">
        <w:rPr>
          <w:rFonts w:ascii="Arial" w:hAnsi="Arial" w:cs="Arial"/>
          <w:color w:val="FF0000"/>
          <w:sz w:val="20"/>
          <w:szCs w:val="20"/>
        </w:rPr>
        <w:t xml:space="preserve"> verklaarden als volgt.</w:t>
      </w:r>
    </w:p>
    <w:p w14:paraId="55FE05F9"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ascii="Arial" w:hAnsi="Arial" w:cs="Arial"/>
          <w:color w:val="FF0000"/>
          <w:sz w:val="20"/>
          <w:szCs w:val="20"/>
          <w:u w:val="single"/>
        </w:rPr>
      </w:pPr>
      <w:r w:rsidRPr="00E51FF1">
        <w:rPr>
          <w:rFonts w:ascii="Arial" w:hAnsi="Arial" w:cs="Arial"/>
          <w:color w:val="FF0000"/>
          <w:sz w:val="20"/>
          <w:szCs w:val="20"/>
          <w:u w:val="single"/>
        </w:rPr>
        <w:t>Overeenkomst tot het vestigen van hypotheek- en pandrechten</w:t>
      </w:r>
    </w:p>
    <w:p w14:paraId="0D37FA66"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FF0000"/>
          <w:sz w:val="20"/>
          <w:szCs w:val="20"/>
          <w:u w:val="single"/>
        </w:rPr>
      </w:pPr>
      <w:r w:rsidRPr="009F3B6F">
        <w:rPr>
          <w:rFonts w:ascii="Arial" w:hAnsi="Arial" w:cs="Arial"/>
          <w:color w:val="339966"/>
          <w:sz w:val="20"/>
          <w:szCs w:val="20"/>
        </w:rPr>
        <w:t>De</w:t>
      </w:r>
      <w:r w:rsidRPr="00E51FF1">
        <w:rPr>
          <w:rFonts w:ascii="Arial" w:hAnsi="Arial" w:cs="Arial"/>
          <w:color w:val="FF0000"/>
          <w:sz w:val="20"/>
          <w:szCs w:val="20"/>
        </w:rPr>
        <w:t xml:space="preserve"> </w:t>
      </w:r>
      <w:r w:rsidR="00DB58E4" w:rsidRPr="00E33E6F">
        <w:rPr>
          <w:rFonts w:ascii="Arial" w:hAnsi="Arial" w:cs="Arial"/>
          <w:color w:val="339966"/>
          <w:sz w:val="20"/>
          <w:szCs w:val="20"/>
        </w:rPr>
        <w:t>Schuldenaar</w:t>
      </w:r>
      <w:r w:rsidRPr="00E33E6F">
        <w:rPr>
          <w:rFonts w:ascii="Arial" w:hAnsi="Arial" w:cs="Arial"/>
          <w:color w:val="339966"/>
          <w:sz w:val="20"/>
          <w:szCs w:val="20"/>
        </w:rPr>
        <w:t>/</w:t>
      </w:r>
      <w:r w:rsidR="00C1296B">
        <w:rPr>
          <w:rFonts w:ascii="Arial" w:hAnsi="Arial" w:cs="Arial"/>
          <w:color w:val="339966"/>
          <w:sz w:val="20"/>
          <w:szCs w:val="20"/>
        </w:rPr>
        <w:t xml:space="preserve"> De</w:t>
      </w:r>
      <w:r w:rsidR="00A36D43">
        <w:rPr>
          <w:rFonts w:ascii="Arial" w:hAnsi="Arial" w:cs="Arial"/>
          <w:color w:val="339966"/>
          <w:sz w:val="20"/>
          <w:szCs w:val="20"/>
        </w:rPr>
        <w:t xml:space="preserve"> </w:t>
      </w:r>
      <w:r w:rsidR="00DB58E4" w:rsidRPr="00E33E6F">
        <w:rPr>
          <w:rFonts w:ascii="Arial" w:hAnsi="Arial" w:cs="Arial"/>
          <w:color w:val="339966"/>
          <w:sz w:val="20"/>
          <w:szCs w:val="20"/>
        </w:rPr>
        <w:t>Hypotheekgever</w:t>
      </w:r>
      <w:r w:rsidR="00DB58E4" w:rsidRPr="00E51FF1">
        <w:rPr>
          <w:rFonts w:ascii="Arial" w:hAnsi="Arial" w:cs="Arial"/>
          <w:color w:val="FF0000"/>
          <w:sz w:val="20"/>
          <w:szCs w:val="20"/>
        </w:rPr>
        <w:t xml:space="preserve"> </w:t>
      </w:r>
      <w:r w:rsidRPr="00E51FF1">
        <w:rPr>
          <w:rFonts w:ascii="Arial" w:hAnsi="Arial" w:cs="Arial"/>
          <w:color w:val="FF0000"/>
          <w:sz w:val="20"/>
          <w:szCs w:val="20"/>
        </w:rPr>
        <w:t xml:space="preserve">en </w:t>
      </w:r>
      <w:r w:rsidRPr="009F3B6F">
        <w:rPr>
          <w:rFonts w:ascii="Arial" w:hAnsi="Arial" w:cs="Arial"/>
          <w:color w:val="339966"/>
          <w:sz w:val="20"/>
          <w:szCs w:val="20"/>
        </w:rPr>
        <w:t xml:space="preserve">de </w:t>
      </w:r>
      <w:r w:rsidR="005F3176" w:rsidRPr="00E33E6F">
        <w:rPr>
          <w:rFonts w:ascii="Arial" w:hAnsi="Arial" w:cs="Arial"/>
          <w:color w:val="339966"/>
          <w:sz w:val="20"/>
          <w:szCs w:val="20"/>
        </w:rPr>
        <w:t>Schuldeiser</w:t>
      </w:r>
      <w:r w:rsidRPr="00E33E6F">
        <w:rPr>
          <w:rFonts w:ascii="Arial" w:hAnsi="Arial" w:cs="Arial"/>
          <w:color w:val="339966"/>
          <w:sz w:val="20"/>
          <w:szCs w:val="20"/>
        </w:rPr>
        <w:t>/</w:t>
      </w:r>
      <w:r w:rsidR="00C1296B">
        <w:rPr>
          <w:rFonts w:ascii="Arial" w:hAnsi="Arial" w:cs="Arial"/>
          <w:color w:val="339966"/>
          <w:sz w:val="20"/>
          <w:szCs w:val="20"/>
        </w:rPr>
        <w:t xml:space="preserve">de </w:t>
      </w:r>
      <w:r w:rsidR="005F3176" w:rsidRPr="00E33E6F">
        <w:rPr>
          <w:rFonts w:ascii="Arial" w:hAnsi="Arial" w:cs="Arial"/>
          <w:color w:val="339966"/>
          <w:sz w:val="20"/>
          <w:szCs w:val="20"/>
        </w:rPr>
        <w:t>Hypotheeknemer</w:t>
      </w:r>
      <w:r w:rsidR="002C3022">
        <w:rPr>
          <w:rFonts w:ascii="Arial" w:hAnsi="Arial" w:cs="Arial"/>
          <w:color w:val="339966"/>
          <w:sz w:val="20"/>
          <w:szCs w:val="20"/>
        </w:rPr>
        <w:t>/</w:t>
      </w:r>
      <w:r w:rsidR="00C1296B">
        <w:rPr>
          <w:rFonts w:ascii="Arial" w:hAnsi="Arial" w:cs="Arial"/>
          <w:color w:val="339966"/>
          <w:sz w:val="20"/>
          <w:szCs w:val="20"/>
        </w:rPr>
        <w:t xml:space="preserve">de </w:t>
      </w:r>
      <w:r w:rsidR="002C3022">
        <w:rPr>
          <w:rFonts w:ascii="Arial" w:hAnsi="Arial" w:cs="Arial"/>
          <w:color w:val="339966"/>
          <w:sz w:val="20"/>
          <w:szCs w:val="20"/>
        </w:rPr>
        <w:t>Bank</w:t>
      </w:r>
      <w:r w:rsidR="005F3176" w:rsidRPr="00E51FF1">
        <w:rPr>
          <w:rFonts w:ascii="Arial" w:hAnsi="Arial" w:cs="Arial"/>
          <w:color w:val="FF0000"/>
          <w:sz w:val="20"/>
          <w:szCs w:val="20"/>
        </w:rPr>
        <w:t xml:space="preserve"> </w:t>
      </w:r>
      <w:r w:rsidR="00CC5985" w:rsidRPr="00E51FF1">
        <w:rPr>
          <w:rFonts w:ascii="Arial" w:hAnsi="Arial" w:cs="Arial"/>
          <w:sz w:val="20"/>
          <w:szCs w:val="20"/>
        </w:rPr>
        <w:fldChar w:fldCharType="begin"/>
      </w:r>
      <w:r w:rsidR="00CC5985" w:rsidRPr="00E51FF1">
        <w:rPr>
          <w:rFonts w:ascii="Arial" w:hAnsi="Arial" w:cs="Arial"/>
          <w:sz w:val="20"/>
          <w:szCs w:val="20"/>
        </w:rPr>
        <w:instrText>MacroButton Nomacro §</w:instrText>
      </w:r>
      <w:r w:rsidR="00CC5985" w:rsidRPr="00E51FF1">
        <w:rPr>
          <w:rFonts w:ascii="Arial" w:hAnsi="Arial" w:cs="Arial"/>
          <w:sz w:val="20"/>
          <w:szCs w:val="20"/>
        </w:rPr>
        <w:fldChar w:fldCharType="end"/>
      </w:r>
      <w:r w:rsidRPr="002C3022">
        <w:rPr>
          <w:rFonts w:ascii="Arial" w:hAnsi="Arial" w:cs="Arial"/>
          <w:color w:val="339966"/>
          <w:sz w:val="20"/>
          <w:szCs w:val="20"/>
        </w:rPr>
        <w:t>verklaarden te zijn overeengekomen</w:t>
      </w:r>
      <w:r w:rsidRPr="00E51FF1">
        <w:rPr>
          <w:rFonts w:ascii="Arial" w:hAnsi="Arial" w:cs="Arial"/>
          <w:color w:val="FF0000"/>
          <w:sz w:val="20"/>
          <w:szCs w:val="20"/>
        </w:rPr>
        <w:t xml:space="preserve"> </w:t>
      </w:r>
      <w:r w:rsidRPr="00CC5985">
        <w:rPr>
          <w:rFonts w:ascii="Arial" w:hAnsi="Arial" w:cs="Arial"/>
          <w:color w:val="339966"/>
          <w:sz w:val="20"/>
          <w:szCs w:val="20"/>
        </w:rPr>
        <w:t xml:space="preserve">dat door </w:t>
      </w:r>
      <w:r w:rsidRPr="009F3B6F">
        <w:rPr>
          <w:rFonts w:ascii="Arial" w:hAnsi="Arial" w:cs="Arial"/>
          <w:color w:val="00FFFF"/>
          <w:sz w:val="20"/>
          <w:szCs w:val="20"/>
        </w:rPr>
        <w:t>de</w:t>
      </w:r>
      <w:r w:rsidRPr="00E51FF1">
        <w:rPr>
          <w:rFonts w:ascii="Arial" w:hAnsi="Arial" w:cs="Arial"/>
          <w:color w:val="FF0000"/>
          <w:sz w:val="20"/>
          <w:szCs w:val="20"/>
        </w:rPr>
        <w:t xml:space="preserve"> </w:t>
      </w:r>
      <w:r w:rsidR="00DB58E4" w:rsidRPr="00CC5985">
        <w:rPr>
          <w:rFonts w:ascii="Arial" w:hAnsi="Arial" w:cs="Arial"/>
          <w:color w:val="00FFFF"/>
          <w:sz w:val="20"/>
          <w:szCs w:val="20"/>
        </w:rPr>
        <w:t>Schuldenaar</w:t>
      </w:r>
      <w:r w:rsidRPr="00CC5985">
        <w:rPr>
          <w:rFonts w:ascii="Arial" w:hAnsi="Arial" w:cs="Arial"/>
          <w:color w:val="00FFFF"/>
          <w:sz w:val="20"/>
          <w:szCs w:val="20"/>
        </w:rPr>
        <w:t>/</w:t>
      </w:r>
      <w:r w:rsidR="00C1296B">
        <w:rPr>
          <w:rFonts w:ascii="Arial" w:hAnsi="Arial" w:cs="Arial"/>
          <w:color w:val="00FFFF"/>
          <w:sz w:val="20"/>
          <w:szCs w:val="20"/>
        </w:rPr>
        <w:t xml:space="preserve">de </w:t>
      </w:r>
      <w:r w:rsidR="00DB58E4" w:rsidRPr="00CC5985">
        <w:rPr>
          <w:rFonts w:ascii="Arial" w:hAnsi="Arial" w:cs="Arial"/>
          <w:color w:val="00FFFF"/>
          <w:sz w:val="20"/>
          <w:szCs w:val="20"/>
        </w:rPr>
        <w:t>Hypotheekgever</w:t>
      </w:r>
      <w:r w:rsidR="00CC5985">
        <w:rPr>
          <w:rFonts w:ascii="Arial" w:hAnsi="Arial" w:cs="Arial"/>
          <w:color w:val="339966"/>
          <w:sz w:val="20"/>
          <w:szCs w:val="20"/>
        </w:rPr>
        <w:t>/komen overeen</w:t>
      </w:r>
      <w:r w:rsidR="00FB05A8">
        <w:rPr>
          <w:rFonts w:ascii="Arial" w:hAnsi="Arial" w:cs="Arial"/>
          <w:color w:val="339966"/>
          <w:sz w:val="20"/>
          <w:szCs w:val="20"/>
        </w:rPr>
        <w:t xml:space="preserve"> dat</w:t>
      </w:r>
      <w:r w:rsidR="00CC5985" w:rsidRPr="00E51FF1">
        <w:rPr>
          <w:rFonts w:ascii="Arial" w:hAnsi="Arial" w:cs="Arial"/>
          <w:sz w:val="20"/>
          <w:szCs w:val="20"/>
        </w:rPr>
        <w:fldChar w:fldCharType="begin"/>
      </w:r>
      <w:r w:rsidR="00CC5985" w:rsidRPr="00E51FF1">
        <w:rPr>
          <w:rFonts w:ascii="Arial" w:hAnsi="Arial" w:cs="Arial"/>
          <w:sz w:val="20"/>
          <w:szCs w:val="20"/>
        </w:rPr>
        <w:instrText>MacroButton Nomacro §</w:instrText>
      </w:r>
      <w:r w:rsidR="00CC5985" w:rsidRPr="00E51FF1">
        <w:rPr>
          <w:rFonts w:ascii="Arial" w:hAnsi="Arial" w:cs="Arial"/>
          <w:sz w:val="20"/>
          <w:szCs w:val="20"/>
        </w:rPr>
        <w:fldChar w:fldCharType="end"/>
      </w:r>
      <w:r w:rsidR="00CC5985">
        <w:rPr>
          <w:rFonts w:ascii="Arial" w:hAnsi="Arial" w:cs="Arial"/>
          <w:sz w:val="20"/>
          <w:szCs w:val="20"/>
        </w:rPr>
        <w:t xml:space="preserve"> </w:t>
      </w:r>
      <w:r w:rsidRPr="00E51FF1">
        <w:rPr>
          <w:rFonts w:ascii="Arial" w:hAnsi="Arial" w:cs="Arial"/>
          <w:color w:val="FF0000"/>
          <w:sz w:val="20"/>
          <w:szCs w:val="20"/>
        </w:rPr>
        <w:t xml:space="preserve">ten behoeve van </w:t>
      </w:r>
      <w:r w:rsidRPr="009F3B6F">
        <w:rPr>
          <w:rFonts w:ascii="Arial" w:hAnsi="Arial" w:cs="Arial"/>
          <w:color w:val="339966"/>
          <w:sz w:val="20"/>
          <w:szCs w:val="20"/>
        </w:rPr>
        <w:t>de</w:t>
      </w:r>
      <w:r w:rsidRPr="00E51FF1">
        <w:rPr>
          <w:rFonts w:ascii="Arial" w:hAnsi="Arial" w:cs="Arial"/>
          <w:color w:val="FF0000"/>
          <w:sz w:val="20"/>
          <w:szCs w:val="20"/>
        </w:rPr>
        <w:t xml:space="preserve"> </w:t>
      </w:r>
      <w:r w:rsidR="005F3176" w:rsidRPr="002971B1">
        <w:rPr>
          <w:rFonts w:ascii="Arial" w:hAnsi="Arial" w:cs="Arial"/>
          <w:color w:val="339966"/>
          <w:sz w:val="20"/>
          <w:szCs w:val="20"/>
        </w:rPr>
        <w:t>Schuldeiser</w:t>
      </w:r>
      <w:r w:rsidRPr="002971B1">
        <w:rPr>
          <w:rFonts w:ascii="Arial" w:hAnsi="Arial" w:cs="Arial"/>
          <w:color w:val="339966"/>
          <w:sz w:val="20"/>
          <w:szCs w:val="20"/>
        </w:rPr>
        <w:t>/</w:t>
      </w:r>
      <w:r w:rsidR="00C1296B">
        <w:rPr>
          <w:rFonts w:ascii="Arial" w:hAnsi="Arial" w:cs="Arial"/>
          <w:color w:val="339966"/>
          <w:sz w:val="20"/>
          <w:szCs w:val="20"/>
        </w:rPr>
        <w:t xml:space="preserve">de </w:t>
      </w:r>
      <w:r w:rsidR="005F3176" w:rsidRPr="002971B1">
        <w:rPr>
          <w:rFonts w:ascii="Arial" w:hAnsi="Arial" w:cs="Arial"/>
          <w:color w:val="339966"/>
          <w:sz w:val="20"/>
          <w:szCs w:val="20"/>
        </w:rPr>
        <w:t>Hypotheeknemer</w:t>
      </w:r>
      <w:r w:rsidR="002C3022" w:rsidRPr="002971B1">
        <w:rPr>
          <w:rFonts w:ascii="Arial" w:hAnsi="Arial" w:cs="Arial"/>
          <w:color w:val="339966"/>
          <w:sz w:val="20"/>
          <w:szCs w:val="20"/>
        </w:rPr>
        <w:t>/</w:t>
      </w:r>
      <w:r w:rsidR="00C1296B">
        <w:rPr>
          <w:rFonts w:ascii="Arial" w:hAnsi="Arial" w:cs="Arial"/>
          <w:color w:val="339966"/>
          <w:sz w:val="20"/>
          <w:szCs w:val="20"/>
        </w:rPr>
        <w:t xml:space="preserve">de </w:t>
      </w:r>
      <w:r w:rsidR="002C3022" w:rsidRPr="002971B1">
        <w:rPr>
          <w:rFonts w:ascii="Arial" w:hAnsi="Arial" w:cs="Arial"/>
          <w:color w:val="339966"/>
          <w:sz w:val="20"/>
          <w:szCs w:val="20"/>
        </w:rPr>
        <w:t>Bank</w:t>
      </w:r>
      <w:r w:rsidR="005F3176" w:rsidRPr="00E51FF1">
        <w:rPr>
          <w:rFonts w:ascii="Arial" w:hAnsi="Arial" w:cs="Arial"/>
          <w:color w:val="FF0000"/>
          <w:sz w:val="20"/>
          <w:szCs w:val="20"/>
        </w:rPr>
        <w:t xml:space="preserve"> </w:t>
      </w:r>
      <w:r w:rsidRPr="00E51FF1">
        <w:rPr>
          <w:rFonts w:ascii="Arial" w:hAnsi="Arial" w:cs="Arial"/>
          <w:color w:val="FF0000"/>
          <w:sz w:val="20"/>
          <w:szCs w:val="20"/>
        </w:rPr>
        <w:t xml:space="preserve">het recht van hypotheek en pandrechten worden </w:t>
      </w:r>
      <w:r w:rsidRPr="00FB05A8">
        <w:rPr>
          <w:rFonts w:ascii="Arial" w:hAnsi="Arial" w:cs="Arial"/>
          <w:color w:val="339966"/>
          <w:sz w:val="20"/>
          <w:szCs w:val="20"/>
        </w:rPr>
        <w:t>gevestigd</w:t>
      </w:r>
      <w:r w:rsidR="00FB05A8" w:rsidRPr="00FB05A8">
        <w:rPr>
          <w:rFonts w:ascii="Arial" w:hAnsi="Arial" w:cs="Arial"/>
          <w:color w:val="339966"/>
          <w:sz w:val="20"/>
          <w:szCs w:val="20"/>
        </w:rPr>
        <w:t>/verleend</w:t>
      </w:r>
      <w:r w:rsidRPr="00E51FF1">
        <w:rPr>
          <w:rFonts w:ascii="Arial" w:hAnsi="Arial" w:cs="Arial"/>
          <w:color w:val="FF0000"/>
          <w:sz w:val="20"/>
          <w:szCs w:val="20"/>
        </w:rPr>
        <w:t xml:space="preserve"> op de in deze akte omschreven goederen, tot zekerheid </w:t>
      </w:r>
      <w:r w:rsidRPr="00FB05A8">
        <w:rPr>
          <w:rFonts w:ascii="Arial" w:hAnsi="Arial" w:cs="Arial"/>
          <w:color w:val="339966"/>
          <w:sz w:val="20"/>
          <w:szCs w:val="20"/>
        </w:rPr>
        <w:t>als in deze akte omschreven</w:t>
      </w:r>
      <w:r w:rsidR="00FB05A8">
        <w:rPr>
          <w:rFonts w:ascii="Arial" w:hAnsi="Arial" w:cs="Arial"/>
          <w:color w:val="339966"/>
          <w:sz w:val="20"/>
          <w:szCs w:val="20"/>
        </w:rPr>
        <w:t>/zoals hierna vermeld</w:t>
      </w:r>
      <w:r w:rsidRPr="00E51FF1">
        <w:rPr>
          <w:rFonts w:ascii="Arial" w:hAnsi="Arial" w:cs="Arial"/>
          <w:color w:val="FF0000"/>
          <w:sz w:val="20"/>
          <w:szCs w:val="20"/>
        </w:rPr>
        <w:t>.</w:t>
      </w:r>
      <w:r w:rsidRPr="00E51FF1">
        <w:rPr>
          <w:rFonts w:ascii="Arial" w:hAnsi="Arial" w:cs="Arial"/>
          <w:color w:val="FF0000"/>
          <w:sz w:val="20"/>
          <w:szCs w:val="20"/>
        </w:rPr>
        <w:br/>
      </w:r>
      <w:r w:rsidRPr="00E51FF1">
        <w:rPr>
          <w:rFonts w:ascii="Arial" w:hAnsi="Arial" w:cs="Arial"/>
          <w:color w:val="FF0000"/>
          <w:sz w:val="20"/>
          <w:szCs w:val="20"/>
          <w:u w:val="single"/>
        </w:rPr>
        <w:t>Hypotheekverlening</w:t>
      </w:r>
    </w:p>
    <w:p w14:paraId="378DE5D5"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FF0000"/>
          <w:sz w:val="20"/>
          <w:szCs w:val="20"/>
        </w:rPr>
      </w:pPr>
      <w:r w:rsidRPr="00E51FF1">
        <w:rPr>
          <w:rFonts w:ascii="Arial" w:hAnsi="Arial" w:cs="Arial"/>
          <w:color w:val="FF0000"/>
          <w:sz w:val="20"/>
          <w:szCs w:val="20"/>
        </w:rPr>
        <w:t xml:space="preserve">Ter uitvoering van voormelde overeenkomst verklaarde </w:t>
      </w:r>
      <w:r w:rsidRPr="009F3B6F">
        <w:rPr>
          <w:rFonts w:ascii="Arial" w:hAnsi="Arial" w:cs="Arial"/>
          <w:color w:val="339966"/>
          <w:sz w:val="20"/>
          <w:szCs w:val="20"/>
        </w:rPr>
        <w:t>de</w:t>
      </w:r>
      <w:r w:rsidRPr="00E51FF1">
        <w:rPr>
          <w:rFonts w:ascii="Arial" w:hAnsi="Arial" w:cs="Arial"/>
          <w:color w:val="FF0000"/>
          <w:sz w:val="20"/>
          <w:szCs w:val="20"/>
        </w:rPr>
        <w:t xml:space="preserve"> </w:t>
      </w:r>
      <w:r w:rsidR="00DB58E4" w:rsidRPr="00E33E6F">
        <w:rPr>
          <w:rFonts w:ascii="Arial" w:hAnsi="Arial" w:cs="Arial"/>
          <w:color w:val="339966"/>
          <w:sz w:val="20"/>
          <w:szCs w:val="20"/>
        </w:rPr>
        <w:t>Schuldenaar</w:t>
      </w:r>
      <w:r w:rsidRPr="00E33E6F">
        <w:rPr>
          <w:rFonts w:ascii="Arial" w:hAnsi="Arial" w:cs="Arial"/>
          <w:color w:val="339966"/>
          <w:sz w:val="20"/>
          <w:szCs w:val="20"/>
        </w:rPr>
        <w:t>/</w:t>
      </w:r>
      <w:r w:rsidR="00C1296B">
        <w:rPr>
          <w:rFonts w:ascii="Arial" w:hAnsi="Arial" w:cs="Arial"/>
          <w:color w:val="339966"/>
          <w:sz w:val="20"/>
          <w:szCs w:val="20"/>
        </w:rPr>
        <w:t xml:space="preserve">de </w:t>
      </w:r>
      <w:r w:rsidR="00DB58E4" w:rsidRPr="00E33E6F">
        <w:rPr>
          <w:rFonts w:ascii="Arial" w:hAnsi="Arial" w:cs="Arial"/>
          <w:color w:val="339966"/>
          <w:sz w:val="20"/>
          <w:szCs w:val="20"/>
        </w:rPr>
        <w:t>Hypotheekgever</w:t>
      </w:r>
      <w:r w:rsidR="00DB58E4" w:rsidRPr="00E51FF1">
        <w:rPr>
          <w:rFonts w:ascii="Arial" w:hAnsi="Arial" w:cs="Arial"/>
          <w:color w:val="FF0000"/>
          <w:sz w:val="20"/>
          <w:szCs w:val="20"/>
        </w:rPr>
        <w:t xml:space="preserve"> </w:t>
      </w:r>
      <w:r w:rsidRPr="00E51FF1">
        <w:rPr>
          <w:rFonts w:ascii="Arial" w:hAnsi="Arial" w:cs="Arial"/>
          <w:color w:val="FF0000"/>
          <w:sz w:val="20"/>
          <w:szCs w:val="20"/>
        </w:rPr>
        <w:t xml:space="preserve">aan </w:t>
      </w:r>
      <w:r w:rsidRPr="009F3B6F">
        <w:rPr>
          <w:rFonts w:ascii="Arial" w:hAnsi="Arial" w:cs="Arial"/>
          <w:color w:val="339966"/>
          <w:sz w:val="20"/>
          <w:szCs w:val="20"/>
        </w:rPr>
        <w:t xml:space="preserve">de </w:t>
      </w:r>
      <w:r w:rsidR="005F3176" w:rsidRPr="00E33E6F">
        <w:rPr>
          <w:rFonts w:ascii="Arial" w:hAnsi="Arial" w:cs="Arial"/>
          <w:color w:val="339966"/>
          <w:sz w:val="20"/>
          <w:szCs w:val="20"/>
        </w:rPr>
        <w:t>Schuldeiser</w:t>
      </w:r>
      <w:r w:rsidRPr="00E33E6F">
        <w:rPr>
          <w:rFonts w:ascii="Arial" w:hAnsi="Arial" w:cs="Arial"/>
          <w:color w:val="339966"/>
          <w:sz w:val="20"/>
          <w:szCs w:val="20"/>
        </w:rPr>
        <w:t>/</w:t>
      </w:r>
      <w:r w:rsidR="00C1296B">
        <w:rPr>
          <w:rFonts w:ascii="Arial" w:hAnsi="Arial" w:cs="Arial"/>
          <w:color w:val="339966"/>
          <w:sz w:val="20"/>
          <w:szCs w:val="20"/>
        </w:rPr>
        <w:t xml:space="preserve">de </w:t>
      </w:r>
      <w:r w:rsidR="005F3176" w:rsidRPr="00E33E6F">
        <w:rPr>
          <w:rFonts w:ascii="Arial" w:hAnsi="Arial" w:cs="Arial"/>
          <w:color w:val="339966"/>
          <w:sz w:val="20"/>
          <w:szCs w:val="20"/>
        </w:rPr>
        <w:t>Hypotheeknemer</w:t>
      </w:r>
      <w:r w:rsidR="00FB05A8">
        <w:rPr>
          <w:rFonts w:ascii="Arial" w:hAnsi="Arial" w:cs="Arial"/>
          <w:color w:val="339966"/>
          <w:sz w:val="20"/>
          <w:szCs w:val="20"/>
        </w:rPr>
        <w:t>/</w:t>
      </w:r>
      <w:r w:rsidR="00C1296B">
        <w:rPr>
          <w:rFonts w:ascii="Arial" w:hAnsi="Arial" w:cs="Arial"/>
          <w:color w:val="339966"/>
          <w:sz w:val="20"/>
          <w:szCs w:val="20"/>
        </w:rPr>
        <w:t xml:space="preserve">de </w:t>
      </w:r>
      <w:r w:rsidR="00FB05A8">
        <w:rPr>
          <w:rFonts w:ascii="Arial" w:hAnsi="Arial" w:cs="Arial"/>
          <w:color w:val="339966"/>
          <w:sz w:val="20"/>
          <w:szCs w:val="20"/>
        </w:rPr>
        <w:t>Bank</w:t>
      </w:r>
      <w:r w:rsidR="005F3176" w:rsidRPr="00E51FF1">
        <w:rPr>
          <w:rFonts w:ascii="Arial" w:hAnsi="Arial" w:cs="Arial"/>
          <w:color w:val="FF0000"/>
          <w:sz w:val="20"/>
          <w:szCs w:val="20"/>
        </w:rPr>
        <w:t xml:space="preserve"> </w:t>
      </w:r>
      <w:r w:rsidRPr="00E51FF1">
        <w:rPr>
          <w:rFonts w:ascii="Arial" w:hAnsi="Arial" w:cs="Arial"/>
          <w:color w:val="FF0000"/>
          <w:sz w:val="20"/>
          <w:szCs w:val="20"/>
        </w:rPr>
        <w:t xml:space="preserve">hypotheek te verlenen tot het hierna te noemen bedrag op het hierna te noemen onderpand, tot zekerheid voor de betaling van al hetgeen </w:t>
      </w:r>
      <w:r w:rsidRPr="009F3B6F">
        <w:rPr>
          <w:rFonts w:ascii="Arial" w:hAnsi="Arial" w:cs="Arial"/>
          <w:color w:val="339966"/>
          <w:sz w:val="20"/>
          <w:szCs w:val="20"/>
        </w:rPr>
        <w:t>de</w:t>
      </w:r>
      <w:r w:rsidRPr="00E51FF1">
        <w:rPr>
          <w:rFonts w:ascii="Arial" w:hAnsi="Arial" w:cs="Arial"/>
          <w:color w:val="FF0000"/>
          <w:sz w:val="20"/>
          <w:szCs w:val="20"/>
        </w:rPr>
        <w:t xml:space="preserve"> </w:t>
      </w:r>
      <w:r w:rsidR="005F3176" w:rsidRPr="00E33E6F">
        <w:rPr>
          <w:rFonts w:ascii="Arial" w:hAnsi="Arial" w:cs="Arial"/>
          <w:color w:val="339966"/>
          <w:sz w:val="20"/>
          <w:szCs w:val="20"/>
        </w:rPr>
        <w:t>Schuldeiser</w:t>
      </w:r>
      <w:r w:rsidRPr="00E33E6F">
        <w:rPr>
          <w:rFonts w:ascii="Arial" w:hAnsi="Arial" w:cs="Arial"/>
          <w:color w:val="339966"/>
          <w:sz w:val="20"/>
          <w:szCs w:val="20"/>
        </w:rPr>
        <w:t>/</w:t>
      </w:r>
      <w:r w:rsidR="00C1296B">
        <w:rPr>
          <w:rFonts w:ascii="Arial" w:hAnsi="Arial" w:cs="Arial"/>
          <w:color w:val="339966"/>
          <w:sz w:val="20"/>
          <w:szCs w:val="20"/>
        </w:rPr>
        <w:t xml:space="preserve">de </w:t>
      </w:r>
      <w:r w:rsidR="005F3176" w:rsidRPr="00E33E6F">
        <w:rPr>
          <w:rFonts w:ascii="Arial" w:hAnsi="Arial" w:cs="Arial"/>
          <w:color w:val="339966"/>
          <w:sz w:val="20"/>
          <w:szCs w:val="20"/>
        </w:rPr>
        <w:t>H</w:t>
      </w:r>
      <w:r w:rsidRPr="00E33E6F">
        <w:rPr>
          <w:rFonts w:ascii="Arial" w:hAnsi="Arial" w:cs="Arial"/>
          <w:color w:val="339966"/>
          <w:sz w:val="20"/>
          <w:szCs w:val="20"/>
        </w:rPr>
        <w:t>ypotheeknemer</w:t>
      </w:r>
      <w:r w:rsidR="00FB05A8">
        <w:rPr>
          <w:rFonts w:ascii="Arial" w:hAnsi="Arial" w:cs="Arial"/>
          <w:color w:val="339966"/>
          <w:sz w:val="20"/>
          <w:szCs w:val="20"/>
        </w:rPr>
        <w:t>/</w:t>
      </w:r>
      <w:r w:rsidR="00C1296B">
        <w:rPr>
          <w:rFonts w:ascii="Arial" w:hAnsi="Arial" w:cs="Arial"/>
          <w:color w:val="339966"/>
          <w:sz w:val="20"/>
          <w:szCs w:val="20"/>
        </w:rPr>
        <w:t xml:space="preserve">de </w:t>
      </w:r>
      <w:r w:rsidR="00FB05A8">
        <w:rPr>
          <w:rFonts w:ascii="Arial" w:hAnsi="Arial" w:cs="Arial"/>
          <w:color w:val="339966"/>
          <w:sz w:val="20"/>
          <w:szCs w:val="20"/>
        </w:rPr>
        <w:t>Bank</w:t>
      </w:r>
      <w:r w:rsidRPr="00E51FF1">
        <w:rPr>
          <w:rFonts w:ascii="Arial" w:hAnsi="Arial" w:cs="Arial"/>
          <w:color w:val="FF0000"/>
          <w:sz w:val="20"/>
          <w:szCs w:val="20"/>
        </w:rPr>
        <w:t xml:space="preserve"> blijkens haar administratie van de hierna te noemen </w:t>
      </w:r>
      <w:r w:rsidR="00E33E6F" w:rsidRPr="00E33E6F">
        <w:rPr>
          <w:rFonts w:ascii="Arial" w:hAnsi="Arial" w:cs="Arial"/>
          <w:color w:val="339966"/>
          <w:sz w:val="20"/>
          <w:szCs w:val="20"/>
        </w:rPr>
        <w:t>Schuldenaar/Hypotheekgever</w:t>
      </w:r>
      <w:r w:rsidRPr="00E51FF1">
        <w:rPr>
          <w:rFonts w:ascii="Arial" w:hAnsi="Arial" w:cs="Arial"/>
          <w:color w:val="FF0000"/>
          <w:sz w:val="20"/>
          <w:szCs w:val="20"/>
        </w:rPr>
        <w:t xml:space="preserve">, </w:t>
      </w:r>
      <w:r w:rsidRPr="00E51FF1">
        <w:rPr>
          <w:rFonts w:ascii="Arial" w:hAnsi="Arial" w:cs="Arial"/>
          <w:color w:val="800080"/>
          <w:sz w:val="20"/>
          <w:szCs w:val="20"/>
        </w:rPr>
        <w:t>zowel van hen samen als van ieder van hen afzonderlijk,</w:t>
      </w:r>
      <w:r w:rsidRPr="00E51FF1">
        <w:rPr>
          <w:rFonts w:ascii="Arial" w:hAnsi="Arial" w:cs="Arial"/>
          <w:sz w:val="20"/>
          <w:szCs w:val="20"/>
        </w:rPr>
        <w:t xml:space="preserve"> </w:t>
      </w:r>
      <w:r w:rsidRPr="00E51FF1">
        <w:rPr>
          <w:rFonts w:ascii="Arial" w:hAnsi="Arial" w:cs="Arial"/>
          <w:color w:val="FF0000"/>
          <w:sz w:val="20"/>
          <w:szCs w:val="20"/>
        </w:rPr>
        <w:t>te vorderen heeft of mocht hebben uit hoofde van:</w:t>
      </w:r>
    </w:p>
    <w:p w14:paraId="59B700DB"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FF0000"/>
          <w:sz w:val="20"/>
          <w:szCs w:val="20"/>
        </w:rPr>
      </w:pPr>
      <w:r w:rsidRPr="00E51FF1">
        <w:rPr>
          <w:rFonts w:ascii="Arial" w:hAnsi="Arial" w:cs="Arial"/>
          <w:color w:val="FFFFFF"/>
          <w:sz w:val="20"/>
          <w:szCs w:val="20"/>
          <w:highlight w:val="darkYellow"/>
        </w:rPr>
        <w:t>KEUZEBLOK SOORT HYPOTHEEK</w:t>
      </w:r>
      <w:r w:rsidRPr="00E51FF1">
        <w:rPr>
          <w:rFonts w:ascii="Arial" w:hAnsi="Arial" w:cs="Arial"/>
          <w:color w:val="FF0000"/>
          <w:sz w:val="20"/>
          <w:szCs w:val="20"/>
        </w:rPr>
        <w:t>.</w:t>
      </w:r>
    </w:p>
    <w:p w14:paraId="5CA8C1A6"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ascii="Arial" w:hAnsi="Arial" w:cs="Arial"/>
          <w:color w:val="FF0000"/>
          <w:sz w:val="20"/>
          <w:szCs w:val="20"/>
          <w:u w:val="single"/>
        </w:rPr>
      </w:pPr>
      <w:r w:rsidRPr="00E51FF1">
        <w:rPr>
          <w:rFonts w:ascii="Arial" w:hAnsi="Arial" w:cs="Arial"/>
          <w:color w:val="FF0000"/>
          <w:sz w:val="20"/>
          <w:szCs w:val="20"/>
          <w:u w:val="single"/>
        </w:rPr>
        <w:t>Hypotheekbedrag</w:t>
      </w:r>
    </w:p>
    <w:p w14:paraId="5119F351"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FF0000"/>
          <w:sz w:val="20"/>
          <w:szCs w:val="20"/>
        </w:rPr>
      </w:pPr>
      <w:r w:rsidRPr="009F3B6F">
        <w:rPr>
          <w:rFonts w:ascii="Arial" w:hAnsi="Arial" w:cs="Arial"/>
          <w:color w:val="339966"/>
          <w:sz w:val="20"/>
          <w:szCs w:val="20"/>
        </w:rPr>
        <w:t>De</w:t>
      </w:r>
      <w:r w:rsidRPr="00E51FF1">
        <w:rPr>
          <w:rFonts w:ascii="Arial" w:hAnsi="Arial" w:cs="Arial"/>
          <w:color w:val="FF0000"/>
          <w:sz w:val="20"/>
          <w:szCs w:val="20"/>
        </w:rPr>
        <w:t xml:space="preserve"> </w:t>
      </w:r>
      <w:r w:rsidR="00DB58E4" w:rsidRPr="00E33E6F">
        <w:rPr>
          <w:rFonts w:ascii="Arial" w:hAnsi="Arial" w:cs="Arial"/>
          <w:color w:val="339966"/>
          <w:sz w:val="20"/>
          <w:szCs w:val="20"/>
        </w:rPr>
        <w:t>Schuldenaar</w:t>
      </w:r>
      <w:r w:rsidRPr="00E33E6F">
        <w:rPr>
          <w:rFonts w:ascii="Arial" w:hAnsi="Arial" w:cs="Arial"/>
          <w:color w:val="339966"/>
          <w:sz w:val="20"/>
          <w:szCs w:val="20"/>
        </w:rPr>
        <w:t>/</w:t>
      </w:r>
      <w:r w:rsidR="00C1296B">
        <w:rPr>
          <w:rFonts w:ascii="Arial" w:hAnsi="Arial" w:cs="Arial"/>
          <w:color w:val="339966"/>
          <w:sz w:val="20"/>
          <w:szCs w:val="20"/>
        </w:rPr>
        <w:t xml:space="preserve">De </w:t>
      </w:r>
      <w:r w:rsidR="00DB58E4" w:rsidRPr="00E33E6F">
        <w:rPr>
          <w:rFonts w:ascii="Arial" w:hAnsi="Arial" w:cs="Arial"/>
          <w:color w:val="339966"/>
          <w:sz w:val="20"/>
          <w:szCs w:val="20"/>
        </w:rPr>
        <w:t>Hypotheekgever</w:t>
      </w:r>
      <w:r w:rsidR="00DB58E4" w:rsidRPr="00E51FF1">
        <w:rPr>
          <w:rFonts w:ascii="Arial" w:hAnsi="Arial" w:cs="Arial"/>
          <w:color w:val="FF0000"/>
          <w:sz w:val="20"/>
          <w:szCs w:val="20"/>
        </w:rPr>
        <w:t xml:space="preserve"> </w:t>
      </w:r>
      <w:r w:rsidRPr="00E51FF1">
        <w:rPr>
          <w:rFonts w:ascii="Arial" w:hAnsi="Arial" w:cs="Arial"/>
          <w:color w:val="FF0000"/>
          <w:sz w:val="20"/>
          <w:szCs w:val="20"/>
        </w:rPr>
        <w:t>verklaarde dat het recht van hypotheek is verleend tot:</w:t>
      </w:r>
    </w:p>
    <w:p w14:paraId="6B98477C" w14:textId="77777777" w:rsidR="003A20A9" w:rsidRPr="00E51FF1" w:rsidRDefault="003A20A9" w:rsidP="00B42CA0">
      <w:pPr>
        <w:widowControl/>
        <w:numPr>
          <w:ilvl w:val="0"/>
          <w:numId w:val="1"/>
        </w:numPr>
        <w:tabs>
          <w:tab w:val="left" w:pos="0"/>
          <w:tab w:val="left" w:pos="142"/>
          <w:tab w:val="num"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60" w:lineRule="atLeast"/>
        <w:ind w:left="1068" w:hanging="1068"/>
        <w:rPr>
          <w:rFonts w:ascii="Arial" w:hAnsi="Arial" w:cs="Arial"/>
          <w:color w:val="FF0000"/>
          <w:sz w:val="20"/>
          <w:szCs w:val="20"/>
        </w:rPr>
      </w:pPr>
      <w:r w:rsidRPr="00E51FF1">
        <w:rPr>
          <w:rFonts w:ascii="Arial" w:hAnsi="Arial" w:cs="Arial"/>
          <w:color w:val="FF0000"/>
          <w:sz w:val="20"/>
          <w:szCs w:val="20"/>
        </w:rPr>
        <w:t xml:space="preserve">een bedrag van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color w:val="000000"/>
          <w:sz w:val="20"/>
          <w:szCs w:val="20"/>
        </w:rPr>
        <w:t>hypotheekbedrag voluit in letters (hypotheekbedrag in cijfers)</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color w:val="FF0000"/>
          <w:sz w:val="20"/>
          <w:szCs w:val="20"/>
        </w:rPr>
        <w:t xml:space="preserve"> </w:t>
      </w:r>
    </w:p>
    <w:p w14:paraId="4BFB50D0" w14:textId="77777777" w:rsidR="003A20A9" w:rsidRPr="00E51FF1" w:rsidRDefault="003A20A9" w:rsidP="00B42CA0">
      <w:pPr>
        <w:tabs>
          <w:tab w:val="left" w:pos="0"/>
          <w:tab w:val="left" w:pos="142"/>
          <w:tab w:val="num"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FF0000"/>
          <w:sz w:val="20"/>
          <w:szCs w:val="20"/>
        </w:rPr>
      </w:pPr>
      <w:r w:rsidRPr="00E51FF1">
        <w:rPr>
          <w:rFonts w:ascii="Arial" w:hAnsi="Arial" w:cs="Arial"/>
          <w:color w:val="FF0000"/>
          <w:sz w:val="20"/>
          <w:szCs w:val="20"/>
        </w:rPr>
        <w:tab/>
        <w:t>te vermeerderen met</w:t>
      </w:r>
    </w:p>
    <w:p w14:paraId="035823A4"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FFFFFF"/>
          <w:sz w:val="20"/>
          <w:szCs w:val="20"/>
        </w:rPr>
      </w:pPr>
      <w:r w:rsidRPr="00E51FF1">
        <w:rPr>
          <w:rFonts w:ascii="Arial" w:hAnsi="Arial" w:cs="Arial"/>
          <w:color w:val="FFFFFF"/>
          <w:sz w:val="20"/>
          <w:szCs w:val="20"/>
          <w:highlight w:val="darkYellow"/>
        </w:rPr>
        <w:t>KEUZEBLOK AANVULLENDE KOSTEN</w:t>
      </w:r>
    </w:p>
    <w:p w14:paraId="675C0984"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ascii="Arial" w:hAnsi="Arial" w:cs="Arial"/>
          <w:color w:val="FF0000"/>
          <w:sz w:val="20"/>
          <w:szCs w:val="20"/>
          <w:u w:val="single"/>
        </w:rPr>
      </w:pPr>
      <w:r w:rsidRPr="00E51FF1">
        <w:rPr>
          <w:rFonts w:ascii="Arial" w:hAnsi="Arial" w:cs="Arial"/>
          <w:color w:val="FF0000"/>
          <w:sz w:val="20"/>
          <w:szCs w:val="20"/>
          <w:u w:val="single"/>
        </w:rPr>
        <w:t>Onderpand</w:t>
      </w:r>
    </w:p>
    <w:p w14:paraId="50E5FCF8" w14:textId="77777777" w:rsidR="003A20A9" w:rsidRPr="00E51FF1" w:rsidRDefault="003A20A9" w:rsidP="00B42CA0">
      <w:pPr>
        <w:widowControl/>
        <w:tabs>
          <w:tab w:val="left" w:pos="142"/>
        </w:tabs>
        <w:autoSpaceDE w:val="0"/>
        <w:autoSpaceDN w:val="0"/>
        <w:adjustRightInd w:val="0"/>
        <w:rPr>
          <w:rFonts w:ascii="Arial" w:hAnsi="Arial" w:cs="Arial"/>
          <w:color w:val="FF0000"/>
          <w:sz w:val="20"/>
          <w:szCs w:val="20"/>
        </w:rPr>
      </w:pPr>
      <w:r w:rsidRPr="00E51FF1">
        <w:rPr>
          <w:rFonts w:ascii="Arial" w:hAnsi="Arial" w:cs="Arial"/>
          <w:color w:val="FF0000"/>
          <w:sz w:val="20"/>
          <w:szCs w:val="20"/>
          <w:highlight w:val="yellow"/>
        </w:rPr>
        <w:t>TEKSTBLOK RECHT</w:t>
      </w:r>
      <w:r w:rsidRPr="00E51FF1">
        <w:rPr>
          <w:rFonts w:ascii="Arial" w:hAnsi="Arial" w:cs="Arial"/>
          <w:color w:val="FF0000"/>
          <w:sz w:val="20"/>
          <w:szCs w:val="20"/>
        </w:rPr>
        <w:t xml:space="preserve"> </w:t>
      </w:r>
      <w:r w:rsidRPr="00E51FF1">
        <w:rPr>
          <w:rFonts w:ascii="Arial" w:hAnsi="Arial" w:cs="Arial"/>
          <w:color w:val="FF0000"/>
          <w:sz w:val="20"/>
          <w:szCs w:val="20"/>
          <w:highlight w:val="yellow"/>
        </w:rPr>
        <w:t>TEKSTBLOK REGISTERGOED</w:t>
      </w:r>
      <w:r w:rsidRPr="00E51FF1">
        <w:rPr>
          <w:rFonts w:ascii="Arial" w:hAnsi="Arial" w:cs="Arial"/>
          <w:color w:val="FF0000"/>
          <w:sz w:val="20"/>
          <w:szCs w:val="20"/>
        </w:rPr>
        <w:t xml:space="preserve">; </w:t>
      </w:r>
    </w:p>
    <w:p w14:paraId="2226A524" w14:textId="77777777" w:rsidR="003A20A9" w:rsidRDefault="003A20A9" w:rsidP="00B42CA0">
      <w:pPr>
        <w:widowControl/>
        <w:tabs>
          <w:tab w:val="left" w:pos="142"/>
        </w:tabs>
        <w:autoSpaceDE w:val="0"/>
        <w:autoSpaceDN w:val="0"/>
        <w:adjustRightInd w:val="0"/>
        <w:rPr>
          <w:rFonts w:ascii="Arial" w:hAnsi="Arial" w:cs="Arial"/>
          <w:color w:val="FF0000"/>
          <w:sz w:val="20"/>
          <w:szCs w:val="20"/>
        </w:rPr>
      </w:pPr>
      <w:r w:rsidRPr="00E51FF1">
        <w:rPr>
          <w:rFonts w:ascii="Arial" w:hAnsi="Arial" w:cs="Arial"/>
          <w:color w:val="FF0000"/>
          <w:sz w:val="20"/>
          <w:szCs w:val="20"/>
        </w:rPr>
        <w:t>hierna</w:t>
      </w:r>
      <w:r w:rsidRPr="00E51FF1">
        <w:rPr>
          <w:rFonts w:ascii="Arial" w:hAnsi="Arial" w:cs="Arial"/>
          <w:color w:val="800080"/>
          <w:sz w:val="20"/>
          <w:szCs w:val="20"/>
        </w:rPr>
        <w:t xml:space="preserve"> zowel samen als ieder afzonderlijk</w:t>
      </w:r>
      <w:r w:rsidRPr="00E51FF1">
        <w:rPr>
          <w:rFonts w:ascii="Arial" w:hAnsi="Arial" w:cs="Arial"/>
          <w:color w:val="FF0000"/>
          <w:sz w:val="20"/>
          <w:szCs w:val="20"/>
        </w:rPr>
        <w:t xml:space="preserve"> te noemen: </w:t>
      </w:r>
      <w:r w:rsidR="00394DAE">
        <w:rPr>
          <w:rFonts w:ascii="Arial" w:hAnsi="Arial" w:cs="Arial"/>
          <w:color w:val="FF0000"/>
          <w:sz w:val="20"/>
          <w:szCs w:val="20"/>
        </w:rPr>
        <w:t>’</w:t>
      </w:r>
      <w:r w:rsidRPr="00E51FF1">
        <w:rPr>
          <w:rFonts w:ascii="Arial" w:hAnsi="Arial" w:cs="Arial"/>
          <w:color w:val="FF0000"/>
          <w:sz w:val="20"/>
          <w:szCs w:val="20"/>
          <w:u w:val="single"/>
        </w:rPr>
        <w:t>het onderpand</w:t>
      </w:r>
      <w:r w:rsidR="00394DAE" w:rsidRPr="00911518">
        <w:rPr>
          <w:rFonts w:ascii="Arial" w:hAnsi="Arial" w:cs="Arial"/>
          <w:color w:val="FF0000"/>
          <w:sz w:val="20"/>
          <w:szCs w:val="20"/>
        </w:rPr>
        <w:t>’</w:t>
      </w:r>
      <w:r w:rsidRPr="00911518">
        <w:rPr>
          <w:rFonts w:ascii="Arial" w:hAnsi="Arial" w:cs="Arial"/>
          <w:color w:val="FF0000"/>
          <w:sz w:val="20"/>
          <w:szCs w:val="20"/>
        </w:rPr>
        <w:t>.</w:t>
      </w:r>
    </w:p>
    <w:p w14:paraId="3F9A10E6" w14:textId="77777777" w:rsidR="003F7FDF" w:rsidRPr="003F7FDF" w:rsidRDefault="003F7FDF" w:rsidP="00B42CA0">
      <w:pPr>
        <w:widowControl/>
        <w:tabs>
          <w:tab w:val="left" w:pos="142"/>
        </w:tabs>
        <w:autoSpaceDE w:val="0"/>
        <w:autoSpaceDN w:val="0"/>
        <w:adjustRightInd w:val="0"/>
        <w:rPr>
          <w:rFonts w:ascii="Arial" w:hAnsi="Arial" w:cs="Arial"/>
          <w:color w:val="800080"/>
          <w:sz w:val="20"/>
          <w:szCs w:val="20"/>
        </w:rPr>
      </w:pPr>
      <w:r w:rsidRPr="003F7FDF">
        <w:rPr>
          <w:rFonts w:ascii="Arial" w:hAnsi="Arial" w:cs="Arial"/>
          <w:color w:val="800080"/>
          <w:sz w:val="20"/>
          <w:szCs w:val="20"/>
          <w:highlight w:val="yellow"/>
        </w:rPr>
        <w:t>TEKSTBLOK OVERBRUGGINGSHYPOTHEEK</w:t>
      </w:r>
      <w:r w:rsidR="00664BC4">
        <w:rPr>
          <w:rFonts w:ascii="Arial" w:hAnsi="Arial" w:cs="Arial"/>
          <w:color w:val="800080"/>
          <w:sz w:val="20"/>
          <w:szCs w:val="20"/>
        </w:rPr>
        <w:t>.</w:t>
      </w:r>
    </w:p>
    <w:p w14:paraId="14871196"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ascii="Arial" w:hAnsi="Arial" w:cs="Arial"/>
          <w:color w:val="FF0000"/>
          <w:sz w:val="20"/>
          <w:szCs w:val="20"/>
        </w:rPr>
      </w:pPr>
      <w:r w:rsidRPr="009F3B6F">
        <w:rPr>
          <w:rFonts w:ascii="Arial" w:hAnsi="Arial" w:cs="Arial"/>
          <w:color w:val="339966"/>
          <w:sz w:val="20"/>
          <w:szCs w:val="20"/>
        </w:rPr>
        <w:t>De</w:t>
      </w:r>
      <w:r w:rsidRPr="00E51FF1">
        <w:rPr>
          <w:rFonts w:ascii="Arial" w:hAnsi="Arial" w:cs="Arial"/>
          <w:color w:val="FF0000"/>
          <w:sz w:val="20"/>
          <w:szCs w:val="20"/>
        </w:rPr>
        <w:t xml:space="preserve"> </w:t>
      </w:r>
      <w:r w:rsidR="005F3176" w:rsidRPr="00E33E6F">
        <w:rPr>
          <w:rFonts w:ascii="Arial" w:hAnsi="Arial" w:cs="Arial"/>
          <w:color w:val="339966"/>
          <w:sz w:val="20"/>
          <w:szCs w:val="20"/>
        </w:rPr>
        <w:t>Schuldeiser</w:t>
      </w:r>
      <w:r w:rsidRPr="00E33E6F">
        <w:rPr>
          <w:rFonts w:ascii="Arial" w:hAnsi="Arial" w:cs="Arial"/>
          <w:color w:val="339966"/>
          <w:sz w:val="20"/>
          <w:szCs w:val="20"/>
        </w:rPr>
        <w:t>/</w:t>
      </w:r>
      <w:r w:rsidR="00C1296B">
        <w:rPr>
          <w:rFonts w:ascii="Arial" w:hAnsi="Arial" w:cs="Arial"/>
          <w:color w:val="339966"/>
          <w:sz w:val="20"/>
          <w:szCs w:val="20"/>
        </w:rPr>
        <w:t xml:space="preserve">De </w:t>
      </w:r>
      <w:r w:rsidR="005F3176" w:rsidRPr="00E33E6F">
        <w:rPr>
          <w:rFonts w:ascii="Arial" w:hAnsi="Arial" w:cs="Arial"/>
          <w:color w:val="339966"/>
          <w:sz w:val="20"/>
          <w:szCs w:val="20"/>
        </w:rPr>
        <w:t>Hypotheeknemer</w:t>
      </w:r>
      <w:r w:rsidR="00FB05A8">
        <w:rPr>
          <w:rFonts w:ascii="Arial" w:hAnsi="Arial" w:cs="Arial"/>
          <w:color w:val="339966"/>
          <w:sz w:val="20"/>
          <w:szCs w:val="20"/>
        </w:rPr>
        <w:t>/Bank</w:t>
      </w:r>
      <w:r w:rsidR="005F3176" w:rsidRPr="00E51FF1">
        <w:rPr>
          <w:rFonts w:ascii="Arial" w:hAnsi="Arial" w:cs="Arial"/>
          <w:color w:val="FF0000"/>
          <w:sz w:val="20"/>
          <w:szCs w:val="20"/>
        </w:rPr>
        <w:t xml:space="preserve"> </w:t>
      </w:r>
      <w:r w:rsidRPr="00E51FF1">
        <w:rPr>
          <w:rFonts w:ascii="Arial" w:hAnsi="Arial" w:cs="Arial"/>
          <w:color w:val="FF0000"/>
          <w:sz w:val="20"/>
          <w:szCs w:val="20"/>
        </w:rPr>
        <w:t>verklaarde het vorenstaande aan te nemen.</w:t>
      </w:r>
    </w:p>
    <w:p w14:paraId="1CBA6CA7"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ascii="Arial" w:hAnsi="Arial" w:cs="Arial"/>
          <w:color w:val="FF0000"/>
          <w:sz w:val="20"/>
          <w:szCs w:val="20"/>
          <w:u w:val="single"/>
        </w:rPr>
      </w:pPr>
      <w:r w:rsidRPr="00E51FF1">
        <w:rPr>
          <w:rFonts w:ascii="Arial" w:hAnsi="Arial" w:cs="Arial"/>
          <w:color w:val="FF0000"/>
          <w:sz w:val="20"/>
          <w:szCs w:val="20"/>
          <w:u w:val="single"/>
        </w:rPr>
        <w:t>Opzegging</w:t>
      </w:r>
    </w:p>
    <w:p w14:paraId="36E70F3F"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008000"/>
          <w:sz w:val="20"/>
          <w:szCs w:val="20"/>
        </w:rPr>
      </w:pPr>
      <w:r w:rsidRPr="009F3B6F">
        <w:rPr>
          <w:rFonts w:ascii="Arial" w:hAnsi="Arial" w:cs="Arial"/>
          <w:color w:val="339966"/>
          <w:sz w:val="20"/>
          <w:szCs w:val="20"/>
        </w:rPr>
        <w:t xml:space="preserve">De </w:t>
      </w:r>
      <w:r w:rsidR="00DB58E4" w:rsidRPr="00E33E6F">
        <w:rPr>
          <w:rFonts w:ascii="Arial" w:hAnsi="Arial" w:cs="Arial"/>
          <w:color w:val="339966"/>
          <w:sz w:val="20"/>
          <w:szCs w:val="20"/>
        </w:rPr>
        <w:t>Schuldenaar</w:t>
      </w:r>
      <w:r w:rsidRPr="00E33E6F">
        <w:rPr>
          <w:rFonts w:ascii="Arial" w:hAnsi="Arial" w:cs="Arial"/>
          <w:color w:val="339966"/>
          <w:sz w:val="20"/>
          <w:szCs w:val="20"/>
        </w:rPr>
        <w:t>/</w:t>
      </w:r>
      <w:r w:rsidR="00C1296B">
        <w:rPr>
          <w:rFonts w:ascii="Arial" w:hAnsi="Arial" w:cs="Arial"/>
          <w:color w:val="339966"/>
          <w:sz w:val="20"/>
          <w:szCs w:val="20"/>
        </w:rPr>
        <w:t xml:space="preserve">De </w:t>
      </w:r>
      <w:r w:rsidR="00DB58E4" w:rsidRPr="00E33E6F">
        <w:rPr>
          <w:rFonts w:ascii="Arial" w:hAnsi="Arial" w:cs="Arial"/>
          <w:color w:val="339966"/>
          <w:sz w:val="20"/>
          <w:szCs w:val="20"/>
        </w:rPr>
        <w:t>Hypotheekgever</w:t>
      </w:r>
      <w:r w:rsidR="00DB58E4" w:rsidRPr="00E51FF1">
        <w:rPr>
          <w:rFonts w:ascii="Arial" w:hAnsi="Arial" w:cs="Arial"/>
          <w:color w:val="FF0000"/>
          <w:sz w:val="20"/>
          <w:szCs w:val="20"/>
        </w:rPr>
        <w:t xml:space="preserve"> </w:t>
      </w:r>
      <w:r w:rsidRPr="00E51FF1">
        <w:rPr>
          <w:rFonts w:ascii="Arial" w:hAnsi="Arial" w:cs="Arial"/>
          <w:color w:val="FF0000"/>
          <w:sz w:val="20"/>
          <w:szCs w:val="20"/>
        </w:rPr>
        <w:t xml:space="preserve">en </w:t>
      </w:r>
      <w:r w:rsidRPr="009F3B6F">
        <w:rPr>
          <w:rFonts w:ascii="Arial" w:hAnsi="Arial" w:cs="Arial"/>
          <w:color w:val="339966"/>
          <w:sz w:val="20"/>
          <w:szCs w:val="20"/>
        </w:rPr>
        <w:t xml:space="preserve">de </w:t>
      </w:r>
      <w:r w:rsidR="005F3176" w:rsidRPr="00E33E6F">
        <w:rPr>
          <w:rFonts w:ascii="Arial" w:hAnsi="Arial" w:cs="Arial"/>
          <w:color w:val="339966"/>
          <w:sz w:val="20"/>
          <w:szCs w:val="20"/>
        </w:rPr>
        <w:t>Schuldeiser</w:t>
      </w:r>
      <w:r w:rsidRPr="00E33E6F">
        <w:rPr>
          <w:rFonts w:ascii="Arial" w:hAnsi="Arial" w:cs="Arial"/>
          <w:color w:val="339966"/>
          <w:sz w:val="20"/>
          <w:szCs w:val="20"/>
        </w:rPr>
        <w:t>/</w:t>
      </w:r>
      <w:r w:rsidR="00C1296B">
        <w:rPr>
          <w:rFonts w:ascii="Arial" w:hAnsi="Arial" w:cs="Arial"/>
          <w:color w:val="339966"/>
          <w:sz w:val="20"/>
          <w:szCs w:val="20"/>
        </w:rPr>
        <w:t xml:space="preserve">de </w:t>
      </w:r>
      <w:r w:rsidR="005F3176" w:rsidRPr="00E33E6F">
        <w:rPr>
          <w:rFonts w:ascii="Arial" w:hAnsi="Arial" w:cs="Arial"/>
          <w:color w:val="339966"/>
          <w:sz w:val="20"/>
          <w:szCs w:val="20"/>
        </w:rPr>
        <w:t>Hypotheeknemer</w:t>
      </w:r>
      <w:r w:rsidR="00FB05A8">
        <w:rPr>
          <w:rFonts w:ascii="Arial" w:hAnsi="Arial" w:cs="Arial"/>
          <w:color w:val="339966"/>
          <w:sz w:val="20"/>
          <w:szCs w:val="20"/>
        </w:rPr>
        <w:t>/</w:t>
      </w:r>
      <w:r w:rsidR="00C1296B">
        <w:rPr>
          <w:rFonts w:ascii="Arial" w:hAnsi="Arial" w:cs="Arial"/>
          <w:color w:val="339966"/>
          <w:sz w:val="20"/>
          <w:szCs w:val="20"/>
        </w:rPr>
        <w:t xml:space="preserve">de </w:t>
      </w:r>
      <w:r w:rsidR="00FB05A8">
        <w:rPr>
          <w:rFonts w:ascii="Arial" w:hAnsi="Arial" w:cs="Arial"/>
          <w:color w:val="339966"/>
          <w:sz w:val="20"/>
          <w:szCs w:val="20"/>
        </w:rPr>
        <w:t>Bank</w:t>
      </w:r>
      <w:r w:rsidR="005F3176" w:rsidRPr="00E51FF1">
        <w:rPr>
          <w:rFonts w:ascii="Arial" w:hAnsi="Arial" w:cs="Arial"/>
          <w:color w:val="FF0000"/>
          <w:sz w:val="20"/>
          <w:szCs w:val="20"/>
        </w:rPr>
        <w:t xml:space="preserve"> </w:t>
      </w:r>
      <w:r w:rsidRPr="00E51FF1">
        <w:rPr>
          <w:rFonts w:ascii="Arial" w:hAnsi="Arial" w:cs="Arial"/>
          <w:color w:val="FF0000"/>
          <w:sz w:val="20"/>
          <w:szCs w:val="20"/>
        </w:rPr>
        <w:t xml:space="preserve">verklaarden dat </w:t>
      </w:r>
      <w:r w:rsidRPr="009F3B6F">
        <w:rPr>
          <w:rFonts w:ascii="Arial" w:hAnsi="Arial" w:cs="Arial"/>
          <w:color w:val="339966"/>
          <w:sz w:val="20"/>
          <w:szCs w:val="20"/>
        </w:rPr>
        <w:t>de</w:t>
      </w:r>
      <w:r w:rsidRPr="00E51FF1">
        <w:rPr>
          <w:rFonts w:ascii="Arial" w:hAnsi="Arial" w:cs="Arial"/>
          <w:color w:val="FF0000"/>
          <w:sz w:val="20"/>
          <w:szCs w:val="20"/>
        </w:rPr>
        <w:t xml:space="preserve"> </w:t>
      </w:r>
      <w:r w:rsidR="005F3176" w:rsidRPr="00E33E6F">
        <w:rPr>
          <w:rFonts w:ascii="Arial" w:hAnsi="Arial" w:cs="Arial"/>
          <w:color w:val="339966"/>
          <w:sz w:val="20"/>
          <w:szCs w:val="20"/>
        </w:rPr>
        <w:t>Schuldeiser</w:t>
      </w:r>
      <w:r w:rsidRPr="00E33E6F">
        <w:rPr>
          <w:rFonts w:ascii="Arial" w:hAnsi="Arial" w:cs="Arial"/>
          <w:color w:val="339966"/>
          <w:sz w:val="20"/>
          <w:szCs w:val="20"/>
        </w:rPr>
        <w:t>/</w:t>
      </w:r>
      <w:r w:rsidR="00C1296B">
        <w:rPr>
          <w:rFonts w:ascii="Arial" w:hAnsi="Arial" w:cs="Arial"/>
          <w:color w:val="339966"/>
          <w:sz w:val="20"/>
          <w:szCs w:val="20"/>
        </w:rPr>
        <w:t xml:space="preserve">de </w:t>
      </w:r>
      <w:r w:rsidR="005F3176" w:rsidRPr="00E33E6F">
        <w:rPr>
          <w:rFonts w:ascii="Arial" w:hAnsi="Arial" w:cs="Arial"/>
          <w:color w:val="339966"/>
          <w:sz w:val="20"/>
          <w:szCs w:val="20"/>
        </w:rPr>
        <w:t>Hypotheeknemer</w:t>
      </w:r>
      <w:r w:rsidR="00FB05A8">
        <w:rPr>
          <w:rFonts w:ascii="Arial" w:hAnsi="Arial" w:cs="Arial"/>
          <w:color w:val="339966"/>
          <w:sz w:val="20"/>
          <w:szCs w:val="20"/>
        </w:rPr>
        <w:t>/</w:t>
      </w:r>
      <w:r w:rsidR="00C1296B">
        <w:rPr>
          <w:rFonts w:ascii="Arial" w:hAnsi="Arial" w:cs="Arial"/>
          <w:color w:val="339966"/>
          <w:sz w:val="20"/>
          <w:szCs w:val="20"/>
        </w:rPr>
        <w:t xml:space="preserve">de </w:t>
      </w:r>
      <w:r w:rsidR="00FB05A8">
        <w:rPr>
          <w:rFonts w:ascii="Arial" w:hAnsi="Arial" w:cs="Arial"/>
          <w:color w:val="339966"/>
          <w:sz w:val="20"/>
          <w:szCs w:val="20"/>
        </w:rPr>
        <w:t>Bank</w:t>
      </w:r>
      <w:r w:rsidR="005F3176" w:rsidRPr="00E51FF1">
        <w:rPr>
          <w:rFonts w:ascii="Arial" w:hAnsi="Arial" w:cs="Arial"/>
          <w:color w:val="FF0000"/>
          <w:sz w:val="20"/>
          <w:szCs w:val="20"/>
        </w:rPr>
        <w:t xml:space="preserve"> </w:t>
      </w:r>
      <w:r w:rsidRPr="00E51FF1">
        <w:rPr>
          <w:rFonts w:ascii="Arial" w:hAnsi="Arial" w:cs="Arial"/>
          <w:color w:val="FF0000"/>
          <w:sz w:val="20"/>
          <w:szCs w:val="20"/>
        </w:rPr>
        <w:t>door opzegging de aan haar verleende hypotheek- en pandrechten geheel of gedeeltelijk kan beëindigen.</w:t>
      </w:r>
    </w:p>
    <w:p w14:paraId="5940AFCA"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ascii="Arial" w:hAnsi="Arial" w:cs="Arial"/>
          <w:color w:val="800080"/>
          <w:sz w:val="20"/>
          <w:szCs w:val="20"/>
          <w:u w:val="single"/>
        </w:rPr>
      </w:pPr>
      <w:r w:rsidRPr="00E51FF1">
        <w:rPr>
          <w:rFonts w:ascii="Arial" w:hAnsi="Arial" w:cs="Arial"/>
          <w:color w:val="800080"/>
          <w:sz w:val="20"/>
          <w:szCs w:val="20"/>
          <w:u w:val="single"/>
        </w:rPr>
        <w:t>Woonplaatskeuze</w:t>
      </w:r>
    </w:p>
    <w:p w14:paraId="21A4B24D"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800080"/>
          <w:sz w:val="20"/>
          <w:szCs w:val="20"/>
        </w:rPr>
      </w:pPr>
      <w:r w:rsidRPr="00E51FF1">
        <w:rPr>
          <w:rFonts w:ascii="Arial" w:hAnsi="Arial" w:cs="Arial"/>
          <w:color w:val="800080"/>
          <w:sz w:val="20"/>
          <w:szCs w:val="20"/>
        </w:rPr>
        <w:t>Voor de tenuitvoerlegging van deze akte verklaarden de comparanten woonplaats te kiezen ten kantore van de bewaarder van deze akte.</w:t>
      </w:r>
    </w:p>
    <w:p w14:paraId="4658E640"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FF0000"/>
          <w:sz w:val="20"/>
          <w:szCs w:val="20"/>
        </w:rPr>
      </w:pPr>
      <w:r w:rsidRPr="00E51FF1">
        <w:rPr>
          <w:rFonts w:ascii="Arial" w:hAnsi="Arial" w:cs="Arial"/>
          <w:color w:val="FF0000"/>
          <w:sz w:val="20"/>
          <w:szCs w:val="20"/>
        </w:rPr>
        <w:lastRenderedPageBreak/>
        <w:t>EINDE KADASTERDEEL</w:t>
      </w:r>
    </w:p>
    <w:p w14:paraId="5B85FA84" w14:textId="77777777" w:rsidR="003A20A9" w:rsidRPr="00E51FF1" w:rsidRDefault="003A20A9" w:rsidP="00B42CA0">
      <w:pPr>
        <w:tabs>
          <w:tab w:val="left" w:pos="142"/>
        </w:tabs>
        <w:rPr>
          <w:rFonts w:ascii="Arial" w:hAnsi="Arial" w:cs="Arial"/>
          <w:b/>
          <w:i/>
          <w:color w:val="000000"/>
          <w:sz w:val="20"/>
          <w:szCs w:val="20"/>
        </w:rPr>
      </w:pPr>
    </w:p>
    <w:p w14:paraId="3DE88EEB" w14:textId="77777777" w:rsidR="003A20A9" w:rsidRPr="00E51FF1" w:rsidRDefault="003A20A9" w:rsidP="00B42CA0">
      <w:pPr>
        <w:tabs>
          <w:tab w:val="left" w:pos="142"/>
        </w:tabs>
        <w:rPr>
          <w:rFonts w:ascii="Arial" w:hAnsi="Arial" w:cs="Arial"/>
          <w:b/>
          <w:i/>
          <w:color w:val="000000"/>
          <w:sz w:val="20"/>
          <w:szCs w:val="20"/>
        </w:rPr>
      </w:pPr>
    </w:p>
    <w:p w14:paraId="1DBF959B" w14:textId="77777777" w:rsidR="003A20A9" w:rsidRPr="001E7F60" w:rsidRDefault="003A20A9" w:rsidP="00B42CA0">
      <w:pPr>
        <w:tabs>
          <w:tab w:val="left" w:pos="142"/>
        </w:tabs>
        <w:rPr>
          <w:rFonts w:ascii="Arial" w:hAnsi="Arial" w:cs="Arial"/>
          <w:b/>
          <w:i/>
          <w:color w:val="000000"/>
          <w:szCs w:val="24"/>
        </w:rPr>
      </w:pPr>
      <w:r w:rsidRPr="001E7F60">
        <w:rPr>
          <w:rFonts w:ascii="Arial" w:hAnsi="Arial" w:cs="Arial"/>
          <w:b/>
          <w:i/>
          <w:color w:val="000000"/>
          <w:szCs w:val="24"/>
        </w:rPr>
        <w:t>Toelichting</w:t>
      </w:r>
    </w:p>
    <w:p w14:paraId="59DB12AE" w14:textId="77777777" w:rsidR="003A20A9" w:rsidRPr="00E51FF1" w:rsidRDefault="003A20A9" w:rsidP="00B42CA0">
      <w:pPr>
        <w:tabs>
          <w:tab w:val="left" w:pos="-1440"/>
          <w:tab w:val="left" w:pos="-720"/>
          <w:tab w:val="left" w:pos="142"/>
          <w:tab w:val="left" w:pos="425"/>
        </w:tabs>
        <w:rPr>
          <w:rFonts w:ascii="Arial" w:hAnsi="Arial" w:cs="Arial"/>
          <w:sz w:val="20"/>
          <w:szCs w:val="20"/>
        </w:rPr>
      </w:pPr>
      <w:r w:rsidRPr="00E51FF1">
        <w:rPr>
          <w:rFonts w:ascii="Arial" w:hAnsi="Arial" w:cs="Arial"/>
          <w:sz w:val="20"/>
          <w:szCs w:val="20"/>
        </w:rPr>
        <w:t xml:space="preserve">Rangwisseling wordt </w:t>
      </w:r>
      <w:r w:rsidRPr="00E51FF1">
        <w:rPr>
          <w:rFonts w:ascii="Arial" w:hAnsi="Arial" w:cs="Arial"/>
          <w:sz w:val="20"/>
          <w:szCs w:val="20"/>
          <w:u w:val="single"/>
        </w:rPr>
        <w:t>niet</w:t>
      </w:r>
      <w:r w:rsidRPr="00E51FF1">
        <w:rPr>
          <w:rFonts w:ascii="Arial" w:hAnsi="Arial" w:cs="Arial"/>
          <w:sz w:val="20"/>
          <w:szCs w:val="20"/>
        </w:rPr>
        <w:t xml:space="preserve"> ondersteund in</w:t>
      </w:r>
      <w:r w:rsidR="00350653">
        <w:rPr>
          <w:rFonts w:ascii="Arial" w:hAnsi="Arial" w:cs="Arial"/>
          <w:sz w:val="20"/>
          <w:szCs w:val="20"/>
        </w:rPr>
        <w:t xml:space="preserve"> de</w:t>
      </w:r>
      <w:r w:rsidRPr="00E51FF1">
        <w:rPr>
          <w:rFonts w:ascii="Arial" w:hAnsi="Arial" w:cs="Arial"/>
          <w:sz w:val="20"/>
          <w:szCs w:val="20"/>
        </w:rPr>
        <w:t xml:space="preserve"> akte, in verband met de verplichte vermelding van aankomsttitel en voorbelasting.</w:t>
      </w:r>
    </w:p>
    <w:p w14:paraId="44687FF7" w14:textId="77777777" w:rsidR="003A20A9" w:rsidRPr="00E51FF1" w:rsidRDefault="003A20A9" w:rsidP="00B42CA0">
      <w:pPr>
        <w:tabs>
          <w:tab w:val="left" w:pos="-1440"/>
          <w:tab w:val="left" w:pos="-720"/>
          <w:tab w:val="left" w:pos="142"/>
          <w:tab w:val="left" w:pos="425"/>
        </w:tabs>
        <w:rPr>
          <w:rFonts w:ascii="Arial" w:hAnsi="Arial" w:cs="Arial"/>
          <w:sz w:val="20"/>
          <w:szCs w:val="20"/>
        </w:rPr>
      </w:pPr>
    </w:p>
    <w:p w14:paraId="78021000" w14:textId="77777777" w:rsidR="003A20A9" w:rsidRPr="00E51FF1" w:rsidRDefault="003A20A9" w:rsidP="00B42CA0">
      <w:pPr>
        <w:tabs>
          <w:tab w:val="left" w:pos="-1440"/>
          <w:tab w:val="left" w:pos="-720"/>
          <w:tab w:val="left" w:pos="142"/>
          <w:tab w:val="left" w:pos="425"/>
        </w:tabs>
        <w:rPr>
          <w:rFonts w:ascii="Arial" w:hAnsi="Arial" w:cs="Arial"/>
          <w:sz w:val="20"/>
          <w:szCs w:val="20"/>
        </w:rPr>
      </w:pPr>
      <w:r w:rsidRPr="00E51FF1">
        <w:rPr>
          <w:rFonts w:ascii="Arial" w:hAnsi="Arial" w:cs="Arial"/>
          <w:sz w:val="20"/>
          <w:szCs w:val="20"/>
        </w:rPr>
        <w:t xml:space="preserve">Zie voor het kleurgebruik in deze modelakte: </w:t>
      </w:r>
    </w:p>
    <w:p w14:paraId="022CD813" w14:textId="77777777" w:rsidR="004B49AB" w:rsidRDefault="003A20A9" w:rsidP="00B42CA0">
      <w:pPr>
        <w:tabs>
          <w:tab w:val="left" w:pos="-1440"/>
          <w:tab w:val="left" w:pos="-720"/>
          <w:tab w:val="left" w:pos="142"/>
          <w:tab w:val="left" w:pos="425"/>
        </w:tabs>
        <w:rPr>
          <w:rFonts w:ascii="Arial" w:hAnsi="Arial" w:cs="Arial"/>
          <w:sz w:val="20"/>
          <w:szCs w:val="20"/>
        </w:rPr>
      </w:pPr>
      <w:r w:rsidRPr="00E51FF1">
        <w:rPr>
          <w:rFonts w:ascii="Arial" w:hAnsi="Arial" w:cs="Arial"/>
          <w:sz w:val="20"/>
          <w:szCs w:val="20"/>
        </w:rPr>
        <w:t>Tekstblok – Algemene afspraken modeldocumenten en tekstblokken v2.</w:t>
      </w:r>
      <w:r w:rsidR="004B49AB">
        <w:rPr>
          <w:rFonts w:ascii="Arial" w:hAnsi="Arial" w:cs="Arial"/>
          <w:sz w:val="20"/>
          <w:szCs w:val="20"/>
        </w:rPr>
        <w:t>5</w:t>
      </w:r>
    </w:p>
    <w:p w14:paraId="0D69FEFD" w14:textId="77777777" w:rsidR="004B49AB" w:rsidRDefault="004B49AB" w:rsidP="00B42CA0">
      <w:pPr>
        <w:tabs>
          <w:tab w:val="left" w:pos="-1440"/>
          <w:tab w:val="left" w:pos="-720"/>
          <w:tab w:val="left" w:pos="142"/>
          <w:tab w:val="left" w:pos="425"/>
        </w:tabs>
        <w:rPr>
          <w:rFonts w:ascii="Arial" w:hAnsi="Arial" w:cs="Arial"/>
          <w:sz w:val="20"/>
          <w:szCs w:val="20"/>
        </w:rPr>
      </w:pPr>
    </w:p>
    <w:p w14:paraId="3667D83A" w14:textId="77777777" w:rsidR="004B49AB" w:rsidRDefault="004B49AB" w:rsidP="00B42CA0">
      <w:pPr>
        <w:tabs>
          <w:tab w:val="left" w:pos="142"/>
        </w:tabs>
      </w:pPr>
      <w:r>
        <w:rPr>
          <w:rFonts w:ascii="Arial" w:hAnsi="Arial" w:cs="Arial"/>
          <w:sz w:val="20"/>
          <w:szCs w:val="20"/>
        </w:rPr>
        <w:t>De paragrafen en tekstfragmenten welke in dit modeldocument optioneel zijn, dienen op het moment dat ze worden opgenomen in de akte altijd binnen het Kadasterdeel te staan.</w:t>
      </w:r>
    </w:p>
    <w:p w14:paraId="48DEE8E9" w14:textId="77777777" w:rsidR="003A20A9" w:rsidRPr="00E51FF1" w:rsidRDefault="004B49AB" w:rsidP="00B42CA0">
      <w:pPr>
        <w:tabs>
          <w:tab w:val="left" w:pos="-1440"/>
          <w:tab w:val="left" w:pos="-720"/>
          <w:tab w:val="left" w:pos="142"/>
          <w:tab w:val="left" w:pos="425"/>
        </w:tabs>
        <w:rPr>
          <w:rFonts w:ascii="Arial" w:hAnsi="Arial" w:cs="Arial"/>
          <w:sz w:val="20"/>
          <w:szCs w:val="20"/>
        </w:rPr>
      </w:pPr>
      <w:r w:rsidDel="004B49AB">
        <w:rPr>
          <w:rFonts w:ascii="Arial" w:hAnsi="Arial" w:cs="Arial"/>
          <w:sz w:val="20"/>
          <w:szCs w:val="20"/>
        </w:rPr>
        <w:t xml:space="preserve"> </w:t>
      </w:r>
    </w:p>
    <w:p w14:paraId="2A9A0332" w14:textId="77777777" w:rsidR="003A20A9" w:rsidRPr="00E51FF1" w:rsidRDefault="003A20A9" w:rsidP="00B42CA0">
      <w:pPr>
        <w:tabs>
          <w:tab w:val="left" w:pos="-1440"/>
          <w:tab w:val="left" w:pos="-720"/>
          <w:tab w:val="left" w:pos="142"/>
          <w:tab w:val="left" w:pos="425"/>
        </w:tabs>
        <w:rPr>
          <w:rFonts w:ascii="Arial" w:hAnsi="Arial" w:cs="Arial"/>
          <w:color w:val="008000"/>
          <w:sz w:val="20"/>
          <w:szCs w:val="20"/>
          <w:u w:val="single"/>
        </w:rPr>
      </w:pPr>
    </w:p>
    <w:p w14:paraId="717952C1" w14:textId="77777777" w:rsidR="003A20A9" w:rsidRPr="00E51FF1" w:rsidRDefault="003A20A9" w:rsidP="00B42CA0">
      <w:pPr>
        <w:tabs>
          <w:tab w:val="left" w:pos="-1440"/>
          <w:tab w:val="left" w:pos="-720"/>
          <w:tab w:val="left" w:pos="142"/>
          <w:tab w:val="left" w:pos="425"/>
        </w:tabs>
        <w:rPr>
          <w:rFonts w:ascii="Arial" w:hAnsi="Arial" w:cs="Arial"/>
          <w:color w:val="FFFFFF"/>
          <w:sz w:val="20"/>
          <w:szCs w:val="20"/>
          <w:u w:val="single"/>
        </w:rPr>
      </w:pPr>
      <w:r w:rsidRPr="00E51FF1">
        <w:rPr>
          <w:rFonts w:ascii="Arial" w:hAnsi="Arial" w:cs="Arial"/>
          <w:color w:val="FFFFFF"/>
          <w:sz w:val="20"/>
          <w:szCs w:val="20"/>
          <w:highlight w:val="darkYellow"/>
          <w:u w:val="single"/>
        </w:rPr>
        <w:t>KEUZEBLOKKEN:</w:t>
      </w:r>
    </w:p>
    <w:p w14:paraId="56689BCA" w14:textId="77777777" w:rsidR="003A20A9" w:rsidRPr="00E51FF1" w:rsidRDefault="003A20A9" w:rsidP="00B42CA0">
      <w:pPr>
        <w:tabs>
          <w:tab w:val="left" w:pos="-1440"/>
          <w:tab w:val="left" w:pos="-720"/>
          <w:tab w:val="left" w:pos="142"/>
          <w:tab w:val="left" w:pos="425"/>
        </w:tabs>
        <w:rPr>
          <w:rFonts w:ascii="Arial" w:hAnsi="Arial" w:cs="Arial"/>
          <w:sz w:val="20"/>
          <w:szCs w:val="20"/>
        </w:rPr>
      </w:pPr>
      <w:r w:rsidRPr="00E51FF1">
        <w:rPr>
          <w:rFonts w:ascii="Arial" w:hAnsi="Arial" w:cs="Arial"/>
          <w:sz w:val="20"/>
          <w:szCs w:val="20"/>
        </w:rPr>
        <w:t xml:space="preserve">Deze keuzeblokken zijn specifiek voor deze hypotheek en worden daarom niet als algemene, voor meerdere banken toepasbare, tekstblokken beschouwd. </w:t>
      </w:r>
    </w:p>
    <w:p w14:paraId="062D80F5"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20"/>
          <w:szCs w:val="20"/>
        </w:rPr>
      </w:pPr>
    </w:p>
    <w:p w14:paraId="1AB8F20D" w14:textId="77777777" w:rsidR="003A20A9" w:rsidRPr="003703EC"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szCs w:val="20"/>
        </w:rPr>
      </w:pPr>
      <w:r w:rsidRPr="003703EC">
        <w:rPr>
          <w:rFonts w:ascii="Arial" w:hAnsi="Arial" w:cs="Arial"/>
          <w:sz w:val="20"/>
          <w:szCs w:val="20"/>
        </w:rPr>
        <w:t>K</w:t>
      </w:r>
      <w:r>
        <w:rPr>
          <w:rFonts w:ascii="Arial" w:hAnsi="Arial" w:cs="Arial"/>
          <w:sz w:val="20"/>
          <w:szCs w:val="20"/>
        </w:rPr>
        <w:t>euzeblok soort hypotheek</w:t>
      </w:r>
      <w:r w:rsidRPr="003703EC">
        <w:rPr>
          <w:rFonts w:ascii="Arial" w:hAnsi="Arial" w:cs="Arial"/>
          <w:sz w:val="20"/>
          <w:szCs w:val="20"/>
        </w:rPr>
        <w:t>:</w:t>
      </w:r>
    </w:p>
    <w:p w14:paraId="442A954B"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szCs w:val="20"/>
          <w:u w:val="single"/>
        </w:rPr>
      </w:pPr>
      <w:r w:rsidRPr="00E51FF1">
        <w:rPr>
          <w:rFonts w:ascii="Arial" w:hAnsi="Arial" w:cs="Arial"/>
          <w:sz w:val="20"/>
          <w:szCs w:val="20"/>
          <w:u w:val="single"/>
        </w:rPr>
        <w:t>bankhypotheek</w:t>
      </w:r>
    </w:p>
    <w:p w14:paraId="30AE3D68" w14:textId="77777777" w:rsidR="003A20A9" w:rsidRPr="00E51FF1" w:rsidRDefault="003A20A9" w:rsidP="00B42CA0">
      <w:pPr>
        <w:numPr>
          <w:ilvl w:val="0"/>
          <w:numId w:val="2"/>
        </w:numPr>
        <w:tabs>
          <w:tab w:val="left" w:pos="142"/>
        </w:tabs>
        <w:suppressAutoHyphens w:val="0"/>
        <w:rPr>
          <w:rFonts w:ascii="Arial" w:hAnsi="Arial" w:cs="Arial"/>
          <w:color w:val="339966"/>
          <w:sz w:val="20"/>
          <w:szCs w:val="20"/>
        </w:rPr>
      </w:pPr>
      <w:r w:rsidRPr="00E51FF1">
        <w:rPr>
          <w:rFonts w:ascii="Arial" w:hAnsi="Arial" w:cs="Arial"/>
          <w:color w:val="339966"/>
          <w:sz w:val="20"/>
          <w:szCs w:val="20"/>
        </w:rPr>
        <w:t>verstrekte en/of te verstrekken geldleningen;</w:t>
      </w:r>
    </w:p>
    <w:p w14:paraId="27768C7C" w14:textId="77777777" w:rsidR="003A20A9" w:rsidRPr="00E51FF1" w:rsidRDefault="003A20A9" w:rsidP="00B42CA0">
      <w:pPr>
        <w:numPr>
          <w:ilvl w:val="0"/>
          <w:numId w:val="2"/>
        </w:numPr>
        <w:tabs>
          <w:tab w:val="left" w:pos="142"/>
        </w:tabs>
        <w:suppressAutoHyphens w:val="0"/>
        <w:rPr>
          <w:rFonts w:ascii="Arial" w:hAnsi="Arial" w:cs="Arial"/>
          <w:color w:val="339966"/>
          <w:sz w:val="20"/>
          <w:szCs w:val="20"/>
        </w:rPr>
      </w:pPr>
      <w:r w:rsidRPr="00E51FF1">
        <w:rPr>
          <w:rFonts w:ascii="Arial" w:hAnsi="Arial" w:cs="Arial"/>
          <w:color w:val="339966"/>
          <w:sz w:val="20"/>
          <w:szCs w:val="20"/>
        </w:rPr>
        <w:t>verleende en/of te verlenen kredieten;</w:t>
      </w:r>
    </w:p>
    <w:p w14:paraId="09F83263" w14:textId="77777777" w:rsidR="003A20A9" w:rsidRPr="00E51FF1" w:rsidRDefault="003A20A9" w:rsidP="00B42CA0">
      <w:pPr>
        <w:numPr>
          <w:ilvl w:val="0"/>
          <w:numId w:val="2"/>
        </w:numPr>
        <w:tabs>
          <w:tab w:val="left" w:pos="142"/>
        </w:tabs>
        <w:suppressAutoHyphens w:val="0"/>
        <w:rPr>
          <w:rFonts w:ascii="Arial" w:hAnsi="Arial" w:cs="Arial"/>
          <w:color w:val="339966"/>
          <w:sz w:val="20"/>
          <w:szCs w:val="20"/>
        </w:rPr>
      </w:pPr>
      <w:r w:rsidRPr="00E51FF1">
        <w:rPr>
          <w:rFonts w:ascii="Arial" w:hAnsi="Arial" w:cs="Arial"/>
          <w:color w:val="339966"/>
          <w:sz w:val="20"/>
          <w:szCs w:val="20"/>
        </w:rPr>
        <w:t xml:space="preserve">door </w:t>
      </w:r>
      <w:r w:rsidRPr="009F3B6F">
        <w:rPr>
          <w:rFonts w:ascii="Arial" w:hAnsi="Arial" w:cs="Arial"/>
          <w:color w:val="00FFFF"/>
          <w:sz w:val="20"/>
          <w:szCs w:val="20"/>
        </w:rPr>
        <w:t>de</w:t>
      </w:r>
      <w:r w:rsidRPr="00E51FF1">
        <w:rPr>
          <w:rFonts w:ascii="Arial" w:hAnsi="Arial" w:cs="Arial"/>
          <w:color w:val="339966"/>
          <w:sz w:val="20"/>
          <w:szCs w:val="20"/>
        </w:rPr>
        <w:t xml:space="preserve"> </w:t>
      </w:r>
      <w:r w:rsidR="00E33E6F" w:rsidRPr="00E33E6F">
        <w:rPr>
          <w:rFonts w:ascii="Arial" w:hAnsi="Arial" w:cs="Arial"/>
          <w:color w:val="00FFFF"/>
          <w:sz w:val="20"/>
          <w:szCs w:val="20"/>
        </w:rPr>
        <w:t>Schuldenaar/</w:t>
      </w:r>
      <w:r w:rsidR="00C1296B">
        <w:rPr>
          <w:rFonts w:ascii="Arial" w:hAnsi="Arial" w:cs="Arial"/>
          <w:color w:val="00FFFF"/>
          <w:sz w:val="20"/>
          <w:szCs w:val="20"/>
        </w:rPr>
        <w:t xml:space="preserve">de </w:t>
      </w:r>
      <w:r w:rsidR="00E33E6F" w:rsidRPr="00E33E6F">
        <w:rPr>
          <w:rFonts w:ascii="Arial" w:hAnsi="Arial" w:cs="Arial"/>
          <w:color w:val="00FFFF"/>
          <w:sz w:val="20"/>
          <w:szCs w:val="20"/>
        </w:rPr>
        <w:t>Hypotheekgever</w:t>
      </w:r>
      <w:r w:rsidRPr="00E51FF1">
        <w:rPr>
          <w:rFonts w:ascii="Arial" w:hAnsi="Arial" w:cs="Arial"/>
          <w:color w:val="339966"/>
          <w:sz w:val="20"/>
          <w:szCs w:val="20"/>
        </w:rPr>
        <w:t xml:space="preserve"> ten behoeve van </w:t>
      </w:r>
      <w:r w:rsidRPr="009F3B6F">
        <w:rPr>
          <w:rFonts w:ascii="Arial" w:hAnsi="Arial" w:cs="Arial"/>
          <w:color w:val="00FFFF"/>
          <w:sz w:val="20"/>
          <w:szCs w:val="20"/>
        </w:rPr>
        <w:t>de</w:t>
      </w:r>
      <w:r w:rsidRPr="00E51FF1">
        <w:rPr>
          <w:rFonts w:ascii="Arial" w:hAnsi="Arial" w:cs="Arial"/>
          <w:color w:val="339966"/>
          <w:sz w:val="20"/>
          <w:szCs w:val="20"/>
        </w:rPr>
        <w:t xml:space="preserve"> </w:t>
      </w:r>
      <w:r w:rsidR="00E33E6F" w:rsidRPr="00E33E6F">
        <w:rPr>
          <w:rFonts w:ascii="Arial" w:hAnsi="Arial" w:cs="Arial"/>
          <w:color w:val="00FFFF"/>
          <w:sz w:val="20"/>
          <w:szCs w:val="20"/>
        </w:rPr>
        <w:t>Schuldeiser/</w:t>
      </w:r>
      <w:r w:rsidR="00C1296B">
        <w:rPr>
          <w:rFonts w:ascii="Arial" w:hAnsi="Arial" w:cs="Arial"/>
          <w:color w:val="00FFFF"/>
          <w:sz w:val="20"/>
          <w:szCs w:val="20"/>
        </w:rPr>
        <w:t xml:space="preserve">de </w:t>
      </w:r>
      <w:r w:rsidR="00E33E6F" w:rsidRPr="00E33E6F">
        <w:rPr>
          <w:rFonts w:ascii="Arial" w:hAnsi="Arial" w:cs="Arial"/>
          <w:color w:val="00FFFF"/>
          <w:sz w:val="20"/>
          <w:szCs w:val="20"/>
        </w:rPr>
        <w:t>Hypotheeknemer</w:t>
      </w:r>
      <w:r w:rsidR="00AA6EB2">
        <w:rPr>
          <w:rFonts w:ascii="Arial" w:hAnsi="Arial" w:cs="Arial"/>
          <w:color w:val="00FFFF"/>
          <w:sz w:val="20"/>
          <w:szCs w:val="20"/>
        </w:rPr>
        <w:t>/</w:t>
      </w:r>
      <w:r w:rsidR="00C1296B">
        <w:rPr>
          <w:rFonts w:ascii="Arial" w:hAnsi="Arial" w:cs="Arial"/>
          <w:color w:val="00FFFF"/>
          <w:sz w:val="20"/>
          <w:szCs w:val="20"/>
        </w:rPr>
        <w:t xml:space="preserve">de </w:t>
      </w:r>
      <w:r w:rsidR="00AA6EB2">
        <w:rPr>
          <w:rFonts w:ascii="Arial" w:hAnsi="Arial" w:cs="Arial"/>
          <w:color w:val="00FFFF"/>
          <w:sz w:val="20"/>
          <w:szCs w:val="20"/>
        </w:rPr>
        <w:t>Bank</w:t>
      </w:r>
      <w:r w:rsidRPr="00E51FF1">
        <w:rPr>
          <w:rFonts w:ascii="Arial" w:hAnsi="Arial" w:cs="Arial"/>
          <w:color w:val="339966"/>
          <w:sz w:val="20"/>
          <w:szCs w:val="20"/>
        </w:rPr>
        <w:t xml:space="preserve"> gestelde en/of te stellen borgtochten en/of contragaranties;</w:t>
      </w:r>
    </w:p>
    <w:p w14:paraId="11B1C26E" w14:textId="77777777" w:rsidR="003A20A9" w:rsidRPr="00E51FF1" w:rsidRDefault="003A20A9" w:rsidP="00B42CA0">
      <w:pPr>
        <w:numPr>
          <w:ilvl w:val="0"/>
          <w:numId w:val="2"/>
        </w:numPr>
        <w:tabs>
          <w:tab w:val="left" w:pos="142"/>
        </w:tabs>
        <w:suppressAutoHyphens w:val="0"/>
        <w:rPr>
          <w:rFonts w:ascii="Arial" w:hAnsi="Arial" w:cs="Arial"/>
          <w:color w:val="339966"/>
          <w:sz w:val="20"/>
          <w:szCs w:val="20"/>
        </w:rPr>
      </w:pPr>
      <w:r w:rsidRPr="00E51FF1">
        <w:rPr>
          <w:rFonts w:ascii="Arial" w:hAnsi="Arial" w:cs="Arial"/>
          <w:color w:val="339966"/>
          <w:sz w:val="20"/>
          <w:szCs w:val="20"/>
        </w:rPr>
        <w:t xml:space="preserve">door </w:t>
      </w:r>
      <w:r w:rsidRPr="009F3B6F">
        <w:rPr>
          <w:rFonts w:ascii="Arial" w:hAnsi="Arial" w:cs="Arial"/>
          <w:color w:val="00FFFF"/>
          <w:sz w:val="20"/>
          <w:szCs w:val="20"/>
        </w:rPr>
        <w:t>de</w:t>
      </w:r>
      <w:r w:rsidRPr="00E51FF1">
        <w:rPr>
          <w:rFonts w:ascii="Arial" w:hAnsi="Arial" w:cs="Arial"/>
          <w:color w:val="339966"/>
          <w:sz w:val="20"/>
          <w:szCs w:val="20"/>
        </w:rPr>
        <w:t xml:space="preserve"> </w:t>
      </w:r>
      <w:r w:rsidR="00E33E6F" w:rsidRPr="00E33E6F">
        <w:rPr>
          <w:rFonts w:ascii="Arial" w:hAnsi="Arial" w:cs="Arial"/>
          <w:color w:val="00FFFF"/>
          <w:sz w:val="20"/>
          <w:szCs w:val="20"/>
        </w:rPr>
        <w:t>Schuldeiser/</w:t>
      </w:r>
      <w:r w:rsidR="00C1296B">
        <w:rPr>
          <w:rFonts w:ascii="Arial" w:hAnsi="Arial" w:cs="Arial"/>
          <w:color w:val="00FFFF"/>
          <w:sz w:val="20"/>
          <w:szCs w:val="20"/>
        </w:rPr>
        <w:t xml:space="preserve">de </w:t>
      </w:r>
      <w:r w:rsidR="00E33E6F" w:rsidRPr="00E33E6F">
        <w:rPr>
          <w:rFonts w:ascii="Arial" w:hAnsi="Arial" w:cs="Arial"/>
          <w:color w:val="00FFFF"/>
          <w:sz w:val="20"/>
          <w:szCs w:val="20"/>
        </w:rPr>
        <w:t>Hypotheeknemer</w:t>
      </w:r>
      <w:r w:rsidR="00AA6EB2">
        <w:rPr>
          <w:rFonts w:ascii="Arial" w:hAnsi="Arial" w:cs="Arial"/>
          <w:color w:val="00FFFF"/>
          <w:sz w:val="20"/>
          <w:szCs w:val="20"/>
        </w:rPr>
        <w:t>/</w:t>
      </w:r>
      <w:r w:rsidR="00C1296B">
        <w:rPr>
          <w:rFonts w:ascii="Arial" w:hAnsi="Arial" w:cs="Arial"/>
          <w:color w:val="00FFFF"/>
          <w:sz w:val="20"/>
          <w:szCs w:val="20"/>
        </w:rPr>
        <w:t xml:space="preserve">de </w:t>
      </w:r>
      <w:r w:rsidR="00AA6EB2">
        <w:rPr>
          <w:rFonts w:ascii="Arial" w:hAnsi="Arial" w:cs="Arial"/>
          <w:color w:val="00FFFF"/>
          <w:sz w:val="20"/>
          <w:szCs w:val="20"/>
        </w:rPr>
        <w:t>Bank</w:t>
      </w:r>
      <w:r w:rsidRPr="00E51FF1">
        <w:rPr>
          <w:rFonts w:ascii="Arial" w:hAnsi="Arial" w:cs="Arial"/>
          <w:color w:val="339966"/>
          <w:sz w:val="20"/>
          <w:szCs w:val="20"/>
        </w:rPr>
        <w:t xml:space="preserve"> afgegeven en/of af te geven borgtochten en/of (bank)garanties;</w:t>
      </w:r>
    </w:p>
    <w:p w14:paraId="6B7CADDB" w14:textId="77777777" w:rsidR="003A20A9" w:rsidRPr="00E51FF1" w:rsidRDefault="003A20A9" w:rsidP="00B42CA0">
      <w:pPr>
        <w:numPr>
          <w:ilvl w:val="0"/>
          <w:numId w:val="2"/>
        </w:numPr>
        <w:tabs>
          <w:tab w:val="left" w:pos="142"/>
        </w:tabs>
        <w:suppressAutoHyphens w:val="0"/>
        <w:rPr>
          <w:rFonts w:ascii="Arial" w:hAnsi="Arial" w:cs="Arial"/>
          <w:color w:val="339966"/>
          <w:sz w:val="20"/>
          <w:szCs w:val="20"/>
        </w:rPr>
      </w:pPr>
      <w:r w:rsidRPr="00E51FF1">
        <w:rPr>
          <w:rFonts w:ascii="Arial" w:hAnsi="Arial" w:cs="Arial"/>
          <w:color w:val="339966"/>
          <w:sz w:val="20"/>
          <w:szCs w:val="20"/>
        </w:rPr>
        <w:t xml:space="preserve">huidige en/of toekomstige parallelle schulden jegens </w:t>
      </w:r>
      <w:r w:rsidRPr="009F3B6F">
        <w:rPr>
          <w:rFonts w:ascii="Arial" w:hAnsi="Arial" w:cs="Arial"/>
          <w:color w:val="00FFFF"/>
          <w:sz w:val="20"/>
          <w:szCs w:val="20"/>
        </w:rPr>
        <w:t xml:space="preserve">de </w:t>
      </w:r>
      <w:r w:rsidR="00E33E6F" w:rsidRPr="00E33E6F">
        <w:rPr>
          <w:rFonts w:ascii="Arial" w:hAnsi="Arial" w:cs="Arial"/>
          <w:color w:val="00FFFF"/>
          <w:sz w:val="20"/>
          <w:szCs w:val="20"/>
        </w:rPr>
        <w:t>Schuldeiser/</w:t>
      </w:r>
      <w:r w:rsidR="00C1296B">
        <w:rPr>
          <w:rFonts w:ascii="Arial" w:hAnsi="Arial" w:cs="Arial"/>
          <w:color w:val="00FFFF"/>
          <w:sz w:val="20"/>
          <w:szCs w:val="20"/>
        </w:rPr>
        <w:t xml:space="preserve">de </w:t>
      </w:r>
      <w:r w:rsidR="00E33E6F" w:rsidRPr="00E33E6F">
        <w:rPr>
          <w:rFonts w:ascii="Arial" w:hAnsi="Arial" w:cs="Arial"/>
          <w:color w:val="00FFFF"/>
          <w:sz w:val="20"/>
          <w:szCs w:val="20"/>
        </w:rPr>
        <w:t>Hypotheeknemer</w:t>
      </w:r>
      <w:r w:rsidR="00AA6EB2">
        <w:rPr>
          <w:rFonts w:ascii="Arial" w:hAnsi="Arial" w:cs="Arial"/>
          <w:color w:val="00FFFF"/>
          <w:sz w:val="20"/>
          <w:szCs w:val="20"/>
        </w:rPr>
        <w:t>/</w:t>
      </w:r>
      <w:r w:rsidR="00C1296B">
        <w:rPr>
          <w:rFonts w:ascii="Arial" w:hAnsi="Arial" w:cs="Arial"/>
          <w:color w:val="00FFFF"/>
          <w:sz w:val="20"/>
          <w:szCs w:val="20"/>
        </w:rPr>
        <w:t xml:space="preserve">de </w:t>
      </w:r>
      <w:r w:rsidR="00AA6EB2">
        <w:rPr>
          <w:rFonts w:ascii="Arial" w:hAnsi="Arial" w:cs="Arial"/>
          <w:color w:val="00FFFF"/>
          <w:sz w:val="20"/>
          <w:szCs w:val="20"/>
        </w:rPr>
        <w:t>Bank</w:t>
      </w:r>
      <w:r w:rsidRPr="00E51FF1">
        <w:rPr>
          <w:rFonts w:ascii="Arial" w:hAnsi="Arial" w:cs="Arial"/>
          <w:color w:val="339966"/>
          <w:sz w:val="20"/>
          <w:szCs w:val="20"/>
        </w:rPr>
        <w:t xml:space="preserve"> als zekerhedenagent;</w:t>
      </w:r>
      <w:r w:rsidRPr="00E51FF1" w:rsidDel="0010242C">
        <w:rPr>
          <w:rFonts w:ascii="Arial" w:hAnsi="Arial" w:cs="Arial"/>
          <w:color w:val="339966"/>
          <w:sz w:val="20"/>
          <w:szCs w:val="20"/>
        </w:rPr>
        <w:t xml:space="preserve"> </w:t>
      </w:r>
    </w:p>
    <w:p w14:paraId="292697BB" w14:textId="77777777" w:rsidR="003A20A9" w:rsidRPr="00E51FF1" w:rsidRDefault="003A20A9" w:rsidP="00B42CA0">
      <w:pPr>
        <w:numPr>
          <w:ilvl w:val="0"/>
          <w:numId w:val="2"/>
        </w:numPr>
        <w:tabs>
          <w:tab w:val="left" w:pos="142"/>
        </w:tabs>
        <w:suppressAutoHyphens w:val="0"/>
        <w:rPr>
          <w:rFonts w:ascii="Arial" w:hAnsi="Arial" w:cs="Arial"/>
          <w:color w:val="339966"/>
          <w:sz w:val="20"/>
          <w:szCs w:val="20"/>
        </w:rPr>
      </w:pPr>
      <w:r w:rsidRPr="00E51FF1">
        <w:rPr>
          <w:rFonts w:ascii="Arial" w:hAnsi="Arial" w:cs="Arial"/>
          <w:color w:val="339966"/>
          <w:sz w:val="20"/>
          <w:szCs w:val="20"/>
        </w:rPr>
        <w:t>huidige en/of toekomstige regresvorderingen;</w:t>
      </w:r>
    </w:p>
    <w:p w14:paraId="4897AD6F" w14:textId="77777777" w:rsidR="003A20A9" w:rsidRPr="00E51FF1" w:rsidRDefault="003A20A9" w:rsidP="00B42CA0">
      <w:pPr>
        <w:numPr>
          <w:ilvl w:val="0"/>
          <w:numId w:val="2"/>
        </w:numPr>
        <w:tabs>
          <w:tab w:val="left" w:pos="142"/>
        </w:tabs>
        <w:suppressAutoHyphens w:val="0"/>
        <w:rPr>
          <w:rFonts w:ascii="Arial" w:hAnsi="Arial" w:cs="Arial"/>
          <w:color w:val="339966"/>
          <w:spacing w:val="5"/>
          <w:sz w:val="20"/>
          <w:szCs w:val="20"/>
        </w:rPr>
      </w:pPr>
      <w:r w:rsidRPr="00E51FF1">
        <w:rPr>
          <w:rFonts w:ascii="Arial" w:hAnsi="Arial" w:cs="Arial"/>
          <w:color w:val="339966"/>
          <w:sz w:val="20"/>
          <w:szCs w:val="20"/>
        </w:rPr>
        <w:t>huidige en/of toekomstige vorderingen krachtens subrogatie;</w:t>
      </w:r>
    </w:p>
    <w:p w14:paraId="7DE5669E" w14:textId="77777777" w:rsidR="003A20A9" w:rsidRPr="00E51FF1" w:rsidRDefault="003A20A9" w:rsidP="00B42CA0">
      <w:pPr>
        <w:numPr>
          <w:ilvl w:val="0"/>
          <w:numId w:val="2"/>
        </w:numPr>
        <w:tabs>
          <w:tab w:val="left" w:pos="142"/>
        </w:tabs>
        <w:suppressAutoHyphens w:val="0"/>
        <w:rPr>
          <w:rFonts w:ascii="Arial" w:hAnsi="Arial" w:cs="Arial"/>
          <w:color w:val="339966"/>
          <w:spacing w:val="5"/>
          <w:sz w:val="20"/>
          <w:szCs w:val="20"/>
        </w:rPr>
      </w:pPr>
      <w:r w:rsidRPr="00E51FF1">
        <w:rPr>
          <w:rFonts w:ascii="Arial" w:hAnsi="Arial" w:cs="Arial"/>
          <w:color w:val="339966"/>
          <w:spacing w:val="5"/>
          <w:sz w:val="20"/>
          <w:szCs w:val="20"/>
        </w:rPr>
        <w:t>huidige en/of toekomstige financiële instrumenten;</w:t>
      </w:r>
    </w:p>
    <w:p w14:paraId="649EBFCB" w14:textId="77777777" w:rsidR="003A20A9" w:rsidRDefault="003A20A9" w:rsidP="00B42CA0">
      <w:pPr>
        <w:numPr>
          <w:ilvl w:val="0"/>
          <w:numId w:val="2"/>
        </w:numPr>
        <w:tabs>
          <w:tab w:val="left" w:pos="142"/>
        </w:tabs>
        <w:suppressAutoHyphens w:val="0"/>
        <w:rPr>
          <w:rFonts w:ascii="Arial" w:hAnsi="Arial" w:cs="Arial"/>
          <w:sz w:val="20"/>
          <w:szCs w:val="20"/>
          <w:u w:val="single"/>
        </w:rPr>
      </w:pPr>
      <w:r w:rsidRPr="00E51FF1">
        <w:rPr>
          <w:rFonts w:ascii="Arial" w:hAnsi="Arial" w:cs="Arial"/>
          <w:color w:val="339966"/>
          <w:sz w:val="20"/>
          <w:szCs w:val="20"/>
        </w:rPr>
        <w:t>uit welken anderen hoofde dan ook.</w:t>
      </w:r>
    </w:p>
    <w:p w14:paraId="3930CD73"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20"/>
          <w:szCs w:val="20"/>
        </w:rPr>
      </w:pPr>
      <w:r w:rsidRPr="00E51FF1">
        <w:rPr>
          <w:rFonts w:ascii="Arial" w:hAnsi="Arial" w:cs="Arial"/>
          <w:sz w:val="20"/>
          <w:szCs w:val="20"/>
          <w:u w:val="single"/>
        </w:rPr>
        <w:t>Einde bankhypotheek</w:t>
      </w:r>
      <w:r w:rsidRPr="00E51FF1">
        <w:rPr>
          <w:rFonts w:ascii="Arial" w:hAnsi="Arial" w:cs="Arial"/>
          <w:b/>
          <w:sz w:val="20"/>
          <w:szCs w:val="20"/>
        </w:rPr>
        <w:t xml:space="preserve"> </w:t>
      </w:r>
    </w:p>
    <w:p w14:paraId="2046948A" w14:textId="77777777" w:rsidR="003A20A9"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szCs w:val="20"/>
          <w:u w:val="single"/>
        </w:rPr>
      </w:pPr>
    </w:p>
    <w:p w14:paraId="4EBD2ADA"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szCs w:val="20"/>
          <w:u w:val="single"/>
        </w:rPr>
      </w:pPr>
      <w:r w:rsidRPr="00E51FF1">
        <w:rPr>
          <w:rFonts w:ascii="Arial" w:hAnsi="Arial" w:cs="Arial"/>
          <w:sz w:val="20"/>
          <w:szCs w:val="20"/>
          <w:u w:val="single"/>
        </w:rPr>
        <w:t>Vaste hypotheek, niet zijnde teboekgesteld schip</w:t>
      </w:r>
    </w:p>
    <w:p w14:paraId="4A21DA4A"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339966"/>
          <w:sz w:val="20"/>
          <w:szCs w:val="20"/>
        </w:rPr>
      </w:pPr>
      <w:r w:rsidRPr="00FB05A8">
        <w:rPr>
          <w:rFonts w:ascii="Arial" w:hAnsi="Arial" w:cs="Arial"/>
          <w:color w:val="800080"/>
          <w:sz w:val="20"/>
          <w:szCs w:val="20"/>
        </w:rPr>
        <w:t xml:space="preserve">de onderhandse akte(n) </w:t>
      </w:r>
      <w:r w:rsidRPr="00FB05A8">
        <w:rPr>
          <w:rFonts w:ascii="Arial" w:hAnsi="Arial" w:cs="Arial"/>
          <w:color w:val="3366FF"/>
          <w:sz w:val="20"/>
          <w:szCs w:val="20"/>
        </w:rPr>
        <w:t>respectievelijk</w:t>
      </w:r>
      <w:r w:rsidRPr="00E51FF1">
        <w:rPr>
          <w:rFonts w:ascii="Arial" w:hAnsi="Arial" w:cs="Arial"/>
          <w:color w:val="339966"/>
          <w:sz w:val="20"/>
          <w:szCs w:val="20"/>
        </w:rPr>
        <w:t xml:space="preserve"> </w:t>
      </w:r>
      <w:r w:rsidRPr="00FB05A8">
        <w:rPr>
          <w:rFonts w:ascii="Arial" w:hAnsi="Arial" w:cs="Arial"/>
          <w:color w:val="800080"/>
          <w:sz w:val="20"/>
          <w:szCs w:val="20"/>
        </w:rPr>
        <w:t>gedateerd:</w:t>
      </w:r>
      <w:r w:rsidRPr="00E51FF1">
        <w:rPr>
          <w:rFonts w:ascii="Arial" w:hAnsi="Arial" w:cs="Arial"/>
          <w:color w:val="FF000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FB05A8">
        <w:rPr>
          <w:rFonts w:ascii="Arial" w:hAnsi="Arial" w:cs="Arial"/>
          <w:color w:val="3366FF"/>
          <w:sz w:val="20"/>
          <w:szCs w:val="20"/>
        </w:rPr>
        <w:t>,</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 xml:space="preserve"> </w:t>
      </w:r>
      <w:r w:rsidRPr="00FB05A8">
        <w:rPr>
          <w:rFonts w:ascii="Arial" w:hAnsi="Arial" w:cs="Arial"/>
          <w:color w:val="3366FF"/>
          <w:sz w:val="20"/>
          <w:szCs w:val="20"/>
        </w:rPr>
        <w:t xml:space="preserve">en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color w:val="800080"/>
          <w:sz w:val="20"/>
          <w:szCs w:val="20"/>
        </w:rPr>
        <w:t xml:space="preserve"> </w:t>
      </w:r>
      <w:r w:rsidRPr="00FB05A8">
        <w:rPr>
          <w:rFonts w:ascii="Arial" w:hAnsi="Arial" w:cs="Arial"/>
          <w:color w:val="3366FF"/>
          <w:sz w:val="20"/>
          <w:szCs w:val="20"/>
        </w:rPr>
        <w:t>/</w:t>
      </w:r>
    </w:p>
    <w:p w14:paraId="0FC034B5"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szCs w:val="20"/>
        </w:rPr>
      </w:pPr>
      <w:r w:rsidRPr="00FB05A8">
        <w:rPr>
          <w:rFonts w:ascii="Arial" w:hAnsi="Arial" w:cs="Arial"/>
          <w:color w:val="3366FF"/>
          <w:sz w:val="20"/>
          <w:szCs w:val="20"/>
        </w:rPr>
        <w:t>het/de</w:t>
      </w:r>
      <w:r w:rsidRPr="00E51FF1">
        <w:rPr>
          <w:rFonts w:ascii="Arial" w:hAnsi="Arial" w:cs="Arial"/>
          <w:color w:val="FF0000"/>
          <w:sz w:val="20"/>
          <w:szCs w:val="20"/>
        </w:rPr>
        <w:t xml:space="preserve"> </w:t>
      </w:r>
      <w:r w:rsidRPr="00AA6EB2">
        <w:rPr>
          <w:rFonts w:ascii="Arial" w:hAnsi="Arial" w:cs="Arial"/>
          <w:color w:val="800080"/>
          <w:sz w:val="20"/>
          <w:szCs w:val="20"/>
        </w:rPr>
        <w:t>financieringsvoorstel</w:t>
      </w:r>
      <w:r w:rsidRPr="00FB05A8">
        <w:rPr>
          <w:rFonts w:ascii="Arial" w:hAnsi="Arial" w:cs="Arial"/>
          <w:color w:val="3366FF"/>
          <w:sz w:val="20"/>
          <w:szCs w:val="20"/>
        </w:rPr>
        <w:t>len respectievelijk</w:t>
      </w:r>
      <w:r w:rsidRPr="00E51FF1">
        <w:rPr>
          <w:rFonts w:ascii="Arial" w:hAnsi="Arial" w:cs="Arial"/>
          <w:color w:val="FF0000"/>
          <w:sz w:val="20"/>
          <w:szCs w:val="20"/>
        </w:rPr>
        <w:t xml:space="preserve"> </w:t>
      </w:r>
      <w:r w:rsidRPr="00AA6EB2">
        <w:rPr>
          <w:rFonts w:ascii="Arial" w:hAnsi="Arial" w:cs="Arial"/>
          <w:color w:val="800080"/>
          <w:sz w:val="20"/>
          <w:szCs w:val="20"/>
        </w:rPr>
        <w:t>gedateerd</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AA6EB2">
        <w:rPr>
          <w:rFonts w:ascii="Arial" w:hAnsi="Arial" w:cs="Arial"/>
          <w:color w:val="3366FF"/>
          <w:sz w:val="20"/>
          <w:szCs w:val="20"/>
        </w:rPr>
        <w:t>,</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 xml:space="preserve"> </w:t>
      </w:r>
      <w:r w:rsidRPr="00FB05A8">
        <w:rPr>
          <w:rFonts w:ascii="Arial" w:hAnsi="Arial" w:cs="Arial"/>
          <w:color w:val="3366FF"/>
          <w:sz w:val="20"/>
          <w:szCs w:val="20"/>
        </w:rPr>
        <w:t>en</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color w:val="800080"/>
          <w:sz w:val="20"/>
          <w:szCs w:val="20"/>
        </w:rPr>
        <w:t xml:space="preserve"> </w:t>
      </w:r>
      <w:r w:rsidRPr="00AA6EB2">
        <w:rPr>
          <w:rFonts w:ascii="Arial" w:hAnsi="Arial" w:cs="Arial"/>
          <w:color w:val="800080"/>
          <w:sz w:val="20"/>
          <w:szCs w:val="20"/>
        </w:rPr>
        <w:t>en</w:t>
      </w:r>
      <w:r w:rsidRPr="00E51FF1">
        <w:rPr>
          <w:rFonts w:ascii="Arial" w:hAnsi="Arial" w:cs="Arial"/>
          <w:color w:val="800080"/>
          <w:sz w:val="20"/>
          <w:szCs w:val="20"/>
        </w:rPr>
        <w:t xml:space="preserve"> </w:t>
      </w:r>
      <w:r w:rsidRPr="00FB05A8">
        <w:rPr>
          <w:rFonts w:ascii="Arial" w:hAnsi="Arial" w:cs="Arial"/>
          <w:color w:val="3366FF"/>
          <w:sz w:val="20"/>
          <w:szCs w:val="20"/>
        </w:rPr>
        <w:t>respectievelijk</w:t>
      </w:r>
      <w:r w:rsidRPr="00E51FF1">
        <w:rPr>
          <w:rFonts w:ascii="Arial" w:hAnsi="Arial" w:cs="Arial"/>
          <w:color w:val="800080"/>
          <w:sz w:val="20"/>
          <w:szCs w:val="20"/>
        </w:rPr>
        <w:t xml:space="preserve"> </w:t>
      </w:r>
      <w:r w:rsidRPr="00AA6EB2">
        <w:rPr>
          <w:rFonts w:ascii="Arial" w:hAnsi="Arial" w:cs="Arial"/>
          <w:color w:val="800080"/>
          <w:sz w:val="20"/>
          <w:szCs w:val="20"/>
        </w:rPr>
        <w:t>geaccepteerd op</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AA6EB2">
        <w:rPr>
          <w:rFonts w:ascii="Arial" w:hAnsi="Arial" w:cs="Arial"/>
          <w:color w:val="3366FF"/>
          <w:sz w:val="20"/>
          <w:szCs w:val="20"/>
        </w:rPr>
        <w:t>,</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 xml:space="preserve"> </w:t>
      </w:r>
      <w:r w:rsidRPr="00FB05A8">
        <w:rPr>
          <w:rFonts w:ascii="Arial" w:hAnsi="Arial" w:cs="Arial"/>
          <w:color w:val="3366FF"/>
          <w:sz w:val="20"/>
          <w:szCs w:val="20"/>
        </w:rPr>
        <w:t>en</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p>
    <w:p w14:paraId="5BB2C5D7" w14:textId="77777777" w:rsidR="003A20A9" w:rsidRPr="00E51FF1" w:rsidRDefault="003A20A9" w:rsidP="00B42CA0">
      <w:pPr>
        <w:tabs>
          <w:tab w:val="left" w:pos="142"/>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rFonts w:ascii="Arial" w:hAnsi="Arial" w:cs="Arial"/>
          <w:color w:val="800080"/>
          <w:sz w:val="20"/>
          <w:szCs w:val="20"/>
        </w:rPr>
      </w:pPr>
      <w:r w:rsidRPr="00E51FF1">
        <w:rPr>
          <w:rFonts w:ascii="Arial" w:hAnsi="Arial" w:cs="Arial"/>
          <w:color w:val="339966"/>
          <w:sz w:val="20"/>
          <w:szCs w:val="20"/>
        </w:rPr>
        <w:t>1)</w:t>
      </w:r>
      <w:r w:rsidRPr="00E51FF1">
        <w:rPr>
          <w:rFonts w:ascii="Arial" w:hAnsi="Arial" w:cs="Arial"/>
          <w:color w:val="800080"/>
          <w:sz w:val="20"/>
          <w:szCs w:val="20"/>
        </w:rPr>
        <w:tab/>
      </w:r>
      <w:r w:rsidRPr="006E7601">
        <w:rPr>
          <w:rFonts w:ascii="Arial" w:hAnsi="Arial" w:cs="Arial"/>
          <w:color w:val="00FFFF"/>
          <w:sz w:val="20"/>
          <w:szCs w:val="20"/>
        </w:rPr>
        <w:t>verstrekte/te verstrekken</w:t>
      </w:r>
      <w:r w:rsidRPr="00E51FF1">
        <w:rPr>
          <w:rFonts w:ascii="Arial" w:hAnsi="Arial" w:cs="Arial"/>
          <w:color w:val="800080"/>
          <w:sz w:val="20"/>
          <w:szCs w:val="20"/>
        </w:rPr>
        <w:t xml:space="preserve"> </w:t>
      </w:r>
      <w:r w:rsidRPr="00E51FF1">
        <w:rPr>
          <w:rFonts w:ascii="Arial" w:hAnsi="Arial" w:cs="Arial"/>
          <w:color w:val="339966"/>
          <w:sz w:val="20"/>
          <w:szCs w:val="20"/>
        </w:rPr>
        <w:t>geldlening</w:t>
      </w:r>
      <w:r w:rsidRPr="00E51FF1">
        <w:rPr>
          <w:rFonts w:ascii="Arial" w:hAnsi="Arial" w:cs="Arial"/>
          <w:color w:val="800080"/>
          <w:sz w:val="20"/>
          <w:szCs w:val="20"/>
        </w:rPr>
        <w:t>en</w:t>
      </w:r>
      <w:r w:rsidRPr="00E51FF1">
        <w:rPr>
          <w:rFonts w:ascii="Arial" w:hAnsi="Arial" w:cs="Arial"/>
          <w:color w:val="33CCCC"/>
          <w:sz w:val="20"/>
          <w:szCs w:val="20"/>
        </w:rPr>
        <w:t xml:space="preserve"> </w:t>
      </w:r>
      <w:r w:rsidRPr="00E51FF1">
        <w:rPr>
          <w:rFonts w:ascii="Arial" w:hAnsi="Arial" w:cs="Arial"/>
          <w:color w:val="800080"/>
          <w:sz w:val="20"/>
          <w:szCs w:val="20"/>
        </w:rPr>
        <w:t xml:space="preserve">respectievelijk </w:t>
      </w:r>
      <w:r w:rsidRPr="00E51FF1">
        <w:rPr>
          <w:rFonts w:ascii="Arial" w:hAnsi="Arial" w:cs="Arial"/>
          <w:color w:val="339966"/>
          <w:sz w:val="20"/>
          <w:szCs w:val="20"/>
        </w:rPr>
        <w:t>groot</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bedrag of bedragen, voluit in letters en tussen haakjes in cijfers</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color w:val="008000"/>
          <w:sz w:val="20"/>
          <w:szCs w:val="20"/>
        </w:rPr>
        <w:t>;</w:t>
      </w:r>
    </w:p>
    <w:p w14:paraId="745CAAE2"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rFonts w:ascii="Arial" w:hAnsi="Arial" w:cs="Arial"/>
          <w:color w:val="800080"/>
          <w:sz w:val="20"/>
          <w:szCs w:val="20"/>
        </w:rPr>
      </w:pPr>
      <w:r w:rsidRPr="00E51FF1">
        <w:rPr>
          <w:rFonts w:ascii="Arial" w:hAnsi="Arial" w:cs="Arial"/>
          <w:color w:val="339966"/>
          <w:sz w:val="20"/>
          <w:szCs w:val="20"/>
        </w:rPr>
        <w:t>2)</w:t>
      </w:r>
      <w:r w:rsidRPr="00E51FF1">
        <w:rPr>
          <w:rFonts w:ascii="Arial" w:hAnsi="Arial" w:cs="Arial"/>
          <w:color w:val="800080"/>
          <w:sz w:val="20"/>
          <w:szCs w:val="20"/>
        </w:rPr>
        <w:tab/>
      </w:r>
      <w:r w:rsidRPr="006E7601">
        <w:rPr>
          <w:rFonts w:ascii="Arial" w:hAnsi="Arial" w:cs="Arial"/>
          <w:color w:val="00FFFF"/>
          <w:sz w:val="20"/>
          <w:szCs w:val="20"/>
        </w:rPr>
        <w:t>verleend</w:t>
      </w:r>
      <w:r w:rsidRPr="00257699">
        <w:rPr>
          <w:rFonts w:ascii="Arial" w:hAnsi="Arial" w:cs="Arial"/>
          <w:color w:val="800080"/>
          <w:sz w:val="20"/>
          <w:szCs w:val="20"/>
        </w:rPr>
        <w:t>e</w:t>
      </w:r>
      <w:r w:rsidRPr="006E7601">
        <w:rPr>
          <w:rFonts w:ascii="Arial" w:hAnsi="Arial" w:cs="Arial"/>
          <w:color w:val="00FFFF"/>
          <w:sz w:val="20"/>
          <w:szCs w:val="20"/>
        </w:rPr>
        <w:t>/te verlenen</w:t>
      </w:r>
      <w:r w:rsidRPr="00E51FF1">
        <w:rPr>
          <w:rFonts w:ascii="Arial" w:hAnsi="Arial" w:cs="Arial"/>
          <w:color w:val="800080"/>
          <w:sz w:val="20"/>
          <w:szCs w:val="20"/>
        </w:rPr>
        <w:t xml:space="preserve"> </w:t>
      </w:r>
      <w:r w:rsidRPr="00E51FF1">
        <w:rPr>
          <w:rFonts w:ascii="Arial" w:hAnsi="Arial" w:cs="Arial"/>
          <w:color w:val="339966"/>
          <w:sz w:val="20"/>
          <w:szCs w:val="20"/>
        </w:rPr>
        <w:t>krediet</w:t>
      </w:r>
      <w:r w:rsidRPr="00E51FF1">
        <w:rPr>
          <w:rFonts w:ascii="Arial" w:hAnsi="Arial" w:cs="Arial"/>
          <w:color w:val="800080"/>
          <w:sz w:val="20"/>
          <w:szCs w:val="20"/>
        </w:rPr>
        <w:t>en</w:t>
      </w:r>
      <w:r w:rsidRPr="00E51FF1">
        <w:rPr>
          <w:rFonts w:ascii="Arial" w:hAnsi="Arial" w:cs="Arial"/>
          <w:color w:val="33CCCC"/>
          <w:sz w:val="20"/>
          <w:szCs w:val="20"/>
        </w:rPr>
        <w:t xml:space="preserve"> </w:t>
      </w:r>
      <w:r w:rsidRPr="00E51FF1">
        <w:rPr>
          <w:rFonts w:ascii="Arial" w:hAnsi="Arial" w:cs="Arial"/>
          <w:color w:val="800080"/>
          <w:sz w:val="20"/>
          <w:szCs w:val="20"/>
        </w:rPr>
        <w:t xml:space="preserve">respectievelijk </w:t>
      </w:r>
      <w:r w:rsidRPr="00E51FF1">
        <w:rPr>
          <w:rFonts w:ascii="Arial" w:hAnsi="Arial" w:cs="Arial"/>
          <w:color w:val="339966"/>
          <w:sz w:val="20"/>
          <w:szCs w:val="20"/>
        </w:rPr>
        <w:t>groot</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bedrag of bedragen, voluit in letters en tussen haakjes in cijfers</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6E7601">
        <w:rPr>
          <w:rFonts w:ascii="Arial" w:hAnsi="Arial" w:cs="Arial"/>
          <w:color w:val="800080"/>
          <w:sz w:val="20"/>
          <w:szCs w:val="20"/>
        </w:rPr>
        <w:t>;</w:t>
      </w:r>
    </w:p>
    <w:p w14:paraId="2214A1E1"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rFonts w:ascii="Arial" w:hAnsi="Arial" w:cs="Arial"/>
          <w:i/>
          <w:color w:val="800080"/>
          <w:sz w:val="20"/>
          <w:szCs w:val="20"/>
        </w:rPr>
      </w:pPr>
      <w:r w:rsidRPr="00E51FF1">
        <w:rPr>
          <w:rFonts w:ascii="Arial" w:hAnsi="Arial" w:cs="Arial"/>
          <w:color w:val="339966"/>
          <w:sz w:val="20"/>
          <w:szCs w:val="20"/>
        </w:rPr>
        <w:t>3)</w:t>
      </w:r>
      <w:r w:rsidRPr="00E51FF1">
        <w:rPr>
          <w:rFonts w:ascii="Arial" w:hAnsi="Arial" w:cs="Arial"/>
          <w:color w:val="800080"/>
          <w:sz w:val="20"/>
          <w:szCs w:val="20"/>
        </w:rPr>
        <w:tab/>
      </w:r>
      <w:r w:rsidRPr="006E7601">
        <w:rPr>
          <w:rFonts w:ascii="Arial" w:hAnsi="Arial" w:cs="Arial"/>
          <w:color w:val="00FFFF"/>
          <w:sz w:val="20"/>
          <w:szCs w:val="20"/>
        </w:rPr>
        <w:t>gestelde/te stellen</w:t>
      </w:r>
      <w:r w:rsidRPr="00E51FF1">
        <w:rPr>
          <w:rFonts w:ascii="Arial" w:hAnsi="Arial" w:cs="Arial"/>
          <w:color w:val="800080"/>
          <w:sz w:val="20"/>
          <w:szCs w:val="20"/>
        </w:rPr>
        <w:t xml:space="preserve"> </w:t>
      </w:r>
      <w:r w:rsidRPr="00E51FF1">
        <w:rPr>
          <w:rFonts w:ascii="Arial" w:hAnsi="Arial" w:cs="Arial"/>
          <w:color w:val="339966"/>
          <w:sz w:val="20"/>
          <w:szCs w:val="20"/>
        </w:rPr>
        <w:t>borgtocht</w:t>
      </w:r>
      <w:r w:rsidRPr="00E51FF1">
        <w:rPr>
          <w:rFonts w:ascii="Arial" w:hAnsi="Arial" w:cs="Arial"/>
          <w:color w:val="800080"/>
          <w:sz w:val="20"/>
          <w:szCs w:val="20"/>
        </w:rPr>
        <w:t xml:space="preserve">en </w:t>
      </w:r>
      <w:r w:rsidRPr="00E51FF1">
        <w:rPr>
          <w:rFonts w:ascii="Arial" w:hAnsi="Arial" w:cs="Arial"/>
          <w:color w:val="339966"/>
          <w:sz w:val="20"/>
          <w:szCs w:val="20"/>
        </w:rPr>
        <w:t>voor</w:t>
      </w:r>
      <w:r w:rsidRPr="00E51FF1">
        <w:rPr>
          <w:rFonts w:ascii="Arial" w:hAnsi="Arial" w:cs="Arial"/>
          <w:color w:val="800080"/>
          <w:sz w:val="20"/>
          <w:szCs w:val="20"/>
        </w:rPr>
        <w:t xml:space="preserve"> </w:t>
      </w:r>
      <w:r w:rsidRPr="00E51FF1">
        <w:rPr>
          <w:rFonts w:ascii="Arial" w:hAnsi="Arial" w:cs="Arial"/>
          <w:color w:val="339966"/>
          <w:sz w:val="20"/>
          <w:szCs w:val="20"/>
          <w:highlight w:val="yellow"/>
        </w:rPr>
        <w:t>TEKSTBLOK NATUURLIJK PERSOON</w:t>
      </w:r>
      <w:r w:rsidRPr="00E51FF1">
        <w:rPr>
          <w:rFonts w:ascii="Arial" w:hAnsi="Arial" w:cs="Arial"/>
          <w:sz w:val="20"/>
          <w:szCs w:val="20"/>
        </w:rPr>
        <w:t xml:space="preserve"> </w:t>
      </w:r>
      <w:r w:rsidRPr="00E51FF1">
        <w:rPr>
          <w:rFonts w:ascii="Arial" w:hAnsi="Arial" w:cs="Arial"/>
          <w:color w:val="008000"/>
          <w:sz w:val="20"/>
          <w:szCs w:val="20"/>
        </w:rPr>
        <w:t>wonende te</w:t>
      </w:r>
      <w:r w:rsidRPr="00E51FF1">
        <w:rPr>
          <w:rFonts w:ascii="Arial" w:hAnsi="Arial" w:cs="Arial"/>
          <w:sz w:val="20"/>
          <w:szCs w:val="20"/>
        </w:rPr>
        <w:t xml:space="preserve"> </w:t>
      </w:r>
      <w:r w:rsidRPr="00E51FF1">
        <w:rPr>
          <w:rFonts w:ascii="Arial" w:hAnsi="Arial" w:cs="Arial"/>
          <w:color w:val="008000"/>
          <w:sz w:val="20"/>
          <w:szCs w:val="20"/>
          <w:highlight w:val="yellow"/>
        </w:rPr>
        <w:t>TEKSTBLOK WOONADRES</w:t>
      </w:r>
      <w:r w:rsidRPr="00E51FF1">
        <w:rPr>
          <w:rFonts w:ascii="Arial" w:hAnsi="Arial" w:cs="Arial"/>
          <w:color w:val="008000"/>
          <w:sz w:val="20"/>
          <w:szCs w:val="20"/>
        </w:rPr>
        <w:t>.</w:t>
      </w:r>
    </w:p>
    <w:p w14:paraId="0C92FF4C"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rFonts w:ascii="Arial" w:hAnsi="Arial" w:cs="Arial"/>
          <w:sz w:val="20"/>
          <w:szCs w:val="20"/>
          <w:u w:val="single"/>
        </w:rPr>
      </w:pPr>
      <w:r w:rsidRPr="00E51FF1">
        <w:rPr>
          <w:rFonts w:ascii="Arial" w:hAnsi="Arial" w:cs="Arial"/>
          <w:sz w:val="20"/>
          <w:szCs w:val="20"/>
          <w:u w:val="single"/>
        </w:rPr>
        <w:t>Einde vaste hypotheek, niet zijnde teboekgesteld schip</w:t>
      </w:r>
    </w:p>
    <w:p w14:paraId="7E58AFD1"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20"/>
          <w:szCs w:val="20"/>
        </w:rPr>
      </w:pPr>
    </w:p>
    <w:p w14:paraId="2B5DE162"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szCs w:val="20"/>
          <w:u w:val="single"/>
        </w:rPr>
      </w:pPr>
      <w:r w:rsidRPr="00E51FF1">
        <w:rPr>
          <w:rFonts w:ascii="Arial" w:hAnsi="Arial" w:cs="Arial"/>
          <w:sz w:val="20"/>
          <w:szCs w:val="20"/>
          <w:u w:val="single"/>
        </w:rPr>
        <w:t>Vaste hypotheek teboekgesteld binnenschip</w:t>
      </w:r>
    </w:p>
    <w:p w14:paraId="4B9C3B33"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800080"/>
          <w:sz w:val="20"/>
          <w:szCs w:val="20"/>
        </w:rPr>
      </w:pPr>
      <w:r w:rsidRPr="00AA6EB2">
        <w:rPr>
          <w:rFonts w:ascii="Arial" w:hAnsi="Arial" w:cs="Arial"/>
          <w:color w:val="800080"/>
          <w:sz w:val="20"/>
          <w:szCs w:val="20"/>
        </w:rPr>
        <w:t>de onderhandse akte(n)</w:t>
      </w:r>
      <w:r w:rsidRPr="00E51FF1">
        <w:rPr>
          <w:rFonts w:ascii="Arial" w:hAnsi="Arial" w:cs="Arial"/>
          <w:color w:val="FF0000"/>
          <w:sz w:val="20"/>
          <w:szCs w:val="20"/>
        </w:rPr>
        <w:t xml:space="preserve"> </w:t>
      </w:r>
      <w:r w:rsidRPr="00AA6EB2">
        <w:rPr>
          <w:rFonts w:ascii="Arial" w:hAnsi="Arial" w:cs="Arial"/>
          <w:color w:val="3366FF"/>
          <w:sz w:val="20"/>
          <w:szCs w:val="20"/>
        </w:rPr>
        <w:t>respectievelijk</w:t>
      </w:r>
      <w:r w:rsidRPr="00E51FF1">
        <w:rPr>
          <w:rFonts w:ascii="Arial" w:hAnsi="Arial" w:cs="Arial"/>
          <w:color w:val="339966"/>
          <w:sz w:val="20"/>
          <w:szCs w:val="20"/>
        </w:rPr>
        <w:t xml:space="preserve"> </w:t>
      </w:r>
      <w:r w:rsidRPr="00AA6EB2">
        <w:rPr>
          <w:rFonts w:ascii="Arial" w:hAnsi="Arial" w:cs="Arial"/>
          <w:color w:val="800080"/>
          <w:sz w:val="20"/>
          <w:szCs w:val="20"/>
        </w:rPr>
        <w:t>gedateerd:</w:t>
      </w:r>
      <w:r w:rsidRPr="00E51FF1">
        <w:rPr>
          <w:rFonts w:ascii="Arial" w:hAnsi="Arial" w:cs="Arial"/>
          <w:color w:val="FF000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AA6EB2">
        <w:rPr>
          <w:rFonts w:ascii="Arial" w:hAnsi="Arial" w:cs="Arial"/>
          <w:color w:val="3366FF"/>
          <w:sz w:val="20"/>
          <w:szCs w:val="20"/>
        </w:rPr>
        <w:t>,</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 xml:space="preserve"> </w:t>
      </w:r>
      <w:r w:rsidRPr="00AA6EB2">
        <w:rPr>
          <w:rFonts w:ascii="Arial" w:hAnsi="Arial" w:cs="Arial"/>
          <w:color w:val="3366FF"/>
          <w:sz w:val="20"/>
          <w:szCs w:val="20"/>
        </w:rPr>
        <w:t>en</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color w:val="800080"/>
          <w:sz w:val="20"/>
          <w:szCs w:val="20"/>
        </w:rPr>
        <w:t xml:space="preserve"> </w:t>
      </w:r>
      <w:r w:rsidRPr="00AA6EB2">
        <w:rPr>
          <w:rFonts w:ascii="Arial" w:hAnsi="Arial" w:cs="Arial"/>
          <w:color w:val="3366FF"/>
          <w:sz w:val="20"/>
          <w:szCs w:val="20"/>
        </w:rPr>
        <w:t>/</w:t>
      </w:r>
    </w:p>
    <w:p w14:paraId="4398021F"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szCs w:val="20"/>
        </w:rPr>
      </w:pPr>
      <w:r w:rsidRPr="00AA6EB2">
        <w:rPr>
          <w:rFonts w:ascii="Arial" w:hAnsi="Arial" w:cs="Arial"/>
          <w:color w:val="3366FF"/>
          <w:sz w:val="20"/>
          <w:szCs w:val="20"/>
        </w:rPr>
        <w:t xml:space="preserve">het/de </w:t>
      </w:r>
      <w:r w:rsidRPr="00AA6EB2">
        <w:rPr>
          <w:rFonts w:ascii="Arial" w:hAnsi="Arial" w:cs="Arial"/>
          <w:color w:val="800080"/>
          <w:sz w:val="20"/>
          <w:szCs w:val="20"/>
        </w:rPr>
        <w:t>financieringsvoorstel</w:t>
      </w:r>
      <w:r w:rsidRPr="00AA6EB2">
        <w:rPr>
          <w:rFonts w:ascii="Arial" w:hAnsi="Arial" w:cs="Arial"/>
          <w:color w:val="3366FF"/>
          <w:sz w:val="20"/>
          <w:szCs w:val="20"/>
        </w:rPr>
        <w:t>len respectievelijk</w:t>
      </w:r>
      <w:r w:rsidRPr="00E51FF1">
        <w:rPr>
          <w:rFonts w:ascii="Arial" w:hAnsi="Arial" w:cs="Arial"/>
          <w:color w:val="FF0000"/>
          <w:sz w:val="20"/>
          <w:szCs w:val="20"/>
        </w:rPr>
        <w:t xml:space="preserve"> </w:t>
      </w:r>
      <w:r w:rsidRPr="00AA6EB2">
        <w:rPr>
          <w:rFonts w:ascii="Arial" w:hAnsi="Arial" w:cs="Arial"/>
          <w:color w:val="800080"/>
          <w:sz w:val="20"/>
          <w:szCs w:val="20"/>
        </w:rPr>
        <w:t>gedateerd</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AA6EB2">
        <w:rPr>
          <w:rFonts w:ascii="Arial" w:hAnsi="Arial" w:cs="Arial"/>
          <w:color w:val="3366FF"/>
          <w:sz w:val="20"/>
          <w:szCs w:val="20"/>
        </w:rPr>
        <w:t>,</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 xml:space="preserve"> </w:t>
      </w:r>
      <w:r w:rsidRPr="00AA6EB2">
        <w:rPr>
          <w:rFonts w:ascii="Arial" w:hAnsi="Arial" w:cs="Arial"/>
          <w:color w:val="3366FF"/>
          <w:sz w:val="20"/>
          <w:szCs w:val="20"/>
        </w:rPr>
        <w:t>en</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color w:val="800080"/>
          <w:sz w:val="20"/>
          <w:szCs w:val="20"/>
        </w:rPr>
        <w:t xml:space="preserve"> </w:t>
      </w:r>
      <w:r w:rsidRPr="00AA6EB2">
        <w:rPr>
          <w:rFonts w:ascii="Arial" w:hAnsi="Arial" w:cs="Arial"/>
          <w:color w:val="800080"/>
          <w:sz w:val="20"/>
          <w:szCs w:val="20"/>
        </w:rPr>
        <w:t>en</w:t>
      </w:r>
      <w:r w:rsidRPr="00E51FF1">
        <w:rPr>
          <w:rFonts w:ascii="Arial" w:hAnsi="Arial" w:cs="Arial"/>
          <w:color w:val="800080"/>
          <w:sz w:val="20"/>
          <w:szCs w:val="20"/>
        </w:rPr>
        <w:t xml:space="preserve"> </w:t>
      </w:r>
      <w:r w:rsidRPr="00AA6EB2">
        <w:rPr>
          <w:rFonts w:ascii="Arial" w:hAnsi="Arial" w:cs="Arial"/>
          <w:color w:val="3366FF"/>
          <w:sz w:val="20"/>
          <w:szCs w:val="20"/>
        </w:rPr>
        <w:t>respectievelijk</w:t>
      </w:r>
      <w:r w:rsidRPr="00E51FF1">
        <w:rPr>
          <w:rFonts w:ascii="Arial" w:hAnsi="Arial" w:cs="Arial"/>
          <w:color w:val="800080"/>
          <w:sz w:val="20"/>
          <w:szCs w:val="20"/>
        </w:rPr>
        <w:t xml:space="preserve"> </w:t>
      </w:r>
      <w:r w:rsidRPr="00AA6EB2">
        <w:rPr>
          <w:rFonts w:ascii="Arial" w:hAnsi="Arial" w:cs="Arial"/>
          <w:color w:val="800080"/>
          <w:sz w:val="20"/>
          <w:szCs w:val="20"/>
        </w:rPr>
        <w:t>geaccepteerd op</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AA6EB2">
        <w:rPr>
          <w:rFonts w:ascii="Arial" w:hAnsi="Arial" w:cs="Arial"/>
          <w:color w:val="3366FF"/>
          <w:sz w:val="20"/>
          <w:szCs w:val="20"/>
        </w:rPr>
        <w:t>,</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 xml:space="preserve"> </w:t>
      </w:r>
      <w:r w:rsidRPr="00AA6EB2">
        <w:rPr>
          <w:rFonts w:ascii="Arial" w:hAnsi="Arial" w:cs="Arial"/>
          <w:color w:val="3366FF"/>
          <w:sz w:val="20"/>
          <w:szCs w:val="20"/>
        </w:rPr>
        <w:t>en</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p>
    <w:p w14:paraId="39963CFF" w14:textId="77777777" w:rsidR="003A20A9" w:rsidRPr="00E51FF1" w:rsidRDefault="003A20A9" w:rsidP="00B42CA0">
      <w:pPr>
        <w:tabs>
          <w:tab w:val="left" w:pos="-284"/>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rFonts w:ascii="Arial" w:hAnsi="Arial" w:cs="Arial"/>
          <w:sz w:val="20"/>
          <w:szCs w:val="20"/>
        </w:rPr>
      </w:pPr>
      <w:r w:rsidRPr="00E51FF1">
        <w:rPr>
          <w:rFonts w:ascii="Arial" w:hAnsi="Arial" w:cs="Arial"/>
          <w:color w:val="008000"/>
          <w:sz w:val="20"/>
          <w:szCs w:val="20"/>
        </w:rPr>
        <w:t>1)</w:t>
      </w:r>
      <w:r w:rsidRPr="00E51FF1">
        <w:rPr>
          <w:rFonts w:ascii="Arial" w:hAnsi="Arial" w:cs="Arial"/>
          <w:color w:val="800080"/>
          <w:sz w:val="20"/>
          <w:szCs w:val="20"/>
        </w:rPr>
        <w:tab/>
      </w:r>
      <w:r w:rsidRPr="006E7601">
        <w:rPr>
          <w:rFonts w:ascii="Arial" w:hAnsi="Arial" w:cs="Arial"/>
          <w:color w:val="00FFFF"/>
          <w:sz w:val="20"/>
          <w:szCs w:val="20"/>
        </w:rPr>
        <w:t>verstrekte/te verstrekken</w:t>
      </w:r>
      <w:r w:rsidRPr="00E51FF1">
        <w:rPr>
          <w:rFonts w:ascii="Arial" w:hAnsi="Arial" w:cs="Arial"/>
          <w:color w:val="800080"/>
          <w:sz w:val="20"/>
          <w:szCs w:val="20"/>
        </w:rPr>
        <w:t xml:space="preserve"> </w:t>
      </w:r>
      <w:r w:rsidRPr="00E51FF1">
        <w:rPr>
          <w:rFonts w:ascii="Arial" w:hAnsi="Arial" w:cs="Arial"/>
          <w:color w:val="339966"/>
          <w:sz w:val="20"/>
          <w:szCs w:val="20"/>
        </w:rPr>
        <w:t>geldlening</w:t>
      </w:r>
      <w:r w:rsidRPr="00E51FF1">
        <w:rPr>
          <w:rFonts w:ascii="Arial" w:hAnsi="Arial" w:cs="Arial"/>
          <w:color w:val="800080"/>
          <w:sz w:val="20"/>
          <w:szCs w:val="20"/>
        </w:rPr>
        <w:t xml:space="preserve">en respectievelijk </w:t>
      </w:r>
      <w:r w:rsidRPr="00E51FF1">
        <w:rPr>
          <w:rFonts w:ascii="Arial" w:hAnsi="Arial" w:cs="Arial"/>
          <w:color w:val="339966"/>
          <w:sz w:val="20"/>
          <w:szCs w:val="20"/>
        </w:rPr>
        <w:t>groot</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bedrag of bedragen, voluit in letters en tussen haakjes in cijfers</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color w:val="800080"/>
          <w:sz w:val="20"/>
          <w:szCs w:val="20"/>
        </w:rPr>
        <w:t xml:space="preserve">. </w:t>
      </w:r>
      <w:r w:rsidRPr="00E51FF1">
        <w:rPr>
          <w:rFonts w:ascii="Arial" w:hAnsi="Arial" w:cs="Arial"/>
          <w:color w:val="339966"/>
          <w:sz w:val="20"/>
          <w:szCs w:val="20"/>
        </w:rPr>
        <w:t>Behoudens wijziging</w:t>
      </w:r>
      <w:r w:rsidRPr="00E51FF1">
        <w:rPr>
          <w:rFonts w:ascii="Arial" w:hAnsi="Arial" w:cs="Arial"/>
          <w:color w:val="800080"/>
          <w:sz w:val="20"/>
          <w:szCs w:val="20"/>
        </w:rPr>
        <w:t xml:space="preserve"> </w:t>
      </w:r>
      <w:r w:rsidRPr="006E7601">
        <w:rPr>
          <w:rFonts w:ascii="Arial" w:hAnsi="Arial" w:cs="Arial"/>
          <w:color w:val="00FFFF"/>
          <w:sz w:val="20"/>
          <w:szCs w:val="20"/>
        </w:rPr>
        <w:t>bedraagt/bedragen</w:t>
      </w:r>
      <w:r w:rsidRPr="00E51FF1">
        <w:rPr>
          <w:rFonts w:ascii="Arial" w:hAnsi="Arial" w:cs="Arial"/>
          <w:color w:val="800080"/>
          <w:sz w:val="20"/>
          <w:szCs w:val="20"/>
        </w:rPr>
        <w:t xml:space="preserve"> </w:t>
      </w:r>
      <w:r w:rsidRPr="00E51FF1">
        <w:rPr>
          <w:rFonts w:ascii="Arial" w:hAnsi="Arial" w:cs="Arial"/>
          <w:color w:val="339966"/>
          <w:sz w:val="20"/>
          <w:szCs w:val="20"/>
        </w:rPr>
        <w:t>de bedongen</w:t>
      </w:r>
      <w:r w:rsidRPr="00E51FF1">
        <w:rPr>
          <w:rFonts w:ascii="Arial" w:hAnsi="Arial" w:cs="Arial"/>
          <w:color w:val="800080"/>
          <w:sz w:val="20"/>
          <w:szCs w:val="20"/>
        </w:rPr>
        <w:t xml:space="preserve"> </w:t>
      </w:r>
      <w:r w:rsidRPr="00E51FF1">
        <w:rPr>
          <w:rFonts w:ascii="Arial" w:hAnsi="Arial" w:cs="Arial"/>
          <w:color w:val="339966"/>
          <w:sz w:val="20"/>
          <w:szCs w:val="20"/>
        </w:rPr>
        <w:t>rente</w:t>
      </w:r>
      <w:r w:rsidRPr="00E51FF1">
        <w:rPr>
          <w:rFonts w:ascii="Arial" w:hAnsi="Arial" w:cs="Arial"/>
          <w:color w:val="800080"/>
          <w:sz w:val="20"/>
          <w:szCs w:val="20"/>
        </w:rPr>
        <w:t xml:space="preserve">n </w:t>
      </w:r>
      <w:r w:rsidRPr="00E51FF1">
        <w:rPr>
          <w:rFonts w:ascii="Arial" w:hAnsi="Arial" w:cs="Arial"/>
          <w:color w:val="339966"/>
          <w:sz w:val="20"/>
          <w:szCs w:val="20"/>
        </w:rPr>
        <w:t>voor deze geldlening</w:t>
      </w:r>
      <w:r w:rsidRPr="00E51FF1">
        <w:rPr>
          <w:rFonts w:ascii="Arial" w:hAnsi="Arial" w:cs="Arial"/>
          <w:color w:val="800080"/>
          <w:sz w:val="20"/>
          <w:szCs w:val="20"/>
        </w:rPr>
        <w:t xml:space="preserve">en respectievelijk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getal voluit in letters</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color w:val="800080"/>
          <w:sz w:val="20"/>
          <w:szCs w:val="20"/>
        </w:rPr>
        <w:t xml:space="preserve"> </w:t>
      </w:r>
      <w:r w:rsidRPr="00E51FF1">
        <w:rPr>
          <w:rFonts w:ascii="Arial" w:hAnsi="Arial" w:cs="Arial"/>
          <w:color w:val="339966"/>
          <w:sz w:val="20"/>
          <w:szCs w:val="20"/>
        </w:rPr>
        <w:t>procent</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tussen haakjes in cijfers</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color w:val="800080"/>
          <w:sz w:val="20"/>
          <w:szCs w:val="20"/>
        </w:rPr>
        <w:t>,</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getal voluit in letters</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color w:val="800080"/>
          <w:sz w:val="20"/>
          <w:szCs w:val="20"/>
        </w:rPr>
        <w:t xml:space="preserve"> </w:t>
      </w:r>
      <w:r w:rsidRPr="00E51FF1">
        <w:rPr>
          <w:rFonts w:ascii="Arial" w:hAnsi="Arial" w:cs="Arial"/>
          <w:color w:val="339966"/>
          <w:sz w:val="20"/>
          <w:szCs w:val="20"/>
        </w:rPr>
        <w:t>procent</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tussen haakjes in cijfers</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color w:val="800080"/>
          <w:sz w:val="20"/>
          <w:szCs w:val="20"/>
        </w:rPr>
        <w:t xml:space="preserve"> en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getal voluit in letters</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color w:val="800080"/>
          <w:sz w:val="20"/>
          <w:szCs w:val="20"/>
        </w:rPr>
        <w:t xml:space="preserve"> </w:t>
      </w:r>
      <w:r w:rsidRPr="00E51FF1">
        <w:rPr>
          <w:rFonts w:ascii="Arial" w:hAnsi="Arial" w:cs="Arial"/>
          <w:color w:val="339966"/>
          <w:sz w:val="20"/>
          <w:szCs w:val="20"/>
        </w:rPr>
        <w:t>procent</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tussen haakjes in cijfers</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color w:val="339966"/>
          <w:sz w:val="20"/>
          <w:szCs w:val="20"/>
        </w:rPr>
        <w:t>per jaar, vervallende</w:t>
      </w:r>
      <w:r w:rsidRPr="00E51FF1">
        <w:rPr>
          <w:rFonts w:ascii="Arial" w:hAnsi="Arial" w:cs="Arial"/>
          <w:color w:val="800080"/>
          <w:sz w:val="20"/>
          <w:szCs w:val="20"/>
        </w:rPr>
        <w:t xml:space="preserve"> </w:t>
      </w:r>
      <w:r w:rsidRPr="00E51FF1">
        <w:rPr>
          <w:rFonts w:ascii="Arial" w:hAnsi="Arial" w:cs="Arial"/>
          <w:color w:val="800080"/>
          <w:sz w:val="20"/>
          <w:szCs w:val="20"/>
        </w:rPr>
        <w:lastRenderedPageBreak/>
        <w:t xml:space="preserve">respectievelijk </w:t>
      </w:r>
      <w:r w:rsidRPr="00E51FF1">
        <w:rPr>
          <w:rFonts w:ascii="Arial" w:hAnsi="Arial" w:cs="Arial"/>
          <w:color w:val="339966"/>
          <w:sz w:val="20"/>
          <w:szCs w:val="20"/>
        </w:rPr>
        <w:t>op</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color w:val="800080"/>
          <w:sz w:val="20"/>
          <w:szCs w:val="20"/>
        </w:rPr>
        <w:t>,</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 xml:space="preserve"> </w:t>
      </w:r>
      <w:r w:rsidRPr="00E51FF1">
        <w:rPr>
          <w:rFonts w:ascii="Arial" w:hAnsi="Arial" w:cs="Arial"/>
          <w:color w:val="800080"/>
          <w:sz w:val="20"/>
          <w:szCs w:val="20"/>
        </w:rPr>
        <w:t>en</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00911518" w:rsidRPr="00E51FF1">
        <w:rPr>
          <w:rFonts w:ascii="Arial" w:hAnsi="Arial" w:cs="Arial"/>
          <w:sz w:val="20"/>
          <w:szCs w:val="20"/>
        </w:rPr>
        <w:fldChar w:fldCharType="begin"/>
      </w:r>
      <w:r w:rsidR="00911518" w:rsidRPr="00E51FF1">
        <w:rPr>
          <w:rFonts w:ascii="Arial" w:hAnsi="Arial" w:cs="Arial"/>
          <w:sz w:val="20"/>
          <w:szCs w:val="20"/>
        </w:rPr>
        <w:instrText>MacroButton Nomacro §</w:instrText>
      </w:r>
      <w:r w:rsidR="00911518" w:rsidRPr="00E51FF1">
        <w:rPr>
          <w:rFonts w:ascii="Arial" w:hAnsi="Arial" w:cs="Arial"/>
          <w:sz w:val="20"/>
          <w:szCs w:val="20"/>
        </w:rPr>
        <w:fldChar w:fldCharType="end"/>
      </w:r>
      <w:r w:rsidRPr="00E51FF1">
        <w:rPr>
          <w:rFonts w:ascii="Arial" w:hAnsi="Arial" w:cs="Arial"/>
          <w:sz w:val="20"/>
          <w:szCs w:val="20"/>
        </w:rPr>
        <w:t xml:space="preserve"> </w:t>
      </w:r>
      <w:r w:rsidRPr="00E51FF1">
        <w:rPr>
          <w:rFonts w:ascii="Arial" w:hAnsi="Arial" w:cs="Arial"/>
          <w:color w:val="339966"/>
          <w:sz w:val="20"/>
          <w:szCs w:val="20"/>
        </w:rPr>
        <w:t>van elk jaar, voor het eerst op</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color w:val="800080"/>
          <w:sz w:val="20"/>
          <w:szCs w:val="20"/>
        </w:rPr>
        <w:t>,</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 xml:space="preserve"> </w:t>
      </w:r>
      <w:r w:rsidRPr="00E51FF1">
        <w:rPr>
          <w:rFonts w:ascii="Arial" w:hAnsi="Arial" w:cs="Arial"/>
          <w:color w:val="800080"/>
          <w:sz w:val="20"/>
          <w:szCs w:val="20"/>
        </w:rPr>
        <w:t>en</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00911518" w:rsidRPr="00E51FF1">
        <w:rPr>
          <w:rFonts w:ascii="Arial" w:hAnsi="Arial" w:cs="Arial"/>
          <w:sz w:val="20"/>
          <w:szCs w:val="20"/>
        </w:rPr>
        <w:fldChar w:fldCharType="begin"/>
      </w:r>
      <w:r w:rsidR="00911518" w:rsidRPr="00E51FF1">
        <w:rPr>
          <w:rFonts w:ascii="Arial" w:hAnsi="Arial" w:cs="Arial"/>
          <w:sz w:val="20"/>
          <w:szCs w:val="20"/>
        </w:rPr>
        <w:instrText>MacroButton Nomacro §</w:instrText>
      </w:r>
      <w:r w:rsidR="00911518" w:rsidRPr="00E51FF1">
        <w:rPr>
          <w:rFonts w:ascii="Arial" w:hAnsi="Arial" w:cs="Arial"/>
          <w:sz w:val="20"/>
          <w:szCs w:val="20"/>
        </w:rPr>
        <w:fldChar w:fldCharType="end"/>
      </w:r>
      <w:r w:rsidRPr="00E51FF1">
        <w:rPr>
          <w:rFonts w:ascii="Arial" w:hAnsi="Arial" w:cs="Arial"/>
          <w:color w:val="008000"/>
          <w:sz w:val="20"/>
          <w:szCs w:val="20"/>
        </w:rPr>
        <w:t>;</w:t>
      </w:r>
    </w:p>
    <w:p w14:paraId="53AEE564" w14:textId="77777777" w:rsidR="003A20A9" w:rsidRPr="00E51FF1" w:rsidRDefault="003A20A9" w:rsidP="00B42CA0">
      <w:pPr>
        <w:tabs>
          <w:tab w:val="left" w:pos="-284"/>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rFonts w:ascii="Arial" w:hAnsi="Arial" w:cs="Arial"/>
          <w:color w:val="800080"/>
          <w:sz w:val="20"/>
          <w:szCs w:val="20"/>
        </w:rPr>
      </w:pPr>
      <w:r w:rsidRPr="00E51FF1">
        <w:rPr>
          <w:rFonts w:ascii="Arial" w:hAnsi="Arial" w:cs="Arial"/>
          <w:color w:val="008000"/>
          <w:sz w:val="20"/>
          <w:szCs w:val="20"/>
        </w:rPr>
        <w:t>2)</w:t>
      </w:r>
      <w:r w:rsidRPr="00E51FF1">
        <w:rPr>
          <w:rFonts w:ascii="Arial" w:hAnsi="Arial" w:cs="Arial"/>
          <w:color w:val="800080"/>
          <w:sz w:val="20"/>
          <w:szCs w:val="20"/>
        </w:rPr>
        <w:tab/>
      </w:r>
      <w:r w:rsidRPr="006E7601">
        <w:rPr>
          <w:rFonts w:ascii="Arial" w:hAnsi="Arial" w:cs="Arial"/>
          <w:color w:val="00FFFF"/>
          <w:sz w:val="20"/>
          <w:szCs w:val="20"/>
        </w:rPr>
        <w:t>verleend</w:t>
      </w:r>
      <w:r w:rsidRPr="00257699">
        <w:rPr>
          <w:rFonts w:ascii="Arial" w:hAnsi="Arial" w:cs="Arial"/>
          <w:color w:val="800080"/>
          <w:sz w:val="20"/>
          <w:szCs w:val="20"/>
        </w:rPr>
        <w:t>e</w:t>
      </w:r>
      <w:r w:rsidRPr="006E7601">
        <w:rPr>
          <w:rFonts w:ascii="Arial" w:hAnsi="Arial" w:cs="Arial"/>
          <w:color w:val="00FFFF"/>
          <w:sz w:val="20"/>
          <w:szCs w:val="20"/>
        </w:rPr>
        <w:t>/te verlenen</w:t>
      </w:r>
      <w:r w:rsidRPr="00E51FF1">
        <w:rPr>
          <w:rFonts w:ascii="Arial" w:hAnsi="Arial" w:cs="Arial"/>
          <w:color w:val="33CCCC"/>
          <w:sz w:val="20"/>
          <w:szCs w:val="20"/>
        </w:rPr>
        <w:t xml:space="preserve"> </w:t>
      </w:r>
      <w:r w:rsidRPr="00E51FF1">
        <w:rPr>
          <w:rFonts w:ascii="Arial" w:hAnsi="Arial" w:cs="Arial"/>
          <w:color w:val="339966"/>
          <w:sz w:val="20"/>
          <w:szCs w:val="20"/>
        </w:rPr>
        <w:t>krediet</w:t>
      </w:r>
      <w:r w:rsidRPr="00E51FF1">
        <w:rPr>
          <w:rFonts w:ascii="Arial" w:hAnsi="Arial" w:cs="Arial"/>
          <w:color w:val="800080"/>
          <w:sz w:val="20"/>
          <w:szCs w:val="20"/>
        </w:rPr>
        <w:t xml:space="preserve">en respectievelijk </w:t>
      </w:r>
      <w:r w:rsidRPr="00E51FF1">
        <w:rPr>
          <w:rFonts w:ascii="Arial" w:hAnsi="Arial" w:cs="Arial"/>
          <w:color w:val="339966"/>
          <w:sz w:val="20"/>
          <w:szCs w:val="20"/>
        </w:rPr>
        <w:t>groot</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bedrag of bedragen, voluit in letters en tussen haakjes in cijfers</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color w:val="800080"/>
          <w:sz w:val="20"/>
          <w:szCs w:val="20"/>
        </w:rPr>
        <w:t xml:space="preserve">. </w:t>
      </w:r>
      <w:r w:rsidRPr="00E51FF1">
        <w:rPr>
          <w:rFonts w:ascii="Arial" w:hAnsi="Arial" w:cs="Arial"/>
          <w:color w:val="339966"/>
          <w:sz w:val="20"/>
          <w:szCs w:val="20"/>
        </w:rPr>
        <w:t>Behoudens wijziging</w:t>
      </w:r>
      <w:r w:rsidRPr="00E51FF1">
        <w:rPr>
          <w:rFonts w:ascii="Arial" w:hAnsi="Arial" w:cs="Arial"/>
          <w:color w:val="800080"/>
          <w:sz w:val="20"/>
          <w:szCs w:val="20"/>
        </w:rPr>
        <w:t xml:space="preserve"> </w:t>
      </w:r>
      <w:r w:rsidRPr="006E7601">
        <w:rPr>
          <w:rFonts w:ascii="Arial" w:hAnsi="Arial" w:cs="Arial"/>
          <w:color w:val="00FFFF"/>
          <w:sz w:val="20"/>
          <w:szCs w:val="20"/>
        </w:rPr>
        <w:t>bedraagt/bedragen</w:t>
      </w:r>
      <w:r w:rsidRPr="00E51FF1">
        <w:rPr>
          <w:rFonts w:ascii="Arial" w:hAnsi="Arial" w:cs="Arial"/>
          <w:color w:val="800080"/>
          <w:sz w:val="20"/>
          <w:szCs w:val="20"/>
        </w:rPr>
        <w:t xml:space="preserve"> </w:t>
      </w:r>
      <w:r w:rsidRPr="00E51FF1">
        <w:rPr>
          <w:rFonts w:ascii="Arial" w:hAnsi="Arial" w:cs="Arial"/>
          <w:color w:val="339966"/>
          <w:sz w:val="20"/>
          <w:szCs w:val="20"/>
        </w:rPr>
        <w:t>de bedongen rent</w:t>
      </w:r>
      <w:r w:rsidRPr="00E51FF1">
        <w:rPr>
          <w:rFonts w:ascii="Arial" w:hAnsi="Arial" w:cs="Arial"/>
          <w:color w:val="008000"/>
          <w:sz w:val="20"/>
          <w:szCs w:val="20"/>
        </w:rPr>
        <w:t>e</w:t>
      </w:r>
      <w:r w:rsidRPr="00E51FF1">
        <w:rPr>
          <w:rFonts w:ascii="Arial" w:hAnsi="Arial" w:cs="Arial"/>
          <w:color w:val="800080"/>
          <w:sz w:val="20"/>
          <w:szCs w:val="20"/>
        </w:rPr>
        <w:t xml:space="preserve">n </w:t>
      </w:r>
      <w:r w:rsidRPr="00E51FF1">
        <w:rPr>
          <w:rFonts w:ascii="Arial" w:hAnsi="Arial" w:cs="Arial"/>
          <w:color w:val="339966"/>
          <w:sz w:val="20"/>
          <w:szCs w:val="20"/>
        </w:rPr>
        <w:t xml:space="preserve">voor </w:t>
      </w:r>
      <w:r w:rsidR="003010E1" w:rsidRPr="003010E1">
        <w:rPr>
          <w:rFonts w:ascii="Arial" w:hAnsi="Arial" w:cs="Arial"/>
          <w:color w:val="00FFFF"/>
          <w:sz w:val="20"/>
          <w:szCs w:val="20"/>
        </w:rPr>
        <w:t>dit/deze</w:t>
      </w:r>
      <w:r w:rsidR="003010E1">
        <w:rPr>
          <w:rFonts w:ascii="Arial" w:hAnsi="Arial" w:cs="Arial"/>
          <w:color w:val="339966"/>
          <w:sz w:val="20"/>
          <w:szCs w:val="20"/>
        </w:rPr>
        <w:t xml:space="preserve"> </w:t>
      </w:r>
      <w:r w:rsidRPr="00E51FF1">
        <w:rPr>
          <w:rFonts w:ascii="Arial" w:hAnsi="Arial" w:cs="Arial"/>
          <w:color w:val="339966"/>
          <w:sz w:val="20"/>
          <w:szCs w:val="20"/>
        </w:rPr>
        <w:t>krediet</w:t>
      </w:r>
      <w:r w:rsidRPr="00E51FF1">
        <w:rPr>
          <w:rFonts w:ascii="Arial" w:hAnsi="Arial" w:cs="Arial"/>
          <w:color w:val="800080"/>
          <w:sz w:val="20"/>
          <w:szCs w:val="20"/>
        </w:rPr>
        <w:t xml:space="preserve">en respectievelijk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getal voluit in letters</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color w:val="800080"/>
          <w:sz w:val="20"/>
          <w:szCs w:val="20"/>
        </w:rPr>
        <w:t xml:space="preserve"> </w:t>
      </w:r>
      <w:r w:rsidRPr="00E51FF1">
        <w:rPr>
          <w:rFonts w:ascii="Arial" w:hAnsi="Arial" w:cs="Arial"/>
          <w:color w:val="339966"/>
          <w:sz w:val="20"/>
          <w:szCs w:val="20"/>
        </w:rPr>
        <w:t xml:space="preserve">procent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tussen haakjes in cijfers</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getal voluit in letters</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color w:val="800080"/>
          <w:sz w:val="20"/>
          <w:szCs w:val="20"/>
        </w:rPr>
        <w:t xml:space="preserve"> </w:t>
      </w:r>
      <w:r w:rsidRPr="00E51FF1">
        <w:rPr>
          <w:rFonts w:ascii="Arial" w:hAnsi="Arial" w:cs="Arial"/>
          <w:color w:val="339966"/>
          <w:sz w:val="20"/>
          <w:szCs w:val="20"/>
        </w:rPr>
        <w:t xml:space="preserve">procent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tussen haakjes in cijfers</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00911518">
        <w:rPr>
          <w:rFonts w:ascii="Arial" w:hAnsi="Arial" w:cs="Arial"/>
          <w:sz w:val="20"/>
          <w:szCs w:val="20"/>
        </w:rPr>
        <w:t xml:space="preserve"> </w:t>
      </w:r>
      <w:r w:rsidRPr="00E51FF1">
        <w:rPr>
          <w:rFonts w:ascii="Arial" w:hAnsi="Arial" w:cs="Arial"/>
          <w:color w:val="800080"/>
          <w:sz w:val="20"/>
          <w:szCs w:val="20"/>
        </w:rPr>
        <w:t>en</w:t>
      </w:r>
      <w:r w:rsidR="00911518">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getal voluit in letters</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color w:val="800080"/>
          <w:sz w:val="20"/>
          <w:szCs w:val="20"/>
        </w:rPr>
        <w:t xml:space="preserve"> </w:t>
      </w:r>
      <w:r w:rsidRPr="00E51FF1">
        <w:rPr>
          <w:rFonts w:ascii="Arial" w:hAnsi="Arial" w:cs="Arial"/>
          <w:color w:val="339966"/>
          <w:sz w:val="20"/>
          <w:szCs w:val="20"/>
        </w:rPr>
        <w:t xml:space="preserve">procent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tussen haakjes in cijfers</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 xml:space="preserve"> </w:t>
      </w:r>
      <w:r w:rsidRPr="00E51FF1">
        <w:rPr>
          <w:rFonts w:ascii="Arial" w:hAnsi="Arial" w:cs="Arial"/>
          <w:color w:val="339966"/>
          <w:sz w:val="20"/>
          <w:szCs w:val="20"/>
        </w:rPr>
        <w:t>per jaar, vervallende</w:t>
      </w:r>
      <w:r w:rsidRPr="00E51FF1">
        <w:rPr>
          <w:rFonts w:ascii="Arial" w:hAnsi="Arial" w:cs="Arial"/>
          <w:color w:val="800080"/>
          <w:sz w:val="20"/>
          <w:szCs w:val="20"/>
        </w:rPr>
        <w:t xml:space="preserve"> respectievelijk </w:t>
      </w:r>
      <w:r w:rsidRPr="00E51FF1">
        <w:rPr>
          <w:rFonts w:ascii="Arial" w:hAnsi="Arial" w:cs="Arial"/>
          <w:color w:val="339966"/>
          <w:sz w:val="20"/>
          <w:szCs w:val="20"/>
        </w:rPr>
        <w:t>op</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color w:val="800080"/>
          <w:sz w:val="20"/>
          <w:szCs w:val="20"/>
        </w:rPr>
        <w:t>,</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 xml:space="preserve"> </w:t>
      </w:r>
      <w:r w:rsidRPr="00E51FF1">
        <w:rPr>
          <w:rFonts w:ascii="Arial" w:hAnsi="Arial" w:cs="Arial"/>
          <w:color w:val="800080"/>
          <w:sz w:val="20"/>
          <w:szCs w:val="20"/>
        </w:rPr>
        <w:t>en</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00911518" w:rsidRPr="00E51FF1">
        <w:rPr>
          <w:rFonts w:ascii="Arial" w:hAnsi="Arial" w:cs="Arial"/>
          <w:sz w:val="20"/>
          <w:szCs w:val="20"/>
        </w:rPr>
        <w:fldChar w:fldCharType="begin"/>
      </w:r>
      <w:r w:rsidR="00911518" w:rsidRPr="00E51FF1">
        <w:rPr>
          <w:rFonts w:ascii="Arial" w:hAnsi="Arial" w:cs="Arial"/>
          <w:sz w:val="20"/>
          <w:szCs w:val="20"/>
        </w:rPr>
        <w:instrText>MacroButton Nomacro §</w:instrText>
      </w:r>
      <w:r w:rsidR="00911518" w:rsidRPr="00E51FF1">
        <w:rPr>
          <w:rFonts w:ascii="Arial" w:hAnsi="Arial" w:cs="Arial"/>
          <w:sz w:val="20"/>
          <w:szCs w:val="20"/>
        </w:rPr>
        <w:fldChar w:fldCharType="end"/>
      </w:r>
      <w:r w:rsidRPr="00E51FF1">
        <w:rPr>
          <w:rFonts w:ascii="Arial" w:hAnsi="Arial" w:cs="Arial"/>
          <w:sz w:val="20"/>
          <w:szCs w:val="20"/>
        </w:rPr>
        <w:t xml:space="preserve"> </w:t>
      </w:r>
      <w:r w:rsidRPr="00E51FF1">
        <w:rPr>
          <w:rFonts w:ascii="Arial" w:hAnsi="Arial" w:cs="Arial"/>
          <w:color w:val="339966"/>
          <w:sz w:val="20"/>
          <w:szCs w:val="20"/>
        </w:rPr>
        <w:t>van elk jaar, voor het eerst op</w:t>
      </w:r>
      <w:r w:rsidRPr="00E51FF1">
        <w:rPr>
          <w:rFonts w:ascii="Arial" w:hAnsi="Arial" w:cs="Arial"/>
          <w:color w:val="800080"/>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color w:val="800080"/>
          <w:sz w:val="20"/>
          <w:szCs w:val="20"/>
        </w:rPr>
        <w:t>,</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 xml:space="preserve"> </w:t>
      </w:r>
      <w:r w:rsidRPr="00E51FF1">
        <w:rPr>
          <w:rFonts w:ascii="Arial" w:hAnsi="Arial" w:cs="Arial"/>
          <w:color w:val="800080"/>
          <w:sz w:val="20"/>
          <w:szCs w:val="20"/>
        </w:rPr>
        <w:t>en</w:t>
      </w:r>
      <w:r w:rsidRPr="00E51FF1">
        <w:rPr>
          <w:rFonts w:ascii="Arial" w:hAnsi="Arial" w:cs="Arial"/>
          <w:sz w:val="20"/>
          <w:szCs w:val="20"/>
        </w:rPr>
        <w:t xml:space="preserve"> </w:t>
      </w:r>
      <w:r w:rsidRPr="00E51FF1">
        <w:rPr>
          <w:rFonts w:ascii="Arial" w:hAnsi="Arial" w:cs="Arial"/>
          <w:sz w:val="20"/>
          <w:szCs w:val="20"/>
        </w:rPr>
        <w:fldChar w:fldCharType="begin"/>
      </w:r>
      <w:r w:rsidRPr="00E51FF1">
        <w:rPr>
          <w:rFonts w:ascii="Arial" w:hAnsi="Arial" w:cs="Arial"/>
          <w:sz w:val="20"/>
          <w:szCs w:val="20"/>
        </w:rPr>
        <w:instrText>MacroButton Nomacro §</w:instrText>
      </w:r>
      <w:r w:rsidRPr="00E51FF1">
        <w:rPr>
          <w:rFonts w:ascii="Arial" w:hAnsi="Arial" w:cs="Arial"/>
          <w:sz w:val="20"/>
          <w:szCs w:val="20"/>
        </w:rPr>
        <w:fldChar w:fldCharType="end"/>
      </w:r>
      <w:r w:rsidRPr="00E51FF1">
        <w:rPr>
          <w:rFonts w:ascii="Arial" w:hAnsi="Arial" w:cs="Arial"/>
          <w:sz w:val="20"/>
          <w:szCs w:val="20"/>
        </w:rPr>
        <w:t>datum</w:t>
      </w:r>
      <w:r w:rsidR="00911518" w:rsidRPr="00E51FF1">
        <w:rPr>
          <w:rFonts w:ascii="Arial" w:hAnsi="Arial" w:cs="Arial"/>
          <w:sz w:val="20"/>
          <w:szCs w:val="20"/>
        </w:rPr>
        <w:fldChar w:fldCharType="begin"/>
      </w:r>
      <w:r w:rsidR="00911518" w:rsidRPr="00E51FF1">
        <w:rPr>
          <w:rFonts w:ascii="Arial" w:hAnsi="Arial" w:cs="Arial"/>
          <w:sz w:val="20"/>
          <w:szCs w:val="20"/>
        </w:rPr>
        <w:instrText>MacroButton Nomacro §</w:instrText>
      </w:r>
      <w:r w:rsidR="00911518" w:rsidRPr="00E51FF1">
        <w:rPr>
          <w:rFonts w:ascii="Arial" w:hAnsi="Arial" w:cs="Arial"/>
          <w:sz w:val="20"/>
          <w:szCs w:val="20"/>
        </w:rPr>
        <w:fldChar w:fldCharType="end"/>
      </w:r>
      <w:r w:rsidRPr="00E51FF1">
        <w:rPr>
          <w:rFonts w:ascii="Arial" w:hAnsi="Arial" w:cs="Arial"/>
          <w:color w:val="008000"/>
          <w:sz w:val="20"/>
          <w:szCs w:val="20"/>
        </w:rPr>
        <w:t>.</w:t>
      </w:r>
    </w:p>
    <w:p w14:paraId="77A31699"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szCs w:val="20"/>
          <w:u w:val="single"/>
        </w:rPr>
      </w:pPr>
      <w:r w:rsidRPr="00E51FF1">
        <w:rPr>
          <w:rFonts w:ascii="Arial" w:hAnsi="Arial" w:cs="Arial"/>
          <w:sz w:val="20"/>
          <w:szCs w:val="20"/>
          <w:u w:val="single"/>
        </w:rPr>
        <w:t>Einde vaste hypotheek teboekgesteld binnenschip</w:t>
      </w:r>
    </w:p>
    <w:p w14:paraId="46A6F3A7"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20"/>
          <w:szCs w:val="20"/>
        </w:rPr>
      </w:pPr>
    </w:p>
    <w:p w14:paraId="0DDE221E" w14:textId="77777777" w:rsidR="003A20A9" w:rsidRPr="003703EC"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szCs w:val="20"/>
        </w:rPr>
      </w:pPr>
      <w:r w:rsidRPr="003703EC">
        <w:rPr>
          <w:rFonts w:ascii="Arial" w:hAnsi="Arial" w:cs="Arial"/>
          <w:sz w:val="20"/>
          <w:szCs w:val="20"/>
        </w:rPr>
        <w:t>Keuzeblok Aanvullende kosten:</w:t>
      </w:r>
    </w:p>
    <w:p w14:paraId="1DCF8136" w14:textId="77777777" w:rsidR="003A20A9" w:rsidRPr="00E51FF1" w:rsidRDefault="003A20A9"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20"/>
          <w:szCs w:val="20"/>
        </w:rPr>
      </w:pPr>
      <w:r w:rsidRPr="00E51FF1">
        <w:rPr>
          <w:rFonts w:ascii="Arial" w:hAnsi="Arial" w:cs="Arial"/>
          <w:sz w:val="20"/>
          <w:szCs w:val="20"/>
          <w:u w:val="single"/>
        </w:rPr>
        <w:t>Registergoed, niet zijnde schip</w:t>
      </w:r>
      <w:r w:rsidRPr="00E51FF1">
        <w:rPr>
          <w:rFonts w:ascii="Arial" w:hAnsi="Arial" w:cs="Arial"/>
          <w:b/>
          <w:sz w:val="20"/>
          <w:szCs w:val="20"/>
        </w:rPr>
        <w:t xml:space="preserve"> </w:t>
      </w:r>
    </w:p>
    <w:p w14:paraId="3C9CC3D1" w14:textId="77777777" w:rsidR="005F3176" w:rsidRDefault="003A20A9" w:rsidP="00B42CA0">
      <w:pPr>
        <w:numPr>
          <w:ilvl w:val="0"/>
          <w:numId w:val="1"/>
        </w:numPr>
        <w:tabs>
          <w:tab w:val="clear" w:pos="540"/>
          <w:tab w:val="left" w:pos="0"/>
          <w:tab w:val="left" w:pos="142"/>
          <w:tab w:val="num"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sz w:val="20"/>
          <w:szCs w:val="20"/>
        </w:rPr>
      </w:pPr>
      <w:r w:rsidRPr="00E51FF1">
        <w:rPr>
          <w:rFonts w:ascii="Arial" w:hAnsi="Arial" w:cs="Arial"/>
          <w:color w:val="FF0000"/>
          <w:sz w:val="20"/>
          <w:szCs w:val="20"/>
        </w:rPr>
        <w:t>renten, vergoedingen, boeten en kosten, welke samen worden begroot</w:t>
      </w:r>
      <w:r w:rsidR="00897DAA">
        <w:rPr>
          <w:rFonts w:ascii="Arial" w:hAnsi="Arial" w:cs="Arial"/>
          <w:color w:val="FF0000"/>
          <w:sz w:val="20"/>
          <w:szCs w:val="20"/>
        </w:rPr>
        <w:t xml:space="preserve"> op</w:t>
      </w:r>
      <w:r w:rsidRPr="00E51FF1">
        <w:rPr>
          <w:rFonts w:ascii="Arial" w:hAnsi="Arial" w:cs="Arial"/>
          <w:color w:val="FF0000"/>
          <w:sz w:val="20"/>
          <w:szCs w:val="20"/>
        </w:rPr>
        <w:t xml:space="preserve"> </w:t>
      </w:r>
      <w:r w:rsidR="008A0DF1" w:rsidRPr="00456BCA">
        <w:rPr>
          <w:rFonts w:ascii="Arial" w:hAnsi="Arial" w:cs="Arial"/>
          <w:sz w:val="20"/>
          <w:szCs w:val="20"/>
        </w:rPr>
        <w:fldChar w:fldCharType="begin"/>
      </w:r>
      <w:r w:rsidR="008A0DF1" w:rsidRPr="00456BCA">
        <w:rPr>
          <w:rFonts w:ascii="Arial" w:hAnsi="Arial" w:cs="Arial"/>
          <w:sz w:val="20"/>
          <w:szCs w:val="20"/>
        </w:rPr>
        <w:instrText>MacroButton Nomacro §</w:instrText>
      </w:r>
      <w:r w:rsidR="008A0DF1" w:rsidRPr="00456BCA">
        <w:rPr>
          <w:rFonts w:ascii="Arial" w:hAnsi="Arial" w:cs="Arial"/>
          <w:sz w:val="20"/>
          <w:szCs w:val="20"/>
        </w:rPr>
        <w:fldChar w:fldCharType="end"/>
      </w:r>
      <w:r w:rsidR="008A0DF1" w:rsidRPr="00693A72">
        <w:rPr>
          <w:rFonts w:ascii="Arial" w:hAnsi="Arial"/>
          <w:sz w:val="20"/>
        </w:rPr>
        <w:t>getal voluit in letters</w:t>
      </w:r>
      <w:r w:rsidR="008A0DF1" w:rsidRPr="00456BCA">
        <w:rPr>
          <w:rFonts w:ascii="Arial" w:hAnsi="Arial" w:cs="Arial"/>
          <w:sz w:val="20"/>
          <w:szCs w:val="20"/>
        </w:rPr>
        <w:fldChar w:fldCharType="begin"/>
      </w:r>
      <w:r w:rsidR="008A0DF1" w:rsidRPr="00456BCA">
        <w:rPr>
          <w:rFonts w:ascii="Arial" w:hAnsi="Arial" w:cs="Arial"/>
          <w:sz w:val="20"/>
          <w:szCs w:val="20"/>
        </w:rPr>
        <w:instrText>MacroButton Nomacro §</w:instrText>
      </w:r>
      <w:r w:rsidR="008A0DF1" w:rsidRPr="00456BCA">
        <w:rPr>
          <w:rFonts w:ascii="Arial" w:hAnsi="Arial" w:cs="Arial"/>
          <w:sz w:val="20"/>
          <w:szCs w:val="20"/>
        </w:rPr>
        <w:fldChar w:fldCharType="end"/>
      </w:r>
      <w:r w:rsidR="008A0DF1" w:rsidRPr="00456BCA">
        <w:rPr>
          <w:rFonts w:ascii="Arial" w:hAnsi="Arial"/>
          <w:sz w:val="20"/>
        </w:rPr>
        <w:t xml:space="preserve"> </w:t>
      </w:r>
      <w:r w:rsidR="008A0DF1" w:rsidRPr="00456BCA">
        <w:rPr>
          <w:rFonts w:ascii="Arial" w:hAnsi="Arial" w:cs="Arial"/>
          <w:color w:val="FF0000"/>
          <w:sz w:val="20"/>
          <w:szCs w:val="20"/>
        </w:rPr>
        <w:t xml:space="preserve">procent </w:t>
      </w:r>
      <w:r w:rsidR="008A0DF1" w:rsidRPr="00456BCA">
        <w:rPr>
          <w:rFonts w:ascii="Arial" w:hAnsi="Arial" w:cs="Arial"/>
          <w:sz w:val="20"/>
          <w:szCs w:val="20"/>
        </w:rPr>
        <w:fldChar w:fldCharType="begin"/>
      </w:r>
      <w:r w:rsidR="008A0DF1" w:rsidRPr="00456BCA">
        <w:rPr>
          <w:rFonts w:ascii="Arial" w:hAnsi="Arial" w:cs="Arial"/>
          <w:sz w:val="20"/>
          <w:szCs w:val="20"/>
        </w:rPr>
        <w:instrText>MacroButton Nomacro §</w:instrText>
      </w:r>
      <w:r w:rsidR="008A0DF1" w:rsidRPr="00456BCA">
        <w:rPr>
          <w:rFonts w:ascii="Arial" w:hAnsi="Arial" w:cs="Arial"/>
          <w:sz w:val="20"/>
          <w:szCs w:val="20"/>
        </w:rPr>
        <w:fldChar w:fldCharType="end"/>
      </w:r>
      <w:r w:rsidR="008A0DF1" w:rsidRPr="00456BCA">
        <w:rPr>
          <w:rFonts w:ascii="Arial" w:hAnsi="Arial" w:cs="Arial"/>
          <w:sz w:val="20"/>
          <w:szCs w:val="20"/>
        </w:rPr>
        <w:t>tussen haakjes in cijfers</w:t>
      </w:r>
      <w:r w:rsidR="008A0DF1" w:rsidRPr="00456BCA">
        <w:rPr>
          <w:rFonts w:ascii="Arial" w:hAnsi="Arial" w:cs="Arial"/>
          <w:sz w:val="20"/>
          <w:szCs w:val="20"/>
        </w:rPr>
        <w:fldChar w:fldCharType="begin"/>
      </w:r>
      <w:r w:rsidR="008A0DF1" w:rsidRPr="00456BCA">
        <w:rPr>
          <w:rFonts w:ascii="Arial" w:hAnsi="Arial" w:cs="Arial"/>
          <w:sz w:val="20"/>
          <w:szCs w:val="20"/>
        </w:rPr>
        <w:instrText>MacroButton Nomacro §</w:instrText>
      </w:r>
      <w:r w:rsidR="008A0DF1" w:rsidRPr="00456BCA">
        <w:rPr>
          <w:rFonts w:ascii="Arial" w:hAnsi="Arial" w:cs="Arial"/>
          <w:sz w:val="20"/>
          <w:szCs w:val="20"/>
        </w:rPr>
        <w:fldChar w:fldCharType="end"/>
      </w:r>
      <w:r w:rsidR="008A0DF1">
        <w:rPr>
          <w:rFonts w:ascii="Arial" w:hAnsi="Arial" w:cs="Arial"/>
          <w:sz w:val="20"/>
          <w:szCs w:val="20"/>
        </w:rPr>
        <w:t xml:space="preserve"> </w:t>
      </w:r>
      <w:r w:rsidRPr="00E51FF1">
        <w:rPr>
          <w:rFonts w:ascii="Arial" w:hAnsi="Arial" w:cs="Arial"/>
          <w:color w:val="FF0000"/>
          <w:sz w:val="20"/>
          <w:szCs w:val="20"/>
        </w:rPr>
        <w:t>van het hiervoor onder a vermelde bedrag, derhalve tot een bedrag van</w:t>
      </w:r>
      <w:r w:rsidRPr="00E51FF1">
        <w:rPr>
          <w:rFonts w:ascii="Arial" w:hAnsi="Arial" w:cs="Arial"/>
          <w:color w:val="800080"/>
          <w:sz w:val="20"/>
          <w:szCs w:val="20"/>
        </w:rPr>
        <w:t xml:space="preserve"> </w:t>
      </w:r>
      <w:r w:rsidRPr="00F24B16">
        <w:rPr>
          <w:rFonts w:ascii="Arial" w:hAnsi="Arial" w:cs="Arial"/>
          <w:sz w:val="20"/>
          <w:szCs w:val="20"/>
        </w:rPr>
        <w:fldChar w:fldCharType="begin"/>
      </w:r>
      <w:r w:rsidRPr="004D7527">
        <w:rPr>
          <w:rFonts w:ascii="Arial" w:hAnsi="Arial" w:cs="Arial"/>
          <w:sz w:val="20"/>
          <w:szCs w:val="20"/>
        </w:rPr>
        <w:instrText>MacroButton Nomacro §</w:instrText>
      </w:r>
      <w:r w:rsidRPr="00F24B16">
        <w:rPr>
          <w:rFonts w:ascii="Arial" w:hAnsi="Arial" w:cs="Arial"/>
          <w:sz w:val="20"/>
          <w:szCs w:val="20"/>
        </w:rPr>
        <w:fldChar w:fldCharType="end"/>
      </w:r>
      <w:r w:rsidRPr="00F24B16">
        <w:rPr>
          <w:rFonts w:ascii="Arial" w:hAnsi="Arial" w:cs="Arial"/>
          <w:sz w:val="20"/>
          <w:szCs w:val="20"/>
        </w:rPr>
        <w:t>bedrag voluit in letters en tussen haakjes in cijfers, gelijk aan</w:t>
      </w:r>
      <w:r w:rsidR="008A0DF1" w:rsidRPr="00F24B16">
        <w:rPr>
          <w:rFonts w:ascii="Arial" w:hAnsi="Arial" w:cs="Arial"/>
          <w:sz w:val="20"/>
          <w:szCs w:val="20"/>
        </w:rPr>
        <w:t xml:space="preserve"> het bovengenoemde percentage</w:t>
      </w:r>
      <w:r w:rsidRPr="00F24B16">
        <w:rPr>
          <w:rFonts w:ascii="Arial" w:hAnsi="Arial" w:cs="Arial"/>
          <w:sz w:val="20"/>
          <w:szCs w:val="20"/>
        </w:rPr>
        <w:t xml:space="preserve"> van het hiervoor onder a vermelde bedrag</w:t>
      </w:r>
      <w:r w:rsidRPr="00F24B16">
        <w:rPr>
          <w:rFonts w:ascii="Arial" w:hAnsi="Arial" w:cs="Arial"/>
          <w:sz w:val="20"/>
          <w:szCs w:val="20"/>
        </w:rPr>
        <w:fldChar w:fldCharType="begin"/>
      </w:r>
      <w:r w:rsidRPr="004D7527">
        <w:rPr>
          <w:rFonts w:ascii="Arial" w:hAnsi="Arial" w:cs="Arial"/>
          <w:sz w:val="20"/>
          <w:szCs w:val="20"/>
        </w:rPr>
        <w:instrText>MacroButton Nomacro §</w:instrText>
      </w:r>
      <w:r w:rsidRPr="00F24B16">
        <w:rPr>
          <w:rFonts w:ascii="Arial" w:hAnsi="Arial" w:cs="Arial"/>
          <w:sz w:val="20"/>
          <w:szCs w:val="20"/>
        </w:rPr>
        <w:fldChar w:fldCharType="end"/>
      </w:r>
      <w:r w:rsidRPr="00F24B16">
        <w:rPr>
          <w:rFonts w:ascii="Arial" w:hAnsi="Arial" w:cs="Arial"/>
          <w:i/>
          <w:sz w:val="20"/>
          <w:szCs w:val="20"/>
        </w:rPr>
        <w:t xml:space="preserve"> </w:t>
      </w:r>
    </w:p>
    <w:p w14:paraId="6511028A" w14:textId="77777777" w:rsidR="00394DAE" w:rsidRPr="00F24B16" w:rsidRDefault="00394DAE"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szCs w:val="20"/>
        </w:rPr>
      </w:pPr>
      <w:r>
        <w:rPr>
          <w:rFonts w:ascii="Arial" w:hAnsi="Arial" w:cs="Arial"/>
          <w:color w:val="FF0000"/>
          <w:sz w:val="20"/>
          <w:szCs w:val="20"/>
        </w:rPr>
        <w:t xml:space="preserve"> </w:t>
      </w:r>
      <w:r w:rsidR="003A20A9" w:rsidRPr="00E51FF1">
        <w:rPr>
          <w:rFonts w:ascii="Arial" w:hAnsi="Arial" w:cs="Arial"/>
          <w:color w:val="FF0000"/>
          <w:sz w:val="20"/>
          <w:szCs w:val="20"/>
        </w:rPr>
        <w:t>derhalve tot een totaalbedrag van</w:t>
      </w:r>
      <w:r w:rsidR="003A20A9" w:rsidRPr="00E51FF1">
        <w:rPr>
          <w:rFonts w:ascii="Arial" w:hAnsi="Arial" w:cs="Arial"/>
          <w:color w:val="800080"/>
          <w:sz w:val="20"/>
          <w:szCs w:val="20"/>
        </w:rPr>
        <w:t xml:space="preserve"> </w:t>
      </w:r>
      <w:r w:rsidR="003A20A9" w:rsidRPr="00F24B16">
        <w:rPr>
          <w:rFonts w:ascii="Arial" w:hAnsi="Arial" w:cs="Arial"/>
          <w:sz w:val="20"/>
          <w:szCs w:val="20"/>
        </w:rPr>
        <w:fldChar w:fldCharType="begin"/>
      </w:r>
      <w:r w:rsidR="003A20A9" w:rsidRPr="00F24B16">
        <w:rPr>
          <w:rFonts w:ascii="Arial" w:hAnsi="Arial" w:cs="Arial"/>
          <w:sz w:val="20"/>
          <w:szCs w:val="20"/>
        </w:rPr>
        <w:instrText>MacroButton Nomacro §</w:instrText>
      </w:r>
      <w:r w:rsidR="003A20A9" w:rsidRPr="00F24B16">
        <w:rPr>
          <w:rFonts w:ascii="Arial" w:hAnsi="Arial" w:cs="Arial"/>
          <w:sz w:val="20"/>
          <w:szCs w:val="20"/>
        </w:rPr>
        <w:fldChar w:fldCharType="end"/>
      </w:r>
      <w:r w:rsidR="003A20A9" w:rsidRPr="00F24B16">
        <w:rPr>
          <w:rFonts w:ascii="Arial" w:hAnsi="Arial" w:cs="Arial"/>
          <w:sz w:val="20"/>
          <w:szCs w:val="20"/>
        </w:rPr>
        <w:t xml:space="preserve">totaalbedrag van de hiervoor vermelde bedragen voluit </w:t>
      </w:r>
    </w:p>
    <w:p w14:paraId="589B4B43" w14:textId="77777777" w:rsidR="003A20A9" w:rsidRPr="00E51FF1" w:rsidRDefault="00394DAE"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800080"/>
          <w:sz w:val="20"/>
          <w:szCs w:val="20"/>
        </w:rPr>
      </w:pPr>
      <w:r w:rsidRPr="00F24B16">
        <w:rPr>
          <w:rFonts w:ascii="Arial" w:hAnsi="Arial" w:cs="Arial"/>
          <w:sz w:val="20"/>
          <w:szCs w:val="20"/>
        </w:rPr>
        <w:t xml:space="preserve"> </w:t>
      </w:r>
      <w:r w:rsidR="003A20A9" w:rsidRPr="00F24B16">
        <w:rPr>
          <w:rFonts w:ascii="Arial" w:hAnsi="Arial" w:cs="Arial"/>
          <w:sz w:val="20"/>
          <w:szCs w:val="20"/>
        </w:rPr>
        <w:t>in letters en tussen haakjes in cijfers</w:t>
      </w:r>
      <w:r w:rsidR="003A20A9" w:rsidRPr="00F24B16">
        <w:rPr>
          <w:rFonts w:ascii="Arial" w:hAnsi="Arial" w:cs="Arial"/>
          <w:sz w:val="20"/>
          <w:szCs w:val="20"/>
        </w:rPr>
        <w:fldChar w:fldCharType="begin"/>
      </w:r>
      <w:r w:rsidR="003A20A9" w:rsidRPr="00F24B16">
        <w:rPr>
          <w:rFonts w:ascii="Arial" w:hAnsi="Arial" w:cs="Arial"/>
          <w:sz w:val="20"/>
          <w:szCs w:val="20"/>
        </w:rPr>
        <w:instrText>MacroButton Nomacro §</w:instrText>
      </w:r>
      <w:r w:rsidR="003A20A9" w:rsidRPr="00F24B16">
        <w:rPr>
          <w:rFonts w:ascii="Arial" w:hAnsi="Arial" w:cs="Arial"/>
          <w:sz w:val="20"/>
          <w:szCs w:val="20"/>
        </w:rPr>
        <w:fldChar w:fldCharType="end"/>
      </w:r>
      <w:r w:rsidR="003A20A9" w:rsidRPr="00E51FF1">
        <w:rPr>
          <w:rFonts w:ascii="Arial" w:hAnsi="Arial" w:cs="Arial"/>
          <w:color w:val="FF0000"/>
          <w:sz w:val="20"/>
          <w:szCs w:val="20"/>
        </w:rPr>
        <w:t>, op:</w:t>
      </w:r>
    </w:p>
    <w:p w14:paraId="58A32F17" w14:textId="77777777" w:rsidR="003A20A9" w:rsidRPr="00E51FF1" w:rsidRDefault="003A20A9" w:rsidP="00B42CA0">
      <w:pPr>
        <w:tabs>
          <w:tab w:val="left" w:pos="0"/>
          <w:tab w:val="left" w:pos="142"/>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20"/>
          <w:szCs w:val="20"/>
        </w:rPr>
      </w:pPr>
    </w:p>
    <w:p w14:paraId="075278D3" w14:textId="77777777" w:rsidR="003A20A9" w:rsidRPr="00E51FF1" w:rsidRDefault="003A20A9" w:rsidP="00B42CA0">
      <w:pPr>
        <w:tabs>
          <w:tab w:val="left" w:pos="0"/>
          <w:tab w:val="left" w:pos="142"/>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0"/>
          <w:szCs w:val="20"/>
          <w:u w:val="single"/>
        </w:rPr>
      </w:pPr>
      <w:r w:rsidRPr="00E51FF1">
        <w:rPr>
          <w:rFonts w:ascii="Arial" w:hAnsi="Arial" w:cs="Arial"/>
          <w:sz w:val="20"/>
          <w:szCs w:val="20"/>
          <w:u w:val="single"/>
        </w:rPr>
        <w:t>Hypotheek (mede) op een schip</w:t>
      </w:r>
    </w:p>
    <w:p w14:paraId="01F1E69C" w14:textId="77777777" w:rsidR="005B7283" w:rsidRDefault="00394DAE" w:rsidP="00B42CA0">
      <w:pPr>
        <w:pStyle w:val="Akop2"/>
        <w:tabs>
          <w:tab w:val="left" w:pos="142"/>
          <w:tab w:val="left" w:pos="540"/>
        </w:tabs>
        <w:ind w:left="360" w:hanging="360"/>
        <w:rPr>
          <w:rFonts w:ascii="Arial" w:hAnsi="Arial" w:cs="Arial"/>
          <w:b w:val="0"/>
          <w:color w:val="FF0000"/>
          <w:sz w:val="20"/>
          <w:szCs w:val="20"/>
        </w:rPr>
      </w:pPr>
      <w:r w:rsidRPr="00394DAE">
        <w:rPr>
          <w:rFonts w:ascii="Arial" w:hAnsi="Arial" w:cs="Arial"/>
          <w:b w:val="0"/>
          <w:sz w:val="20"/>
          <w:szCs w:val="20"/>
        </w:rPr>
        <w:t>b)</w:t>
      </w:r>
      <w:r>
        <w:rPr>
          <w:rFonts w:ascii="Arial" w:hAnsi="Arial" w:cs="Arial"/>
          <w:b w:val="0"/>
          <w:color w:val="FF0000"/>
          <w:sz w:val="20"/>
          <w:szCs w:val="20"/>
        </w:rPr>
        <w:tab/>
      </w:r>
      <w:r w:rsidR="003A20A9" w:rsidRPr="003703EC">
        <w:rPr>
          <w:rFonts w:ascii="Arial" w:hAnsi="Arial" w:cs="Arial"/>
          <w:b w:val="0"/>
          <w:color w:val="FF0000"/>
          <w:sz w:val="20"/>
          <w:szCs w:val="20"/>
        </w:rPr>
        <w:t>renten, vergoedingen, boeten en kosten, welke samen worden begroot op</w:t>
      </w:r>
      <w:r w:rsidR="008A0DF1">
        <w:rPr>
          <w:rFonts w:ascii="Arial" w:hAnsi="Arial" w:cs="Arial"/>
          <w:b w:val="0"/>
          <w:color w:val="FF0000"/>
          <w:sz w:val="20"/>
          <w:szCs w:val="20"/>
        </w:rPr>
        <w:t xml:space="preserve"> </w:t>
      </w:r>
      <w:r w:rsidR="008A0DF1" w:rsidRPr="003703EC">
        <w:rPr>
          <w:rFonts w:ascii="Arial" w:hAnsi="Arial" w:cs="Arial"/>
          <w:b w:val="0"/>
          <w:sz w:val="20"/>
          <w:szCs w:val="20"/>
        </w:rPr>
        <w:fldChar w:fldCharType="begin"/>
      </w:r>
      <w:r w:rsidR="008A0DF1" w:rsidRPr="003703EC">
        <w:rPr>
          <w:rFonts w:ascii="Arial" w:hAnsi="Arial" w:cs="Arial"/>
          <w:b w:val="0"/>
          <w:sz w:val="20"/>
          <w:szCs w:val="20"/>
        </w:rPr>
        <w:instrText>MacroButton Nomacro §</w:instrText>
      </w:r>
      <w:r w:rsidR="008A0DF1" w:rsidRPr="003703EC">
        <w:rPr>
          <w:rFonts w:ascii="Arial" w:hAnsi="Arial" w:cs="Arial"/>
          <w:b w:val="0"/>
          <w:sz w:val="20"/>
          <w:szCs w:val="20"/>
        </w:rPr>
        <w:fldChar w:fldCharType="end"/>
      </w:r>
      <w:r w:rsidR="008A0DF1" w:rsidRPr="00456BCA">
        <w:rPr>
          <w:rFonts w:ascii="Arial" w:hAnsi="Arial" w:cs="Arial"/>
          <w:b w:val="0"/>
          <w:sz w:val="20"/>
          <w:szCs w:val="20"/>
        </w:rPr>
        <w:t>getal voluit in letters</w:t>
      </w:r>
      <w:r w:rsidR="008A0DF1" w:rsidRPr="003703EC">
        <w:rPr>
          <w:rFonts w:ascii="Arial" w:hAnsi="Arial" w:cs="Arial"/>
          <w:b w:val="0"/>
          <w:sz w:val="20"/>
          <w:szCs w:val="20"/>
        </w:rPr>
        <w:fldChar w:fldCharType="begin"/>
      </w:r>
      <w:r w:rsidR="008A0DF1" w:rsidRPr="003703EC">
        <w:rPr>
          <w:rFonts w:ascii="Arial" w:hAnsi="Arial" w:cs="Arial"/>
          <w:b w:val="0"/>
          <w:sz w:val="20"/>
          <w:szCs w:val="20"/>
        </w:rPr>
        <w:instrText>MacroButton Nomacro §</w:instrText>
      </w:r>
      <w:r w:rsidR="008A0DF1" w:rsidRPr="003703EC">
        <w:rPr>
          <w:rFonts w:ascii="Arial" w:hAnsi="Arial" w:cs="Arial"/>
          <w:b w:val="0"/>
          <w:sz w:val="20"/>
          <w:szCs w:val="20"/>
        </w:rPr>
        <w:fldChar w:fldCharType="end"/>
      </w:r>
      <w:r w:rsidR="008A0DF1" w:rsidRPr="003703EC">
        <w:rPr>
          <w:rFonts w:ascii="Arial" w:hAnsi="Arial" w:cs="Arial"/>
          <w:b w:val="0"/>
          <w:color w:val="FF0000"/>
          <w:sz w:val="20"/>
          <w:szCs w:val="20"/>
        </w:rPr>
        <w:t xml:space="preserve"> procent </w:t>
      </w:r>
      <w:r w:rsidR="008A0DF1" w:rsidRPr="00456BCA">
        <w:rPr>
          <w:rFonts w:ascii="Arial" w:hAnsi="Arial" w:cs="Arial"/>
          <w:b w:val="0"/>
          <w:sz w:val="20"/>
          <w:szCs w:val="20"/>
        </w:rPr>
        <w:fldChar w:fldCharType="begin"/>
      </w:r>
      <w:r w:rsidR="008A0DF1" w:rsidRPr="00456BCA">
        <w:rPr>
          <w:rFonts w:ascii="Arial" w:hAnsi="Arial" w:cs="Arial"/>
          <w:b w:val="0"/>
          <w:sz w:val="20"/>
          <w:szCs w:val="20"/>
        </w:rPr>
        <w:instrText>MacroButton Nomacro §</w:instrText>
      </w:r>
      <w:r w:rsidR="008A0DF1" w:rsidRPr="00456BCA">
        <w:rPr>
          <w:rFonts w:ascii="Arial" w:hAnsi="Arial" w:cs="Arial"/>
          <w:b w:val="0"/>
          <w:sz w:val="20"/>
          <w:szCs w:val="20"/>
        </w:rPr>
        <w:fldChar w:fldCharType="end"/>
      </w:r>
      <w:r w:rsidR="008A0DF1" w:rsidRPr="00456BCA">
        <w:rPr>
          <w:rFonts w:ascii="Arial" w:hAnsi="Arial" w:cs="Arial"/>
          <w:b w:val="0"/>
          <w:sz w:val="20"/>
          <w:szCs w:val="20"/>
        </w:rPr>
        <w:t>tussen haakjes in cijfers</w:t>
      </w:r>
      <w:r w:rsidR="008A0DF1" w:rsidRPr="00456BCA">
        <w:rPr>
          <w:rFonts w:ascii="Arial" w:hAnsi="Arial" w:cs="Arial"/>
          <w:b w:val="0"/>
          <w:sz w:val="20"/>
          <w:szCs w:val="20"/>
        </w:rPr>
        <w:fldChar w:fldCharType="begin"/>
      </w:r>
      <w:r w:rsidR="008A0DF1" w:rsidRPr="00456BCA">
        <w:rPr>
          <w:rFonts w:ascii="Arial" w:hAnsi="Arial" w:cs="Arial"/>
          <w:b w:val="0"/>
          <w:sz w:val="20"/>
          <w:szCs w:val="20"/>
        </w:rPr>
        <w:instrText>MacroButton Nomacro §</w:instrText>
      </w:r>
      <w:r w:rsidR="008A0DF1" w:rsidRPr="00456BCA">
        <w:rPr>
          <w:rFonts w:ascii="Arial" w:hAnsi="Arial" w:cs="Arial"/>
          <w:b w:val="0"/>
          <w:sz w:val="20"/>
          <w:szCs w:val="20"/>
        </w:rPr>
        <w:fldChar w:fldCharType="end"/>
      </w:r>
      <w:r w:rsidR="003A20A9" w:rsidRPr="003703EC">
        <w:rPr>
          <w:rFonts w:ascii="Arial" w:hAnsi="Arial" w:cs="Arial"/>
          <w:b w:val="0"/>
          <w:color w:val="FF0000"/>
          <w:sz w:val="20"/>
          <w:szCs w:val="20"/>
        </w:rPr>
        <w:t xml:space="preserve"> van het hiervoor onder a vermelde bedrag, derhalve tot een bedrag van </w:t>
      </w:r>
      <w:r w:rsidR="003A20A9" w:rsidRPr="00F24B16">
        <w:rPr>
          <w:rFonts w:ascii="Arial" w:hAnsi="Arial" w:cs="Arial"/>
          <w:b w:val="0"/>
          <w:sz w:val="20"/>
          <w:szCs w:val="20"/>
        </w:rPr>
        <w:fldChar w:fldCharType="begin"/>
      </w:r>
      <w:r w:rsidR="003A20A9" w:rsidRPr="00F24B16">
        <w:rPr>
          <w:rFonts w:ascii="Arial" w:hAnsi="Arial" w:cs="Arial"/>
          <w:b w:val="0"/>
          <w:sz w:val="20"/>
          <w:szCs w:val="20"/>
        </w:rPr>
        <w:instrText>MacroButton Nomacro §</w:instrText>
      </w:r>
      <w:r w:rsidR="003A20A9" w:rsidRPr="00F24B16">
        <w:rPr>
          <w:rFonts w:ascii="Arial" w:hAnsi="Arial" w:cs="Arial"/>
          <w:b w:val="0"/>
          <w:sz w:val="20"/>
          <w:szCs w:val="20"/>
        </w:rPr>
        <w:fldChar w:fldCharType="end"/>
      </w:r>
      <w:r w:rsidR="003A20A9" w:rsidRPr="00F24B16">
        <w:rPr>
          <w:rFonts w:ascii="Arial" w:hAnsi="Arial" w:cs="Arial"/>
          <w:b w:val="0"/>
          <w:sz w:val="20"/>
          <w:szCs w:val="20"/>
        </w:rPr>
        <w:t xml:space="preserve">bedrag voluit in letters en tussen haakjes in cijfers, gelijk aan </w:t>
      </w:r>
      <w:r w:rsidR="008A0DF1" w:rsidRPr="00F24B16">
        <w:rPr>
          <w:rFonts w:ascii="Arial" w:hAnsi="Arial" w:cs="Arial"/>
          <w:b w:val="0"/>
          <w:sz w:val="20"/>
          <w:szCs w:val="20"/>
        </w:rPr>
        <w:t xml:space="preserve">het bovengenoemde percentage </w:t>
      </w:r>
      <w:r w:rsidR="003A20A9" w:rsidRPr="00F24B16">
        <w:rPr>
          <w:rFonts w:ascii="Arial" w:hAnsi="Arial" w:cs="Arial"/>
          <w:b w:val="0"/>
          <w:sz w:val="20"/>
          <w:szCs w:val="20"/>
        </w:rPr>
        <w:t>van het hiervoor onder a vermelde bedrag</w:t>
      </w:r>
      <w:r w:rsidR="003A20A9" w:rsidRPr="00F24B16">
        <w:rPr>
          <w:rFonts w:ascii="Arial" w:hAnsi="Arial" w:cs="Arial"/>
          <w:b w:val="0"/>
          <w:sz w:val="20"/>
          <w:szCs w:val="20"/>
        </w:rPr>
        <w:fldChar w:fldCharType="begin"/>
      </w:r>
      <w:r w:rsidR="003A20A9" w:rsidRPr="00F24B16">
        <w:rPr>
          <w:rFonts w:ascii="Arial" w:hAnsi="Arial" w:cs="Arial"/>
          <w:b w:val="0"/>
          <w:sz w:val="20"/>
          <w:szCs w:val="20"/>
        </w:rPr>
        <w:instrText>MacroButton Nomacro §</w:instrText>
      </w:r>
      <w:r w:rsidR="003A20A9" w:rsidRPr="00F24B16">
        <w:rPr>
          <w:rFonts w:ascii="Arial" w:hAnsi="Arial" w:cs="Arial"/>
          <w:b w:val="0"/>
          <w:sz w:val="20"/>
          <w:szCs w:val="20"/>
        </w:rPr>
        <w:fldChar w:fldCharType="end"/>
      </w:r>
      <w:r w:rsidR="003A20A9" w:rsidRPr="003703EC">
        <w:rPr>
          <w:rFonts w:ascii="Arial" w:hAnsi="Arial" w:cs="Arial"/>
          <w:b w:val="0"/>
          <w:sz w:val="20"/>
          <w:szCs w:val="20"/>
        </w:rPr>
        <w:t xml:space="preserve"> </w:t>
      </w:r>
      <w:r w:rsidR="003A20A9" w:rsidRPr="003703EC">
        <w:rPr>
          <w:rFonts w:ascii="Arial" w:hAnsi="Arial" w:cs="Arial"/>
          <w:b w:val="0"/>
          <w:color w:val="FF0000"/>
          <w:sz w:val="20"/>
          <w:szCs w:val="20"/>
        </w:rPr>
        <w:t xml:space="preserve">met dien verstande dat het hypotheekrecht slechts mede tot zekerheid voor de rente strekt voor zover deze is vervallen gedurende de laatste drie jaren voorafgaand aan het begin van de uitwinning van het onderpand, alsmede voor de rente gedurende de loop van de uitwinning van het onderpand, </w:t>
      </w:r>
    </w:p>
    <w:p w14:paraId="3828ABBD" w14:textId="77777777" w:rsidR="00394DAE" w:rsidRPr="00F24B16" w:rsidRDefault="00394DAE" w:rsidP="00B42CA0">
      <w:pPr>
        <w:pStyle w:val="Akop2"/>
        <w:tabs>
          <w:tab w:val="left" w:pos="142"/>
        </w:tabs>
        <w:rPr>
          <w:rFonts w:ascii="Arial" w:hAnsi="Arial" w:cs="Arial"/>
          <w:b w:val="0"/>
          <w:sz w:val="20"/>
          <w:szCs w:val="20"/>
        </w:rPr>
      </w:pPr>
      <w:r>
        <w:rPr>
          <w:rFonts w:ascii="Arial" w:hAnsi="Arial" w:cs="Arial"/>
          <w:b w:val="0"/>
          <w:color w:val="FF0000"/>
          <w:sz w:val="20"/>
          <w:szCs w:val="20"/>
        </w:rPr>
        <w:t xml:space="preserve"> </w:t>
      </w:r>
      <w:r w:rsidR="003A20A9" w:rsidRPr="003703EC">
        <w:rPr>
          <w:rFonts w:ascii="Arial" w:hAnsi="Arial" w:cs="Arial"/>
          <w:b w:val="0"/>
          <w:color w:val="FF0000"/>
          <w:sz w:val="20"/>
          <w:szCs w:val="20"/>
        </w:rPr>
        <w:t xml:space="preserve">derhalve tot een totaalbedrag van </w:t>
      </w:r>
      <w:r w:rsidR="003A20A9" w:rsidRPr="00F24B16">
        <w:rPr>
          <w:rFonts w:ascii="Arial" w:hAnsi="Arial" w:cs="Arial"/>
          <w:b w:val="0"/>
          <w:sz w:val="20"/>
          <w:szCs w:val="20"/>
        </w:rPr>
        <w:fldChar w:fldCharType="begin"/>
      </w:r>
      <w:r w:rsidR="003A20A9" w:rsidRPr="00F24B16">
        <w:rPr>
          <w:rFonts w:ascii="Arial" w:hAnsi="Arial" w:cs="Arial"/>
          <w:b w:val="0"/>
          <w:sz w:val="20"/>
          <w:szCs w:val="20"/>
        </w:rPr>
        <w:instrText>MacroButton Nomacro §</w:instrText>
      </w:r>
      <w:r w:rsidR="003A20A9" w:rsidRPr="00F24B16">
        <w:rPr>
          <w:rFonts w:ascii="Arial" w:hAnsi="Arial" w:cs="Arial"/>
          <w:b w:val="0"/>
          <w:sz w:val="20"/>
          <w:szCs w:val="20"/>
        </w:rPr>
        <w:fldChar w:fldCharType="end"/>
      </w:r>
      <w:r w:rsidR="003A20A9" w:rsidRPr="00F24B16">
        <w:rPr>
          <w:rFonts w:ascii="Arial" w:hAnsi="Arial" w:cs="Arial"/>
          <w:b w:val="0"/>
          <w:sz w:val="20"/>
          <w:szCs w:val="20"/>
        </w:rPr>
        <w:t xml:space="preserve">totaalbedrag van de hiervoor vermelde bedragen voluit </w:t>
      </w:r>
    </w:p>
    <w:p w14:paraId="0B514CEE" w14:textId="77777777" w:rsidR="003A20A9" w:rsidRPr="003703EC" w:rsidRDefault="00394DAE" w:rsidP="00B42CA0">
      <w:pPr>
        <w:pStyle w:val="Akop2"/>
        <w:tabs>
          <w:tab w:val="left" w:pos="142"/>
        </w:tabs>
        <w:rPr>
          <w:rFonts w:ascii="Arial" w:hAnsi="Arial" w:cs="Arial"/>
          <w:b w:val="0"/>
          <w:color w:val="FF0000"/>
          <w:sz w:val="20"/>
          <w:szCs w:val="20"/>
        </w:rPr>
      </w:pPr>
      <w:r w:rsidRPr="00F24B16">
        <w:rPr>
          <w:rFonts w:ascii="Arial" w:hAnsi="Arial" w:cs="Arial"/>
          <w:b w:val="0"/>
          <w:sz w:val="20"/>
          <w:szCs w:val="20"/>
        </w:rPr>
        <w:t xml:space="preserve"> </w:t>
      </w:r>
      <w:r w:rsidR="003A20A9" w:rsidRPr="00F24B16">
        <w:rPr>
          <w:rFonts w:ascii="Arial" w:hAnsi="Arial" w:cs="Arial"/>
          <w:b w:val="0"/>
          <w:sz w:val="20"/>
          <w:szCs w:val="20"/>
        </w:rPr>
        <w:t>in letters en tussen haakjes in cijfers</w:t>
      </w:r>
      <w:r w:rsidR="003A20A9" w:rsidRPr="00F24B16">
        <w:rPr>
          <w:rFonts w:ascii="Arial" w:hAnsi="Arial" w:cs="Arial"/>
          <w:b w:val="0"/>
          <w:sz w:val="20"/>
          <w:szCs w:val="20"/>
        </w:rPr>
        <w:fldChar w:fldCharType="begin"/>
      </w:r>
      <w:r w:rsidR="003A20A9" w:rsidRPr="00F24B16">
        <w:rPr>
          <w:rFonts w:ascii="Arial" w:hAnsi="Arial" w:cs="Arial"/>
          <w:b w:val="0"/>
          <w:sz w:val="20"/>
          <w:szCs w:val="20"/>
        </w:rPr>
        <w:instrText>MacroButton Nomacro §</w:instrText>
      </w:r>
      <w:r w:rsidR="003A20A9" w:rsidRPr="00F24B16">
        <w:rPr>
          <w:rFonts w:ascii="Arial" w:hAnsi="Arial" w:cs="Arial"/>
          <w:b w:val="0"/>
          <w:sz w:val="20"/>
          <w:szCs w:val="20"/>
        </w:rPr>
        <w:fldChar w:fldCharType="end"/>
      </w:r>
      <w:r w:rsidR="003A20A9" w:rsidRPr="003703EC">
        <w:rPr>
          <w:rFonts w:ascii="Arial" w:hAnsi="Arial" w:cs="Arial"/>
          <w:b w:val="0"/>
          <w:color w:val="FF0000"/>
          <w:sz w:val="20"/>
          <w:szCs w:val="20"/>
        </w:rPr>
        <w:t>, op:</w:t>
      </w:r>
    </w:p>
    <w:p w14:paraId="4900F3B8" w14:textId="77777777" w:rsidR="000E1C4B" w:rsidRPr="000E1C4B" w:rsidRDefault="000E1C4B" w:rsidP="00B42CA0">
      <w:pPr>
        <w:tabs>
          <w:tab w:val="left" w:pos="142"/>
        </w:tabs>
      </w:pPr>
    </w:p>
    <w:p w14:paraId="4492A898" w14:textId="77777777" w:rsidR="003010E1" w:rsidRDefault="003010E1" w:rsidP="00B42CA0">
      <w:pPr>
        <w:pStyle w:val="Koptekst"/>
        <w:tabs>
          <w:tab w:val="left" w:pos="142"/>
          <w:tab w:val="left" w:pos="708"/>
        </w:tabs>
        <w:spacing w:line="280" w:lineRule="exact"/>
        <w:rPr>
          <w:rStyle w:val="Versie"/>
          <w:kern w:val="28"/>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3472A9" w:rsidRPr="0002097D" w14:paraId="35879C76" w14:textId="77777777" w:rsidTr="00412345">
        <w:trPr>
          <w:trHeight w:val="332"/>
        </w:trPr>
        <w:tc>
          <w:tcPr>
            <w:tcW w:w="5173" w:type="dxa"/>
            <w:vAlign w:val="bottom"/>
          </w:tcPr>
          <w:p w14:paraId="495AA563" w14:textId="77777777" w:rsidR="003472A9" w:rsidRPr="0002097D" w:rsidRDefault="003472A9" w:rsidP="00B42CA0">
            <w:pPr>
              <w:pStyle w:val="kopje"/>
              <w:tabs>
                <w:tab w:val="left" w:pos="142"/>
              </w:tabs>
              <w:rPr>
                <w:rFonts w:cs="Arial"/>
                <w:b w:val="0"/>
                <w:bCs/>
                <w:sz w:val="20"/>
              </w:rPr>
            </w:pPr>
            <w:r w:rsidRPr="0002097D">
              <w:rPr>
                <w:rFonts w:cs="Arial"/>
                <w:sz w:val="20"/>
              </w:rPr>
              <w:t>Versiehistorie</w:t>
            </w:r>
          </w:p>
        </w:tc>
      </w:tr>
    </w:tbl>
    <w:p w14:paraId="2E8A1803" w14:textId="77777777" w:rsidR="003472A9" w:rsidRPr="0002097D" w:rsidRDefault="003472A9" w:rsidP="00B42CA0">
      <w:pPr>
        <w:tabs>
          <w:tab w:val="left" w:pos="142"/>
        </w:tabs>
        <w:spacing w:line="14" w:lineRule="exact"/>
        <w:rPr>
          <w:rFonts w:ascii="Arial" w:hAnsi="Arial" w:cs="Arial"/>
          <w:kern w:val="28"/>
          <w:sz w:val="20"/>
        </w:rPr>
      </w:pPr>
    </w:p>
    <w:tbl>
      <w:tblP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926"/>
        <w:gridCol w:w="5096"/>
      </w:tblGrid>
      <w:tr w:rsidR="003472A9" w:rsidRPr="0002097D" w14:paraId="6C7E0BB3" w14:textId="77777777" w:rsidTr="00A36D43">
        <w:trPr>
          <w:trHeight w:hRule="exact" w:val="281"/>
          <w:tblHeader/>
        </w:trPr>
        <w:tc>
          <w:tcPr>
            <w:tcW w:w="779" w:type="dxa"/>
            <w:vAlign w:val="bottom"/>
          </w:tcPr>
          <w:p w14:paraId="02C7E6F6" w14:textId="77777777" w:rsidR="003472A9" w:rsidRPr="0002097D" w:rsidRDefault="003472A9" w:rsidP="00B42CA0">
            <w:pPr>
              <w:pStyle w:val="tussenkopje"/>
              <w:tabs>
                <w:tab w:val="left" w:pos="142"/>
              </w:tabs>
              <w:spacing w:before="0"/>
              <w:rPr>
                <w:rFonts w:cs="Arial"/>
                <w:sz w:val="20"/>
                <w:lang w:val="nl-NL"/>
              </w:rPr>
            </w:pPr>
            <w:r w:rsidRPr="0002097D">
              <w:rPr>
                <w:rFonts w:cs="Arial"/>
                <w:sz w:val="20"/>
                <w:lang w:val="nl-NL"/>
              </w:rPr>
              <w:t>Versie</w:t>
            </w:r>
          </w:p>
        </w:tc>
        <w:tc>
          <w:tcPr>
            <w:tcW w:w="1909" w:type="dxa"/>
            <w:vAlign w:val="bottom"/>
          </w:tcPr>
          <w:p w14:paraId="49F423DD" w14:textId="77777777" w:rsidR="003472A9" w:rsidRPr="0002097D" w:rsidRDefault="003472A9" w:rsidP="00B42CA0">
            <w:pPr>
              <w:pStyle w:val="tussenkopje"/>
              <w:tabs>
                <w:tab w:val="left" w:pos="142"/>
              </w:tabs>
              <w:spacing w:before="0"/>
              <w:rPr>
                <w:rFonts w:cs="Arial"/>
                <w:sz w:val="20"/>
                <w:lang w:val="nl-NL"/>
              </w:rPr>
            </w:pPr>
            <w:r w:rsidRPr="0002097D">
              <w:rPr>
                <w:rFonts w:cs="Arial"/>
                <w:sz w:val="20"/>
                <w:lang w:val="nl-NL"/>
              </w:rPr>
              <w:t>Datum</w:t>
            </w:r>
          </w:p>
        </w:tc>
        <w:tc>
          <w:tcPr>
            <w:tcW w:w="926" w:type="dxa"/>
            <w:vAlign w:val="bottom"/>
          </w:tcPr>
          <w:p w14:paraId="3610AD7B" w14:textId="77777777" w:rsidR="003472A9" w:rsidRPr="0002097D" w:rsidRDefault="003472A9" w:rsidP="00B42CA0">
            <w:pPr>
              <w:pStyle w:val="tussenkopje"/>
              <w:tabs>
                <w:tab w:val="left" w:pos="142"/>
              </w:tabs>
              <w:spacing w:before="0"/>
              <w:rPr>
                <w:rFonts w:cs="Arial"/>
                <w:sz w:val="20"/>
                <w:lang w:val="nl-NL"/>
              </w:rPr>
            </w:pPr>
            <w:r w:rsidRPr="0002097D">
              <w:rPr>
                <w:rFonts w:cs="Arial"/>
                <w:sz w:val="20"/>
                <w:lang w:val="nl-NL"/>
              </w:rPr>
              <w:t>Auteur</w:t>
            </w:r>
          </w:p>
        </w:tc>
        <w:tc>
          <w:tcPr>
            <w:tcW w:w="5096" w:type="dxa"/>
            <w:vAlign w:val="bottom"/>
          </w:tcPr>
          <w:p w14:paraId="38DC0A25" w14:textId="77777777" w:rsidR="003472A9" w:rsidRPr="0002097D" w:rsidRDefault="003472A9" w:rsidP="00B42CA0">
            <w:pPr>
              <w:pStyle w:val="tussenkopje"/>
              <w:tabs>
                <w:tab w:val="left" w:pos="142"/>
              </w:tabs>
              <w:spacing w:before="0"/>
              <w:rPr>
                <w:rFonts w:cs="Arial"/>
                <w:sz w:val="20"/>
                <w:lang w:val="nl-NL"/>
              </w:rPr>
            </w:pPr>
            <w:r w:rsidRPr="0002097D">
              <w:rPr>
                <w:rFonts w:cs="Arial"/>
                <w:sz w:val="20"/>
                <w:lang w:val="nl-NL"/>
              </w:rPr>
              <w:t>Opmerking</w:t>
            </w:r>
          </w:p>
        </w:tc>
      </w:tr>
      <w:tr w:rsidR="003472A9" w:rsidRPr="0002097D" w14:paraId="58CA6FCE" w14:textId="77777777" w:rsidTr="00A36D43">
        <w:tc>
          <w:tcPr>
            <w:tcW w:w="779" w:type="dxa"/>
          </w:tcPr>
          <w:p w14:paraId="3A93BF33" w14:textId="77777777" w:rsidR="003472A9" w:rsidRDefault="003472A9" w:rsidP="00B42CA0">
            <w:pPr>
              <w:pStyle w:val="Koptekst"/>
              <w:tabs>
                <w:tab w:val="left" w:pos="142"/>
                <w:tab w:val="left" w:pos="708"/>
              </w:tabs>
              <w:spacing w:line="280" w:lineRule="exact"/>
              <w:rPr>
                <w:rStyle w:val="Versie"/>
                <w:kern w:val="28"/>
                <w:lang w:val="en-US"/>
              </w:rPr>
            </w:pPr>
            <w:r>
              <w:rPr>
                <w:rStyle w:val="Versie"/>
                <w:kern w:val="28"/>
                <w:lang w:val="en-US"/>
              </w:rPr>
              <w:t>1.0</w:t>
            </w:r>
          </w:p>
        </w:tc>
        <w:tc>
          <w:tcPr>
            <w:tcW w:w="1909" w:type="dxa"/>
          </w:tcPr>
          <w:p w14:paraId="511AD407" w14:textId="77777777" w:rsidR="003472A9" w:rsidRDefault="003472A9" w:rsidP="00B42CA0">
            <w:pPr>
              <w:tabs>
                <w:tab w:val="left" w:pos="142"/>
              </w:tabs>
              <w:snapToGrid w:val="0"/>
              <w:spacing w:line="280" w:lineRule="atLeast"/>
              <w:rPr>
                <w:rStyle w:val="Datumopmaakprofiel"/>
                <w:kern w:val="28"/>
                <w:lang w:val="en-US"/>
              </w:rPr>
            </w:pPr>
            <w:r>
              <w:rPr>
                <w:rStyle w:val="Datumopmaakprofiel"/>
                <w:kern w:val="28"/>
                <w:lang w:val="en-US"/>
              </w:rPr>
              <w:t>19 augustus 2011</w:t>
            </w:r>
          </w:p>
        </w:tc>
        <w:tc>
          <w:tcPr>
            <w:tcW w:w="926" w:type="dxa"/>
          </w:tcPr>
          <w:p w14:paraId="0D44FBD8" w14:textId="77777777" w:rsidR="003472A9" w:rsidRDefault="003472A9" w:rsidP="00B42CA0">
            <w:pPr>
              <w:tabs>
                <w:tab w:val="left" w:pos="142"/>
              </w:tabs>
              <w:snapToGrid w:val="0"/>
              <w:spacing w:line="280" w:lineRule="atLeast"/>
              <w:rPr>
                <w:rFonts w:ascii="Arial" w:hAnsi="Arial"/>
                <w:kern w:val="28"/>
                <w:sz w:val="18"/>
                <w:lang w:val="en-US"/>
              </w:rPr>
            </w:pPr>
            <w:r>
              <w:rPr>
                <w:rFonts w:ascii="Arial" w:hAnsi="Arial"/>
                <w:kern w:val="28"/>
                <w:sz w:val="18"/>
                <w:lang w:val="en-US"/>
              </w:rPr>
              <w:t>RZ/PPB</w:t>
            </w:r>
          </w:p>
        </w:tc>
        <w:tc>
          <w:tcPr>
            <w:tcW w:w="5096" w:type="dxa"/>
          </w:tcPr>
          <w:p w14:paraId="2A7E4524" w14:textId="77777777" w:rsidR="003472A9" w:rsidRDefault="003472A9" w:rsidP="00B42CA0">
            <w:pPr>
              <w:tabs>
                <w:tab w:val="left" w:pos="142"/>
              </w:tabs>
              <w:snapToGrid w:val="0"/>
              <w:spacing w:line="280" w:lineRule="atLeast"/>
              <w:rPr>
                <w:rFonts w:ascii="Arial" w:hAnsi="Arial"/>
                <w:kern w:val="28"/>
                <w:sz w:val="18"/>
              </w:rPr>
            </w:pPr>
            <w:r>
              <w:rPr>
                <w:rFonts w:ascii="Arial" w:hAnsi="Arial"/>
                <w:kern w:val="28"/>
                <w:sz w:val="18"/>
              </w:rPr>
              <w:t>Tekstblokken ‘Partijnamen in hypotheekakten’ en ‘overbruggingshypotheek’ toegevoegd.</w:t>
            </w:r>
          </w:p>
          <w:p w14:paraId="492F4E58" w14:textId="77777777" w:rsidR="003472A9" w:rsidRDefault="003472A9" w:rsidP="00B42CA0">
            <w:pPr>
              <w:tabs>
                <w:tab w:val="left" w:pos="142"/>
              </w:tabs>
              <w:snapToGrid w:val="0"/>
              <w:spacing w:line="280" w:lineRule="atLeast"/>
              <w:rPr>
                <w:rFonts w:ascii="Arial" w:hAnsi="Arial"/>
                <w:kern w:val="28"/>
                <w:sz w:val="18"/>
              </w:rPr>
            </w:pPr>
            <w:r>
              <w:rPr>
                <w:rFonts w:ascii="Arial" w:hAnsi="Arial"/>
                <w:kern w:val="28"/>
                <w:sz w:val="18"/>
              </w:rPr>
              <w:t>Diverse versies van teksttblokken gewijzigd</w:t>
            </w:r>
          </w:p>
          <w:p w14:paraId="36DD5EC2" w14:textId="77777777" w:rsidR="003472A9" w:rsidRDefault="003472A9" w:rsidP="00B42CA0">
            <w:pPr>
              <w:tabs>
                <w:tab w:val="left" w:pos="142"/>
              </w:tabs>
              <w:snapToGrid w:val="0"/>
              <w:spacing w:line="280" w:lineRule="atLeast"/>
              <w:rPr>
                <w:rFonts w:ascii="Arial" w:hAnsi="Arial"/>
                <w:kern w:val="28"/>
                <w:sz w:val="18"/>
              </w:rPr>
            </w:pPr>
            <w:r>
              <w:rPr>
                <w:rFonts w:ascii="Arial" w:hAnsi="Arial"/>
                <w:kern w:val="28"/>
                <w:sz w:val="18"/>
              </w:rPr>
              <w:t>Comparante en Volmachten mogelijk gemaakt.</w:t>
            </w:r>
          </w:p>
          <w:p w14:paraId="65891BAE" w14:textId="77777777" w:rsidR="003472A9" w:rsidRDefault="003472A9" w:rsidP="00B42CA0">
            <w:pPr>
              <w:tabs>
                <w:tab w:val="left" w:pos="142"/>
              </w:tabs>
              <w:snapToGrid w:val="0"/>
              <w:spacing w:line="280" w:lineRule="atLeast"/>
              <w:rPr>
                <w:rFonts w:ascii="Arial" w:hAnsi="Arial"/>
                <w:kern w:val="28"/>
                <w:sz w:val="18"/>
              </w:rPr>
            </w:pPr>
            <w:r>
              <w:rPr>
                <w:rFonts w:ascii="Arial" w:hAnsi="Arial"/>
                <w:kern w:val="28"/>
                <w:sz w:val="18"/>
              </w:rPr>
              <w:t>Zinsnede m.b.t. volmachten toegevoegd</w:t>
            </w:r>
          </w:p>
          <w:p w14:paraId="57F7CEEE" w14:textId="77777777" w:rsidR="003472A9" w:rsidRDefault="003472A9" w:rsidP="00B42CA0">
            <w:pPr>
              <w:tabs>
                <w:tab w:val="left" w:pos="142"/>
              </w:tabs>
              <w:snapToGrid w:val="0"/>
              <w:spacing w:line="280" w:lineRule="atLeast"/>
              <w:rPr>
                <w:rFonts w:ascii="Arial" w:hAnsi="Arial"/>
                <w:kern w:val="28"/>
                <w:sz w:val="18"/>
              </w:rPr>
            </w:pPr>
            <w:r>
              <w:rPr>
                <w:rFonts w:ascii="Arial" w:hAnsi="Arial"/>
                <w:kern w:val="28"/>
                <w:sz w:val="18"/>
              </w:rPr>
              <w:t>Diverse tekstuele aanpassingen</w:t>
            </w:r>
          </w:p>
        </w:tc>
      </w:tr>
      <w:tr w:rsidR="003472A9" w:rsidRPr="0002097D" w14:paraId="42FFFC4F" w14:textId="77777777" w:rsidTr="00A36D43">
        <w:tc>
          <w:tcPr>
            <w:tcW w:w="779" w:type="dxa"/>
          </w:tcPr>
          <w:p w14:paraId="69300887" w14:textId="77777777" w:rsidR="003472A9" w:rsidRDefault="003472A9" w:rsidP="00B42CA0">
            <w:pPr>
              <w:pStyle w:val="Koptekst"/>
              <w:tabs>
                <w:tab w:val="left" w:pos="142"/>
                <w:tab w:val="left" w:pos="708"/>
              </w:tabs>
              <w:spacing w:line="280" w:lineRule="exact"/>
              <w:rPr>
                <w:rStyle w:val="Versie"/>
                <w:kern w:val="28"/>
                <w:lang w:val="en-US"/>
              </w:rPr>
            </w:pPr>
            <w:r>
              <w:rPr>
                <w:rStyle w:val="Versie"/>
                <w:kern w:val="28"/>
                <w:lang w:val="en-US"/>
              </w:rPr>
              <w:t>1.1</w:t>
            </w:r>
          </w:p>
        </w:tc>
        <w:tc>
          <w:tcPr>
            <w:tcW w:w="1909" w:type="dxa"/>
          </w:tcPr>
          <w:p w14:paraId="72C402F3" w14:textId="77777777" w:rsidR="003472A9" w:rsidRDefault="003472A9" w:rsidP="00B42CA0">
            <w:pPr>
              <w:tabs>
                <w:tab w:val="left" w:pos="142"/>
              </w:tabs>
              <w:snapToGrid w:val="0"/>
              <w:spacing w:line="280" w:lineRule="atLeast"/>
              <w:rPr>
                <w:rStyle w:val="Datumopmaakprofiel"/>
                <w:kern w:val="28"/>
                <w:lang w:val="en-US"/>
              </w:rPr>
            </w:pPr>
            <w:r>
              <w:rPr>
                <w:rStyle w:val="Datumopmaakprofiel"/>
                <w:kern w:val="28"/>
                <w:lang w:val="en-US"/>
              </w:rPr>
              <w:t>05 september 2011</w:t>
            </w:r>
          </w:p>
        </w:tc>
        <w:tc>
          <w:tcPr>
            <w:tcW w:w="926" w:type="dxa"/>
          </w:tcPr>
          <w:p w14:paraId="64B2114C" w14:textId="77777777" w:rsidR="003472A9" w:rsidRDefault="003472A9" w:rsidP="00B42CA0">
            <w:pPr>
              <w:tabs>
                <w:tab w:val="left" w:pos="142"/>
              </w:tabs>
              <w:snapToGrid w:val="0"/>
              <w:spacing w:line="280" w:lineRule="atLeast"/>
              <w:rPr>
                <w:rFonts w:ascii="Arial" w:hAnsi="Arial"/>
                <w:kern w:val="28"/>
                <w:sz w:val="18"/>
                <w:lang w:val="en-US"/>
              </w:rPr>
            </w:pPr>
            <w:r>
              <w:rPr>
                <w:rFonts w:ascii="Arial" w:hAnsi="Arial"/>
                <w:kern w:val="28"/>
                <w:sz w:val="18"/>
                <w:lang w:val="en-US"/>
              </w:rPr>
              <w:t>RZ/PPB</w:t>
            </w:r>
          </w:p>
        </w:tc>
        <w:tc>
          <w:tcPr>
            <w:tcW w:w="5096" w:type="dxa"/>
          </w:tcPr>
          <w:p w14:paraId="1E4E758A" w14:textId="77777777" w:rsidR="003472A9" w:rsidRDefault="003472A9" w:rsidP="00B42CA0">
            <w:pPr>
              <w:tabs>
                <w:tab w:val="left" w:pos="142"/>
              </w:tabs>
              <w:snapToGrid w:val="0"/>
              <w:spacing w:line="280" w:lineRule="atLeast"/>
              <w:rPr>
                <w:rFonts w:ascii="Arial" w:hAnsi="Arial"/>
                <w:kern w:val="28"/>
                <w:sz w:val="18"/>
              </w:rPr>
            </w:pPr>
            <w:r>
              <w:rPr>
                <w:rFonts w:ascii="Arial" w:hAnsi="Arial"/>
                <w:kern w:val="28"/>
                <w:sz w:val="18"/>
              </w:rPr>
              <w:t>‘comparanten’ (meervoudsvorm) toegevoegd</w:t>
            </w:r>
          </w:p>
        </w:tc>
      </w:tr>
      <w:tr w:rsidR="003472A9" w:rsidRPr="0002097D" w14:paraId="71B6F455" w14:textId="77777777" w:rsidTr="00A36D43">
        <w:tc>
          <w:tcPr>
            <w:tcW w:w="779" w:type="dxa"/>
          </w:tcPr>
          <w:p w14:paraId="717F3FFB" w14:textId="77777777" w:rsidR="003472A9" w:rsidRDefault="003472A9" w:rsidP="00B42CA0">
            <w:pPr>
              <w:pStyle w:val="Koptekst"/>
              <w:tabs>
                <w:tab w:val="left" w:pos="142"/>
                <w:tab w:val="left" w:pos="708"/>
              </w:tabs>
              <w:spacing w:line="280" w:lineRule="exact"/>
              <w:rPr>
                <w:rStyle w:val="Versie"/>
                <w:kern w:val="28"/>
                <w:lang w:val="en-US"/>
              </w:rPr>
            </w:pPr>
            <w:r>
              <w:rPr>
                <w:rStyle w:val="Versie"/>
                <w:kern w:val="28"/>
                <w:lang w:val="en-US"/>
              </w:rPr>
              <w:t>1.2</w:t>
            </w:r>
          </w:p>
        </w:tc>
        <w:tc>
          <w:tcPr>
            <w:tcW w:w="1909" w:type="dxa"/>
          </w:tcPr>
          <w:p w14:paraId="39C685DB" w14:textId="77777777" w:rsidR="003472A9" w:rsidRDefault="003472A9" w:rsidP="00B42CA0">
            <w:pPr>
              <w:tabs>
                <w:tab w:val="left" w:pos="142"/>
              </w:tabs>
              <w:snapToGrid w:val="0"/>
              <w:spacing w:line="280" w:lineRule="atLeast"/>
              <w:rPr>
                <w:rStyle w:val="Datumopmaakprofiel"/>
                <w:kern w:val="28"/>
                <w:lang w:val="en-US"/>
              </w:rPr>
            </w:pPr>
            <w:r>
              <w:rPr>
                <w:rStyle w:val="Datumopmaakprofiel"/>
                <w:kern w:val="28"/>
                <w:lang w:val="en-US"/>
              </w:rPr>
              <w:t>16 februari 2012</w:t>
            </w:r>
          </w:p>
        </w:tc>
        <w:tc>
          <w:tcPr>
            <w:tcW w:w="926" w:type="dxa"/>
          </w:tcPr>
          <w:p w14:paraId="1009FE33" w14:textId="77777777" w:rsidR="003472A9" w:rsidRDefault="003472A9" w:rsidP="00B42CA0">
            <w:pPr>
              <w:tabs>
                <w:tab w:val="left" w:pos="142"/>
              </w:tabs>
              <w:snapToGrid w:val="0"/>
              <w:spacing w:line="280" w:lineRule="atLeast"/>
              <w:rPr>
                <w:rFonts w:ascii="Arial" w:hAnsi="Arial"/>
                <w:kern w:val="28"/>
                <w:sz w:val="18"/>
                <w:lang w:val="en-US"/>
              </w:rPr>
            </w:pPr>
            <w:r>
              <w:rPr>
                <w:rFonts w:ascii="Arial" w:hAnsi="Arial"/>
                <w:kern w:val="28"/>
                <w:sz w:val="18"/>
                <w:lang w:val="en-US"/>
              </w:rPr>
              <w:t>RZ/PPB</w:t>
            </w:r>
          </w:p>
        </w:tc>
        <w:tc>
          <w:tcPr>
            <w:tcW w:w="5096" w:type="dxa"/>
          </w:tcPr>
          <w:p w14:paraId="6A69A39F" w14:textId="77777777" w:rsidR="003472A9" w:rsidRDefault="003472A9" w:rsidP="00B42CA0">
            <w:pPr>
              <w:tabs>
                <w:tab w:val="left" w:pos="142"/>
              </w:tabs>
              <w:snapToGrid w:val="0"/>
              <w:spacing w:line="280" w:lineRule="atLeast"/>
              <w:rPr>
                <w:rFonts w:ascii="Arial" w:hAnsi="Arial"/>
                <w:kern w:val="28"/>
                <w:sz w:val="18"/>
              </w:rPr>
            </w:pPr>
            <w:r>
              <w:rPr>
                <w:rFonts w:ascii="Arial" w:hAnsi="Arial"/>
                <w:kern w:val="28"/>
                <w:sz w:val="18"/>
              </w:rPr>
              <w:t xml:space="preserve">Nieuwe versie tekstblokken partij NP en partij NNP </w:t>
            </w:r>
          </w:p>
        </w:tc>
      </w:tr>
      <w:tr w:rsidR="003472A9" w:rsidRPr="0002097D" w14:paraId="521D91ED" w14:textId="77777777" w:rsidTr="00A36D43">
        <w:tc>
          <w:tcPr>
            <w:tcW w:w="779" w:type="dxa"/>
          </w:tcPr>
          <w:p w14:paraId="12C85E76" w14:textId="77777777" w:rsidR="003472A9" w:rsidRDefault="003472A9" w:rsidP="00B42CA0">
            <w:pPr>
              <w:pStyle w:val="Koptekst"/>
              <w:tabs>
                <w:tab w:val="left" w:pos="142"/>
                <w:tab w:val="left" w:pos="708"/>
              </w:tabs>
              <w:spacing w:line="280" w:lineRule="exact"/>
              <w:rPr>
                <w:rStyle w:val="Versie"/>
                <w:kern w:val="28"/>
                <w:lang w:val="en-US"/>
              </w:rPr>
            </w:pPr>
            <w:r>
              <w:rPr>
                <w:rStyle w:val="Versie"/>
                <w:kern w:val="28"/>
                <w:lang w:val="en-US"/>
              </w:rPr>
              <w:t>1.3</w:t>
            </w:r>
          </w:p>
        </w:tc>
        <w:tc>
          <w:tcPr>
            <w:tcW w:w="1909" w:type="dxa"/>
          </w:tcPr>
          <w:p w14:paraId="2BDC98D4" w14:textId="77777777" w:rsidR="003472A9" w:rsidRDefault="003472A9" w:rsidP="00B42CA0">
            <w:pPr>
              <w:tabs>
                <w:tab w:val="left" w:pos="142"/>
              </w:tabs>
              <w:snapToGrid w:val="0"/>
              <w:spacing w:line="280" w:lineRule="atLeast"/>
              <w:rPr>
                <w:rStyle w:val="Datumopmaakprofiel"/>
                <w:kern w:val="28"/>
                <w:lang w:val="en-US"/>
              </w:rPr>
            </w:pPr>
            <w:r>
              <w:rPr>
                <w:rStyle w:val="Datumopmaakprofiel"/>
                <w:kern w:val="28"/>
                <w:lang w:val="en-US"/>
              </w:rPr>
              <w:t>23 februari 2012</w:t>
            </w:r>
          </w:p>
        </w:tc>
        <w:tc>
          <w:tcPr>
            <w:tcW w:w="926" w:type="dxa"/>
          </w:tcPr>
          <w:p w14:paraId="48DFCD30" w14:textId="77777777" w:rsidR="003472A9" w:rsidRDefault="003472A9" w:rsidP="00B42CA0">
            <w:pPr>
              <w:tabs>
                <w:tab w:val="left" w:pos="142"/>
              </w:tabs>
              <w:snapToGrid w:val="0"/>
              <w:spacing w:line="280" w:lineRule="atLeast"/>
              <w:rPr>
                <w:rFonts w:ascii="Arial" w:hAnsi="Arial"/>
                <w:kern w:val="28"/>
                <w:sz w:val="18"/>
                <w:lang w:val="en-US"/>
              </w:rPr>
            </w:pPr>
            <w:r>
              <w:rPr>
                <w:rFonts w:ascii="Arial" w:hAnsi="Arial"/>
                <w:kern w:val="28"/>
                <w:sz w:val="18"/>
                <w:lang w:val="en-US"/>
              </w:rPr>
              <w:t>RZ/PPB</w:t>
            </w:r>
          </w:p>
        </w:tc>
        <w:tc>
          <w:tcPr>
            <w:tcW w:w="5096" w:type="dxa"/>
          </w:tcPr>
          <w:p w14:paraId="4CCF91EA" w14:textId="77777777" w:rsidR="003472A9" w:rsidRDefault="003472A9" w:rsidP="00B42CA0">
            <w:pPr>
              <w:tabs>
                <w:tab w:val="left" w:pos="142"/>
              </w:tabs>
              <w:snapToGrid w:val="0"/>
              <w:spacing w:line="280" w:lineRule="atLeast"/>
              <w:rPr>
                <w:rFonts w:ascii="Arial" w:hAnsi="Arial"/>
                <w:kern w:val="28"/>
                <w:sz w:val="18"/>
              </w:rPr>
            </w:pPr>
            <w:r>
              <w:rPr>
                <w:rFonts w:ascii="Arial" w:hAnsi="Arial"/>
                <w:kern w:val="28"/>
                <w:sz w:val="18"/>
              </w:rPr>
              <w:t>Aangepast naar nieuwste versie tekstblokken, tekstblok Titel hypotheekakten toegevoegd</w:t>
            </w:r>
          </w:p>
        </w:tc>
      </w:tr>
      <w:tr w:rsidR="003472A9" w:rsidRPr="0002097D" w14:paraId="15343F4B" w14:textId="77777777" w:rsidTr="00A36D43">
        <w:tc>
          <w:tcPr>
            <w:tcW w:w="779" w:type="dxa"/>
          </w:tcPr>
          <w:p w14:paraId="53741BB8" w14:textId="77777777" w:rsidR="003472A9" w:rsidRDefault="003472A9" w:rsidP="00B42CA0">
            <w:pPr>
              <w:pStyle w:val="Koptekst"/>
              <w:tabs>
                <w:tab w:val="left" w:pos="142"/>
                <w:tab w:val="left" w:pos="708"/>
              </w:tabs>
              <w:spacing w:line="280" w:lineRule="exact"/>
              <w:rPr>
                <w:rStyle w:val="Versie"/>
                <w:kern w:val="28"/>
                <w:lang w:val="en-US"/>
              </w:rPr>
            </w:pPr>
            <w:r>
              <w:rPr>
                <w:rStyle w:val="Versie"/>
                <w:kern w:val="28"/>
                <w:lang w:val="en-US"/>
              </w:rPr>
              <w:t>1.4</w:t>
            </w:r>
          </w:p>
        </w:tc>
        <w:tc>
          <w:tcPr>
            <w:tcW w:w="1909" w:type="dxa"/>
          </w:tcPr>
          <w:p w14:paraId="28584DE4" w14:textId="77777777" w:rsidR="003472A9" w:rsidRDefault="003472A9" w:rsidP="00B42CA0">
            <w:pPr>
              <w:tabs>
                <w:tab w:val="left" w:pos="142"/>
              </w:tabs>
              <w:snapToGrid w:val="0"/>
              <w:spacing w:line="280" w:lineRule="atLeast"/>
              <w:rPr>
                <w:rStyle w:val="Datumopmaakprofiel"/>
                <w:kern w:val="28"/>
                <w:lang w:val="en-US"/>
              </w:rPr>
            </w:pPr>
            <w:r>
              <w:rPr>
                <w:rStyle w:val="Datumopmaakprofiel"/>
                <w:kern w:val="28"/>
                <w:lang w:val="en-US"/>
              </w:rPr>
              <w:t>11 april 2012</w:t>
            </w:r>
          </w:p>
        </w:tc>
        <w:tc>
          <w:tcPr>
            <w:tcW w:w="926" w:type="dxa"/>
          </w:tcPr>
          <w:p w14:paraId="5EB0FAD1" w14:textId="77777777" w:rsidR="003472A9" w:rsidRDefault="003472A9" w:rsidP="00B42CA0">
            <w:pPr>
              <w:tabs>
                <w:tab w:val="left" w:pos="142"/>
              </w:tabs>
              <w:snapToGrid w:val="0"/>
              <w:spacing w:line="280" w:lineRule="atLeast"/>
              <w:rPr>
                <w:rFonts w:ascii="Arial" w:hAnsi="Arial"/>
                <w:kern w:val="28"/>
                <w:sz w:val="18"/>
                <w:lang w:val="en-US"/>
              </w:rPr>
            </w:pPr>
            <w:r>
              <w:rPr>
                <w:rFonts w:ascii="Arial" w:hAnsi="Arial"/>
                <w:kern w:val="28"/>
                <w:sz w:val="18"/>
                <w:lang w:val="en-US"/>
              </w:rPr>
              <w:t>RZ/PPB</w:t>
            </w:r>
          </w:p>
        </w:tc>
        <w:tc>
          <w:tcPr>
            <w:tcW w:w="5096" w:type="dxa"/>
          </w:tcPr>
          <w:p w14:paraId="46931FB5" w14:textId="77777777" w:rsidR="003472A9" w:rsidRDefault="003472A9" w:rsidP="00B42CA0">
            <w:pPr>
              <w:tabs>
                <w:tab w:val="left" w:pos="142"/>
              </w:tabs>
              <w:snapToGrid w:val="0"/>
              <w:spacing w:line="280" w:lineRule="atLeast"/>
              <w:rPr>
                <w:rFonts w:ascii="Arial" w:hAnsi="Arial"/>
                <w:kern w:val="28"/>
                <w:sz w:val="18"/>
              </w:rPr>
            </w:pPr>
            <w:r>
              <w:rPr>
                <w:rFonts w:ascii="Arial" w:hAnsi="Arial"/>
                <w:kern w:val="28"/>
                <w:sz w:val="18"/>
              </w:rPr>
              <w:t>Enkele kleuraanpassingen en aangepast naar nieuwste versies tekstblokken</w:t>
            </w:r>
          </w:p>
        </w:tc>
      </w:tr>
      <w:tr w:rsidR="003472A9" w:rsidRPr="00F561EB" w14:paraId="50E9165B" w14:textId="77777777" w:rsidTr="00A36D43">
        <w:tc>
          <w:tcPr>
            <w:tcW w:w="779" w:type="dxa"/>
          </w:tcPr>
          <w:p w14:paraId="106CE03D" w14:textId="77777777" w:rsidR="003472A9" w:rsidRPr="00F561EB" w:rsidRDefault="00BF0BC1" w:rsidP="00B42CA0">
            <w:pPr>
              <w:pStyle w:val="Koptekst"/>
              <w:tabs>
                <w:tab w:val="left" w:pos="142"/>
                <w:tab w:val="left" w:pos="708"/>
              </w:tabs>
              <w:spacing w:line="280" w:lineRule="exact"/>
              <w:rPr>
                <w:rStyle w:val="Versie"/>
                <w:rFonts w:ascii="Arial" w:hAnsi="Arial" w:cs="Arial"/>
                <w:kern w:val="28"/>
                <w:szCs w:val="18"/>
              </w:rPr>
            </w:pPr>
            <w:r w:rsidRPr="00F561EB">
              <w:rPr>
                <w:rStyle w:val="Versie"/>
                <w:rFonts w:ascii="Arial" w:hAnsi="Arial" w:cs="Arial"/>
                <w:kern w:val="28"/>
                <w:szCs w:val="18"/>
              </w:rPr>
              <w:t>1.5</w:t>
            </w:r>
          </w:p>
        </w:tc>
        <w:tc>
          <w:tcPr>
            <w:tcW w:w="1909" w:type="dxa"/>
          </w:tcPr>
          <w:p w14:paraId="3BE33C48" w14:textId="77777777" w:rsidR="003472A9" w:rsidRPr="00F561EB" w:rsidRDefault="00BB14D0" w:rsidP="00B42CA0">
            <w:pPr>
              <w:tabs>
                <w:tab w:val="left" w:pos="142"/>
              </w:tabs>
              <w:snapToGrid w:val="0"/>
              <w:spacing w:line="280" w:lineRule="atLeast"/>
              <w:rPr>
                <w:rStyle w:val="Datumopmaakprofiel"/>
                <w:rFonts w:ascii="Arial" w:hAnsi="Arial" w:cs="Arial"/>
                <w:kern w:val="28"/>
                <w:szCs w:val="18"/>
              </w:rPr>
            </w:pPr>
            <w:r w:rsidRPr="00F561EB">
              <w:rPr>
                <w:rStyle w:val="Datumopmaakprofiel"/>
                <w:rFonts w:ascii="Arial" w:hAnsi="Arial" w:cs="Arial"/>
                <w:kern w:val="28"/>
                <w:szCs w:val="18"/>
              </w:rPr>
              <w:t>12 juni</w:t>
            </w:r>
            <w:r w:rsidR="00BF0BC1" w:rsidRPr="00F561EB">
              <w:rPr>
                <w:rStyle w:val="Datumopmaakprofiel"/>
                <w:rFonts w:ascii="Arial" w:hAnsi="Arial" w:cs="Arial"/>
                <w:kern w:val="28"/>
                <w:szCs w:val="18"/>
              </w:rPr>
              <w:t xml:space="preserve"> 2013</w:t>
            </w:r>
          </w:p>
        </w:tc>
        <w:tc>
          <w:tcPr>
            <w:tcW w:w="926" w:type="dxa"/>
          </w:tcPr>
          <w:p w14:paraId="178C71DF" w14:textId="77777777" w:rsidR="003472A9" w:rsidRPr="00F561EB" w:rsidRDefault="00BF0BC1" w:rsidP="00B42CA0">
            <w:pPr>
              <w:tabs>
                <w:tab w:val="left" w:pos="142"/>
              </w:tabs>
              <w:snapToGrid w:val="0"/>
              <w:spacing w:line="280" w:lineRule="atLeast"/>
              <w:rPr>
                <w:rFonts w:ascii="Arial" w:hAnsi="Arial" w:cs="Arial"/>
                <w:kern w:val="28"/>
                <w:sz w:val="18"/>
                <w:szCs w:val="18"/>
              </w:rPr>
            </w:pPr>
            <w:r w:rsidRPr="00F561EB">
              <w:rPr>
                <w:rFonts w:ascii="Arial" w:hAnsi="Arial" w:cs="Arial"/>
                <w:kern w:val="28"/>
                <w:sz w:val="18"/>
                <w:szCs w:val="18"/>
              </w:rPr>
              <w:t>RZ/PPB</w:t>
            </w:r>
          </w:p>
        </w:tc>
        <w:tc>
          <w:tcPr>
            <w:tcW w:w="5096" w:type="dxa"/>
          </w:tcPr>
          <w:p w14:paraId="01F93814" w14:textId="77777777" w:rsidR="003472A9" w:rsidRPr="00F561EB" w:rsidRDefault="00BF0BC1" w:rsidP="00B42CA0">
            <w:pPr>
              <w:tabs>
                <w:tab w:val="left" w:pos="142"/>
              </w:tabs>
              <w:snapToGrid w:val="0"/>
              <w:spacing w:line="280" w:lineRule="atLeast"/>
              <w:rPr>
                <w:rFonts w:ascii="Arial" w:hAnsi="Arial" w:cs="Arial"/>
                <w:kern w:val="28"/>
                <w:sz w:val="18"/>
                <w:szCs w:val="18"/>
              </w:rPr>
            </w:pPr>
            <w:r w:rsidRPr="00F561EB">
              <w:rPr>
                <w:rFonts w:ascii="Arial" w:hAnsi="Arial" w:cs="Arial"/>
                <w:kern w:val="28"/>
                <w:sz w:val="18"/>
                <w:szCs w:val="18"/>
              </w:rPr>
              <w:t xml:space="preserve">'van het bestaan van de volmachten' optioneel gemaakt, </w:t>
            </w:r>
            <w:r w:rsidR="00711029" w:rsidRPr="00F561EB">
              <w:rPr>
                <w:rFonts w:ascii="Arial" w:hAnsi="Arial" w:cs="Arial"/>
                <w:kern w:val="28"/>
                <w:sz w:val="18"/>
                <w:szCs w:val="18"/>
              </w:rPr>
              <w:t>tekst mbt rangwisseling verwijderd</w:t>
            </w:r>
            <w:r w:rsidR="001A541D" w:rsidRPr="00F561EB">
              <w:rPr>
                <w:rFonts w:ascii="Arial" w:hAnsi="Arial" w:cs="Arial"/>
                <w:kern w:val="28"/>
                <w:sz w:val="18"/>
                <w:szCs w:val="18"/>
              </w:rPr>
              <w:t>, 'debiteur' en 'schuldeiser' vervangen voor verplichte keuzes</w:t>
            </w:r>
            <w:r w:rsidR="00664BC4" w:rsidRPr="00F561EB">
              <w:rPr>
                <w:rFonts w:ascii="Arial" w:hAnsi="Arial" w:cs="Arial"/>
                <w:kern w:val="28"/>
                <w:sz w:val="18"/>
                <w:szCs w:val="18"/>
              </w:rPr>
              <w:t xml:space="preserve">, ";" na </w:t>
            </w:r>
            <w:r w:rsidR="00664BC4" w:rsidRPr="00F561EB">
              <w:rPr>
                <w:rFonts w:ascii="Arial" w:hAnsi="Arial" w:cs="Arial"/>
                <w:kern w:val="28"/>
                <w:sz w:val="18"/>
                <w:szCs w:val="18"/>
              </w:rPr>
              <w:lastRenderedPageBreak/>
              <w:t>overbruggingshypotheek vervangen voor een "."</w:t>
            </w:r>
            <w:r w:rsidR="00E7043F" w:rsidRPr="00F561EB">
              <w:rPr>
                <w:rFonts w:ascii="Arial" w:hAnsi="Arial" w:cs="Arial"/>
                <w:kern w:val="28"/>
                <w:sz w:val="18"/>
                <w:szCs w:val="18"/>
              </w:rPr>
              <w:t xml:space="preserve">, </w:t>
            </w:r>
            <w:r w:rsidR="00E7043F" w:rsidRPr="00F561EB">
              <w:rPr>
                <w:rFonts w:ascii="Arial" w:hAnsi="Arial"/>
                <w:kern w:val="28"/>
                <w:sz w:val="18"/>
                <w:szCs w:val="18"/>
              </w:rPr>
              <w:t>aangepast naar nieuwste versies tekstblokken</w:t>
            </w:r>
            <w:r w:rsidR="00BB14D0" w:rsidRPr="00F561EB">
              <w:rPr>
                <w:rFonts w:ascii="Arial" w:hAnsi="Arial"/>
                <w:kern w:val="28"/>
                <w:sz w:val="18"/>
                <w:szCs w:val="18"/>
              </w:rPr>
              <w:t xml:space="preserve">, </w:t>
            </w:r>
            <w:r w:rsidR="00BB14D0" w:rsidRPr="00F561EB">
              <w:rPr>
                <w:rFonts w:ascii="Arial" w:hAnsi="Arial" w:cs="Arial"/>
                <w:kern w:val="28"/>
                <w:sz w:val="18"/>
                <w:szCs w:val="18"/>
              </w:rPr>
              <w:t>Kleuraanpassing 'e' van 'verleende'</w:t>
            </w:r>
          </w:p>
        </w:tc>
      </w:tr>
      <w:tr w:rsidR="00086F9C" w:rsidRPr="00F561EB" w14:paraId="3E911FA7" w14:textId="77777777" w:rsidTr="00A36D43">
        <w:tc>
          <w:tcPr>
            <w:tcW w:w="779" w:type="dxa"/>
          </w:tcPr>
          <w:p w14:paraId="190B78A8" w14:textId="77777777" w:rsidR="00086F9C" w:rsidRPr="00F561EB" w:rsidRDefault="00086F9C" w:rsidP="00B42CA0">
            <w:pPr>
              <w:pStyle w:val="Koptekst"/>
              <w:tabs>
                <w:tab w:val="left" w:pos="142"/>
                <w:tab w:val="left" w:pos="708"/>
              </w:tabs>
              <w:spacing w:line="280" w:lineRule="exact"/>
              <w:rPr>
                <w:rStyle w:val="Versie"/>
                <w:rFonts w:ascii="Arial" w:hAnsi="Arial" w:cs="Arial"/>
                <w:kern w:val="28"/>
                <w:szCs w:val="18"/>
              </w:rPr>
            </w:pPr>
            <w:r w:rsidRPr="00F561EB">
              <w:rPr>
                <w:rStyle w:val="Versie"/>
                <w:rFonts w:ascii="Arial" w:hAnsi="Arial" w:cs="Arial"/>
                <w:kern w:val="28"/>
                <w:szCs w:val="18"/>
              </w:rPr>
              <w:lastRenderedPageBreak/>
              <w:t>1.6</w:t>
            </w:r>
          </w:p>
        </w:tc>
        <w:tc>
          <w:tcPr>
            <w:tcW w:w="1909" w:type="dxa"/>
          </w:tcPr>
          <w:p w14:paraId="6820761B" w14:textId="77777777" w:rsidR="00086F9C" w:rsidRPr="00F561EB" w:rsidRDefault="00086F9C" w:rsidP="00B42CA0">
            <w:pPr>
              <w:tabs>
                <w:tab w:val="left" w:pos="142"/>
              </w:tabs>
              <w:snapToGrid w:val="0"/>
              <w:spacing w:line="280" w:lineRule="atLeast"/>
              <w:rPr>
                <w:rStyle w:val="Datumopmaakprofiel"/>
                <w:rFonts w:ascii="Arial" w:hAnsi="Arial" w:cs="Arial"/>
                <w:kern w:val="28"/>
                <w:szCs w:val="18"/>
              </w:rPr>
            </w:pPr>
            <w:r w:rsidRPr="00F561EB">
              <w:rPr>
                <w:rStyle w:val="Datumopmaakprofiel"/>
                <w:rFonts w:ascii="Arial" w:hAnsi="Arial" w:cs="Arial"/>
                <w:kern w:val="28"/>
                <w:szCs w:val="18"/>
              </w:rPr>
              <w:t>04 november 2013</w:t>
            </w:r>
          </w:p>
        </w:tc>
        <w:tc>
          <w:tcPr>
            <w:tcW w:w="926" w:type="dxa"/>
          </w:tcPr>
          <w:p w14:paraId="405FE90A" w14:textId="77777777" w:rsidR="00086F9C" w:rsidRPr="00F561EB" w:rsidRDefault="00086F9C" w:rsidP="00B42CA0">
            <w:pPr>
              <w:tabs>
                <w:tab w:val="left" w:pos="142"/>
              </w:tabs>
              <w:snapToGrid w:val="0"/>
              <w:spacing w:line="280" w:lineRule="atLeast"/>
              <w:rPr>
                <w:rFonts w:ascii="Arial" w:hAnsi="Arial" w:cs="Arial"/>
                <w:kern w:val="28"/>
                <w:sz w:val="18"/>
                <w:szCs w:val="18"/>
              </w:rPr>
            </w:pPr>
            <w:r w:rsidRPr="00F561EB">
              <w:rPr>
                <w:rFonts w:ascii="Arial" w:hAnsi="Arial" w:cs="Arial"/>
                <w:kern w:val="28"/>
                <w:sz w:val="18"/>
                <w:szCs w:val="18"/>
              </w:rPr>
              <w:t>RZ/PPB</w:t>
            </w:r>
          </w:p>
        </w:tc>
        <w:tc>
          <w:tcPr>
            <w:tcW w:w="5096" w:type="dxa"/>
          </w:tcPr>
          <w:p w14:paraId="3A7BE872" w14:textId="77777777" w:rsidR="00086F9C" w:rsidRPr="00F561EB" w:rsidRDefault="00086F9C" w:rsidP="00B42CA0">
            <w:pPr>
              <w:tabs>
                <w:tab w:val="left" w:pos="142"/>
              </w:tabs>
              <w:snapToGrid w:val="0"/>
              <w:spacing w:line="280" w:lineRule="atLeast"/>
              <w:rPr>
                <w:rFonts w:ascii="Arial" w:hAnsi="Arial" w:cs="Arial"/>
                <w:kern w:val="28"/>
                <w:sz w:val="18"/>
                <w:szCs w:val="18"/>
              </w:rPr>
            </w:pPr>
            <w:r w:rsidRPr="00F561EB">
              <w:rPr>
                <w:rFonts w:ascii="Arial" w:hAnsi="Arial"/>
                <w:kern w:val="28"/>
                <w:sz w:val="18"/>
                <w:szCs w:val="18"/>
              </w:rPr>
              <w:t>Aangepast naar nieuwste versies tekstblokken</w:t>
            </w:r>
          </w:p>
        </w:tc>
      </w:tr>
      <w:tr w:rsidR="001E7F60" w:rsidRPr="004D7527" w14:paraId="67BC6485" w14:textId="77777777" w:rsidTr="00A36D43">
        <w:tc>
          <w:tcPr>
            <w:tcW w:w="779" w:type="dxa"/>
          </w:tcPr>
          <w:p w14:paraId="60781305" w14:textId="77777777" w:rsidR="001E7F60" w:rsidRPr="00F561EB" w:rsidRDefault="001E7F60" w:rsidP="00B42CA0">
            <w:pPr>
              <w:pStyle w:val="Koptekst"/>
              <w:tabs>
                <w:tab w:val="left" w:pos="142"/>
                <w:tab w:val="left" w:pos="708"/>
              </w:tabs>
              <w:spacing w:line="280" w:lineRule="exact"/>
              <w:rPr>
                <w:rStyle w:val="Versie"/>
                <w:rFonts w:ascii="Arial" w:hAnsi="Arial" w:cs="Arial"/>
                <w:kern w:val="28"/>
                <w:szCs w:val="18"/>
              </w:rPr>
            </w:pPr>
            <w:r w:rsidRPr="00F561EB">
              <w:rPr>
                <w:rStyle w:val="Versie"/>
                <w:rFonts w:ascii="Arial" w:hAnsi="Arial" w:cs="Arial"/>
                <w:kern w:val="28"/>
                <w:szCs w:val="18"/>
              </w:rPr>
              <w:t>1.7</w:t>
            </w:r>
          </w:p>
        </w:tc>
        <w:tc>
          <w:tcPr>
            <w:tcW w:w="1909" w:type="dxa"/>
          </w:tcPr>
          <w:p w14:paraId="797EA059" w14:textId="77777777" w:rsidR="001E7F60" w:rsidRPr="00F561EB" w:rsidRDefault="00CC641B" w:rsidP="00B42CA0">
            <w:pPr>
              <w:tabs>
                <w:tab w:val="left" w:pos="142"/>
              </w:tabs>
              <w:snapToGrid w:val="0"/>
              <w:spacing w:line="280" w:lineRule="atLeast"/>
              <w:rPr>
                <w:rStyle w:val="Datumopmaakprofiel"/>
                <w:rFonts w:ascii="Arial" w:hAnsi="Arial" w:cs="Arial"/>
                <w:kern w:val="28"/>
                <w:szCs w:val="18"/>
              </w:rPr>
            </w:pPr>
            <w:r w:rsidRPr="00F561EB">
              <w:rPr>
                <w:rStyle w:val="Datumopmaakprofiel"/>
                <w:rFonts w:ascii="Arial" w:hAnsi="Arial" w:cs="Arial"/>
                <w:kern w:val="28"/>
                <w:szCs w:val="18"/>
              </w:rPr>
              <w:t>04</w:t>
            </w:r>
            <w:r w:rsidR="001E7F60" w:rsidRPr="00F561EB">
              <w:rPr>
                <w:rStyle w:val="Datumopmaakprofiel"/>
                <w:rFonts w:ascii="Arial" w:hAnsi="Arial" w:cs="Arial"/>
                <w:kern w:val="28"/>
                <w:szCs w:val="18"/>
              </w:rPr>
              <w:t xml:space="preserve"> april 2014</w:t>
            </w:r>
          </w:p>
        </w:tc>
        <w:tc>
          <w:tcPr>
            <w:tcW w:w="926" w:type="dxa"/>
          </w:tcPr>
          <w:p w14:paraId="09DA6800" w14:textId="77777777" w:rsidR="001E7F60" w:rsidRPr="00F561EB" w:rsidRDefault="001E7F60" w:rsidP="00B42CA0">
            <w:pPr>
              <w:tabs>
                <w:tab w:val="left" w:pos="142"/>
              </w:tabs>
              <w:snapToGrid w:val="0"/>
              <w:spacing w:line="280" w:lineRule="atLeast"/>
              <w:rPr>
                <w:rFonts w:ascii="Arial" w:hAnsi="Arial" w:cs="Arial"/>
                <w:kern w:val="28"/>
                <w:sz w:val="18"/>
                <w:szCs w:val="18"/>
              </w:rPr>
            </w:pPr>
            <w:r w:rsidRPr="00F561EB">
              <w:rPr>
                <w:rFonts w:ascii="Arial" w:hAnsi="Arial" w:cs="Arial"/>
                <w:kern w:val="28"/>
                <w:sz w:val="18"/>
                <w:szCs w:val="18"/>
              </w:rPr>
              <w:t>RZ/PPB</w:t>
            </w:r>
          </w:p>
        </w:tc>
        <w:tc>
          <w:tcPr>
            <w:tcW w:w="5096" w:type="dxa"/>
          </w:tcPr>
          <w:p w14:paraId="1AD4909C" w14:textId="77777777" w:rsidR="001E7F60" w:rsidRPr="00F561EB" w:rsidRDefault="001E7F60" w:rsidP="00B42CA0">
            <w:pPr>
              <w:tabs>
                <w:tab w:val="left" w:pos="142"/>
              </w:tabs>
              <w:snapToGrid w:val="0"/>
              <w:spacing w:line="280" w:lineRule="atLeast"/>
              <w:rPr>
                <w:rFonts w:ascii="Arial" w:hAnsi="Arial"/>
                <w:kern w:val="28"/>
                <w:sz w:val="18"/>
                <w:szCs w:val="18"/>
              </w:rPr>
            </w:pPr>
            <w:r w:rsidRPr="00F561EB">
              <w:rPr>
                <w:rFonts w:ascii="Arial" w:hAnsi="Arial"/>
                <w:kern w:val="28"/>
                <w:sz w:val="18"/>
                <w:szCs w:val="18"/>
              </w:rPr>
              <w:t>Aangepast naar nieuwste versies tekstblokken</w:t>
            </w:r>
          </w:p>
        </w:tc>
      </w:tr>
      <w:tr w:rsidR="008A0DF1" w:rsidRPr="004D7527" w14:paraId="6226C2A9" w14:textId="77777777" w:rsidTr="00A36D43">
        <w:tc>
          <w:tcPr>
            <w:tcW w:w="779" w:type="dxa"/>
          </w:tcPr>
          <w:p w14:paraId="416936D5" w14:textId="77777777" w:rsidR="008A0DF1" w:rsidRPr="004D7527" w:rsidRDefault="008A0DF1" w:rsidP="00B42CA0">
            <w:pPr>
              <w:pStyle w:val="Koptekst"/>
              <w:tabs>
                <w:tab w:val="left" w:pos="142"/>
                <w:tab w:val="left" w:pos="708"/>
              </w:tabs>
              <w:spacing w:line="280" w:lineRule="exact"/>
              <w:rPr>
                <w:rStyle w:val="Versie"/>
                <w:rFonts w:ascii="Arial" w:hAnsi="Arial" w:cs="Arial"/>
                <w:kern w:val="28"/>
                <w:szCs w:val="18"/>
              </w:rPr>
            </w:pPr>
            <w:r w:rsidRPr="004D7527">
              <w:rPr>
                <w:rStyle w:val="Versie"/>
                <w:rFonts w:ascii="Arial" w:hAnsi="Arial" w:cs="Arial"/>
                <w:kern w:val="28"/>
                <w:szCs w:val="18"/>
              </w:rPr>
              <w:t>1.8</w:t>
            </w:r>
          </w:p>
        </w:tc>
        <w:tc>
          <w:tcPr>
            <w:tcW w:w="1909" w:type="dxa"/>
          </w:tcPr>
          <w:p w14:paraId="7C694E29" w14:textId="77777777" w:rsidR="008A0DF1" w:rsidRPr="004D7527" w:rsidRDefault="00897DAA" w:rsidP="00B42CA0">
            <w:pPr>
              <w:tabs>
                <w:tab w:val="left" w:pos="142"/>
              </w:tabs>
              <w:snapToGrid w:val="0"/>
              <w:spacing w:line="280" w:lineRule="atLeast"/>
              <w:rPr>
                <w:rStyle w:val="Datumopmaakprofiel"/>
                <w:rFonts w:ascii="Arial" w:hAnsi="Arial" w:cs="Arial"/>
                <w:kern w:val="28"/>
                <w:szCs w:val="18"/>
              </w:rPr>
            </w:pPr>
            <w:r w:rsidRPr="004D7527">
              <w:rPr>
                <w:rStyle w:val="Datumopmaakprofiel"/>
                <w:rFonts w:ascii="Arial" w:hAnsi="Arial" w:cs="Arial"/>
                <w:kern w:val="28"/>
                <w:szCs w:val="18"/>
              </w:rPr>
              <w:t>15 mei</w:t>
            </w:r>
            <w:r w:rsidR="008A0DF1" w:rsidRPr="004D7527">
              <w:rPr>
                <w:rStyle w:val="Datumopmaakprofiel"/>
                <w:rFonts w:ascii="Arial" w:hAnsi="Arial" w:cs="Arial"/>
                <w:kern w:val="28"/>
                <w:szCs w:val="18"/>
              </w:rPr>
              <w:t xml:space="preserve"> 2014</w:t>
            </w:r>
          </w:p>
        </w:tc>
        <w:tc>
          <w:tcPr>
            <w:tcW w:w="926" w:type="dxa"/>
          </w:tcPr>
          <w:p w14:paraId="6EE8715B" w14:textId="77777777" w:rsidR="008A0DF1" w:rsidRPr="004D7527" w:rsidRDefault="008A0DF1" w:rsidP="00B42CA0">
            <w:pPr>
              <w:tabs>
                <w:tab w:val="left" w:pos="142"/>
              </w:tabs>
              <w:snapToGrid w:val="0"/>
              <w:spacing w:line="280" w:lineRule="atLeast"/>
              <w:rPr>
                <w:rFonts w:ascii="Arial" w:hAnsi="Arial" w:cs="Arial"/>
                <w:kern w:val="28"/>
                <w:sz w:val="18"/>
                <w:szCs w:val="18"/>
              </w:rPr>
            </w:pPr>
            <w:r w:rsidRPr="004D7527">
              <w:rPr>
                <w:rFonts w:ascii="Arial" w:hAnsi="Arial" w:cs="Arial"/>
                <w:kern w:val="28"/>
                <w:sz w:val="18"/>
                <w:szCs w:val="18"/>
              </w:rPr>
              <w:t>LG/PPB</w:t>
            </w:r>
          </w:p>
        </w:tc>
        <w:tc>
          <w:tcPr>
            <w:tcW w:w="5096" w:type="dxa"/>
          </w:tcPr>
          <w:p w14:paraId="665190A4" w14:textId="77777777" w:rsidR="008A0DF1" w:rsidRPr="00F561EB" w:rsidRDefault="008A0DF1" w:rsidP="00B42CA0">
            <w:pPr>
              <w:tabs>
                <w:tab w:val="left" w:pos="142"/>
              </w:tabs>
              <w:snapToGrid w:val="0"/>
              <w:spacing w:line="280" w:lineRule="atLeast"/>
              <w:rPr>
                <w:rFonts w:ascii="Arial" w:hAnsi="Arial"/>
                <w:kern w:val="28"/>
                <w:sz w:val="18"/>
                <w:szCs w:val="18"/>
              </w:rPr>
            </w:pPr>
            <w:r w:rsidRPr="00F561EB">
              <w:rPr>
                <w:rFonts w:ascii="Arial" w:hAnsi="Arial"/>
                <w:kern w:val="28"/>
                <w:sz w:val="18"/>
                <w:szCs w:val="18"/>
              </w:rPr>
              <w:t>Keuzeblok aanvullende kosten: rentepercentage flexibel gemaakt</w:t>
            </w:r>
          </w:p>
        </w:tc>
      </w:tr>
      <w:tr w:rsidR="005863D4" w:rsidRPr="004D7527" w14:paraId="64043083" w14:textId="77777777" w:rsidTr="00A36D43">
        <w:tc>
          <w:tcPr>
            <w:tcW w:w="779" w:type="dxa"/>
          </w:tcPr>
          <w:p w14:paraId="0406BA7E" w14:textId="77777777" w:rsidR="005863D4" w:rsidRPr="004D7527" w:rsidRDefault="00261B22" w:rsidP="00B42CA0">
            <w:pPr>
              <w:pStyle w:val="Koptekst"/>
              <w:tabs>
                <w:tab w:val="left" w:pos="142"/>
                <w:tab w:val="left" w:pos="708"/>
              </w:tabs>
              <w:spacing w:line="280" w:lineRule="exact"/>
              <w:rPr>
                <w:rStyle w:val="Versie"/>
                <w:rFonts w:ascii="Arial" w:hAnsi="Arial" w:cs="Arial"/>
                <w:kern w:val="28"/>
                <w:szCs w:val="18"/>
              </w:rPr>
            </w:pPr>
            <w:r w:rsidRPr="004D7527">
              <w:rPr>
                <w:rStyle w:val="Versie"/>
                <w:rFonts w:ascii="Arial" w:hAnsi="Arial" w:cs="Arial"/>
                <w:kern w:val="28"/>
                <w:szCs w:val="18"/>
              </w:rPr>
              <w:t>1.9</w:t>
            </w:r>
          </w:p>
        </w:tc>
        <w:tc>
          <w:tcPr>
            <w:tcW w:w="1909" w:type="dxa"/>
          </w:tcPr>
          <w:p w14:paraId="112D393C" w14:textId="77777777" w:rsidR="005863D4" w:rsidRPr="004D7527" w:rsidRDefault="005863D4" w:rsidP="00B42CA0">
            <w:pPr>
              <w:tabs>
                <w:tab w:val="left" w:pos="142"/>
              </w:tabs>
              <w:snapToGrid w:val="0"/>
              <w:spacing w:line="280" w:lineRule="atLeast"/>
              <w:rPr>
                <w:rStyle w:val="Datumopmaakprofiel"/>
                <w:rFonts w:ascii="Arial" w:hAnsi="Arial" w:cs="Arial"/>
                <w:kern w:val="28"/>
                <w:szCs w:val="18"/>
              </w:rPr>
            </w:pPr>
            <w:r w:rsidRPr="004D7527">
              <w:rPr>
                <w:rStyle w:val="Datumopmaakprofiel"/>
                <w:rFonts w:ascii="Arial" w:hAnsi="Arial" w:cs="Arial"/>
                <w:kern w:val="28"/>
                <w:szCs w:val="18"/>
              </w:rPr>
              <w:t>1</w:t>
            </w:r>
            <w:r w:rsidR="00261B22" w:rsidRPr="004D7527">
              <w:rPr>
                <w:rStyle w:val="Datumopmaakprofiel"/>
                <w:rFonts w:ascii="Arial" w:hAnsi="Arial" w:cs="Arial"/>
                <w:kern w:val="28"/>
                <w:szCs w:val="18"/>
              </w:rPr>
              <w:t>6 juni</w:t>
            </w:r>
            <w:r w:rsidRPr="004D7527">
              <w:rPr>
                <w:rStyle w:val="Datumopmaakprofiel"/>
                <w:rFonts w:ascii="Arial" w:hAnsi="Arial" w:cs="Arial"/>
                <w:kern w:val="28"/>
                <w:szCs w:val="18"/>
              </w:rPr>
              <w:t xml:space="preserve"> 2014</w:t>
            </w:r>
          </w:p>
        </w:tc>
        <w:tc>
          <w:tcPr>
            <w:tcW w:w="926" w:type="dxa"/>
          </w:tcPr>
          <w:p w14:paraId="0EF974E3" w14:textId="77777777" w:rsidR="005863D4" w:rsidRPr="004D7527" w:rsidRDefault="005863D4" w:rsidP="00B42CA0">
            <w:pPr>
              <w:tabs>
                <w:tab w:val="left" w:pos="142"/>
              </w:tabs>
              <w:snapToGrid w:val="0"/>
              <w:spacing w:line="280" w:lineRule="atLeast"/>
              <w:rPr>
                <w:rFonts w:ascii="Arial" w:hAnsi="Arial" w:cs="Arial"/>
                <w:kern w:val="28"/>
                <w:sz w:val="18"/>
                <w:szCs w:val="18"/>
              </w:rPr>
            </w:pPr>
            <w:r w:rsidRPr="004D7527">
              <w:rPr>
                <w:rFonts w:ascii="Arial" w:hAnsi="Arial" w:cs="Arial"/>
                <w:kern w:val="28"/>
                <w:sz w:val="18"/>
                <w:szCs w:val="18"/>
              </w:rPr>
              <w:t>LG/PPB</w:t>
            </w:r>
          </w:p>
        </w:tc>
        <w:tc>
          <w:tcPr>
            <w:tcW w:w="5096" w:type="dxa"/>
          </w:tcPr>
          <w:p w14:paraId="1305E3E3" w14:textId="77777777" w:rsidR="005863D4" w:rsidRPr="004D7527" w:rsidRDefault="005863D4" w:rsidP="00B42CA0">
            <w:pPr>
              <w:tabs>
                <w:tab w:val="left" w:pos="142"/>
              </w:tabs>
              <w:snapToGrid w:val="0"/>
              <w:spacing w:line="280" w:lineRule="atLeast"/>
              <w:rPr>
                <w:rFonts w:ascii="Arial" w:hAnsi="Arial"/>
                <w:kern w:val="28"/>
                <w:sz w:val="18"/>
                <w:szCs w:val="18"/>
              </w:rPr>
            </w:pPr>
            <w:r w:rsidRPr="00F561EB">
              <w:rPr>
                <w:rFonts w:ascii="Arial" w:hAnsi="Arial"/>
                <w:kern w:val="28"/>
                <w:sz w:val="18"/>
                <w:szCs w:val="18"/>
              </w:rPr>
              <w:t>‘Bank’ toegevoegd als extra partijaanduiding, extra tekstkeuzes toegevoegd onder het kopje ‘Overeenkomst tot ..’</w:t>
            </w:r>
            <w:r w:rsidR="00013686" w:rsidRPr="004D7527">
              <w:rPr>
                <w:rFonts w:ascii="Arial" w:hAnsi="Arial"/>
                <w:kern w:val="28"/>
                <w:sz w:val="18"/>
                <w:szCs w:val="18"/>
              </w:rPr>
              <w:t>, de inleidende verplichte keuzetekst in beide keuzeblokken voor de vaste hypotheek optioneel gemaakt</w:t>
            </w:r>
            <w:r w:rsidR="00261B22" w:rsidRPr="004D7527">
              <w:rPr>
                <w:rFonts w:ascii="Arial" w:hAnsi="Arial"/>
                <w:kern w:val="28"/>
                <w:sz w:val="18"/>
                <w:szCs w:val="18"/>
              </w:rPr>
              <w:t>, ‘blijkens’ verwijderd uit beide keuzeblokken voor de vaste hypotheek, kleuraanpassing</w:t>
            </w:r>
          </w:p>
        </w:tc>
      </w:tr>
      <w:tr w:rsidR="0076439E" w:rsidRPr="004D7527" w14:paraId="10E5E328" w14:textId="77777777" w:rsidTr="00A36D43">
        <w:tc>
          <w:tcPr>
            <w:tcW w:w="779" w:type="dxa"/>
          </w:tcPr>
          <w:p w14:paraId="0FC60283" w14:textId="77777777" w:rsidR="0076439E" w:rsidRPr="004D7527" w:rsidRDefault="0076439E" w:rsidP="00B42CA0">
            <w:pPr>
              <w:pStyle w:val="Koptekst"/>
              <w:tabs>
                <w:tab w:val="left" w:pos="142"/>
                <w:tab w:val="left" w:pos="708"/>
              </w:tabs>
              <w:spacing w:line="280" w:lineRule="exact"/>
              <w:rPr>
                <w:rStyle w:val="Versie"/>
                <w:rFonts w:ascii="Arial" w:hAnsi="Arial" w:cs="Arial"/>
                <w:kern w:val="28"/>
                <w:szCs w:val="18"/>
              </w:rPr>
            </w:pPr>
            <w:r w:rsidRPr="004D7527">
              <w:rPr>
                <w:rStyle w:val="Versie"/>
                <w:rFonts w:ascii="Arial" w:hAnsi="Arial" w:cs="Arial"/>
                <w:kern w:val="28"/>
                <w:szCs w:val="18"/>
              </w:rPr>
              <w:t>2.0</w:t>
            </w:r>
          </w:p>
        </w:tc>
        <w:tc>
          <w:tcPr>
            <w:tcW w:w="1909" w:type="dxa"/>
          </w:tcPr>
          <w:p w14:paraId="3A5B04CD" w14:textId="77777777" w:rsidR="0076439E" w:rsidRPr="004D7527" w:rsidRDefault="0076439E" w:rsidP="00B42CA0">
            <w:pPr>
              <w:tabs>
                <w:tab w:val="left" w:pos="142"/>
              </w:tabs>
              <w:snapToGrid w:val="0"/>
              <w:spacing w:line="280" w:lineRule="atLeast"/>
              <w:rPr>
                <w:rStyle w:val="Datumopmaakprofiel"/>
                <w:rFonts w:ascii="Arial" w:hAnsi="Arial" w:cs="Arial"/>
                <w:kern w:val="28"/>
                <w:szCs w:val="18"/>
              </w:rPr>
            </w:pPr>
            <w:r w:rsidRPr="004D7527">
              <w:rPr>
                <w:rStyle w:val="Datumopmaakprofiel"/>
                <w:rFonts w:ascii="Arial" w:hAnsi="Arial" w:cs="Arial"/>
                <w:kern w:val="28"/>
                <w:szCs w:val="18"/>
              </w:rPr>
              <w:t>04 augustus 2014</w:t>
            </w:r>
          </w:p>
        </w:tc>
        <w:tc>
          <w:tcPr>
            <w:tcW w:w="926" w:type="dxa"/>
          </w:tcPr>
          <w:p w14:paraId="50D40291" w14:textId="77777777" w:rsidR="0076439E" w:rsidRPr="004D7527" w:rsidRDefault="0076439E" w:rsidP="00B42CA0">
            <w:pPr>
              <w:tabs>
                <w:tab w:val="left" w:pos="142"/>
              </w:tabs>
              <w:snapToGrid w:val="0"/>
              <w:spacing w:line="280" w:lineRule="atLeast"/>
              <w:rPr>
                <w:rFonts w:ascii="Arial" w:hAnsi="Arial" w:cs="Arial"/>
                <w:kern w:val="28"/>
                <w:sz w:val="18"/>
                <w:szCs w:val="18"/>
              </w:rPr>
            </w:pPr>
            <w:r w:rsidRPr="004D7527">
              <w:rPr>
                <w:rFonts w:ascii="Arial" w:hAnsi="Arial" w:cs="Arial"/>
                <w:kern w:val="28"/>
                <w:sz w:val="18"/>
                <w:szCs w:val="18"/>
              </w:rPr>
              <w:t>LG/PPB</w:t>
            </w:r>
          </w:p>
        </w:tc>
        <w:tc>
          <w:tcPr>
            <w:tcW w:w="5096" w:type="dxa"/>
          </w:tcPr>
          <w:p w14:paraId="70734333" w14:textId="77777777" w:rsidR="0076439E" w:rsidRPr="00F561EB" w:rsidRDefault="0076439E" w:rsidP="00B42CA0">
            <w:pPr>
              <w:tabs>
                <w:tab w:val="left" w:pos="142"/>
              </w:tabs>
              <w:snapToGrid w:val="0"/>
              <w:spacing w:line="280" w:lineRule="atLeast"/>
              <w:rPr>
                <w:rFonts w:ascii="Arial" w:hAnsi="Arial"/>
                <w:kern w:val="28"/>
                <w:sz w:val="18"/>
                <w:szCs w:val="18"/>
              </w:rPr>
            </w:pPr>
            <w:r w:rsidRPr="00F561EB">
              <w:rPr>
                <w:rFonts w:ascii="Arial" w:hAnsi="Arial"/>
                <w:kern w:val="28"/>
                <w:sz w:val="18"/>
                <w:szCs w:val="18"/>
              </w:rPr>
              <w:t>Aangepast naar nieuwste versies tekstblokken</w:t>
            </w:r>
          </w:p>
        </w:tc>
      </w:tr>
      <w:tr w:rsidR="00C1296B" w:rsidRPr="004D7527" w14:paraId="3ED8732F" w14:textId="77777777" w:rsidTr="00A36D43">
        <w:tc>
          <w:tcPr>
            <w:tcW w:w="779" w:type="dxa"/>
          </w:tcPr>
          <w:p w14:paraId="5E483119" w14:textId="77777777" w:rsidR="00C1296B" w:rsidRPr="004D7527" w:rsidRDefault="00C1296B" w:rsidP="00B42CA0">
            <w:pPr>
              <w:pStyle w:val="Koptekst"/>
              <w:tabs>
                <w:tab w:val="left" w:pos="142"/>
                <w:tab w:val="left" w:pos="708"/>
              </w:tabs>
              <w:spacing w:line="280" w:lineRule="exact"/>
              <w:rPr>
                <w:rStyle w:val="Versie"/>
                <w:rFonts w:ascii="Arial" w:hAnsi="Arial" w:cs="Arial"/>
                <w:kern w:val="28"/>
                <w:szCs w:val="18"/>
              </w:rPr>
            </w:pPr>
            <w:r w:rsidRPr="004D7527">
              <w:rPr>
                <w:rStyle w:val="Versie"/>
                <w:rFonts w:ascii="Arial" w:hAnsi="Arial" w:cs="Arial"/>
                <w:kern w:val="28"/>
                <w:szCs w:val="18"/>
              </w:rPr>
              <w:t>2.0.1</w:t>
            </w:r>
          </w:p>
        </w:tc>
        <w:tc>
          <w:tcPr>
            <w:tcW w:w="1909" w:type="dxa"/>
          </w:tcPr>
          <w:p w14:paraId="1290756F" w14:textId="77777777" w:rsidR="00C1296B" w:rsidRPr="004D7527" w:rsidRDefault="00ED6F9B" w:rsidP="00B42CA0">
            <w:pPr>
              <w:tabs>
                <w:tab w:val="left" w:pos="142"/>
              </w:tabs>
              <w:snapToGrid w:val="0"/>
              <w:spacing w:line="280" w:lineRule="atLeast"/>
              <w:rPr>
                <w:rStyle w:val="Datumopmaakprofiel"/>
                <w:rFonts w:ascii="Arial" w:hAnsi="Arial" w:cs="Arial"/>
                <w:kern w:val="28"/>
                <w:szCs w:val="18"/>
              </w:rPr>
            </w:pPr>
            <w:r w:rsidRPr="004D7527">
              <w:rPr>
                <w:rStyle w:val="Datumopmaakprofiel"/>
                <w:rFonts w:ascii="Arial" w:hAnsi="Arial" w:cs="Arial"/>
                <w:kern w:val="28"/>
                <w:szCs w:val="18"/>
              </w:rPr>
              <w:t>04</w:t>
            </w:r>
            <w:r w:rsidR="00C1296B" w:rsidRPr="004D7527">
              <w:rPr>
                <w:rStyle w:val="Datumopmaakprofiel"/>
                <w:rFonts w:ascii="Arial" w:hAnsi="Arial" w:cs="Arial"/>
                <w:kern w:val="28"/>
                <w:szCs w:val="18"/>
              </w:rPr>
              <w:t xml:space="preserve"> </w:t>
            </w:r>
            <w:r w:rsidR="00C135D0" w:rsidRPr="004D7527">
              <w:rPr>
                <w:rStyle w:val="Datumopmaakprofiel"/>
                <w:rFonts w:ascii="Arial" w:hAnsi="Arial" w:cs="Arial"/>
                <w:kern w:val="28"/>
                <w:szCs w:val="18"/>
              </w:rPr>
              <w:t>mei</w:t>
            </w:r>
            <w:r w:rsidR="00C1296B" w:rsidRPr="004D7527">
              <w:rPr>
                <w:rStyle w:val="Datumopmaakprofiel"/>
                <w:rFonts w:ascii="Arial" w:hAnsi="Arial" w:cs="Arial"/>
                <w:kern w:val="28"/>
                <w:szCs w:val="18"/>
              </w:rPr>
              <w:t xml:space="preserve"> 2015</w:t>
            </w:r>
          </w:p>
        </w:tc>
        <w:tc>
          <w:tcPr>
            <w:tcW w:w="926" w:type="dxa"/>
          </w:tcPr>
          <w:p w14:paraId="4AF5E5A3" w14:textId="77777777" w:rsidR="00C1296B" w:rsidRPr="004D7527" w:rsidRDefault="00C1296B" w:rsidP="00B42CA0">
            <w:pPr>
              <w:tabs>
                <w:tab w:val="left" w:pos="142"/>
              </w:tabs>
              <w:snapToGrid w:val="0"/>
              <w:spacing w:line="280" w:lineRule="atLeast"/>
              <w:rPr>
                <w:rFonts w:ascii="Arial" w:hAnsi="Arial" w:cs="Arial"/>
                <w:kern w:val="28"/>
                <w:sz w:val="18"/>
                <w:szCs w:val="18"/>
              </w:rPr>
            </w:pPr>
            <w:r w:rsidRPr="004D7527">
              <w:rPr>
                <w:rFonts w:ascii="Arial" w:hAnsi="Arial" w:cs="Arial"/>
                <w:kern w:val="28"/>
                <w:sz w:val="18"/>
                <w:szCs w:val="18"/>
              </w:rPr>
              <w:t>LG/PPB</w:t>
            </w:r>
          </w:p>
        </w:tc>
        <w:tc>
          <w:tcPr>
            <w:tcW w:w="5096" w:type="dxa"/>
          </w:tcPr>
          <w:p w14:paraId="56776E89" w14:textId="77777777" w:rsidR="00C1296B" w:rsidRPr="00F561EB" w:rsidRDefault="00C1296B" w:rsidP="00B42CA0">
            <w:pPr>
              <w:tabs>
                <w:tab w:val="left" w:pos="142"/>
              </w:tabs>
              <w:snapToGrid w:val="0"/>
              <w:spacing w:line="280" w:lineRule="atLeast"/>
              <w:rPr>
                <w:rFonts w:ascii="Arial" w:hAnsi="Arial"/>
                <w:kern w:val="28"/>
                <w:sz w:val="18"/>
                <w:szCs w:val="18"/>
              </w:rPr>
            </w:pPr>
            <w:r w:rsidRPr="00F561EB">
              <w:rPr>
                <w:rFonts w:ascii="Arial" w:hAnsi="Arial"/>
                <w:kern w:val="28"/>
                <w:sz w:val="18"/>
                <w:szCs w:val="18"/>
              </w:rPr>
              <w:t>Partij-aanduiding conform Tekstblok Partijnamen in hypotheekakten met lidwoord als keuzetekst opgenomen ipv zonder.</w:t>
            </w:r>
          </w:p>
        </w:tc>
      </w:tr>
      <w:tr w:rsidR="009F3B6F" w:rsidRPr="004D7527" w14:paraId="2703CE00" w14:textId="77777777" w:rsidTr="00A36D43">
        <w:tc>
          <w:tcPr>
            <w:tcW w:w="779" w:type="dxa"/>
          </w:tcPr>
          <w:p w14:paraId="10C79DC1" w14:textId="77777777" w:rsidR="009F3B6F" w:rsidRPr="004D7527" w:rsidRDefault="009F3B6F" w:rsidP="00B42CA0">
            <w:pPr>
              <w:pStyle w:val="Koptekst"/>
              <w:tabs>
                <w:tab w:val="left" w:pos="142"/>
                <w:tab w:val="left" w:pos="708"/>
              </w:tabs>
              <w:spacing w:line="280" w:lineRule="exact"/>
              <w:rPr>
                <w:rStyle w:val="Versie"/>
                <w:rFonts w:ascii="Arial" w:hAnsi="Arial" w:cs="Arial"/>
                <w:kern w:val="28"/>
                <w:szCs w:val="18"/>
              </w:rPr>
            </w:pPr>
            <w:r w:rsidRPr="004D7527">
              <w:rPr>
                <w:rStyle w:val="Versie"/>
                <w:rFonts w:ascii="Arial" w:hAnsi="Arial" w:cs="Arial"/>
                <w:kern w:val="28"/>
                <w:szCs w:val="18"/>
              </w:rPr>
              <w:t>2.1.0</w:t>
            </w:r>
          </w:p>
        </w:tc>
        <w:tc>
          <w:tcPr>
            <w:tcW w:w="1909" w:type="dxa"/>
          </w:tcPr>
          <w:p w14:paraId="54FBBA1F" w14:textId="77777777" w:rsidR="009F3B6F" w:rsidRPr="004D7527" w:rsidRDefault="009F3B6F" w:rsidP="00B42CA0">
            <w:pPr>
              <w:tabs>
                <w:tab w:val="left" w:pos="142"/>
              </w:tabs>
              <w:snapToGrid w:val="0"/>
              <w:spacing w:line="280" w:lineRule="atLeast"/>
              <w:rPr>
                <w:rStyle w:val="Datumopmaakprofiel"/>
                <w:rFonts w:ascii="Arial" w:hAnsi="Arial" w:cs="Arial"/>
                <w:kern w:val="28"/>
                <w:szCs w:val="18"/>
              </w:rPr>
            </w:pPr>
            <w:r w:rsidRPr="004D7527">
              <w:rPr>
                <w:rStyle w:val="Datumopmaakprofiel"/>
                <w:rFonts w:ascii="Arial" w:hAnsi="Arial" w:cs="Arial"/>
                <w:kern w:val="28"/>
                <w:szCs w:val="18"/>
              </w:rPr>
              <w:t>25 november 2015</w:t>
            </w:r>
          </w:p>
        </w:tc>
        <w:tc>
          <w:tcPr>
            <w:tcW w:w="926" w:type="dxa"/>
          </w:tcPr>
          <w:p w14:paraId="58201C44" w14:textId="77777777" w:rsidR="009F3B6F" w:rsidRPr="004D7527" w:rsidRDefault="009F3B6F" w:rsidP="00B42CA0">
            <w:pPr>
              <w:tabs>
                <w:tab w:val="left" w:pos="142"/>
              </w:tabs>
              <w:snapToGrid w:val="0"/>
              <w:spacing w:line="280" w:lineRule="atLeast"/>
              <w:rPr>
                <w:rFonts w:ascii="Arial" w:hAnsi="Arial" w:cs="Arial"/>
                <w:kern w:val="28"/>
                <w:sz w:val="18"/>
                <w:szCs w:val="18"/>
              </w:rPr>
            </w:pPr>
            <w:r w:rsidRPr="004D7527">
              <w:rPr>
                <w:rFonts w:ascii="Arial" w:hAnsi="Arial" w:cs="Arial"/>
                <w:kern w:val="28"/>
                <w:sz w:val="18"/>
                <w:szCs w:val="18"/>
              </w:rPr>
              <w:t>LG/PPB</w:t>
            </w:r>
          </w:p>
        </w:tc>
        <w:tc>
          <w:tcPr>
            <w:tcW w:w="5096" w:type="dxa"/>
          </w:tcPr>
          <w:p w14:paraId="62E930D9" w14:textId="77777777" w:rsidR="009F3B6F" w:rsidRPr="00F561EB" w:rsidRDefault="009F3B6F" w:rsidP="00B42CA0">
            <w:pPr>
              <w:tabs>
                <w:tab w:val="left" w:pos="142"/>
              </w:tabs>
              <w:snapToGrid w:val="0"/>
              <w:spacing w:line="280" w:lineRule="atLeast"/>
              <w:rPr>
                <w:rFonts w:ascii="Arial" w:hAnsi="Arial"/>
                <w:kern w:val="28"/>
                <w:sz w:val="18"/>
                <w:szCs w:val="18"/>
              </w:rPr>
            </w:pPr>
            <w:r w:rsidRPr="00F561EB">
              <w:rPr>
                <w:rFonts w:ascii="Arial" w:hAnsi="Arial"/>
                <w:kern w:val="28"/>
                <w:sz w:val="18"/>
                <w:szCs w:val="18"/>
              </w:rPr>
              <w:t>Vaste tekst ‘comparanten’ afhankelijk van aantal comparanten in partij 2.</w:t>
            </w:r>
          </w:p>
        </w:tc>
      </w:tr>
      <w:tr w:rsidR="00A36D43" w:rsidRPr="00F561EB" w14:paraId="60FB1FF3" w14:textId="77777777" w:rsidTr="00A36D43">
        <w:tc>
          <w:tcPr>
            <w:tcW w:w="779" w:type="dxa"/>
          </w:tcPr>
          <w:p w14:paraId="58028F52" w14:textId="77777777" w:rsidR="00A36D43" w:rsidRPr="00F561EB" w:rsidRDefault="00A36D43" w:rsidP="00B42CA0">
            <w:pPr>
              <w:pStyle w:val="Koptekst"/>
              <w:tabs>
                <w:tab w:val="left" w:pos="142"/>
                <w:tab w:val="left" w:pos="708"/>
              </w:tabs>
              <w:spacing w:line="280" w:lineRule="exact"/>
              <w:rPr>
                <w:rStyle w:val="Versie"/>
                <w:rFonts w:ascii="Arial" w:hAnsi="Arial" w:cs="Arial"/>
                <w:kern w:val="28"/>
                <w:szCs w:val="18"/>
              </w:rPr>
            </w:pPr>
            <w:r w:rsidRPr="00F561EB">
              <w:rPr>
                <w:rStyle w:val="Versie"/>
                <w:rFonts w:ascii="Arial" w:hAnsi="Arial" w:cs="Arial"/>
                <w:kern w:val="28"/>
                <w:szCs w:val="18"/>
              </w:rPr>
              <w:t>2.2.0</w:t>
            </w:r>
          </w:p>
        </w:tc>
        <w:tc>
          <w:tcPr>
            <w:tcW w:w="1909" w:type="dxa"/>
          </w:tcPr>
          <w:p w14:paraId="754114E7" w14:textId="77777777" w:rsidR="00A36D43" w:rsidRPr="00F561EB" w:rsidRDefault="00A36D43" w:rsidP="00B42CA0">
            <w:pPr>
              <w:tabs>
                <w:tab w:val="left" w:pos="142"/>
              </w:tabs>
              <w:snapToGrid w:val="0"/>
              <w:spacing w:line="280" w:lineRule="atLeast"/>
              <w:rPr>
                <w:rStyle w:val="Datumopmaakprofiel"/>
                <w:rFonts w:ascii="Arial" w:hAnsi="Arial" w:cs="Arial"/>
                <w:kern w:val="28"/>
                <w:szCs w:val="18"/>
              </w:rPr>
            </w:pPr>
            <w:r w:rsidRPr="00F561EB">
              <w:rPr>
                <w:rStyle w:val="Datumopmaakprofiel"/>
                <w:rFonts w:ascii="Arial" w:hAnsi="Arial" w:cs="Arial"/>
                <w:kern w:val="28"/>
                <w:szCs w:val="18"/>
              </w:rPr>
              <w:t>7 januari 2015</w:t>
            </w:r>
          </w:p>
        </w:tc>
        <w:tc>
          <w:tcPr>
            <w:tcW w:w="926" w:type="dxa"/>
          </w:tcPr>
          <w:p w14:paraId="5CCBD322" w14:textId="77777777" w:rsidR="00A36D43" w:rsidRPr="00F561EB" w:rsidRDefault="00A36D43" w:rsidP="00B42CA0">
            <w:pPr>
              <w:tabs>
                <w:tab w:val="left" w:pos="142"/>
              </w:tabs>
              <w:snapToGrid w:val="0"/>
              <w:spacing w:line="280" w:lineRule="atLeast"/>
              <w:rPr>
                <w:rFonts w:ascii="Arial" w:hAnsi="Arial" w:cs="Arial"/>
                <w:kern w:val="28"/>
                <w:sz w:val="18"/>
                <w:szCs w:val="18"/>
              </w:rPr>
            </w:pPr>
            <w:r w:rsidRPr="00F561EB">
              <w:rPr>
                <w:rFonts w:ascii="Arial" w:hAnsi="Arial" w:cs="Arial"/>
                <w:kern w:val="28"/>
                <w:sz w:val="18"/>
                <w:szCs w:val="18"/>
              </w:rPr>
              <w:t>LG/PPB</w:t>
            </w:r>
          </w:p>
        </w:tc>
        <w:tc>
          <w:tcPr>
            <w:tcW w:w="5096" w:type="dxa"/>
          </w:tcPr>
          <w:p w14:paraId="126FAAE0" w14:textId="77777777" w:rsidR="00A36D43" w:rsidRPr="00F561EB" w:rsidRDefault="00A36D43" w:rsidP="00B42CA0">
            <w:pPr>
              <w:tabs>
                <w:tab w:val="left" w:pos="142"/>
              </w:tabs>
              <w:snapToGrid w:val="0"/>
              <w:spacing w:line="280" w:lineRule="atLeast"/>
              <w:rPr>
                <w:rFonts w:ascii="Arial" w:hAnsi="Arial"/>
                <w:kern w:val="28"/>
                <w:sz w:val="18"/>
                <w:szCs w:val="18"/>
              </w:rPr>
            </w:pPr>
            <w:r w:rsidRPr="00F561EB">
              <w:rPr>
                <w:rFonts w:ascii="Arial" w:hAnsi="Arial"/>
                <w:kern w:val="28"/>
                <w:sz w:val="18"/>
                <w:szCs w:val="18"/>
              </w:rPr>
              <w:t>AA-2397 Aangepast naar nieuwste versie tekstblok Partij niet natuurlijk persoon.</w:t>
            </w:r>
          </w:p>
        </w:tc>
      </w:tr>
      <w:tr w:rsidR="004D7527" w:rsidRPr="00F561EB" w14:paraId="3EC9D25B" w14:textId="77777777" w:rsidTr="00DB764B">
        <w:tc>
          <w:tcPr>
            <w:tcW w:w="779" w:type="dxa"/>
          </w:tcPr>
          <w:p w14:paraId="1D059F8C" w14:textId="77777777" w:rsidR="004D7527" w:rsidRPr="00F561EB" w:rsidRDefault="004D7527" w:rsidP="004D7527">
            <w:pPr>
              <w:pStyle w:val="Koptekst"/>
              <w:tabs>
                <w:tab w:val="left" w:pos="142"/>
                <w:tab w:val="left" w:pos="708"/>
              </w:tabs>
              <w:spacing w:line="280" w:lineRule="exact"/>
              <w:rPr>
                <w:rStyle w:val="Versie"/>
                <w:rFonts w:ascii="Arial" w:hAnsi="Arial" w:cs="Arial"/>
                <w:kern w:val="28"/>
                <w:szCs w:val="18"/>
              </w:rPr>
            </w:pPr>
            <w:r>
              <w:rPr>
                <w:rStyle w:val="Versie"/>
                <w:rFonts w:ascii="Arial" w:hAnsi="Arial" w:cs="Arial"/>
                <w:kern w:val="28"/>
                <w:szCs w:val="18"/>
              </w:rPr>
              <w:t>2.3.0</w:t>
            </w:r>
          </w:p>
        </w:tc>
        <w:tc>
          <w:tcPr>
            <w:tcW w:w="1909" w:type="dxa"/>
            <w:tcBorders>
              <w:top w:val="single" w:sz="4" w:space="0" w:color="auto"/>
              <w:left w:val="single" w:sz="4" w:space="0" w:color="auto"/>
              <w:bottom w:val="single" w:sz="4" w:space="0" w:color="auto"/>
              <w:right w:val="single" w:sz="4" w:space="0" w:color="auto"/>
            </w:tcBorders>
          </w:tcPr>
          <w:p w14:paraId="7BC67168" w14:textId="77777777" w:rsidR="004D7527" w:rsidRPr="00F561EB" w:rsidRDefault="00F76985" w:rsidP="00F76985">
            <w:pPr>
              <w:tabs>
                <w:tab w:val="left" w:pos="142"/>
              </w:tabs>
              <w:snapToGrid w:val="0"/>
              <w:spacing w:line="280" w:lineRule="atLeast"/>
              <w:rPr>
                <w:rStyle w:val="Datumopmaakprofiel"/>
                <w:rFonts w:ascii="Arial" w:hAnsi="Arial" w:cs="Arial"/>
                <w:kern w:val="28"/>
                <w:szCs w:val="18"/>
              </w:rPr>
            </w:pPr>
            <w:r>
              <w:rPr>
                <w:rStyle w:val="Datumopmaakprofiel"/>
                <w:kern w:val="28"/>
              </w:rPr>
              <w:t>8</w:t>
            </w:r>
            <w:r w:rsidR="004D7527">
              <w:rPr>
                <w:rStyle w:val="Datumopmaakprofiel"/>
                <w:kern w:val="28"/>
              </w:rPr>
              <w:t xml:space="preserve"> maart 2016</w:t>
            </w:r>
          </w:p>
        </w:tc>
        <w:tc>
          <w:tcPr>
            <w:tcW w:w="926" w:type="dxa"/>
            <w:tcBorders>
              <w:top w:val="single" w:sz="4" w:space="0" w:color="auto"/>
              <w:left w:val="single" w:sz="4" w:space="0" w:color="auto"/>
              <w:bottom w:val="single" w:sz="4" w:space="0" w:color="auto"/>
              <w:right w:val="single" w:sz="4" w:space="0" w:color="auto"/>
            </w:tcBorders>
          </w:tcPr>
          <w:p w14:paraId="06F9A1CA" w14:textId="77777777" w:rsidR="004D7527" w:rsidRPr="00F561EB" w:rsidRDefault="004D7527" w:rsidP="004D7527">
            <w:pPr>
              <w:tabs>
                <w:tab w:val="left" w:pos="142"/>
              </w:tabs>
              <w:snapToGrid w:val="0"/>
              <w:spacing w:line="280" w:lineRule="atLeast"/>
              <w:rPr>
                <w:rFonts w:ascii="Arial" w:hAnsi="Arial" w:cs="Arial"/>
                <w:kern w:val="28"/>
                <w:sz w:val="18"/>
                <w:szCs w:val="18"/>
              </w:rPr>
            </w:pPr>
            <w:r>
              <w:rPr>
                <w:rFonts w:ascii="Arial" w:hAnsi="Arial"/>
                <w:kern w:val="28"/>
                <w:sz w:val="18"/>
              </w:rPr>
              <w:t>LG/PPB</w:t>
            </w:r>
          </w:p>
        </w:tc>
        <w:tc>
          <w:tcPr>
            <w:tcW w:w="5096" w:type="dxa"/>
            <w:tcBorders>
              <w:top w:val="single" w:sz="4" w:space="0" w:color="auto"/>
              <w:left w:val="single" w:sz="4" w:space="0" w:color="auto"/>
              <w:bottom w:val="single" w:sz="4" w:space="0" w:color="auto"/>
              <w:right w:val="single" w:sz="4" w:space="0" w:color="auto"/>
            </w:tcBorders>
          </w:tcPr>
          <w:p w14:paraId="31C0715D" w14:textId="77777777" w:rsidR="00F76985" w:rsidRPr="00F561EB" w:rsidRDefault="00DB764B" w:rsidP="00F76985">
            <w:pPr>
              <w:tabs>
                <w:tab w:val="left" w:pos="142"/>
              </w:tabs>
              <w:snapToGrid w:val="0"/>
              <w:spacing w:line="280" w:lineRule="atLeast"/>
              <w:rPr>
                <w:rFonts w:ascii="Arial" w:hAnsi="Arial"/>
                <w:kern w:val="28"/>
                <w:sz w:val="18"/>
                <w:szCs w:val="18"/>
              </w:rPr>
            </w:pPr>
            <w:r>
              <w:rPr>
                <w:rFonts w:ascii="Arial" w:hAnsi="Arial"/>
                <w:snapToGrid w:val="0"/>
                <w:kern w:val="28"/>
                <w:sz w:val="18"/>
              </w:rPr>
              <w:t>Versienummers tekstblokken verwijderd voor betere onderhoudbaarheid, opgenomen in releasenotes</w:t>
            </w:r>
          </w:p>
        </w:tc>
      </w:tr>
      <w:tr w:rsidR="0005202F" w:rsidRPr="00F561EB" w14:paraId="0FFCB690" w14:textId="77777777" w:rsidTr="00DB764B">
        <w:trPr>
          <w:ins w:id="18" w:author="Groote Haar, Linda" w:date="2025-03-13T15:21:00Z"/>
        </w:trPr>
        <w:tc>
          <w:tcPr>
            <w:tcW w:w="779" w:type="dxa"/>
          </w:tcPr>
          <w:p w14:paraId="23D501CC" w14:textId="489F1E00" w:rsidR="0005202F" w:rsidRDefault="0005202F" w:rsidP="004D7527">
            <w:pPr>
              <w:pStyle w:val="Koptekst"/>
              <w:tabs>
                <w:tab w:val="left" w:pos="142"/>
                <w:tab w:val="left" w:pos="708"/>
              </w:tabs>
              <w:spacing w:line="280" w:lineRule="exact"/>
              <w:rPr>
                <w:ins w:id="19" w:author="Groote Haar, Linda" w:date="2025-03-13T15:21:00Z" w16du:dateUtc="2025-03-13T14:21:00Z"/>
                <w:rStyle w:val="Versie"/>
                <w:rFonts w:ascii="Arial" w:hAnsi="Arial" w:cs="Arial"/>
                <w:kern w:val="28"/>
                <w:szCs w:val="18"/>
              </w:rPr>
            </w:pPr>
            <w:ins w:id="20" w:author="Groote Haar, Linda" w:date="2025-03-13T15:21:00Z" w16du:dateUtc="2025-03-13T14:21:00Z">
              <w:r>
                <w:rPr>
                  <w:rStyle w:val="Versie"/>
                  <w:rFonts w:ascii="Arial" w:hAnsi="Arial" w:cs="Arial"/>
                  <w:kern w:val="28"/>
                  <w:szCs w:val="18"/>
                </w:rPr>
                <w:t>2.4.0</w:t>
              </w:r>
            </w:ins>
          </w:p>
        </w:tc>
        <w:tc>
          <w:tcPr>
            <w:tcW w:w="1909" w:type="dxa"/>
            <w:tcBorders>
              <w:top w:val="single" w:sz="4" w:space="0" w:color="auto"/>
              <w:left w:val="single" w:sz="4" w:space="0" w:color="auto"/>
              <w:bottom w:val="single" w:sz="4" w:space="0" w:color="auto"/>
              <w:right w:val="single" w:sz="4" w:space="0" w:color="auto"/>
            </w:tcBorders>
          </w:tcPr>
          <w:p w14:paraId="3DB2B398" w14:textId="3E8E26A0" w:rsidR="0005202F" w:rsidRDefault="0005202F" w:rsidP="00F76985">
            <w:pPr>
              <w:tabs>
                <w:tab w:val="left" w:pos="142"/>
              </w:tabs>
              <w:snapToGrid w:val="0"/>
              <w:spacing w:line="280" w:lineRule="atLeast"/>
              <w:rPr>
                <w:ins w:id="21" w:author="Groote Haar, Linda" w:date="2025-03-13T15:21:00Z" w16du:dateUtc="2025-03-13T14:21:00Z"/>
                <w:rStyle w:val="Datumopmaakprofiel"/>
                <w:kern w:val="28"/>
              </w:rPr>
            </w:pPr>
            <w:ins w:id="22" w:author="Groote Haar, Linda" w:date="2025-03-13T15:21:00Z" w16du:dateUtc="2025-03-13T14:21:00Z">
              <w:r>
                <w:rPr>
                  <w:rStyle w:val="Datumopmaakprofiel"/>
                  <w:kern w:val="28"/>
                </w:rPr>
                <w:t>13 maart 2025</w:t>
              </w:r>
            </w:ins>
          </w:p>
        </w:tc>
        <w:tc>
          <w:tcPr>
            <w:tcW w:w="926" w:type="dxa"/>
            <w:tcBorders>
              <w:top w:val="single" w:sz="4" w:space="0" w:color="auto"/>
              <w:left w:val="single" w:sz="4" w:space="0" w:color="auto"/>
              <w:bottom w:val="single" w:sz="4" w:space="0" w:color="auto"/>
              <w:right w:val="single" w:sz="4" w:space="0" w:color="auto"/>
            </w:tcBorders>
          </w:tcPr>
          <w:p w14:paraId="0BA0A8D0" w14:textId="7C034F9D" w:rsidR="0005202F" w:rsidRDefault="0005202F" w:rsidP="004D7527">
            <w:pPr>
              <w:tabs>
                <w:tab w:val="left" w:pos="142"/>
              </w:tabs>
              <w:snapToGrid w:val="0"/>
              <w:spacing w:line="280" w:lineRule="atLeast"/>
              <w:rPr>
                <w:ins w:id="23" w:author="Groote Haar, Linda" w:date="2025-03-13T15:21:00Z" w16du:dateUtc="2025-03-13T14:21:00Z"/>
                <w:rFonts w:ascii="Arial" w:hAnsi="Arial"/>
                <w:kern w:val="28"/>
                <w:sz w:val="18"/>
              </w:rPr>
            </w:pPr>
            <w:ins w:id="24" w:author="Groote Haar, Linda" w:date="2025-03-13T15:21:00Z" w16du:dateUtc="2025-03-13T14:21:00Z">
              <w:r>
                <w:rPr>
                  <w:rFonts w:ascii="Arial" w:hAnsi="Arial"/>
                  <w:kern w:val="28"/>
                  <w:sz w:val="18"/>
                </w:rPr>
                <w:t>ODR/DPI</w:t>
              </w:r>
            </w:ins>
          </w:p>
        </w:tc>
        <w:tc>
          <w:tcPr>
            <w:tcW w:w="5096" w:type="dxa"/>
            <w:tcBorders>
              <w:top w:val="single" w:sz="4" w:space="0" w:color="auto"/>
              <w:left w:val="single" w:sz="4" w:space="0" w:color="auto"/>
              <w:bottom w:val="single" w:sz="4" w:space="0" w:color="auto"/>
              <w:right w:val="single" w:sz="4" w:space="0" w:color="auto"/>
            </w:tcBorders>
          </w:tcPr>
          <w:p w14:paraId="2D78D7D4" w14:textId="18D6936A" w:rsidR="0005202F" w:rsidRDefault="0005202F" w:rsidP="00F76985">
            <w:pPr>
              <w:tabs>
                <w:tab w:val="left" w:pos="142"/>
              </w:tabs>
              <w:snapToGrid w:val="0"/>
              <w:spacing w:line="280" w:lineRule="atLeast"/>
              <w:rPr>
                <w:ins w:id="25" w:author="Groote Haar, Linda" w:date="2025-03-13T15:21:00Z" w16du:dateUtc="2025-03-13T14:21:00Z"/>
                <w:rFonts w:ascii="Arial" w:hAnsi="Arial"/>
                <w:snapToGrid w:val="0"/>
                <w:kern w:val="28"/>
                <w:sz w:val="18"/>
              </w:rPr>
            </w:pPr>
            <w:ins w:id="26" w:author="Groote Haar, Linda" w:date="2025-03-13T15:21:00Z" w16du:dateUtc="2025-03-13T14:21:00Z">
              <w:r>
                <w:rPr>
                  <w:rFonts w:ascii="Arial" w:hAnsi="Arial"/>
                  <w:snapToGrid w:val="0"/>
                  <w:kern w:val="28"/>
                  <w:sz w:val="18"/>
                </w:rPr>
                <w:t>Genderneutrale optie toegevoegd</w:t>
              </w:r>
            </w:ins>
          </w:p>
        </w:tc>
      </w:tr>
    </w:tbl>
    <w:p w14:paraId="5F97B12B" w14:textId="77777777" w:rsidR="003010E1" w:rsidRPr="00742A54" w:rsidRDefault="003010E1" w:rsidP="00B42CA0">
      <w:pPr>
        <w:tabs>
          <w:tab w:val="left" w:pos="0"/>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8" w:hanging="708"/>
        <w:rPr>
          <w:rFonts w:ascii="Arial" w:hAnsi="Arial"/>
          <w:color w:val="FF0000"/>
          <w:sz w:val="20"/>
        </w:rPr>
      </w:pPr>
    </w:p>
    <w:p w14:paraId="59749CBB" w14:textId="77777777" w:rsidR="003A20A9" w:rsidRDefault="003A20A9" w:rsidP="00B42CA0">
      <w:pPr>
        <w:tabs>
          <w:tab w:val="left" w:pos="142"/>
        </w:tabs>
      </w:pPr>
    </w:p>
    <w:sectPr w:rsidR="003A20A9" w:rsidSect="00B42CA0">
      <w:headerReference w:type="even" r:id="rId8"/>
      <w:headerReference w:type="default" r:id="rId9"/>
      <w:footerReference w:type="even" r:id="rId10"/>
      <w:footerReference w:type="default" r:id="rId11"/>
      <w:headerReference w:type="first" r:id="rId12"/>
      <w:footerReference w:type="first" r:id="rId13"/>
      <w:pgSz w:w="11906" w:h="16838" w:code="9"/>
      <w:pgMar w:top="1985" w:right="1701" w:bottom="1985"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472E74" w14:textId="77777777" w:rsidR="00BD294C" w:rsidRDefault="00BD294C">
      <w:r>
        <w:separator/>
      </w:r>
    </w:p>
  </w:endnote>
  <w:endnote w:type="continuationSeparator" w:id="0">
    <w:p w14:paraId="5CD3E4F4" w14:textId="77777777" w:rsidR="00BD294C" w:rsidRDefault="00BD2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gfa Rotis Sans Serif">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03300" w14:textId="77777777" w:rsidR="0076439E" w:rsidRDefault="0076439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BA467" w14:textId="77777777" w:rsidR="0076439E" w:rsidRDefault="0076439E">
    <w:pPr>
      <w:pStyle w:val="Voettekst"/>
    </w:pPr>
    <w:r>
      <w:rPr>
        <w:sz w:val="16"/>
      </w:rPr>
      <w:tab/>
    </w:r>
    <w:r>
      <w:rPr>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40802" w14:textId="77777777" w:rsidR="0076439E" w:rsidRDefault="0076439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8A920" w14:textId="77777777" w:rsidR="00BD294C" w:rsidRDefault="00BD294C">
      <w:r>
        <w:separator/>
      </w:r>
    </w:p>
  </w:footnote>
  <w:footnote w:type="continuationSeparator" w:id="0">
    <w:p w14:paraId="2FC0FE21" w14:textId="77777777" w:rsidR="00BD294C" w:rsidRDefault="00BD29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64008" w14:textId="77777777" w:rsidR="0076439E" w:rsidRDefault="0076439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05E31" w14:textId="77777777" w:rsidR="0076439E" w:rsidRDefault="0076439E">
    <w:pPr>
      <w:pStyle w:val="Koptekst"/>
      <w:tabs>
        <w:tab w:val="clear" w:pos="4536"/>
        <w:tab w:val="clear" w:pos="9072"/>
        <w:tab w:val="center" w:pos="3960"/>
        <w:tab w:val="right" w:pos="8222"/>
      </w:tabs>
    </w:pPr>
    <w:r>
      <w:tab/>
    </w:r>
    <w:r>
      <w:tab/>
      <w:t xml:space="preserve">- </w:t>
    </w:r>
    <w:r>
      <w:rPr>
        <w:rStyle w:val="Paginanummer"/>
        <w:b/>
        <w:bCs/>
      </w:rPr>
      <w:fldChar w:fldCharType="begin"/>
    </w:r>
    <w:r>
      <w:rPr>
        <w:rStyle w:val="Paginanummer"/>
        <w:b/>
        <w:bCs/>
      </w:rPr>
      <w:instrText xml:space="preserve"> PAGE </w:instrText>
    </w:r>
    <w:r>
      <w:rPr>
        <w:rStyle w:val="Paginanummer"/>
        <w:b/>
        <w:bCs/>
      </w:rPr>
      <w:fldChar w:fldCharType="separate"/>
    </w:r>
    <w:r w:rsidR="001946AD">
      <w:rPr>
        <w:rStyle w:val="Paginanummer"/>
        <w:b/>
        <w:bCs/>
        <w:noProof/>
      </w:rPr>
      <w:t>4</w:t>
    </w:r>
    <w:r>
      <w:rPr>
        <w:rStyle w:val="Paginanummer"/>
        <w:b/>
        <w:bCs/>
      </w:rPr>
      <w:fldChar w:fldCharType="end"/>
    </w:r>
    <w:r>
      <w:rPr>
        <w:rStyle w:val="Paginanumme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7A267" w14:textId="77777777" w:rsidR="0076439E" w:rsidRDefault="0076439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C512E"/>
    <w:multiLevelType w:val="singleLevel"/>
    <w:tmpl w:val="440C16DC"/>
    <w:lvl w:ilvl="0">
      <w:start w:val="1"/>
      <w:numFmt w:val="lowerLetter"/>
      <w:lvlText w:val="%1)"/>
      <w:lvlJc w:val="left"/>
      <w:pPr>
        <w:tabs>
          <w:tab w:val="num" w:pos="540"/>
        </w:tabs>
        <w:ind w:left="540" w:hanging="360"/>
      </w:pPr>
      <w:rPr>
        <w:rFonts w:ascii="Arial" w:hAnsi="Arial" w:hint="default"/>
        <w:b w:val="0"/>
        <w:i w:val="0"/>
        <w:sz w:val="20"/>
        <w:szCs w:val="20"/>
      </w:rPr>
    </w:lvl>
  </w:abstractNum>
  <w:abstractNum w:abstractNumId="1"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num w:numId="1" w16cid:durableId="771625583">
    <w:abstractNumId w:val="0"/>
  </w:num>
  <w:num w:numId="2" w16cid:durableId="9862792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rson w15:author="Groote Haar, Linda">
    <w15:presenceInfo w15:providerId="AD" w15:userId="S::Linda.GrooteHaar@kadaster.nl::6f5173d2-8871-4bb2-bb4f-be6bcfe355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0A9"/>
    <w:rsid w:val="00006134"/>
    <w:rsid w:val="00013686"/>
    <w:rsid w:val="00027DAD"/>
    <w:rsid w:val="000323AB"/>
    <w:rsid w:val="0003689A"/>
    <w:rsid w:val="0005202F"/>
    <w:rsid w:val="00071416"/>
    <w:rsid w:val="00086F9C"/>
    <w:rsid w:val="000923D7"/>
    <w:rsid w:val="000949BB"/>
    <w:rsid w:val="000E1C4B"/>
    <w:rsid w:val="000F7B8D"/>
    <w:rsid w:val="001133F6"/>
    <w:rsid w:val="00136303"/>
    <w:rsid w:val="001474EA"/>
    <w:rsid w:val="0015293E"/>
    <w:rsid w:val="0019304A"/>
    <w:rsid w:val="001946AD"/>
    <w:rsid w:val="001A541D"/>
    <w:rsid w:val="001B6015"/>
    <w:rsid w:val="001D0845"/>
    <w:rsid w:val="001E7F60"/>
    <w:rsid w:val="00257699"/>
    <w:rsid w:val="00261B22"/>
    <w:rsid w:val="00276273"/>
    <w:rsid w:val="00292DE5"/>
    <w:rsid w:val="002971B1"/>
    <w:rsid w:val="002A1FE2"/>
    <w:rsid w:val="002B41B6"/>
    <w:rsid w:val="002C3022"/>
    <w:rsid w:val="002D5932"/>
    <w:rsid w:val="002F6C03"/>
    <w:rsid w:val="003010E1"/>
    <w:rsid w:val="003134D3"/>
    <w:rsid w:val="003472A9"/>
    <w:rsid w:val="00350653"/>
    <w:rsid w:val="00363784"/>
    <w:rsid w:val="00394DAE"/>
    <w:rsid w:val="003A1675"/>
    <w:rsid w:val="003A20A9"/>
    <w:rsid w:val="003B103B"/>
    <w:rsid w:val="003C5564"/>
    <w:rsid w:val="003E76EE"/>
    <w:rsid w:val="003F0545"/>
    <w:rsid w:val="003F06B8"/>
    <w:rsid w:val="003F6738"/>
    <w:rsid w:val="003F7FDF"/>
    <w:rsid w:val="00412345"/>
    <w:rsid w:val="004206EA"/>
    <w:rsid w:val="00452092"/>
    <w:rsid w:val="00492DD0"/>
    <w:rsid w:val="004B49AB"/>
    <w:rsid w:val="004B69C2"/>
    <w:rsid w:val="004C5991"/>
    <w:rsid w:val="004C7F24"/>
    <w:rsid w:val="004D372A"/>
    <w:rsid w:val="004D7527"/>
    <w:rsid w:val="004F2C8B"/>
    <w:rsid w:val="00511755"/>
    <w:rsid w:val="00533B04"/>
    <w:rsid w:val="00554CE1"/>
    <w:rsid w:val="00571E9D"/>
    <w:rsid w:val="005863D4"/>
    <w:rsid w:val="005A4D35"/>
    <w:rsid w:val="005B7283"/>
    <w:rsid w:val="005D41A4"/>
    <w:rsid w:val="005D7B64"/>
    <w:rsid w:val="005E27F7"/>
    <w:rsid w:val="005F3176"/>
    <w:rsid w:val="00622345"/>
    <w:rsid w:val="0062510B"/>
    <w:rsid w:val="00661C2F"/>
    <w:rsid w:val="00664BC4"/>
    <w:rsid w:val="00677259"/>
    <w:rsid w:val="00684C7F"/>
    <w:rsid w:val="006B7B5C"/>
    <w:rsid w:val="006D1B43"/>
    <w:rsid w:val="006E7601"/>
    <w:rsid w:val="006F67BB"/>
    <w:rsid w:val="00711029"/>
    <w:rsid w:val="0071128E"/>
    <w:rsid w:val="007256B6"/>
    <w:rsid w:val="0076439E"/>
    <w:rsid w:val="007D1351"/>
    <w:rsid w:val="008214C7"/>
    <w:rsid w:val="00830DB4"/>
    <w:rsid w:val="008415CD"/>
    <w:rsid w:val="00871790"/>
    <w:rsid w:val="00883C22"/>
    <w:rsid w:val="00893E7F"/>
    <w:rsid w:val="00897DAA"/>
    <w:rsid w:val="008A0DF1"/>
    <w:rsid w:val="008F767A"/>
    <w:rsid w:val="0090214B"/>
    <w:rsid w:val="00911518"/>
    <w:rsid w:val="00924887"/>
    <w:rsid w:val="009A560D"/>
    <w:rsid w:val="009E3231"/>
    <w:rsid w:val="009E500B"/>
    <w:rsid w:val="009E58D9"/>
    <w:rsid w:val="009F3B6F"/>
    <w:rsid w:val="00A16961"/>
    <w:rsid w:val="00A36D43"/>
    <w:rsid w:val="00A51797"/>
    <w:rsid w:val="00AA6EB2"/>
    <w:rsid w:val="00AC2759"/>
    <w:rsid w:val="00AE3428"/>
    <w:rsid w:val="00B14FBF"/>
    <w:rsid w:val="00B228A5"/>
    <w:rsid w:val="00B2635B"/>
    <w:rsid w:val="00B42CA0"/>
    <w:rsid w:val="00B73E6B"/>
    <w:rsid w:val="00B80D91"/>
    <w:rsid w:val="00B86017"/>
    <w:rsid w:val="00BA1FCF"/>
    <w:rsid w:val="00BB14D0"/>
    <w:rsid w:val="00BC17EC"/>
    <w:rsid w:val="00BC64CC"/>
    <w:rsid w:val="00BD294C"/>
    <w:rsid w:val="00BF0BC1"/>
    <w:rsid w:val="00C12619"/>
    <w:rsid w:val="00C1296B"/>
    <w:rsid w:val="00C135D0"/>
    <w:rsid w:val="00C25FD9"/>
    <w:rsid w:val="00C34428"/>
    <w:rsid w:val="00C40417"/>
    <w:rsid w:val="00C72735"/>
    <w:rsid w:val="00CC5985"/>
    <w:rsid w:val="00CC641B"/>
    <w:rsid w:val="00D172A4"/>
    <w:rsid w:val="00D2013F"/>
    <w:rsid w:val="00D37B2B"/>
    <w:rsid w:val="00D54B40"/>
    <w:rsid w:val="00D73CA3"/>
    <w:rsid w:val="00DB21F2"/>
    <w:rsid w:val="00DB2F78"/>
    <w:rsid w:val="00DB58E4"/>
    <w:rsid w:val="00DB764B"/>
    <w:rsid w:val="00E33E6F"/>
    <w:rsid w:val="00E7043F"/>
    <w:rsid w:val="00E75065"/>
    <w:rsid w:val="00EA457B"/>
    <w:rsid w:val="00ED6F9B"/>
    <w:rsid w:val="00EE3126"/>
    <w:rsid w:val="00EE6CEA"/>
    <w:rsid w:val="00EF0E9A"/>
    <w:rsid w:val="00EF4E59"/>
    <w:rsid w:val="00EF6051"/>
    <w:rsid w:val="00F017D9"/>
    <w:rsid w:val="00F22DB6"/>
    <w:rsid w:val="00F24B16"/>
    <w:rsid w:val="00F34EB4"/>
    <w:rsid w:val="00F55215"/>
    <w:rsid w:val="00F561EB"/>
    <w:rsid w:val="00F76985"/>
    <w:rsid w:val="00F8296E"/>
    <w:rsid w:val="00F91446"/>
    <w:rsid w:val="00FB05A8"/>
    <w:rsid w:val="00FC782F"/>
    <w:rsid w:val="00FD27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6C9A87"/>
  <w15:chartTrackingRefBased/>
  <w15:docId w15:val="{1B200EC5-A72C-466F-A87E-879912CC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A20A9"/>
    <w:pPr>
      <w:widowControl w:val="0"/>
      <w:suppressAutoHyphens/>
    </w:pPr>
    <w:rPr>
      <w:rFonts w:ascii="Agfa Rotis Sans Serif" w:hAnsi="Agfa Rotis Sans Serif"/>
      <w:sz w:val="24"/>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Geenlijst">
    <w:name w:val="No List"/>
    <w:uiPriority w:val="99"/>
    <w:semiHidden/>
    <w:unhideWhenUsed/>
  </w:style>
  <w:style w:type="paragraph" w:customStyle="1" w:styleId="ToelichtingA">
    <w:name w:val="ToelichtingA"/>
    <w:basedOn w:val="Standaard"/>
    <w:link w:val="ToelichtingAChar"/>
    <w:autoRedefine/>
    <w:rsid w:val="003A20A9"/>
    <w:pPr>
      <w:pBdr>
        <w:top w:val="single" w:sz="4" w:space="1" w:color="auto"/>
        <w:left w:val="single" w:sz="4" w:space="4" w:color="auto"/>
        <w:bottom w:val="single" w:sz="4" w:space="1" w:color="auto"/>
        <w:right w:val="single" w:sz="4" w:space="4" w:color="auto"/>
      </w:pBdr>
      <w:ind w:left="113" w:right="-567"/>
    </w:pPr>
    <w:rPr>
      <w:i/>
      <w:vanish/>
      <w:sz w:val="20"/>
      <w:szCs w:val="20"/>
    </w:rPr>
  </w:style>
  <w:style w:type="character" w:customStyle="1" w:styleId="ToelichtingAChar">
    <w:name w:val="ToelichtingA Char"/>
    <w:link w:val="ToelichtingA"/>
    <w:rsid w:val="003A20A9"/>
    <w:rPr>
      <w:rFonts w:ascii="Agfa Rotis Sans Serif" w:hAnsi="Agfa Rotis Sans Serif"/>
      <w:i/>
      <w:vanish/>
      <w:lang w:val="nl-NL" w:eastAsia="en-US" w:bidi="ar-SA"/>
    </w:rPr>
  </w:style>
  <w:style w:type="paragraph" w:styleId="Koptekst">
    <w:name w:val="header"/>
    <w:basedOn w:val="Standaard"/>
    <w:rsid w:val="003A20A9"/>
    <w:pPr>
      <w:tabs>
        <w:tab w:val="center" w:pos="4536"/>
        <w:tab w:val="right" w:pos="9072"/>
      </w:tabs>
    </w:pPr>
    <w:rPr>
      <w:sz w:val="18"/>
    </w:rPr>
  </w:style>
  <w:style w:type="paragraph" w:styleId="Voettekst">
    <w:name w:val="footer"/>
    <w:basedOn w:val="Standaard"/>
    <w:rsid w:val="003A20A9"/>
    <w:pPr>
      <w:tabs>
        <w:tab w:val="center" w:pos="3402"/>
        <w:tab w:val="right" w:pos="8222"/>
      </w:tabs>
      <w:ind w:left="-2268"/>
    </w:pPr>
    <w:rPr>
      <w:sz w:val="18"/>
    </w:rPr>
  </w:style>
  <w:style w:type="character" w:styleId="Paginanummer">
    <w:name w:val="page number"/>
    <w:basedOn w:val="Standaardalinea-lettertype"/>
    <w:semiHidden/>
    <w:rsid w:val="003A20A9"/>
  </w:style>
  <w:style w:type="paragraph" w:customStyle="1" w:styleId="Akop3">
    <w:name w:val="Akop3"/>
    <w:basedOn w:val="Standaard"/>
    <w:next w:val="Standaard"/>
    <w:rsid w:val="003A20A9"/>
    <w:pPr>
      <w:tabs>
        <w:tab w:val="left" w:pos="425"/>
      </w:tabs>
    </w:pPr>
    <w:rPr>
      <w:b/>
    </w:rPr>
  </w:style>
  <w:style w:type="paragraph" w:customStyle="1" w:styleId="Akop2">
    <w:name w:val="Akop2"/>
    <w:basedOn w:val="Standaard"/>
    <w:next w:val="Standaard"/>
    <w:rsid w:val="003A20A9"/>
    <w:rPr>
      <w:b/>
      <w:sz w:val="26"/>
    </w:rPr>
  </w:style>
  <w:style w:type="paragraph" w:styleId="Ballontekst">
    <w:name w:val="Balloon Text"/>
    <w:basedOn w:val="Standaard"/>
    <w:semiHidden/>
    <w:rsid w:val="003A20A9"/>
    <w:rPr>
      <w:rFonts w:ascii="Tahoma" w:hAnsi="Tahoma" w:cs="Tahoma"/>
      <w:sz w:val="16"/>
      <w:szCs w:val="16"/>
    </w:rPr>
  </w:style>
  <w:style w:type="character" w:styleId="Verwijzingopmerking">
    <w:name w:val="annotation reference"/>
    <w:semiHidden/>
    <w:rsid w:val="00136303"/>
    <w:rPr>
      <w:sz w:val="16"/>
      <w:szCs w:val="16"/>
    </w:rPr>
  </w:style>
  <w:style w:type="paragraph" w:styleId="Tekstopmerking">
    <w:name w:val="annotation text"/>
    <w:basedOn w:val="Standaard"/>
    <w:semiHidden/>
    <w:rsid w:val="00136303"/>
    <w:rPr>
      <w:sz w:val="20"/>
      <w:szCs w:val="20"/>
    </w:rPr>
  </w:style>
  <w:style w:type="paragraph" w:styleId="Onderwerpvanopmerking">
    <w:name w:val="annotation subject"/>
    <w:basedOn w:val="Tekstopmerking"/>
    <w:next w:val="Tekstopmerking"/>
    <w:semiHidden/>
    <w:rsid w:val="00136303"/>
    <w:rPr>
      <w:b/>
      <w:bCs/>
    </w:rPr>
  </w:style>
  <w:style w:type="paragraph" w:customStyle="1" w:styleId="kopje">
    <w:name w:val="kopje"/>
    <w:basedOn w:val="Standaard"/>
    <w:next w:val="Standaard"/>
    <w:rsid w:val="003010E1"/>
    <w:pPr>
      <w:widowControl/>
      <w:suppressAutoHyphens w:val="0"/>
      <w:snapToGrid w:val="0"/>
      <w:spacing w:before="120" w:line="280" w:lineRule="auto"/>
    </w:pPr>
    <w:rPr>
      <w:rFonts w:ascii="Arial" w:hAnsi="Arial"/>
      <w:b/>
      <w:kern w:val="28"/>
      <w:sz w:val="18"/>
      <w:szCs w:val="20"/>
    </w:rPr>
  </w:style>
  <w:style w:type="paragraph" w:customStyle="1" w:styleId="tussenkopje">
    <w:name w:val="tussenkopje"/>
    <w:basedOn w:val="Standaard"/>
    <w:rsid w:val="003010E1"/>
    <w:pPr>
      <w:widowControl/>
      <w:suppressAutoHyphens w:val="0"/>
      <w:snapToGrid w:val="0"/>
      <w:spacing w:before="90" w:line="240" w:lineRule="atLeast"/>
    </w:pPr>
    <w:rPr>
      <w:rFonts w:ascii="Arial" w:hAnsi="Arial"/>
      <w:kern w:val="28"/>
      <w:sz w:val="14"/>
      <w:szCs w:val="20"/>
      <w:lang w:val="nl"/>
    </w:rPr>
  </w:style>
  <w:style w:type="character" w:customStyle="1" w:styleId="Versie">
    <w:name w:val="Versie"/>
    <w:rsid w:val="003010E1"/>
    <w:rPr>
      <w:rFonts w:ascii="Helvetica" w:hAnsi="Helvetica" w:cs="Helvetica" w:hint="default"/>
      <w:sz w:val="18"/>
      <w:lang w:val="nl-NL"/>
    </w:rPr>
  </w:style>
  <w:style w:type="character" w:customStyle="1" w:styleId="Datumopmaakprofiel">
    <w:name w:val="Datumopmaakprofiel"/>
    <w:basedOn w:val="Versie"/>
    <w:rsid w:val="003010E1"/>
    <w:rPr>
      <w:rFonts w:ascii="Helvetica" w:hAnsi="Helvetica" w:cs="Helvetica" w:hint="default"/>
      <w:sz w:val="18"/>
      <w:lang w:val="nl-NL"/>
    </w:rPr>
  </w:style>
  <w:style w:type="paragraph" w:styleId="Ondertitel">
    <w:name w:val="Subtitle"/>
    <w:aliases w:val="Subtitel"/>
    <w:basedOn w:val="ToelichtingA"/>
    <w:link w:val="OndertitelChar"/>
    <w:qFormat/>
    <w:rsid w:val="001946AD"/>
    <w:pPr>
      <w:numPr>
        <w:ilvl w:val="1"/>
      </w:numPr>
      <w:spacing w:after="160"/>
      <w:ind w:left="113"/>
    </w:pPr>
    <w:rPr>
      <w:rFonts w:asciiTheme="minorHAnsi" w:eastAsiaTheme="minorEastAsia" w:hAnsiTheme="minorHAnsi" w:cstheme="minorBidi"/>
      <w:color w:val="5A5A5A" w:themeColor="text1" w:themeTint="A5"/>
      <w:spacing w:val="15"/>
      <w:sz w:val="22"/>
    </w:rPr>
  </w:style>
  <w:style w:type="character" w:customStyle="1" w:styleId="OndertitelChar">
    <w:name w:val="Ondertitel Char"/>
    <w:aliases w:val="Subtitel Char"/>
    <w:basedOn w:val="Standaardalinea-lettertype"/>
    <w:link w:val="Ondertitel"/>
    <w:rsid w:val="001946AD"/>
    <w:rPr>
      <w:rFonts w:asciiTheme="minorHAnsi" w:eastAsiaTheme="minorEastAsia" w:hAnsiTheme="minorHAnsi" w:cstheme="minorBidi"/>
      <w:i/>
      <w:vanish/>
      <w:color w:val="5A5A5A" w:themeColor="text1" w:themeTint="A5"/>
      <w:spacing w:val="15"/>
      <w:sz w:val="22"/>
      <w:lang w:eastAsia="en-US"/>
    </w:rPr>
  </w:style>
  <w:style w:type="paragraph" w:styleId="Revisie">
    <w:name w:val="Revision"/>
    <w:hidden/>
    <w:uiPriority w:val="99"/>
    <w:semiHidden/>
    <w:rsid w:val="00F8296E"/>
    <w:rPr>
      <w:rFonts w:ascii="Agfa Rotis Sans Serif" w:hAnsi="Agfa Rotis Sans Serif"/>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413327">
      <w:bodyDiv w:val="1"/>
      <w:marLeft w:val="0"/>
      <w:marRight w:val="0"/>
      <w:marTop w:val="0"/>
      <w:marBottom w:val="0"/>
      <w:divBdr>
        <w:top w:val="none" w:sz="0" w:space="0" w:color="auto"/>
        <w:left w:val="none" w:sz="0" w:space="0" w:color="auto"/>
        <w:bottom w:val="none" w:sz="0" w:space="0" w:color="auto"/>
        <w:right w:val="none" w:sz="0" w:space="0" w:color="auto"/>
      </w:divBdr>
      <w:divsChild>
        <w:div w:id="709720857">
          <w:marLeft w:val="0"/>
          <w:marRight w:val="0"/>
          <w:marTop w:val="0"/>
          <w:marBottom w:val="0"/>
          <w:divBdr>
            <w:top w:val="none" w:sz="0" w:space="0" w:color="auto"/>
            <w:left w:val="none" w:sz="0" w:space="0" w:color="auto"/>
            <w:bottom w:val="none" w:sz="0" w:space="0" w:color="auto"/>
            <w:right w:val="none" w:sz="0" w:space="0" w:color="auto"/>
          </w:divBdr>
        </w:div>
      </w:divsChild>
    </w:div>
    <w:div w:id="696392391">
      <w:bodyDiv w:val="1"/>
      <w:marLeft w:val="0"/>
      <w:marRight w:val="0"/>
      <w:marTop w:val="0"/>
      <w:marBottom w:val="0"/>
      <w:divBdr>
        <w:top w:val="none" w:sz="0" w:space="0" w:color="auto"/>
        <w:left w:val="none" w:sz="0" w:space="0" w:color="auto"/>
        <w:bottom w:val="none" w:sz="0" w:space="0" w:color="auto"/>
        <w:right w:val="none" w:sz="0" w:space="0" w:color="auto"/>
      </w:divBdr>
    </w:div>
    <w:div w:id="93941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D12BF-62A0-4628-852E-612261F10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1945</Words>
  <Characters>10702</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RZ/PPB</dc:creator>
  <cp:keywords/>
  <dc:description/>
  <cp:lastModifiedBy>Groot, Karina de</cp:lastModifiedBy>
  <cp:revision>4</cp:revision>
  <dcterms:created xsi:type="dcterms:W3CDTF">2025-03-14T07:48:00Z</dcterms:created>
  <dcterms:modified xsi:type="dcterms:W3CDTF">2025-03-14T07:51:00Z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-261191727</vt:i4>
  </property>
  <property fmtid="{D5CDD505-2E9C-101B-9397-08002B2CF9AE}" pid="3" name="_NewReviewCycle">
    <vt:lpwstr/>
  </property>
  <property fmtid="{D5CDD505-2E9C-101B-9397-08002B2CF9AE}" pid="4" name="_EmailSubject">
    <vt:lpwstr>Particuliere hypotheek</vt:lpwstr>
  </property>
  <property fmtid="{D5CDD505-2E9C-101B-9397-08002B2CF9AE}" pid="5" name="_AuthorEmail">
    <vt:lpwstr>Heleen.Lampert@kadaster.nl</vt:lpwstr>
  </property>
  <property fmtid="{D5CDD505-2E9C-101B-9397-08002B2CF9AE}" pid="6" name="_AuthorEmailDisplayName">
    <vt:lpwstr>Lampert, Heleen</vt:lpwstr>
  </property>
  <property fmtid="{D5CDD505-2E9C-101B-9397-08002B2CF9AE}" pid="7" name="_PreviousAdHocReviewCycleID">
    <vt:i4>-381218198</vt:i4>
  </property>
  <property fmtid="{D5CDD505-2E9C-101B-9397-08002B2CF9AE}" pid="8" name="_ReviewingToolsShownOnce">
    <vt:lpwstr/>
  </property>
</Properties>
</file>