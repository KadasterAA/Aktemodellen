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EFE9B" w14:textId="77777777"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14:paraId="32AA814E" w14:textId="77777777" w:rsidTr="009D117B">
        <w:trPr>
          <w:gridAfter w:val="1"/>
          <w:wAfter w:w="3686" w:type="dxa"/>
        </w:trPr>
        <w:tc>
          <w:tcPr>
            <w:tcW w:w="5173" w:type="dxa"/>
          </w:tcPr>
          <w:p w14:paraId="5EBA786B" w14:textId="77777777" w:rsidR="003228A3" w:rsidRDefault="003228A3"/>
        </w:tc>
      </w:tr>
      <w:tr w:rsidR="003228A3" w14:paraId="7E45AA26" w14:textId="77777777" w:rsidTr="009D117B">
        <w:trPr>
          <w:gridAfter w:val="1"/>
          <w:wAfter w:w="3686" w:type="dxa"/>
        </w:trPr>
        <w:tc>
          <w:tcPr>
            <w:tcW w:w="5173" w:type="dxa"/>
          </w:tcPr>
          <w:p w14:paraId="522F5E68" w14:textId="77777777" w:rsidR="003228A3" w:rsidRDefault="003228A3"/>
        </w:tc>
      </w:tr>
      <w:tr w:rsidR="003228A3" w:rsidRPr="00343045" w14:paraId="1DEBBFC2" w14:textId="77777777" w:rsidTr="009D117B">
        <w:trPr>
          <w:gridAfter w:val="1"/>
          <w:wAfter w:w="3686" w:type="dxa"/>
        </w:trPr>
        <w:tc>
          <w:tcPr>
            <w:tcW w:w="5173" w:type="dxa"/>
          </w:tcPr>
          <w:p w14:paraId="519D62FF" w14:textId="66BD4F3F" w:rsidR="003228A3" w:rsidRPr="00343045" w:rsidRDefault="00D60504">
            <w:pPr>
              <w:pStyle w:val="Eenheid"/>
            </w:pPr>
            <w:bookmarkStart w:id="0" w:name="bmDirectie"/>
            <w:bookmarkEnd w:id="0"/>
            <w:r w:rsidRPr="00E80392">
              <w:rPr>
                <w:rStyle w:val="Ondertitel1"/>
              </w:rPr>
              <w:t>Directie Beheer en Ontwikkeling Informatietechnologie</w:t>
            </w:r>
            <w:r>
              <w:rPr>
                <w:rStyle w:val="Ondertitel1"/>
              </w:rPr>
              <w:t xml:space="preserve"> </w:t>
            </w:r>
            <w:r w:rsidRPr="00E80392">
              <w:rPr>
                <w:rStyle w:val="Ondertitel1"/>
              </w:rPr>
              <w:t>(BOI)</w:t>
            </w:r>
          </w:p>
        </w:tc>
      </w:tr>
      <w:tr w:rsidR="003228A3" w:rsidRPr="00343045" w14:paraId="39DCF19D" w14:textId="77777777" w:rsidTr="009D117B">
        <w:trPr>
          <w:gridAfter w:val="1"/>
          <w:wAfter w:w="3686" w:type="dxa"/>
        </w:trPr>
        <w:tc>
          <w:tcPr>
            <w:tcW w:w="5173" w:type="dxa"/>
          </w:tcPr>
          <w:p w14:paraId="78283743" w14:textId="062ECDC9" w:rsidR="003228A3" w:rsidRPr="00343045" w:rsidRDefault="003228A3">
            <w:pPr>
              <w:pStyle w:val="Afdeling"/>
              <w:rPr>
                <w:sz w:val="20"/>
                <w:lang w:val="nl-NL"/>
              </w:rPr>
            </w:pPr>
            <w:bookmarkStart w:id="1" w:name="bmAfdeling"/>
            <w:bookmarkEnd w:id="1"/>
          </w:p>
        </w:tc>
      </w:tr>
      <w:tr w:rsidR="003228A3" w:rsidRPr="00343045" w14:paraId="36035EF7" w14:textId="77777777" w:rsidTr="009D117B">
        <w:trPr>
          <w:gridAfter w:val="1"/>
          <w:wAfter w:w="3686" w:type="dxa"/>
        </w:trPr>
        <w:tc>
          <w:tcPr>
            <w:tcW w:w="5173" w:type="dxa"/>
          </w:tcPr>
          <w:p w14:paraId="6C2DD9A4" w14:textId="77777777" w:rsidR="003228A3" w:rsidRPr="00343045" w:rsidRDefault="003228A3">
            <w:pPr>
              <w:spacing w:before="90"/>
              <w:rPr>
                <w:sz w:val="14"/>
              </w:rPr>
            </w:pPr>
          </w:p>
        </w:tc>
      </w:tr>
      <w:tr w:rsidR="003228A3" w:rsidRPr="00343045" w14:paraId="6A0D4A3A" w14:textId="77777777" w:rsidTr="009D117B">
        <w:trPr>
          <w:gridAfter w:val="1"/>
          <w:wAfter w:w="3686" w:type="dxa"/>
          <w:trHeight w:val="3804"/>
        </w:trPr>
        <w:tc>
          <w:tcPr>
            <w:tcW w:w="5173" w:type="dxa"/>
            <w:vAlign w:val="bottom"/>
          </w:tcPr>
          <w:p w14:paraId="3A5F0345"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70F71CA3" w14:textId="77777777" w:rsidTr="009D117B">
        <w:trPr>
          <w:gridAfter w:val="1"/>
          <w:wAfter w:w="3686" w:type="dxa"/>
          <w:trHeight w:val="135"/>
        </w:trPr>
        <w:tc>
          <w:tcPr>
            <w:tcW w:w="5173" w:type="dxa"/>
          </w:tcPr>
          <w:p w14:paraId="1AE57CF2" w14:textId="2AC18193" w:rsidR="003228A3" w:rsidRPr="001B193B" w:rsidRDefault="003228A3">
            <w:pPr>
              <w:spacing w:before="90"/>
              <w:rPr>
                <w:sz w:val="14"/>
              </w:rPr>
            </w:pPr>
          </w:p>
        </w:tc>
      </w:tr>
      <w:tr w:rsidR="003228A3" w:rsidRPr="00343045" w14:paraId="0B946F9F" w14:textId="77777777" w:rsidTr="009D117B">
        <w:trPr>
          <w:gridAfter w:val="1"/>
          <w:wAfter w:w="3686" w:type="dxa"/>
          <w:trHeight w:val="181"/>
        </w:trPr>
        <w:tc>
          <w:tcPr>
            <w:tcW w:w="5173" w:type="dxa"/>
          </w:tcPr>
          <w:p w14:paraId="5312996B" w14:textId="77777777" w:rsidR="003228A3" w:rsidRPr="00343045" w:rsidRDefault="003228A3"/>
        </w:tc>
      </w:tr>
      <w:tr w:rsidR="003228A3" w:rsidRPr="00343045" w14:paraId="62DD3C94" w14:textId="77777777" w:rsidTr="009D117B">
        <w:trPr>
          <w:gridAfter w:val="1"/>
          <w:wAfter w:w="3686" w:type="dxa"/>
        </w:trPr>
        <w:tc>
          <w:tcPr>
            <w:tcW w:w="5173" w:type="dxa"/>
          </w:tcPr>
          <w:p w14:paraId="588AE0C1" w14:textId="4986EA30" w:rsidR="003228A3" w:rsidRPr="00343045" w:rsidRDefault="008D0862" w:rsidP="00C833BD">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286F0E">
              <w:rPr>
                <w:lang w:val="nl-NL"/>
              </w:rPr>
              <w:t xml:space="preserve">Particuliere hypotheek </w:t>
            </w:r>
            <w:r w:rsidR="00D60504">
              <w:rPr>
                <w:lang w:val="nl-NL"/>
              </w:rPr>
              <w:t>v3.0</w:t>
            </w:r>
          </w:p>
        </w:tc>
      </w:tr>
      <w:tr w:rsidR="003228A3" w:rsidRPr="00343045" w14:paraId="6699686E" w14:textId="77777777" w:rsidTr="009D117B">
        <w:trPr>
          <w:gridAfter w:val="1"/>
          <w:wAfter w:w="3686" w:type="dxa"/>
          <w:trHeight w:val="268"/>
        </w:trPr>
        <w:tc>
          <w:tcPr>
            <w:tcW w:w="5173" w:type="dxa"/>
          </w:tcPr>
          <w:p w14:paraId="5C69EC41" w14:textId="77777777" w:rsidR="003228A3" w:rsidRPr="00343045" w:rsidRDefault="003228A3"/>
        </w:tc>
      </w:tr>
      <w:tr w:rsidR="003228A3" w:rsidRPr="00343045" w14:paraId="3B638857" w14:textId="77777777" w:rsidTr="009D117B">
        <w:trPr>
          <w:gridAfter w:val="1"/>
          <w:wAfter w:w="3686" w:type="dxa"/>
          <w:cantSplit/>
          <w:trHeight w:hRule="exact" w:val="275"/>
        </w:trPr>
        <w:tc>
          <w:tcPr>
            <w:tcW w:w="5173" w:type="dxa"/>
            <w:vAlign w:val="bottom"/>
          </w:tcPr>
          <w:p w14:paraId="2648369A"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5C80ABB8" w14:textId="77777777" w:rsidTr="009D117B">
        <w:trPr>
          <w:gridAfter w:val="1"/>
          <w:wAfter w:w="3686" w:type="dxa"/>
          <w:cantSplit/>
          <w:trHeight w:hRule="exact" w:val="804"/>
        </w:trPr>
        <w:tc>
          <w:tcPr>
            <w:tcW w:w="5173" w:type="dxa"/>
            <w:vAlign w:val="bottom"/>
          </w:tcPr>
          <w:p w14:paraId="747235A3" w14:textId="77777777" w:rsidR="003228A3" w:rsidRPr="00343045" w:rsidRDefault="003228A3"/>
        </w:tc>
      </w:tr>
      <w:tr w:rsidR="003228A3" w:rsidRPr="00343045" w14:paraId="2E9379B2" w14:textId="77777777" w:rsidTr="009D117B">
        <w:trPr>
          <w:gridAfter w:val="1"/>
          <w:wAfter w:w="3686" w:type="dxa"/>
          <w:cantSplit/>
        </w:trPr>
        <w:tc>
          <w:tcPr>
            <w:tcW w:w="5173" w:type="dxa"/>
            <w:vAlign w:val="bottom"/>
          </w:tcPr>
          <w:p w14:paraId="4F489546" w14:textId="77777777" w:rsidR="003228A3" w:rsidRPr="00343045" w:rsidRDefault="00755C3E">
            <w:pPr>
              <w:pStyle w:val="tussenkopje"/>
              <w:rPr>
                <w:lang w:val="nl-NL"/>
              </w:rPr>
            </w:pPr>
            <w:r>
              <w:rPr>
                <w:lang w:val="nl-NL"/>
              </w:rPr>
              <w:t>Versie</w:t>
            </w:r>
          </w:p>
        </w:tc>
      </w:tr>
      <w:tr w:rsidR="003228A3" w:rsidRPr="00343045" w14:paraId="0B1DC7FA" w14:textId="77777777" w:rsidTr="009D117B">
        <w:trPr>
          <w:gridAfter w:val="1"/>
          <w:wAfter w:w="3686" w:type="dxa"/>
          <w:cantSplit/>
        </w:trPr>
        <w:tc>
          <w:tcPr>
            <w:tcW w:w="5173" w:type="dxa"/>
            <w:vAlign w:val="bottom"/>
          </w:tcPr>
          <w:p w14:paraId="6AB05E47" w14:textId="132628EB" w:rsidR="002A010E" w:rsidRPr="00343045" w:rsidRDefault="00D60504" w:rsidP="008D0862">
            <w:bookmarkStart w:id="5" w:name="bmAuteurs"/>
            <w:bookmarkEnd w:id="5"/>
            <w:ins w:id="6" w:author="Groot, Karina de" w:date="2025-03-14T09:13:00Z" w16du:dateUtc="2025-03-14T08:13:00Z">
              <w:r>
                <w:t>3.0</w:t>
              </w:r>
            </w:ins>
            <w:del w:id="7" w:author="Groot, Karina de" w:date="2025-03-14T09:13:00Z" w16du:dateUtc="2025-03-14T08:13:00Z">
              <w:r w:rsidR="00F97B70" w:rsidDel="00D60504">
                <w:fldChar w:fldCharType="begin"/>
              </w:r>
              <w:r w:rsidR="00F97B70" w:rsidDel="00D60504">
                <w:delInstrText xml:space="preserve"> REF Versie \h </w:delInstrText>
              </w:r>
              <w:r w:rsidR="00F97B70" w:rsidDel="00D60504">
                <w:fldChar w:fldCharType="separate"/>
              </w:r>
              <w:r w:rsidR="00BA099F" w:rsidDel="00D60504">
                <w:rPr>
                  <w:noProof/>
                </w:rPr>
                <w:delText>2.11.0</w:delText>
              </w:r>
              <w:r w:rsidR="00F97B70" w:rsidDel="00D60504">
                <w:fldChar w:fldCharType="end"/>
              </w:r>
            </w:del>
          </w:p>
        </w:tc>
      </w:tr>
      <w:tr w:rsidR="003228A3" w:rsidRPr="00343045" w14:paraId="1D2D3E0B" w14:textId="77777777" w:rsidTr="009D117B">
        <w:trPr>
          <w:cantSplit/>
          <w:trHeight w:hRule="exact" w:val="246"/>
        </w:trPr>
        <w:tc>
          <w:tcPr>
            <w:tcW w:w="8859" w:type="dxa"/>
            <w:gridSpan w:val="2"/>
            <w:vAlign w:val="bottom"/>
          </w:tcPr>
          <w:p w14:paraId="108D70CE" w14:textId="77777777" w:rsidR="003228A3" w:rsidRPr="00343045" w:rsidRDefault="003228A3"/>
        </w:tc>
      </w:tr>
    </w:tbl>
    <w:p w14:paraId="6BB1F01B" w14:textId="77777777" w:rsidR="003228A3" w:rsidRPr="00343045" w:rsidRDefault="003228A3"/>
    <w:p w14:paraId="245519EC" w14:textId="77777777" w:rsidR="003228A3" w:rsidRPr="00343045" w:rsidRDefault="003228A3">
      <w:pPr>
        <w:sectPr w:rsidR="003228A3" w:rsidRPr="00343045">
          <w:headerReference w:type="first" r:id="rId8"/>
          <w:footerReference w:type="first" r:id="rId9"/>
          <w:pgSz w:w="11906" w:h="16838" w:code="9"/>
          <w:pgMar w:top="2977" w:right="1304" w:bottom="1304" w:left="1814" w:header="567" w:footer="431" w:gutter="0"/>
          <w:pgNumType w:start="1"/>
          <w:cols w:space="708"/>
          <w:formProt w:val="0"/>
          <w:titlePg/>
        </w:sectPr>
      </w:pPr>
    </w:p>
    <w:p w14:paraId="6FD02B9A" w14:textId="77777777" w:rsidR="005B4409" w:rsidRDefault="005B4409"/>
    <w:tbl>
      <w:tblPr>
        <w:tblW w:w="5173" w:type="dxa"/>
        <w:tblCellMar>
          <w:left w:w="0" w:type="dxa"/>
          <w:right w:w="70" w:type="dxa"/>
        </w:tblCellMar>
        <w:tblLook w:val="0000" w:firstRow="0" w:lastRow="0" w:firstColumn="0" w:lastColumn="0" w:noHBand="0" w:noVBand="0"/>
      </w:tblPr>
      <w:tblGrid>
        <w:gridCol w:w="5173"/>
      </w:tblGrid>
      <w:tr w:rsidR="003228A3" w:rsidRPr="00343045" w14:paraId="6090338C" w14:textId="77777777" w:rsidTr="009D117B">
        <w:trPr>
          <w:trHeight w:hRule="exact" w:val="332"/>
        </w:trPr>
        <w:tc>
          <w:tcPr>
            <w:tcW w:w="5173" w:type="dxa"/>
            <w:vAlign w:val="bottom"/>
          </w:tcPr>
          <w:p w14:paraId="2025ADFB" w14:textId="77777777" w:rsidR="003228A3" w:rsidRPr="00343045" w:rsidRDefault="003228A3">
            <w:pPr>
              <w:pStyle w:val="kopje"/>
              <w:rPr>
                <w:b w:val="0"/>
                <w:bCs/>
              </w:rPr>
            </w:pPr>
            <w:r w:rsidRPr="00343045">
              <w:t>Versiehistorie</w:t>
            </w:r>
          </w:p>
        </w:tc>
      </w:tr>
    </w:tbl>
    <w:p w14:paraId="17167900" w14:textId="77777777" w:rsidR="003228A3" w:rsidRPr="00343045" w:rsidRDefault="003228A3">
      <w:pPr>
        <w:spacing w:line="14" w:lineRule="exact"/>
      </w:pPr>
    </w:p>
    <w:tbl>
      <w:tblPr>
        <w:tblW w:w="9005" w:type="dxa"/>
        <w:tblCellMar>
          <w:left w:w="0" w:type="dxa"/>
          <w:right w:w="70" w:type="dxa"/>
        </w:tblCellMar>
        <w:tblLook w:val="0000" w:firstRow="0" w:lastRow="0" w:firstColumn="0" w:lastColumn="0" w:noHBand="0" w:noVBand="0"/>
      </w:tblPr>
      <w:tblGrid>
        <w:gridCol w:w="637"/>
        <w:gridCol w:w="1564"/>
        <w:gridCol w:w="1843"/>
        <w:gridCol w:w="4961"/>
      </w:tblGrid>
      <w:tr w:rsidR="00C346B8" w:rsidRPr="00041215" w14:paraId="03407E24" w14:textId="77777777" w:rsidTr="009D117B">
        <w:trPr>
          <w:trHeight w:hRule="exact" w:val="281"/>
          <w:tblHeader/>
        </w:trPr>
        <w:tc>
          <w:tcPr>
            <w:tcW w:w="637" w:type="dxa"/>
            <w:vAlign w:val="bottom"/>
          </w:tcPr>
          <w:p w14:paraId="542CA122" w14:textId="77777777" w:rsidR="003228A3" w:rsidRPr="00041215" w:rsidRDefault="003228A3">
            <w:pPr>
              <w:pStyle w:val="tussenkopje"/>
              <w:spacing w:before="0"/>
              <w:rPr>
                <w:rFonts w:cs="Arial"/>
                <w:sz w:val="16"/>
                <w:szCs w:val="16"/>
                <w:lang w:val="nl-NL"/>
              </w:rPr>
            </w:pPr>
            <w:r w:rsidRPr="00041215">
              <w:rPr>
                <w:rFonts w:cs="Arial"/>
                <w:sz w:val="16"/>
                <w:szCs w:val="16"/>
                <w:lang w:val="nl-NL"/>
              </w:rPr>
              <w:t>Versie</w:t>
            </w:r>
          </w:p>
        </w:tc>
        <w:tc>
          <w:tcPr>
            <w:tcW w:w="1564" w:type="dxa"/>
            <w:vAlign w:val="bottom"/>
          </w:tcPr>
          <w:p w14:paraId="4F2E6EAA" w14:textId="77777777" w:rsidR="003228A3" w:rsidRPr="00041215" w:rsidRDefault="003228A3">
            <w:pPr>
              <w:pStyle w:val="tussenkopje"/>
              <w:spacing w:before="0"/>
              <w:rPr>
                <w:rFonts w:cs="Arial"/>
                <w:sz w:val="16"/>
                <w:szCs w:val="16"/>
                <w:lang w:val="nl-NL"/>
              </w:rPr>
            </w:pPr>
            <w:r w:rsidRPr="00041215">
              <w:rPr>
                <w:rFonts w:cs="Arial"/>
                <w:sz w:val="16"/>
                <w:szCs w:val="16"/>
                <w:lang w:val="nl-NL"/>
              </w:rPr>
              <w:t>Datum</w:t>
            </w:r>
          </w:p>
        </w:tc>
        <w:tc>
          <w:tcPr>
            <w:tcW w:w="1843" w:type="dxa"/>
            <w:vAlign w:val="bottom"/>
          </w:tcPr>
          <w:p w14:paraId="43585D61" w14:textId="77777777" w:rsidR="003228A3" w:rsidRPr="00041215" w:rsidRDefault="003228A3">
            <w:pPr>
              <w:pStyle w:val="tussenkopje"/>
              <w:spacing w:before="0"/>
              <w:rPr>
                <w:rFonts w:cs="Arial"/>
                <w:sz w:val="16"/>
                <w:szCs w:val="16"/>
                <w:lang w:val="nl-NL"/>
              </w:rPr>
            </w:pPr>
            <w:r w:rsidRPr="00041215">
              <w:rPr>
                <w:rFonts w:cs="Arial"/>
                <w:sz w:val="16"/>
                <w:szCs w:val="16"/>
                <w:lang w:val="nl-NL"/>
              </w:rPr>
              <w:t>Auteur</w:t>
            </w:r>
          </w:p>
        </w:tc>
        <w:tc>
          <w:tcPr>
            <w:tcW w:w="4961" w:type="dxa"/>
            <w:vAlign w:val="bottom"/>
          </w:tcPr>
          <w:p w14:paraId="3003221D" w14:textId="77777777" w:rsidR="003228A3" w:rsidRPr="00041215" w:rsidRDefault="003228A3">
            <w:pPr>
              <w:pStyle w:val="tussenkopje"/>
              <w:spacing w:before="0"/>
              <w:rPr>
                <w:rFonts w:cs="Arial"/>
                <w:sz w:val="16"/>
                <w:szCs w:val="16"/>
                <w:lang w:val="nl-NL"/>
              </w:rPr>
            </w:pPr>
            <w:r w:rsidRPr="00041215">
              <w:rPr>
                <w:rFonts w:cs="Arial"/>
                <w:sz w:val="16"/>
                <w:szCs w:val="16"/>
                <w:lang w:val="nl-NL"/>
              </w:rPr>
              <w:t>Opmerking</w:t>
            </w:r>
          </w:p>
        </w:tc>
      </w:tr>
      <w:tr w:rsidR="0054259B" w:rsidRPr="00041215" w14:paraId="1B23BB91" w14:textId="77777777" w:rsidTr="009D117B">
        <w:tc>
          <w:tcPr>
            <w:tcW w:w="637" w:type="dxa"/>
          </w:tcPr>
          <w:p w14:paraId="5C33E91E" w14:textId="77777777" w:rsidR="0054259B" w:rsidRPr="00041215" w:rsidRDefault="0054259B" w:rsidP="00470FC9">
            <w:pPr>
              <w:rPr>
                <w:rStyle w:val="Versie0"/>
                <w:rFonts w:ascii="Arial" w:hAnsi="Arial" w:cs="Arial"/>
                <w:bCs/>
                <w:sz w:val="16"/>
                <w:szCs w:val="16"/>
              </w:rPr>
            </w:pPr>
            <w:bookmarkStart w:id="8" w:name="bmVersie"/>
            <w:bookmarkEnd w:id="8"/>
            <w:r w:rsidRPr="00041215">
              <w:rPr>
                <w:rStyle w:val="Versie0"/>
                <w:rFonts w:ascii="Arial" w:hAnsi="Arial" w:cs="Arial"/>
                <w:bCs/>
                <w:sz w:val="16"/>
                <w:szCs w:val="16"/>
              </w:rPr>
              <w:t>2.2</w:t>
            </w:r>
          </w:p>
        </w:tc>
        <w:tc>
          <w:tcPr>
            <w:tcW w:w="1564" w:type="dxa"/>
          </w:tcPr>
          <w:p w14:paraId="4E830D06" w14:textId="77777777" w:rsidR="0054259B" w:rsidRPr="00041215" w:rsidRDefault="005A29D8">
            <w:pPr>
              <w:rPr>
                <w:rStyle w:val="Datumopmaakprofiel"/>
                <w:rFonts w:ascii="Arial" w:hAnsi="Arial" w:cs="Arial"/>
                <w:sz w:val="16"/>
                <w:szCs w:val="16"/>
              </w:rPr>
            </w:pPr>
            <w:r w:rsidRPr="00041215">
              <w:rPr>
                <w:rStyle w:val="Datumopmaakprofiel"/>
                <w:rFonts w:ascii="Arial" w:hAnsi="Arial" w:cs="Arial"/>
                <w:sz w:val="16"/>
                <w:szCs w:val="16"/>
              </w:rPr>
              <w:t>1</w:t>
            </w:r>
            <w:r w:rsidR="00137AD2" w:rsidRPr="00041215">
              <w:rPr>
                <w:rStyle w:val="Datumopmaakprofiel"/>
                <w:rFonts w:ascii="Arial" w:hAnsi="Arial" w:cs="Arial"/>
                <w:sz w:val="16"/>
                <w:szCs w:val="16"/>
              </w:rPr>
              <w:t>7</w:t>
            </w:r>
            <w:r w:rsidR="0054259B" w:rsidRPr="00041215">
              <w:rPr>
                <w:rStyle w:val="Datumopmaakprofiel"/>
                <w:rFonts w:ascii="Arial" w:hAnsi="Arial" w:cs="Arial"/>
                <w:sz w:val="16"/>
                <w:szCs w:val="16"/>
              </w:rPr>
              <w:t xml:space="preserve"> </w:t>
            </w:r>
            <w:r w:rsidR="00137AD2" w:rsidRPr="00041215">
              <w:rPr>
                <w:rStyle w:val="Datumopmaakprofiel"/>
                <w:rFonts w:ascii="Arial" w:hAnsi="Arial" w:cs="Arial"/>
                <w:sz w:val="16"/>
                <w:szCs w:val="16"/>
              </w:rPr>
              <w:t>april</w:t>
            </w:r>
            <w:r w:rsidR="0054259B" w:rsidRPr="00041215">
              <w:rPr>
                <w:rStyle w:val="Datumopmaakprofiel"/>
                <w:rFonts w:ascii="Arial" w:hAnsi="Arial" w:cs="Arial"/>
                <w:sz w:val="16"/>
                <w:szCs w:val="16"/>
              </w:rPr>
              <w:t xml:space="preserve"> 2014</w:t>
            </w:r>
          </w:p>
        </w:tc>
        <w:tc>
          <w:tcPr>
            <w:tcW w:w="1843" w:type="dxa"/>
          </w:tcPr>
          <w:p w14:paraId="149789F5" w14:textId="77777777" w:rsidR="0054259B" w:rsidRPr="00041215" w:rsidRDefault="0054259B" w:rsidP="00136E60">
            <w:pPr>
              <w:rPr>
                <w:rFonts w:cs="Arial"/>
                <w:sz w:val="16"/>
                <w:szCs w:val="16"/>
                <w:lang w:val="en-US"/>
              </w:rPr>
            </w:pPr>
            <w:r w:rsidRPr="00041215">
              <w:rPr>
                <w:rFonts w:cs="Arial"/>
                <w:sz w:val="16"/>
                <w:szCs w:val="16"/>
                <w:lang w:val="en-US"/>
              </w:rPr>
              <w:t>Kadaster IT/RZ/AA/IE</w:t>
            </w:r>
          </w:p>
        </w:tc>
        <w:tc>
          <w:tcPr>
            <w:tcW w:w="4961" w:type="dxa"/>
          </w:tcPr>
          <w:p w14:paraId="14942943" w14:textId="77777777" w:rsidR="005A29D8" w:rsidRPr="00041215" w:rsidRDefault="005A29D8" w:rsidP="005A29D8">
            <w:pPr>
              <w:rPr>
                <w:rFonts w:cs="Arial"/>
                <w:sz w:val="16"/>
                <w:szCs w:val="16"/>
              </w:rPr>
            </w:pPr>
            <w:r w:rsidRPr="00041215">
              <w:rPr>
                <w:rFonts w:cs="Arial"/>
                <w:sz w:val="16"/>
                <w:szCs w:val="16"/>
              </w:rPr>
              <w:t>RFC-55274</w:t>
            </w:r>
            <w:r w:rsidR="00137AD2" w:rsidRPr="00041215">
              <w:rPr>
                <w:rFonts w:cs="Arial"/>
                <w:sz w:val="16"/>
                <w:szCs w:val="16"/>
              </w:rPr>
              <w:t xml:space="preserve"> modeldoc v1.</w:t>
            </w:r>
            <w:r w:rsidR="00C30BF5" w:rsidRPr="00041215">
              <w:rPr>
                <w:rFonts w:cs="Arial"/>
                <w:sz w:val="16"/>
                <w:szCs w:val="16"/>
              </w:rPr>
              <w:t>7</w:t>
            </w:r>
            <w:r w:rsidR="00137AD2" w:rsidRPr="00041215">
              <w:rPr>
                <w:rFonts w:cs="Arial"/>
                <w:sz w:val="16"/>
                <w:szCs w:val="16"/>
              </w:rPr>
              <w:t xml:space="preserve"> definitief</w:t>
            </w:r>
            <w:r w:rsidRPr="00041215">
              <w:rPr>
                <w:rFonts w:cs="Arial"/>
                <w:sz w:val="16"/>
                <w:szCs w:val="16"/>
              </w:rPr>
              <w:t xml:space="preserve">: </w:t>
            </w:r>
          </w:p>
          <w:p w14:paraId="12FFBE18" w14:textId="77777777" w:rsidR="005A29D8" w:rsidRPr="00041215" w:rsidRDefault="005A29D8" w:rsidP="005A29D8">
            <w:pPr>
              <w:rPr>
                <w:rFonts w:cs="Arial"/>
                <w:sz w:val="16"/>
                <w:szCs w:val="16"/>
              </w:rPr>
            </w:pPr>
            <w:r w:rsidRPr="00041215">
              <w:rPr>
                <w:rFonts w:cs="Arial"/>
                <w:sz w:val="16"/>
                <w:szCs w:val="16"/>
              </w:rPr>
              <w:t xml:space="preserve">- par. </w:t>
            </w:r>
            <w:r w:rsidR="005E58C8" w:rsidRPr="00041215">
              <w:rPr>
                <w:rFonts w:cs="Arial"/>
                <w:sz w:val="16"/>
                <w:szCs w:val="16"/>
              </w:rPr>
              <w:t>2.4</w:t>
            </w:r>
            <w:r w:rsidRPr="00041215">
              <w:rPr>
                <w:rFonts w:cs="Arial"/>
                <w:sz w:val="16"/>
                <w:szCs w:val="16"/>
              </w:rPr>
              <w:t xml:space="preserve"> toelichting nummering verwijderd,</w:t>
            </w:r>
          </w:p>
          <w:p w14:paraId="782C4E85" w14:textId="77777777" w:rsidR="005A29D8" w:rsidRPr="00041215" w:rsidRDefault="005A29D8" w:rsidP="005A29D8">
            <w:pPr>
              <w:rPr>
                <w:rFonts w:cs="Arial"/>
                <w:sz w:val="16"/>
                <w:szCs w:val="16"/>
              </w:rPr>
            </w:pPr>
            <w:r w:rsidRPr="00041215">
              <w:rPr>
                <w:rFonts w:cs="Arial"/>
                <w:sz w:val="16"/>
                <w:szCs w:val="16"/>
              </w:rPr>
              <w:t xml:space="preserve">- par. </w:t>
            </w:r>
            <w:r w:rsidR="005E58C8" w:rsidRPr="00041215">
              <w:rPr>
                <w:rFonts w:cs="Arial"/>
                <w:sz w:val="16"/>
                <w:szCs w:val="16"/>
              </w:rPr>
              <w:t>2.5</w:t>
            </w:r>
            <w:r w:rsidRPr="00041215">
              <w:rPr>
                <w:rFonts w:cs="Arial"/>
                <w:sz w:val="16"/>
                <w:szCs w:val="16"/>
              </w:rPr>
              <w:t xml:space="preserve"> mapping partijnamen aangepast was niet correct,</w:t>
            </w:r>
          </w:p>
          <w:p w14:paraId="56CD402C" w14:textId="77777777" w:rsidR="0054259B" w:rsidRPr="00041215" w:rsidRDefault="005A29D8" w:rsidP="005A29D8">
            <w:pPr>
              <w:snapToGrid w:val="0"/>
              <w:rPr>
                <w:rFonts w:cs="Arial"/>
                <w:sz w:val="16"/>
                <w:szCs w:val="16"/>
              </w:rPr>
            </w:pPr>
            <w:r w:rsidRPr="00041215">
              <w:rPr>
                <w:rFonts w:cs="Arial"/>
                <w:sz w:val="16"/>
                <w:szCs w:val="16"/>
              </w:rPr>
              <w:t xml:space="preserve">- par </w:t>
            </w:r>
            <w:r w:rsidR="005E58C8" w:rsidRPr="00041215">
              <w:rPr>
                <w:rFonts w:cs="Arial"/>
                <w:sz w:val="16"/>
                <w:szCs w:val="16"/>
              </w:rPr>
              <w:t>2.12</w:t>
            </w:r>
            <w:r w:rsidRPr="00041215">
              <w:rPr>
                <w:rFonts w:cs="Arial"/>
                <w:sz w:val="16"/>
                <w:szCs w:val="16"/>
              </w:rPr>
              <w:t xml:space="preserve"> mapping overbruggingshypotheek tbv vervreemder verwijderd, is gebruikerskeuze.</w:t>
            </w:r>
          </w:p>
        </w:tc>
      </w:tr>
      <w:tr w:rsidR="00D058E1" w:rsidRPr="00041215" w14:paraId="6A33B0B7" w14:textId="77777777" w:rsidTr="009D117B">
        <w:tc>
          <w:tcPr>
            <w:tcW w:w="637" w:type="dxa"/>
          </w:tcPr>
          <w:p w14:paraId="44DF6C83" w14:textId="77777777" w:rsidR="00D058E1" w:rsidRPr="00041215" w:rsidRDefault="00D058E1" w:rsidP="00470FC9">
            <w:pPr>
              <w:rPr>
                <w:rStyle w:val="Versie0"/>
                <w:rFonts w:ascii="Arial" w:hAnsi="Arial" w:cs="Arial"/>
                <w:bCs/>
                <w:sz w:val="16"/>
                <w:szCs w:val="16"/>
              </w:rPr>
            </w:pPr>
            <w:r w:rsidRPr="00041215">
              <w:rPr>
                <w:rStyle w:val="Versie0"/>
                <w:rFonts w:ascii="Arial" w:hAnsi="Arial" w:cs="Arial"/>
                <w:bCs/>
                <w:sz w:val="16"/>
                <w:szCs w:val="16"/>
              </w:rPr>
              <w:t>2.3</w:t>
            </w:r>
          </w:p>
        </w:tc>
        <w:tc>
          <w:tcPr>
            <w:tcW w:w="1564" w:type="dxa"/>
          </w:tcPr>
          <w:p w14:paraId="4A52B854" w14:textId="77777777" w:rsidR="00D058E1" w:rsidRPr="00041215" w:rsidRDefault="00D058E1">
            <w:pPr>
              <w:rPr>
                <w:rStyle w:val="Datumopmaakprofiel"/>
                <w:rFonts w:ascii="Arial" w:hAnsi="Arial" w:cs="Arial"/>
                <w:sz w:val="16"/>
                <w:szCs w:val="16"/>
              </w:rPr>
            </w:pPr>
            <w:r w:rsidRPr="00041215">
              <w:rPr>
                <w:rStyle w:val="Datumopmaakprofiel"/>
                <w:rFonts w:ascii="Arial" w:hAnsi="Arial" w:cs="Arial"/>
                <w:sz w:val="16"/>
                <w:szCs w:val="16"/>
              </w:rPr>
              <w:t>1</w:t>
            </w:r>
            <w:r w:rsidR="005E45C1" w:rsidRPr="00041215">
              <w:rPr>
                <w:rStyle w:val="Datumopmaakprofiel"/>
                <w:rFonts w:ascii="Arial" w:hAnsi="Arial" w:cs="Arial"/>
                <w:sz w:val="16"/>
                <w:szCs w:val="16"/>
              </w:rPr>
              <w:t>6</w:t>
            </w:r>
            <w:r w:rsidRPr="00041215">
              <w:rPr>
                <w:rStyle w:val="Datumopmaakprofiel"/>
                <w:rFonts w:ascii="Arial" w:hAnsi="Arial" w:cs="Arial"/>
                <w:sz w:val="16"/>
                <w:szCs w:val="16"/>
              </w:rPr>
              <w:t xml:space="preserve"> mei 2014</w:t>
            </w:r>
          </w:p>
        </w:tc>
        <w:tc>
          <w:tcPr>
            <w:tcW w:w="1843" w:type="dxa"/>
          </w:tcPr>
          <w:p w14:paraId="62764714" w14:textId="77777777" w:rsidR="00D058E1" w:rsidRPr="00041215" w:rsidRDefault="00D058E1" w:rsidP="00136E60">
            <w:pPr>
              <w:rPr>
                <w:rFonts w:cs="Arial"/>
                <w:sz w:val="16"/>
                <w:szCs w:val="16"/>
                <w:lang w:val="en-US"/>
              </w:rPr>
            </w:pPr>
            <w:r w:rsidRPr="00041215">
              <w:rPr>
                <w:rFonts w:cs="Arial"/>
                <w:sz w:val="16"/>
                <w:szCs w:val="16"/>
                <w:lang w:val="en-US"/>
              </w:rPr>
              <w:t>Kadaster IT/RZ/AA/IE</w:t>
            </w:r>
          </w:p>
        </w:tc>
        <w:tc>
          <w:tcPr>
            <w:tcW w:w="4961" w:type="dxa"/>
          </w:tcPr>
          <w:p w14:paraId="6E91BEED" w14:textId="77777777" w:rsidR="00D5437D" w:rsidRPr="00041215" w:rsidRDefault="00D5437D" w:rsidP="00D5437D">
            <w:pPr>
              <w:snapToGrid w:val="0"/>
              <w:rPr>
                <w:rFonts w:cs="Arial"/>
                <w:sz w:val="16"/>
                <w:szCs w:val="16"/>
              </w:rPr>
            </w:pPr>
            <w:r w:rsidRPr="00041215">
              <w:rPr>
                <w:rFonts w:cs="Arial"/>
                <w:sz w:val="16"/>
                <w:szCs w:val="16"/>
              </w:rPr>
              <w:t>CH57294 en Modeldocument v1.8</w:t>
            </w:r>
            <w:r w:rsidR="009F1F59" w:rsidRPr="00041215">
              <w:rPr>
                <w:rFonts w:cs="Arial"/>
                <w:sz w:val="16"/>
                <w:szCs w:val="16"/>
              </w:rPr>
              <w:t xml:space="preserve"> definitief</w:t>
            </w:r>
            <w:r w:rsidRPr="00041215">
              <w:rPr>
                <w:rFonts w:cs="Arial"/>
                <w:sz w:val="16"/>
                <w:szCs w:val="16"/>
              </w:rPr>
              <w:t>:</w:t>
            </w:r>
          </w:p>
          <w:p w14:paraId="6856832E" w14:textId="77777777" w:rsidR="00D058E1" w:rsidRPr="00041215" w:rsidRDefault="00336895" w:rsidP="00336895">
            <w:pPr>
              <w:rPr>
                <w:rFonts w:cs="Arial"/>
                <w:sz w:val="16"/>
                <w:szCs w:val="16"/>
              </w:rPr>
            </w:pPr>
            <w:r w:rsidRPr="00041215">
              <w:rPr>
                <w:rFonts w:cs="Arial"/>
                <w:sz w:val="16"/>
                <w:szCs w:val="16"/>
              </w:rPr>
              <w:t xml:space="preserve">- </w:t>
            </w:r>
            <w:r w:rsidR="00D5437D" w:rsidRPr="00041215">
              <w:rPr>
                <w:rFonts w:cs="Arial"/>
                <w:sz w:val="16"/>
                <w:szCs w:val="16"/>
              </w:rPr>
              <w:t xml:space="preserve">par. </w:t>
            </w:r>
            <w:r w:rsidR="005E45C1" w:rsidRPr="00041215">
              <w:rPr>
                <w:rFonts w:cs="Arial"/>
                <w:sz w:val="16"/>
                <w:szCs w:val="16"/>
              </w:rPr>
              <w:t xml:space="preserve">2.10 </w:t>
            </w:r>
            <w:r w:rsidR="00D5437D" w:rsidRPr="00041215">
              <w:rPr>
                <w:rFonts w:cs="Arial"/>
                <w:sz w:val="16"/>
                <w:szCs w:val="16"/>
              </w:rPr>
              <w:t>rentepercentage vrij invulbaar ipv vaste tekst</w:t>
            </w:r>
            <w:r w:rsidRPr="00041215">
              <w:rPr>
                <w:rFonts w:cs="Arial"/>
                <w:sz w:val="16"/>
                <w:szCs w:val="16"/>
              </w:rPr>
              <w:t>,</w:t>
            </w:r>
          </w:p>
          <w:p w14:paraId="59F369EE" w14:textId="77777777" w:rsidR="00336895" w:rsidRPr="00041215" w:rsidRDefault="00336895" w:rsidP="00336895">
            <w:pPr>
              <w:rPr>
                <w:rFonts w:cs="Arial"/>
                <w:sz w:val="16"/>
                <w:szCs w:val="16"/>
              </w:rPr>
            </w:pPr>
            <w:r w:rsidRPr="00041215">
              <w:rPr>
                <w:rFonts w:cs="Arial"/>
                <w:sz w:val="16"/>
                <w:szCs w:val="16"/>
              </w:rPr>
              <w:t xml:space="preserve">- </w:t>
            </w:r>
            <w:r w:rsidRPr="00041215">
              <w:rPr>
                <w:rFonts w:cs="Arial"/>
                <w:sz w:val="16"/>
                <w:szCs w:val="16"/>
              </w:rPr>
              <w:fldChar w:fldCharType="begin"/>
            </w:r>
            <w:r w:rsidRPr="00041215">
              <w:rPr>
                <w:rFonts w:cs="Arial"/>
                <w:sz w:val="16"/>
                <w:szCs w:val="16"/>
              </w:rPr>
              <w:instrText>MacroButton Nomacro §</w:instrText>
            </w:r>
            <w:r w:rsidRPr="00041215">
              <w:rPr>
                <w:rFonts w:cs="Arial"/>
                <w:sz w:val="16"/>
                <w:szCs w:val="16"/>
              </w:rPr>
              <w:fldChar w:fldCharType="end"/>
            </w:r>
            <w:r w:rsidRPr="00041215">
              <w:rPr>
                <w:rFonts w:cs="Arial"/>
                <w:sz w:val="16"/>
                <w:szCs w:val="16"/>
              </w:rPr>
              <w:t xml:space="preserve"> opgenomen conform modeldocument.</w:t>
            </w:r>
          </w:p>
        </w:tc>
      </w:tr>
      <w:tr w:rsidR="00CF56E2" w:rsidRPr="00041215" w14:paraId="4673B52B" w14:textId="77777777" w:rsidTr="009D117B">
        <w:tc>
          <w:tcPr>
            <w:tcW w:w="637" w:type="dxa"/>
          </w:tcPr>
          <w:p w14:paraId="5C0F53D7" w14:textId="77777777" w:rsidR="00CF56E2" w:rsidRPr="00041215" w:rsidRDefault="00F07079" w:rsidP="00470FC9">
            <w:pPr>
              <w:rPr>
                <w:rStyle w:val="Versie0"/>
                <w:rFonts w:ascii="Arial" w:hAnsi="Arial" w:cs="Arial"/>
                <w:bCs/>
                <w:sz w:val="16"/>
                <w:szCs w:val="16"/>
              </w:rPr>
            </w:pPr>
            <w:r w:rsidRPr="00041215">
              <w:rPr>
                <w:rStyle w:val="Versie0"/>
                <w:rFonts w:ascii="Arial" w:hAnsi="Arial" w:cs="Arial"/>
                <w:bCs/>
                <w:sz w:val="16"/>
                <w:szCs w:val="16"/>
              </w:rPr>
              <w:t>2.4</w:t>
            </w:r>
          </w:p>
        </w:tc>
        <w:tc>
          <w:tcPr>
            <w:tcW w:w="1564" w:type="dxa"/>
          </w:tcPr>
          <w:p w14:paraId="53104681" w14:textId="77777777" w:rsidR="00CF56E2" w:rsidRPr="00041215" w:rsidRDefault="00F07079">
            <w:pPr>
              <w:rPr>
                <w:rStyle w:val="Datumopmaakprofiel"/>
                <w:rFonts w:ascii="Arial" w:hAnsi="Arial" w:cs="Arial"/>
                <w:sz w:val="16"/>
                <w:szCs w:val="16"/>
              </w:rPr>
            </w:pPr>
            <w:r w:rsidRPr="00041215">
              <w:rPr>
                <w:rStyle w:val="Datumopmaakprofiel"/>
                <w:rFonts w:ascii="Arial" w:hAnsi="Arial" w:cs="Arial"/>
                <w:sz w:val="16"/>
                <w:szCs w:val="16"/>
              </w:rPr>
              <w:t>4 augustus</w:t>
            </w:r>
            <w:r w:rsidR="00CF56E2" w:rsidRPr="00041215">
              <w:rPr>
                <w:rStyle w:val="Datumopmaakprofiel"/>
                <w:rFonts w:ascii="Arial" w:hAnsi="Arial" w:cs="Arial"/>
                <w:sz w:val="16"/>
                <w:szCs w:val="16"/>
              </w:rPr>
              <w:t xml:space="preserve"> 2014</w:t>
            </w:r>
          </w:p>
        </w:tc>
        <w:tc>
          <w:tcPr>
            <w:tcW w:w="1843" w:type="dxa"/>
          </w:tcPr>
          <w:p w14:paraId="326DB62E" w14:textId="77777777" w:rsidR="00CF56E2" w:rsidRPr="00041215" w:rsidRDefault="00CF56E2" w:rsidP="00136E60">
            <w:pPr>
              <w:rPr>
                <w:rFonts w:cs="Arial"/>
                <w:sz w:val="16"/>
                <w:szCs w:val="16"/>
                <w:lang w:val="en-US"/>
              </w:rPr>
            </w:pPr>
            <w:r w:rsidRPr="00041215">
              <w:rPr>
                <w:rFonts w:cs="Arial"/>
                <w:sz w:val="16"/>
                <w:szCs w:val="16"/>
                <w:lang w:val="en-US"/>
              </w:rPr>
              <w:t>Kadaster IT/RZ/AA/IE</w:t>
            </w:r>
          </w:p>
        </w:tc>
        <w:tc>
          <w:tcPr>
            <w:tcW w:w="4961" w:type="dxa"/>
          </w:tcPr>
          <w:p w14:paraId="35F2CB18" w14:textId="77777777" w:rsidR="00CF56E2" w:rsidRPr="00041215" w:rsidRDefault="00F07079" w:rsidP="007356AC">
            <w:pPr>
              <w:snapToGrid w:val="0"/>
              <w:rPr>
                <w:rFonts w:cs="Arial"/>
                <w:sz w:val="16"/>
                <w:szCs w:val="16"/>
              </w:rPr>
            </w:pPr>
            <w:r w:rsidRPr="00041215">
              <w:rPr>
                <w:rFonts w:cs="Arial"/>
                <w:sz w:val="16"/>
                <w:szCs w:val="16"/>
              </w:rPr>
              <w:t>CH58773 en Modeldocument v1.9 definitief</w:t>
            </w:r>
            <w:r w:rsidR="00CF56E2" w:rsidRPr="00041215">
              <w:rPr>
                <w:rFonts w:cs="Arial"/>
                <w:sz w:val="16"/>
                <w:szCs w:val="16"/>
              </w:rPr>
              <w:t>:</w:t>
            </w:r>
          </w:p>
          <w:p w14:paraId="3E661D07" w14:textId="77777777" w:rsidR="00F07079" w:rsidRPr="00041215" w:rsidRDefault="00F07079" w:rsidP="00F07079">
            <w:pPr>
              <w:snapToGrid w:val="0"/>
              <w:rPr>
                <w:rFonts w:cs="Arial"/>
                <w:sz w:val="16"/>
                <w:szCs w:val="16"/>
              </w:rPr>
            </w:pPr>
            <w:r w:rsidRPr="00041215">
              <w:rPr>
                <w:rFonts w:cs="Arial"/>
                <w:sz w:val="16"/>
                <w:szCs w:val="16"/>
              </w:rPr>
              <w:t>- par. 2.5 Hypotheeknemer: partij aanduiding ‘de Bank’ toegevoegd,</w:t>
            </w:r>
          </w:p>
          <w:p w14:paraId="6E74700E" w14:textId="77777777" w:rsidR="00F07079" w:rsidRPr="00041215" w:rsidRDefault="00F07079" w:rsidP="00F07079">
            <w:pPr>
              <w:snapToGrid w:val="0"/>
              <w:rPr>
                <w:rFonts w:cs="Arial"/>
                <w:sz w:val="16"/>
                <w:szCs w:val="16"/>
              </w:rPr>
            </w:pPr>
            <w:r w:rsidRPr="00041215">
              <w:rPr>
                <w:rFonts w:cs="Arial"/>
                <w:sz w:val="16"/>
                <w:szCs w:val="16"/>
              </w:rPr>
              <w:t>- par. 2.6 Overeenkomst tot het vestigen van hypotheek- en pandrechten: tekstkeuzes toegevoegd,</w:t>
            </w:r>
          </w:p>
          <w:p w14:paraId="03FBB31D" w14:textId="77777777" w:rsidR="00F07079" w:rsidRPr="00041215" w:rsidRDefault="00F07079" w:rsidP="00F07079">
            <w:pPr>
              <w:snapToGrid w:val="0"/>
              <w:rPr>
                <w:rFonts w:cs="Arial"/>
                <w:sz w:val="16"/>
                <w:szCs w:val="16"/>
              </w:rPr>
            </w:pPr>
            <w:r w:rsidRPr="00041215">
              <w:rPr>
                <w:rFonts w:cs="Arial"/>
                <w:sz w:val="16"/>
                <w:szCs w:val="16"/>
              </w:rPr>
              <w:t>- Keuzeblok Soort hypotheek: eerste deel van de tekst is optionele keuze geworden en ‘blijkens’ is verwijderd,</w:t>
            </w:r>
          </w:p>
          <w:p w14:paraId="6A1313E8" w14:textId="77777777" w:rsidR="00F07079" w:rsidRPr="00041215" w:rsidRDefault="00F07079" w:rsidP="00F07079">
            <w:pPr>
              <w:snapToGrid w:val="0"/>
              <w:rPr>
                <w:rFonts w:cs="Arial"/>
                <w:sz w:val="16"/>
                <w:szCs w:val="16"/>
              </w:rPr>
            </w:pPr>
            <w:r w:rsidRPr="00041215">
              <w:rPr>
                <w:rFonts w:cs="Arial"/>
                <w:sz w:val="16"/>
                <w:szCs w:val="16"/>
              </w:rPr>
              <w:t xml:space="preserve">- AA937 par 2.5 afleiding comparant(e)(n) aangepast, situatie meer gevolmachtigden of gevolmachtigde met gerelateerde gevolmachtigde(n) toegevoegd, </w:t>
            </w:r>
          </w:p>
          <w:p w14:paraId="78EFAA35" w14:textId="77777777" w:rsidR="00F07079" w:rsidRPr="00041215" w:rsidRDefault="00F07079" w:rsidP="00F07079">
            <w:pPr>
              <w:snapToGrid w:val="0"/>
              <w:rPr>
                <w:rFonts w:cs="Arial"/>
                <w:sz w:val="16"/>
                <w:szCs w:val="16"/>
              </w:rPr>
            </w:pPr>
            <w:r w:rsidRPr="00041215">
              <w:rPr>
                <w:rFonts w:cs="Arial"/>
                <w:sz w:val="16"/>
                <w:szCs w:val="16"/>
              </w:rPr>
              <w:t>- diverse tekstuele wijzigingen,</w:t>
            </w:r>
          </w:p>
          <w:p w14:paraId="1D61A7EB" w14:textId="77777777" w:rsidR="00CF56E2" w:rsidRPr="00041215" w:rsidRDefault="00F07079" w:rsidP="007356AC">
            <w:pPr>
              <w:snapToGrid w:val="0"/>
              <w:rPr>
                <w:rFonts w:cs="Arial"/>
                <w:sz w:val="16"/>
                <w:szCs w:val="16"/>
              </w:rPr>
            </w:pPr>
            <w:r w:rsidRPr="00041215">
              <w:rPr>
                <w:rFonts w:cs="Arial"/>
                <w:sz w:val="16"/>
                <w:szCs w:val="16"/>
              </w:rPr>
              <w:t>- par 2.7 Hypotheekverlening: laatst vermelde partij aangepast naar Schuldenaar/Hypotheekgever conform modeldocument.</w:t>
            </w:r>
          </w:p>
        </w:tc>
      </w:tr>
      <w:tr w:rsidR="00AD6971" w:rsidRPr="00041215" w14:paraId="347BBB00" w14:textId="77777777" w:rsidTr="009D117B">
        <w:tc>
          <w:tcPr>
            <w:tcW w:w="637" w:type="dxa"/>
          </w:tcPr>
          <w:p w14:paraId="5FFA0172" w14:textId="77777777" w:rsidR="00AD6971" w:rsidRPr="00041215" w:rsidRDefault="00AD6971" w:rsidP="00470FC9">
            <w:pPr>
              <w:rPr>
                <w:rStyle w:val="Versie0"/>
                <w:rFonts w:ascii="Arial" w:hAnsi="Arial" w:cs="Arial"/>
                <w:bCs/>
                <w:sz w:val="16"/>
                <w:szCs w:val="16"/>
              </w:rPr>
            </w:pPr>
            <w:r w:rsidRPr="00041215">
              <w:rPr>
                <w:rStyle w:val="Versie0"/>
                <w:rFonts w:ascii="Arial" w:hAnsi="Arial" w:cs="Arial"/>
                <w:bCs/>
                <w:sz w:val="16"/>
                <w:szCs w:val="16"/>
              </w:rPr>
              <w:t>2.5</w:t>
            </w:r>
          </w:p>
        </w:tc>
        <w:tc>
          <w:tcPr>
            <w:tcW w:w="1564" w:type="dxa"/>
          </w:tcPr>
          <w:p w14:paraId="15164F8E" w14:textId="77777777" w:rsidR="00AD6971" w:rsidRPr="00041215" w:rsidRDefault="00AD6971">
            <w:pPr>
              <w:rPr>
                <w:rStyle w:val="Datumopmaakprofiel"/>
                <w:rFonts w:ascii="Arial" w:hAnsi="Arial" w:cs="Arial"/>
                <w:sz w:val="16"/>
                <w:szCs w:val="16"/>
              </w:rPr>
            </w:pPr>
            <w:r w:rsidRPr="00041215">
              <w:rPr>
                <w:rStyle w:val="Datumopmaakprofiel"/>
                <w:rFonts w:ascii="Arial" w:hAnsi="Arial" w:cs="Arial"/>
                <w:sz w:val="16"/>
                <w:szCs w:val="16"/>
              </w:rPr>
              <w:t>6 augustus 2014</w:t>
            </w:r>
          </w:p>
        </w:tc>
        <w:tc>
          <w:tcPr>
            <w:tcW w:w="1843" w:type="dxa"/>
          </w:tcPr>
          <w:p w14:paraId="13F6A599" w14:textId="77777777" w:rsidR="00AD6971" w:rsidRPr="00041215" w:rsidRDefault="00AD6971" w:rsidP="00132809">
            <w:pPr>
              <w:rPr>
                <w:rFonts w:cs="Arial"/>
                <w:sz w:val="16"/>
                <w:szCs w:val="16"/>
                <w:lang w:val="en-US"/>
              </w:rPr>
            </w:pPr>
            <w:r w:rsidRPr="00041215">
              <w:rPr>
                <w:rFonts w:cs="Arial"/>
                <w:sz w:val="16"/>
                <w:szCs w:val="16"/>
                <w:lang w:val="en-US"/>
              </w:rPr>
              <w:t>Kadaster</w:t>
            </w:r>
            <w:r w:rsidR="00F22375">
              <w:rPr>
                <w:rFonts w:cs="Arial"/>
                <w:sz w:val="16"/>
                <w:szCs w:val="16"/>
                <w:lang w:val="en-US"/>
              </w:rPr>
              <w:t xml:space="preserve"> </w:t>
            </w:r>
            <w:r w:rsidRPr="00041215">
              <w:rPr>
                <w:rFonts w:cs="Arial"/>
                <w:sz w:val="16"/>
                <w:szCs w:val="16"/>
                <w:lang w:val="en-US"/>
              </w:rPr>
              <w:t>IT/KIW/AV/AA</w:t>
            </w:r>
          </w:p>
        </w:tc>
        <w:tc>
          <w:tcPr>
            <w:tcW w:w="4961" w:type="dxa"/>
          </w:tcPr>
          <w:p w14:paraId="783B9C18" w14:textId="77777777" w:rsidR="00AD6971" w:rsidRPr="00041215" w:rsidRDefault="00041215" w:rsidP="00AD6971">
            <w:pPr>
              <w:rPr>
                <w:rFonts w:cs="Arial"/>
                <w:sz w:val="16"/>
                <w:szCs w:val="16"/>
              </w:rPr>
            </w:pPr>
            <w:r>
              <w:rPr>
                <w:rFonts w:cs="Arial"/>
                <w:sz w:val="16"/>
                <w:szCs w:val="16"/>
              </w:rPr>
              <w:t>CH</w:t>
            </w:r>
            <w:r w:rsidR="005B4409" w:rsidRPr="00041215">
              <w:rPr>
                <w:rFonts w:cs="Arial"/>
                <w:sz w:val="16"/>
                <w:szCs w:val="16"/>
              </w:rPr>
              <w:t>60841 modeldocument v2.0</w:t>
            </w:r>
            <w:r w:rsidR="00AD6971" w:rsidRPr="00041215">
              <w:rPr>
                <w:rFonts w:cs="Arial"/>
                <w:sz w:val="16"/>
                <w:szCs w:val="16"/>
              </w:rPr>
              <w:t>, definitief:</w:t>
            </w:r>
          </w:p>
          <w:p w14:paraId="21E049CB" w14:textId="77777777" w:rsidR="00AD6971" w:rsidRPr="00041215" w:rsidRDefault="00AD6971" w:rsidP="00AD6971">
            <w:pPr>
              <w:snapToGrid w:val="0"/>
              <w:rPr>
                <w:rFonts w:cs="Arial"/>
                <w:sz w:val="16"/>
                <w:szCs w:val="16"/>
              </w:rPr>
            </w:pPr>
            <w:r w:rsidRPr="00041215">
              <w:rPr>
                <w:rFonts w:cs="Arial"/>
                <w:sz w:val="16"/>
                <w:szCs w:val="16"/>
              </w:rPr>
              <w:t>-gewijzigde tekstblokken.</w:t>
            </w:r>
          </w:p>
        </w:tc>
      </w:tr>
      <w:tr w:rsidR="00041215" w:rsidRPr="001B14E6" w14:paraId="2F7F06D0" w14:textId="77777777" w:rsidTr="009D117B">
        <w:tc>
          <w:tcPr>
            <w:tcW w:w="637" w:type="dxa"/>
          </w:tcPr>
          <w:p w14:paraId="09C1C911" w14:textId="77777777" w:rsidR="00041215" w:rsidRPr="00041215" w:rsidRDefault="00D21469" w:rsidP="00470FC9">
            <w:pPr>
              <w:rPr>
                <w:rStyle w:val="Versie0"/>
                <w:rFonts w:ascii="Arial" w:hAnsi="Arial" w:cs="Arial"/>
                <w:bCs/>
                <w:sz w:val="16"/>
                <w:szCs w:val="16"/>
              </w:rPr>
            </w:pPr>
            <w:r>
              <w:rPr>
                <w:rStyle w:val="Versie0"/>
                <w:rFonts w:ascii="Arial" w:hAnsi="Arial" w:cs="Arial"/>
                <w:bCs/>
                <w:sz w:val="16"/>
                <w:szCs w:val="16"/>
              </w:rPr>
              <w:t>2</w:t>
            </w:r>
            <w:r w:rsidR="00041215">
              <w:rPr>
                <w:rStyle w:val="Versie0"/>
                <w:rFonts w:ascii="Arial" w:hAnsi="Arial" w:cs="Arial"/>
                <w:bCs/>
                <w:sz w:val="16"/>
                <w:szCs w:val="16"/>
              </w:rPr>
              <w:t>.</w:t>
            </w:r>
            <w:r>
              <w:rPr>
                <w:rStyle w:val="Versie0"/>
                <w:rFonts w:ascii="Arial" w:hAnsi="Arial" w:cs="Arial"/>
                <w:bCs/>
                <w:sz w:val="16"/>
                <w:szCs w:val="16"/>
              </w:rPr>
              <w:t>5.1</w:t>
            </w:r>
          </w:p>
        </w:tc>
        <w:tc>
          <w:tcPr>
            <w:tcW w:w="1564" w:type="dxa"/>
          </w:tcPr>
          <w:p w14:paraId="6A4B5163" w14:textId="77777777" w:rsidR="00041215" w:rsidRPr="00041215" w:rsidRDefault="00296939">
            <w:pPr>
              <w:rPr>
                <w:rStyle w:val="Datumopmaakprofiel"/>
                <w:rFonts w:ascii="Arial" w:hAnsi="Arial" w:cs="Arial"/>
                <w:sz w:val="16"/>
                <w:szCs w:val="16"/>
              </w:rPr>
            </w:pPr>
            <w:r>
              <w:rPr>
                <w:rStyle w:val="Datumopmaakprofiel"/>
                <w:rFonts w:ascii="Arial" w:hAnsi="Arial" w:cs="Arial"/>
                <w:sz w:val="16"/>
                <w:szCs w:val="16"/>
              </w:rPr>
              <w:t>4</w:t>
            </w:r>
            <w:r w:rsidR="00041215">
              <w:rPr>
                <w:rStyle w:val="Datumopmaakprofiel"/>
                <w:rFonts w:ascii="Arial" w:hAnsi="Arial" w:cs="Arial"/>
                <w:sz w:val="16"/>
                <w:szCs w:val="16"/>
              </w:rPr>
              <w:t xml:space="preserve"> </w:t>
            </w:r>
            <w:r>
              <w:rPr>
                <w:rStyle w:val="Datumopmaakprofiel"/>
                <w:rFonts w:ascii="Arial" w:hAnsi="Arial" w:cs="Arial"/>
                <w:sz w:val="16"/>
                <w:szCs w:val="16"/>
              </w:rPr>
              <w:t>mei</w:t>
            </w:r>
            <w:r w:rsidR="00041215">
              <w:rPr>
                <w:rStyle w:val="Datumopmaakprofiel"/>
                <w:rFonts w:ascii="Arial" w:hAnsi="Arial" w:cs="Arial"/>
                <w:sz w:val="16"/>
                <w:szCs w:val="16"/>
              </w:rPr>
              <w:t xml:space="preserve"> 2015</w:t>
            </w:r>
          </w:p>
        </w:tc>
        <w:tc>
          <w:tcPr>
            <w:tcW w:w="1843" w:type="dxa"/>
          </w:tcPr>
          <w:p w14:paraId="667E365A" w14:textId="77777777" w:rsidR="00041215" w:rsidRPr="00041215" w:rsidRDefault="00041215" w:rsidP="00041215">
            <w:pPr>
              <w:rPr>
                <w:rFonts w:cs="Arial"/>
                <w:sz w:val="16"/>
                <w:szCs w:val="16"/>
                <w:lang w:val="en-US"/>
              </w:rPr>
            </w:pPr>
            <w:r w:rsidRPr="00041215">
              <w:rPr>
                <w:rFonts w:cs="Arial"/>
                <w:sz w:val="16"/>
                <w:szCs w:val="16"/>
                <w:lang w:val="en-US"/>
              </w:rPr>
              <w:t>Kadaster</w:t>
            </w:r>
            <w:r>
              <w:rPr>
                <w:rFonts w:cs="Arial"/>
                <w:sz w:val="16"/>
                <w:szCs w:val="16"/>
                <w:lang w:val="en-US"/>
              </w:rPr>
              <w:t xml:space="preserve"> </w:t>
            </w:r>
            <w:r w:rsidRPr="00041215">
              <w:rPr>
                <w:rFonts w:cs="Arial"/>
                <w:sz w:val="16"/>
                <w:szCs w:val="16"/>
                <w:lang w:val="en-US"/>
              </w:rPr>
              <w:t>IT/KIW/AV/AA</w:t>
            </w:r>
          </w:p>
        </w:tc>
        <w:tc>
          <w:tcPr>
            <w:tcW w:w="4961" w:type="dxa"/>
          </w:tcPr>
          <w:p w14:paraId="12F81069" w14:textId="77777777" w:rsidR="00041215" w:rsidRPr="00041215" w:rsidRDefault="00D21469" w:rsidP="00AD6971">
            <w:pPr>
              <w:rPr>
                <w:rFonts w:cs="Arial"/>
                <w:sz w:val="16"/>
                <w:szCs w:val="16"/>
              </w:rPr>
            </w:pPr>
            <w:r>
              <w:rPr>
                <w:rFonts w:cs="Arial"/>
                <w:sz w:val="16"/>
                <w:szCs w:val="16"/>
              </w:rPr>
              <w:t>CH60841 / d</w:t>
            </w:r>
            <w:r w:rsidR="00327453">
              <w:rPr>
                <w:rFonts w:cs="Arial"/>
                <w:sz w:val="16"/>
                <w:szCs w:val="16"/>
              </w:rPr>
              <w:t xml:space="preserve">epotnummer </w:t>
            </w:r>
            <w:r w:rsidR="006F6BC7">
              <w:rPr>
                <w:rFonts w:cs="Arial"/>
                <w:sz w:val="16"/>
                <w:szCs w:val="16"/>
              </w:rPr>
              <w:t>20140830000006</w:t>
            </w:r>
            <w:r>
              <w:rPr>
                <w:rFonts w:cs="Arial"/>
                <w:sz w:val="16"/>
                <w:szCs w:val="16"/>
              </w:rPr>
              <w:t xml:space="preserve"> / modeldocument 2.0.1, definitief</w:t>
            </w:r>
            <w:r w:rsidR="00041215" w:rsidRPr="00041215">
              <w:rPr>
                <w:rFonts w:cs="Arial"/>
                <w:sz w:val="16"/>
                <w:szCs w:val="16"/>
              </w:rPr>
              <w:t>:</w:t>
            </w:r>
          </w:p>
          <w:p w14:paraId="519A4D55" w14:textId="77777777" w:rsidR="0013229B" w:rsidRDefault="0013229B" w:rsidP="006F6BC7">
            <w:pPr>
              <w:rPr>
                <w:rFonts w:cs="Arial"/>
                <w:sz w:val="16"/>
                <w:szCs w:val="16"/>
              </w:rPr>
            </w:pPr>
            <w:r>
              <w:rPr>
                <w:rFonts w:cs="Arial"/>
                <w:sz w:val="16"/>
                <w:szCs w:val="16"/>
              </w:rPr>
              <w:t xml:space="preserve">-AA-1577 par. </w:t>
            </w:r>
            <w:r w:rsidR="00D32305">
              <w:rPr>
                <w:rFonts w:cs="Arial"/>
                <w:sz w:val="16"/>
                <w:szCs w:val="16"/>
              </w:rPr>
              <w:t>2.8.2 k_hyp_Verleend</w:t>
            </w:r>
            <w:r>
              <w:rPr>
                <w:rFonts w:cs="Arial"/>
                <w:sz w:val="16"/>
                <w:szCs w:val="16"/>
              </w:rPr>
              <w:t xml:space="preserve"> moet gevuld zijn met ‘verleend’ ipv ‘verleende’,</w:t>
            </w:r>
          </w:p>
          <w:p w14:paraId="279590C5" w14:textId="77777777" w:rsidR="00041215" w:rsidRDefault="006F6BC7" w:rsidP="006F6BC7">
            <w:pPr>
              <w:rPr>
                <w:rFonts w:cs="Arial"/>
                <w:sz w:val="16"/>
                <w:szCs w:val="16"/>
              </w:rPr>
            </w:pPr>
            <w:r>
              <w:rPr>
                <w:rFonts w:cs="Arial"/>
                <w:sz w:val="16"/>
                <w:szCs w:val="16"/>
              </w:rPr>
              <w:t xml:space="preserve">- </w:t>
            </w:r>
            <w:r w:rsidR="00041215" w:rsidRPr="00041215">
              <w:rPr>
                <w:rFonts w:cs="Arial"/>
                <w:sz w:val="16"/>
                <w:szCs w:val="16"/>
              </w:rPr>
              <w:t>AA</w:t>
            </w:r>
            <w:r>
              <w:rPr>
                <w:rFonts w:cs="Arial"/>
                <w:sz w:val="16"/>
                <w:szCs w:val="16"/>
              </w:rPr>
              <w:t>-</w:t>
            </w:r>
            <w:r w:rsidR="00041215" w:rsidRPr="00041215">
              <w:rPr>
                <w:rFonts w:cs="Arial"/>
                <w:sz w:val="16"/>
                <w:szCs w:val="16"/>
              </w:rPr>
              <w:t>157</w:t>
            </w:r>
            <w:r>
              <w:rPr>
                <w:rFonts w:cs="Arial"/>
                <w:sz w:val="16"/>
                <w:szCs w:val="16"/>
              </w:rPr>
              <w:t>8</w:t>
            </w:r>
            <w:r w:rsidR="00041215" w:rsidRPr="00041215">
              <w:rPr>
                <w:rFonts w:cs="Arial"/>
                <w:sz w:val="16"/>
                <w:szCs w:val="16"/>
              </w:rPr>
              <w:t xml:space="preserve"> </w:t>
            </w:r>
            <w:r>
              <w:rPr>
                <w:rFonts w:cs="Arial"/>
                <w:sz w:val="16"/>
                <w:szCs w:val="16"/>
              </w:rPr>
              <w:t xml:space="preserve">par. 2.5 </w:t>
            </w:r>
            <w:r w:rsidR="00296939">
              <w:rPr>
                <w:rFonts w:cs="Arial"/>
                <w:sz w:val="16"/>
                <w:szCs w:val="16"/>
              </w:rPr>
              <w:t>‘</w:t>
            </w:r>
            <w:r>
              <w:rPr>
                <w:rFonts w:cs="Arial"/>
                <w:sz w:val="16"/>
                <w:szCs w:val="16"/>
              </w:rPr>
              <w:t>comparanten</w:t>
            </w:r>
            <w:r w:rsidR="00296939">
              <w:rPr>
                <w:rFonts w:cs="Arial"/>
                <w:sz w:val="16"/>
                <w:szCs w:val="16"/>
              </w:rPr>
              <w:t>’ is vaste tekst geworden, afleidingsregels verwijderd</w:t>
            </w:r>
            <w:r w:rsidR="00327453">
              <w:rPr>
                <w:rFonts w:cs="Arial"/>
                <w:sz w:val="16"/>
                <w:szCs w:val="16"/>
              </w:rPr>
              <w:t>,</w:t>
            </w:r>
          </w:p>
          <w:p w14:paraId="2FDF95B5" w14:textId="77777777" w:rsidR="006F6BC7" w:rsidRPr="00041215" w:rsidRDefault="006F6BC7" w:rsidP="006F6BC7">
            <w:pPr>
              <w:rPr>
                <w:rFonts w:cs="Arial"/>
                <w:sz w:val="16"/>
                <w:szCs w:val="16"/>
              </w:rPr>
            </w:pPr>
            <w:r>
              <w:rPr>
                <w:rFonts w:cs="Arial"/>
                <w:sz w:val="16"/>
                <w:szCs w:val="16"/>
              </w:rPr>
              <w:t xml:space="preserve">- AA-1579 </w:t>
            </w:r>
            <w:r w:rsidR="00184767">
              <w:rPr>
                <w:rFonts w:cs="Arial"/>
                <w:sz w:val="16"/>
                <w:szCs w:val="16"/>
              </w:rPr>
              <w:t xml:space="preserve">par. </w:t>
            </w:r>
            <w:r w:rsidR="00321345">
              <w:rPr>
                <w:rFonts w:cs="Arial"/>
                <w:sz w:val="16"/>
                <w:szCs w:val="16"/>
              </w:rPr>
              <w:t>2.6</w:t>
            </w:r>
            <w:r w:rsidR="006A4B6A">
              <w:rPr>
                <w:rFonts w:cs="Arial"/>
                <w:sz w:val="16"/>
                <w:szCs w:val="16"/>
              </w:rPr>
              <w:t xml:space="preserve"> e.v.</w:t>
            </w:r>
            <w:r w:rsidR="00321345">
              <w:rPr>
                <w:rFonts w:cs="Arial"/>
                <w:sz w:val="16"/>
                <w:szCs w:val="16"/>
              </w:rPr>
              <w:t xml:space="preserve"> </w:t>
            </w:r>
            <w:r w:rsidR="00B04728">
              <w:rPr>
                <w:rFonts w:cs="Arial"/>
                <w:sz w:val="16"/>
                <w:szCs w:val="16"/>
              </w:rPr>
              <w:t>vulling en het tonen van ./aanduiding</w:t>
            </w:r>
            <w:r w:rsidR="00D21469">
              <w:rPr>
                <w:rFonts w:cs="Arial"/>
                <w:sz w:val="16"/>
                <w:szCs w:val="16"/>
              </w:rPr>
              <w:t>Partij</w:t>
            </w:r>
            <w:r>
              <w:rPr>
                <w:rFonts w:cs="Arial"/>
                <w:sz w:val="16"/>
                <w:szCs w:val="16"/>
              </w:rPr>
              <w:t xml:space="preserve"> aangepast conform tekstblok Partijnamen in hypotheekakten</w:t>
            </w:r>
            <w:r w:rsidR="00D21469">
              <w:rPr>
                <w:rFonts w:cs="Arial"/>
                <w:sz w:val="16"/>
                <w:szCs w:val="16"/>
              </w:rPr>
              <w:t>, met lidwoord</w:t>
            </w:r>
            <w:r>
              <w:rPr>
                <w:rFonts w:cs="Arial"/>
                <w:sz w:val="16"/>
                <w:szCs w:val="16"/>
              </w:rPr>
              <w:t xml:space="preserve">. </w:t>
            </w:r>
          </w:p>
        </w:tc>
      </w:tr>
      <w:tr w:rsidR="001B14E6" w:rsidRPr="001B14E6" w14:paraId="2F6A346D" w14:textId="77777777" w:rsidTr="009D117B">
        <w:tc>
          <w:tcPr>
            <w:tcW w:w="637" w:type="dxa"/>
          </w:tcPr>
          <w:p w14:paraId="37352D09" w14:textId="77777777" w:rsidR="001B14E6" w:rsidRDefault="001B14E6" w:rsidP="00470FC9">
            <w:pPr>
              <w:rPr>
                <w:rStyle w:val="Versie0"/>
                <w:rFonts w:ascii="Arial" w:hAnsi="Arial" w:cs="Arial"/>
                <w:bCs/>
                <w:sz w:val="16"/>
                <w:szCs w:val="16"/>
              </w:rPr>
            </w:pPr>
            <w:r>
              <w:rPr>
                <w:rStyle w:val="Versie0"/>
                <w:rFonts w:ascii="Arial" w:hAnsi="Arial" w:cs="Arial"/>
                <w:bCs/>
                <w:sz w:val="16"/>
                <w:szCs w:val="16"/>
              </w:rPr>
              <w:t>2.6.0</w:t>
            </w:r>
          </w:p>
        </w:tc>
        <w:tc>
          <w:tcPr>
            <w:tcW w:w="1564" w:type="dxa"/>
          </w:tcPr>
          <w:p w14:paraId="0E0D7316" w14:textId="77777777" w:rsidR="001B14E6" w:rsidRDefault="001B14E6">
            <w:pPr>
              <w:rPr>
                <w:rStyle w:val="Datumopmaakprofiel"/>
                <w:rFonts w:ascii="Arial" w:hAnsi="Arial" w:cs="Arial"/>
                <w:sz w:val="16"/>
                <w:szCs w:val="16"/>
              </w:rPr>
            </w:pPr>
            <w:r>
              <w:rPr>
                <w:rStyle w:val="Datumopmaakprofiel"/>
                <w:rFonts w:ascii="Arial" w:hAnsi="Arial" w:cs="Arial"/>
                <w:sz w:val="16"/>
                <w:szCs w:val="16"/>
              </w:rPr>
              <w:t>25 november 2015</w:t>
            </w:r>
          </w:p>
        </w:tc>
        <w:tc>
          <w:tcPr>
            <w:tcW w:w="1843" w:type="dxa"/>
          </w:tcPr>
          <w:p w14:paraId="3504CB0A" w14:textId="77777777" w:rsidR="001B14E6" w:rsidRPr="00041215" w:rsidRDefault="001B14E6" w:rsidP="00041215">
            <w:pPr>
              <w:rPr>
                <w:rFonts w:cs="Arial"/>
                <w:sz w:val="16"/>
                <w:szCs w:val="16"/>
                <w:lang w:val="en-US"/>
              </w:rPr>
            </w:pPr>
            <w:r w:rsidRPr="00041215">
              <w:rPr>
                <w:rFonts w:cs="Arial"/>
                <w:sz w:val="16"/>
                <w:szCs w:val="16"/>
                <w:lang w:val="en-US"/>
              </w:rPr>
              <w:t>Kadaster</w:t>
            </w:r>
            <w:r>
              <w:rPr>
                <w:rFonts w:cs="Arial"/>
                <w:sz w:val="16"/>
                <w:szCs w:val="16"/>
                <w:lang w:val="en-US"/>
              </w:rPr>
              <w:t xml:space="preserve"> </w:t>
            </w:r>
            <w:r w:rsidRPr="00041215">
              <w:rPr>
                <w:rFonts w:cs="Arial"/>
                <w:sz w:val="16"/>
                <w:szCs w:val="16"/>
                <w:lang w:val="en-US"/>
              </w:rPr>
              <w:t>IT/KIW/AV/AA</w:t>
            </w:r>
          </w:p>
        </w:tc>
        <w:tc>
          <w:tcPr>
            <w:tcW w:w="4961" w:type="dxa"/>
          </w:tcPr>
          <w:p w14:paraId="13EE1361" w14:textId="77777777" w:rsidR="001B14E6" w:rsidRDefault="003F4833" w:rsidP="001B14E6">
            <w:pPr>
              <w:rPr>
                <w:rFonts w:cs="Arial"/>
                <w:sz w:val="16"/>
                <w:szCs w:val="16"/>
              </w:rPr>
            </w:pPr>
            <w:r>
              <w:rPr>
                <w:rFonts w:cs="Arial"/>
                <w:sz w:val="16"/>
                <w:szCs w:val="16"/>
              </w:rPr>
              <w:t xml:space="preserve">MD 2.1.0 </w:t>
            </w:r>
            <w:r w:rsidR="001B14E6">
              <w:rPr>
                <w:rFonts w:cs="Arial"/>
                <w:sz w:val="16"/>
                <w:szCs w:val="16"/>
              </w:rPr>
              <w:t>AA-2346: par. 2.5 ‘comparanten’ is weer afleidbare tekst geworden, afleidingsregels toegevoegd</w:t>
            </w:r>
            <w:r w:rsidR="00C833BD">
              <w:rPr>
                <w:rFonts w:cs="Arial"/>
                <w:sz w:val="16"/>
                <w:szCs w:val="16"/>
              </w:rPr>
              <w:t>.</w:t>
            </w:r>
          </w:p>
        </w:tc>
      </w:tr>
      <w:tr w:rsidR="00132809" w:rsidRPr="001B14E6" w14:paraId="034FB190" w14:textId="77777777" w:rsidTr="009D117B">
        <w:tc>
          <w:tcPr>
            <w:tcW w:w="637" w:type="dxa"/>
          </w:tcPr>
          <w:p w14:paraId="1869F851" w14:textId="77777777" w:rsidR="00132809" w:rsidRDefault="00132809" w:rsidP="00470FC9">
            <w:pPr>
              <w:rPr>
                <w:rStyle w:val="Versie0"/>
                <w:rFonts w:ascii="Arial" w:hAnsi="Arial" w:cs="Arial"/>
                <w:bCs/>
                <w:sz w:val="16"/>
                <w:szCs w:val="16"/>
              </w:rPr>
            </w:pPr>
            <w:r>
              <w:rPr>
                <w:rStyle w:val="Versie0"/>
                <w:rFonts w:ascii="Arial" w:hAnsi="Arial" w:cs="Arial"/>
                <w:bCs/>
                <w:sz w:val="16"/>
                <w:szCs w:val="16"/>
              </w:rPr>
              <w:t>2.6.1</w:t>
            </w:r>
          </w:p>
        </w:tc>
        <w:tc>
          <w:tcPr>
            <w:tcW w:w="1564" w:type="dxa"/>
          </w:tcPr>
          <w:p w14:paraId="3467F02D" w14:textId="77777777" w:rsidR="00132809" w:rsidRDefault="00132809">
            <w:pPr>
              <w:rPr>
                <w:rStyle w:val="Datumopmaakprofiel"/>
                <w:rFonts w:ascii="Arial" w:hAnsi="Arial" w:cs="Arial"/>
                <w:sz w:val="16"/>
                <w:szCs w:val="16"/>
              </w:rPr>
            </w:pPr>
            <w:r>
              <w:rPr>
                <w:rStyle w:val="Datumopmaakprofiel"/>
                <w:rFonts w:ascii="Arial" w:hAnsi="Arial" w:cs="Arial"/>
                <w:sz w:val="16"/>
                <w:szCs w:val="16"/>
              </w:rPr>
              <w:t>30 november 2015</w:t>
            </w:r>
          </w:p>
        </w:tc>
        <w:tc>
          <w:tcPr>
            <w:tcW w:w="1843" w:type="dxa"/>
          </w:tcPr>
          <w:p w14:paraId="1275C365" w14:textId="77777777" w:rsidR="00132809" w:rsidRPr="00041215" w:rsidRDefault="00132809" w:rsidP="00041215">
            <w:pPr>
              <w:rPr>
                <w:rFonts w:cs="Arial"/>
                <w:sz w:val="16"/>
                <w:szCs w:val="16"/>
                <w:lang w:val="en-US"/>
              </w:rPr>
            </w:pPr>
            <w:r w:rsidRPr="00041215">
              <w:rPr>
                <w:rFonts w:cs="Arial"/>
                <w:sz w:val="16"/>
                <w:szCs w:val="16"/>
                <w:lang w:val="en-US"/>
              </w:rPr>
              <w:t>Kadaster</w:t>
            </w:r>
            <w:r>
              <w:rPr>
                <w:rFonts w:cs="Arial"/>
                <w:sz w:val="16"/>
                <w:szCs w:val="16"/>
                <w:lang w:val="en-US"/>
              </w:rPr>
              <w:t xml:space="preserve"> </w:t>
            </w:r>
            <w:r w:rsidRPr="00041215">
              <w:rPr>
                <w:rFonts w:cs="Arial"/>
                <w:sz w:val="16"/>
                <w:szCs w:val="16"/>
                <w:lang w:val="en-US"/>
              </w:rPr>
              <w:t>IT/KIW/AV/AA</w:t>
            </w:r>
          </w:p>
        </w:tc>
        <w:tc>
          <w:tcPr>
            <w:tcW w:w="4961" w:type="dxa"/>
          </w:tcPr>
          <w:p w14:paraId="4AD5B363" w14:textId="77777777" w:rsidR="00132809" w:rsidRDefault="00132809" w:rsidP="001B14E6">
            <w:pPr>
              <w:rPr>
                <w:rFonts w:cs="Arial"/>
                <w:sz w:val="16"/>
                <w:szCs w:val="16"/>
              </w:rPr>
            </w:pPr>
            <w:r>
              <w:rPr>
                <w:rFonts w:cs="Arial"/>
                <w:sz w:val="16"/>
                <w:szCs w:val="16"/>
              </w:rPr>
              <w:t>MD 2.1.0 AA-2346: par. 2.5 ‘comparanten’ aanvulling bij NNP</w:t>
            </w:r>
            <w:r w:rsidR="00C833BD">
              <w:rPr>
                <w:rFonts w:cs="Arial"/>
                <w:sz w:val="16"/>
                <w:szCs w:val="16"/>
              </w:rPr>
              <w:t>.</w:t>
            </w:r>
          </w:p>
        </w:tc>
      </w:tr>
      <w:tr w:rsidR="00C833BD" w:rsidRPr="00C833BD" w14:paraId="78E62AB2" w14:textId="77777777" w:rsidTr="009D117B">
        <w:tc>
          <w:tcPr>
            <w:tcW w:w="637" w:type="dxa"/>
          </w:tcPr>
          <w:p w14:paraId="235B9790" w14:textId="77777777" w:rsidR="00C833BD" w:rsidRDefault="00C833BD" w:rsidP="00470FC9">
            <w:pPr>
              <w:rPr>
                <w:rStyle w:val="Versie0"/>
                <w:rFonts w:ascii="Arial" w:hAnsi="Arial" w:cs="Arial"/>
                <w:bCs/>
                <w:sz w:val="16"/>
                <w:szCs w:val="16"/>
              </w:rPr>
            </w:pPr>
            <w:r>
              <w:rPr>
                <w:rStyle w:val="Versie0"/>
                <w:rFonts w:ascii="Arial" w:hAnsi="Arial" w:cs="Arial"/>
                <w:bCs/>
                <w:sz w:val="16"/>
                <w:szCs w:val="16"/>
              </w:rPr>
              <w:t>2.7.0</w:t>
            </w:r>
          </w:p>
        </w:tc>
        <w:tc>
          <w:tcPr>
            <w:tcW w:w="1564" w:type="dxa"/>
          </w:tcPr>
          <w:p w14:paraId="0BD23647" w14:textId="77777777" w:rsidR="00C833BD" w:rsidRDefault="00C833BD">
            <w:pPr>
              <w:rPr>
                <w:rStyle w:val="Datumopmaakprofiel"/>
                <w:rFonts w:ascii="Arial" w:hAnsi="Arial" w:cs="Arial"/>
                <w:sz w:val="16"/>
                <w:szCs w:val="16"/>
              </w:rPr>
            </w:pPr>
            <w:r>
              <w:rPr>
                <w:rStyle w:val="Datumopmaakprofiel"/>
                <w:rFonts w:ascii="Arial" w:hAnsi="Arial" w:cs="Arial"/>
                <w:sz w:val="16"/>
                <w:szCs w:val="16"/>
              </w:rPr>
              <w:t>7 januari 2016</w:t>
            </w:r>
          </w:p>
        </w:tc>
        <w:tc>
          <w:tcPr>
            <w:tcW w:w="1843" w:type="dxa"/>
          </w:tcPr>
          <w:p w14:paraId="1A78E66F" w14:textId="77777777" w:rsidR="00C833BD" w:rsidRPr="00C833BD" w:rsidRDefault="00C833BD" w:rsidP="00041215">
            <w:pPr>
              <w:rPr>
                <w:rFonts w:cs="Arial"/>
                <w:sz w:val="16"/>
                <w:szCs w:val="16"/>
                <w:lang w:val="en-US"/>
              </w:rPr>
            </w:pPr>
            <w:r w:rsidRPr="00041215">
              <w:rPr>
                <w:rFonts w:cs="Arial"/>
                <w:sz w:val="16"/>
                <w:szCs w:val="16"/>
                <w:lang w:val="en-US"/>
              </w:rPr>
              <w:t>Kadaster</w:t>
            </w:r>
            <w:r>
              <w:rPr>
                <w:rFonts w:cs="Arial"/>
                <w:sz w:val="16"/>
                <w:szCs w:val="16"/>
                <w:lang w:val="en-US"/>
              </w:rPr>
              <w:t xml:space="preserve"> </w:t>
            </w:r>
            <w:r w:rsidRPr="00041215">
              <w:rPr>
                <w:rFonts w:cs="Arial"/>
                <w:sz w:val="16"/>
                <w:szCs w:val="16"/>
                <w:lang w:val="en-US"/>
              </w:rPr>
              <w:t>IT/KIW/AV/AA</w:t>
            </w:r>
          </w:p>
        </w:tc>
        <w:tc>
          <w:tcPr>
            <w:tcW w:w="4961" w:type="dxa"/>
          </w:tcPr>
          <w:p w14:paraId="2B2D0359" w14:textId="77777777" w:rsidR="00C833BD" w:rsidRPr="00C833BD" w:rsidRDefault="00C833BD" w:rsidP="00C833BD">
            <w:pPr>
              <w:rPr>
                <w:rFonts w:cs="Arial"/>
                <w:sz w:val="16"/>
                <w:szCs w:val="16"/>
              </w:rPr>
            </w:pPr>
            <w:r w:rsidRPr="00C833BD">
              <w:rPr>
                <w:rFonts w:cs="Arial"/>
                <w:sz w:val="16"/>
                <w:szCs w:val="16"/>
              </w:rPr>
              <w:t xml:space="preserve">MD 2.2.0 </w:t>
            </w:r>
            <w:r>
              <w:rPr>
                <w:rFonts w:cs="Arial"/>
                <w:sz w:val="16"/>
                <w:szCs w:val="16"/>
              </w:rPr>
              <w:t>AA-2397:</w:t>
            </w:r>
            <w:r w:rsidR="002749C1">
              <w:rPr>
                <w:rFonts w:cs="Arial"/>
                <w:sz w:val="16"/>
                <w:szCs w:val="16"/>
              </w:rPr>
              <w:t xml:space="preserve"> </w:t>
            </w:r>
            <w:r>
              <w:rPr>
                <w:sz w:val="16"/>
                <w:szCs w:val="16"/>
              </w:rPr>
              <w:t xml:space="preserve">nieuwste versie </w:t>
            </w:r>
            <w:r w:rsidRPr="00F47BB2">
              <w:rPr>
                <w:sz w:val="16"/>
                <w:szCs w:val="16"/>
              </w:rPr>
              <w:t>Tekstblok Partij niet natuurlijk persoon.</w:t>
            </w:r>
          </w:p>
        </w:tc>
      </w:tr>
      <w:tr w:rsidR="00180B7D" w:rsidRPr="00C833BD" w14:paraId="018578C7" w14:textId="77777777" w:rsidTr="009D117B">
        <w:tc>
          <w:tcPr>
            <w:tcW w:w="637" w:type="dxa"/>
          </w:tcPr>
          <w:p w14:paraId="3100E5CD" w14:textId="77777777" w:rsidR="00180B7D" w:rsidRDefault="00180B7D" w:rsidP="00470FC9">
            <w:pPr>
              <w:rPr>
                <w:rStyle w:val="Versie0"/>
                <w:rFonts w:ascii="Arial" w:hAnsi="Arial" w:cs="Arial"/>
                <w:bCs/>
                <w:sz w:val="16"/>
                <w:szCs w:val="16"/>
              </w:rPr>
            </w:pPr>
            <w:r>
              <w:rPr>
                <w:rStyle w:val="Versie0"/>
                <w:rFonts w:ascii="Arial" w:hAnsi="Arial" w:cs="Arial"/>
                <w:bCs/>
                <w:sz w:val="16"/>
                <w:szCs w:val="16"/>
              </w:rPr>
              <w:t>2.8.0</w:t>
            </w:r>
          </w:p>
        </w:tc>
        <w:tc>
          <w:tcPr>
            <w:tcW w:w="1564" w:type="dxa"/>
          </w:tcPr>
          <w:p w14:paraId="0A7CBC1F" w14:textId="77777777" w:rsidR="00180B7D" w:rsidRDefault="00180B7D">
            <w:pPr>
              <w:rPr>
                <w:rStyle w:val="Datumopmaakprofiel"/>
                <w:rFonts w:ascii="Arial" w:hAnsi="Arial" w:cs="Arial"/>
                <w:sz w:val="16"/>
                <w:szCs w:val="16"/>
              </w:rPr>
            </w:pPr>
            <w:r>
              <w:rPr>
                <w:rStyle w:val="Datumopmaakprofiel"/>
                <w:rFonts w:ascii="Arial" w:hAnsi="Arial" w:cs="Arial"/>
                <w:sz w:val="16"/>
                <w:szCs w:val="16"/>
              </w:rPr>
              <w:t>4 maart 2016</w:t>
            </w:r>
          </w:p>
        </w:tc>
        <w:tc>
          <w:tcPr>
            <w:tcW w:w="1843" w:type="dxa"/>
          </w:tcPr>
          <w:p w14:paraId="6E49B226" w14:textId="77777777" w:rsidR="00180B7D" w:rsidRPr="00041215" w:rsidRDefault="00180B7D" w:rsidP="00041215">
            <w:pPr>
              <w:rPr>
                <w:rFonts w:cs="Arial"/>
                <w:sz w:val="16"/>
                <w:szCs w:val="16"/>
                <w:lang w:val="en-US"/>
              </w:rPr>
            </w:pPr>
            <w:r w:rsidRPr="00041215">
              <w:rPr>
                <w:rFonts w:cs="Arial"/>
                <w:sz w:val="16"/>
                <w:szCs w:val="16"/>
                <w:lang w:val="en-US"/>
              </w:rPr>
              <w:t>Kadaster</w:t>
            </w:r>
            <w:r>
              <w:rPr>
                <w:rFonts w:cs="Arial"/>
                <w:sz w:val="16"/>
                <w:szCs w:val="16"/>
                <w:lang w:val="en-US"/>
              </w:rPr>
              <w:t xml:space="preserve"> </w:t>
            </w:r>
            <w:r w:rsidRPr="00041215">
              <w:rPr>
                <w:rFonts w:cs="Arial"/>
                <w:sz w:val="16"/>
                <w:szCs w:val="16"/>
                <w:lang w:val="en-US"/>
              </w:rPr>
              <w:t>IT/KIW/AV/AA</w:t>
            </w:r>
          </w:p>
        </w:tc>
        <w:tc>
          <w:tcPr>
            <w:tcW w:w="4961" w:type="dxa"/>
          </w:tcPr>
          <w:p w14:paraId="1C44412F" w14:textId="77777777" w:rsidR="00180B7D" w:rsidRPr="00C833BD" w:rsidRDefault="00180B7D" w:rsidP="00C833BD">
            <w:pPr>
              <w:rPr>
                <w:rFonts w:cs="Arial"/>
                <w:sz w:val="16"/>
                <w:szCs w:val="16"/>
              </w:rPr>
            </w:pPr>
            <w:r>
              <w:rPr>
                <w:rFonts w:cs="Arial"/>
                <w:sz w:val="16"/>
                <w:szCs w:val="16"/>
              </w:rPr>
              <w:t>MD 2.3.0 AA-2413: Geen inhoudelijke wijzigingen.</w:t>
            </w:r>
          </w:p>
        </w:tc>
      </w:tr>
      <w:tr w:rsidR="00E91E34" w:rsidRPr="00C833BD" w14:paraId="4C4F4D1B" w14:textId="77777777" w:rsidTr="009D117B">
        <w:tc>
          <w:tcPr>
            <w:tcW w:w="637" w:type="dxa"/>
          </w:tcPr>
          <w:p w14:paraId="78770F74" w14:textId="77777777" w:rsidR="00E91E34" w:rsidRDefault="00E91E34" w:rsidP="00470FC9">
            <w:pPr>
              <w:rPr>
                <w:rStyle w:val="Versie0"/>
                <w:rFonts w:ascii="Arial" w:hAnsi="Arial" w:cs="Arial"/>
                <w:bCs/>
                <w:sz w:val="16"/>
                <w:szCs w:val="16"/>
              </w:rPr>
            </w:pPr>
            <w:r>
              <w:rPr>
                <w:rStyle w:val="Versie0"/>
                <w:rFonts w:ascii="Arial" w:hAnsi="Arial" w:cs="Arial"/>
                <w:bCs/>
                <w:sz w:val="16"/>
                <w:szCs w:val="16"/>
              </w:rPr>
              <w:t>2.9.0</w:t>
            </w:r>
          </w:p>
        </w:tc>
        <w:tc>
          <w:tcPr>
            <w:tcW w:w="1564" w:type="dxa"/>
          </w:tcPr>
          <w:p w14:paraId="0A98D8F2" w14:textId="77777777" w:rsidR="00E91E34" w:rsidRDefault="00E91E34">
            <w:pPr>
              <w:rPr>
                <w:rStyle w:val="Datumopmaakprofiel"/>
                <w:rFonts w:ascii="Arial" w:hAnsi="Arial" w:cs="Arial"/>
                <w:sz w:val="16"/>
                <w:szCs w:val="16"/>
              </w:rPr>
            </w:pPr>
            <w:r w:rsidRPr="00E91E34">
              <w:rPr>
                <w:rStyle w:val="Datumopmaakprofiel"/>
                <w:rFonts w:ascii="Arial" w:hAnsi="Arial" w:cs="Arial"/>
                <w:sz w:val="16"/>
                <w:szCs w:val="16"/>
              </w:rPr>
              <w:t>7 december 2017</w:t>
            </w:r>
          </w:p>
        </w:tc>
        <w:tc>
          <w:tcPr>
            <w:tcW w:w="1843" w:type="dxa"/>
          </w:tcPr>
          <w:p w14:paraId="24C7680C" w14:textId="77777777" w:rsidR="00E91E34" w:rsidRPr="00041215" w:rsidRDefault="00E91E34" w:rsidP="00041215">
            <w:pPr>
              <w:rPr>
                <w:rFonts w:cs="Arial"/>
                <w:sz w:val="16"/>
                <w:szCs w:val="16"/>
                <w:lang w:val="en-US"/>
              </w:rPr>
            </w:pPr>
            <w:r w:rsidRPr="00E91E34">
              <w:rPr>
                <w:rFonts w:cs="Arial"/>
                <w:sz w:val="16"/>
                <w:szCs w:val="16"/>
                <w:lang w:val="en-US"/>
              </w:rPr>
              <w:t>IT/LG/AA</w:t>
            </w:r>
          </w:p>
        </w:tc>
        <w:tc>
          <w:tcPr>
            <w:tcW w:w="4961" w:type="dxa"/>
          </w:tcPr>
          <w:p w14:paraId="10EF6DAD" w14:textId="77777777" w:rsidR="00E91E34" w:rsidRDefault="00E91E34" w:rsidP="00E91E34">
            <w:pPr>
              <w:rPr>
                <w:rFonts w:cs="Arial"/>
                <w:sz w:val="16"/>
                <w:szCs w:val="16"/>
              </w:rPr>
            </w:pPr>
            <w:r w:rsidRPr="00E91E34">
              <w:rPr>
                <w:rFonts w:cs="Arial"/>
                <w:sz w:val="16"/>
                <w:szCs w:val="16"/>
              </w:rPr>
              <w:t>AA-3613 Modeldocument v</w:t>
            </w:r>
            <w:r>
              <w:rPr>
                <w:rFonts w:cs="Arial"/>
                <w:sz w:val="16"/>
                <w:szCs w:val="16"/>
              </w:rPr>
              <w:t>2.3.0:</w:t>
            </w:r>
            <w:r w:rsidRPr="00E91E34">
              <w:rPr>
                <w:rFonts w:cs="Arial"/>
                <w:sz w:val="16"/>
                <w:szCs w:val="16"/>
              </w:rPr>
              <w:t xml:space="preserve"> nieuwste versie tekstblokken Aanhef en Equivalentieverklaring.</w:t>
            </w:r>
          </w:p>
        </w:tc>
      </w:tr>
      <w:tr w:rsidR="004471B7" w:rsidRPr="00C833BD" w14:paraId="6BCAD1E9" w14:textId="77777777" w:rsidTr="009D117B">
        <w:tc>
          <w:tcPr>
            <w:tcW w:w="637" w:type="dxa"/>
          </w:tcPr>
          <w:p w14:paraId="194DD4AF" w14:textId="77777777" w:rsidR="004471B7" w:rsidRDefault="004471B7" w:rsidP="00470FC9">
            <w:pPr>
              <w:rPr>
                <w:rStyle w:val="Versie0"/>
                <w:rFonts w:ascii="Arial" w:hAnsi="Arial" w:cs="Arial"/>
                <w:bCs/>
                <w:sz w:val="16"/>
                <w:szCs w:val="16"/>
              </w:rPr>
            </w:pPr>
            <w:r>
              <w:rPr>
                <w:rStyle w:val="Versie0"/>
                <w:rFonts w:ascii="Arial" w:hAnsi="Arial" w:cs="Arial"/>
                <w:bCs/>
                <w:sz w:val="16"/>
                <w:szCs w:val="16"/>
              </w:rPr>
              <w:t>2.10.0</w:t>
            </w:r>
          </w:p>
        </w:tc>
        <w:tc>
          <w:tcPr>
            <w:tcW w:w="1564" w:type="dxa"/>
          </w:tcPr>
          <w:p w14:paraId="59E5092D" w14:textId="77777777" w:rsidR="004471B7" w:rsidRPr="00E91E34" w:rsidRDefault="004471B7" w:rsidP="00390845">
            <w:pPr>
              <w:rPr>
                <w:rStyle w:val="Datumopmaakprofiel"/>
                <w:rFonts w:ascii="Arial" w:hAnsi="Arial" w:cs="Arial"/>
                <w:sz w:val="16"/>
                <w:szCs w:val="16"/>
              </w:rPr>
            </w:pPr>
            <w:r>
              <w:rPr>
                <w:rStyle w:val="Datumopmaakprofiel"/>
                <w:rFonts w:ascii="Arial" w:hAnsi="Arial" w:cs="Arial"/>
                <w:sz w:val="16"/>
                <w:szCs w:val="16"/>
              </w:rPr>
              <w:t>1</w:t>
            </w:r>
            <w:r w:rsidR="00390845">
              <w:rPr>
                <w:rStyle w:val="Datumopmaakprofiel"/>
                <w:rFonts w:ascii="Arial" w:hAnsi="Arial" w:cs="Arial"/>
                <w:sz w:val="16"/>
                <w:szCs w:val="16"/>
              </w:rPr>
              <w:t>6</w:t>
            </w:r>
            <w:r>
              <w:rPr>
                <w:rStyle w:val="Datumopmaakprofiel"/>
                <w:rFonts w:ascii="Arial" w:hAnsi="Arial" w:cs="Arial"/>
                <w:sz w:val="16"/>
                <w:szCs w:val="16"/>
              </w:rPr>
              <w:t xml:space="preserve"> </w:t>
            </w:r>
            <w:r w:rsidR="00390845">
              <w:rPr>
                <w:rStyle w:val="Datumopmaakprofiel"/>
                <w:rFonts w:ascii="Arial" w:hAnsi="Arial" w:cs="Arial"/>
                <w:sz w:val="16"/>
                <w:szCs w:val="16"/>
              </w:rPr>
              <w:t>mei</w:t>
            </w:r>
            <w:r>
              <w:rPr>
                <w:rStyle w:val="Datumopmaakprofiel"/>
                <w:rFonts w:ascii="Arial" w:hAnsi="Arial" w:cs="Arial"/>
                <w:sz w:val="16"/>
                <w:szCs w:val="16"/>
              </w:rPr>
              <w:t xml:space="preserve"> 2018</w:t>
            </w:r>
          </w:p>
        </w:tc>
        <w:tc>
          <w:tcPr>
            <w:tcW w:w="1843" w:type="dxa"/>
          </w:tcPr>
          <w:p w14:paraId="429DE7C0" w14:textId="77777777" w:rsidR="004471B7" w:rsidRPr="00E91E34" w:rsidRDefault="004471B7" w:rsidP="00041215">
            <w:pPr>
              <w:rPr>
                <w:rFonts w:cs="Arial"/>
                <w:sz w:val="16"/>
                <w:szCs w:val="16"/>
                <w:lang w:val="en-US"/>
              </w:rPr>
            </w:pPr>
            <w:r w:rsidRPr="00E91E34">
              <w:rPr>
                <w:rFonts w:cs="Arial"/>
                <w:sz w:val="16"/>
                <w:szCs w:val="16"/>
                <w:lang w:val="en-US"/>
              </w:rPr>
              <w:t>IT/LG/AA</w:t>
            </w:r>
          </w:p>
        </w:tc>
        <w:tc>
          <w:tcPr>
            <w:tcW w:w="4961" w:type="dxa"/>
          </w:tcPr>
          <w:p w14:paraId="3ED099E0" w14:textId="77777777" w:rsidR="004471B7" w:rsidRDefault="004471B7" w:rsidP="004471B7">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B71B08">
              <w:rPr>
                <w:sz w:val="16"/>
                <w:szCs w:val="16"/>
              </w:rPr>
              <w:t>v2.3</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63ABFA25" w14:textId="77777777" w:rsidR="004471B7" w:rsidRDefault="004471B7" w:rsidP="00B71B08">
            <w:pPr>
              <w:rPr>
                <w:sz w:val="16"/>
                <w:szCs w:val="16"/>
              </w:rPr>
            </w:pPr>
            <w:r w:rsidRPr="00F950F2">
              <w:rPr>
                <w:sz w:val="16"/>
                <w:szCs w:val="16"/>
              </w:rPr>
              <w:lastRenderedPageBreak/>
              <w:t>AA-3748</w:t>
            </w:r>
            <w:r>
              <w:rPr>
                <w:sz w:val="16"/>
                <w:szCs w:val="16"/>
              </w:rPr>
              <w:t xml:space="preserve"> </w:t>
            </w:r>
            <w:r w:rsidRPr="007D165A">
              <w:rPr>
                <w:sz w:val="16"/>
                <w:szCs w:val="16"/>
              </w:rPr>
              <w:t>Modeldocument v</w:t>
            </w:r>
            <w:r w:rsidR="00B71B08">
              <w:rPr>
                <w:sz w:val="16"/>
                <w:szCs w:val="16"/>
              </w:rPr>
              <w:t>2.3</w:t>
            </w:r>
            <w:r>
              <w:rPr>
                <w:sz w:val="16"/>
                <w:szCs w:val="16"/>
              </w:rPr>
              <w:t>.0 TB Burgerlijke staat: mogelijkheid om ook ‘</w:t>
            </w:r>
            <w:r w:rsidRPr="00F950F2">
              <w:rPr>
                <w:sz w:val="16"/>
                <w:szCs w:val="16"/>
              </w:rPr>
              <w:t>in beperkte gemeenschap van goederen</w:t>
            </w:r>
            <w:r>
              <w:rPr>
                <w:sz w:val="16"/>
                <w:szCs w:val="16"/>
              </w:rPr>
              <w:t>’ te gebruiken toegevoegd.</w:t>
            </w:r>
          </w:p>
          <w:p w14:paraId="57A83A20" w14:textId="77777777" w:rsidR="00390845" w:rsidRPr="00BA099F" w:rsidRDefault="00390845" w:rsidP="00B71B08">
            <w:pPr>
              <w:rPr>
                <w:snapToGrid/>
                <w:sz w:val="16"/>
                <w:szCs w:val="16"/>
              </w:rPr>
            </w:pPr>
            <w:r>
              <w:rPr>
                <w:sz w:val="16"/>
                <w:szCs w:val="16"/>
              </w:rPr>
              <w:t>AA-3724 Modeldocument v4.6.0 TB Recht: vermelding aantal bij (Eigendom belast met) Opstal, Erfpacht en BP rechten.</w:t>
            </w:r>
          </w:p>
        </w:tc>
      </w:tr>
      <w:tr w:rsidR="00BA099F" w:rsidRPr="00C833BD" w14:paraId="48F3C459" w14:textId="77777777" w:rsidTr="009D117B">
        <w:tc>
          <w:tcPr>
            <w:tcW w:w="637" w:type="dxa"/>
          </w:tcPr>
          <w:p w14:paraId="5EE3D440" w14:textId="77777777" w:rsidR="00BA099F" w:rsidRDefault="00BA099F" w:rsidP="00BA099F">
            <w:pPr>
              <w:rPr>
                <w:rStyle w:val="Versie0"/>
                <w:bCs/>
                <w:sz w:val="16"/>
                <w:szCs w:val="16"/>
              </w:rPr>
            </w:pPr>
            <w:r>
              <w:rPr>
                <w:rStyle w:val="Versie0"/>
                <w:bCs/>
                <w:sz w:val="16"/>
                <w:szCs w:val="16"/>
              </w:rPr>
              <w:lastRenderedPageBreak/>
              <w:t>2.11.0</w:t>
            </w:r>
          </w:p>
        </w:tc>
        <w:tc>
          <w:tcPr>
            <w:tcW w:w="1564" w:type="dxa"/>
          </w:tcPr>
          <w:p w14:paraId="655277C9" w14:textId="77777777" w:rsidR="00BA099F" w:rsidRDefault="00BA099F" w:rsidP="00BA099F">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843" w:type="dxa"/>
          </w:tcPr>
          <w:p w14:paraId="27CA4060" w14:textId="77777777" w:rsidR="00BA099F" w:rsidRPr="00CF78AF" w:rsidRDefault="00BA099F" w:rsidP="00BA099F">
            <w:pPr>
              <w:rPr>
                <w:sz w:val="16"/>
                <w:szCs w:val="16"/>
                <w:lang w:val="en-US"/>
              </w:rPr>
            </w:pPr>
            <w:r w:rsidRPr="0043720F">
              <w:rPr>
                <w:rFonts w:ascii="Helvetica" w:hAnsi="Helvetica" w:cs="Helvetica"/>
                <w:sz w:val="16"/>
                <w:szCs w:val="16"/>
                <w:lang w:val="en-GB"/>
              </w:rPr>
              <w:t>IT/LG/AA</w:t>
            </w:r>
          </w:p>
        </w:tc>
        <w:tc>
          <w:tcPr>
            <w:tcW w:w="4961" w:type="dxa"/>
          </w:tcPr>
          <w:p w14:paraId="15145B00" w14:textId="77777777" w:rsidR="00BA099F" w:rsidRPr="00F950F2" w:rsidRDefault="00BA099F" w:rsidP="00B14285">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v.2.</w:t>
            </w:r>
            <w:r w:rsidR="00B14285">
              <w:rPr>
                <w:sz w:val="16"/>
                <w:szCs w:val="16"/>
              </w:rPr>
              <w:t>3</w:t>
            </w:r>
            <w:r>
              <w:rPr>
                <w:sz w:val="16"/>
                <w:szCs w:val="16"/>
              </w:rPr>
              <w:t xml:space="preserve">.0 TB Burgerlijke staat: </w:t>
            </w:r>
            <w:r w:rsidRPr="0043720F">
              <w:rPr>
                <w:rFonts w:cs="Arial"/>
                <w:sz w:val="16"/>
                <w:szCs w:val="16"/>
              </w:rPr>
              <w:t>Terugdraaien issue AA-3777 (Geregistreerd partnerschap).</w:t>
            </w:r>
          </w:p>
        </w:tc>
      </w:tr>
      <w:tr w:rsidR="002F38D5" w:rsidRPr="00C833BD" w14:paraId="2F0788D5" w14:textId="77777777" w:rsidTr="009D117B">
        <w:trPr>
          <w:ins w:id="9" w:author="Groot, Karina de" w:date="2025-03-14T09:16:00Z"/>
        </w:trPr>
        <w:tc>
          <w:tcPr>
            <w:tcW w:w="637" w:type="dxa"/>
          </w:tcPr>
          <w:p w14:paraId="2D719A6B" w14:textId="3277FAD8" w:rsidR="002F38D5" w:rsidRDefault="002F38D5" w:rsidP="00BA099F">
            <w:pPr>
              <w:rPr>
                <w:ins w:id="10" w:author="Groot, Karina de" w:date="2025-03-14T09:16:00Z" w16du:dateUtc="2025-03-14T08:16:00Z"/>
                <w:rStyle w:val="Versie0"/>
                <w:bCs/>
                <w:sz w:val="16"/>
                <w:szCs w:val="16"/>
              </w:rPr>
            </w:pPr>
            <w:ins w:id="11" w:author="Groot, Karina de" w:date="2025-03-14T09:16:00Z" w16du:dateUtc="2025-03-14T08:16:00Z">
              <w:r>
                <w:rPr>
                  <w:rStyle w:val="Versie0"/>
                  <w:bCs/>
                  <w:sz w:val="16"/>
                  <w:szCs w:val="16"/>
                </w:rPr>
                <w:t>3.0</w:t>
              </w:r>
            </w:ins>
          </w:p>
        </w:tc>
        <w:tc>
          <w:tcPr>
            <w:tcW w:w="1564" w:type="dxa"/>
          </w:tcPr>
          <w:p w14:paraId="7A3DBF34" w14:textId="2A304474" w:rsidR="002F38D5" w:rsidRDefault="002F38D5" w:rsidP="00BA099F">
            <w:pPr>
              <w:rPr>
                <w:ins w:id="12" w:author="Groot, Karina de" w:date="2025-03-14T09:16:00Z" w16du:dateUtc="2025-03-14T08:16:00Z"/>
                <w:rStyle w:val="Datumopmaakprofiel"/>
                <w:rFonts w:cs="Helvetica"/>
                <w:sz w:val="16"/>
                <w:szCs w:val="16"/>
              </w:rPr>
            </w:pPr>
            <w:ins w:id="13" w:author="Groot, Karina de" w:date="2025-03-14T09:16:00Z" w16du:dateUtc="2025-03-14T08:16:00Z">
              <w:r>
                <w:rPr>
                  <w:rStyle w:val="Datumopmaakprofiel"/>
                  <w:rFonts w:cs="Helvetica"/>
                  <w:sz w:val="16"/>
                  <w:szCs w:val="16"/>
                </w:rPr>
                <w:t>14 maart 2025</w:t>
              </w:r>
            </w:ins>
          </w:p>
        </w:tc>
        <w:tc>
          <w:tcPr>
            <w:tcW w:w="1843" w:type="dxa"/>
          </w:tcPr>
          <w:p w14:paraId="2DDD20E8" w14:textId="46C3AFB9" w:rsidR="002F38D5" w:rsidRPr="0043720F" w:rsidRDefault="002F38D5" w:rsidP="00BA099F">
            <w:pPr>
              <w:rPr>
                <w:ins w:id="14" w:author="Groot, Karina de" w:date="2025-03-14T09:16:00Z" w16du:dateUtc="2025-03-14T08:16:00Z"/>
                <w:rFonts w:ascii="Helvetica" w:hAnsi="Helvetica" w:cs="Helvetica"/>
                <w:sz w:val="16"/>
                <w:szCs w:val="16"/>
                <w:lang w:val="en-GB"/>
              </w:rPr>
            </w:pPr>
            <w:ins w:id="15" w:author="Groot, Karina de" w:date="2025-03-14T09:17:00Z" w16du:dateUtc="2025-03-14T08:17:00Z">
              <w:r>
                <w:rPr>
                  <w:rFonts w:ascii="Helvetica" w:hAnsi="Helvetica" w:cs="Helvetica"/>
                  <w:sz w:val="16"/>
                  <w:szCs w:val="16"/>
                  <w:lang w:val="en-GB"/>
                </w:rPr>
                <w:t>BOI/BSU2/Team2/AA</w:t>
              </w:r>
            </w:ins>
          </w:p>
        </w:tc>
        <w:tc>
          <w:tcPr>
            <w:tcW w:w="4961" w:type="dxa"/>
          </w:tcPr>
          <w:p w14:paraId="1744373B" w14:textId="1E39F080" w:rsidR="002F38D5" w:rsidRPr="0043720F" w:rsidRDefault="002F38D5" w:rsidP="00B14285">
            <w:pPr>
              <w:rPr>
                <w:ins w:id="16" w:author="Groot, Karina de" w:date="2025-03-14T09:16:00Z" w16du:dateUtc="2025-03-14T08:16:00Z"/>
                <w:rFonts w:cs="Arial"/>
                <w:sz w:val="16"/>
                <w:szCs w:val="16"/>
              </w:rPr>
            </w:pPr>
            <w:ins w:id="17" w:author="Groot, Karina de" w:date="2025-03-14T09:17:00Z" w16du:dateUtc="2025-03-14T08:17:00Z">
              <w:r>
                <w:rPr>
                  <w:rFonts w:cs="Arial"/>
                  <w:sz w:val="16"/>
                  <w:szCs w:val="16"/>
                </w:rPr>
                <w:t>AA-7713: De mogelijkheid toegevoegd om de akte genderneutraal op te stellen.</w:t>
              </w:r>
            </w:ins>
          </w:p>
        </w:tc>
      </w:tr>
    </w:tbl>
    <w:p w14:paraId="4AC070C2" w14:textId="77777777" w:rsidR="00010AA1" w:rsidRPr="00C833BD" w:rsidRDefault="00010AA1"/>
    <w:p w14:paraId="53B2A7EE" w14:textId="77777777" w:rsidR="003228A3" w:rsidRPr="00C833BD" w:rsidRDefault="003228A3">
      <w:pPr>
        <w:sectPr w:rsidR="003228A3" w:rsidRPr="00C833BD">
          <w:headerReference w:type="default" r:id="rId10"/>
          <w:footerReference w:type="default" r:id="rId11"/>
          <w:pgSz w:w="11906" w:h="16838" w:code="9"/>
          <w:pgMar w:top="2977" w:right="1304" w:bottom="1304" w:left="1814" w:header="567" w:footer="431" w:gutter="0"/>
          <w:pgNumType w:start="3"/>
          <w:cols w:space="708"/>
          <w:formProt w:val="0"/>
        </w:sectPr>
      </w:pPr>
    </w:p>
    <w:p w14:paraId="07E12D0E" w14:textId="77777777" w:rsidR="003228A3" w:rsidRPr="00C833BD" w:rsidRDefault="003228A3"/>
    <w:p w14:paraId="648A3286" w14:textId="77777777" w:rsidR="003228A3" w:rsidRPr="00343045" w:rsidRDefault="003228A3">
      <w:pPr>
        <w:pStyle w:val="Koptekst"/>
        <w:tabs>
          <w:tab w:val="clear" w:pos="4536"/>
          <w:tab w:val="clear" w:pos="9072"/>
        </w:tabs>
        <w:rPr>
          <w:b/>
          <w:bCs w:val="0"/>
        </w:rPr>
      </w:pPr>
      <w:r w:rsidRPr="00343045">
        <w:rPr>
          <w:b/>
          <w:bCs w:val="0"/>
        </w:rPr>
        <w:t>Inhoudsopgave</w:t>
      </w:r>
    </w:p>
    <w:p w14:paraId="24C1209D" w14:textId="77777777" w:rsidR="003228A3" w:rsidRPr="00343045" w:rsidRDefault="003228A3"/>
    <w:bookmarkStart w:id="22" w:name="bmInhoudsopgave"/>
    <w:bookmarkEnd w:id="22"/>
    <w:p w14:paraId="200CEA06" w14:textId="77777777" w:rsidR="001F3B41" w:rsidRPr="00F16F09"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46335850" w:history="1">
        <w:r w:rsidR="001F3B41" w:rsidRPr="00411902">
          <w:rPr>
            <w:rStyle w:val="Hyperlink"/>
          </w:rPr>
          <w:t>1</w:t>
        </w:r>
        <w:r w:rsidR="001F3B41" w:rsidRPr="00F16F09">
          <w:rPr>
            <w:rFonts w:ascii="Calibri" w:hAnsi="Calibri"/>
            <w:b w:val="0"/>
            <w:bCs w:val="0"/>
            <w:snapToGrid/>
            <w:kern w:val="0"/>
            <w:sz w:val="22"/>
            <w:szCs w:val="22"/>
            <w:lang w:eastAsia="nl-NL"/>
          </w:rPr>
          <w:tab/>
        </w:r>
        <w:r w:rsidR="001F3B41" w:rsidRPr="00411902">
          <w:rPr>
            <w:rStyle w:val="Hyperlink"/>
          </w:rPr>
          <w:t>Inleiding</w:t>
        </w:r>
        <w:r w:rsidR="001F3B41">
          <w:rPr>
            <w:webHidden/>
          </w:rPr>
          <w:tab/>
        </w:r>
        <w:r w:rsidR="001F3B41">
          <w:rPr>
            <w:webHidden/>
          </w:rPr>
          <w:fldChar w:fldCharType="begin"/>
        </w:r>
        <w:r w:rsidR="001F3B41">
          <w:rPr>
            <w:webHidden/>
          </w:rPr>
          <w:instrText xml:space="preserve"> PAGEREF _Toc446335850 \h </w:instrText>
        </w:r>
        <w:r w:rsidR="001F3B41">
          <w:rPr>
            <w:webHidden/>
          </w:rPr>
        </w:r>
        <w:r w:rsidR="001F3B41">
          <w:rPr>
            <w:webHidden/>
          </w:rPr>
          <w:fldChar w:fldCharType="separate"/>
        </w:r>
        <w:r w:rsidR="00BA099F">
          <w:rPr>
            <w:webHidden/>
          </w:rPr>
          <w:t>6</w:t>
        </w:r>
        <w:r w:rsidR="001F3B41">
          <w:rPr>
            <w:webHidden/>
          </w:rPr>
          <w:fldChar w:fldCharType="end"/>
        </w:r>
      </w:hyperlink>
    </w:p>
    <w:p w14:paraId="2A7AAA7E" w14:textId="77777777" w:rsidR="001F3B41" w:rsidRPr="00F16F09" w:rsidRDefault="001F3B41">
      <w:pPr>
        <w:pStyle w:val="Inhopg2"/>
        <w:rPr>
          <w:rFonts w:ascii="Calibri" w:hAnsi="Calibri"/>
          <w:snapToGrid/>
          <w:kern w:val="0"/>
          <w:sz w:val="22"/>
          <w:szCs w:val="22"/>
          <w:lang w:eastAsia="nl-NL"/>
        </w:rPr>
      </w:pPr>
      <w:hyperlink w:anchor="_Toc446335851" w:history="1">
        <w:r w:rsidRPr="00411902">
          <w:rPr>
            <w:rStyle w:val="Hyperlink"/>
          </w:rPr>
          <w:t>1.1</w:t>
        </w:r>
        <w:r w:rsidRPr="00F16F09">
          <w:rPr>
            <w:rFonts w:ascii="Calibri" w:hAnsi="Calibri"/>
            <w:snapToGrid/>
            <w:kern w:val="0"/>
            <w:sz w:val="22"/>
            <w:szCs w:val="22"/>
            <w:lang w:eastAsia="nl-NL"/>
          </w:rPr>
          <w:tab/>
        </w:r>
        <w:r w:rsidRPr="00411902">
          <w:rPr>
            <w:rStyle w:val="Hyperlink"/>
          </w:rPr>
          <w:t>Doel</w:t>
        </w:r>
        <w:r>
          <w:rPr>
            <w:webHidden/>
          </w:rPr>
          <w:tab/>
        </w:r>
        <w:r>
          <w:rPr>
            <w:webHidden/>
          </w:rPr>
          <w:fldChar w:fldCharType="begin"/>
        </w:r>
        <w:r>
          <w:rPr>
            <w:webHidden/>
          </w:rPr>
          <w:instrText xml:space="preserve"> PAGEREF _Toc446335851 \h </w:instrText>
        </w:r>
        <w:r>
          <w:rPr>
            <w:webHidden/>
          </w:rPr>
        </w:r>
        <w:r>
          <w:rPr>
            <w:webHidden/>
          </w:rPr>
          <w:fldChar w:fldCharType="separate"/>
        </w:r>
        <w:r w:rsidR="00BA099F">
          <w:rPr>
            <w:webHidden/>
          </w:rPr>
          <w:t>6</w:t>
        </w:r>
        <w:r>
          <w:rPr>
            <w:webHidden/>
          </w:rPr>
          <w:fldChar w:fldCharType="end"/>
        </w:r>
      </w:hyperlink>
    </w:p>
    <w:p w14:paraId="3EEB7419" w14:textId="77777777" w:rsidR="001F3B41" w:rsidRPr="00F16F09" w:rsidRDefault="001F3B41">
      <w:pPr>
        <w:pStyle w:val="Inhopg2"/>
        <w:rPr>
          <w:rFonts w:ascii="Calibri" w:hAnsi="Calibri"/>
          <w:snapToGrid/>
          <w:kern w:val="0"/>
          <w:sz w:val="22"/>
          <w:szCs w:val="22"/>
          <w:lang w:eastAsia="nl-NL"/>
        </w:rPr>
      </w:pPr>
      <w:hyperlink w:anchor="_Toc446335852" w:history="1">
        <w:r w:rsidRPr="00411902">
          <w:rPr>
            <w:rStyle w:val="Hyperlink"/>
          </w:rPr>
          <w:t>1.2</w:t>
        </w:r>
        <w:r w:rsidRPr="00F16F09">
          <w:rPr>
            <w:rFonts w:ascii="Calibri" w:hAnsi="Calibri"/>
            <w:snapToGrid/>
            <w:kern w:val="0"/>
            <w:sz w:val="22"/>
            <w:szCs w:val="22"/>
            <w:lang w:eastAsia="nl-NL"/>
          </w:rPr>
          <w:tab/>
        </w:r>
        <w:r w:rsidRPr="00411902">
          <w:rPr>
            <w:rStyle w:val="Hyperlink"/>
          </w:rPr>
          <w:t>Algemeen</w:t>
        </w:r>
        <w:r>
          <w:rPr>
            <w:webHidden/>
          </w:rPr>
          <w:tab/>
        </w:r>
        <w:r>
          <w:rPr>
            <w:webHidden/>
          </w:rPr>
          <w:fldChar w:fldCharType="begin"/>
        </w:r>
        <w:r>
          <w:rPr>
            <w:webHidden/>
          </w:rPr>
          <w:instrText xml:space="preserve"> PAGEREF _Toc446335852 \h </w:instrText>
        </w:r>
        <w:r>
          <w:rPr>
            <w:webHidden/>
          </w:rPr>
        </w:r>
        <w:r>
          <w:rPr>
            <w:webHidden/>
          </w:rPr>
          <w:fldChar w:fldCharType="separate"/>
        </w:r>
        <w:r w:rsidR="00BA099F">
          <w:rPr>
            <w:webHidden/>
          </w:rPr>
          <w:t>6</w:t>
        </w:r>
        <w:r>
          <w:rPr>
            <w:webHidden/>
          </w:rPr>
          <w:fldChar w:fldCharType="end"/>
        </w:r>
      </w:hyperlink>
    </w:p>
    <w:p w14:paraId="69D1B221" w14:textId="77777777" w:rsidR="001F3B41" w:rsidRPr="00F16F09" w:rsidRDefault="001F3B41">
      <w:pPr>
        <w:pStyle w:val="Inhopg2"/>
        <w:rPr>
          <w:rFonts w:ascii="Calibri" w:hAnsi="Calibri"/>
          <w:snapToGrid/>
          <w:kern w:val="0"/>
          <w:sz w:val="22"/>
          <w:szCs w:val="22"/>
          <w:lang w:eastAsia="nl-NL"/>
        </w:rPr>
      </w:pPr>
      <w:hyperlink w:anchor="_Toc446335853" w:history="1">
        <w:r w:rsidRPr="00411902">
          <w:rPr>
            <w:rStyle w:val="Hyperlink"/>
          </w:rPr>
          <w:t>1.3</w:t>
        </w:r>
        <w:r w:rsidRPr="00F16F09">
          <w:rPr>
            <w:rFonts w:ascii="Calibri" w:hAnsi="Calibri"/>
            <w:snapToGrid/>
            <w:kern w:val="0"/>
            <w:sz w:val="22"/>
            <w:szCs w:val="22"/>
            <w:lang w:eastAsia="nl-NL"/>
          </w:rPr>
          <w:tab/>
        </w:r>
        <w:r w:rsidRPr="00411902">
          <w:rPr>
            <w:rStyle w:val="Hyperlink"/>
          </w:rPr>
          <w:t>Referenties</w:t>
        </w:r>
        <w:r>
          <w:rPr>
            <w:webHidden/>
          </w:rPr>
          <w:tab/>
        </w:r>
        <w:r>
          <w:rPr>
            <w:webHidden/>
          </w:rPr>
          <w:fldChar w:fldCharType="begin"/>
        </w:r>
        <w:r>
          <w:rPr>
            <w:webHidden/>
          </w:rPr>
          <w:instrText xml:space="preserve"> PAGEREF _Toc446335853 \h </w:instrText>
        </w:r>
        <w:r>
          <w:rPr>
            <w:webHidden/>
          </w:rPr>
        </w:r>
        <w:r>
          <w:rPr>
            <w:webHidden/>
          </w:rPr>
          <w:fldChar w:fldCharType="separate"/>
        </w:r>
        <w:r w:rsidR="00BA099F">
          <w:rPr>
            <w:webHidden/>
          </w:rPr>
          <w:t>7</w:t>
        </w:r>
        <w:r>
          <w:rPr>
            <w:webHidden/>
          </w:rPr>
          <w:fldChar w:fldCharType="end"/>
        </w:r>
      </w:hyperlink>
    </w:p>
    <w:p w14:paraId="2CAB8E08" w14:textId="77777777" w:rsidR="001F3B41" w:rsidRPr="00F16F09" w:rsidRDefault="001F3B41">
      <w:pPr>
        <w:pStyle w:val="Inhopg1"/>
        <w:rPr>
          <w:rFonts w:ascii="Calibri" w:hAnsi="Calibri"/>
          <w:b w:val="0"/>
          <w:bCs w:val="0"/>
          <w:snapToGrid/>
          <w:kern w:val="0"/>
          <w:sz w:val="22"/>
          <w:szCs w:val="22"/>
          <w:lang w:eastAsia="nl-NL"/>
        </w:rPr>
      </w:pPr>
      <w:hyperlink w:anchor="_Toc446335854" w:history="1">
        <w:r w:rsidRPr="00411902">
          <w:rPr>
            <w:rStyle w:val="Hyperlink"/>
          </w:rPr>
          <w:t>2</w:t>
        </w:r>
        <w:r w:rsidRPr="00F16F09">
          <w:rPr>
            <w:rFonts w:ascii="Calibri" w:hAnsi="Calibri"/>
            <w:b w:val="0"/>
            <w:bCs w:val="0"/>
            <w:snapToGrid/>
            <w:kern w:val="0"/>
            <w:sz w:val="22"/>
            <w:szCs w:val="22"/>
            <w:lang w:eastAsia="nl-NL"/>
          </w:rPr>
          <w:tab/>
        </w:r>
        <w:r w:rsidRPr="00411902">
          <w:rPr>
            <w:rStyle w:val="Hyperlink"/>
          </w:rPr>
          <w:t>Particuliere Hypotheekakte</w:t>
        </w:r>
        <w:r>
          <w:rPr>
            <w:webHidden/>
          </w:rPr>
          <w:tab/>
        </w:r>
        <w:r>
          <w:rPr>
            <w:webHidden/>
          </w:rPr>
          <w:fldChar w:fldCharType="begin"/>
        </w:r>
        <w:r>
          <w:rPr>
            <w:webHidden/>
          </w:rPr>
          <w:instrText xml:space="preserve"> PAGEREF _Toc446335854 \h </w:instrText>
        </w:r>
        <w:r>
          <w:rPr>
            <w:webHidden/>
          </w:rPr>
        </w:r>
        <w:r>
          <w:rPr>
            <w:webHidden/>
          </w:rPr>
          <w:fldChar w:fldCharType="separate"/>
        </w:r>
        <w:r w:rsidR="00BA099F">
          <w:rPr>
            <w:webHidden/>
          </w:rPr>
          <w:t>8</w:t>
        </w:r>
        <w:r>
          <w:rPr>
            <w:webHidden/>
          </w:rPr>
          <w:fldChar w:fldCharType="end"/>
        </w:r>
      </w:hyperlink>
    </w:p>
    <w:p w14:paraId="4C748DEA" w14:textId="77777777" w:rsidR="001F3B41" w:rsidRPr="00F16F09" w:rsidRDefault="001F3B41">
      <w:pPr>
        <w:pStyle w:val="Inhopg2"/>
        <w:rPr>
          <w:rFonts w:ascii="Calibri" w:hAnsi="Calibri"/>
          <w:snapToGrid/>
          <w:kern w:val="0"/>
          <w:sz w:val="22"/>
          <w:szCs w:val="22"/>
          <w:lang w:eastAsia="nl-NL"/>
        </w:rPr>
      </w:pPr>
      <w:hyperlink w:anchor="_Toc446335855" w:history="1">
        <w:r w:rsidRPr="00411902">
          <w:rPr>
            <w:rStyle w:val="Hyperlink"/>
          </w:rPr>
          <w:t>2.1</w:t>
        </w:r>
        <w:r w:rsidRPr="00F16F09">
          <w:rPr>
            <w:rFonts w:ascii="Calibri" w:hAnsi="Calibri"/>
            <w:snapToGrid/>
            <w:kern w:val="0"/>
            <w:sz w:val="22"/>
            <w:szCs w:val="22"/>
            <w:lang w:eastAsia="nl-NL"/>
          </w:rPr>
          <w:tab/>
        </w:r>
        <w:r w:rsidRPr="00411902">
          <w:rPr>
            <w:rStyle w:val="Hyperlink"/>
          </w:rPr>
          <w:t>Equivalentieverklaring</w:t>
        </w:r>
        <w:r>
          <w:rPr>
            <w:webHidden/>
          </w:rPr>
          <w:tab/>
        </w:r>
        <w:r>
          <w:rPr>
            <w:webHidden/>
          </w:rPr>
          <w:fldChar w:fldCharType="begin"/>
        </w:r>
        <w:r>
          <w:rPr>
            <w:webHidden/>
          </w:rPr>
          <w:instrText xml:space="preserve"> PAGEREF _Toc446335855 \h </w:instrText>
        </w:r>
        <w:r>
          <w:rPr>
            <w:webHidden/>
          </w:rPr>
        </w:r>
        <w:r>
          <w:rPr>
            <w:webHidden/>
          </w:rPr>
          <w:fldChar w:fldCharType="separate"/>
        </w:r>
        <w:r w:rsidR="00BA099F">
          <w:rPr>
            <w:webHidden/>
          </w:rPr>
          <w:t>8</w:t>
        </w:r>
        <w:r>
          <w:rPr>
            <w:webHidden/>
          </w:rPr>
          <w:fldChar w:fldCharType="end"/>
        </w:r>
      </w:hyperlink>
    </w:p>
    <w:p w14:paraId="2E752F03" w14:textId="77777777" w:rsidR="001F3B41" w:rsidRPr="00F16F09" w:rsidRDefault="001F3B41">
      <w:pPr>
        <w:pStyle w:val="Inhopg2"/>
        <w:rPr>
          <w:rFonts w:ascii="Calibri" w:hAnsi="Calibri"/>
          <w:snapToGrid/>
          <w:kern w:val="0"/>
          <w:sz w:val="22"/>
          <w:szCs w:val="22"/>
          <w:lang w:eastAsia="nl-NL"/>
        </w:rPr>
      </w:pPr>
      <w:hyperlink w:anchor="_Toc446335856" w:history="1">
        <w:r w:rsidRPr="00411902">
          <w:rPr>
            <w:rStyle w:val="Hyperlink"/>
          </w:rPr>
          <w:t>2.2</w:t>
        </w:r>
        <w:r w:rsidRPr="00F16F09">
          <w:rPr>
            <w:rFonts w:ascii="Calibri" w:hAnsi="Calibri"/>
            <w:snapToGrid/>
            <w:kern w:val="0"/>
            <w:sz w:val="22"/>
            <w:szCs w:val="22"/>
            <w:lang w:eastAsia="nl-NL"/>
          </w:rPr>
          <w:tab/>
        </w:r>
        <w:r w:rsidRPr="00411902">
          <w:rPr>
            <w:rStyle w:val="Hyperlink"/>
          </w:rPr>
          <w:t>Titel</w:t>
        </w:r>
        <w:r>
          <w:rPr>
            <w:webHidden/>
          </w:rPr>
          <w:tab/>
        </w:r>
        <w:r>
          <w:rPr>
            <w:webHidden/>
          </w:rPr>
          <w:fldChar w:fldCharType="begin"/>
        </w:r>
        <w:r>
          <w:rPr>
            <w:webHidden/>
          </w:rPr>
          <w:instrText xml:space="preserve"> PAGEREF _Toc446335856 \h </w:instrText>
        </w:r>
        <w:r>
          <w:rPr>
            <w:webHidden/>
          </w:rPr>
        </w:r>
        <w:r>
          <w:rPr>
            <w:webHidden/>
          </w:rPr>
          <w:fldChar w:fldCharType="separate"/>
        </w:r>
        <w:r w:rsidR="00BA099F">
          <w:rPr>
            <w:webHidden/>
          </w:rPr>
          <w:t>8</w:t>
        </w:r>
        <w:r>
          <w:rPr>
            <w:webHidden/>
          </w:rPr>
          <w:fldChar w:fldCharType="end"/>
        </w:r>
      </w:hyperlink>
    </w:p>
    <w:p w14:paraId="60995A3C" w14:textId="77777777" w:rsidR="001F3B41" w:rsidRPr="00F16F09" w:rsidRDefault="001F3B41">
      <w:pPr>
        <w:pStyle w:val="Inhopg2"/>
        <w:rPr>
          <w:rFonts w:ascii="Calibri" w:hAnsi="Calibri"/>
          <w:snapToGrid/>
          <w:kern w:val="0"/>
          <w:sz w:val="22"/>
          <w:szCs w:val="22"/>
          <w:lang w:eastAsia="nl-NL"/>
        </w:rPr>
      </w:pPr>
      <w:hyperlink w:anchor="_Toc446335857" w:history="1">
        <w:r w:rsidRPr="00411902">
          <w:rPr>
            <w:rStyle w:val="Hyperlink"/>
          </w:rPr>
          <w:t>2.3</w:t>
        </w:r>
        <w:r w:rsidRPr="00F16F09">
          <w:rPr>
            <w:rFonts w:ascii="Calibri" w:hAnsi="Calibri"/>
            <w:snapToGrid/>
            <w:kern w:val="0"/>
            <w:sz w:val="22"/>
            <w:szCs w:val="22"/>
            <w:lang w:eastAsia="nl-NL"/>
          </w:rPr>
          <w:tab/>
        </w:r>
        <w:r w:rsidRPr="00411902">
          <w:rPr>
            <w:rStyle w:val="Hyperlink"/>
          </w:rPr>
          <w:t>Aanhef</w:t>
        </w:r>
        <w:r>
          <w:rPr>
            <w:webHidden/>
          </w:rPr>
          <w:tab/>
        </w:r>
        <w:r>
          <w:rPr>
            <w:webHidden/>
          </w:rPr>
          <w:fldChar w:fldCharType="begin"/>
        </w:r>
        <w:r>
          <w:rPr>
            <w:webHidden/>
          </w:rPr>
          <w:instrText xml:space="preserve"> PAGEREF _Toc446335857 \h </w:instrText>
        </w:r>
        <w:r>
          <w:rPr>
            <w:webHidden/>
          </w:rPr>
        </w:r>
        <w:r>
          <w:rPr>
            <w:webHidden/>
          </w:rPr>
          <w:fldChar w:fldCharType="separate"/>
        </w:r>
        <w:r w:rsidR="00BA099F">
          <w:rPr>
            <w:webHidden/>
          </w:rPr>
          <w:t>9</w:t>
        </w:r>
        <w:r>
          <w:rPr>
            <w:webHidden/>
          </w:rPr>
          <w:fldChar w:fldCharType="end"/>
        </w:r>
      </w:hyperlink>
    </w:p>
    <w:p w14:paraId="762788F5" w14:textId="77777777" w:rsidR="001F3B41" w:rsidRPr="00F16F09" w:rsidRDefault="001F3B41">
      <w:pPr>
        <w:pStyle w:val="Inhopg2"/>
        <w:rPr>
          <w:rFonts w:ascii="Calibri" w:hAnsi="Calibri"/>
          <w:snapToGrid/>
          <w:kern w:val="0"/>
          <w:sz w:val="22"/>
          <w:szCs w:val="22"/>
          <w:lang w:eastAsia="nl-NL"/>
        </w:rPr>
      </w:pPr>
      <w:hyperlink w:anchor="_Toc446335858" w:history="1">
        <w:r w:rsidRPr="00411902">
          <w:rPr>
            <w:rStyle w:val="Hyperlink"/>
          </w:rPr>
          <w:t>2.4</w:t>
        </w:r>
        <w:r w:rsidRPr="00F16F09">
          <w:rPr>
            <w:rFonts w:ascii="Calibri" w:hAnsi="Calibri"/>
            <w:snapToGrid/>
            <w:kern w:val="0"/>
            <w:sz w:val="22"/>
            <w:szCs w:val="22"/>
            <w:lang w:eastAsia="nl-NL"/>
          </w:rPr>
          <w:tab/>
        </w:r>
        <w:r w:rsidRPr="00411902">
          <w:rPr>
            <w:rStyle w:val="Hyperlink"/>
          </w:rPr>
          <w:t>Hypotheekgever</w:t>
        </w:r>
        <w:r>
          <w:rPr>
            <w:webHidden/>
          </w:rPr>
          <w:tab/>
        </w:r>
        <w:r>
          <w:rPr>
            <w:webHidden/>
          </w:rPr>
          <w:fldChar w:fldCharType="begin"/>
        </w:r>
        <w:r>
          <w:rPr>
            <w:webHidden/>
          </w:rPr>
          <w:instrText xml:space="preserve"> PAGEREF _Toc446335858 \h </w:instrText>
        </w:r>
        <w:r>
          <w:rPr>
            <w:webHidden/>
          </w:rPr>
        </w:r>
        <w:r>
          <w:rPr>
            <w:webHidden/>
          </w:rPr>
          <w:fldChar w:fldCharType="separate"/>
        </w:r>
        <w:r w:rsidR="00BA099F">
          <w:rPr>
            <w:webHidden/>
          </w:rPr>
          <w:t>9</w:t>
        </w:r>
        <w:r>
          <w:rPr>
            <w:webHidden/>
          </w:rPr>
          <w:fldChar w:fldCharType="end"/>
        </w:r>
      </w:hyperlink>
    </w:p>
    <w:p w14:paraId="65BE250C" w14:textId="77777777" w:rsidR="001F3B41" w:rsidRPr="00F16F09" w:rsidRDefault="001F3B41">
      <w:pPr>
        <w:pStyle w:val="Inhopg2"/>
        <w:rPr>
          <w:rFonts w:ascii="Calibri" w:hAnsi="Calibri"/>
          <w:snapToGrid/>
          <w:kern w:val="0"/>
          <w:sz w:val="22"/>
          <w:szCs w:val="22"/>
          <w:lang w:eastAsia="nl-NL"/>
        </w:rPr>
      </w:pPr>
      <w:hyperlink w:anchor="_Toc446335859" w:history="1">
        <w:r w:rsidRPr="00411902">
          <w:rPr>
            <w:rStyle w:val="Hyperlink"/>
          </w:rPr>
          <w:t>2.5</w:t>
        </w:r>
        <w:r w:rsidRPr="00F16F09">
          <w:rPr>
            <w:rFonts w:ascii="Calibri" w:hAnsi="Calibri"/>
            <w:snapToGrid/>
            <w:kern w:val="0"/>
            <w:sz w:val="22"/>
            <w:szCs w:val="22"/>
            <w:lang w:eastAsia="nl-NL"/>
          </w:rPr>
          <w:tab/>
        </w:r>
        <w:r w:rsidRPr="00411902">
          <w:rPr>
            <w:rStyle w:val="Hyperlink"/>
          </w:rPr>
          <w:t>Hypotheeknemer</w:t>
        </w:r>
        <w:r>
          <w:rPr>
            <w:webHidden/>
          </w:rPr>
          <w:tab/>
        </w:r>
        <w:r>
          <w:rPr>
            <w:webHidden/>
          </w:rPr>
          <w:fldChar w:fldCharType="begin"/>
        </w:r>
        <w:r>
          <w:rPr>
            <w:webHidden/>
          </w:rPr>
          <w:instrText xml:space="preserve"> PAGEREF _Toc446335859 \h </w:instrText>
        </w:r>
        <w:r>
          <w:rPr>
            <w:webHidden/>
          </w:rPr>
        </w:r>
        <w:r>
          <w:rPr>
            <w:webHidden/>
          </w:rPr>
          <w:fldChar w:fldCharType="separate"/>
        </w:r>
        <w:r w:rsidR="00BA099F">
          <w:rPr>
            <w:webHidden/>
          </w:rPr>
          <w:t>11</w:t>
        </w:r>
        <w:r>
          <w:rPr>
            <w:webHidden/>
          </w:rPr>
          <w:fldChar w:fldCharType="end"/>
        </w:r>
      </w:hyperlink>
    </w:p>
    <w:p w14:paraId="4AA03BEA" w14:textId="77777777" w:rsidR="001F3B41" w:rsidRPr="00F16F09" w:rsidRDefault="001F3B41">
      <w:pPr>
        <w:pStyle w:val="Inhopg2"/>
        <w:rPr>
          <w:rFonts w:ascii="Calibri" w:hAnsi="Calibri"/>
          <w:snapToGrid/>
          <w:kern w:val="0"/>
          <w:sz w:val="22"/>
          <w:szCs w:val="22"/>
          <w:lang w:eastAsia="nl-NL"/>
        </w:rPr>
      </w:pPr>
      <w:hyperlink w:anchor="_Toc446335860" w:history="1">
        <w:r w:rsidRPr="00411902">
          <w:rPr>
            <w:rStyle w:val="Hyperlink"/>
          </w:rPr>
          <w:t>2.6</w:t>
        </w:r>
        <w:r w:rsidRPr="00F16F09">
          <w:rPr>
            <w:rFonts w:ascii="Calibri" w:hAnsi="Calibri"/>
            <w:snapToGrid/>
            <w:kern w:val="0"/>
            <w:sz w:val="22"/>
            <w:szCs w:val="22"/>
            <w:lang w:eastAsia="nl-NL"/>
          </w:rPr>
          <w:tab/>
        </w:r>
        <w:r w:rsidRPr="00411902">
          <w:rPr>
            <w:rStyle w:val="Hyperlink"/>
          </w:rPr>
          <w:t>Overeenkomst hypotheek- en pandrechten</w:t>
        </w:r>
        <w:r>
          <w:rPr>
            <w:webHidden/>
          </w:rPr>
          <w:tab/>
        </w:r>
        <w:r>
          <w:rPr>
            <w:webHidden/>
          </w:rPr>
          <w:fldChar w:fldCharType="begin"/>
        </w:r>
        <w:r>
          <w:rPr>
            <w:webHidden/>
          </w:rPr>
          <w:instrText xml:space="preserve"> PAGEREF _Toc446335860 \h </w:instrText>
        </w:r>
        <w:r>
          <w:rPr>
            <w:webHidden/>
          </w:rPr>
        </w:r>
        <w:r>
          <w:rPr>
            <w:webHidden/>
          </w:rPr>
          <w:fldChar w:fldCharType="separate"/>
        </w:r>
        <w:r w:rsidR="00BA099F">
          <w:rPr>
            <w:webHidden/>
          </w:rPr>
          <w:t>14</w:t>
        </w:r>
        <w:r>
          <w:rPr>
            <w:webHidden/>
          </w:rPr>
          <w:fldChar w:fldCharType="end"/>
        </w:r>
      </w:hyperlink>
    </w:p>
    <w:p w14:paraId="002751D5" w14:textId="77777777" w:rsidR="001F3B41" w:rsidRPr="00F16F09" w:rsidRDefault="001F3B41">
      <w:pPr>
        <w:pStyle w:val="Inhopg2"/>
        <w:rPr>
          <w:rFonts w:ascii="Calibri" w:hAnsi="Calibri"/>
          <w:snapToGrid/>
          <w:kern w:val="0"/>
          <w:sz w:val="22"/>
          <w:szCs w:val="22"/>
          <w:lang w:eastAsia="nl-NL"/>
        </w:rPr>
      </w:pPr>
      <w:hyperlink w:anchor="_Toc446335861" w:history="1">
        <w:r w:rsidRPr="00411902">
          <w:rPr>
            <w:rStyle w:val="Hyperlink"/>
          </w:rPr>
          <w:t>2.7</w:t>
        </w:r>
        <w:r w:rsidRPr="00F16F09">
          <w:rPr>
            <w:rFonts w:ascii="Calibri" w:hAnsi="Calibri"/>
            <w:snapToGrid/>
            <w:kern w:val="0"/>
            <w:sz w:val="22"/>
            <w:szCs w:val="22"/>
            <w:lang w:eastAsia="nl-NL"/>
          </w:rPr>
          <w:tab/>
        </w:r>
        <w:r w:rsidRPr="00411902">
          <w:rPr>
            <w:rStyle w:val="Hyperlink"/>
          </w:rPr>
          <w:t>Hypotheekverlening</w:t>
        </w:r>
        <w:r>
          <w:rPr>
            <w:webHidden/>
          </w:rPr>
          <w:tab/>
        </w:r>
        <w:r>
          <w:rPr>
            <w:webHidden/>
          </w:rPr>
          <w:fldChar w:fldCharType="begin"/>
        </w:r>
        <w:r>
          <w:rPr>
            <w:webHidden/>
          </w:rPr>
          <w:instrText xml:space="preserve"> PAGEREF _Toc446335861 \h </w:instrText>
        </w:r>
        <w:r>
          <w:rPr>
            <w:webHidden/>
          </w:rPr>
        </w:r>
        <w:r>
          <w:rPr>
            <w:webHidden/>
          </w:rPr>
          <w:fldChar w:fldCharType="separate"/>
        </w:r>
        <w:r w:rsidR="00BA099F">
          <w:rPr>
            <w:webHidden/>
          </w:rPr>
          <w:t>16</w:t>
        </w:r>
        <w:r>
          <w:rPr>
            <w:webHidden/>
          </w:rPr>
          <w:fldChar w:fldCharType="end"/>
        </w:r>
      </w:hyperlink>
    </w:p>
    <w:p w14:paraId="7F7B1957" w14:textId="77777777" w:rsidR="001F3B41" w:rsidRPr="00F16F09" w:rsidRDefault="001F3B41">
      <w:pPr>
        <w:pStyle w:val="Inhopg2"/>
        <w:rPr>
          <w:rFonts w:ascii="Calibri" w:hAnsi="Calibri"/>
          <w:snapToGrid/>
          <w:kern w:val="0"/>
          <w:sz w:val="22"/>
          <w:szCs w:val="22"/>
          <w:lang w:eastAsia="nl-NL"/>
        </w:rPr>
      </w:pPr>
      <w:hyperlink w:anchor="_Toc446335862" w:history="1">
        <w:r w:rsidRPr="00411902">
          <w:rPr>
            <w:rStyle w:val="Hyperlink"/>
          </w:rPr>
          <w:t>2.8</w:t>
        </w:r>
        <w:r w:rsidRPr="00F16F09">
          <w:rPr>
            <w:rFonts w:ascii="Calibri" w:hAnsi="Calibri"/>
            <w:snapToGrid/>
            <w:kern w:val="0"/>
            <w:sz w:val="22"/>
            <w:szCs w:val="22"/>
            <w:lang w:eastAsia="nl-NL"/>
          </w:rPr>
          <w:tab/>
        </w:r>
        <w:r w:rsidRPr="00411902">
          <w:rPr>
            <w:rStyle w:val="Hyperlink"/>
          </w:rPr>
          <w:t>Keuzeblok soort hypotheek</w:t>
        </w:r>
        <w:r>
          <w:rPr>
            <w:webHidden/>
          </w:rPr>
          <w:tab/>
        </w:r>
        <w:r>
          <w:rPr>
            <w:webHidden/>
          </w:rPr>
          <w:fldChar w:fldCharType="begin"/>
        </w:r>
        <w:r>
          <w:rPr>
            <w:webHidden/>
          </w:rPr>
          <w:instrText xml:space="preserve"> PAGEREF _Toc446335862 \h </w:instrText>
        </w:r>
        <w:r>
          <w:rPr>
            <w:webHidden/>
          </w:rPr>
        </w:r>
        <w:r>
          <w:rPr>
            <w:webHidden/>
          </w:rPr>
          <w:fldChar w:fldCharType="separate"/>
        </w:r>
        <w:r w:rsidR="00BA099F">
          <w:rPr>
            <w:webHidden/>
          </w:rPr>
          <w:t>17</w:t>
        </w:r>
        <w:r>
          <w:rPr>
            <w:webHidden/>
          </w:rPr>
          <w:fldChar w:fldCharType="end"/>
        </w:r>
      </w:hyperlink>
    </w:p>
    <w:p w14:paraId="30880AF4" w14:textId="77777777" w:rsidR="001F3B41" w:rsidRPr="00F16F09" w:rsidRDefault="001F3B41">
      <w:pPr>
        <w:pStyle w:val="Inhopg3"/>
        <w:rPr>
          <w:rFonts w:ascii="Calibri" w:hAnsi="Calibri"/>
          <w:snapToGrid/>
          <w:kern w:val="0"/>
          <w:sz w:val="22"/>
          <w:szCs w:val="22"/>
          <w:lang w:eastAsia="nl-NL"/>
        </w:rPr>
      </w:pPr>
      <w:hyperlink w:anchor="_Toc446335863" w:history="1">
        <w:r w:rsidRPr="00411902">
          <w:rPr>
            <w:rStyle w:val="Hyperlink"/>
          </w:rPr>
          <w:t>2.8.1</w:t>
        </w:r>
        <w:r w:rsidRPr="00F16F09">
          <w:rPr>
            <w:rFonts w:ascii="Calibri" w:hAnsi="Calibri"/>
            <w:snapToGrid/>
            <w:kern w:val="0"/>
            <w:sz w:val="22"/>
            <w:szCs w:val="22"/>
            <w:lang w:eastAsia="nl-NL"/>
          </w:rPr>
          <w:tab/>
        </w:r>
        <w:r w:rsidRPr="00411902">
          <w:rPr>
            <w:rStyle w:val="Hyperlink"/>
          </w:rPr>
          <w:t>Bankhypotheek</w:t>
        </w:r>
        <w:r>
          <w:rPr>
            <w:webHidden/>
          </w:rPr>
          <w:tab/>
        </w:r>
        <w:r>
          <w:rPr>
            <w:webHidden/>
          </w:rPr>
          <w:fldChar w:fldCharType="begin"/>
        </w:r>
        <w:r>
          <w:rPr>
            <w:webHidden/>
          </w:rPr>
          <w:instrText xml:space="preserve"> PAGEREF _Toc446335863 \h </w:instrText>
        </w:r>
        <w:r>
          <w:rPr>
            <w:webHidden/>
          </w:rPr>
        </w:r>
        <w:r>
          <w:rPr>
            <w:webHidden/>
          </w:rPr>
          <w:fldChar w:fldCharType="separate"/>
        </w:r>
        <w:r w:rsidR="00BA099F">
          <w:rPr>
            <w:webHidden/>
          </w:rPr>
          <w:t>18</w:t>
        </w:r>
        <w:r>
          <w:rPr>
            <w:webHidden/>
          </w:rPr>
          <w:fldChar w:fldCharType="end"/>
        </w:r>
      </w:hyperlink>
    </w:p>
    <w:p w14:paraId="6E190D87" w14:textId="77777777" w:rsidR="001F3B41" w:rsidRPr="00F16F09" w:rsidRDefault="001F3B41">
      <w:pPr>
        <w:pStyle w:val="Inhopg3"/>
        <w:rPr>
          <w:rFonts w:ascii="Calibri" w:hAnsi="Calibri"/>
          <w:snapToGrid/>
          <w:kern w:val="0"/>
          <w:sz w:val="22"/>
          <w:szCs w:val="22"/>
          <w:lang w:eastAsia="nl-NL"/>
        </w:rPr>
      </w:pPr>
      <w:hyperlink w:anchor="_Toc446335864" w:history="1">
        <w:r w:rsidRPr="00411902">
          <w:rPr>
            <w:rStyle w:val="Hyperlink"/>
          </w:rPr>
          <w:t>2.8.2</w:t>
        </w:r>
        <w:r w:rsidRPr="00F16F09">
          <w:rPr>
            <w:rFonts w:ascii="Calibri" w:hAnsi="Calibri"/>
            <w:snapToGrid/>
            <w:kern w:val="0"/>
            <w:sz w:val="22"/>
            <w:szCs w:val="22"/>
            <w:lang w:eastAsia="nl-NL"/>
          </w:rPr>
          <w:tab/>
        </w:r>
        <w:r w:rsidRPr="00411902">
          <w:rPr>
            <w:rStyle w:val="Hyperlink"/>
          </w:rPr>
          <w:t>Vaste hypotheek, niet zijnde teboekgesteld schip</w:t>
        </w:r>
        <w:r>
          <w:rPr>
            <w:webHidden/>
          </w:rPr>
          <w:tab/>
        </w:r>
        <w:r>
          <w:rPr>
            <w:webHidden/>
          </w:rPr>
          <w:fldChar w:fldCharType="begin"/>
        </w:r>
        <w:r>
          <w:rPr>
            <w:webHidden/>
          </w:rPr>
          <w:instrText xml:space="preserve"> PAGEREF _Toc446335864 \h </w:instrText>
        </w:r>
        <w:r>
          <w:rPr>
            <w:webHidden/>
          </w:rPr>
        </w:r>
        <w:r>
          <w:rPr>
            <w:webHidden/>
          </w:rPr>
          <w:fldChar w:fldCharType="separate"/>
        </w:r>
        <w:r w:rsidR="00BA099F">
          <w:rPr>
            <w:webHidden/>
          </w:rPr>
          <w:t>20</w:t>
        </w:r>
        <w:r>
          <w:rPr>
            <w:webHidden/>
          </w:rPr>
          <w:fldChar w:fldCharType="end"/>
        </w:r>
      </w:hyperlink>
    </w:p>
    <w:p w14:paraId="5228DA8B" w14:textId="77777777" w:rsidR="001F3B41" w:rsidRPr="00F16F09" w:rsidRDefault="001F3B41">
      <w:pPr>
        <w:pStyle w:val="Inhopg3"/>
        <w:rPr>
          <w:rFonts w:ascii="Calibri" w:hAnsi="Calibri"/>
          <w:snapToGrid/>
          <w:kern w:val="0"/>
          <w:sz w:val="22"/>
          <w:szCs w:val="22"/>
          <w:lang w:eastAsia="nl-NL"/>
        </w:rPr>
      </w:pPr>
      <w:hyperlink w:anchor="_Toc446335865" w:history="1">
        <w:r w:rsidRPr="00411902">
          <w:rPr>
            <w:rStyle w:val="Hyperlink"/>
          </w:rPr>
          <w:t>2.8.3</w:t>
        </w:r>
        <w:r w:rsidRPr="00F16F09">
          <w:rPr>
            <w:rFonts w:ascii="Calibri" w:hAnsi="Calibri"/>
            <w:snapToGrid/>
            <w:kern w:val="0"/>
            <w:sz w:val="22"/>
            <w:szCs w:val="22"/>
            <w:lang w:eastAsia="nl-NL"/>
          </w:rPr>
          <w:tab/>
        </w:r>
        <w:r w:rsidRPr="00411902">
          <w:rPr>
            <w:rStyle w:val="Hyperlink"/>
          </w:rPr>
          <w:t>Vaste hypotheek teboekgesteld binnenschip</w:t>
        </w:r>
        <w:r>
          <w:rPr>
            <w:webHidden/>
          </w:rPr>
          <w:tab/>
        </w:r>
        <w:r>
          <w:rPr>
            <w:webHidden/>
          </w:rPr>
          <w:fldChar w:fldCharType="begin"/>
        </w:r>
        <w:r>
          <w:rPr>
            <w:webHidden/>
          </w:rPr>
          <w:instrText xml:space="preserve"> PAGEREF _Toc446335865 \h </w:instrText>
        </w:r>
        <w:r>
          <w:rPr>
            <w:webHidden/>
          </w:rPr>
        </w:r>
        <w:r>
          <w:rPr>
            <w:webHidden/>
          </w:rPr>
          <w:fldChar w:fldCharType="separate"/>
        </w:r>
        <w:r w:rsidR="00BA099F">
          <w:rPr>
            <w:webHidden/>
          </w:rPr>
          <w:t>23</w:t>
        </w:r>
        <w:r>
          <w:rPr>
            <w:webHidden/>
          </w:rPr>
          <w:fldChar w:fldCharType="end"/>
        </w:r>
      </w:hyperlink>
    </w:p>
    <w:p w14:paraId="0454F2EC" w14:textId="77777777" w:rsidR="001F3B41" w:rsidRPr="00F16F09" w:rsidRDefault="001F3B41">
      <w:pPr>
        <w:pStyle w:val="Inhopg2"/>
        <w:rPr>
          <w:rFonts w:ascii="Calibri" w:hAnsi="Calibri"/>
          <w:snapToGrid/>
          <w:kern w:val="0"/>
          <w:sz w:val="22"/>
          <w:szCs w:val="22"/>
          <w:lang w:eastAsia="nl-NL"/>
        </w:rPr>
      </w:pPr>
      <w:hyperlink w:anchor="_Toc446335866" w:history="1">
        <w:r w:rsidRPr="00411902">
          <w:rPr>
            <w:rStyle w:val="Hyperlink"/>
          </w:rPr>
          <w:t>2.9</w:t>
        </w:r>
        <w:r w:rsidRPr="00F16F09">
          <w:rPr>
            <w:rFonts w:ascii="Calibri" w:hAnsi="Calibri"/>
            <w:snapToGrid/>
            <w:kern w:val="0"/>
            <w:sz w:val="22"/>
            <w:szCs w:val="22"/>
            <w:lang w:eastAsia="nl-NL"/>
          </w:rPr>
          <w:tab/>
        </w:r>
        <w:r w:rsidRPr="00411902">
          <w:rPr>
            <w:rStyle w:val="Hyperlink"/>
          </w:rPr>
          <w:t>Hypotheekbedrag</w:t>
        </w:r>
        <w:r>
          <w:rPr>
            <w:webHidden/>
          </w:rPr>
          <w:tab/>
        </w:r>
        <w:r>
          <w:rPr>
            <w:webHidden/>
          </w:rPr>
          <w:fldChar w:fldCharType="begin"/>
        </w:r>
        <w:r>
          <w:rPr>
            <w:webHidden/>
          </w:rPr>
          <w:instrText xml:space="preserve"> PAGEREF _Toc446335866 \h </w:instrText>
        </w:r>
        <w:r>
          <w:rPr>
            <w:webHidden/>
          </w:rPr>
        </w:r>
        <w:r>
          <w:rPr>
            <w:webHidden/>
          </w:rPr>
          <w:fldChar w:fldCharType="separate"/>
        </w:r>
        <w:r w:rsidR="00BA099F">
          <w:rPr>
            <w:webHidden/>
          </w:rPr>
          <w:t>25</w:t>
        </w:r>
        <w:r>
          <w:rPr>
            <w:webHidden/>
          </w:rPr>
          <w:fldChar w:fldCharType="end"/>
        </w:r>
      </w:hyperlink>
    </w:p>
    <w:p w14:paraId="49F7F4D7" w14:textId="77777777" w:rsidR="001F3B41" w:rsidRPr="00F16F09" w:rsidRDefault="001F3B41">
      <w:pPr>
        <w:pStyle w:val="Inhopg2"/>
        <w:rPr>
          <w:rFonts w:ascii="Calibri" w:hAnsi="Calibri"/>
          <w:snapToGrid/>
          <w:kern w:val="0"/>
          <w:sz w:val="22"/>
          <w:szCs w:val="22"/>
          <w:lang w:eastAsia="nl-NL"/>
        </w:rPr>
      </w:pPr>
      <w:hyperlink w:anchor="_Toc446335867" w:history="1">
        <w:r w:rsidRPr="00411902">
          <w:rPr>
            <w:rStyle w:val="Hyperlink"/>
          </w:rPr>
          <w:t>2.10</w:t>
        </w:r>
        <w:r w:rsidRPr="00F16F09">
          <w:rPr>
            <w:rFonts w:ascii="Calibri" w:hAnsi="Calibri"/>
            <w:snapToGrid/>
            <w:kern w:val="0"/>
            <w:sz w:val="22"/>
            <w:szCs w:val="22"/>
            <w:lang w:eastAsia="nl-NL"/>
          </w:rPr>
          <w:tab/>
        </w:r>
        <w:r w:rsidRPr="00411902">
          <w:rPr>
            <w:rStyle w:val="Hyperlink"/>
          </w:rPr>
          <w:t>Keuzeblok aanvullende kosten</w:t>
        </w:r>
        <w:r>
          <w:rPr>
            <w:webHidden/>
          </w:rPr>
          <w:tab/>
        </w:r>
        <w:r>
          <w:rPr>
            <w:webHidden/>
          </w:rPr>
          <w:fldChar w:fldCharType="begin"/>
        </w:r>
        <w:r>
          <w:rPr>
            <w:webHidden/>
          </w:rPr>
          <w:instrText xml:space="preserve"> PAGEREF _Toc446335867 \h </w:instrText>
        </w:r>
        <w:r>
          <w:rPr>
            <w:webHidden/>
          </w:rPr>
        </w:r>
        <w:r>
          <w:rPr>
            <w:webHidden/>
          </w:rPr>
          <w:fldChar w:fldCharType="separate"/>
        </w:r>
        <w:r w:rsidR="00BA099F">
          <w:rPr>
            <w:webHidden/>
          </w:rPr>
          <w:t>26</w:t>
        </w:r>
        <w:r>
          <w:rPr>
            <w:webHidden/>
          </w:rPr>
          <w:fldChar w:fldCharType="end"/>
        </w:r>
      </w:hyperlink>
    </w:p>
    <w:p w14:paraId="4878C348" w14:textId="77777777" w:rsidR="001F3B41" w:rsidRPr="00F16F09" w:rsidRDefault="001F3B41">
      <w:pPr>
        <w:pStyle w:val="Inhopg3"/>
        <w:rPr>
          <w:rFonts w:ascii="Calibri" w:hAnsi="Calibri"/>
          <w:snapToGrid/>
          <w:kern w:val="0"/>
          <w:sz w:val="22"/>
          <w:szCs w:val="22"/>
          <w:lang w:eastAsia="nl-NL"/>
        </w:rPr>
      </w:pPr>
      <w:hyperlink w:anchor="_Toc446335868" w:history="1">
        <w:r w:rsidRPr="00411902">
          <w:rPr>
            <w:rStyle w:val="Hyperlink"/>
            <w:rFonts w:cs="Arial"/>
          </w:rPr>
          <w:t>2.10.1</w:t>
        </w:r>
        <w:r w:rsidRPr="00F16F09">
          <w:rPr>
            <w:rFonts w:ascii="Calibri" w:hAnsi="Calibri"/>
            <w:snapToGrid/>
            <w:kern w:val="0"/>
            <w:sz w:val="22"/>
            <w:szCs w:val="22"/>
            <w:lang w:eastAsia="nl-NL"/>
          </w:rPr>
          <w:tab/>
        </w:r>
        <w:r w:rsidRPr="00411902">
          <w:rPr>
            <w:rStyle w:val="Hyperlink"/>
            <w:rFonts w:cs="Arial"/>
          </w:rPr>
          <w:t>Registergoed, niet zijnde schip</w:t>
        </w:r>
        <w:r>
          <w:rPr>
            <w:webHidden/>
          </w:rPr>
          <w:tab/>
        </w:r>
        <w:r>
          <w:rPr>
            <w:webHidden/>
          </w:rPr>
          <w:fldChar w:fldCharType="begin"/>
        </w:r>
        <w:r>
          <w:rPr>
            <w:webHidden/>
          </w:rPr>
          <w:instrText xml:space="preserve"> PAGEREF _Toc446335868 \h </w:instrText>
        </w:r>
        <w:r>
          <w:rPr>
            <w:webHidden/>
          </w:rPr>
        </w:r>
        <w:r>
          <w:rPr>
            <w:webHidden/>
          </w:rPr>
          <w:fldChar w:fldCharType="separate"/>
        </w:r>
        <w:r w:rsidR="00BA099F">
          <w:rPr>
            <w:webHidden/>
          </w:rPr>
          <w:t>27</w:t>
        </w:r>
        <w:r>
          <w:rPr>
            <w:webHidden/>
          </w:rPr>
          <w:fldChar w:fldCharType="end"/>
        </w:r>
      </w:hyperlink>
    </w:p>
    <w:p w14:paraId="5BE87F91" w14:textId="77777777" w:rsidR="001F3B41" w:rsidRPr="00F16F09" w:rsidRDefault="001F3B41">
      <w:pPr>
        <w:pStyle w:val="Inhopg3"/>
        <w:rPr>
          <w:rFonts w:ascii="Calibri" w:hAnsi="Calibri"/>
          <w:snapToGrid/>
          <w:kern w:val="0"/>
          <w:sz w:val="22"/>
          <w:szCs w:val="22"/>
          <w:lang w:eastAsia="nl-NL"/>
        </w:rPr>
      </w:pPr>
      <w:hyperlink w:anchor="_Toc446335869" w:history="1">
        <w:r w:rsidRPr="00411902">
          <w:rPr>
            <w:rStyle w:val="Hyperlink"/>
          </w:rPr>
          <w:t>2.10.2</w:t>
        </w:r>
        <w:r w:rsidRPr="00F16F09">
          <w:rPr>
            <w:rFonts w:ascii="Calibri" w:hAnsi="Calibri"/>
            <w:snapToGrid/>
            <w:kern w:val="0"/>
            <w:sz w:val="22"/>
            <w:szCs w:val="22"/>
            <w:lang w:eastAsia="nl-NL"/>
          </w:rPr>
          <w:tab/>
        </w:r>
        <w:r w:rsidRPr="00411902">
          <w:rPr>
            <w:rStyle w:val="Hyperlink"/>
          </w:rPr>
          <w:t>Hypotheek (mede) op een schip</w:t>
        </w:r>
        <w:r>
          <w:rPr>
            <w:webHidden/>
          </w:rPr>
          <w:tab/>
        </w:r>
        <w:r>
          <w:rPr>
            <w:webHidden/>
          </w:rPr>
          <w:fldChar w:fldCharType="begin"/>
        </w:r>
        <w:r>
          <w:rPr>
            <w:webHidden/>
          </w:rPr>
          <w:instrText xml:space="preserve"> PAGEREF _Toc446335869 \h </w:instrText>
        </w:r>
        <w:r>
          <w:rPr>
            <w:webHidden/>
          </w:rPr>
        </w:r>
        <w:r>
          <w:rPr>
            <w:webHidden/>
          </w:rPr>
          <w:fldChar w:fldCharType="separate"/>
        </w:r>
        <w:r w:rsidR="00BA099F">
          <w:rPr>
            <w:webHidden/>
          </w:rPr>
          <w:t>27</w:t>
        </w:r>
        <w:r>
          <w:rPr>
            <w:webHidden/>
          </w:rPr>
          <w:fldChar w:fldCharType="end"/>
        </w:r>
      </w:hyperlink>
    </w:p>
    <w:p w14:paraId="0172B26C" w14:textId="77777777" w:rsidR="001F3B41" w:rsidRPr="00F16F09" w:rsidRDefault="001F3B41">
      <w:pPr>
        <w:pStyle w:val="Inhopg2"/>
        <w:rPr>
          <w:rFonts w:ascii="Calibri" w:hAnsi="Calibri"/>
          <w:snapToGrid/>
          <w:kern w:val="0"/>
          <w:sz w:val="22"/>
          <w:szCs w:val="22"/>
          <w:lang w:eastAsia="nl-NL"/>
        </w:rPr>
      </w:pPr>
      <w:hyperlink w:anchor="_Toc446335870" w:history="1">
        <w:r w:rsidRPr="00411902">
          <w:rPr>
            <w:rStyle w:val="Hyperlink"/>
          </w:rPr>
          <w:t>2.11</w:t>
        </w:r>
        <w:r w:rsidRPr="00F16F09">
          <w:rPr>
            <w:rFonts w:ascii="Calibri" w:hAnsi="Calibri"/>
            <w:snapToGrid/>
            <w:kern w:val="0"/>
            <w:sz w:val="22"/>
            <w:szCs w:val="22"/>
            <w:lang w:eastAsia="nl-NL"/>
          </w:rPr>
          <w:tab/>
        </w:r>
        <w:r w:rsidRPr="00411902">
          <w:rPr>
            <w:rStyle w:val="Hyperlink"/>
          </w:rPr>
          <w:t>Onderpand</w:t>
        </w:r>
        <w:r>
          <w:rPr>
            <w:webHidden/>
          </w:rPr>
          <w:tab/>
        </w:r>
        <w:r>
          <w:rPr>
            <w:webHidden/>
          </w:rPr>
          <w:fldChar w:fldCharType="begin"/>
        </w:r>
        <w:r>
          <w:rPr>
            <w:webHidden/>
          </w:rPr>
          <w:instrText xml:space="preserve"> PAGEREF _Toc446335870 \h </w:instrText>
        </w:r>
        <w:r>
          <w:rPr>
            <w:webHidden/>
          </w:rPr>
        </w:r>
        <w:r>
          <w:rPr>
            <w:webHidden/>
          </w:rPr>
          <w:fldChar w:fldCharType="separate"/>
        </w:r>
        <w:r w:rsidR="00BA099F">
          <w:rPr>
            <w:webHidden/>
          </w:rPr>
          <w:t>28</w:t>
        </w:r>
        <w:r>
          <w:rPr>
            <w:webHidden/>
          </w:rPr>
          <w:fldChar w:fldCharType="end"/>
        </w:r>
      </w:hyperlink>
    </w:p>
    <w:p w14:paraId="28339D6C" w14:textId="77777777" w:rsidR="001F3B41" w:rsidRPr="00F16F09" w:rsidRDefault="001F3B41">
      <w:pPr>
        <w:pStyle w:val="Inhopg2"/>
        <w:rPr>
          <w:rFonts w:ascii="Calibri" w:hAnsi="Calibri"/>
          <w:snapToGrid/>
          <w:kern w:val="0"/>
          <w:sz w:val="22"/>
          <w:szCs w:val="22"/>
          <w:lang w:eastAsia="nl-NL"/>
        </w:rPr>
      </w:pPr>
      <w:hyperlink w:anchor="_Toc446335871" w:history="1">
        <w:r w:rsidRPr="00411902">
          <w:rPr>
            <w:rStyle w:val="Hyperlink"/>
          </w:rPr>
          <w:t>2.12</w:t>
        </w:r>
        <w:r w:rsidRPr="00F16F09">
          <w:rPr>
            <w:rFonts w:ascii="Calibri" w:hAnsi="Calibri"/>
            <w:snapToGrid/>
            <w:kern w:val="0"/>
            <w:sz w:val="22"/>
            <w:szCs w:val="22"/>
            <w:lang w:eastAsia="nl-NL"/>
          </w:rPr>
          <w:tab/>
        </w:r>
        <w:r w:rsidRPr="00411902">
          <w:rPr>
            <w:rStyle w:val="Hyperlink"/>
          </w:rPr>
          <w:t>Overbruggingshypotheek</w:t>
        </w:r>
        <w:r>
          <w:rPr>
            <w:webHidden/>
          </w:rPr>
          <w:tab/>
        </w:r>
        <w:r>
          <w:rPr>
            <w:webHidden/>
          </w:rPr>
          <w:fldChar w:fldCharType="begin"/>
        </w:r>
        <w:r>
          <w:rPr>
            <w:webHidden/>
          </w:rPr>
          <w:instrText xml:space="preserve"> PAGEREF _Toc446335871 \h </w:instrText>
        </w:r>
        <w:r>
          <w:rPr>
            <w:webHidden/>
          </w:rPr>
        </w:r>
        <w:r>
          <w:rPr>
            <w:webHidden/>
          </w:rPr>
          <w:fldChar w:fldCharType="separate"/>
        </w:r>
        <w:r w:rsidR="00BA099F">
          <w:rPr>
            <w:webHidden/>
          </w:rPr>
          <w:t>29</w:t>
        </w:r>
        <w:r>
          <w:rPr>
            <w:webHidden/>
          </w:rPr>
          <w:fldChar w:fldCharType="end"/>
        </w:r>
      </w:hyperlink>
    </w:p>
    <w:p w14:paraId="5F2AF6F3" w14:textId="77777777" w:rsidR="001F3B41" w:rsidRPr="00F16F09" w:rsidRDefault="001F3B41">
      <w:pPr>
        <w:pStyle w:val="Inhopg2"/>
        <w:rPr>
          <w:rFonts w:ascii="Calibri" w:hAnsi="Calibri"/>
          <w:snapToGrid/>
          <w:kern w:val="0"/>
          <w:sz w:val="22"/>
          <w:szCs w:val="22"/>
          <w:lang w:eastAsia="nl-NL"/>
        </w:rPr>
      </w:pPr>
      <w:hyperlink w:anchor="_Toc446335872" w:history="1">
        <w:r w:rsidRPr="00411902">
          <w:rPr>
            <w:rStyle w:val="Hyperlink"/>
          </w:rPr>
          <w:t>2.13</w:t>
        </w:r>
        <w:r w:rsidRPr="00F16F09">
          <w:rPr>
            <w:rFonts w:ascii="Calibri" w:hAnsi="Calibri"/>
            <w:snapToGrid/>
            <w:kern w:val="0"/>
            <w:sz w:val="22"/>
            <w:szCs w:val="22"/>
            <w:lang w:eastAsia="nl-NL"/>
          </w:rPr>
          <w:tab/>
        </w:r>
        <w:r w:rsidRPr="00411902">
          <w:rPr>
            <w:rStyle w:val="Hyperlink"/>
          </w:rPr>
          <w:t>Afsluiting</w:t>
        </w:r>
        <w:r>
          <w:rPr>
            <w:webHidden/>
          </w:rPr>
          <w:tab/>
        </w:r>
        <w:r>
          <w:rPr>
            <w:webHidden/>
          </w:rPr>
          <w:fldChar w:fldCharType="begin"/>
        </w:r>
        <w:r>
          <w:rPr>
            <w:webHidden/>
          </w:rPr>
          <w:instrText xml:space="preserve"> PAGEREF _Toc446335872 \h </w:instrText>
        </w:r>
        <w:r>
          <w:rPr>
            <w:webHidden/>
          </w:rPr>
        </w:r>
        <w:r>
          <w:rPr>
            <w:webHidden/>
          </w:rPr>
          <w:fldChar w:fldCharType="separate"/>
        </w:r>
        <w:r w:rsidR="00BA099F">
          <w:rPr>
            <w:webHidden/>
          </w:rPr>
          <w:t>30</w:t>
        </w:r>
        <w:r>
          <w:rPr>
            <w:webHidden/>
          </w:rPr>
          <w:fldChar w:fldCharType="end"/>
        </w:r>
      </w:hyperlink>
    </w:p>
    <w:p w14:paraId="0E50AEE5" w14:textId="77777777" w:rsidR="001F3B41" w:rsidRPr="00F16F09" w:rsidRDefault="001F3B41">
      <w:pPr>
        <w:pStyle w:val="Inhopg2"/>
        <w:rPr>
          <w:rFonts w:ascii="Calibri" w:hAnsi="Calibri"/>
          <w:snapToGrid/>
          <w:kern w:val="0"/>
          <w:sz w:val="22"/>
          <w:szCs w:val="22"/>
          <w:lang w:eastAsia="nl-NL"/>
        </w:rPr>
      </w:pPr>
      <w:hyperlink w:anchor="_Toc446335873" w:history="1">
        <w:r w:rsidRPr="00411902">
          <w:rPr>
            <w:rStyle w:val="Hyperlink"/>
            <w:lang w:val="en-US"/>
          </w:rPr>
          <w:t>2.14</w:t>
        </w:r>
        <w:r w:rsidRPr="00F16F09">
          <w:rPr>
            <w:rFonts w:ascii="Calibri" w:hAnsi="Calibri"/>
            <w:snapToGrid/>
            <w:kern w:val="0"/>
            <w:sz w:val="22"/>
            <w:szCs w:val="22"/>
            <w:lang w:eastAsia="nl-NL"/>
          </w:rPr>
          <w:tab/>
        </w:r>
        <w:r w:rsidRPr="00411902">
          <w:rPr>
            <w:rStyle w:val="Hyperlink"/>
            <w:lang w:val="en-US"/>
          </w:rPr>
          <w:t>Vrije gedeelte</w:t>
        </w:r>
        <w:r>
          <w:rPr>
            <w:webHidden/>
          </w:rPr>
          <w:tab/>
        </w:r>
        <w:r>
          <w:rPr>
            <w:webHidden/>
          </w:rPr>
          <w:fldChar w:fldCharType="begin"/>
        </w:r>
        <w:r>
          <w:rPr>
            <w:webHidden/>
          </w:rPr>
          <w:instrText xml:space="preserve"> PAGEREF _Toc446335873 \h </w:instrText>
        </w:r>
        <w:r>
          <w:rPr>
            <w:webHidden/>
          </w:rPr>
        </w:r>
        <w:r>
          <w:rPr>
            <w:webHidden/>
          </w:rPr>
          <w:fldChar w:fldCharType="separate"/>
        </w:r>
        <w:r w:rsidR="00BA099F">
          <w:rPr>
            <w:webHidden/>
          </w:rPr>
          <w:t>31</w:t>
        </w:r>
        <w:r>
          <w:rPr>
            <w:webHidden/>
          </w:rPr>
          <w:fldChar w:fldCharType="end"/>
        </w:r>
      </w:hyperlink>
    </w:p>
    <w:p w14:paraId="4852447C" w14:textId="77777777" w:rsidR="001F3B41" w:rsidRPr="00F16F09" w:rsidRDefault="001F3B41">
      <w:pPr>
        <w:pStyle w:val="Inhopg2"/>
        <w:rPr>
          <w:rFonts w:ascii="Calibri" w:hAnsi="Calibri"/>
          <w:snapToGrid/>
          <w:kern w:val="0"/>
          <w:sz w:val="22"/>
          <w:szCs w:val="22"/>
          <w:lang w:eastAsia="nl-NL"/>
        </w:rPr>
      </w:pPr>
      <w:hyperlink w:anchor="_Toc446335874" w:history="1">
        <w:r w:rsidRPr="00411902">
          <w:rPr>
            <w:rStyle w:val="Hyperlink"/>
          </w:rPr>
          <w:t>2.15</w:t>
        </w:r>
        <w:r w:rsidRPr="00F16F09">
          <w:rPr>
            <w:rFonts w:ascii="Calibri" w:hAnsi="Calibri"/>
            <w:snapToGrid/>
            <w:kern w:val="0"/>
            <w:sz w:val="22"/>
            <w:szCs w:val="22"/>
            <w:lang w:eastAsia="nl-NL"/>
          </w:rPr>
          <w:tab/>
        </w:r>
        <w:r w:rsidRPr="00411902">
          <w:rPr>
            <w:rStyle w:val="Hyperlink"/>
            <w:lang w:val="en-US"/>
          </w:rPr>
          <w:t>Rangwisseling</w:t>
        </w:r>
        <w:r>
          <w:rPr>
            <w:webHidden/>
          </w:rPr>
          <w:tab/>
        </w:r>
        <w:r>
          <w:rPr>
            <w:webHidden/>
          </w:rPr>
          <w:fldChar w:fldCharType="begin"/>
        </w:r>
        <w:r>
          <w:rPr>
            <w:webHidden/>
          </w:rPr>
          <w:instrText xml:space="preserve"> PAGEREF _Toc446335874 \h </w:instrText>
        </w:r>
        <w:r>
          <w:rPr>
            <w:webHidden/>
          </w:rPr>
        </w:r>
        <w:r>
          <w:rPr>
            <w:webHidden/>
          </w:rPr>
          <w:fldChar w:fldCharType="separate"/>
        </w:r>
        <w:r w:rsidR="00BA099F">
          <w:rPr>
            <w:webHidden/>
          </w:rPr>
          <w:t>31</w:t>
        </w:r>
        <w:r>
          <w:rPr>
            <w:webHidden/>
          </w:rPr>
          <w:fldChar w:fldCharType="end"/>
        </w:r>
      </w:hyperlink>
    </w:p>
    <w:p w14:paraId="171A12DB" w14:textId="77777777" w:rsidR="003228A3" w:rsidRPr="00343045" w:rsidRDefault="004A1631">
      <w:r w:rsidRPr="00343045">
        <w:fldChar w:fldCharType="end"/>
      </w:r>
    </w:p>
    <w:p w14:paraId="5E520BD0" w14:textId="77777777" w:rsidR="003228A3" w:rsidRPr="00343045" w:rsidRDefault="003228A3"/>
    <w:p w14:paraId="0C9C0381" w14:textId="77777777" w:rsidR="004A1631" w:rsidRPr="00343045" w:rsidRDefault="004A1631" w:rsidP="004A1631">
      <w:pPr>
        <w:pStyle w:val="Kop1"/>
        <w:numPr>
          <w:ilvl w:val="0"/>
          <w:numId w:val="1"/>
        </w:numPr>
        <w:rPr>
          <w:lang w:val="nl-NL"/>
        </w:rPr>
      </w:pPr>
      <w:bookmarkStart w:id="23" w:name="bmStartpunt"/>
      <w:bookmarkStart w:id="24" w:name="_Toc498316301"/>
      <w:bookmarkStart w:id="25" w:name="_Toc20728828"/>
      <w:bookmarkStart w:id="26" w:name="_Toc446335850"/>
      <w:bookmarkStart w:id="27" w:name="_Toc179181706"/>
      <w:bookmarkEnd w:id="23"/>
      <w:bookmarkEnd w:id="24"/>
      <w:bookmarkEnd w:id="25"/>
      <w:r w:rsidRPr="00343045">
        <w:rPr>
          <w:lang w:val="nl-NL"/>
        </w:rPr>
        <w:lastRenderedPageBreak/>
        <w:t>Inleiding</w:t>
      </w:r>
      <w:bookmarkEnd w:id="26"/>
    </w:p>
    <w:p w14:paraId="583F36A4" w14:textId="77777777" w:rsidR="00987D5A" w:rsidRPr="00343045" w:rsidRDefault="00987D5A" w:rsidP="00987D5A">
      <w:pPr>
        <w:pStyle w:val="Kop2"/>
        <w:numPr>
          <w:ilvl w:val="1"/>
          <w:numId w:val="1"/>
        </w:numPr>
      </w:pPr>
      <w:bookmarkStart w:id="28" w:name="_Toc196114936"/>
      <w:bookmarkStart w:id="29" w:name="_Toc446335851"/>
      <w:r w:rsidRPr="00343045">
        <w:t>Doel</w:t>
      </w:r>
      <w:bookmarkEnd w:id="28"/>
      <w:bookmarkEnd w:id="29"/>
    </w:p>
    <w:p w14:paraId="0C20160F" w14:textId="77777777" w:rsidR="00F86040" w:rsidRDefault="00F86040" w:rsidP="00987D5A"/>
    <w:p w14:paraId="45FB072E" w14:textId="77777777" w:rsidR="008D0862" w:rsidRDefault="008D0862" w:rsidP="008D0862">
      <w:r w:rsidRPr="00343045">
        <w:t>I</w:t>
      </w:r>
      <w:r>
        <w:t>n dit document wordt beschreven</w:t>
      </w:r>
      <w:r w:rsidRPr="00343045">
        <w:t xml:space="preserve"> hoe het modeldocument voor</w:t>
      </w:r>
      <w:r w:rsidR="00286F0E">
        <w:t xml:space="preserve"> particuliere</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4A4F3F5C" w14:textId="77777777" w:rsidR="00987D5A" w:rsidRPr="00343045" w:rsidRDefault="00987D5A" w:rsidP="00987D5A"/>
    <w:p w14:paraId="5D3E897B" w14:textId="77777777" w:rsidR="00447EB0" w:rsidRDefault="00447EB0" w:rsidP="00447EB0">
      <w:pPr>
        <w:pStyle w:val="Kop2"/>
        <w:numPr>
          <w:ilvl w:val="1"/>
          <w:numId w:val="1"/>
        </w:numPr>
      </w:pPr>
      <w:bookmarkStart w:id="30" w:name="_Toc212447230"/>
      <w:bookmarkStart w:id="31" w:name="_Toc446335852"/>
      <w:bookmarkStart w:id="32" w:name="_Toc196114937"/>
      <w:r w:rsidRPr="00343045">
        <w:t>Algemeen</w:t>
      </w:r>
      <w:bookmarkEnd w:id="30"/>
      <w:bookmarkEnd w:id="31"/>
    </w:p>
    <w:p w14:paraId="432D2473" w14:textId="77777777" w:rsidR="009A53F9" w:rsidRDefault="009A53F9" w:rsidP="009A53F9">
      <w:pPr>
        <w:rPr>
          <w:lang w:val="nl"/>
        </w:rPr>
      </w:pPr>
    </w:p>
    <w:p w14:paraId="35DC37C7"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5C54ABA0" w14:textId="77777777" w:rsidR="009A53F9" w:rsidRDefault="009A53F9" w:rsidP="009A53F9">
      <w:pPr>
        <w:rPr>
          <w:lang w:val="nl"/>
        </w:rPr>
      </w:pPr>
    </w:p>
    <w:p w14:paraId="37490D4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32"/>
    <w:p w14:paraId="088EB203" w14:textId="77777777" w:rsidR="00440164" w:rsidRDefault="00440164" w:rsidP="00A06FC5">
      <w:pPr>
        <w:rPr>
          <w:b/>
        </w:rPr>
      </w:pPr>
    </w:p>
    <w:p w14:paraId="654FDB6E" w14:textId="77777777" w:rsidR="00EF395F" w:rsidRDefault="00EF395F" w:rsidP="00A06FC5">
      <w:r w:rsidRPr="00EF395F">
        <w:t>Aanvullende</w:t>
      </w:r>
      <w:r>
        <w:t xml:space="preserve"> presentatie beschrijving:</w:t>
      </w:r>
    </w:p>
    <w:p w14:paraId="43A1E998"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358B55DE" w14:textId="77777777"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0D1B34" w:rsidRPr="00482EB5">
        <w:rPr>
          <w:noProof/>
          <w:lang w:eastAsia="nl-NL"/>
        </w:rPr>
        <w:drawing>
          <wp:inline distT="0" distB="0" distL="0" distR="0" wp14:anchorId="43E066AD" wp14:editId="12CFDF41">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D6A03D5" w14:textId="77777777" w:rsidR="002B627D" w:rsidRPr="00440164" w:rsidRDefault="002B627D" w:rsidP="00A06FC5">
      <w:pPr>
        <w:rPr>
          <w:b/>
        </w:rPr>
      </w:pPr>
    </w:p>
    <w:p w14:paraId="2721E895" w14:textId="77777777" w:rsidR="00BF18B4" w:rsidRPr="00343045" w:rsidRDefault="00493382" w:rsidP="00BF18B4">
      <w:pPr>
        <w:pStyle w:val="Kop2"/>
      </w:pPr>
      <w:bookmarkStart w:id="33" w:name="_Toc191216332"/>
      <w:bookmarkStart w:id="34" w:name="_Toc191373237"/>
      <w:bookmarkStart w:id="35" w:name="_Toc191216333"/>
      <w:bookmarkStart w:id="36" w:name="_Toc191373238"/>
      <w:bookmarkEnd w:id="33"/>
      <w:bookmarkEnd w:id="34"/>
      <w:bookmarkEnd w:id="35"/>
      <w:bookmarkEnd w:id="36"/>
      <w:r>
        <w:br w:type="page"/>
      </w:r>
      <w:bookmarkStart w:id="37" w:name="_Toc446335853"/>
      <w:r w:rsidR="00BF18B4" w:rsidRPr="00343045">
        <w:lastRenderedPageBreak/>
        <w:t>Referenties</w:t>
      </w:r>
      <w:bookmarkEnd w:id="37"/>
    </w:p>
    <w:p w14:paraId="5AE46CAD" w14:textId="77777777" w:rsidR="00F86040" w:rsidRDefault="00F86040" w:rsidP="00BF18B4">
      <w:pPr>
        <w:rPr>
          <w:lang w:val="nl"/>
        </w:rPr>
      </w:pPr>
    </w:p>
    <w:p w14:paraId="082A0CCE"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7943"/>
      </w:tblGrid>
      <w:tr w:rsidR="00567771" w:rsidRPr="001C0BD6" w14:paraId="77C6FA4F" w14:textId="77777777" w:rsidTr="00567771">
        <w:tc>
          <w:tcPr>
            <w:tcW w:w="557" w:type="dxa"/>
            <w:shd w:val="clear" w:color="auto" w:fill="CCCCCC"/>
          </w:tcPr>
          <w:p w14:paraId="5039FA26" w14:textId="77777777" w:rsidR="00567771" w:rsidRPr="001C0BD6" w:rsidRDefault="00567771" w:rsidP="00BF18B4">
            <w:pPr>
              <w:rPr>
                <w:b/>
                <w:lang w:val="nl"/>
              </w:rPr>
            </w:pPr>
            <w:r w:rsidRPr="001C0BD6">
              <w:rPr>
                <w:b/>
                <w:lang w:val="nl"/>
              </w:rPr>
              <w:t>ID</w:t>
            </w:r>
          </w:p>
        </w:tc>
        <w:tc>
          <w:tcPr>
            <w:tcW w:w="7943" w:type="dxa"/>
            <w:shd w:val="clear" w:color="auto" w:fill="CCCCCC"/>
          </w:tcPr>
          <w:p w14:paraId="5B3E704D" w14:textId="77777777" w:rsidR="00567771" w:rsidRPr="001C0BD6" w:rsidRDefault="00567771" w:rsidP="00BF18B4">
            <w:pPr>
              <w:rPr>
                <w:b/>
                <w:lang w:val="nl"/>
              </w:rPr>
            </w:pPr>
            <w:r w:rsidRPr="001C0BD6">
              <w:rPr>
                <w:b/>
                <w:lang w:val="nl"/>
              </w:rPr>
              <w:t>Documentnaam</w:t>
            </w:r>
          </w:p>
        </w:tc>
      </w:tr>
      <w:tr w:rsidR="00567771" w:rsidRPr="001C0BD6" w14:paraId="2AFF64DB" w14:textId="77777777" w:rsidTr="00567771">
        <w:tc>
          <w:tcPr>
            <w:tcW w:w="557" w:type="dxa"/>
            <w:shd w:val="clear" w:color="auto" w:fill="auto"/>
          </w:tcPr>
          <w:p w14:paraId="277DA049" w14:textId="77777777" w:rsidR="00567771" w:rsidRPr="001C0BD6" w:rsidRDefault="00567771" w:rsidP="00BF18B4">
            <w:pPr>
              <w:rPr>
                <w:lang w:val="nl"/>
              </w:rPr>
            </w:pPr>
            <w:r w:rsidRPr="002C7327">
              <w:t>[1]</w:t>
            </w:r>
          </w:p>
        </w:tc>
        <w:tc>
          <w:tcPr>
            <w:tcW w:w="7943" w:type="dxa"/>
            <w:shd w:val="clear" w:color="auto" w:fill="auto"/>
          </w:tcPr>
          <w:p w14:paraId="197AE677" w14:textId="77777777" w:rsidR="00567771" w:rsidRPr="001C0BD6" w:rsidRDefault="00567771" w:rsidP="00BF18B4">
            <w:pPr>
              <w:rPr>
                <w:lang w:val="nl"/>
              </w:rPr>
            </w:pPr>
            <w:r w:rsidRPr="00CC0276">
              <w:t xml:space="preserve">Modeldocument </w:t>
            </w:r>
            <w:r>
              <w:t>Particuliere hypotheek</w:t>
            </w:r>
          </w:p>
        </w:tc>
      </w:tr>
      <w:tr w:rsidR="00567771" w:rsidRPr="001C0BD6" w14:paraId="55331ACC" w14:textId="77777777" w:rsidTr="00567771">
        <w:tc>
          <w:tcPr>
            <w:tcW w:w="557" w:type="dxa"/>
            <w:shd w:val="clear" w:color="auto" w:fill="auto"/>
          </w:tcPr>
          <w:p w14:paraId="22CCE89F" w14:textId="77777777" w:rsidR="00567771" w:rsidRPr="001C0BD6" w:rsidRDefault="00567771" w:rsidP="00BF18B4">
            <w:pPr>
              <w:rPr>
                <w:lang w:val="nl"/>
              </w:rPr>
            </w:pPr>
            <w:r w:rsidRPr="00134AAB">
              <w:t>[2]</w:t>
            </w:r>
          </w:p>
        </w:tc>
        <w:tc>
          <w:tcPr>
            <w:tcW w:w="7943" w:type="dxa"/>
            <w:shd w:val="clear" w:color="auto" w:fill="auto"/>
          </w:tcPr>
          <w:p w14:paraId="2A04E50B" w14:textId="184CE908" w:rsidR="00567771" w:rsidRPr="001C0BD6" w:rsidRDefault="00567771" w:rsidP="00BF18B4">
            <w:pPr>
              <w:rPr>
                <w:lang w:val="nl"/>
              </w:rPr>
            </w:pPr>
            <w:r w:rsidRPr="00134AAB">
              <w:t xml:space="preserve">Documentatie standaard tekstblokken: namen van de documenten en de versies daarvan zijn in </w:t>
            </w:r>
            <w:r w:rsidR="002A2CE3">
              <w:t>de releasenotes</w:t>
            </w:r>
            <w:r>
              <w:t xml:space="preserve"> </w:t>
            </w:r>
            <w:r w:rsidRPr="00134AAB">
              <w:t>opgenomen</w:t>
            </w:r>
          </w:p>
        </w:tc>
      </w:tr>
      <w:tr w:rsidR="00567771" w:rsidRPr="001C0BD6" w14:paraId="0ABAC8F6" w14:textId="77777777" w:rsidTr="00567771">
        <w:tc>
          <w:tcPr>
            <w:tcW w:w="557" w:type="dxa"/>
            <w:shd w:val="clear" w:color="auto" w:fill="auto"/>
          </w:tcPr>
          <w:p w14:paraId="2497DAE1" w14:textId="0A587343" w:rsidR="00567771" w:rsidRPr="001C0BD6" w:rsidRDefault="00567771" w:rsidP="00BF18B4">
            <w:pPr>
              <w:rPr>
                <w:lang w:val="nl"/>
              </w:rPr>
            </w:pPr>
            <w:bookmarkStart w:id="38" w:name="AlgemeneAfsprakenDocument"/>
            <w:r>
              <w:t>[3]</w:t>
            </w:r>
            <w:bookmarkEnd w:id="38"/>
          </w:p>
        </w:tc>
        <w:tc>
          <w:tcPr>
            <w:tcW w:w="7943" w:type="dxa"/>
            <w:shd w:val="clear" w:color="auto" w:fill="auto"/>
          </w:tcPr>
          <w:p w14:paraId="70B4AA40" w14:textId="77777777" w:rsidR="00567771" w:rsidRPr="001C0BD6" w:rsidRDefault="00567771" w:rsidP="00BF18B4">
            <w:pPr>
              <w:rPr>
                <w:lang w:val="nl"/>
              </w:rPr>
            </w:pPr>
            <w:r w:rsidRPr="00F04F48">
              <w:t>Tekstblok - Algemene afspraken modeldocumenten en tekstblokken</w:t>
            </w:r>
          </w:p>
        </w:tc>
      </w:tr>
      <w:tr w:rsidR="00567771" w:rsidRPr="001C0BD6" w14:paraId="21CCEB94" w14:textId="77777777" w:rsidTr="00567771">
        <w:tc>
          <w:tcPr>
            <w:tcW w:w="557" w:type="dxa"/>
            <w:shd w:val="clear" w:color="auto" w:fill="auto"/>
          </w:tcPr>
          <w:p w14:paraId="3ABC2BF5" w14:textId="406922B9" w:rsidR="00567771" w:rsidRDefault="00567771" w:rsidP="00BF18B4">
            <w:bookmarkStart w:id="39" w:name="TC"/>
            <w:r>
              <w:t>[TC]</w:t>
            </w:r>
            <w:bookmarkEnd w:id="39"/>
          </w:p>
        </w:tc>
        <w:tc>
          <w:tcPr>
            <w:tcW w:w="7943" w:type="dxa"/>
            <w:shd w:val="clear" w:color="auto" w:fill="auto"/>
          </w:tcPr>
          <w:p w14:paraId="5FEF1E62" w14:textId="77777777" w:rsidR="00567771" w:rsidRDefault="00567771" w:rsidP="00BF18B4">
            <w:r w:rsidRPr="00362DEE">
              <w:t>Toelichting - Comparitie nummering en layout</w:t>
            </w:r>
          </w:p>
        </w:tc>
      </w:tr>
      <w:tr w:rsidR="00567771" w:rsidRPr="001C0BD6" w14:paraId="3160F460" w14:textId="77777777" w:rsidTr="00567771">
        <w:tc>
          <w:tcPr>
            <w:tcW w:w="557" w:type="dxa"/>
            <w:shd w:val="clear" w:color="auto" w:fill="auto"/>
          </w:tcPr>
          <w:p w14:paraId="4D764111" w14:textId="77777777" w:rsidR="00567771" w:rsidRDefault="00567771" w:rsidP="00BF18B4">
            <w:r>
              <w:t>[4]</w:t>
            </w:r>
          </w:p>
        </w:tc>
        <w:tc>
          <w:tcPr>
            <w:tcW w:w="7943" w:type="dxa"/>
            <w:shd w:val="clear" w:color="auto" w:fill="auto"/>
          </w:tcPr>
          <w:p w14:paraId="4CAAFAC6" w14:textId="77777777" w:rsidR="00567771" w:rsidRPr="00F04F48" w:rsidRDefault="00567771" w:rsidP="00BF18B4">
            <w:r>
              <w:t>Generieke XSD “</w:t>
            </w:r>
            <w:r w:rsidRPr="00887623">
              <w:t>StukAlgemeen</w:t>
            </w:r>
            <w:r>
              <w:t>”</w:t>
            </w:r>
          </w:p>
        </w:tc>
      </w:tr>
      <w:tr w:rsidR="00567771" w:rsidRPr="001C0BD6" w14:paraId="009C4C55" w14:textId="77777777" w:rsidTr="00567771">
        <w:tc>
          <w:tcPr>
            <w:tcW w:w="557" w:type="dxa"/>
            <w:shd w:val="clear" w:color="auto" w:fill="auto"/>
          </w:tcPr>
          <w:p w14:paraId="6F8BD65F" w14:textId="77777777" w:rsidR="00567771" w:rsidRDefault="00567771" w:rsidP="00BF18B4">
            <w:r>
              <w:t>[5]</w:t>
            </w:r>
          </w:p>
        </w:tc>
        <w:tc>
          <w:tcPr>
            <w:tcW w:w="7943" w:type="dxa"/>
            <w:shd w:val="clear" w:color="auto" w:fill="auto"/>
          </w:tcPr>
          <w:p w14:paraId="62ABEFFF" w14:textId="77777777" w:rsidR="00567771" w:rsidRDefault="00567771" w:rsidP="00BF18B4">
            <w:r>
              <w:t>Specifieke XSD “Particuliere</w:t>
            </w:r>
            <w:r w:rsidRPr="00887623">
              <w:t>Hypotheek</w:t>
            </w:r>
            <w:r>
              <w:t>Akte”</w:t>
            </w:r>
          </w:p>
        </w:tc>
      </w:tr>
    </w:tbl>
    <w:p w14:paraId="07291114" w14:textId="77777777" w:rsidR="003743B2" w:rsidRPr="00343045" w:rsidRDefault="003743B2" w:rsidP="00BF18B4">
      <w:pPr>
        <w:rPr>
          <w:lang w:val="nl"/>
        </w:rPr>
      </w:pPr>
    </w:p>
    <w:p w14:paraId="4D80E895" w14:textId="77777777" w:rsidR="008D0862" w:rsidRPr="002C7327" w:rsidRDefault="008D0862" w:rsidP="00075CF1">
      <w:pPr>
        <w:pStyle w:val="streepje"/>
        <w:numPr>
          <w:ilvl w:val="0"/>
          <w:numId w:val="0"/>
        </w:numPr>
        <w:rPr>
          <w:lang w:val="nl-NL"/>
        </w:rPr>
      </w:pPr>
    </w:p>
    <w:p w14:paraId="656789EF" w14:textId="77777777" w:rsidR="00075CF1" w:rsidRPr="00134AAB" w:rsidRDefault="00075CF1" w:rsidP="00134AAB">
      <w:pPr>
        <w:pStyle w:val="streepje"/>
        <w:numPr>
          <w:ilvl w:val="0"/>
          <w:numId w:val="0"/>
        </w:numPr>
        <w:rPr>
          <w:lang w:val="nl-NL"/>
        </w:rPr>
      </w:pPr>
    </w:p>
    <w:p w14:paraId="50238A43" w14:textId="77777777" w:rsidR="00857117" w:rsidRDefault="00857117" w:rsidP="00857117">
      <w:pPr>
        <w:pStyle w:val="streepje"/>
        <w:numPr>
          <w:ilvl w:val="0"/>
          <w:numId w:val="0"/>
        </w:numPr>
        <w:ind w:left="284" w:hanging="284"/>
      </w:pPr>
    </w:p>
    <w:p w14:paraId="7E7C1084"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78929288" w14:textId="77777777" w:rsidR="008D0862" w:rsidRDefault="00286F0E" w:rsidP="008D0862">
      <w:pPr>
        <w:pStyle w:val="Kop1"/>
        <w:numPr>
          <w:ilvl w:val="0"/>
          <w:numId w:val="1"/>
        </w:numPr>
        <w:rPr>
          <w:lang w:val="nl-NL"/>
        </w:rPr>
      </w:pPr>
      <w:bookmarkStart w:id="42" w:name="_Toc446335854"/>
      <w:bookmarkEnd w:id="27"/>
      <w:r>
        <w:rPr>
          <w:lang w:val="nl-NL"/>
        </w:rPr>
        <w:lastRenderedPageBreak/>
        <w:t xml:space="preserve">Particuliere </w:t>
      </w:r>
      <w:r w:rsidR="008D0862">
        <w:rPr>
          <w:lang w:val="nl-NL"/>
        </w:rPr>
        <w:t>Hypotheekakte</w:t>
      </w:r>
      <w:bookmarkEnd w:id="42"/>
    </w:p>
    <w:p w14:paraId="2A0C71E7" w14:textId="77777777" w:rsidR="008D0862" w:rsidRDefault="008D0862" w:rsidP="008D0862">
      <w:r>
        <w:t xml:space="preserve">In dit hoofdstuk is de structuur van de </w:t>
      </w:r>
      <w:r w:rsidR="00286F0E">
        <w:t xml:space="preserve">particuliere </w:t>
      </w:r>
      <w:r>
        <w:t>hypotheekakte in detail beschreven.</w:t>
      </w:r>
    </w:p>
    <w:p w14:paraId="3A7A868E"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0988D50C"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6161F091" w14:textId="77777777" w:rsidR="005606FC" w:rsidRDefault="005606FC" w:rsidP="00AA1E30"/>
    <w:p w14:paraId="0556E842" w14:textId="77777777" w:rsidR="008D0862" w:rsidRPr="00343045" w:rsidRDefault="00741213" w:rsidP="008D0862">
      <w:pPr>
        <w:pStyle w:val="Kop2"/>
      </w:pPr>
      <w:bookmarkStart w:id="43" w:name="_Toc246925271"/>
      <w:bookmarkStart w:id="44" w:name="_Toc446335855"/>
      <w:r>
        <w:t>Equivalentiev</w:t>
      </w:r>
      <w:r w:rsidR="008D0862">
        <w:t>erklaring</w:t>
      </w:r>
      <w:bookmarkEnd w:id="43"/>
      <w:bookmarkEnd w:id="44"/>
    </w:p>
    <w:p w14:paraId="7218EFEF" w14:textId="77777777" w:rsidR="008D0862" w:rsidRDefault="008D0862" w:rsidP="008D0862"/>
    <w:p w14:paraId="41B99A5C"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0863A30D"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602CCB29" w14:textId="77777777" w:rsidTr="001C0BD6">
        <w:tc>
          <w:tcPr>
            <w:tcW w:w="2394" w:type="pct"/>
            <w:shd w:val="clear" w:color="auto" w:fill="auto"/>
          </w:tcPr>
          <w:p w14:paraId="7172E537" w14:textId="77777777" w:rsidR="008D0862" w:rsidRPr="001C0BD6" w:rsidRDefault="008D0862" w:rsidP="00A7152A">
            <w:pPr>
              <w:rPr>
                <w:color w:val="FF0000"/>
              </w:rPr>
            </w:pPr>
            <w:r w:rsidRPr="001C0BD6">
              <w:rPr>
                <w:rFonts w:cs="Arial"/>
                <w:bCs/>
                <w:color w:val="FF0000"/>
                <w:highlight w:val="yellow"/>
                <w:lang w:val="en-US"/>
              </w:rPr>
              <w:t xml:space="preserve">TEKSTBLOK </w:t>
            </w:r>
            <w:r w:rsidR="00741213" w:rsidRPr="001C0BD6">
              <w:rPr>
                <w:rFonts w:cs="Arial"/>
                <w:bCs/>
                <w:color w:val="FF0000"/>
                <w:highlight w:val="yellow"/>
                <w:lang w:val="en-US"/>
              </w:rPr>
              <w:t>EQUIVALENTIE</w:t>
            </w:r>
            <w:r w:rsidR="00A06A27" w:rsidRPr="001C0BD6">
              <w:rPr>
                <w:rFonts w:cs="Arial"/>
                <w:bCs/>
                <w:color w:val="FF0000"/>
                <w:highlight w:val="yellow"/>
                <w:lang w:val="en-US"/>
              </w:rPr>
              <w:t>VERKLARING</w:t>
            </w:r>
            <w:r w:rsidR="000E2D2E" w:rsidRPr="001C0BD6">
              <w:rPr>
                <w:rFonts w:cs="Arial"/>
                <w:bCs/>
                <w:color w:val="FF0000"/>
                <w:lang w:val="en-US"/>
              </w:rPr>
              <w:t>.</w:t>
            </w:r>
          </w:p>
        </w:tc>
        <w:tc>
          <w:tcPr>
            <w:tcW w:w="2606" w:type="pct"/>
            <w:shd w:val="clear" w:color="auto" w:fill="auto"/>
          </w:tcPr>
          <w:p w14:paraId="5FD0515C" w14:textId="77777777" w:rsidR="005217FC" w:rsidRPr="001C0BD6" w:rsidRDefault="005217FC" w:rsidP="005217FC">
            <w:pPr>
              <w:rPr>
                <w:szCs w:val="18"/>
              </w:rPr>
            </w:pPr>
            <w:r w:rsidRPr="001C0BD6">
              <w:rPr>
                <w:szCs w:val="18"/>
              </w:rPr>
              <w:t>Gegevens van de notaris in de rol van verklaarder.</w:t>
            </w:r>
          </w:p>
          <w:p w14:paraId="55CE234B" w14:textId="77777777" w:rsidR="008D0862" w:rsidRPr="003146A3" w:rsidRDefault="005217FC" w:rsidP="005217FC">
            <w:r>
              <w:t>Deze passage alleen afdrukken bij het afschrift</w:t>
            </w:r>
            <w:r w:rsidR="006835AE">
              <w:t>.</w:t>
            </w:r>
          </w:p>
        </w:tc>
      </w:tr>
    </w:tbl>
    <w:p w14:paraId="317AD8B5" w14:textId="77777777" w:rsidR="00461839" w:rsidRDefault="00461839" w:rsidP="00C81662">
      <w:pPr>
        <w:pStyle w:val="Kop2"/>
      </w:pPr>
      <w:bookmarkStart w:id="45" w:name="_Toc446335856"/>
      <w:r>
        <w:t>Titel</w:t>
      </w:r>
      <w:bookmarkEnd w:id="45"/>
    </w:p>
    <w:p w14:paraId="50D87869" w14:textId="77777777"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1C0BD6" w14:paraId="6F8EB605" w14:textId="77777777" w:rsidTr="001C0BD6">
        <w:tc>
          <w:tcPr>
            <w:tcW w:w="6771" w:type="dxa"/>
            <w:shd w:val="clear" w:color="auto" w:fill="auto"/>
          </w:tcPr>
          <w:p w14:paraId="1B903A20" w14:textId="77777777" w:rsidR="00461839" w:rsidRPr="001C0BD6" w:rsidRDefault="00461839" w:rsidP="0093783C">
            <w:pPr>
              <w:rPr>
                <w:b/>
              </w:rPr>
            </w:pPr>
            <w:r w:rsidRPr="001C0BD6">
              <w:rPr>
                <w:b/>
              </w:rPr>
              <w:t>Modeldocument tekst</w:t>
            </w:r>
          </w:p>
        </w:tc>
        <w:tc>
          <w:tcPr>
            <w:tcW w:w="7371" w:type="dxa"/>
            <w:shd w:val="clear" w:color="auto" w:fill="auto"/>
          </w:tcPr>
          <w:p w14:paraId="07129946" w14:textId="77777777" w:rsidR="00461839" w:rsidRPr="001C0BD6" w:rsidRDefault="00461839" w:rsidP="0093783C">
            <w:pPr>
              <w:rPr>
                <w:b/>
              </w:rPr>
            </w:pPr>
            <w:r w:rsidRPr="001C0BD6">
              <w:rPr>
                <w:b/>
              </w:rPr>
              <w:t>Toelichting</w:t>
            </w:r>
          </w:p>
        </w:tc>
      </w:tr>
    </w:tbl>
    <w:p w14:paraId="50E9C25F" w14:textId="77777777" w:rsidR="001C0BD6" w:rsidRPr="001C0BD6" w:rsidRDefault="001C0BD6" w:rsidP="001C0BD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75DEB2A8" w14:textId="77777777" w:rsidTr="001C0BD6">
        <w:tc>
          <w:tcPr>
            <w:tcW w:w="2394" w:type="pct"/>
            <w:shd w:val="clear" w:color="auto" w:fill="auto"/>
          </w:tcPr>
          <w:p w14:paraId="32D2875C" w14:textId="77777777" w:rsidR="00461839" w:rsidRPr="001C0BD6" w:rsidRDefault="00461839" w:rsidP="001C0BD6">
            <w:pPr>
              <w:tabs>
                <w:tab w:val="left" w:pos="-1440"/>
                <w:tab w:val="left" w:pos="-720"/>
              </w:tabs>
              <w:suppressAutoHyphens/>
              <w:rPr>
                <w:rFonts w:ascii="Times New Roman" w:hAnsi="Times New Roman"/>
                <w:color w:val="800080"/>
                <w:highlight w:val="yellow"/>
              </w:rPr>
            </w:pPr>
            <w:r w:rsidRPr="001C0BD6">
              <w:rPr>
                <w:color w:val="800080"/>
                <w:highlight w:val="yellow"/>
              </w:rPr>
              <w:t>TEKSTBLOK TITEL HYPOTHEEKAKTEN</w:t>
            </w:r>
          </w:p>
        </w:tc>
        <w:tc>
          <w:tcPr>
            <w:tcW w:w="2606" w:type="pct"/>
            <w:shd w:val="clear" w:color="auto" w:fill="auto"/>
          </w:tcPr>
          <w:p w14:paraId="519FADE3" w14:textId="77777777" w:rsidR="00461839" w:rsidRPr="001C0BD6" w:rsidRDefault="00461839" w:rsidP="0093783C">
            <w:pPr>
              <w:rPr>
                <w:szCs w:val="18"/>
              </w:rPr>
            </w:pPr>
            <w:r w:rsidRPr="001C0BD6">
              <w:rPr>
                <w:szCs w:val="18"/>
              </w:rPr>
              <w:t>Titelvelden. Opmaak conform het tekstblok.</w:t>
            </w:r>
          </w:p>
        </w:tc>
      </w:tr>
    </w:tbl>
    <w:p w14:paraId="7B78C506" w14:textId="77777777" w:rsidR="005606FC" w:rsidRPr="00343045" w:rsidRDefault="005606FC" w:rsidP="0082410C">
      <w:pPr>
        <w:pStyle w:val="Kop2"/>
        <w:pageBreakBefore/>
      </w:pPr>
      <w:bookmarkStart w:id="46" w:name="_Toc446335857"/>
      <w:r>
        <w:lastRenderedPageBreak/>
        <w:t>Aanhef</w:t>
      </w:r>
      <w:bookmarkEnd w:id="46"/>
    </w:p>
    <w:p w14:paraId="632B69E5" w14:textId="77777777" w:rsidR="004250DC" w:rsidRPr="00981826" w:rsidRDefault="004250DC" w:rsidP="00981826">
      <w:bookmarkStart w:id="47" w:name="_Toc245786300"/>
      <w:bookmarkEnd w:id="4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55AF25E8" w14:textId="77777777" w:rsidTr="001C0BD6">
        <w:tc>
          <w:tcPr>
            <w:tcW w:w="2394" w:type="pct"/>
            <w:shd w:val="clear" w:color="auto" w:fill="auto"/>
          </w:tcPr>
          <w:p w14:paraId="138A53A1" w14:textId="77777777" w:rsidR="0021646D" w:rsidRPr="001C0BD6" w:rsidRDefault="00AD091E" w:rsidP="001C0BD6">
            <w:pPr>
              <w:tabs>
                <w:tab w:val="left" w:pos="-1440"/>
                <w:tab w:val="left" w:pos="-720"/>
              </w:tabs>
              <w:suppressAutoHyphens/>
              <w:rPr>
                <w:rFonts w:ascii="Times New Roman" w:hAnsi="Times New Roman"/>
                <w:color w:val="FF0000"/>
                <w:highlight w:val="yellow"/>
              </w:rPr>
            </w:pPr>
            <w:r w:rsidRPr="001C0BD6">
              <w:rPr>
                <w:color w:val="FF0000"/>
                <w:highlight w:val="yellow"/>
              </w:rPr>
              <w:t>TEKSTBLOK AANHEF</w:t>
            </w:r>
            <w:r w:rsidR="000E2D2E" w:rsidRPr="001C0BD6">
              <w:rPr>
                <w:rFonts w:ascii="Times New Roman" w:hAnsi="Times New Roman"/>
                <w:color w:val="FF0000"/>
              </w:rPr>
              <w:t>:</w:t>
            </w:r>
          </w:p>
        </w:tc>
        <w:tc>
          <w:tcPr>
            <w:tcW w:w="2606" w:type="pct"/>
            <w:shd w:val="clear" w:color="auto" w:fill="auto"/>
          </w:tcPr>
          <w:p w14:paraId="3CB70E5F" w14:textId="77777777" w:rsidR="002B627D" w:rsidRPr="001C0BD6" w:rsidRDefault="0021646D" w:rsidP="002E729C">
            <w:pPr>
              <w:rPr>
                <w:szCs w:val="18"/>
              </w:rPr>
            </w:pPr>
            <w:r w:rsidRPr="001C0BD6">
              <w:rPr>
                <w:szCs w:val="18"/>
              </w:rPr>
              <w:t xml:space="preserve">Details </w:t>
            </w:r>
            <w:r w:rsidR="002E729C" w:rsidRPr="001C0BD6">
              <w:rPr>
                <w:szCs w:val="18"/>
              </w:rPr>
              <w:t xml:space="preserve">van de notaris in de rol van </w:t>
            </w:r>
            <w:r w:rsidR="00A06A27" w:rsidRPr="001C0BD6">
              <w:rPr>
                <w:szCs w:val="18"/>
              </w:rPr>
              <w:t>ondertekenaar.</w:t>
            </w:r>
          </w:p>
        </w:tc>
      </w:tr>
    </w:tbl>
    <w:p w14:paraId="3B4E157D" w14:textId="77777777" w:rsidR="00A9324F" w:rsidRPr="002E729C" w:rsidRDefault="00A9324F" w:rsidP="002E729C">
      <w:pPr>
        <w:tabs>
          <w:tab w:val="left" w:pos="6771"/>
        </w:tabs>
        <w:rPr>
          <w:szCs w:val="18"/>
        </w:rPr>
      </w:pPr>
    </w:p>
    <w:p w14:paraId="3D9B3EF1" w14:textId="77777777" w:rsidR="00114244" w:rsidRDefault="00123774" w:rsidP="002E729C">
      <w:pPr>
        <w:pStyle w:val="Kop2"/>
      </w:pPr>
      <w:bookmarkStart w:id="48" w:name="_Ref363647239"/>
      <w:bookmarkStart w:id="49" w:name="_Toc446335858"/>
      <w:bookmarkStart w:id="50" w:name="_Ref182807022"/>
      <w:r>
        <w:t>Hypotheekgever</w:t>
      </w:r>
      <w:bookmarkEnd w:id="48"/>
      <w:bookmarkEnd w:id="49"/>
    </w:p>
    <w:p w14:paraId="07CA77EC" w14:textId="77777777" w:rsidR="0054259B" w:rsidRPr="00232007" w:rsidRDefault="0054259B" w:rsidP="0054259B">
      <w:pPr>
        <w:rPr>
          <w:lang w:val="nl"/>
        </w:rPr>
      </w:pPr>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BA099F">
        <w:t>[TC]</w:t>
      </w:r>
      <w:r>
        <w:fldChar w:fldCharType="end"/>
      </w:r>
      <w:r>
        <w:t>.</w:t>
      </w:r>
    </w:p>
    <w:bookmarkEnd w:id="50"/>
    <w:p w14:paraId="7D676070"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4FBA7F67" w14:textId="77777777" w:rsidTr="001C0BD6">
        <w:trPr>
          <w:trHeight w:val="125"/>
        </w:trPr>
        <w:tc>
          <w:tcPr>
            <w:tcW w:w="2394" w:type="pct"/>
            <w:shd w:val="clear" w:color="auto" w:fill="auto"/>
          </w:tcPr>
          <w:p w14:paraId="01EBA260" w14:textId="77777777" w:rsidR="000E2D2E" w:rsidRPr="001C0BD6" w:rsidRDefault="008174B4" w:rsidP="00351269">
            <w:pPr>
              <w:rPr>
                <w:rFonts w:cs="Arial"/>
                <w:bCs/>
                <w:color w:val="FF0000"/>
                <w:lang w:val="en-US"/>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E92DB7" w:rsidRPr="001C0BD6">
              <w:rPr>
                <w:rFonts w:ascii="Times New Roman" w:hAnsi="Times New Roman"/>
              </w:rPr>
              <w:t xml:space="preserve"> </w:t>
            </w:r>
            <w:r w:rsidR="000E2D2E" w:rsidRPr="001C0BD6">
              <w:rPr>
                <w:rFonts w:cs="Arial"/>
                <w:bCs/>
                <w:color w:val="FF0000"/>
                <w:lang w:val="en-US"/>
              </w:rPr>
              <w:t>1.</w:t>
            </w:r>
          </w:p>
        </w:tc>
        <w:tc>
          <w:tcPr>
            <w:tcW w:w="2606" w:type="pct"/>
            <w:shd w:val="clear" w:color="auto" w:fill="auto"/>
          </w:tcPr>
          <w:p w14:paraId="47C0EFC0" w14:textId="77777777" w:rsidR="000E2D2E" w:rsidRPr="001C0BD6" w:rsidRDefault="000E2D2E" w:rsidP="001C0BD6">
            <w:pPr>
              <w:autoSpaceDE w:val="0"/>
              <w:autoSpaceDN w:val="0"/>
              <w:adjustRightInd w:val="0"/>
              <w:spacing w:line="240" w:lineRule="auto"/>
              <w:rPr>
                <w:snapToGrid/>
                <w:kern w:val="0"/>
                <w:lang w:eastAsia="nl-NL"/>
              </w:rPr>
            </w:pPr>
          </w:p>
        </w:tc>
      </w:tr>
      <w:tr w:rsidR="00F04E20" w:rsidRPr="00123774" w14:paraId="25731E10" w14:textId="77777777" w:rsidTr="001C0BD6">
        <w:trPr>
          <w:trHeight w:val="125"/>
        </w:trPr>
        <w:tc>
          <w:tcPr>
            <w:tcW w:w="2394" w:type="pct"/>
            <w:shd w:val="clear" w:color="auto" w:fill="auto"/>
          </w:tcPr>
          <w:p w14:paraId="40B67D6A" w14:textId="77777777" w:rsidR="00F04E20" w:rsidRPr="001C0BD6" w:rsidRDefault="008174B4" w:rsidP="00351269">
            <w:pPr>
              <w:rPr>
                <w:color w:val="FF0000"/>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F04E20" w:rsidRPr="001C0BD6">
              <w:rPr>
                <w:rFonts w:cs="Arial"/>
                <w:bCs/>
                <w:color w:val="800080"/>
                <w:highlight w:val="yellow"/>
                <w:lang w:val="en-US"/>
              </w:rPr>
              <w:t>TEKSTBLOK GEVOLMACHTIGDE</w:t>
            </w:r>
            <w:r w:rsidR="000E2D2E" w:rsidRPr="001C0BD6">
              <w:rPr>
                <w:rFonts w:cs="Arial"/>
                <w:bCs/>
                <w:color w:val="800080"/>
                <w:lang w:val="en-US"/>
              </w:rPr>
              <w:t>:</w:t>
            </w:r>
          </w:p>
        </w:tc>
        <w:tc>
          <w:tcPr>
            <w:tcW w:w="2606" w:type="pct"/>
            <w:shd w:val="clear" w:color="auto" w:fill="auto"/>
          </w:tcPr>
          <w:p w14:paraId="33F63409" w14:textId="77777777" w:rsidR="00222BF9" w:rsidRPr="001C0BD6" w:rsidRDefault="00123774" w:rsidP="008F0DBB">
            <w:pPr>
              <w:rPr>
                <w:snapToGrid/>
                <w:kern w:val="0"/>
                <w:lang w:eastAsia="nl-NL"/>
              </w:rPr>
            </w:pPr>
            <w:r w:rsidRPr="001C0BD6">
              <w:rPr>
                <w:snapToGrid/>
                <w:kern w:val="0"/>
                <w:lang w:eastAsia="nl-NL"/>
              </w:rPr>
              <w:t xml:space="preserve">Dit tekstblok is </w:t>
            </w:r>
            <w:r w:rsidR="009843B9" w:rsidRPr="001C0BD6">
              <w:rPr>
                <w:snapToGrid/>
                <w:kern w:val="0"/>
                <w:lang w:eastAsia="nl-NL"/>
              </w:rPr>
              <w:t>optioneel</w:t>
            </w:r>
            <w:r w:rsidRPr="001C0BD6">
              <w:rPr>
                <w:snapToGrid/>
                <w:kern w:val="0"/>
                <w:lang w:eastAsia="nl-NL"/>
              </w:rPr>
              <w:t xml:space="preserve"> en wordt alleen weergegeven wanneer een gevolmachtigde optreedt </w:t>
            </w:r>
            <w:r w:rsidR="009843B9" w:rsidRPr="001C0BD6">
              <w:rPr>
                <w:snapToGrid/>
                <w:kern w:val="0"/>
                <w:lang w:eastAsia="nl-NL"/>
              </w:rPr>
              <w:t xml:space="preserve">voor de </w:t>
            </w:r>
            <w:r w:rsidR="003C2F33" w:rsidRPr="001C0BD6">
              <w:rPr>
                <w:snapToGrid/>
                <w:kern w:val="0"/>
                <w:lang w:eastAsia="nl-NL"/>
              </w:rPr>
              <w:t xml:space="preserve">betreffende </w:t>
            </w:r>
            <w:r w:rsidR="009843B9" w:rsidRPr="001C0BD6">
              <w:rPr>
                <w:snapToGrid/>
                <w:kern w:val="0"/>
                <w:lang w:eastAsia="nl-NL"/>
              </w:rPr>
              <w:t>partij</w:t>
            </w:r>
            <w:r w:rsidRPr="001C0BD6">
              <w:rPr>
                <w:snapToGrid/>
                <w:kern w:val="0"/>
                <w:lang w:eastAsia="nl-NL"/>
              </w:rPr>
              <w:t>.</w:t>
            </w:r>
            <w:r w:rsidRPr="001C0BD6">
              <w:rPr>
                <w:snapToGrid/>
                <w:kern w:val="0"/>
                <w:lang w:eastAsia="nl-NL"/>
              </w:rPr>
              <w:br/>
            </w:r>
          </w:p>
          <w:p w14:paraId="0736FFA9" w14:textId="77777777" w:rsidR="002B627D" w:rsidRPr="001C0BD6" w:rsidRDefault="00123774" w:rsidP="008F0DBB">
            <w:pPr>
              <w:rPr>
                <w:snapToGrid/>
                <w:kern w:val="0"/>
                <w:lang w:eastAsia="nl-NL"/>
              </w:rPr>
            </w:pPr>
            <w:r w:rsidRPr="001C0BD6">
              <w:rPr>
                <w:snapToGrid/>
                <w:kern w:val="0"/>
                <w:lang w:eastAsia="nl-NL"/>
              </w:rPr>
              <w:t>Er kan maximaal één ge</w:t>
            </w:r>
            <w:r w:rsidR="00C21877" w:rsidRPr="001C0BD6">
              <w:rPr>
                <w:snapToGrid/>
                <w:kern w:val="0"/>
                <w:lang w:eastAsia="nl-NL"/>
              </w:rPr>
              <w:t>vol</w:t>
            </w:r>
            <w:r w:rsidRPr="001C0BD6">
              <w:rPr>
                <w:snapToGrid/>
                <w:kern w:val="0"/>
                <w:lang w:eastAsia="nl-NL"/>
              </w:rPr>
              <w:t>machtigde vermeld worden</w:t>
            </w:r>
            <w:r w:rsidR="009843B9" w:rsidRPr="001C0BD6">
              <w:rPr>
                <w:snapToGrid/>
                <w:kern w:val="0"/>
                <w:lang w:eastAsia="nl-NL"/>
              </w:rPr>
              <w:t xml:space="preserve">, die optreedt voor de </w:t>
            </w:r>
            <w:r w:rsidR="003C2F33" w:rsidRPr="001C0BD6">
              <w:rPr>
                <w:snapToGrid/>
                <w:kern w:val="0"/>
                <w:lang w:eastAsia="nl-NL"/>
              </w:rPr>
              <w:t xml:space="preserve">betreffende </w:t>
            </w:r>
            <w:r w:rsidR="009843B9" w:rsidRPr="001C0BD6">
              <w:rPr>
                <w:snapToGrid/>
                <w:kern w:val="0"/>
                <w:lang w:eastAsia="nl-NL"/>
              </w:rPr>
              <w:t>partij</w:t>
            </w:r>
            <w:r w:rsidRPr="001C0BD6">
              <w:rPr>
                <w:snapToGrid/>
                <w:kern w:val="0"/>
                <w:lang w:eastAsia="nl-NL"/>
              </w:rPr>
              <w:t>.</w:t>
            </w:r>
          </w:p>
          <w:p w14:paraId="63FAA752" w14:textId="77777777" w:rsidR="00B82B46" w:rsidRPr="001C0BD6" w:rsidRDefault="00B82B46" w:rsidP="008F0DBB">
            <w:pPr>
              <w:rPr>
                <w:snapToGrid/>
                <w:kern w:val="0"/>
                <w:lang w:eastAsia="nl-NL"/>
              </w:rPr>
            </w:pPr>
          </w:p>
          <w:p w14:paraId="21F1E615" w14:textId="77777777" w:rsidR="00B82B46" w:rsidRPr="001C0BD6" w:rsidRDefault="00B82B46" w:rsidP="008F0DBB">
            <w:pPr>
              <w:rPr>
                <w:snapToGrid/>
                <w:kern w:val="0"/>
                <w:u w:val="single"/>
                <w:lang w:eastAsia="nl-NL"/>
              </w:rPr>
            </w:pPr>
            <w:r w:rsidRPr="001C0BD6">
              <w:rPr>
                <w:snapToGrid/>
                <w:kern w:val="0"/>
                <w:u w:val="single"/>
                <w:lang w:eastAsia="nl-NL"/>
              </w:rPr>
              <w:t>Mapping:</w:t>
            </w:r>
          </w:p>
          <w:p w14:paraId="58147FAE" w14:textId="77777777" w:rsidR="00B82B46" w:rsidRPr="001C0BD6" w:rsidRDefault="00B82B46" w:rsidP="001C0BD6">
            <w:pPr>
              <w:autoSpaceDE w:val="0"/>
              <w:autoSpaceDN w:val="0"/>
              <w:adjustRightInd w:val="0"/>
              <w:spacing w:line="240" w:lineRule="auto"/>
              <w:rPr>
                <w:rFonts w:cs="Arial"/>
                <w:snapToGrid/>
                <w:kern w:val="0"/>
                <w:sz w:val="16"/>
                <w:szCs w:val="16"/>
                <w:lang w:eastAsia="nl-NL"/>
              </w:rPr>
            </w:pPr>
            <w:r w:rsidRPr="001C0BD6">
              <w:rPr>
                <w:snapToGrid/>
                <w:kern w:val="0"/>
                <w:sz w:val="16"/>
                <w:szCs w:val="16"/>
                <w:lang w:eastAsia="nl-NL"/>
              </w:rPr>
              <w:t>//IMKAD_</w:t>
            </w:r>
            <w:r w:rsidRPr="001C0BD6">
              <w:rPr>
                <w:rFonts w:cs="Arial"/>
                <w:snapToGrid/>
                <w:kern w:val="0"/>
                <w:sz w:val="16"/>
                <w:szCs w:val="16"/>
                <w:lang w:eastAsia="nl-NL"/>
              </w:rPr>
              <w:t>AangebodenStuk</w:t>
            </w:r>
            <w:r w:rsidRPr="001C0BD6">
              <w:rPr>
                <w:snapToGrid/>
                <w:kern w:val="0"/>
                <w:sz w:val="16"/>
                <w:szCs w:val="16"/>
                <w:lang w:eastAsia="nl-NL"/>
              </w:rPr>
              <w:t>/Partij/Gevolmachtigde</w:t>
            </w:r>
            <w:r w:rsidR="00CB72AE" w:rsidRPr="001C0BD6">
              <w:rPr>
                <w:snapToGrid/>
                <w:kern w:val="0"/>
                <w:sz w:val="16"/>
                <w:szCs w:val="16"/>
                <w:lang w:eastAsia="nl-NL"/>
              </w:rPr>
              <w:t>, waarbij ./aanduiding</w:t>
            </w:r>
            <w:r w:rsidR="00892DF9" w:rsidRPr="001C0BD6">
              <w:rPr>
                <w:snapToGrid/>
                <w:kern w:val="0"/>
                <w:sz w:val="16"/>
                <w:szCs w:val="16"/>
                <w:lang w:eastAsia="nl-NL"/>
              </w:rPr>
              <w:t>P</w:t>
            </w:r>
            <w:r w:rsidR="00CB72AE" w:rsidRPr="001C0BD6">
              <w:rPr>
                <w:snapToGrid/>
                <w:kern w:val="0"/>
                <w:sz w:val="16"/>
                <w:szCs w:val="16"/>
                <w:lang w:eastAsia="nl-NL"/>
              </w:rPr>
              <w:t>artij één van de waarden uit tekstblok ‘Partijnamen in hypotheekakten’ heeft.</w:t>
            </w:r>
          </w:p>
        </w:tc>
      </w:tr>
      <w:tr w:rsidR="00D224AB" w:rsidRPr="00123774" w14:paraId="12014341" w14:textId="77777777" w:rsidTr="001C0BD6">
        <w:trPr>
          <w:trHeight w:val="125"/>
        </w:trPr>
        <w:tc>
          <w:tcPr>
            <w:tcW w:w="2394" w:type="pct"/>
            <w:shd w:val="clear" w:color="auto" w:fill="auto"/>
          </w:tcPr>
          <w:p w14:paraId="4C551C36" w14:textId="77777777" w:rsidR="00D224AB" w:rsidRPr="001C0BD6" w:rsidRDefault="008174B4" w:rsidP="001C0BD6">
            <w:pPr>
              <w:ind w:firstLine="300"/>
              <w:rPr>
                <w:rFonts w:ascii="Times New Roman" w:hAnsi="Times New Roman"/>
                <w:color w:val="339966"/>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E92DB7" w:rsidRPr="001C0BD6">
              <w:rPr>
                <w:rFonts w:ascii="Times New Roman" w:hAnsi="Times New Roman"/>
              </w:rPr>
              <w:t xml:space="preserve"> </w:t>
            </w:r>
            <w:r w:rsidR="00D224AB" w:rsidRPr="001C0BD6">
              <w:rPr>
                <w:color w:val="800080"/>
              </w:rPr>
              <w:t>a</w:t>
            </w:r>
            <w:r w:rsidR="007A0772" w:rsidRPr="001C0BD6">
              <w:rPr>
                <w:color w:val="800080"/>
              </w:rPr>
              <w:t>.</w:t>
            </w:r>
            <w:r w:rsidRPr="001C0BD6">
              <w:rPr>
                <w:rFonts w:cs="Arial"/>
                <w:sz w:val="20"/>
              </w:rPr>
              <w:t xml:space="preserve"> </w:t>
            </w: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D224AB" w:rsidRPr="001C0BD6">
              <w:rPr>
                <w:color w:val="339966"/>
                <w:highlight w:val="yellow"/>
              </w:rPr>
              <w:t>TEKSTBLOK PARTIJ NATUURLIJK</w:t>
            </w:r>
            <w:r w:rsidR="00C64197" w:rsidRPr="001C0BD6">
              <w:rPr>
                <w:color w:val="339966"/>
                <w:highlight w:val="yellow"/>
              </w:rPr>
              <w:t xml:space="preserve"> PERSOON</w:t>
            </w:r>
            <w:r w:rsidR="005969C8" w:rsidRPr="001C0BD6">
              <w:rPr>
                <w:color w:val="339966"/>
                <w:highlight w:val="yellow"/>
              </w:rPr>
              <w:t xml:space="preserve"> </w:t>
            </w:r>
            <w:r w:rsidR="00A50006" w:rsidRPr="001C0BD6">
              <w:rPr>
                <w:color w:val="339966"/>
                <w:highlight w:val="yellow"/>
              </w:rPr>
              <w:t>/</w:t>
            </w:r>
            <w:r w:rsidR="005969C8" w:rsidRPr="001C0BD6">
              <w:rPr>
                <w:color w:val="339966"/>
                <w:highlight w:val="yellow"/>
              </w:rPr>
              <w:t xml:space="preserve"> </w:t>
            </w:r>
            <w:r w:rsidR="00A50006" w:rsidRPr="001C0BD6">
              <w:rPr>
                <w:color w:val="339966"/>
                <w:highlight w:val="yellow"/>
              </w:rPr>
              <w:t xml:space="preserve">TEKSTBLOK </w:t>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430AF7" w:rsidRPr="001C0BD6">
              <w:rPr>
                <w:color w:val="339966"/>
                <w:highlight w:val="yellow"/>
              </w:rPr>
              <w:t xml:space="preserve">PARTIJ </w:t>
            </w:r>
            <w:r w:rsidR="00D224AB" w:rsidRPr="001C0BD6">
              <w:rPr>
                <w:color w:val="339966"/>
                <w:highlight w:val="yellow"/>
              </w:rPr>
              <w:t>NIET NATUURLIJK</w:t>
            </w:r>
            <w:r w:rsidR="00430AF7" w:rsidRPr="001C0BD6">
              <w:rPr>
                <w:color w:val="339966"/>
                <w:highlight w:val="yellow"/>
              </w:rPr>
              <w:t xml:space="preserve"> </w:t>
            </w:r>
            <w:r w:rsidR="00D224AB" w:rsidRPr="001C0BD6">
              <w:rPr>
                <w:color w:val="339966"/>
                <w:highlight w:val="yellow"/>
              </w:rPr>
              <w:t>PERSOON</w:t>
            </w:r>
            <w:r w:rsidR="000E2D2E" w:rsidRPr="001C0BD6">
              <w:rPr>
                <w:rFonts w:ascii="Times New Roman" w:hAnsi="Times New Roman"/>
                <w:color w:val="FF0000"/>
              </w:rPr>
              <w:t>;</w:t>
            </w:r>
          </w:p>
          <w:p w14:paraId="782819A2" w14:textId="77777777" w:rsidR="00D224AB" w:rsidRPr="001C0BD6" w:rsidRDefault="00D224AB" w:rsidP="00351269">
            <w:pPr>
              <w:rPr>
                <w:rFonts w:cs="Arial"/>
                <w:bCs/>
                <w:color w:val="800080"/>
              </w:rPr>
            </w:pPr>
          </w:p>
        </w:tc>
        <w:tc>
          <w:tcPr>
            <w:tcW w:w="2606" w:type="pct"/>
            <w:shd w:val="clear" w:color="auto" w:fill="auto"/>
          </w:tcPr>
          <w:p w14:paraId="356C49C6" w14:textId="77777777" w:rsidR="002B627D" w:rsidRDefault="00D224AB" w:rsidP="004B294C">
            <w:r w:rsidRPr="001C0BD6">
              <w:rPr>
                <w:snapToGrid/>
                <w:kern w:val="0"/>
                <w:lang w:eastAsia="nl-NL"/>
              </w:rPr>
              <w:t>Verplichte</w:t>
            </w:r>
            <w:r w:rsidRPr="001C0BD6">
              <w:rPr>
                <w:rFonts w:cs="Arial"/>
                <w:snapToGrid/>
                <w:kern w:val="0"/>
                <w:szCs w:val="18"/>
                <w:lang w:eastAsia="nl-NL"/>
              </w:rPr>
              <w:t xml:space="preserve"> keuze </w:t>
            </w:r>
            <w:r w:rsidR="00B06926" w:rsidRPr="001C0BD6">
              <w:rPr>
                <w:rFonts w:cs="Arial"/>
                <w:snapToGrid/>
                <w:kern w:val="0"/>
                <w:szCs w:val="18"/>
                <w:lang w:eastAsia="nl-NL"/>
              </w:rPr>
              <w:t>uit</w:t>
            </w:r>
            <w:r w:rsidR="00395998" w:rsidRPr="001C0BD6">
              <w:rPr>
                <w:rFonts w:cs="Arial"/>
                <w:snapToGrid/>
                <w:kern w:val="0"/>
                <w:szCs w:val="18"/>
                <w:lang w:eastAsia="nl-NL"/>
              </w:rPr>
              <w:t xml:space="preserve"> </w:t>
            </w:r>
            <w:r w:rsidR="001E7703" w:rsidRPr="001C0BD6">
              <w:rPr>
                <w:rFonts w:cs="Arial"/>
                <w:snapToGrid/>
                <w:kern w:val="0"/>
                <w:szCs w:val="18"/>
                <w:lang w:eastAsia="nl-NL"/>
              </w:rPr>
              <w:t>2</w:t>
            </w:r>
            <w:r w:rsidRPr="001C0BD6">
              <w:rPr>
                <w:rFonts w:cs="Arial"/>
                <w:snapToGrid/>
                <w:kern w:val="0"/>
                <w:szCs w:val="18"/>
                <w:lang w:eastAsia="nl-NL"/>
              </w:rPr>
              <w:t xml:space="preserve"> tekstblokken</w:t>
            </w:r>
            <w:r w:rsidR="00B06926">
              <w:t xml:space="preserve"> met de gegevens van de perso(o)n(en), die tot de partij behoren</w:t>
            </w:r>
            <w:r w:rsidR="00395998">
              <w:t>.</w:t>
            </w:r>
          </w:p>
          <w:p w14:paraId="1656F664" w14:textId="77777777" w:rsidR="009843B9" w:rsidRDefault="00B06926" w:rsidP="00B06926">
            <w:r>
              <w:t xml:space="preserve">Er moet minimaal één tekstblok ingevuld worden. </w:t>
            </w:r>
          </w:p>
          <w:p w14:paraId="21371C6B" w14:textId="77777777"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14:paraId="5A49F04A" w14:textId="77777777" w:rsidR="005C6D02" w:rsidRDefault="005C6D02" w:rsidP="00B06926"/>
          <w:p w14:paraId="6194224B" w14:textId="77777777" w:rsidR="005C6D02" w:rsidRPr="001C0BD6" w:rsidRDefault="005C6D02" w:rsidP="005C6D02">
            <w:pPr>
              <w:rPr>
                <w:szCs w:val="18"/>
                <w:u w:val="single"/>
              </w:rPr>
            </w:pPr>
            <w:r w:rsidRPr="001C0BD6">
              <w:rPr>
                <w:szCs w:val="18"/>
                <w:u w:val="single"/>
              </w:rPr>
              <w:t>Mapping</w:t>
            </w:r>
            <w:r w:rsidR="00451113" w:rsidRPr="001C0BD6">
              <w:rPr>
                <w:szCs w:val="18"/>
                <w:u w:val="single"/>
              </w:rPr>
              <w:t xml:space="preserve"> </w:t>
            </w:r>
            <w:r w:rsidR="00DB7594" w:rsidRPr="001C0BD6">
              <w:rPr>
                <w:szCs w:val="18"/>
                <w:u w:val="single"/>
              </w:rPr>
              <w:t>persoon</w:t>
            </w:r>
            <w:r w:rsidRPr="001C0BD6">
              <w:rPr>
                <w:szCs w:val="18"/>
                <w:u w:val="single"/>
              </w:rPr>
              <w:t>:</w:t>
            </w:r>
          </w:p>
          <w:p w14:paraId="0AF4882B" w14:textId="77777777"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//IMKAD_AangebodenStuk/Partij</w:t>
            </w:r>
          </w:p>
          <w:p w14:paraId="621882D4" w14:textId="77777777"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ab/>
              <w:t>attribute: id = ‘unieke identificatie van de partij’</w:t>
            </w:r>
          </w:p>
          <w:p w14:paraId="615FFB78" w14:textId="77777777"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snapToGrid/>
                <w:kern w:val="0"/>
                <w:sz w:val="16"/>
                <w:szCs w:val="16"/>
                <w:highlight w:val="white"/>
                <w:lang w:eastAsia="nl-NL"/>
              </w:rPr>
              <w:tab/>
              <w:t>./aanduidingPartij</w:t>
            </w:r>
            <w:r w:rsidRPr="001C0BD6">
              <w:rPr>
                <w:snapToGrid/>
                <w:kern w:val="0"/>
                <w:sz w:val="16"/>
                <w:szCs w:val="16"/>
                <w:lang w:eastAsia="nl-NL"/>
              </w:rPr>
              <w:t>(één van de waarden uit tekstblok ‘Partijnamen in hypotheekakten’)</w:t>
            </w:r>
          </w:p>
          <w:p w14:paraId="3A3F1F7C" w14:textId="77777777" w:rsidR="00DB7594" w:rsidRPr="001C0BD6" w:rsidRDefault="00DB7594" w:rsidP="001C0BD6">
            <w:pPr>
              <w:autoSpaceDE w:val="0"/>
              <w:autoSpaceDN w:val="0"/>
              <w:adjustRightInd w:val="0"/>
              <w:spacing w:line="240" w:lineRule="auto"/>
              <w:rPr>
                <w:sz w:val="16"/>
                <w:szCs w:val="16"/>
                <w:lang w:val="nl"/>
              </w:rPr>
            </w:pPr>
            <w:r w:rsidRPr="001C0BD6">
              <w:rPr>
                <w:rFonts w:cs="Arial"/>
                <w:snapToGrid/>
                <w:kern w:val="0"/>
                <w:sz w:val="16"/>
                <w:szCs w:val="16"/>
                <w:lang w:eastAsia="nl-NL"/>
              </w:rPr>
              <w:t>//IMKAD_</w:t>
            </w:r>
            <w:r w:rsidRPr="001C0BD6">
              <w:rPr>
                <w:snapToGrid/>
                <w:kern w:val="0"/>
                <w:sz w:val="16"/>
                <w:szCs w:val="16"/>
                <w:lang w:eastAsia="nl-NL"/>
              </w:rPr>
              <w:t>AangebodenStuk</w:t>
            </w:r>
            <w:r w:rsidRPr="001C0BD6">
              <w:rPr>
                <w:rFonts w:cs="Arial"/>
                <w:snapToGrid/>
                <w:kern w:val="0"/>
                <w:sz w:val="16"/>
                <w:szCs w:val="16"/>
                <w:lang w:eastAsia="nl-NL"/>
              </w:rPr>
              <w:t>/Partij/IMKAD_Persoon</w:t>
            </w:r>
          </w:p>
          <w:p w14:paraId="22A79950" w14:textId="77777777" w:rsidR="005C6D02" w:rsidRPr="001C0BD6" w:rsidRDefault="005C6D02" w:rsidP="001C0BD6">
            <w:pPr>
              <w:autoSpaceDE w:val="0"/>
              <w:autoSpaceDN w:val="0"/>
              <w:adjustRightInd w:val="0"/>
              <w:spacing w:line="240" w:lineRule="auto"/>
              <w:rPr>
                <w:sz w:val="16"/>
                <w:szCs w:val="16"/>
                <w:lang w:val="nl"/>
              </w:rPr>
            </w:pPr>
            <w:r w:rsidRPr="001C0BD6">
              <w:rPr>
                <w:sz w:val="16"/>
                <w:szCs w:val="16"/>
                <w:lang w:val="nl"/>
              </w:rPr>
              <w:t xml:space="preserve">De overige </w:t>
            </w:r>
            <w:r w:rsidRPr="001C0BD6">
              <w:rPr>
                <w:snapToGrid/>
                <w:kern w:val="0"/>
                <w:sz w:val="16"/>
                <w:szCs w:val="16"/>
                <w:lang w:eastAsia="nl-NL"/>
              </w:rPr>
              <w:t>mapping</w:t>
            </w:r>
            <w:r w:rsidRPr="001C0BD6">
              <w:rPr>
                <w:sz w:val="16"/>
                <w:szCs w:val="16"/>
                <w:lang w:val="nl"/>
              </w:rPr>
              <w:t xml:space="preserve"> is opgenomen in de genoemde tekstblokken.</w:t>
            </w:r>
          </w:p>
          <w:p w14:paraId="12B14D8F" w14:textId="77777777" w:rsidR="00F04F48" w:rsidRPr="00F04F48" w:rsidRDefault="00F04F48" w:rsidP="001C0BD6">
            <w:pPr>
              <w:autoSpaceDE w:val="0"/>
              <w:autoSpaceDN w:val="0"/>
              <w:adjustRightInd w:val="0"/>
              <w:spacing w:line="240" w:lineRule="auto"/>
            </w:pPr>
          </w:p>
          <w:p w14:paraId="36F922F8" w14:textId="77777777" w:rsidR="0052049A" w:rsidRPr="001C0BD6" w:rsidRDefault="0052049A" w:rsidP="0052049A">
            <w:pPr>
              <w:rPr>
                <w:u w:val="single"/>
              </w:rPr>
            </w:pPr>
            <w:r w:rsidRPr="001C0BD6">
              <w:rPr>
                <w:u w:val="single"/>
              </w:rPr>
              <w:t>Mapping</w:t>
            </w:r>
            <w:r w:rsidR="00451113" w:rsidRPr="001C0BD6">
              <w:rPr>
                <w:u w:val="single"/>
              </w:rPr>
              <w:t xml:space="preserve"> stukdeel</w:t>
            </w:r>
            <w:r w:rsidRPr="001C0BD6">
              <w:rPr>
                <w:u w:val="single"/>
              </w:rPr>
              <w:t>:</w:t>
            </w:r>
          </w:p>
          <w:p w14:paraId="0EBF4A88" w14:textId="77777777" w:rsidR="008802D1"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 xml:space="preserve">De hypotheekgever-partij </w:t>
            </w:r>
            <w:r w:rsidR="006F4504" w:rsidRPr="001C0BD6">
              <w:rPr>
                <w:rFonts w:cs="Arial"/>
                <w:sz w:val="16"/>
                <w:szCs w:val="16"/>
              </w:rPr>
              <w:t xml:space="preserve">is </w:t>
            </w:r>
            <w:r w:rsidRPr="001C0BD6">
              <w:rPr>
                <w:rFonts w:cs="Arial"/>
                <w:sz w:val="16"/>
                <w:szCs w:val="16"/>
              </w:rPr>
              <w:t>vastgelegd als vervreemder bij het StukdeelHypotheek:</w:t>
            </w:r>
          </w:p>
          <w:p w14:paraId="5B9AECFD" w14:textId="77777777" w:rsidR="009843B9"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//IMKAD_AangebodenStuk/StukdeelHypotheek</w:t>
            </w:r>
            <w:r w:rsidR="007723BF" w:rsidRPr="001C0BD6">
              <w:rPr>
                <w:rFonts w:cs="Arial"/>
                <w:sz w:val="16"/>
                <w:szCs w:val="16"/>
              </w:rPr>
              <w:t xml:space="preserve"> [aanduidingHypotheek = </w:t>
            </w:r>
            <w:r w:rsidR="00287CB3" w:rsidRPr="001C0BD6">
              <w:rPr>
                <w:rFonts w:cs="Arial"/>
                <w:sz w:val="16"/>
                <w:szCs w:val="16"/>
              </w:rPr>
              <w:t>niet aanwezig</w:t>
            </w:r>
            <w:r w:rsidR="007723BF" w:rsidRPr="001C0BD6">
              <w:rPr>
                <w:rFonts w:cs="Arial"/>
                <w:sz w:val="16"/>
                <w:szCs w:val="16"/>
              </w:rPr>
              <w:t xml:space="preserve">] </w:t>
            </w:r>
            <w:r w:rsidRPr="001C0BD6">
              <w:rPr>
                <w:rFonts w:cs="Arial"/>
                <w:sz w:val="16"/>
                <w:szCs w:val="16"/>
              </w:rPr>
              <w:t xml:space="preserve">/vervreemderRechtRef </w:t>
            </w:r>
            <w:r w:rsidR="006F4504" w:rsidRPr="001C0BD6">
              <w:rPr>
                <w:rFonts w:cs="Arial"/>
                <w:sz w:val="16"/>
                <w:szCs w:val="16"/>
              </w:rPr>
              <w:t>[</w:t>
            </w:r>
            <w:r w:rsidRPr="001C0BD6">
              <w:rPr>
                <w:rFonts w:cs="Arial"/>
                <w:sz w:val="16"/>
                <w:szCs w:val="16"/>
              </w:rPr>
              <w:t>xlink:href="#id hypotheekgever-partij"</w:t>
            </w:r>
            <w:r w:rsidR="006F4504" w:rsidRPr="001C0BD6">
              <w:rPr>
                <w:rFonts w:cs="Arial"/>
                <w:sz w:val="16"/>
                <w:szCs w:val="16"/>
              </w:rPr>
              <w:t>]</w:t>
            </w:r>
          </w:p>
          <w:p w14:paraId="61829ED8" w14:textId="77777777" w:rsidR="00E74CA5" w:rsidRPr="001C0BD6" w:rsidRDefault="00E74CA5" w:rsidP="0052049A">
            <w:pPr>
              <w:rPr>
                <w:rFonts w:cs="Arial"/>
                <w:sz w:val="16"/>
                <w:szCs w:val="16"/>
              </w:rPr>
            </w:pPr>
          </w:p>
          <w:p w14:paraId="6B14A4C0" w14:textId="77777777" w:rsidR="00E74CA5" w:rsidRPr="00E74CA5" w:rsidRDefault="00E74CA5" w:rsidP="001C0BD6">
            <w:pPr>
              <w:autoSpaceDE w:val="0"/>
              <w:autoSpaceDN w:val="0"/>
              <w:adjustRightInd w:val="0"/>
              <w:spacing w:line="240" w:lineRule="auto"/>
            </w:pPr>
            <w:r w:rsidRPr="001C0BD6">
              <w:rPr>
                <w:rFonts w:cs="Arial"/>
                <w:sz w:val="16"/>
                <w:szCs w:val="16"/>
              </w:rPr>
              <w:t xml:space="preserve">Deze partij geldt ook voor het eventueel aanwezige stukdeel overbruggingshypotheek, hoewel de verwijzing daar niet </w:t>
            </w:r>
            <w:r w:rsidR="00BD58B7" w:rsidRPr="001C0BD6">
              <w:rPr>
                <w:rFonts w:cs="Arial"/>
                <w:sz w:val="16"/>
                <w:szCs w:val="16"/>
              </w:rPr>
              <w:t xml:space="preserve">is </w:t>
            </w:r>
            <w:r w:rsidRPr="001C0BD6">
              <w:rPr>
                <w:rFonts w:cs="Arial"/>
                <w:sz w:val="16"/>
                <w:szCs w:val="16"/>
              </w:rPr>
              <w:t>opgenomen.</w:t>
            </w:r>
          </w:p>
        </w:tc>
      </w:tr>
      <w:tr w:rsidR="00D224AB" w:rsidRPr="00123774" w14:paraId="60AFF9E0" w14:textId="77777777" w:rsidTr="001C0BD6">
        <w:trPr>
          <w:trHeight w:val="125"/>
        </w:trPr>
        <w:tc>
          <w:tcPr>
            <w:tcW w:w="2394" w:type="pct"/>
            <w:shd w:val="clear" w:color="auto" w:fill="auto"/>
          </w:tcPr>
          <w:p w14:paraId="557DBE7F" w14:textId="77777777" w:rsidR="00D224AB" w:rsidRPr="001C0BD6" w:rsidRDefault="00286F0E" w:rsidP="001C0BD6">
            <w:pPr>
              <w:ind w:left="227" w:firstLine="300"/>
              <w:rPr>
                <w:rFonts w:cs="Arial"/>
                <w:color w:val="800080"/>
                <w:szCs w:val="18"/>
              </w:rPr>
            </w:pPr>
            <w:r w:rsidRPr="001C0BD6">
              <w:rPr>
                <w:rFonts w:cs="Arial"/>
                <w:color w:val="FF0000"/>
                <w:szCs w:val="18"/>
                <w:highlight w:val="yellow"/>
              </w:rPr>
              <w:lastRenderedPageBreak/>
              <w:t>TEKSTBLOK PARTIJNAMEN IN HYPOTHEEKAKTEN</w:t>
            </w:r>
          </w:p>
        </w:tc>
        <w:tc>
          <w:tcPr>
            <w:tcW w:w="2606" w:type="pct"/>
            <w:shd w:val="clear" w:color="auto" w:fill="auto"/>
          </w:tcPr>
          <w:p w14:paraId="5401FC95" w14:textId="77777777" w:rsidR="006D3268" w:rsidRPr="001C0BD6" w:rsidRDefault="006D3268" w:rsidP="006D3268">
            <w:pPr>
              <w:rPr>
                <w:szCs w:val="18"/>
              </w:rPr>
            </w:pPr>
            <w:r w:rsidRPr="001C0BD6">
              <w:rPr>
                <w:szCs w:val="18"/>
              </w:rPr>
              <w:t xml:space="preserve">Dit tekstblok is verplicht. </w:t>
            </w:r>
          </w:p>
          <w:p w14:paraId="6B43AFED" w14:textId="77777777" w:rsidR="006D3268" w:rsidRPr="001C0BD6" w:rsidRDefault="006D3268" w:rsidP="006D3268">
            <w:pPr>
              <w:rPr>
                <w:szCs w:val="18"/>
              </w:rPr>
            </w:pPr>
          </w:p>
          <w:p w14:paraId="1EC10219" w14:textId="77777777" w:rsidR="006D3268" w:rsidRPr="001C0BD6" w:rsidRDefault="006D3268" w:rsidP="006D3268">
            <w:pPr>
              <w:rPr>
                <w:snapToGrid/>
                <w:kern w:val="0"/>
                <w:u w:val="single"/>
                <w:lang w:eastAsia="nl-NL"/>
              </w:rPr>
            </w:pPr>
            <w:r w:rsidRPr="001C0BD6">
              <w:rPr>
                <w:snapToGrid/>
                <w:kern w:val="0"/>
                <w:u w:val="single"/>
                <w:lang w:eastAsia="nl-NL"/>
              </w:rPr>
              <w:t>Mapping:</w:t>
            </w:r>
          </w:p>
          <w:p w14:paraId="6D7A3B3E" w14:textId="77777777" w:rsidR="00F85066" w:rsidRPr="001C0BD6" w:rsidRDefault="005A29D8"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//IMKAD_AangebodenStuk/StukdeelHypotheek/vervreemderRechtRef</w:t>
            </w:r>
            <w:r w:rsidR="00F85066" w:rsidRPr="001C0BD6">
              <w:rPr>
                <w:rFonts w:cs="Arial"/>
                <w:snapToGrid/>
                <w:kern w:val="0"/>
                <w:sz w:val="16"/>
                <w:szCs w:val="16"/>
                <w:lang w:eastAsia="nl-NL"/>
              </w:rPr>
              <w:t xml:space="preserve"> </w:t>
            </w:r>
            <w:r w:rsidR="00BD58B7" w:rsidRPr="001C0BD6">
              <w:rPr>
                <w:rFonts w:cs="Arial"/>
                <w:snapToGrid/>
                <w:kern w:val="0"/>
                <w:sz w:val="16"/>
                <w:szCs w:val="16"/>
                <w:lang w:eastAsia="nl-NL"/>
              </w:rPr>
              <w:t>[</w:t>
            </w:r>
            <w:r w:rsidR="00F85066" w:rsidRPr="001C0BD6">
              <w:rPr>
                <w:rFonts w:cs="Arial"/>
                <w:sz w:val="16"/>
                <w:szCs w:val="16"/>
              </w:rPr>
              <w:t>xlink:href="#id partij</w:t>
            </w:r>
            <w:r w:rsidR="00BD58B7" w:rsidRPr="001C0BD6">
              <w:rPr>
                <w:rFonts w:cs="Arial"/>
                <w:sz w:val="16"/>
                <w:szCs w:val="16"/>
              </w:rPr>
              <w:t>]</w:t>
            </w:r>
          </w:p>
          <w:p w14:paraId="053FA247" w14:textId="77777777" w:rsidR="005A29D8" w:rsidRPr="001C0BD6" w:rsidRDefault="00F85066" w:rsidP="001C0BD6">
            <w:pPr>
              <w:autoSpaceDE w:val="0"/>
              <w:autoSpaceDN w:val="0"/>
              <w:adjustRightInd w:val="0"/>
              <w:spacing w:line="240" w:lineRule="auto"/>
              <w:rPr>
                <w:sz w:val="16"/>
                <w:szCs w:val="16"/>
              </w:rPr>
            </w:pPr>
            <w:r w:rsidRPr="001C0BD6">
              <w:rPr>
                <w:rFonts w:cs="Arial"/>
                <w:snapToGrid/>
                <w:kern w:val="0"/>
                <w:sz w:val="16"/>
                <w:szCs w:val="16"/>
                <w:lang w:eastAsia="nl-NL"/>
              </w:rPr>
              <w:t>/</w:t>
            </w:r>
            <w:r w:rsidR="005A29D8" w:rsidRPr="001C0BD6">
              <w:rPr>
                <w:rFonts w:cs="Arial"/>
                <w:snapToGrid/>
                <w:kern w:val="0"/>
                <w:sz w:val="16"/>
                <w:szCs w:val="16"/>
                <w:lang w:eastAsia="nl-NL"/>
              </w:rPr>
              <w:t>/Partij</w:t>
            </w:r>
            <w:r w:rsidRPr="001C0BD6">
              <w:rPr>
                <w:rFonts w:cs="Arial"/>
                <w:snapToGrid/>
                <w:kern w:val="0"/>
                <w:sz w:val="16"/>
                <w:szCs w:val="16"/>
                <w:lang w:eastAsia="nl-NL"/>
              </w:rPr>
              <w:t>[id]</w:t>
            </w:r>
            <w:r w:rsidR="005A29D8" w:rsidRPr="001C0BD6">
              <w:rPr>
                <w:snapToGrid/>
                <w:kern w:val="0"/>
                <w:sz w:val="16"/>
                <w:szCs w:val="16"/>
                <w:highlight w:val="white"/>
                <w:lang w:eastAsia="nl-NL"/>
              </w:rPr>
              <w:t>/</w:t>
            </w:r>
          </w:p>
          <w:p w14:paraId="75412EDE" w14:textId="77777777" w:rsidR="004B294C" w:rsidRPr="001C0BD6" w:rsidRDefault="005A29D8" w:rsidP="001C0BD6">
            <w:pPr>
              <w:autoSpaceDE w:val="0"/>
              <w:autoSpaceDN w:val="0"/>
              <w:adjustRightInd w:val="0"/>
              <w:spacing w:line="240" w:lineRule="auto"/>
              <w:rPr>
                <w:sz w:val="16"/>
                <w:szCs w:val="16"/>
              </w:rPr>
            </w:pPr>
            <w:r w:rsidRPr="001C0BD6">
              <w:rPr>
                <w:sz w:val="16"/>
                <w:szCs w:val="16"/>
              </w:rPr>
              <w:t>-</w:t>
            </w:r>
            <w:r w:rsidRPr="001C0BD6">
              <w:rPr>
                <w:sz w:val="16"/>
                <w:szCs w:val="16"/>
                <w:lang w:val="nl"/>
              </w:rPr>
              <w:t>d</w:t>
            </w:r>
            <w:r w:rsidR="006D3268" w:rsidRPr="001C0BD6">
              <w:rPr>
                <w:sz w:val="16"/>
                <w:szCs w:val="16"/>
                <w:lang w:val="nl"/>
              </w:rPr>
              <w:t xml:space="preserve">e overige mapping is opgenomen </w:t>
            </w:r>
            <w:r w:rsidR="006D3268" w:rsidRPr="001C0BD6">
              <w:rPr>
                <w:rFonts w:cs="Arial"/>
                <w:sz w:val="16"/>
                <w:szCs w:val="16"/>
              </w:rPr>
              <w:t>in</w:t>
            </w:r>
            <w:r w:rsidR="006D3268" w:rsidRPr="001C0BD6">
              <w:rPr>
                <w:sz w:val="16"/>
                <w:szCs w:val="16"/>
                <w:lang w:val="nl"/>
              </w:rPr>
              <w:t xml:space="preserve"> het genoemde tekstblok.</w:t>
            </w:r>
          </w:p>
        </w:tc>
      </w:tr>
      <w:tr w:rsidR="00286F0E" w:rsidRPr="00123774" w14:paraId="60F23300" w14:textId="77777777" w:rsidTr="001C0BD6">
        <w:trPr>
          <w:trHeight w:val="125"/>
        </w:trPr>
        <w:tc>
          <w:tcPr>
            <w:tcW w:w="2394" w:type="pct"/>
            <w:shd w:val="clear" w:color="auto" w:fill="auto"/>
          </w:tcPr>
          <w:p w14:paraId="5A11F0B2" w14:textId="77777777" w:rsidR="00286F0E" w:rsidRPr="001C0BD6" w:rsidRDefault="00286F0E" w:rsidP="001C0BD6">
            <w:pPr>
              <w:tabs>
                <w:tab w:val="left" w:pos="-1440"/>
                <w:tab w:val="left" w:pos="-720"/>
                <w:tab w:val="left" w:pos="425"/>
              </w:tabs>
              <w:ind w:left="454"/>
              <w:rPr>
                <w:rFonts w:cs="Arial"/>
                <w:bCs/>
                <w:color w:val="FF0000"/>
                <w:sz w:val="20"/>
              </w:rPr>
            </w:pPr>
            <w:r w:rsidRPr="001C0BD6">
              <w:rPr>
                <w:rFonts w:cs="Arial"/>
                <w:color w:val="FF0000"/>
                <w:sz w:val="20"/>
              </w:rPr>
              <w:t>en</w:t>
            </w:r>
          </w:p>
        </w:tc>
        <w:tc>
          <w:tcPr>
            <w:tcW w:w="2606" w:type="pct"/>
            <w:shd w:val="clear" w:color="auto" w:fill="auto"/>
          </w:tcPr>
          <w:p w14:paraId="7D4BD332" w14:textId="77777777" w:rsidR="00286F0E" w:rsidRPr="00B61F35" w:rsidRDefault="00B61F35" w:rsidP="00B61F35">
            <w:r w:rsidRPr="00B61F35">
              <w:t>Verplichte tekst</w:t>
            </w:r>
          </w:p>
        </w:tc>
      </w:tr>
    </w:tbl>
    <w:p w14:paraId="469B815C" w14:textId="77777777" w:rsidR="00B56E10" w:rsidRPr="00123774" w:rsidRDefault="00B56E10" w:rsidP="004250DC"/>
    <w:p w14:paraId="56BE71A6" w14:textId="77777777" w:rsidR="00715320" w:rsidRDefault="0054259B" w:rsidP="00715320">
      <w:pPr>
        <w:pStyle w:val="Kop2"/>
      </w:pPr>
      <w:r>
        <w:br w:type="page"/>
      </w:r>
      <w:bookmarkStart w:id="51" w:name="_Ref390268961"/>
      <w:bookmarkStart w:id="52" w:name="_Toc446335859"/>
      <w:r w:rsidR="00286F0E">
        <w:lastRenderedPageBreak/>
        <w:t>Hypotheeknemer</w:t>
      </w:r>
      <w:bookmarkEnd w:id="51"/>
      <w:bookmarkEnd w:id="52"/>
    </w:p>
    <w:p w14:paraId="631AD53A"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7CD1ED71" w14:textId="77777777" w:rsidTr="001C0BD6">
        <w:trPr>
          <w:trHeight w:val="125"/>
        </w:trPr>
        <w:tc>
          <w:tcPr>
            <w:tcW w:w="2394" w:type="pct"/>
            <w:shd w:val="clear" w:color="auto" w:fill="auto"/>
          </w:tcPr>
          <w:p w14:paraId="17730FCE" w14:textId="77777777" w:rsidR="000E2D2E" w:rsidRPr="001C0BD6" w:rsidRDefault="008174B4" w:rsidP="000E2D2E">
            <w:pPr>
              <w:rPr>
                <w:rFonts w:cs="Arial"/>
                <w:bCs/>
                <w:color w:val="FF0000"/>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0E2D2E" w:rsidRPr="001C0BD6">
              <w:rPr>
                <w:rFonts w:cs="Arial"/>
                <w:bCs/>
                <w:color w:val="FF0000"/>
              </w:rPr>
              <w:t>2.</w:t>
            </w:r>
          </w:p>
        </w:tc>
        <w:tc>
          <w:tcPr>
            <w:tcW w:w="2606" w:type="pct"/>
            <w:shd w:val="clear" w:color="auto" w:fill="auto"/>
          </w:tcPr>
          <w:p w14:paraId="3431FD5F" w14:textId="77777777" w:rsidR="000E2D2E" w:rsidRPr="001C0BD6" w:rsidRDefault="000E2D2E" w:rsidP="000E2D2E">
            <w:pPr>
              <w:rPr>
                <w:snapToGrid/>
                <w:kern w:val="0"/>
                <w:lang w:eastAsia="nl-NL"/>
              </w:rPr>
            </w:pPr>
          </w:p>
        </w:tc>
      </w:tr>
      <w:tr w:rsidR="00715320" w:rsidRPr="00123774" w14:paraId="7BD46A5B" w14:textId="77777777" w:rsidTr="001C0BD6">
        <w:trPr>
          <w:trHeight w:val="125"/>
        </w:trPr>
        <w:tc>
          <w:tcPr>
            <w:tcW w:w="2394" w:type="pct"/>
            <w:shd w:val="clear" w:color="auto" w:fill="auto"/>
          </w:tcPr>
          <w:p w14:paraId="1C8EF047" w14:textId="77777777" w:rsidR="00715320" w:rsidRPr="001C0BD6" w:rsidRDefault="008174B4" w:rsidP="001754C0">
            <w:pPr>
              <w:rPr>
                <w:color w:val="FF0000"/>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715320" w:rsidRPr="001C0BD6">
              <w:rPr>
                <w:rFonts w:cs="Arial"/>
                <w:bCs/>
                <w:color w:val="800080"/>
                <w:highlight w:val="yellow"/>
              </w:rPr>
              <w:t>TEKSTBLOK GEVOLMACHTIGDE</w:t>
            </w:r>
            <w:r w:rsidR="000E2D2E" w:rsidRPr="001C0BD6">
              <w:rPr>
                <w:rFonts w:cs="Arial"/>
                <w:bCs/>
                <w:color w:val="800080"/>
              </w:rPr>
              <w:t>:</w:t>
            </w:r>
          </w:p>
        </w:tc>
        <w:tc>
          <w:tcPr>
            <w:tcW w:w="2606" w:type="pct"/>
            <w:shd w:val="clear" w:color="auto" w:fill="auto"/>
          </w:tcPr>
          <w:p w14:paraId="32A4A0BF" w14:textId="77777777" w:rsidR="00286F0E" w:rsidRPr="001C0BD6" w:rsidRDefault="00286F0E" w:rsidP="00286F0E">
            <w:pPr>
              <w:rPr>
                <w:snapToGrid/>
                <w:kern w:val="0"/>
                <w:lang w:eastAsia="nl-NL"/>
              </w:rPr>
            </w:pPr>
            <w:r w:rsidRPr="001C0BD6">
              <w:rPr>
                <w:snapToGrid/>
                <w:kern w:val="0"/>
                <w:lang w:eastAsia="nl-NL"/>
              </w:rPr>
              <w:t>Dit tekstblok is optioneel en wordt alleen weergegeven wanneer een gevolmachtigde optreedt voor de genoemde partij.</w:t>
            </w:r>
            <w:r w:rsidRPr="001C0BD6">
              <w:rPr>
                <w:snapToGrid/>
                <w:kern w:val="0"/>
                <w:lang w:eastAsia="nl-NL"/>
              </w:rPr>
              <w:br/>
              <w:t>Er kan maximaal één ge</w:t>
            </w:r>
            <w:r w:rsidR="00C21877" w:rsidRPr="001C0BD6">
              <w:rPr>
                <w:snapToGrid/>
                <w:kern w:val="0"/>
                <w:lang w:eastAsia="nl-NL"/>
              </w:rPr>
              <w:t>vol</w:t>
            </w:r>
            <w:r w:rsidRPr="001C0BD6">
              <w:rPr>
                <w:snapToGrid/>
                <w:kern w:val="0"/>
                <w:lang w:eastAsia="nl-NL"/>
              </w:rPr>
              <w:t>machtigde vermeld worden, die optreedt voor de genoemde partij.</w:t>
            </w:r>
          </w:p>
          <w:p w14:paraId="70B787C4" w14:textId="77777777" w:rsidR="00B82B46" w:rsidRPr="001C0BD6" w:rsidRDefault="00B82B46" w:rsidP="008F0DBB">
            <w:pPr>
              <w:rPr>
                <w:snapToGrid/>
                <w:kern w:val="0"/>
                <w:lang w:eastAsia="nl-NL"/>
              </w:rPr>
            </w:pPr>
          </w:p>
          <w:p w14:paraId="4BE055E0" w14:textId="77777777" w:rsidR="00B75A63" w:rsidRPr="001C0BD6" w:rsidRDefault="00B75A63" w:rsidP="00B75A63">
            <w:pPr>
              <w:rPr>
                <w:snapToGrid/>
                <w:kern w:val="0"/>
                <w:u w:val="single"/>
                <w:lang w:eastAsia="nl-NL"/>
              </w:rPr>
            </w:pPr>
            <w:r w:rsidRPr="001C0BD6">
              <w:rPr>
                <w:snapToGrid/>
                <w:kern w:val="0"/>
                <w:u w:val="single"/>
                <w:lang w:eastAsia="nl-NL"/>
              </w:rPr>
              <w:t>Mapping:</w:t>
            </w:r>
          </w:p>
          <w:p w14:paraId="784B4CF6" w14:textId="77777777" w:rsidR="00B82B46" w:rsidRPr="001C0BD6" w:rsidRDefault="00B75A63" w:rsidP="001C0BD6">
            <w:pPr>
              <w:autoSpaceDE w:val="0"/>
              <w:autoSpaceDN w:val="0"/>
              <w:adjustRightInd w:val="0"/>
              <w:spacing w:line="240" w:lineRule="auto"/>
              <w:rPr>
                <w:rFonts w:cs="Arial"/>
                <w:kern w:val="0"/>
                <w:sz w:val="16"/>
                <w:szCs w:val="16"/>
              </w:rPr>
            </w:pPr>
            <w:r w:rsidRPr="001C0BD6">
              <w:rPr>
                <w:snapToGrid/>
                <w:kern w:val="0"/>
                <w:sz w:val="16"/>
                <w:szCs w:val="16"/>
                <w:lang w:eastAsia="nl-NL"/>
              </w:rPr>
              <w:t>//IMKAD_AangebodenStuk/Partij/Gevolmachtigde</w:t>
            </w:r>
          </w:p>
        </w:tc>
      </w:tr>
      <w:tr w:rsidR="00741213" w:rsidRPr="00123774" w14:paraId="591972D1" w14:textId="77777777" w:rsidTr="001C0BD6">
        <w:trPr>
          <w:trHeight w:val="125"/>
        </w:trPr>
        <w:tc>
          <w:tcPr>
            <w:tcW w:w="2394" w:type="pct"/>
            <w:shd w:val="clear" w:color="auto" w:fill="auto"/>
          </w:tcPr>
          <w:p w14:paraId="1F0121F7" w14:textId="77777777" w:rsidR="00741213" w:rsidRPr="001C0BD6" w:rsidRDefault="008174B4" w:rsidP="001C0BD6">
            <w:pPr>
              <w:ind w:firstLine="300"/>
              <w:rPr>
                <w:rFonts w:ascii="Times New Roman" w:hAnsi="Times New Roman"/>
                <w:color w:val="339966"/>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E92DB7" w:rsidRPr="001C0BD6">
              <w:rPr>
                <w:rFonts w:ascii="Times New Roman" w:hAnsi="Times New Roman"/>
              </w:rPr>
              <w:t xml:space="preserve"> </w:t>
            </w:r>
            <w:r w:rsidR="00741213" w:rsidRPr="001C0BD6">
              <w:rPr>
                <w:color w:val="800080"/>
              </w:rPr>
              <w:t>a</w:t>
            </w:r>
            <w:r w:rsidR="00CE45CE" w:rsidRPr="001C0BD6">
              <w:rPr>
                <w:color w:val="800080"/>
              </w:rPr>
              <w:t>.</w:t>
            </w:r>
            <w:r w:rsidR="00741213" w:rsidRPr="001C0BD6">
              <w:rPr>
                <w:rFonts w:ascii="Times New Roman" w:hAnsi="Times New Roman"/>
                <w:color w:val="800080"/>
              </w:rPr>
              <w:t xml:space="preserve"> </w:t>
            </w: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741213" w:rsidRPr="001C0BD6">
              <w:rPr>
                <w:color w:val="339966"/>
                <w:highlight w:val="yellow"/>
              </w:rPr>
              <w:t>TEKSTBLOK PARTIJ NATUURLIJK</w:t>
            </w:r>
            <w:r w:rsidR="00C64197" w:rsidRPr="001C0BD6">
              <w:rPr>
                <w:color w:val="339966"/>
                <w:highlight w:val="yellow"/>
              </w:rPr>
              <w:t xml:space="preserve"> PERSOON</w:t>
            </w:r>
            <w:r w:rsidR="005969C8" w:rsidRPr="001C0BD6">
              <w:rPr>
                <w:color w:val="339966"/>
                <w:highlight w:val="yellow"/>
              </w:rPr>
              <w:t xml:space="preserve"> </w:t>
            </w:r>
            <w:r w:rsidR="00C64197" w:rsidRPr="001C0BD6">
              <w:rPr>
                <w:color w:val="339966"/>
                <w:highlight w:val="yellow"/>
              </w:rPr>
              <w:t>/</w:t>
            </w:r>
            <w:r w:rsidR="005969C8" w:rsidRPr="001C0BD6">
              <w:rPr>
                <w:color w:val="339966"/>
                <w:highlight w:val="yellow"/>
              </w:rPr>
              <w:t xml:space="preserve"> </w:t>
            </w:r>
            <w:r w:rsidR="00430AF7" w:rsidRPr="001C0BD6">
              <w:rPr>
                <w:color w:val="339966"/>
                <w:highlight w:val="yellow"/>
              </w:rPr>
              <w:t>TEKSTBLOK PARTIJ</w:t>
            </w:r>
            <w:r w:rsidR="00A6747B" w:rsidRPr="001C0BD6">
              <w:rPr>
                <w:color w:val="339966"/>
                <w:highlight w:val="yellow"/>
              </w:rPr>
              <w:tab/>
            </w:r>
            <w:r w:rsidR="00A6747B" w:rsidRPr="001C0BD6">
              <w:rPr>
                <w:color w:val="339966"/>
                <w:highlight w:val="yellow"/>
              </w:rPr>
              <w:tab/>
            </w:r>
            <w:r w:rsidR="00A6747B" w:rsidRPr="001C0BD6">
              <w:rPr>
                <w:color w:val="339966"/>
                <w:highlight w:val="yellow"/>
              </w:rPr>
              <w:tab/>
            </w:r>
            <w:r w:rsidR="00430AF7" w:rsidRPr="001C0BD6">
              <w:rPr>
                <w:color w:val="339966"/>
                <w:highlight w:val="yellow"/>
              </w:rPr>
              <w:t xml:space="preserve"> </w:t>
            </w:r>
            <w:r w:rsidR="00741213" w:rsidRPr="001C0BD6">
              <w:rPr>
                <w:color w:val="339966"/>
                <w:highlight w:val="yellow"/>
              </w:rPr>
              <w:t>NIET NATUURLIJK PERSOON</w:t>
            </w:r>
            <w:r w:rsidR="000E2D2E" w:rsidRPr="001C0BD6">
              <w:rPr>
                <w:rFonts w:cs="Arial"/>
                <w:color w:val="FF0000"/>
              </w:rPr>
              <w:t>;</w:t>
            </w:r>
          </w:p>
          <w:p w14:paraId="0980D2C8" w14:textId="77777777" w:rsidR="00741213" w:rsidRPr="001C0BD6" w:rsidRDefault="00741213" w:rsidP="00AF1485">
            <w:pPr>
              <w:rPr>
                <w:rFonts w:cs="Arial"/>
                <w:bCs/>
                <w:color w:val="800080"/>
              </w:rPr>
            </w:pPr>
          </w:p>
        </w:tc>
        <w:tc>
          <w:tcPr>
            <w:tcW w:w="2606" w:type="pct"/>
            <w:shd w:val="clear" w:color="auto" w:fill="auto"/>
          </w:tcPr>
          <w:p w14:paraId="2E22F22A" w14:textId="77777777"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perso(o)n(en), die tot de partij behoren.</w:t>
            </w:r>
          </w:p>
          <w:p w14:paraId="0DB0EEE2" w14:textId="77777777" w:rsidR="00C64197" w:rsidRDefault="00C64197" w:rsidP="00C64197">
            <w:r>
              <w:t xml:space="preserve">Er moet minimaal één tekstblok ingevuld worden. Er mogen meerdere dezelfde of verschillende tekstblokken na elkaar vermeld worden. Alle combinaties zijn toegestaan. In dat geval begint elk tekstblok op een nieuwe regel voorafgegaan door een letter (zie </w:t>
            </w:r>
            <w:r w:rsidR="00A808B0">
              <w:t>‘Nummering partij</w:t>
            </w:r>
            <w:r w:rsidR="00C21877">
              <w:t>en</w:t>
            </w:r>
            <w:r w:rsidR="00A808B0">
              <w:t>’</w:t>
            </w:r>
            <w:r>
              <w:t>).</w:t>
            </w:r>
          </w:p>
          <w:p w14:paraId="57C8FB5D" w14:textId="77777777" w:rsidR="00E91932" w:rsidRPr="001C0BD6" w:rsidRDefault="00E91932" w:rsidP="00AF1485">
            <w:pPr>
              <w:rPr>
                <w:rFonts w:cs="Arial"/>
                <w:snapToGrid/>
                <w:kern w:val="0"/>
                <w:szCs w:val="18"/>
                <w:lang w:eastAsia="nl-NL"/>
              </w:rPr>
            </w:pPr>
          </w:p>
          <w:p w14:paraId="545FFF84" w14:textId="77777777" w:rsidR="005608A8" w:rsidRPr="001C0BD6" w:rsidRDefault="005608A8" w:rsidP="005608A8">
            <w:pPr>
              <w:rPr>
                <w:szCs w:val="18"/>
                <w:u w:val="single"/>
              </w:rPr>
            </w:pPr>
            <w:r w:rsidRPr="001C0BD6">
              <w:rPr>
                <w:szCs w:val="18"/>
                <w:u w:val="single"/>
              </w:rPr>
              <w:t xml:space="preserve">Mapping </w:t>
            </w:r>
            <w:r w:rsidR="00DB7594" w:rsidRPr="001C0BD6">
              <w:rPr>
                <w:szCs w:val="18"/>
                <w:u w:val="single"/>
              </w:rPr>
              <w:t>persoon</w:t>
            </w:r>
            <w:r w:rsidRPr="001C0BD6">
              <w:rPr>
                <w:szCs w:val="18"/>
                <w:u w:val="single"/>
              </w:rPr>
              <w:t>:</w:t>
            </w:r>
          </w:p>
          <w:p w14:paraId="01DA57E7" w14:textId="77777777" w:rsidR="00DB7594" w:rsidRPr="001C0BD6" w:rsidRDefault="00DB7594" w:rsidP="001C0BD6">
            <w:pPr>
              <w:autoSpaceDE w:val="0"/>
              <w:autoSpaceDN w:val="0"/>
              <w:adjustRightInd w:val="0"/>
              <w:spacing w:line="240" w:lineRule="auto"/>
              <w:rPr>
                <w:sz w:val="16"/>
                <w:szCs w:val="16"/>
                <w:lang w:val="nl"/>
              </w:rPr>
            </w:pPr>
            <w:r w:rsidRPr="001C0BD6">
              <w:rPr>
                <w:rFonts w:cs="Arial"/>
                <w:snapToGrid/>
                <w:kern w:val="0"/>
                <w:sz w:val="16"/>
                <w:szCs w:val="16"/>
                <w:lang w:eastAsia="nl-NL"/>
              </w:rPr>
              <w:t>//IMKAD_</w:t>
            </w:r>
            <w:r w:rsidRPr="001C0BD6">
              <w:rPr>
                <w:snapToGrid/>
                <w:kern w:val="0"/>
                <w:sz w:val="16"/>
                <w:szCs w:val="16"/>
                <w:lang w:eastAsia="nl-NL"/>
              </w:rPr>
              <w:t>AangebodenStuk</w:t>
            </w:r>
            <w:r w:rsidRPr="001C0BD6">
              <w:rPr>
                <w:rFonts w:cs="Arial"/>
                <w:snapToGrid/>
                <w:kern w:val="0"/>
                <w:sz w:val="16"/>
                <w:szCs w:val="16"/>
                <w:lang w:eastAsia="nl-NL"/>
              </w:rPr>
              <w:t>/Partij/IMKAD_Persoon</w:t>
            </w:r>
          </w:p>
          <w:p w14:paraId="306AF071" w14:textId="77777777" w:rsidR="005608A8" w:rsidRPr="001C0BD6" w:rsidRDefault="005608A8" w:rsidP="001C0BD6">
            <w:pPr>
              <w:autoSpaceDE w:val="0"/>
              <w:autoSpaceDN w:val="0"/>
              <w:adjustRightInd w:val="0"/>
              <w:spacing w:line="240" w:lineRule="auto"/>
              <w:rPr>
                <w:szCs w:val="18"/>
                <w:lang w:val="nl"/>
              </w:rPr>
            </w:pPr>
            <w:r w:rsidRPr="001C0BD6">
              <w:rPr>
                <w:sz w:val="16"/>
                <w:szCs w:val="16"/>
                <w:lang w:val="nl"/>
              </w:rPr>
              <w:t>De overige mapping is opgenomen in de genoemde tekstblokken.</w:t>
            </w:r>
          </w:p>
          <w:p w14:paraId="1196E963" w14:textId="77777777" w:rsidR="005608A8" w:rsidRPr="00F04F48" w:rsidRDefault="005608A8" w:rsidP="001C0BD6">
            <w:pPr>
              <w:autoSpaceDE w:val="0"/>
              <w:autoSpaceDN w:val="0"/>
              <w:adjustRightInd w:val="0"/>
              <w:spacing w:line="240" w:lineRule="auto"/>
              <w:ind w:left="459"/>
            </w:pPr>
            <w:r>
              <w:tab/>
            </w:r>
            <w:r>
              <w:tab/>
            </w:r>
          </w:p>
          <w:p w14:paraId="65842645" w14:textId="77777777" w:rsidR="005608A8" w:rsidRPr="001C0BD6" w:rsidRDefault="005608A8" w:rsidP="005608A8">
            <w:pPr>
              <w:rPr>
                <w:u w:val="single"/>
              </w:rPr>
            </w:pPr>
            <w:r w:rsidRPr="001C0BD6">
              <w:rPr>
                <w:u w:val="single"/>
              </w:rPr>
              <w:t>Mapping stukdeel:</w:t>
            </w:r>
          </w:p>
          <w:p w14:paraId="19BD24D2" w14:textId="77777777" w:rsidR="008802D1"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 xml:space="preserve">De </w:t>
            </w:r>
            <w:r w:rsidR="00286F0E" w:rsidRPr="001C0BD6">
              <w:rPr>
                <w:sz w:val="16"/>
                <w:szCs w:val="16"/>
                <w:lang w:val="nl"/>
              </w:rPr>
              <w:t>hypotheeknemer</w:t>
            </w:r>
            <w:r w:rsidRPr="001C0BD6">
              <w:rPr>
                <w:rFonts w:cs="Arial"/>
                <w:sz w:val="16"/>
                <w:szCs w:val="16"/>
              </w:rPr>
              <w:t xml:space="preserve">-partij </w:t>
            </w:r>
            <w:r w:rsidR="00641FD0" w:rsidRPr="001C0BD6">
              <w:rPr>
                <w:rFonts w:cs="Arial"/>
                <w:sz w:val="16"/>
                <w:szCs w:val="16"/>
              </w:rPr>
              <w:t>is</w:t>
            </w:r>
            <w:r w:rsidRPr="001C0BD6">
              <w:rPr>
                <w:rFonts w:cs="Arial"/>
                <w:sz w:val="16"/>
                <w:szCs w:val="16"/>
              </w:rPr>
              <w:t xml:space="preserve"> vastgelegd als verkrijger bij het StukdeelHypotheek:</w:t>
            </w:r>
          </w:p>
          <w:p w14:paraId="083A5A85" w14:textId="77777777" w:rsidR="0052049A" w:rsidRPr="001C0BD6" w:rsidRDefault="005608A8" w:rsidP="001C0BD6">
            <w:pPr>
              <w:autoSpaceDE w:val="0"/>
              <w:autoSpaceDN w:val="0"/>
              <w:adjustRightInd w:val="0"/>
              <w:spacing w:line="240" w:lineRule="auto"/>
              <w:rPr>
                <w:rFonts w:cs="Arial"/>
                <w:snapToGrid/>
                <w:kern w:val="0"/>
                <w:sz w:val="16"/>
                <w:szCs w:val="16"/>
                <w:lang w:eastAsia="nl-NL"/>
              </w:rPr>
            </w:pPr>
            <w:r w:rsidRPr="001C0BD6">
              <w:rPr>
                <w:rFonts w:cs="Arial"/>
                <w:sz w:val="16"/>
                <w:szCs w:val="16"/>
              </w:rPr>
              <w:t>//IMKAD_</w:t>
            </w:r>
            <w:r w:rsidRPr="001C0BD6">
              <w:rPr>
                <w:sz w:val="16"/>
                <w:szCs w:val="16"/>
                <w:lang w:val="nl"/>
              </w:rPr>
              <w:t>AangebodenStuk</w:t>
            </w:r>
            <w:r w:rsidRPr="001C0BD6">
              <w:rPr>
                <w:rFonts w:cs="Arial"/>
                <w:sz w:val="16"/>
                <w:szCs w:val="16"/>
              </w:rPr>
              <w:t>/StukdeelHypotheek</w:t>
            </w:r>
            <w:r w:rsidR="007723BF" w:rsidRPr="001C0BD6">
              <w:rPr>
                <w:rFonts w:cs="Arial"/>
                <w:sz w:val="16"/>
                <w:szCs w:val="16"/>
              </w:rPr>
              <w:t xml:space="preserve"> [aanduidingHypotheek = </w:t>
            </w:r>
            <w:r w:rsidR="00287CB3" w:rsidRPr="001C0BD6">
              <w:rPr>
                <w:rFonts w:cs="Arial"/>
                <w:sz w:val="16"/>
                <w:szCs w:val="16"/>
              </w:rPr>
              <w:t>niet aanwezig</w:t>
            </w:r>
            <w:r w:rsidR="007723BF" w:rsidRPr="001C0BD6">
              <w:rPr>
                <w:rFonts w:cs="Arial"/>
                <w:sz w:val="16"/>
                <w:szCs w:val="16"/>
              </w:rPr>
              <w:t xml:space="preserve">] </w:t>
            </w:r>
            <w:r w:rsidRPr="001C0BD6">
              <w:rPr>
                <w:rFonts w:cs="Arial"/>
                <w:sz w:val="16"/>
                <w:szCs w:val="16"/>
              </w:rPr>
              <w:t xml:space="preserve">/verkrijgerRechtRef </w:t>
            </w:r>
            <w:r w:rsidR="00BD58B7" w:rsidRPr="001C0BD6">
              <w:rPr>
                <w:rFonts w:cs="Arial"/>
                <w:sz w:val="16"/>
                <w:szCs w:val="16"/>
              </w:rPr>
              <w:t>[</w:t>
            </w:r>
            <w:r w:rsidRPr="001C0BD6">
              <w:rPr>
                <w:rFonts w:cs="Arial"/>
                <w:snapToGrid/>
                <w:kern w:val="0"/>
                <w:sz w:val="16"/>
                <w:szCs w:val="16"/>
                <w:lang w:eastAsia="nl-NL"/>
              </w:rPr>
              <w:t>xlink:href="#</w:t>
            </w:r>
            <w:r w:rsidR="00EF4155" w:rsidRPr="001C0BD6">
              <w:rPr>
                <w:rFonts w:cs="Arial"/>
                <w:snapToGrid/>
                <w:kern w:val="0"/>
                <w:sz w:val="16"/>
                <w:szCs w:val="16"/>
                <w:lang w:eastAsia="nl-NL"/>
              </w:rPr>
              <w:t xml:space="preserve">id van de </w:t>
            </w:r>
            <w:r w:rsidR="00286F0E" w:rsidRPr="001C0BD6">
              <w:rPr>
                <w:rFonts w:cs="Arial"/>
                <w:snapToGrid/>
                <w:kern w:val="0"/>
                <w:sz w:val="16"/>
                <w:szCs w:val="16"/>
                <w:lang w:eastAsia="nl-NL"/>
              </w:rPr>
              <w:t>hypotheek</w:t>
            </w:r>
            <w:r w:rsidR="00F039DC" w:rsidRPr="001C0BD6">
              <w:rPr>
                <w:rFonts w:cs="Arial"/>
                <w:snapToGrid/>
                <w:kern w:val="0"/>
                <w:sz w:val="16"/>
                <w:szCs w:val="16"/>
                <w:lang w:eastAsia="nl-NL"/>
              </w:rPr>
              <w:t>n</w:t>
            </w:r>
            <w:r w:rsidR="00286F0E" w:rsidRPr="001C0BD6">
              <w:rPr>
                <w:rFonts w:cs="Arial"/>
                <w:snapToGrid/>
                <w:kern w:val="0"/>
                <w:sz w:val="16"/>
                <w:szCs w:val="16"/>
                <w:lang w:eastAsia="nl-NL"/>
              </w:rPr>
              <w:t>e</w:t>
            </w:r>
            <w:r w:rsidR="00F039DC" w:rsidRPr="001C0BD6">
              <w:rPr>
                <w:rFonts w:cs="Arial"/>
                <w:snapToGrid/>
                <w:kern w:val="0"/>
                <w:sz w:val="16"/>
                <w:szCs w:val="16"/>
                <w:lang w:eastAsia="nl-NL"/>
              </w:rPr>
              <w:t>m</w:t>
            </w:r>
            <w:r w:rsidR="00286F0E" w:rsidRPr="001C0BD6">
              <w:rPr>
                <w:rFonts w:cs="Arial"/>
                <w:snapToGrid/>
                <w:kern w:val="0"/>
                <w:sz w:val="16"/>
                <w:szCs w:val="16"/>
                <w:lang w:eastAsia="nl-NL"/>
              </w:rPr>
              <w:t>er</w:t>
            </w:r>
            <w:r w:rsidR="008802D1" w:rsidRPr="001C0BD6">
              <w:rPr>
                <w:rFonts w:cs="Arial"/>
                <w:snapToGrid/>
                <w:kern w:val="0"/>
                <w:sz w:val="16"/>
                <w:szCs w:val="16"/>
                <w:lang w:eastAsia="nl-NL"/>
              </w:rPr>
              <w:t>-</w:t>
            </w:r>
            <w:r w:rsidR="00EF4155" w:rsidRPr="001C0BD6">
              <w:rPr>
                <w:rFonts w:cs="Arial"/>
                <w:snapToGrid/>
                <w:kern w:val="0"/>
                <w:sz w:val="16"/>
                <w:szCs w:val="16"/>
                <w:lang w:eastAsia="nl-NL"/>
              </w:rPr>
              <w:t>partij</w:t>
            </w:r>
            <w:r w:rsidRPr="001C0BD6">
              <w:rPr>
                <w:rFonts w:cs="Arial"/>
                <w:snapToGrid/>
                <w:kern w:val="0"/>
                <w:sz w:val="16"/>
                <w:szCs w:val="16"/>
                <w:lang w:eastAsia="nl-NL"/>
              </w:rPr>
              <w:t>"</w:t>
            </w:r>
            <w:r w:rsidR="00BD58B7" w:rsidRPr="001C0BD6">
              <w:rPr>
                <w:rFonts w:cs="Arial"/>
                <w:snapToGrid/>
                <w:kern w:val="0"/>
                <w:sz w:val="16"/>
                <w:szCs w:val="16"/>
                <w:lang w:eastAsia="nl-NL"/>
              </w:rPr>
              <w:t>]</w:t>
            </w:r>
          </w:p>
          <w:p w14:paraId="41AF45B5" w14:textId="77777777" w:rsidR="00E74CA5" w:rsidRPr="001C0BD6" w:rsidRDefault="00E74CA5" w:rsidP="0052049A">
            <w:pPr>
              <w:rPr>
                <w:rFonts w:cs="Arial"/>
                <w:snapToGrid/>
                <w:kern w:val="0"/>
                <w:sz w:val="16"/>
                <w:szCs w:val="16"/>
                <w:lang w:eastAsia="nl-NL"/>
              </w:rPr>
            </w:pPr>
          </w:p>
          <w:p w14:paraId="7C11FCBA" w14:textId="77777777" w:rsidR="00E74CA5" w:rsidRPr="00E74CA5" w:rsidRDefault="00E74CA5" w:rsidP="001C0BD6">
            <w:pPr>
              <w:autoSpaceDE w:val="0"/>
              <w:autoSpaceDN w:val="0"/>
              <w:adjustRightInd w:val="0"/>
              <w:spacing w:line="240" w:lineRule="auto"/>
            </w:pPr>
            <w:r w:rsidRPr="001C0BD6">
              <w:rPr>
                <w:rFonts w:cs="Arial"/>
                <w:sz w:val="16"/>
                <w:szCs w:val="16"/>
              </w:rPr>
              <w:t xml:space="preserve">Deze partij geldt ook voor het </w:t>
            </w:r>
            <w:r w:rsidRPr="001C0BD6">
              <w:rPr>
                <w:sz w:val="16"/>
                <w:szCs w:val="16"/>
                <w:lang w:val="nl"/>
              </w:rPr>
              <w:t>eventueel</w:t>
            </w:r>
            <w:r w:rsidRPr="001C0BD6">
              <w:rPr>
                <w:rFonts w:cs="Arial"/>
                <w:sz w:val="16"/>
                <w:szCs w:val="16"/>
              </w:rPr>
              <w:t xml:space="preserve"> aanwezige stukdeel overbruggingshypotheek, hoewel de verwijzing daar niet </w:t>
            </w:r>
            <w:r w:rsidR="00BD58B7" w:rsidRPr="001C0BD6">
              <w:rPr>
                <w:rFonts w:cs="Arial"/>
                <w:sz w:val="16"/>
                <w:szCs w:val="16"/>
              </w:rPr>
              <w:t xml:space="preserve">is </w:t>
            </w:r>
            <w:r w:rsidRPr="001C0BD6">
              <w:rPr>
                <w:rFonts w:cs="Arial"/>
                <w:sz w:val="16"/>
                <w:szCs w:val="16"/>
              </w:rPr>
              <w:t>opgenomen.</w:t>
            </w:r>
          </w:p>
        </w:tc>
      </w:tr>
      <w:tr w:rsidR="00715320" w:rsidRPr="00123774" w14:paraId="2044C379" w14:textId="77777777" w:rsidTr="001C0BD6">
        <w:trPr>
          <w:trHeight w:val="125"/>
        </w:trPr>
        <w:tc>
          <w:tcPr>
            <w:tcW w:w="2394" w:type="pct"/>
            <w:shd w:val="clear" w:color="auto" w:fill="auto"/>
          </w:tcPr>
          <w:p w14:paraId="40569085" w14:textId="77777777" w:rsidR="00715320" w:rsidRPr="001C0BD6" w:rsidRDefault="00715320" w:rsidP="001C0BD6">
            <w:pPr>
              <w:ind w:firstLine="300"/>
              <w:rPr>
                <w:rFonts w:cs="Arial"/>
                <w:color w:val="800080"/>
              </w:rPr>
            </w:pPr>
            <w:r w:rsidRPr="001C0BD6">
              <w:rPr>
                <w:rFonts w:cs="Arial"/>
                <w:color w:val="FF0000"/>
              </w:rPr>
              <w:lastRenderedPageBreak/>
              <w:t xml:space="preserve">hierna </w:t>
            </w:r>
            <w:r w:rsidRPr="001C0BD6">
              <w:rPr>
                <w:rFonts w:cs="Arial"/>
                <w:color w:val="800080"/>
              </w:rPr>
              <w:t>zowel tezamen als ieder afzonderlijk</w:t>
            </w:r>
            <w:r w:rsidRPr="001C0BD6">
              <w:rPr>
                <w:rFonts w:cs="Arial"/>
                <w:color w:val="FF0000"/>
              </w:rPr>
              <w:t xml:space="preserve">  te noemen: </w:t>
            </w:r>
            <w:r w:rsidR="00B07321" w:rsidRPr="001C0BD6">
              <w:rPr>
                <w:rFonts w:cs="Arial"/>
                <w:color w:val="339966"/>
                <w:sz w:val="20"/>
              </w:rPr>
              <w:t>‘</w:t>
            </w:r>
            <w:r w:rsidR="00B07321" w:rsidRPr="001C0BD6">
              <w:rPr>
                <w:rFonts w:cs="Arial"/>
                <w:color w:val="339966"/>
                <w:sz w:val="20"/>
                <w:u w:val="single"/>
              </w:rPr>
              <w:t>de S</w:t>
            </w:r>
            <w:r w:rsidR="00286F0E" w:rsidRPr="001C0BD6">
              <w:rPr>
                <w:rFonts w:cs="Arial"/>
                <w:color w:val="339966"/>
                <w:sz w:val="20"/>
                <w:u w:val="single"/>
              </w:rPr>
              <w:t>chuldeiser</w:t>
            </w:r>
            <w:r w:rsidR="00B07321" w:rsidRPr="001C0BD6">
              <w:rPr>
                <w:rFonts w:cs="Arial"/>
                <w:color w:val="339966"/>
                <w:sz w:val="20"/>
                <w:u w:val="single"/>
              </w:rPr>
              <w:t>’</w:t>
            </w:r>
            <w:r w:rsidR="00286F0E" w:rsidRPr="001C0BD6">
              <w:rPr>
                <w:rFonts w:cs="Arial"/>
                <w:color w:val="339966"/>
                <w:sz w:val="20"/>
              </w:rPr>
              <w:t xml:space="preserve">/ </w:t>
            </w:r>
            <w:r w:rsidR="00B07321" w:rsidRPr="001C0BD6">
              <w:rPr>
                <w:rFonts w:cs="Arial"/>
                <w:color w:val="339966"/>
                <w:sz w:val="20"/>
              </w:rPr>
              <w:t>‘</w:t>
            </w:r>
            <w:r w:rsidR="00B07321" w:rsidRPr="001C0BD6">
              <w:rPr>
                <w:rFonts w:cs="Arial"/>
                <w:color w:val="339966"/>
                <w:sz w:val="20"/>
                <w:u w:val="single"/>
              </w:rPr>
              <w:t>de H</w:t>
            </w:r>
            <w:r w:rsidR="00286F0E" w:rsidRPr="001C0BD6">
              <w:rPr>
                <w:rFonts w:cs="Arial"/>
                <w:color w:val="339966"/>
                <w:sz w:val="20"/>
                <w:u w:val="single"/>
              </w:rPr>
              <w:t>ypotheeknemer</w:t>
            </w:r>
            <w:r w:rsidR="00B07321" w:rsidRPr="001C0BD6">
              <w:rPr>
                <w:rFonts w:cs="Arial"/>
                <w:color w:val="339966"/>
                <w:sz w:val="20"/>
                <w:u w:val="single"/>
              </w:rPr>
              <w:t>’</w:t>
            </w:r>
            <w:r w:rsidR="00F41988" w:rsidRPr="001C0BD6">
              <w:rPr>
                <w:rFonts w:cs="Arial"/>
                <w:color w:val="339966"/>
                <w:sz w:val="20"/>
              </w:rPr>
              <w:t>/’</w:t>
            </w:r>
            <w:r w:rsidR="00F41988" w:rsidRPr="001C0BD6">
              <w:rPr>
                <w:rFonts w:cs="Arial"/>
                <w:color w:val="339966"/>
                <w:sz w:val="20"/>
                <w:u w:val="single"/>
              </w:rPr>
              <w:t>de Bank</w:t>
            </w:r>
            <w:r w:rsidR="00F41988" w:rsidRPr="001C0BD6">
              <w:rPr>
                <w:rFonts w:cs="Arial"/>
                <w:color w:val="339966"/>
                <w:sz w:val="20"/>
              </w:rPr>
              <w:t>’</w:t>
            </w:r>
            <w:r w:rsidR="00286F0E" w:rsidRPr="001C0BD6">
              <w:rPr>
                <w:rFonts w:cs="Arial"/>
                <w:color w:val="FF0000"/>
                <w:sz w:val="20"/>
              </w:rPr>
              <w:t>.</w:t>
            </w:r>
          </w:p>
        </w:tc>
        <w:tc>
          <w:tcPr>
            <w:tcW w:w="2606" w:type="pct"/>
            <w:shd w:val="clear" w:color="auto" w:fill="auto"/>
          </w:tcPr>
          <w:p w14:paraId="53F31AED" w14:textId="77777777" w:rsidR="00715320" w:rsidRDefault="0052049A" w:rsidP="00286F0E">
            <w:r w:rsidRPr="00286F0E">
              <w:t>Vaste tekst, waarbij de paarse tekst weggelaten wordt als er maar één persoon behoort tot de partij</w:t>
            </w:r>
            <w:r w:rsidR="005D7EC4" w:rsidRPr="00286F0E">
              <w:t xml:space="preserve"> (</w:t>
            </w:r>
            <w:r w:rsidR="00E509D4">
              <w:t xml:space="preserve">aantal </w:t>
            </w:r>
            <w:r w:rsidR="005D7EC4" w:rsidRPr="00286F0E">
              <w:t>person</w:t>
            </w:r>
            <w:r w:rsidR="00E509D4">
              <w:t>en</w:t>
            </w:r>
            <w:r w:rsidR="005D7EC4" w:rsidRPr="00286F0E">
              <w:t xml:space="preserve"> met tia_Ind</w:t>
            </w:r>
            <w:r w:rsidR="00E509D4">
              <w:t>Gerechtigde</w:t>
            </w:r>
            <w:r w:rsidR="005D7EC4" w:rsidRPr="00286F0E">
              <w:t xml:space="preserve"> = true)</w:t>
            </w:r>
            <w:r w:rsidR="00286F0E">
              <w:t>, gevolg door een verplichte keuze voor de naam van de partij.</w:t>
            </w:r>
          </w:p>
          <w:p w14:paraId="305CE36B" w14:textId="77777777" w:rsidR="003E7298" w:rsidRDefault="003E7298" w:rsidP="00286F0E"/>
          <w:p w14:paraId="768D5A3B" w14:textId="77777777" w:rsidR="003E7298" w:rsidRPr="001C0BD6" w:rsidRDefault="003E7298" w:rsidP="003E7298">
            <w:pPr>
              <w:rPr>
                <w:u w:val="single"/>
              </w:rPr>
            </w:pPr>
            <w:r w:rsidRPr="001C0BD6">
              <w:rPr>
                <w:u w:val="single"/>
              </w:rPr>
              <w:t>Mapping:</w:t>
            </w:r>
          </w:p>
          <w:p w14:paraId="27CB8BE3" w14:textId="77777777" w:rsidR="0083186D" w:rsidRPr="001C0BD6" w:rsidRDefault="003E7298" w:rsidP="001C0BD6">
            <w:pPr>
              <w:autoSpaceDE w:val="0"/>
              <w:autoSpaceDN w:val="0"/>
              <w:adjustRightInd w:val="0"/>
              <w:spacing w:line="240" w:lineRule="auto"/>
              <w:rPr>
                <w:rFonts w:cs="Arial"/>
                <w:snapToGrid/>
                <w:kern w:val="0"/>
                <w:sz w:val="16"/>
                <w:szCs w:val="16"/>
                <w:lang w:eastAsia="nl-NL"/>
              </w:rPr>
            </w:pPr>
            <w:r w:rsidRPr="001C0BD6">
              <w:rPr>
                <w:sz w:val="16"/>
                <w:szCs w:val="16"/>
              </w:rPr>
              <w:t>//IMKAD_</w:t>
            </w:r>
            <w:r w:rsidRPr="001C0BD6">
              <w:rPr>
                <w:sz w:val="16"/>
                <w:szCs w:val="16"/>
                <w:lang w:val="nl"/>
              </w:rPr>
              <w:t>AangebodenStuk</w:t>
            </w:r>
            <w:r w:rsidRPr="001C0BD6">
              <w:rPr>
                <w:sz w:val="16"/>
                <w:szCs w:val="16"/>
              </w:rPr>
              <w:t>/</w:t>
            </w:r>
            <w:r w:rsidR="0083186D" w:rsidRPr="001C0BD6">
              <w:rPr>
                <w:rFonts w:cs="Arial"/>
                <w:snapToGrid/>
                <w:kern w:val="0"/>
                <w:sz w:val="16"/>
                <w:szCs w:val="16"/>
                <w:lang w:eastAsia="nl-NL"/>
              </w:rPr>
              <w:t>StukdeelHypotheek</w:t>
            </w:r>
            <w:r w:rsidR="002F4EA2" w:rsidRPr="001C0BD6">
              <w:rPr>
                <w:rFonts w:cs="Arial"/>
                <w:snapToGrid/>
                <w:kern w:val="0"/>
                <w:sz w:val="16"/>
                <w:szCs w:val="16"/>
                <w:lang w:eastAsia="nl-NL"/>
              </w:rPr>
              <w:t xml:space="preserve"> </w:t>
            </w:r>
            <w:r w:rsidR="002F4EA2" w:rsidRPr="001C0BD6">
              <w:rPr>
                <w:rFonts w:cs="Arial"/>
                <w:sz w:val="16"/>
                <w:szCs w:val="16"/>
              </w:rPr>
              <w:t xml:space="preserve">[aanduidingHypotheek = niet aanwezig] </w:t>
            </w:r>
            <w:r w:rsidR="0083186D" w:rsidRPr="001C0BD6">
              <w:rPr>
                <w:rFonts w:cs="Arial"/>
                <w:snapToGrid/>
                <w:kern w:val="0"/>
                <w:sz w:val="16"/>
                <w:szCs w:val="16"/>
                <w:lang w:eastAsia="nl-NL"/>
              </w:rPr>
              <w:t xml:space="preserve">/verkrijgerRechtRef </w:t>
            </w:r>
            <w:r w:rsidR="0053644F" w:rsidRPr="001C0BD6">
              <w:rPr>
                <w:rFonts w:cs="Arial"/>
                <w:snapToGrid/>
                <w:kern w:val="0"/>
                <w:sz w:val="16"/>
                <w:szCs w:val="16"/>
                <w:lang w:eastAsia="nl-NL"/>
              </w:rPr>
              <w:t>[</w:t>
            </w:r>
            <w:r w:rsidR="0083186D" w:rsidRPr="001C0BD6">
              <w:rPr>
                <w:rFonts w:cs="Arial"/>
                <w:snapToGrid/>
                <w:kern w:val="0"/>
                <w:sz w:val="16"/>
                <w:szCs w:val="16"/>
                <w:lang w:eastAsia="nl-NL"/>
              </w:rPr>
              <w:t>xlink:href="#id partij</w:t>
            </w:r>
            <w:r w:rsidR="0053644F" w:rsidRPr="001C0BD6">
              <w:rPr>
                <w:rFonts w:cs="Arial"/>
                <w:snapToGrid/>
                <w:kern w:val="0"/>
                <w:sz w:val="16"/>
                <w:szCs w:val="16"/>
                <w:lang w:eastAsia="nl-NL"/>
              </w:rPr>
              <w:t>]</w:t>
            </w:r>
            <w:r w:rsidR="0083186D" w:rsidRPr="001C0BD6">
              <w:rPr>
                <w:rFonts w:cs="Arial"/>
                <w:snapToGrid/>
                <w:kern w:val="0"/>
                <w:sz w:val="16"/>
                <w:szCs w:val="16"/>
                <w:lang w:eastAsia="nl-NL"/>
              </w:rPr>
              <w:t xml:space="preserve"> </w:t>
            </w:r>
          </w:p>
          <w:p w14:paraId="46C24015" w14:textId="77777777" w:rsidR="003E7298" w:rsidRPr="001C0BD6" w:rsidRDefault="0083186D" w:rsidP="001C0BD6">
            <w:pPr>
              <w:autoSpaceDE w:val="0"/>
              <w:autoSpaceDN w:val="0"/>
              <w:adjustRightInd w:val="0"/>
              <w:spacing w:line="240" w:lineRule="auto"/>
              <w:rPr>
                <w:sz w:val="16"/>
                <w:szCs w:val="16"/>
              </w:rPr>
            </w:pPr>
            <w:r w:rsidRPr="001C0BD6">
              <w:rPr>
                <w:rFonts w:cs="Arial"/>
                <w:snapToGrid/>
                <w:kern w:val="0"/>
                <w:sz w:val="16"/>
                <w:szCs w:val="16"/>
                <w:lang w:eastAsia="nl-NL"/>
              </w:rPr>
              <w:t>//</w:t>
            </w:r>
            <w:r w:rsidR="003E7298" w:rsidRPr="001C0BD6">
              <w:rPr>
                <w:sz w:val="16"/>
                <w:szCs w:val="16"/>
              </w:rPr>
              <w:t>Partij</w:t>
            </w:r>
            <w:r w:rsidRPr="001C0BD6">
              <w:rPr>
                <w:sz w:val="16"/>
                <w:szCs w:val="16"/>
              </w:rPr>
              <w:t>[id]</w:t>
            </w:r>
            <w:r w:rsidR="003E7298" w:rsidRPr="001C0BD6">
              <w:rPr>
                <w:sz w:val="16"/>
                <w:szCs w:val="16"/>
              </w:rPr>
              <w:t>/</w:t>
            </w:r>
          </w:p>
          <w:p w14:paraId="25213D72" w14:textId="77777777" w:rsidR="00B07321" w:rsidRPr="001C0BD6" w:rsidRDefault="00B07321" w:rsidP="001C0BD6">
            <w:pPr>
              <w:autoSpaceDE w:val="0"/>
              <w:autoSpaceDN w:val="0"/>
              <w:adjustRightInd w:val="0"/>
              <w:spacing w:line="240" w:lineRule="auto"/>
              <w:rPr>
                <w:snapToGrid/>
                <w:kern w:val="0"/>
                <w:sz w:val="16"/>
                <w:szCs w:val="16"/>
                <w:lang w:eastAsia="nl-NL"/>
              </w:rPr>
            </w:pPr>
            <w:r w:rsidRPr="001C0BD6">
              <w:rPr>
                <w:snapToGrid/>
                <w:kern w:val="0"/>
                <w:sz w:val="16"/>
                <w:szCs w:val="16"/>
                <w:highlight w:val="white"/>
                <w:lang w:eastAsia="nl-NL"/>
              </w:rPr>
              <w:tab/>
              <w:t>./aanduidingPartij</w:t>
            </w:r>
            <w:r w:rsidRPr="001C0BD6">
              <w:rPr>
                <w:snapToGrid/>
                <w:kern w:val="0"/>
                <w:sz w:val="16"/>
                <w:szCs w:val="16"/>
                <w:lang w:eastAsia="nl-NL"/>
              </w:rPr>
              <w:t>(‘</w:t>
            </w:r>
            <w:r w:rsidR="00A023C6" w:rsidRPr="001C0BD6">
              <w:rPr>
                <w:snapToGrid/>
                <w:kern w:val="0"/>
                <w:sz w:val="16"/>
                <w:szCs w:val="16"/>
                <w:lang w:eastAsia="nl-NL"/>
              </w:rPr>
              <w:t xml:space="preserve">de </w:t>
            </w:r>
            <w:r w:rsidRPr="001C0BD6">
              <w:rPr>
                <w:sz w:val="16"/>
                <w:szCs w:val="16"/>
                <w:lang w:val="nl"/>
              </w:rPr>
              <w:t>Schuldeiser’</w:t>
            </w:r>
            <w:r w:rsidRPr="001C0BD6">
              <w:rPr>
                <w:snapToGrid/>
                <w:kern w:val="0"/>
                <w:sz w:val="16"/>
                <w:szCs w:val="16"/>
                <w:lang w:eastAsia="nl-NL"/>
              </w:rPr>
              <w:t>)</w:t>
            </w:r>
          </w:p>
          <w:p w14:paraId="073F13C3" w14:textId="77777777" w:rsidR="003E7298" w:rsidRPr="001C0BD6" w:rsidRDefault="00B07321" w:rsidP="001C0BD6">
            <w:pPr>
              <w:autoSpaceDE w:val="0"/>
              <w:autoSpaceDN w:val="0"/>
              <w:adjustRightInd w:val="0"/>
              <w:spacing w:line="240" w:lineRule="auto"/>
              <w:rPr>
                <w:snapToGrid/>
                <w:kern w:val="0"/>
                <w:sz w:val="16"/>
                <w:szCs w:val="16"/>
                <w:lang w:eastAsia="nl-NL"/>
              </w:rPr>
            </w:pPr>
            <w:r w:rsidRPr="001C0BD6">
              <w:rPr>
                <w:snapToGrid/>
                <w:kern w:val="0"/>
                <w:sz w:val="16"/>
                <w:szCs w:val="16"/>
                <w:lang w:eastAsia="nl-NL"/>
              </w:rPr>
              <w:tab/>
              <w:t>./aanduidingPartij(‘</w:t>
            </w:r>
            <w:r w:rsidR="00A023C6" w:rsidRPr="001C0BD6">
              <w:rPr>
                <w:snapToGrid/>
                <w:kern w:val="0"/>
                <w:sz w:val="16"/>
                <w:szCs w:val="16"/>
                <w:lang w:eastAsia="nl-NL"/>
              </w:rPr>
              <w:t xml:space="preserve">de </w:t>
            </w:r>
            <w:r w:rsidRPr="001C0BD6">
              <w:rPr>
                <w:sz w:val="16"/>
                <w:szCs w:val="16"/>
                <w:lang w:val="nl"/>
              </w:rPr>
              <w:t>Hypotheeknemer’</w:t>
            </w:r>
            <w:r w:rsidRPr="001C0BD6">
              <w:rPr>
                <w:snapToGrid/>
                <w:kern w:val="0"/>
                <w:sz w:val="16"/>
                <w:szCs w:val="16"/>
                <w:lang w:eastAsia="nl-NL"/>
              </w:rPr>
              <w:t>)</w:t>
            </w:r>
          </w:p>
          <w:p w14:paraId="19E5CF0C" w14:textId="77777777" w:rsidR="00F41988" w:rsidRPr="001C0BD6" w:rsidRDefault="00F41988" w:rsidP="001C0BD6">
            <w:pPr>
              <w:autoSpaceDE w:val="0"/>
              <w:autoSpaceDN w:val="0"/>
              <w:adjustRightInd w:val="0"/>
              <w:spacing w:line="240" w:lineRule="auto"/>
              <w:rPr>
                <w:snapToGrid/>
                <w:kern w:val="0"/>
                <w:sz w:val="16"/>
                <w:szCs w:val="16"/>
                <w:lang w:eastAsia="nl-NL"/>
              </w:rPr>
            </w:pPr>
            <w:r w:rsidRPr="001C0BD6">
              <w:rPr>
                <w:snapToGrid/>
                <w:kern w:val="0"/>
                <w:sz w:val="16"/>
                <w:szCs w:val="16"/>
                <w:lang w:eastAsia="nl-NL"/>
              </w:rPr>
              <w:tab/>
              <w:t>./aanduidingPartij(‘</w:t>
            </w:r>
            <w:r w:rsidR="00A023C6" w:rsidRPr="001C0BD6">
              <w:rPr>
                <w:snapToGrid/>
                <w:kern w:val="0"/>
                <w:sz w:val="16"/>
                <w:szCs w:val="16"/>
                <w:lang w:eastAsia="nl-NL"/>
              </w:rPr>
              <w:t xml:space="preserve">de </w:t>
            </w:r>
            <w:r w:rsidRPr="001C0BD6">
              <w:rPr>
                <w:snapToGrid/>
                <w:kern w:val="0"/>
                <w:sz w:val="16"/>
                <w:szCs w:val="16"/>
                <w:lang w:eastAsia="nl-NL"/>
              </w:rPr>
              <w:t>Bank</w:t>
            </w:r>
            <w:r w:rsidRPr="001C0BD6">
              <w:rPr>
                <w:sz w:val="16"/>
                <w:szCs w:val="16"/>
                <w:lang w:val="nl"/>
              </w:rPr>
              <w:t>’</w:t>
            </w:r>
            <w:r w:rsidRPr="001C0BD6">
              <w:rPr>
                <w:snapToGrid/>
                <w:kern w:val="0"/>
                <w:sz w:val="16"/>
                <w:szCs w:val="16"/>
                <w:lang w:eastAsia="nl-NL"/>
              </w:rPr>
              <w:t>)</w:t>
            </w:r>
          </w:p>
        </w:tc>
      </w:tr>
      <w:tr w:rsidR="001C0BD6" w:rsidRPr="00123774" w14:paraId="3E111587" w14:textId="77777777" w:rsidTr="001C0BD6">
        <w:trPr>
          <w:trHeight w:val="125"/>
        </w:trPr>
        <w:tc>
          <w:tcPr>
            <w:tcW w:w="2394" w:type="pct"/>
            <w:shd w:val="clear" w:color="auto" w:fill="auto"/>
          </w:tcPr>
          <w:p w14:paraId="2A0926D5" w14:textId="77777777" w:rsidR="00895948" w:rsidRPr="00350653" w:rsidRDefault="00895948" w:rsidP="00895948">
            <w:pPr>
              <w:tabs>
                <w:tab w:val="left" w:pos="-1440"/>
                <w:tab w:val="left" w:pos="-720"/>
                <w:tab w:val="left" w:pos="142"/>
              </w:tabs>
              <w:ind w:right="96"/>
              <w:rPr>
                <w:ins w:id="53" w:author="Groot, Karina de" w:date="2025-03-14T09:24:00Z" w16du:dateUtc="2025-03-14T08:24:00Z"/>
                <w:rFonts w:cs="Arial"/>
                <w:color w:val="800080"/>
                <w:sz w:val="20"/>
              </w:rPr>
            </w:pPr>
            <w:ins w:id="54" w:author="Groot, Karina de" w:date="2025-03-14T09:24:00Z" w16du:dateUtc="2025-03-14T08:24:00Z">
              <w:r w:rsidRPr="00350653">
                <w:rPr>
                  <w:rFonts w:cs="Arial"/>
                  <w:color w:val="800080"/>
                  <w:sz w:val="20"/>
                </w:rPr>
                <w:t>Van het bestaan van de volmac</w:t>
              </w:r>
              <w:r>
                <w:rPr>
                  <w:rFonts w:cs="Arial"/>
                  <w:color w:val="800080"/>
                  <w:sz w:val="20"/>
                </w:rPr>
                <w:t>h</w:t>
              </w:r>
              <w:r w:rsidRPr="00350653">
                <w:rPr>
                  <w:rFonts w:cs="Arial"/>
                  <w:color w:val="800080"/>
                  <w:sz w:val="20"/>
                </w:rPr>
                <w:t>t</w:t>
              </w:r>
              <w:r w:rsidRPr="00350653">
                <w:rPr>
                  <w:rFonts w:cs="Arial"/>
                  <w:color w:val="3366FF"/>
                  <w:sz w:val="20"/>
                </w:rPr>
                <w:t>en</w:t>
              </w:r>
              <w:r w:rsidRPr="00350653">
                <w:rPr>
                  <w:rFonts w:cs="Arial"/>
                  <w:color w:val="800080"/>
                  <w:sz w:val="20"/>
                </w:rPr>
                <w:t xml:space="preserve"> aan de </w:t>
              </w:r>
              <w:r w:rsidRPr="00246917">
                <w:rPr>
                  <w:rFonts w:cs="Arial"/>
                  <w:color w:val="3366FF"/>
                  <w:sz w:val="20"/>
                </w:rPr>
                <w:t>comparant/comparante</w:t>
              </w:r>
              <w:r w:rsidRPr="00511755">
                <w:rPr>
                  <w:rFonts w:cs="Arial"/>
                  <w:color w:val="3366FF"/>
                  <w:sz w:val="20"/>
                </w:rPr>
                <w:t>/comparanten</w:t>
              </w:r>
              <w:r w:rsidRPr="00246917">
                <w:rPr>
                  <w:rFonts w:cs="Arial"/>
                  <w:color w:val="3366FF"/>
                  <w:sz w:val="20"/>
                </w:rPr>
                <w:t>/persoon/personen</w:t>
              </w:r>
              <w:r w:rsidRPr="00350653">
                <w:rPr>
                  <w:rFonts w:cs="Arial"/>
                  <w:color w:val="800080"/>
                  <w:sz w:val="20"/>
                </w:rPr>
                <w:t xml:space="preserve"> onder 2. genoemd is mij, notaris, genoegzaam gebleken. </w:t>
              </w:r>
            </w:ins>
          </w:p>
          <w:p w14:paraId="090BB0B5" w14:textId="661AB7C6" w:rsidR="00C94212" w:rsidRPr="001C0BD6" w:rsidDel="00895948" w:rsidRDefault="00C94212" w:rsidP="001C0BD6">
            <w:pPr>
              <w:tabs>
                <w:tab w:val="left" w:pos="-1440"/>
                <w:tab w:val="left" w:pos="-720"/>
              </w:tabs>
              <w:ind w:right="96"/>
              <w:rPr>
                <w:del w:id="55" w:author="Groot, Karina de" w:date="2025-03-14T09:24:00Z" w16du:dateUtc="2025-03-14T08:24:00Z"/>
                <w:rFonts w:cs="Arial"/>
                <w:color w:val="800080"/>
                <w:sz w:val="20"/>
              </w:rPr>
            </w:pPr>
            <w:del w:id="56" w:author="Groot, Karina de" w:date="2025-03-14T09:24:00Z" w16du:dateUtc="2025-03-14T08:24:00Z">
              <w:r w:rsidRPr="001C0BD6" w:rsidDel="00895948">
                <w:rPr>
                  <w:rFonts w:cs="Arial"/>
                  <w:color w:val="800080"/>
                  <w:sz w:val="20"/>
                </w:rPr>
                <w:delText>Van het bestaan van de volmacht</w:delText>
              </w:r>
              <w:r w:rsidRPr="001C0BD6" w:rsidDel="00895948">
                <w:rPr>
                  <w:rFonts w:cs="Arial"/>
                  <w:color w:val="3366FF"/>
                  <w:sz w:val="20"/>
                </w:rPr>
                <w:delText>en</w:delText>
              </w:r>
              <w:r w:rsidRPr="001C0BD6" w:rsidDel="00895948">
                <w:rPr>
                  <w:rFonts w:cs="Arial"/>
                  <w:color w:val="800080"/>
                  <w:sz w:val="20"/>
                </w:rPr>
                <w:delText xml:space="preserve"> aan de comparant</w:delText>
              </w:r>
              <w:r w:rsidRPr="00132809" w:rsidDel="00895948">
                <w:rPr>
                  <w:rFonts w:cs="Arial"/>
                  <w:color w:val="3366FF"/>
                  <w:sz w:val="20"/>
                </w:rPr>
                <w:delText>en</w:delText>
              </w:r>
              <w:r w:rsidRPr="001C0BD6" w:rsidDel="00895948">
                <w:rPr>
                  <w:rFonts w:cs="Arial"/>
                  <w:color w:val="800080"/>
                  <w:sz w:val="20"/>
                </w:rPr>
                <w:delText xml:space="preserve"> onder 2. genoemd is mij, notaris, genoegzaam gebleken. </w:delText>
              </w:r>
            </w:del>
          </w:p>
          <w:p w14:paraId="2086C8A0" w14:textId="77777777" w:rsidR="000974F6" w:rsidRPr="001C0BD6" w:rsidRDefault="000974F6" w:rsidP="001C0BD6">
            <w:pPr>
              <w:tabs>
                <w:tab w:val="left" w:pos="-1440"/>
                <w:tab w:val="left" w:pos="-720"/>
              </w:tabs>
              <w:ind w:right="96"/>
              <w:rPr>
                <w:rFonts w:cs="Arial"/>
                <w:color w:val="FF0000"/>
                <w:szCs w:val="18"/>
              </w:rPr>
            </w:pPr>
          </w:p>
        </w:tc>
        <w:tc>
          <w:tcPr>
            <w:tcW w:w="2606" w:type="pct"/>
            <w:shd w:val="clear" w:color="auto" w:fill="auto"/>
          </w:tcPr>
          <w:p w14:paraId="5C3FBA78" w14:textId="77777777" w:rsidR="00895948" w:rsidRDefault="006F3BC1">
            <w:pPr>
              <w:spacing w:line="276" w:lineRule="auto"/>
              <w:rPr>
                <w:ins w:id="57" w:author="Groot, Karina de" w:date="2025-03-14T09:24:00Z" w16du:dateUtc="2025-03-14T08:24:00Z"/>
              </w:rPr>
              <w:pPrChange w:id="58" w:author="Groot, Karina de" w:date="2025-03-14T09:34:00Z" w16du:dateUtc="2025-03-14T08:34:00Z">
                <w:pPr/>
              </w:pPrChange>
            </w:pPr>
            <w:r>
              <w:t>Optionele</w:t>
            </w:r>
            <w:r w:rsidR="000974F6" w:rsidRPr="004D42E8">
              <w:t xml:space="preserve"> tekst</w:t>
            </w:r>
            <w:r w:rsidR="002F4EA2">
              <w:t>. Het tonen is een gebruikerskeuze,</w:t>
            </w:r>
            <w:r w:rsidR="00334569" w:rsidRPr="004D42E8">
              <w:t xml:space="preserve"> met </w:t>
            </w:r>
            <w:r w:rsidR="002F4EA2">
              <w:t xml:space="preserve">daarbinnen </w:t>
            </w:r>
            <w:del w:id="59" w:author="Groot, Karina de" w:date="2025-03-14T09:23:00Z" w16du:dateUtc="2025-03-14T08:23:00Z">
              <w:r w:rsidR="00296939" w:rsidDel="00895948">
                <w:delText>e</w:delText>
              </w:r>
              <w:r w:rsidR="002F4EA2" w:rsidDel="00895948">
                <w:delText xml:space="preserve">en </w:delText>
              </w:r>
            </w:del>
            <w:ins w:id="60" w:author="Groot, Karina de" w:date="2025-03-14T09:23:00Z" w16du:dateUtc="2025-03-14T08:23:00Z">
              <w:r w:rsidR="00895948">
                <w:t xml:space="preserve">verplichte </w:t>
              </w:r>
            </w:ins>
            <w:r w:rsidR="002F4EA2">
              <w:t>gebruikers</w:t>
            </w:r>
            <w:r w:rsidR="00334569" w:rsidRPr="004D42E8">
              <w:t>keuze</w:t>
            </w:r>
            <w:ins w:id="61" w:author="Groot, Karina de" w:date="2025-03-14T09:23:00Z" w16du:dateUtc="2025-03-14T08:23:00Z">
              <w:r w:rsidR="00895948">
                <w:t>s</w:t>
              </w:r>
            </w:ins>
            <w:ins w:id="62" w:author="Groot, Karina de" w:date="2025-03-14T09:24:00Z" w16du:dateUtc="2025-03-14T08:24:00Z">
              <w:r w:rsidR="00895948">
                <w:t>.</w:t>
              </w:r>
            </w:ins>
          </w:p>
          <w:p w14:paraId="416E000C" w14:textId="77777777" w:rsidR="003B2446" w:rsidRPr="004D42E8" w:rsidRDefault="003B2446">
            <w:pPr>
              <w:spacing w:line="276" w:lineRule="auto"/>
              <w:rPr>
                <w:ins w:id="63" w:author="Groot, Karina de" w:date="2025-03-14T09:32:00Z" w16du:dateUtc="2025-03-14T08:32:00Z"/>
              </w:rPr>
              <w:pPrChange w:id="64" w:author="Groot, Karina de" w:date="2025-03-14T09:34:00Z" w16du:dateUtc="2025-03-14T08:34:00Z">
                <w:pPr/>
              </w:pPrChange>
            </w:pPr>
            <w:ins w:id="65" w:author="Groot, Karina de" w:date="2025-03-14T09:32:00Z" w16du:dateUtc="2025-03-14T08:32:00Z">
              <w:r w:rsidRPr="004D42E8">
                <w:t>Vaste tekst met de volgende keuzes:</w:t>
              </w:r>
            </w:ins>
          </w:p>
          <w:p w14:paraId="3404A394" w14:textId="02137228" w:rsidR="003B2446" w:rsidRDefault="003B2446">
            <w:pPr>
              <w:numPr>
                <w:ilvl w:val="0"/>
                <w:numId w:val="11"/>
              </w:numPr>
              <w:spacing w:line="276" w:lineRule="auto"/>
              <w:rPr>
                <w:ins w:id="66" w:author="Groot, Karina de" w:date="2025-03-14T09:32:00Z" w16du:dateUtc="2025-03-14T08:32:00Z"/>
              </w:rPr>
              <w:pPrChange w:id="67" w:author="Groot, Karina de" w:date="2025-03-14T09:34:00Z" w16du:dateUtc="2025-03-14T08:34:00Z">
                <w:pPr>
                  <w:numPr>
                    <w:numId w:val="11"/>
                  </w:numPr>
                  <w:tabs>
                    <w:tab w:val="num" w:pos="587"/>
                  </w:tabs>
                  <w:ind w:left="587" w:hanging="360"/>
                </w:pPr>
              </w:pPrChange>
            </w:pPr>
            <w:ins w:id="68" w:author="Groot, Karina de" w:date="2025-03-14T09:32:00Z" w16du:dateUtc="2025-03-14T08:32:00Z">
              <w:r w:rsidRPr="003B2446">
                <w:rPr>
                  <w:szCs w:val="18"/>
                </w:rPr>
                <w:t>‘</w:t>
              </w:r>
              <w:r w:rsidRPr="003B2446">
                <w:rPr>
                  <w:rFonts w:cs="Arial"/>
                  <w:color w:val="3366FF"/>
                  <w:szCs w:val="18"/>
                  <w:rPrChange w:id="69" w:author="Groot, Karina de" w:date="2025-03-14T09:33:00Z" w16du:dateUtc="2025-03-14T08:33:00Z">
                    <w:rPr>
                      <w:color w:val="800080"/>
                    </w:rPr>
                  </w:rPrChange>
                </w:rPr>
                <w:t>en</w:t>
              </w:r>
              <w:r w:rsidRPr="003B2446">
                <w:rPr>
                  <w:rFonts w:cs="Arial"/>
                  <w:color w:val="3366FF"/>
                  <w:szCs w:val="18"/>
                  <w:rPrChange w:id="70" w:author="Groot, Karina de" w:date="2025-03-14T09:33:00Z" w16du:dateUtc="2025-03-14T08:33:00Z">
                    <w:rPr/>
                  </w:rPrChange>
                </w:rPr>
                <w:t>’</w:t>
              </w:r>
              <w:r w:rsidRPr="004D42E8">
                <w:t xml:space="preserve"> achter </w:t>
              </w:r>
              <w:r w:rsidRPr="003B2446">
                <w:rPr>
                  <w:rFonts w:cs="Arial"/>
                  <w:color w:val="800080"/>
                  <w:szCs w:val="18"/>
                  <w:rPrChange w:id="71" w:author="Groot, Karina de" w:date="2025-03-14T09:33:00Z" w16du:dateUtc="2025-03-14T08:33:00Z">
                    <w:rPr>
                      <w:rFonts w:cs="Arial"/>
                      <w:color w:val="800080"/>
                      <w:sz w:val="20"/>
                    </w:rPr>
                  </w:rPrChange>
                </w:rPr>
                <w:t>volmacht</w:t>
              </w:r>
              <w:r>
                <w:rPr>
                  <w:rFonts w:cs="Arial"/>
                  <w:color w:val="800080"/>
                  <w:sz w:val="20"/>
                </w:rPr>
                <w:t xml:space="preserve"> </w:t>
              </w:r>
              <w:r w:rsidRPr="004D42E8">
                <w:t>is een gebruikerskeuze</w:t>
              </w:r>
              <w:r>
                <w:t>;</w:t>
              </w:r>
            </w:ins>
          </w:p>
          <w:p w14:paraId="310428BA" w14:textId="5E286523" w:rsidR="003B2446" w:rsidRPr="006A0D75" w:rsidRDefault="003B2446" w:rsidP="006A0D75">
            <w:pPr>
              <w:numPr>
                <w:ilvl w:val="0"/>
                <w:numId w:val="11"/>
              </w:numPr>
              <w:spacing w:line="276" w:lineRule="auto"/>
              <w:rPr>
                <w:ins w:id="72" w:author="Groot, Karina de" w:date="2025-03-14T09:34:00Z" w16du:dateUtc="2025-03-14T08:34:00Z"/>
                <w:szCs w:val="18"/>
              </w:rPr>
            </w:pPr>
            <w:ins w:id="73" w:author="Groot, Karina de" w:date="2025-03-14T09:32:00Z" w16du:dateUtc="2025-03-14T08:32:00Z">
              <w:r w:rsidRPr="00015BBB">
                <w:rPr>
                  <w:szCs w:val="18"/>
                </w:rPr>
                <w:t>De keuze tussen</w:t>
              </w:r>
              <w:r w:rsidRPr="00365A72">
                <w:rPr>
                  <w:rFonts w:cs="Arial"/>
                  <w:color w:val="339966"/>
                  <w:szCs w:val="18"/>
                </w:rPr>
                <w:t xml:space="preserve"> </w:t>
              </w:r>
            </w:ins>
            <w:ins w:id="74" w:author="Groot, Karina de" w:date="2025-03-28T11:35:00Z" w16du:dateUtc="2025-03-28T10:35:00Z">
              <w:r w:rsidR="00BF4930" w:rsidRPr="00BF4930">
                <w:rPr>
                  <w:rFonts w:cs="Arial"/>
                  <w:color w:val="3366FF"/>
                  <w:szCs w:val="18"/>
                  <w:rPrChange w:id="75" w:author="Groot, Karina de" w:date="2025-03-28T11:35:00Z" w16du:dateUtc="2025-03-28T10:35:00Z">
                    <w:rPr>
                      <w:rFonts w:cs="Arial"/>
                      <w:color w:val="3366FF"/>
                      <w:sz w:val="20"/>
                    </w:rPr>
                  </w:rPrChange>
                </w:rPr>
                <w:t>comparant/comparante/comparanten/persoon/personen</w:t>
              </w:r>
              <w:r w:rsidR="00BF4930" w:rsidRPr="00350653">
                <w:rPr>
                  <w:rFonts w:cs="Arial"/>
                  <w:color w:val="800080"/>
                  <w:sz w:val="20"/>
                </w:rPr>
                <w:t xml:space="preserve"> </w:t>
              </w:r>
            </w:ins>
            <w:ins w:id="76" w:author="Groot, Karina de" w:date="2025-03-14T09:32:00Z" w16du:dateUtc="2025-03-14T08:32:00Z">
              <w:r w:rsidRPr="00365A72">
                <w:rPr>
                  <w:rFonts w:cs="Arial"/>
                  <w:szCs w:val="18"/>
                </w:rPr>
                <w:t>is een verplichte gebruikerskeuze</w:t>
              </w:r>
            </w:ins>
          </w:p>
          <w:p w14:paraId="297DF994" w14:textId="77777777" w:rsidR="006A0D75" w:rsidRPr="00015BBB" w:rsidRDefault="006A0D75">
            <w:pPr>
              <w:spacing w:line="276" w:lineRule="auto"/>
              <w:ind w:left="587"/>
              <w:rPr>
                <w:ins w:id="77" w:author="Groot, Karina de" w:date="2025-03-14T09:32:00Z" w16du:dateUtc="2025-03-14T08:32:00Z"/>
                <w:szCs w:val="18"/>
              </w:rPr>
              <w:pPrChange w:id="78" w:author="Groot, Karina de" w:date="2025-03-14T09:34:00Z" w16du:dateUtc="2025-03-14T08:34:00Z">
                <w:pPr>
                  <w:numPr>
                    <w:numId w:val="11"/>
                  </w:numPr>
                  <w:tabs>
                    <w:tab w:val="num" w:pos="587"/>
                  </w:tabs>
                  <w:ind w:left="587" w:hanging="360"/>
                </w:pPr>
              </w:pPrChange>
            </w:pPr>
          </w:p>
          <w:p w14:paraId="6DCB76CB" w14:textId="44753E69" w:rsidR="00334569" w:rsidDel="006A0D75" w:rsidRDefault="00296939" w:rsidP="001C0BD6">
            <w:pPr>
              <w:keepNext/>
              <w:keepLines/>
              <w:rPr>
                <w:del w:id="79" w:author="Groot, Karina de" w:date="2025-03-14T09:33:00Z" w16du:dateUtc="2025-03-14T08:33:00Z"/>
              </w:rPr>
            </w:pPr>
            <w:del w:id="80" w:author="Groot, Karina de" w:date="2025-03-14T09:33:00Z" w16du:dateUtc="2025-03-14T08:33:00Z">
              <w:r w:rsidDel="006A0D75">
                <w:delText xml:space="preserve"> </w:delText>
              </w:r>
            </w:del>
            <w:del w:id="81" w:author="Groot, Karina de" w:date="2025-03-14T09:24:00Z" w16du:dateUtc="2025-03-14T08:24:00Z">
              <w:r w:rsidDel="00895948">
                <w:delText xml:space="preserve">voor het tonen van </w:delText>
              </w:r>
              <w:r w:rsidR="006F3BC1" w:rsidRPr="001C0BD6" w:rsidDel="00895948">
                <w:rPr>
                  <w:rFonts w:cs="Arial"/>
                  <w:color w:val="3366FF"/>
                  <w:szCs w:val="18"/>
                </w:rPr>
                <w:delText>en</w:delText>
              </w:r>
              <w:r w:rsidR="00334569" w:rsidRPr="004D42E8" w:rsidDel="00895948">
                <w:delText xml:space="preserve"> achter </w:delText>
              </w:r>
              <w:r w:rsidR="006F3BC1" w:rsidRPr="001C0BD6" w:rsidDel="00895948">
                <w:rPr>
                  <w:rFonts w:cs="Arial"/>
                  <w:color w:val="800080"/>
                  <w:szCs w:val="18"/>
                </w:rPr>
                <w:delText>volmacht</w:delText>
              </w:r>
              <w:r w:rsidDel="00895948">
                <w:delText>.</w:delText>
              </w:r>
            </w:del>
          </w:p>
          <w:p w14:paraId="31992D54" w14:textId="29DD5DA4" w:rsidR="00296939" w:rsidDel="006A0D75" w:rsidRDefault="00296939" w:rsidP="00CA1AA1">
            <w:pPr>
              <w:rPr>
                <w:del w:id="82" w:author="Groot, Karina de" w:date="2025-03-14T09:33:00Z" w16du:dateUtc="2025-03-14T08:33:00Z"/>
              </w:rPr>
            </w:pPr>
          </w:p>
          <w:p w14:paraId="5C6CB26D" w14:textId="1E306010" w:rsidR="00CA1AA1" w:rsidRPr="001C0BD6" w:rsidDel="003B2446" w:rsidRDefault="00CA1AA1" w:rsidP="00CA1AA1">
            <w:pPr>
              <w:rPr>
                <w:del w:id="83" w:author="Groot, Karina de" w:date="2025-03-14T09:31:00Z" w16du:dateUtc="2025-03-14T08:31:00Z"/>
                <w:szCs w:val="18"/>
              </w:rPr>
            </w:pPr>
            <w:del w:id="84" w:author="Groot, Karina de" w:date="2025-03-14T09:31:00Z" w16du:dateUtc="2025-03-14T08:31:00Z">
              <w:r w:rsidRPr="001C0BD6" w:rsidDel="003B2446">
                <w:rPr>
                  <w:szCs w:val="18"/>
                </w:rPr>
                <w:delText>De tekst ‘</w:delText>
              </w:r>
              <w:r w:rsidRPr="00132809" w:rsidDel="003B2446">
                <w:rPr>
                  <w:rFonts w:cs="Arial"/>
                  <w:color w:val="3366FF"/>
                  <w:szCs w:val="18"/>
                </w:rPr>
                <w:delText>en</w:delText>
              </w:r>
              <w:r w:rsidRPr="001C0BD6" w:rsidDel="003B2446">
                <w:rPr>
                  <w:szCs w:val="18"/>
                </w:rPr>
                <w:delText xml:space="preserve">’ achter </w:delText>
              </w:r>
              <w:r w:rsidRPr="001C0BD6" w:rsidDel="003B2446">
                <w:rPr>
                  <w:rFonts w:cs="Arial"/>
                  <w:color w:val="800080"/>
                  <w:sz w:val="20"/>
                </w:rPr>
                <w:delText xml:space="preserve">comparant </w:delText>
              </w:r>
              <w:r w:rsidRPr="001C0BD6" w:rsidDel="003B2446">
                <w:rPr>
                  <w:szCs w:val="18"/>
                </w:rPr>
                <w:delText xml:space="preserve">wordt niet getoond in de volgende situaties, er is </w:delText>
              </w:r>
              <w:r w:rsidR="00442B69" w:rsidRPr="001C0BD6" w:rsidDel="003B2446">
                <w:rPr>
                  <w:szCs w:val="18"/>
                </w:rPr>
                <w:delText xml:space="preserve">voor partij 2 </w:delText>
              </w:r>
              <w:r w:rsidRPr="001C0BD6" w:rsidDel="003B2446">
                <w:rPr>
                  <w:szCs w:val="18"/>
                </w:rPr>
                <w:delText>precies:</w:delText>
              </w:r>
            </w:del>
          </w:p>
          <w:p w14:paraId="5105E14E" w14:textId="38283D6D" w:rsidR="00CA1AA1" w:rsidRPr="001C0BD6" w:rsidDel="003B2446" w:rsidRDefault="00CA1AA1" w:rsidP="00CA1AA1">
            <w:pPr>
              <w:rPr>
                <w:del w:id="85" w:author="Groot, Karina de" w:date="2025-03-14T09:31:00Z" w16du:dateUtc="2025-03-14T08:31:00Z"/>
                <w:szCs w:val="18"/>
              </w:rPr>
            </w:pPr>
            <w:del w:id="86" w:author="Groot, Karina de" w:date="2025-03-14T09:31:00Z" w16du:dateUtc="2025-03-14T08:31:00Z">
              <w:r w:rsidRPr="001C0BD6" w:rsidDel="003B2446">
                <w:rPr>
                  <w:szCs w:val="18"/>
                </w:rPr>
                <w:delText xml:space="preserve">- één gevolmachtigde, of </w:delText>
              </w:r>
            </w:del>
          </w:p>
          <w:p w14:paraId="69A141C7" w14:textId="18A33A40" w:rsidR="00CA1AA1" w:rsidRPr="001C0BD6" w:rsidDel="003B2446" w:rsidRDefault="00CA1AA1" w:rsidP="00CA1AA1">
            <w:pPr>
              <w:rPr>
                <w:del w:id="87" w:author="Groot, Karina de" w:date="2025-03-14T09:31:00Z" w16du:dateUtc="2025-03-14T08:31:00Z"/>
                <w:szCs w:val="18"/>
              </w:rPr>
            </w:pPr>
            <w:del w:id="88" w:author="Groot, Karina de" w:date="2025-03-14T09:31:00Z" w16du:dateUtc="2025-03-14T08:31:00Z">
              <w:r w:rsidRPr="001C0BD6" w:rsidDel="003B2446">
                <w:rPr>
                  <w:szCs w:val="18"/>
                </w:rPr>
                <w:delText>- één natuurlijk persoon en zonder gevolmachtigde.</w:delText>
              </w:r>
            </w:del>
          </w:p>
          <w:p w14:paraId="6A656454" w14:textId="48FE718E" w:rsidR="00CA1AA1" w:rsidRPr="001C0BD6" w:rsidDel="003B2446" w:rsidRDefault="00CA1AA1" w:rsidP="00CA1AA1">
            <w:pPr>
              <w:rPr>
                <w:del w:id="89" w:author="Groot, Karina de" w:date="2025-03-14T09:31:00Z" w16du:dateUtc="2025-03-14T08:31:00Z"/>
                <w:szCs w:val="18"/>
              </w:rPr>
            </w:pPr>
          </w:p>
          <w:p w14:paraId="4EC6E014" w14:textId="06E3AD91" w:rsidR="00CA1AA1" w:rsidRPr="001C0BD6" w:rsidDel="003B2446" w:rsidRDefault="00CA1AA1" w:rsidP="00CA1AA1">
            <w:pPr>
              <w:rPr>
                <w:del w:id="90" w:author="Groot, Karina de" w:date="2025-03-14T09:31:00Z" w16du:dateUtc="2025-03-14T08:31:00Z"/>
                <w:szCs w:val="18"/>
              </w:rPr>
            </w:pPr>
            <w:del w:id="91" w:author="Groot, Karina de" w:date="2025-03-14T09:31:00Z" w16du:dateUtc="2025-03-14T08:31:00Z">
              <w:r w:rsidRPr="001C0BD6" w:rsidDel="003B2446">
                <w:rPr>
                  <w:szCs w:val="18"/>
                </w:rPr>
                <w:delText>De tekst ‘</w:delText>
              </w:r>
              <w:r w:rsidRPr="00132809" w:rsidDel="003B2446">
                <w:rPr>
                  <w:rFonts w:cs="Arial"/>
                  <w:color w:val="3366FF"/>
                  <w:szCs w:val="18"/>
                </w:rPr>
                <w:delText>en</w:delText>
              </w:r>
              <w:r w:rsidRPr="001C0BD6" w:rsidDel="003B2446">
                <w:rPr>
                  <w:szCs w:val="18"/>
                </w:rPr>
                <w:delText xml:space="preserve">’ achter </w:delText>
              </w:r>
              <w:r w:rsidRPr="001C0BD6" w:rsidDel="003B2446">
                <w:rPr>
                  <w:rFonts w:cs="Arial"/>
                  <w:color w:val="800080"/>
                  <w:sz w:val="20"/>
                </w:rPr>
                <w:delText>comparant</w:delText>
              </w:r>
              <w:r w:rsidRPr="001C0BD6" w:rsidDel="003B2446">
                <w:rPr>
                  <w:szCs w:val="18"/>
                </w:rPr>
                <w:delText xml:space="preserve"> wordt getoond in alle andere gevallen:</w:delText>
              </w:r>
            </w:del>
          </w:p>
          <w:p w14:paraId="3E8F38E1" w14:textId="24678039" w:rsidR="00CA1AA1" w:rsidRPr="001C0BD6" w:rsidDel="003B2446" w:rsidRDefault="00CA1AA1" w:rsidP="001C0BD6">
            <w:pPr>
              <w:ind w:left="227" w:hanging="227"/>
              <w:rPr>
                <w:del w:id="92" w:author="Groot, Karina de" w:date="2025-03-14T09:31:00Z" w16du:dateUtc="2025-03-14T08:31:00Z"/>
                <w:szCs w:val="18"/>
              </w:rPr>
            </w:pPr>
            <w:del w:id="93" w:author="Groot, Karina de" w:date="2025-03-14T09:31:00Z" w16du:dateUtc="2025-03-14T08:31:00Z">
              <w:r w:rsidRPr="001C0BD6" w:rsidDel="003B2446">
                <w:rPr>
                  <w:szCs w:val="18"/>
                </w:rPr>
                <w:delText>- meer dan één gevolmachtigde of één gevolmachtigde met gerelateerde gevolmachtigden,</w:delText>
              </w:r>
            </w:del>
          </w:p>
          <w:p w14:paraId="1785F2DF" w14:textId="1A4C8585" w:rsidR="00CA1AA1" w:rsidRPr="001C0BD6" w:rsidDel="003B2446" w:rsidRDefault="00CA1AA1" w:rsidP="00CA1AA1">
            <w:pPr>
              <w:rPr>
                <w:del w:id="94" w:author="Groot, Karina de" w:date="2025-03-14T09:31:00Z" w16du:dateUtc="2025-03-14T08:31:00Z"/>
                <w:szCs w:val="18"/>
              </w:rPr>
            </w:pPr>
            <w:del w:id="95" w:author="Groot, Karina de" w:date="2025-03-14T09:31:00Z" w16du:dateUtc="2025-03-14T08:31:00Z">
              <w:r w:rsidRPr="001C0BD6" w:rsidDel="003B2446">
                <w:rPr>
                  <w:szCs w:val="18"/>
                </w:rPr>
                <w:delText>- geen gevolmachtigden, en</w:delText>
              </w:r>
            </w:del>
          </w:p>
          <w:p w14:paraId="08C31468" w14:textId="31477858" w:rsidR="00CA1AA1" w:rsidRPr="001C0BD6" w:rsidDel="003B2446" w:rsidRDefault="00CA1AA1" w:rsidP="001C0BD6">
            <w:pPr>
              <w:ind w:left="317" w:hanging="317"/>
              <w:rPr>
                <w:del w:id="96" w:author="Groot, Karina de" w:date="2025-03-14T09:31:00Z" w16du:dateUtc="2025-03-14T08:31:00Z"/>
                <w:szCs w:val="18"/>
              </w:rPr>
            </w:pPr>
            <w:del w:id="97" w:author="Groot, Karina de" w:date="2025-03-14T09:31:00Z" w16du:dateUtc="2025-03-14T08:31:00Z">
              <w:r w:rsidRPr="001C0BD6" w:rsidDel="003B2446">
                <w:rPr>
                  <w:szCs w:val="18"/>
                </w:rPr>
                <w:tab/>
                <w:delText xml:space="preserve">- één partij met meer dan één natuurlijk persoon of één natuurlijk persoon met gerelateerde personen, </w:delText>
              </w:r>
            </w:del>
          </w:p>
          <w:p w14:paraId="3EF28085" w14:textId="4D059B5F" w:rsidR="00CA1AA1" w:rsidRPr="001C0BD6" w:rsidDel="003B2446" w:rsidRDefault="00CA1AA1" w:rsidP="00CA1AA1">
            <w:pPr>
              <w:rPr>
                <w:del w:id="98" w:author="Groot, Karina de" w:date="2025-03-14T09:31:00Z" w16du:dateUtc="2025-03-14T08:31:00Z"/>
                <w:szCs w:val="18"/>
              </w:rPr>
            </w:pPr>
            <w:del w:id="99" w:author="Groot, Karina de" w:date="2025-03-14T09:31:00Z" w16du:dateUtc="2025-03-14T08:31:00Z">
              <w:r w:rsidRPr="001C0BD6" w:rsidDel="003B2446">
                <w:rPr>
                  <w:szCs w:val="18"/>
                </w:rPr>
                <w:tab/>
                <w:delText>- meer partijen bevatten minimaal één natuurlijk persoon.</w:delText>
              </w:r>
            </w:del>
          </w:p>
          <w:p w14:paraId="783944A1" w14:textId="3633C2B4" w:rsidR="00CA1AA1" w:rsidDel="006A0D75" w:rsidRDefault="00CA1AA1" w:rsidP="00CA1AA1">
            <w:pPr>
              <w:rPr>
                <w:del w:id="100" w:author="Groot, Karina de" w:date="2025-03-14T09:33:00Z" w16du:dateUtc="2025-03-14T08:33:00Z"/>
              </w:rPr>
            </w:pPr>
          </w:p>
          <w:p w14:paraId="480ADE48" w14:textId="41F26DCB" w:rsidR="00383E58" w:rsidDel="006A0D75" w:rsidRDefault="00383E58" w:rsidP="00CA1AA1">
            <w:pPr>
              <w:rPr>
                <w:del w:id="101" w:author="Groot, Karina de" w:date="2025-03-14T09:33:00Z" w16du:dateUtc="2025-03-14T08:33:00Z"/>
              </w:rPr>
            </w:pPr>
          </w:p>
          <w:p w14:paraId="63FE4B7E" w14:textId="1FAE8028" w:rsidR="00383E58" w:rsidRPr="004D42E8" w:rsidDel="006A0D75" w:rsidRDefault="00383E58" w:rsidP="00CA1AA1">
            <w:pPr>
              <w:rPr>
                <w:del w:id="102" w:author="Groot, Karina de" w:date="2025-03-14T09:33:00Z" w16du:dateUtc="2025-03-14T08:33:00Z"/>
              </w:rPr>
            </w:pPr>
          </w:p>
          <w:p w14:paraId="2DA30AB9" w14:textId="77777777" w:rsidR="000974F6" w:rsidRPr="001C0BD6" w:rsidRDefault="000974F6" w:rsidP="001C0BD6">
            <w:pPr>
              <w:keepNext/>
              <w:keepLines/>
              <w:rPr>
                <w:szCs w:val="18"/>
                <w:u w:val="single"/>
              </w:rPr>
            </w:pPr>
            <w:r w:rsidRPr="001C0BD6">
              <w:rPr>
                <w:szCs w:val="18"/>
                <w:u w:val="single"/>
              </w:rPr>
              <w:t>Mapping</w:t>
            </w:r>
            <w:r w:rsidR="002F4EA2" w:rsidRPr="001C0BD6">
              <w:rPr>
                <w:szCs w:val="18"/>
                <w:u w:val="single"/>
              </w:rPr>
              <w:t xml:space="preserve"> tonen tekst</w:t>
            </w:r>
            <w:r w:rsidRPr="001C0BD6">
              <w:rPr>
                <w:szCs w:val="18"/>
                <w:u w:val="single"/>
              </w:rPr>
              <w:t>:</w:t>
            </w:r>
          </w:p>
          <w:p w14:paraId="62DF2EE6" w14:textId="77777777" w:rsidR="006504B4" w:rsidRPr="001C0BD6" w:rsidRDefault="006504B4" w:rsidP="001C0BD6">
            <w:pPr>
              <w:keepNext/>
              <w:keepLines/>
              <w:spacing w:line="240" w:lineRule="auto"/>
              <w:rPr>
                <w:sz w:val="16"/>
                <w:szCs w:val="16"/>
              </w:rPr>
            </w:pPr>
            <w:r w:rsidRPr="001C0BD6">
              <w:rPr>
                <w:sz w:val="16"/>
                <w:szCs w:val="16"/>
              </w:rPr>
              <w:t>//IMKAD_AangebodenStuk/tia_TekstKeuze/</w:t>
            </w:r>
          </w:p>
          <w:p w14:paraId="271729A3" w14:textId="77777777" w:rsidR="006504B4" w:rsidRPr="001C0BD6" w:rsidRDefault="006504B4" w:rsidP="001C0BD6">
            <w:pPr>
              <w:keepNext/>
              <w:keepLines/>
              <w:spacing w:line="240" w:lineRule="auto"/>
              <w:ind w:left="227"/>
              <w:rPr>
                <w:sz w:val="16"/>
                <w:szCs w:val="16"/>
              </w:rPr>
            </w:pPr>
            <w:r w:rsidRPr="001C0BD6">
              <w:rPr>
                <w:sz w:val="16"/>
                <w:szCs w:val="16"/>
              </w:rPr>
              <w:t>./tagNaam(‘k_Genoegzaam’)</w:t>
            </w:r>
            <w:r w:rsidRPr="001C0BD6">
              <w:rPr>
                <w:sz w:val="16"/>
                <w:szCs w:val="16"/>
              </w:rPr>
              <w:br/>
              <w:t>./tekst (‘true’)</w:t>
            </w:r>
          </w:p>
          <w:p w14:paraId="3EA52443" w14:textId="77777777" w:rsidR="006504B4" w:rsidRPr="001C0BD6" w:rsidRDefault="006504B4" w:rsidP="001C0BD6">
            <w:pPr>
              <w:keepNext/>
              <w:spacing w:line="240" w:lineRule="auto"/>
              <w:ind w:left="227"/>
              <w:rPr>
                <w:szCs w:val="18"/>
                <w:u w:val="single"/>
              </w:rPr>
            </w:pPr>
          </w:p>
          <w:p w14:paraId="606CF435" w14:textId="77777777" w:rsidR="002F4EA2" w:rsidRPr="001C0BD6" w:rsidRDefault="002F4EA2" w:rsidP="001C0BD6">
            <w:pPr>
              <w:keepNext/>
              <w:spacing w:line="240" w:lineRule="auto"/>
              <w:rPr>
                <w:szCs w:val="18"/>
                <w:u w:val="single"/>
              </w:rPr>
            </w:pPr>
            <w:r w:rsidRPr="001C0BD6">
              <w:rPr>
                <w:szCs w:val="18"/>
                <w:u w:val="single"/>
              </w:rPr>
              <w:t>Mapping volmachten:</w:t>
            </w:r>
          </w:p>
          <w:p w14:paraId="4EE1753D" w14:textId="77777777" w:rsidR="000974F6" w:rsidRPr="001C0BD6" w:rsidRDefault="000974F6" w:rsidP="001C0BD6">
            <w:pPr>
              <w:keepNext/>
              <w:spacing w:line="240" w:lineRule="auto"/>
              <w:rPr>
                <w:sz w:val="16"/>
                <w:szCs w:val="16"/>
              </w:rPr>
            </w:pPr>
            <w:r w:rsidRPr="001C0BD6">
              <w:rPr>
                <w:sz w:val="16"/>
                <w:szCs w:val="16"/>
              </w:rPr>
              <w:t>//IMKAD_AangebodenStuk/</w:t>
            </w:r>
            <w:r w:rsidR="007E7050" w:rsidRPr="001C0BD6">
              <w:rPr>
                <w:sz w:val="16"/>
                <w:szCs w:val="16"/>
              </w:rPr>
              <w:t>t</w:t>
            </w:r>
            <w:r w:rsidR="000459CD" w:rsidRPr="001C0BD6">
              <w:rPr>
                <w:sz w:val="16"/>
                <w:szCs w:val="16"/>
              </w:rPr>
              <w:t>ia_T</w:t>
            </w:r>
            <w:r w:rsidR="007E7050" w:rsidRPr="001C0BD6">
              <w:rPr>
                <w:sz w:val="16"/>
                <w:szCs w:val="16"/>
              </w:rPr>
              <w:t>ekst</w:t>
            </w:r>
            <w:r w:rsidR="000459CD" w:rsidRPr="001C0BD6">
              <w:rPr>
                <w:sz w:val="16"/>
                <w:szCs w:val="16"/>
              </w:rPr>
              <w:t>K</w:t>
            </w:r>
            <w:r w:rsidRPr="001C0BD6">
              <w:rPr>
                <w:sz w:val="16"/>
                <w:szCs w:val="16"/>
              </w:rPr>
              <w:t>euze/</w:t>
            </w:r>
          </w:p>
          <w:p w14:paraId="3A5B72C9" w14:textId="77777777" w:rsidR="000974F6" w:rsidRPr="001C0BD6" w:rsidRDefault="000974F6" w:rsidP="001C0BD6">
            <w:pPr>
              <w:keepNext/>
              <w:spacing w:line="240" w:lineRule="auto"/>
              <w:ind w:left="227"/>
              <w:rPr>
                <w:sz w:val="16"/>
                <w:szCs w:val="16"/>
              </w:rPr>
            </w:pPr>
            <w:r w:rsidRPr="001C0BD6">
              <w:rPr>
                <w:sz w:val="16"/>
                <w:szCs w:val="16"/>
              </w:rPr>
              <w:t>./tagNaam(‘k_MeervoudVolmachten’)</w:t>
            </w:r>
          </w:p>
          <w:p w14:paraId="614F69C0" w14:textId="77777777" w:rsidR="009712DC" w:rsidRDefault="000974F6" w:rsidP="001C0BD6">
            <w:pPr>
              <w:autoSpaceDE w:val="0"/>
              <w:autoSpaceDN w:val="0"/>
              <w:adjustRightInd w:val="0"/>
              <w:spacing w:line="240" w:lineRule="auto"/>
              <w:ind w:left="227"/>
              <w:rPr>
                <w:ins w:id="103" w:author="Groot, Karina de" w:date="2025-03-14T09:29:00Z" w16du:dateUtc="2025-03-14T08:29:00Z"/>
                <w:sz w:val="16"/>
                <w:szCs w:val="16"/>
              </w:rPr>
            </w:pPr>
            <w:r w:rsidRPr="001C0BD6">
              <w:rPr>
                <w:sz w:val="16"/>
                <w:szCs w:val="16"/>
              </w:rPr>
              <w:t>./tekst (‘en’)</w:t>
            </w:r>
          </w:p>
          <w:p w14:paraId="580089AE" w14:textId="77777777" w:rsidR="003B2446" w:rsidRPr="001C0BD6" w:rsidDel="006A0D75" w:rsidRDefault="003B2446" w:rsidP="001C0BD6">
            <w:pPr>
              <w:autoSpaceDE w:val="0"/>
              <w:autoSpaceDN w:val="0"/>
              <w:adjustRightInd w:val="0"/>
              <w:spacing w:line="240" w:lineRule="auto"/>
              <w:ind w:left="227"/>
              <w:rPr>
                <w:del w:id="104" w:author="Groot, Karina de" w:date="2025-03-14T09:34:00Z" w16du:dateUtc="2025-03-14T08:34:00Z"/>
                <w:sz w:val="16"/>
                <w:szCs w:val="16"/>
              </w:rPr>
            </w:pPr>
          </w:p>
          <w:p w14:paraId="4BBDA8EF" w14:textId="77777777" w:rsidR="003B2446" w:rsidRDefault="003B2446">
            <w:pPr>
              <w:autoSpaceDE w:val="0"/>
              <w:autoSpaceDN w:val="0"/>
              <w:adjustRightInd w:val="0"/>
              <w:spacing w:line="240" w:lineRule="auto"/>
              <w:rPr>
                <w:ins w:id="105" w:author="Groot, Karina de" w:date="2025-03-14T09:30:00Z" w16du:dateUtc="2025-03-14T08:30:00Z"/>
                <w:sz w:val="16"/>
                <w:szCs w:val="16"/>
              </w:rPr>
              <w:pPrChange w:id="106" w:author="Groot, Karina de" w:date="2025-03-14T09:34:00Z" w16du:dateUtc="2025-03-14T08:34:00Z">
                <w:pPr>
                  <w:autoSpaceDE w:val="0"/>
                  <w:autoSpaceDN w:val="0"/>
                  <w:adjustRightInd w:val="0"/>
                  <w:spacing w:line="240" w:lineRule="auto"/>
                  <w:ind w:left="227"/>
                </w:pPr>
              </w:pPrChange>
            </w:pPr>
          </w:p>
          <w:p w14:paraId="4606BE0D" w14:textId="77777777" w:rsidR="003B2446" w:rsidRPr="00EA3A91" w:rsidRDefault="003B2446" w:rsidP="003B2446">
            <w:pPr>
              <w:keepNext/>
              <w:rPr>
                <w:ins w:id="107" w:author="Groot, Karina de" w:date="2025-03-14T09:30:00Z" w16du:dateUtc="2025-03-14T08:30:00Z"/>
                <w:szCs w:val="18"/>
                <w:u w:val="single"/>
              </w:rPr>
            </w:pPr>
            <w:ins w:id="108" w:author="Groot, Karina de" w:date="2025-03-14T09:30:00Z" w16du:dateUtc="2025-03-14T08:30:00Z">
              <w:r w:rsidRPr="00EA3A91">
                <w:rPr>
                  <w:szCs w:val="18"/>
                  <w:u w:val="single"/>
                </w:rPr>
                <w:t>Mapping</w:t>
              </w:r>
              <w:r>
                <w:rPr>
                  <w:szCs w:val="18"/>
                  <w:u w:val="single"/>
                </w:rPr>
                <w:t xml:space="preserve"> (dit wijkt af van het bankmodel)</w:t>
              </w:r>
              <w:r w:rsidRPr="00EA3A91">
                <w:rPr>
                  <w:szCs w:val="18"/>
                  <w:u w:val="single"/>
                </w:rPr>
                <w:t>:</w:t>
              </w:r>
            </w:ins>
          </w:p>
          <w:p w14:paraId="0BB5E1C7" w14:textId="77777777" w:rsidR="003B2446" w:rsidRPr="00EA3A91" w:rsidRDefault="003B2446" w:rsidP="003B2446">
            <w:pPr>
              <w:keepNext/>
              <w:spacing w:line="240" w:lineRule="auto"/>
              <w:rPr>
                <w:ins w:id="109" w:author="Groot, Karina de" w:date="2025-03-14T09:30:00Z" w16du:dateUtc="2025-03-14T08:30:00Z"/>
                <w:sz w:val="16"/>
                <w:szCs w:val="16"/>
              </w:rPr>
            </w:pPr>
            <w:ins w:id="110" w:author="Groot, Karina de" w:date="2025-03-14T09:30:00Z" w16du:dateUtc="2025-03-14T08:30:00Z">
              <w:r w:rsidRPr="00EA3A91">
                <w:rPr>
                  <w:sz w:val="16"/>
                  <w:szCs w:val="16"/>
                </w:rPr>
                <w:t>//IMKAD_AangebodenStuk/</w:t>
              </w:r>
            </w:ins>
          </w:p>
          <w:p w14:paraId="5BA335BB" w14:textId="77777777" w:rsidR="003B2446" w:rsidRPr="00EA3A91" w:rsidRDefault="003B2446" w:rsidP="003B2446">
            <w:pPr>
              <w:keepNext/>
              <w:spacing w:line="240" w:lineRule="auto"/>
              <w:rPr>
                <w:ins w:id="111" w:author="Groot, Karina de" w:date="2025-03-14T09:30:00Z" w16du:dateUtc="2025-03-14T08:30:00Z"/>
                <w:sz w:val="16"/>
                <w:szCs w:val="16"/>
              </w:rPr>
            </w:pPr>
            <w:ins w:id="112" w:author="Groot, Karina de" w:date="2025-03-14T09:30:00Z" w16du:dateUtc="2025-03-14T08:30:00Z">
              <w:r w:rsidRPr="00EA3A91">
                <w:rPr>
                  <w:sz w:val="16"/>
                  <w:szCs w:val="16"/>
                </w:rPr>
                <w:t>./tia_TekstKeuze/</w:t>
              </w:r>
            </w:ins>
          </w:p>
          <w:p w14:paraId="1F5127BE" w14:textId="77777777" w:rsidR="003B2446" w:rsidRPr="00EA3A91" w:rsidRDefault="003B2446" w:rsidP="003B2446">
            <w:pPr>
              <w:keepNext/>
              <w:spacing w:line="240" w:lineRule="auto"/>
              <w:ind w:left="227"/>
              <w:rPr>
                <w:ins w:id="113" w:author="Groot, Karina de" w:date="2025-03-14T09:30:00Z" w16du:dateUtc="2025-03-14T08:30:00Z"/>
                <w:sz w:val="16"/>
                <w:szCs w:val="16"/>
              </w:rPr>
            </w:pPr>
            <w:ins w:id="114" w:author="Groot, Karina de" w:date="2025-03-14T09:30:00Z" w16du:dateUtc="2025-03-14T08:30:00Z">
              <w:r w:rsidRPr="00EA3A91">
                <w:rPr>
                  <w:sz w:val="16"/>
                  <w:szCs w:val="16"/>
                </w:rPr>
                <w:t>./tagNaam(‘k</w:t>
              </w:r>
              <w:r>
                <w:rPr>
                  <w:sz w:val="16"/>
                  <w:szCs w:val="16"/>
                </w:rPr>
                <w:t>_PersonenVolmacht</w:t>
              </w:r>
              <w:r w:rsidRPr="00EA3A91">
                <w:rPr>
                  <w:sz w:val="16"/>
                  <w:szCs w:val="16"/>
                </w:rPr>
                <w:t>’)</w:t>
              </w:r>
            </w:ins>
          </w:p>
          <w:p w14:paraId="076E7194" w14:textId="77777777" w:rsidR="003B2446" w:rsidRDefault="003B2446" w:rsidP="003B2446">
            <w:pPr>
              <w:autoSpaceDE w:val="0"/>
              <w:autoSpaceDN w:val="0"/>
              <w:adjustRightInd w:val="0"/>
              <w:spacing w:line="240" w:lineRule="auto"/>
              <w:ind w:left="227"/>
              <w:rPr>
                <w:ins w:id="115" w:author="Groot, Karina de" w:date="2025-03-14T09:30:00Z" w16du:dateUtc="2025-03-14T08:30:00Z"/>
                <w:sz w:val="16"/>
                <w:szCs w:val="16"/>
              </w:rPr>
            </w:pPr>
            <w:ins w:id="116" w:author="Groot, Karina de" w:date="2025-03-14T09:30:00Z" w16du:dateUtc="2025-03-14T08:30:00Z">
              <w:r w:rsidRPr="00EA3A91">
                <w:rPr>
                  <w:sz w:val="16"/>
                  <w:szCs w:val="16"/>
                </w:rPr>
                <w:t>./tekst (‘</w:t>
              </w:r>
              <w:r>
                <w:rPr>
                  <w:sz w:val="16"/>
                  <w:szCs w:val="16"/>
                </w:rPr>
                <w:t>comparant</w:t>
              </w:r>
              <w:r w:rsidRPr="00EA3A91">
                <w:rPr>
                  <w:sz w:val="16"/>
                  <w:szCs w:val="16"/>
                </w:rPr>
                <w:t>’</w:t>
              </w:r>
              <w:r>
                <w:rPr>
                  <w:sz w:val="16"/>
                  <w:szCs w:val="16"/>
                </w:rPr>
                <w:t>, ‘comparante’, ‘persoon’, ‘personen’</w:t>
              </w:r>
              <w:r w:rsidRPr="00EA3A91">
                <w:rPr>
                  <w:sz w:val="16"/>
                  <w:szCs w:val="16"/>
                </w:rPr>
                <w:t>)</w:t>
              </w:r>
            </w:ins>
          </w:p>
          <w:p w14:paraId="3E98D7B2" w14:textId="27229A2B" w:rsidR="00CA1AA1" w:rsidRPr="001C0BD6" w:rsidDel="003B2446" w:rsidRDefault="00CA1AA1" w:rsidP="001C0BD6">
            <w:pPr>
              <w:autoSpaceDE w:val="0"/>
              <w:autoSpaceDN w:val="0"/>
              <w:adjustRightInd w:val="0"/>
              <w:spacing w:line="240" w:lineRule="auto"/>
              <w:rPr>
                <w:del w:id="117" w:author="Groot, Karina de" w:date="2025-03-14T09:30:00Z" w16du:dateUtc="2025-03-14T08:30:00Z"/>
                <w:sz w:val="16"/>
                <w:szCs w:val="16"/>
              </w:rPr>
            </w:pPr>
          </w:p>
          <w:p w14:paraId="0897A58E" w14:textId="79EBEBDD" w:rsidR="00383E58" w:rsidRPr="001C0BD6" w:rsidDel="003B2446" w:rsidRDefault="00383E58" w:rsidP="00383E58">
            <w:pPr>
              <w:rPr>
                <w:del w:id="118" w:author="Groot, Karina de" w:date="2025-03-14T09:30:00Z" w16du:dateUtc="2025-03-14T08:30:00Z"/>
                <w:u w:val="single"/>
              </w:rPr>
            </w:pPr>
            <w:del w:id="119" w:author="Groot, Karina de" w:date="2025-03-14T09:30:00Z" w16du:dateUtc="2025-03-14T08:30:00Z">
              <w:r w:rsidRPr="001C0BD6" w:rsidDel="003B2446">
                <w:rPr>
                  <w:u w:val="single"/>
                </w:rPr>
                <w:delText>Mapping comparant:</w:delText>
              </w:r>
            </w:del>
          </w:p>
          <w:p w14:paraId="3CB6DC8D" w14:textId="1105B157" w:rsidR="00627FE3" w:rsidRPr="001C0BD6" w:rsidDel="003B2446" w:rsidRDefault="00627FE3" w:rsidP="001C0BD6">
            <w:pPr>
              <w:spacing w:line="240" w:lineRule="auto"/>
              <w:rPr>
                <w:del w:id="120" w:author="Groot, Karina de" w:date="2025-03-14T09:30:00Z" w16du:dateUtc="2025-03-14T08:30:00Z"/>
                <w:sz w:val="16"/>
                <w:szCs w:val="16"/>
              </w:rPr>
            </w:pPr>
            <w:del w:id="121" w:author="Groot, Karina de" w:date="2025-03-14T09:30:00Z" w16du:dateUtc="2025-03-14T08:30:00Z">
              <w:r w:rsidRPr="001C0BD6" w:rsidDel="003B2446">
                <w:rPr>
                  <w:sz w:val="16"/>
                  <w:szCs w:val="16"/>
                </w:rPr>
                <w:delText>- met precies één gevolmachtigde (zonder gerelateerde gevolmachtigden)</w:delText>
              </w:r>
            </w:del>
          </w:p>
          <w:p w14:paraId="4E37EE41" w14:textId="67CD2015" w:rsidR="00627FE3" w:rsidRPr="001C0BD6" w:rsidDel="003B2446" w:rsidRDefault="00627FE3" w:rsidP="001C0BD6">
            <w:pPr>
              <w:spacing w:line="240" w:lineRule="auto"/>
              <w:ind w:left="227"/>
              <w:rPr>
                <w:del w:id="122" w:author="Groot, Karina de" w:date="2025-03-14T09:30:00Z" w16du:dateUtc="2025-03-14T08:30:00Z"/>
                <w:sz w:val="16"/>
                <w:szCs w:val="16"/>
              </w:rPr>
            </w:pPr>
            <w:del w:id="123" w:author="Groot, Karina de" w:date="2025-03-14T09:30:00Z" w16du:dateUtc="2025-03-14T08:30:00Z">
              <w:r w:rsidRPr="001C0BD6" w:rsidDel="003B2446">
                <w:rPr>
                  <w:sz w:val="16"/>
                  <w:szCs w:val="16"/>
                </w:rPr>
                <w:delText>//IMKAD_AangebodenStuk/Partij/Gevolmachtigde</w:delText>
              </w:r>
            </w:del>
          </w:p>
          <w:p w14:paraId="52BC1611" w14:textId="20B2ED8D" w:rsidR="00627FE3" w:rsidRPr="001C0BD6" w:rsidDel="003B2446" w:rsidRDefault="00627FE3" w:rsidP="001C0BD6">
            <w:pPr>
              <w:spacing w:line="240" w:lineRule="auto"/>
              <w:rPr>
                <w:del w:id="124" w:author="Groot, Karina de" w:date="2025-03-14T09:30:00Z" w16du:dateUtc="2025-03-14T08:30:00Z"/>
                <w:sz w:val="16"/>
                <w:szCs w:val="16"/>
              </w:rPr>
            </w:pPr>
            <w:del w:id="125" w:author="Groot, Karina de" w:date="2025-03-14T09:30:00Z" w16du:dateUtc="2025-03-14T08:30:00Z">
              <w:r w:rsidRPr="001C0BD6" w:rsidDel="003B2446">
                <w:rPr>
                  <w:sz w:val="16"/>
                  <w:szCs w:val="16"/>
                </w:rPr>
                <w:delText>of</w:delText>
              </w:r>
            </w:del>
          </w:p>
          <w:p w14:paraId="14A77DF1" w14:textId="1894AD34" w:rsidR="00627FE3" w:rsidRPr="001C0BD6" w:rsidDel="003B2446" w:rsidRDefault="00627FE3" w:rsidP="001C0BD6">
            <w:pPr>
              <w:spacing w:line="240" w:lineRule="auto"/>
              <w:ind w:left="227" w:hanging="227"/>
              <w:rPr>
                <w:del w:id="126" w:author="Groot, Karina de" w:date="2025-03-14T09:30:00Z" w16du:dateUtc="2025-03-14T08:30:00Z"/>
                <w:sz w:val="16"/>
                <w:szCs w:val="16"/>
              </w:rPr>
            </w:pPr>
            <w:del w:id="127" w:author="Groot, Karina de" w:date="2025-03-14T09:30:00Z" w16du:dateUtc="2025-03-14T08:30:00Z">
              <w:r w:rsidRPr="001C0BD6" w:rsidDel="003B2446">
                <w:rPr>
                  <w:sz w:val="16"/>
                  <w:szCs w:val="16"/>
                </w:rPr>
                <w:delText>- zonder gevolmachtigde en met precies één natuurlijk persoon (zonder gerelateerde natuurlijke personen)</w:delText>
              </w:r>
            </w:del>
          </w:p>
          <w:p w14:paraId="78975260" w14:textId="23C33423" w:rsidR="00627FE3" w:rsidRPr="001C0BD6" w:rsidDel="003B2446" w:rsidRDefault="00627FE3" w:rsidP="001C0BD6">
            <w:pPr>
              <w:spacing w:line="240" w:lineRule="auto"/>
              <w:ind w:left="227"/>
              <w:rPr>
                <w:del w:id="128" w:author="Groot, Karina de" w:date="2025-03-14T09:30:00Z" w16du:dateUtc="2025-03-14T08:30:00Z"/>
                <w:sz w:val="16"/>
                <w:szCs w:val="16"/>
              </w:rPr>
            </w:pPr>
            <w:del w:id="129" w:author="Groot, Karina de" w:date="2025-03-14T09:30:00Z" w16du:dateUtc="2025-03-14T08:30:00Z">
              <w:r w:rsidRPr="001C0BD6" w:rsidDel="003B2446">
                <w:rPr>
                  <w:sz w:val="16"/>
                  <w:szCs w:val="16"/>
                </w:rPr>
                <w:delText xml:space="preserve">//IMKAD_AangebodenStuk/Partij/IMKAD_Persoon[GBA_Ingezetene of </w:delText>
              </w:r>
            </w:del>
          </w:p>
          <w:p w14:paraId="6040262F" w14:textId="196079A3" w:rsidR="00627FE3" w:rsidRPr="001C0BD6" w:rsidDel="003B2446" w:rsidRDefault="00627FE3" w:rsidP="001C0BD6">
            <w:pPr>
              <w:spacing w:line="240" w:lineRule="auto"/>
              <w:ind w:left="227"/>
              <w:rPr>
                <w:del w:id="130" w:author="Groot, Karina de" w:date="2025-03-14T09:30:00Z" w16du:dateUtc="2025-03-14T08:30:00Z"/>
                <w:sz w:val="16"/>
                <w:szCs w:val="16"/>
              </w:rPr>
            </w:pPr>
            <w:del w:id="131" w:author="Groot, Karina de" w:date="2025-03-14T09:30:00Z" w16du:dateUtc="2025-03-14T08:30:00Z">
              <w:r w:rsidRPr="001C0BD6" w:rsidDel="003B2446">
                <w:rPr>
                  <w:sz w:val="16"/>
                  <w:szCs w:val="16"/>
                </w:rPr>
                <w:delText>IMKAD_NietIngezetene]</w:delText>
              </w:r>
            </w:del>
          </w:p>
          <w:p w14:paraId="1805B5EA" w14:textId="6A4F3840" w:rsidR="00627FE3" w:rsidRPr="001C0BD6" w:rsidDel="003B2446" w:rsidRDefault="00627FE3" w:rsidP="00DD23C8">
            <w:pPr>
              <w:spacing w:line="240" w:lineRule="auto"/>
              <w:rPr>
                <w:del w:id="132" w:author="Groot, Karina de" w:date="2025-03-14T09:30:00Z" w16du:dateUtc="2025-03-14T08:30:00Z"/>
                <w:sz w:val="16"/>
                <w:szCs w:val="16"/>
              </w:rPr>
            </w:pPr>
            <w:del w:id="133" w:author="Groot, Karina de" w:date="2025-03-14T09:30:00Z" w16du:dateUtc="2025-03-14T08:30:00Z">
              <w:r w:rsidRPr="001C0BD6" w:rsidDel="003B2446">
                <w:rPr>
                  <w:sz w:val="16"/>
                  <w:szCs w:val="16"/>
                </w:rPr>
                <w:delText>of</w:delText>
              </w:r>
            </w:del>
          </w:p>
          <w:p w14:paraId="2E208782" w14:textId="32DA0512" w:rsidR="00132809" w:rsidRPr="001C0BD6" w:rsidDel="003B2446" w:rsidRDefault="00132809" w:rsidP="00132809">
            <w:pPr>
              <w:spacing w:line="240" w:lineRule="auto"/>
              <w:ind w:left="227" w:hanging="227"/>
              <w:rPr>
                <w:del w:id="134" w:author="Groot, Karina de" w:date="2025-03-14T09:30:00Z" w16du:dateUtc="2025-03-14T08:30:00Z"/>
                <w:sz w:val="16"/>
                <w:szCs w:val="16"/>
              </w:rPr>
            </w:pPr>
            <w:del w:id="135" w:author="Groot, Karina de" w:date="2025-03-14T09:30:00Z" w16du:dateUtc="2025-03-14T08:30:00Z">
              <w:r w:rsidRPr="001C0BD6" w:rsidDel="003B2446">
                <w:rPr>
                  <w:sz w:val="16"/>
                  <w:szCs w:val="16"/>
                </w:rPr>
                <w:delText xml:space="preserve">- zonder gevolmachtigde en met precies één </w:delText>
              </w:r>
              <w:r w:rsidDel="003B2446">
                <w:rPr>
                  <w:sz w:val="16"/>
                  <w:szCs w:val="16"/>
                </w:rPr>
                <w:delText xml:space="preserve">niet </w:delText>
              </w:r>
              <w:r w:rsidRPr="001C0BD6" w:rsidDel="003B2446">
                <w:rPr>
                  <w:sz w:val="16"/>
                  <w:szCs w:val="16"/>
                </w:rPr>
                <w:delText>natuurlijk persoon (zonder gerelateerde natuurlijke personen)</w:delText>
              </w:r>
            </w:del>
          </w:p>
          <w:p w14:paraId="30FB543A" w14:textId="5920C9AC" w:rsidR="00627FE3" w:rsidRPr="001C0BD6" w:rsidDel="003B2446" w:rsidRDefault="00627FE3" w:rsidP="001C0BD6">
            <w:pPr>
              <w:spacing w:line="240" w:lineRule="auto"/>
              <w:ind w:left="227"/>
              <w:rPr>
                <w:del w:id="136" w:author="Groot, Karina de" w:date="2025-03-14T09:30:00Z" w16du:dateUtc="2025-03-14T08:30:00Z"/>
                <w:sz w:val="16"/>
                <w:szCs w:val="16"/>
              </w:rPr>
            </w:pPr>
            <w:del w:id="137" w:author="Groot, Karina de" w:date="2025-03-14T09:30:00Z" w16du:dateUtc="2025-03-14T08:30:00Z">
              <w:r w:rsidRPr="001C0BD6" w:rsidDel="003B2446">
                <w:rPr>
                  <w:sz w:val="16"/>
                  <w:szCs w:val="16"/>
                </w:rPr>
                <w:delText>//IMKAD_AangebodenStuk/Partij/IMKAD_Persoon[NHR_Rechtspersoon]/</w:delText>
              </w:r>
            </w:del>
          </w:p>
          <w:p w14:paraId="34DB1248" w14:textId="5C151B07" w:rsidR="00627FE3" w:rsidRPr="001C0BD6" w:rsidDel="003B2446" w:rsidRDefault="00627FE3" w:rsidP="001C0BD6">
            <w:pPr>
              <w:spacing w:line="240" w:lineRule="auto"/>
              <w:ind w:left="227"/>
              <w:rPr>
                <w:del w:id="138" w:author="Groot, Karina de" w:date="2025-03-14T09:30:00Z" w16du:dateUtc="2025-03-14T08:30:00Z"/>
                <w:sz w:val="16"/>
                <w:szCs w:val="16"/>
              </w:rPr>
            </w:pPr>
            <w:del w:id="139" w:author="Groot, Karina de" w:date="2025-03-14T09:30:00Z" w16du:dateUtc="2025-03-14T08:30:00Z">
              <w:r w:rsidRPr="001C0BD6" w:rsidDel="003B2446">
                <w:rPr>
                  <w:sz w:val="16"/>
                  <w:szCs w:val="16"/>
                </w:rPr>
                <w:tab/>
                <w:delText>GerelateerdPersoon/IMKAD_Persoon[GBA_Ingezetene of IMKAD_NietIngezetene</w:delText>
              </w:r>
            </w:del>
          </w:p>
          <w:p w14:paraId="53592C7F" w14:textId="30BABDED" w:rsidR="00383E58" w:rsidRPr="001C0BD6" w:rsidDel="003B2446" w:rsidRDefault="00383E58" w:rsidP="00383E58">
            <w:pPr>
              <w:rPr>
                <w:del w:id="140" w:author="Groot, Karina de" w:date="2025-03-14T09:30:00Z" w16du:dateUtc="2025-03-14T08:30:00Z"/>
                <w:u w:val="single"/>
              </w:rPr>
            </w:pPr>
          </w:p>
          <w:p w14:paraId="1F0CE3E6" w14:textId="49CF785B" w:rsidR="00383E58" w:rsidRPr="001C0BD6" w:rsidDel="003B2446" w:rsidRDefault="00383E58" w:rsidP="00383E58">
            <w:pPr>
              <w:rPr>
                <w:del w:id="141" w:author="Groot, Karina de" w:date="2025-03-14T09:30:00Z" w16du:dateUtc="2025-03-14T08:30:00Z"/>
                <w:u w:val="single"/>
              </w:rPr>
            </w:pPr>
            <w:del w:id="142" w:author="Groot, Karina de" w:date="2025-03-14T09:30:00Z" w16du:dateUtc="2025-03-14T08:30:00Z">
              <w:r w:rsidRPr="001C0BD6" w:rsidDel="003B2446">
                <w:rPr>
                  <w:u w:val="single"/>
                </w:rPr>
                <w:delText>Mapping comparanten:</w:delText>
              </w:r>
            </w:del>
          </w:p>
          <w:p w14:paraId="4C8FA746" w14:textId="089CB9C6" w:rsidR="00CA1AA1" w:rsidRPr="00132809" w:rsidRDefault="00A61841" w:rsidP="001C0BD6">
            <w:pPr>
              <w:tabs>
                <w:tab w:val="left" w:pos="-1440"/>
                <w:tab w:val="left" w:pos="-720"/>
              </w:tabs>
              <w:spacing w:line="240" w:lineRule="auto"/>
              <w:ind w:right="96"/>
              <w:rPr>
                <w:rFonts w:ascii="Times New Roman" w:hAnsi="Times New Roman"/>
                <w:snapToGrid/>
                <w:kern w:val="0"/>
                <w:sz w:val="16"/>
                <w:szCs w:val="16"/>
                <w:lang w:eastAsia="nl-NL"/>
              </w:rPr>
            </w:pPr>
            <w:del w:id="143" w:author="Groot, Karina de" w:date="2025-03-14T09:30:00Z" w16du:dateUtc="2025-03-14T08:30:00Z">
              <w:r w:rsidRPr="00132809" w:rsidDel="003B2446">
                <w:rPr>
                  <w:rFonts w:cs="Arial"/>
                  <w:sz w:val="16"/>
                  <w:szCs w:val="16"/>
                </w:rPr>
                <w:delText xml:space="preserve">- </w:delText>
              </w:r>
              <w:r w:rsidR="00383E58" w:rsidRPr="001C0BD6" w:rsidDel="003B2446">
                <w:rPr>
                  <w:rFonts w:cs="Arial"/>
                  <w:sz w:val="16"/>
                  <w:szCs w:val="16"/>
                </w:rPr>
                <w:delText>in alle andere gevallen dan bovenstaande</w:delText>
              </w:r>
            </w:del>
          </w:p>
        </w:tc>
      </w:tr>
      <w:tr w:rsidR="001C0BD6" w:rsidRPr="00123774" w14:paraId="6AE71BDC" w14:textId="77777777" w:rsidTr="001C0BD6">
        <w:trPr>
          <w:trHeight w:val="125"/>
        </w:trPr>
        <w:tc>
          <w:tcPr>
            <w:tcW w:w="2394" w:type="pct"/>
            <w:shd w:val="clear" w:color="auto" w:fill="auto"/>
          </w:tcPr>
          <w:p w14:paraId="3073A181" w14:textId="77777777" w:rsidR="009B15D1" w:rsidRPr="001C0BD6" w:rsidRDefault="00286F0E" w:rsidP="001C0BD6">
            <w:pPr>
              <w:tabs>
                <w:tab w:val="left" w:pos="-1440"/>
                <w:tab w:val="left" w:pos="-720"/>
                <w:tab w:val="left" w:pos="425"/>
              </w:tabs>
              <w:ind w:left="540" w:hanging="540"/>
              <w:rPr>
                <w:rFonts w:cs="Arial"/>
                <w:color w:val="FF0000"/>
                <w:szCs w:val="18"/>
              </w:rPr>
            </w:pPr>
            <w:r w:rsidRPr="001C0BD6">
              <w:rPr>
                <w:rFonts w:cs="Arial"/>
                <w:color w:val="FF0000"/>
                <w:szCs w:val="18"/>
              </w:rPr>
              <w:lastRenderedPageBreak/>
              <w:t>De verschenen personen</w:t>
            </w:r>
            <w:r w:rsidR="000974F6" w:rsidRPr="001C0BD6">
              <w:rPr>
                <w:rFonts w:cs="Arial"/>
                <w:color w:val="800080"/>
                <w:szCs w:val="18"/>
              </w:rPr>
              <w:t>, handelend als gemeld,</w:t>
            </w:r>
            <w:r w:rsidR="000974F6" w:rsidRPr="001C0BD6">
              <w:rPr>
                <w:rFonts w:cs="Arial"/>
                <w:color w:val="FF0000"/>
                <w:szCs w:val="18"/>
              </w:rPr>
              <w:t xml:space="preserve"> </w:t>
            </w:r>
            <w:r w:rsidRPr="001C0BD6">
              <w:rPr>
                <w:rFonts w:cs="Arial"/>
                <w:color w:val="FF0000"/>
                <w:szCs w:val="18"/>
              </w:rPr>
              <w:t>verklaarden als volgt.</w:t>
            </w:r>
          </w:p>
        </w:tc>
        <w:tc>
          <w:tcPr>
            <w:tcW w:w="2606" w:type="pct"/>
            <w:shd w:val="clear" w:color="auto" w:fill="auto"/>
          </w:tcPr>
          <w:p w14:paraId="5F0793F3" w14:textId="77777777" w:rsidR="009B15D1" w:rsidRDefault="000974F6" w:rsidP="000974F6">
            <w:r w:rsidRPr="000974F6">
              <w:t xml:space="preserve">Vaste tekst, </w:t>
            </w:r>
            <w:r w:rsidR="009712DC">
              <w:t>het tonen van ‘, handelend als gemeld,’ is een gebruikerskeuze</w:t>
            </w:r>
            <w:r w:rsidRPr="000974F6">
              <w:t>.</w:t>
            </w:r>
          </w:p>
          <w:p w14:paraId="40C3B30F" w14:textId="77777777" w:rsidR="000974F6" w:rsidRDefault="000974F6" w:rsidP="000974F6"/>
          <w:p w14:paraId="2EB921DD" w14:textId="77777777" w:rsidR="000974F6" w:rsidRPr="001C0BD6" w:rsidRDefault="000974F6" w:rsidP="001C0BD6">
            <w:pPr>
              <w:keepNext/>
              <w:rPr>
                <w:szCs w:val="18"/>
                <w:u w:val="single"/>
              </w:rPr>
            </w:pPr>
            <w:r w:rsidRPr="001C0BD6">
              <w:rPr>
                <w:szCs w:val="18"/>
                <w:u w:val="single"/>
              </w:rPr>
              <w:t>Mapping</w:t>
            </w:r>
            <w:r w:rsidR="009712DC" w:rsidRPr="001C0BD6">
              <w:rPr>
                <w:szCs w:val="18"/>
                <w:u w:val="single"/>
              </w:rPr>
              <w:t xml:space="preserve"> handelend als gemeld</w:t>
            </w:r>
            <w:r w:rsidRPr="001C0BD6">
              <w:rPr>
                <w:szCs w:val="18"/>
                <w:u w:val="single"/>
              </w:rPr>
              <w:t>:</w:t>
            </w:r>
          </w:p>
          <w:p w14:paraId="0F54E5D8" w14:textId="77777777" w:rsidR="000974F6" w:rsidRPr="001C0BD6" w:rsidRDefault="000974F6" w:rsidP="001C0BD6">
            <w:pPr>
              <w:keepNext/>
              <w:spacing w:line="240" w:lineRule="auto"/>
              <w:rPr>
                <w:sz w:val="16"/>
                <w:szCs w:val="16"/>
              </w:rPr>
            </w:pPr>
            <w:r w:rsidRPr="001C0BD6">
              <w:rPr>
                <w:sz w:val="16"/>
                <w:szCs w:val="16"/>
              </w:rPr>
              <w:t>//IMKAD_AangebodenStuk/t</w:t>
            </w:r>
            <w:r w:rsidR="002812ED" w:rsidRPr="001C0BD6">
              <w:rPr>
                <w:sz w:val="16"/>
                <w:szCs w:val="16"/>
              </w:rPr>
              <w:t>ia_T</w:t>
            </w:r>
            <w:r w:rsidRPr="001C0BD6">
              <w:rPr>
                <w:sz w:val="16"/>
                <w:szCs w:val="16"/>
              </w:rPr>
              <w:t>ekst</w:t>
            </w:r>
            <w:r w:rsidR="002812ED" w:rsidRPr="001C0BD6">
              <w:rPr>
                <w:sz w:val="16"/>
                <w:szCs w:val="16"/>
              </w:rPr>
              <w:t>K</w:t>
            </w:r>
            <w:r w:rsidRPr="001C0BD6">
              <w:rPr>
                <w:sz w:val="16"/>
                <w:szCs w:val="16"/>
              </w:rPr>
              <w:t>euze/</w:t>
            </w:r>
          </w:p>
          <w:p w14:paraId="470238AE" w14:textId="77777777" w:rsidR="000974F6" w:rsidRPr="001C0BD6" w:rsidRDefault="009712DC" w:rsidP="001C0BD6">
            <w:pPr>
              <w:keepNext/>
              <w:spacing w:line="240" w:lineRule="auto"/>
              <w:ind w:left="227"/>
              <w:rPr>
                <w:sz w:val="16"/>
                <w:szCs w:val="16"/>
              </w:rPr>
            </w:pPr>
            <w:r w:rsidRPr="001C0BD6">
              <w:rPr>
                <w:sz w:val="16"/>
                <w:szCs w:val="16"/>
              </w:rPr>
              <w:tab/>
            </w:r>
            <w:r w:rsidR="000974F6" w:rsidRPr="001C0BD6">
              <w:rPr>
                <w:sz w:val="16"/>
                <w:szCs w:val="16"/>
              </w:rPr>
              <w:t>./tagNaam(‘k_Handelend</w:t>
            </w:r>
            <w:r w:rsidR="007E57C6" w:rsidRPr="001C0BD6">
              <w:rPr>
                <w:sz w:val="16"/>
                <w:szCs w:val="16"/>
              </w:rPr>
              <w:t>Als</w:t>
            </w:r>
            <w:r w:rsidR="000974F6" w:rsidRPr="001C0BD6">
              <w:rPr>
                <w:sz w:val="16"/>
                <w:szCs w:val="16"/>
              </w:rPr>
              <w:t>’)</w:t>
            </w:r>
          </w:p>
          <w:p w14:paraId="3B45414E" w14:textId="77777777" w:rsidR="000974F6" w:rsidRPr="001C0BD6" w:rsidRDefault="009712DC" w:rsidP="001C0BD6">
            <w:pPr>
              <w:keepNext/>
              <w:autoSpaceDE w:val="0"/>
              <w:autoSpaceDN w:val="0"/>
              <w:adjustRightInd w:val="0"/>
              <w:spacing w:line="240" w:lineRule="auto"/>
              <w:ind w:left="227"/>
              <w:rPr>
                <w:i/>
                <w:sz w:val="16"/>
                <w:szCs w:val="16"/>
              </w:rPr>
            </w:pPr>
            <w:r w:rsidRPr="001C0BD6">
              <w:rPr>
                <w:sz w:val="16"/>
                <w:szCs w:val="16"/>
              </w:rPr>
              <w:tab/>
            </w:r>
            <w:r w:rsidR="000974F6" w:rsidRPr="001C0BD6">
              <w:rPr>
                <w:sz w:val="16"/>
                <w:szCs w:val="16"/>
              </w:rPr>
              <w:t>./tekst (‘</w:t>
            </w:r>
            <w:r w:rsidR="002812ED" w:rsidRPr="001C0BD6">
              <w:rPr>
                <w:sz w:val="16"/>
                <w:szCs w:val="16"/>
              </w:rPr>
              <w:t xml:space="preserve">, </w:t>
            </w:r>
            <w:r w:rsidR="000974F6" w:rsidRPr="001C0BD6">
              <w:rPr>
                <w:sz w:val="16"/>
                <w:szCs w:val="16"/>
              </w:rPr>
              <w:t>handelend als gemeld</w:t>
            </w:r>
            <w:r w:rsidR="002812ED" w:rsidRPr="001C0BD6">
              <w:rPr>
                <w:sz w:val="16"/>
                <w:szCs w:val="16"/>
              </w:rPr>
              <w:t>,</w:t>
            </w:r>
            <w:r w:rsidR="000974F6" w:rsidRPr="001C0BD6">
              <w:rPr>
                <w:sz w:val="16"/>
                <w:szCs w:val="16"/>
              </w:rPr>
              <w:t>’)</w:t>
            </w:r>
          </w:p>
        </w:tc>
      </w:tr>
    </w:tbl>
    <w:p w14:paraId="3F24AE8C" w14:textId="77777777" w:rsidR="00715320" w:rsidRPr="00123774" w:rsidRDefault="00715320" w:rsidP="00715320"/>
    <w:p w14:paraId="7D4912CA" w14:textId="77777777" w:rsidR="00301055" w:rsidRPr="00794F7E" w:rsidRDefault="00301055" w:rsidP="00301055"/>
    <w:p w14:paraId="7762B8BB" w14:textId="77777777" w:rsidR="00A03E3E" w:rsidRPr="00343045" w:rsidRDefault="00D75B53" w:rsidP="00A6747B">
      <w:pPr>
        <w:pStyle w:val="Kop2"/>
        <w:pageBreakBefore/>
      </w:pPr>
      <w:bookmarkStart w:id="144" w:name="_Ref294000292"/>
      <w:bookmarkStart w:id="145" w:name="_Toc446335860"/>
      <w:r>
        <w:lastRenderedPageBreak/>
        <w:t>Overeenkomst hypotheek- en pandrechten</w:t>
      </w:r>
      <w:bookmarkEnd w:id="144"/>
      <w:bookmarkEnd w:id="145"/>
    </w:p>
    <w:p w14:paraId="2155C6C3"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3BA4D21D" w14:textId="77777777" w:rsidTr="001C0BD6">
        <w:tc>
          <w:tcPr>
            <w:tcW w:w="6771" w:type="dxa"/>
            <w:shd w:val="clear" w:color="auto" w:fill="auto"/>
          </w:tcPr>
          <w:p w14:paraId="72B6DECF" w14:textId="77777777"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cs="Arial"/>
                <w:color w:val="FF0000"/>
                <w:szCs w:val="18"/>
                <w:u w:val="single"/>
              </w:rPr>
            </w:pPr>
            <w:r w:rsidRPr="001C0BD6">
              <w:rPr>
                <w:rFonts w:cs="Arial"/>
                <w:color w:val="FF0000"/>
                <w:szCs w:val="18"/>
                <w:u w:val="single"/>
              </w:rPr>
              <w:t>Overeenkomst tot het vestigen van hypotheek- en pandrechten</w:t>
            </w:r>
          </w:p>
          <w:p w14:paraId="6C8E9F56" w14:textId="77777777" w:rsidR="00E24B54" w:rsidRPr="001C0BD6" w:rsidRDefault="00423D45" w:rsidP="00423D45">
            <w:pPr>
              <w:rPr>
                <w:color w:val="800080"/>
              </w:rPr>
            </w:pP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85155A" w:rsidRPr="001C0BD6">
              <w:rPr>
                <w:rFonts w:cs="Arial"/>
                <w:color w:val="339966"/>
                <w:szCs w:val="18"/>
              </w:rPr>
              <w:t>/</w:t>
            </w:r>
            <w:r w:rsidR="004A551D" w:rsidRPr="001C0BD6">
              <w:rPr>
                <w:rFonts w:cs="Arial"/>
                <w:color w:val="339966"/>
                <w:szCs w:val="18"/>
              </w:rPr>
              <w:t xml:space="preserve">de </w:t>
            </w:r>
            <w:r w:rsidR="0085155A" w:rsidRPr="001C0BD6">
              <w:rPr>
                <w:rFonts w:cs="Arial"/>
                <w:color w:val="339966"/>
                <w:szCs w:val="18"/>
              </w:rPr>
              <w:t>Bank</w:t>
            </w:r>
            <w:r w:rsidRPr="001C0BD6">
              <w:rPr>
                <w:rFonts w:cs="Arial"/>
                <w:color w:val="FF0000"/>
                <w:szCs w:val="18"/>
              </w:rPr>
              <w:t xml:space="preserve"> </w:t>
            </w:r>
            <w:r w:rsidR="00B70FFC" w:rsidRPr="001C0BD6">
              <w:rPr>
                <w:rFonts w:cs="Arial"/>
                <w:sz w:val="20"/>
              </w:rPr>
              <w:fldChar w:fldCharType="begin"/>
            </w:r>
            <w:r w:rsidR="00B70FFC" w:rsidRPr="001C0BD6">
              <w:rPr>
                <w:rFonts w:cs="Arial"/>
                <w:sz w:val="20"/>
              </w:rPr>
              <w:instrText>MacroButton Nomacro §</w:instrText>
            </w:r>
            <w:r w:rsidR="00B70FFC" w:rsidRPr="001C0BD6">
              <w:rPr>
                <w:rFonts w:cs="Arial"/>
                <w:sz w:val="20"/>
              </w:rPr>
              <w:fldChar w:fldCharType="end"/>
            </w:r>
            <w:r w:rsidRPr="001C0BD6">
              <w:rPr>
                <w:rFonts w:cs="Arial"/>
                <w:color w:val="339966"/>
                <w:szCs w:val="18"/>
              </w:rPr>
              <w:t xml:space="preserve">verklaarden te zijn overeengekomen dat door </w:t>
            </w:r>
            <w:r w:rsidRPr="001C0BD6">
              <w:rPr>
                <w:rFonts w:cs="Arial"/>
                <w:color w:val="00FFFF"/>
                <w:szCs w:val="18"/>
              </w:rPr>
              <w:t>de</w:t>
            </w:r>
            <w:r w:rsidRPr="001C0BD6">
              <w:rPr>
                <w:rFonts w:cs="Arial"/>
                <w:color w:val="FF0000"/>
                <w:szCs w:val="18"/>
              </w:rPr>
              <w:t xml:space="preserve"> </w:t>
            </w:r>
            <w:r w:rsidR="00B07321" w:rsidRPr="001C0BD6">
              <w:rPr>
                <w:rFonts w:cs="Arial"/>
                <w:color w:val="00FFFF"/>
                <w:szCs w:val="18"/>
              </w:rPr>
              <w:t>Schuldenaar/</w:t>
            </w:r>
            <w:r w:rsidR="004A551D" w:rsidRPr="001C0BD6">
              <w:rPr>
                <w:rFonts w:cs="Arial"/>
                <w:color w:val="00FFFF"/>
                <w:szCs w:val="18"/>
              </w:rPr>
              <w:t xml:space="preserve">de </w:t>
            </w:r>
            <w:r w:rsidR="00B07321" w:rsidRPr="001C0BD6">
              <w:rPr>
                <w:rFonts w:cs="Arial"/>
                <w:color w:val="00FFFF"/>
                <w:szCs w:val="18"/>
              </w:rPr>
              <w:t>H</w:t>
            </w:r>
            <w:r w:rsidRPr="001C0BD6">
              <w:rPr>
                <w:rFonts w:cs="Arial"/>
                <w:color w:val="00FFFF"/>
                <w:szCs w:val="18"/>
              </w:rPr>
              <w:t>ypotheekgever</w:t>
            </w:r>
            <w:r w:rsidRPr="001C0BD6">
              <w:rPr>
                <w:rFonts w:cs="Arial"/>
                <w:color w:val="FF0000"/>
                <w:szCs w:val="18"/>
              </w:rPr>
              <w:t xml:space="preserve"> </w:t>
            </w:r>
            <w:r w:rsidR="00B70FFC" w:rsidRPr="001C0BD6">
              <w:rPr>
                <w:rFonts w:cs="Arial"/>
                <w:color w:val="339966"/>
                <w:szCs w:val="18"/>
              </w:rPr>
              <w:t>/komen overeen dat</w:t>
            </w:r>
            <w:r w:rsidR="00B70FFC" w:rsidRPr="001C0BD6">
              <w:rPr>
                <w:rFonts w:cs="Arial"/>
                <w:sz w:val="20"/>
              </w:rPr>
              <w:fldChar w:fldCharType="begin"/>
            </w:r>
            <w:r w:rsidR="00B70FFC" w:rsidRPr="001C0BD6">
              <w:rPr>
                <w:rFonts w:cs="Arial"/>
                <w:sz w:val="20"/>
              </w:rPr>
              <w:instrText>MacroButton Nomacro §</w:instrText>
            </w:r>
            <w:r w:rsidR="00B70FFC" w:rsidRPr="001C0BD6">
              <w:rPr>
                <w:rFonts w:cs="Arial"/>
                <w:sz w:val="20"/>
              </w:rPr>
              <w:fldChar w:fldCharType="end"/>
            </w:r>
            <w:r w:rsidR="00B70FFC" w:rsidRPr="001C0BD6">
              <w:rPr>
                <w:rFonts w:cs="Arial"/>
                <w:sz w:val="20"/>
              </w:rPr>
              <w:t xml:space="preserve"> </w:t>
            </w:r>
            <w:r w:rsidRPr="001C0BD6">
              <w:rPr>
                <w:rFonts w:cs="Arial"/>
                <w:color w:val="FF0000"/>
                <w:szCs w:val="18"/>
              </w:rPr>
              <w:t xml:space="preserve">ten behoeve van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w:t>
            </w:r>
            <w:r w:rsidRPr="001C0BD6">
              <w:rPr>
                <w:rFonts w:cs="Arial"/>
                <w:color w:val="339966"/>
                <w:szCs w:val="18"/>
              </w:rPr>
              <w:t>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85155A" w:rsidRPr="001C0BD6">
              <w:rPr>
                <w:rFonts w:cs="Arial"/>
                <w:color w:val="339966"/>
                <w:szCs w:val="18"/>
              </w:rPr>
              <w:t>/</w:t>
            </w:r>
            <w:r w:rsidR="004A551D" w:rsidRPr="001C0BD6">
              <w:rPr>
                <w:rFonts w:cs="Arial"/>
                <w:color w:val="339966"/>
                <w:szCs w:val="18"/>
              </w:rPr>
              <w:t xml:space="preserve">de </w:t>
            </w:r>
            <w:r w:rsidR="0085155A" w:rsidRPr="001C0BD6">
              <w:rPr>
                <w:rFonts w:cs="Arial"/>
                <w:color w:val="339966"/>
                <w:szCs w:val="18"/>
              </w:rPr>
              <w:t>Bank</w:t>
            </w:r>
            <w:r w:rsidRPr="001C0BD6">
              <w:rPr>
                <w:rFonts w:cs="Arial"/>
                <w:color w:val="FF0000"/>
                <w:szCs w:val="18"/>
              </w:rPr>
              <w:t xml:space="preserve"> het recht van hypotheek en pandrechten worden </w:t>
            </w:r>
            <w:r w:rsidRPr="001C0BD6">
              <w:rPr>
                <w:rFonts w:cs="Arial"/>
                <w:color w:val="339966"/>
                <w:szCs w:val="18"/>
              </w:rPr>
              <w:t>gevestigd</w:t>
            </w:r>
            <w:r w:rsidR="00B70FFC" w:rsidRPr="001C0BD6">
              <w:rPr>
                <w:rFonts w:cs="Arial"/>
                <w:color w:val="339966"/>
                <w:szCs w:val="18"/>
              </w:rPr>
              <w:t>/verleend</w:t>
            </w:r>
            <w:r w:rsidRPr="001C0BD6">
              <w:rPr>
                <w:rFonts w:cs="Arial"/>
                <w:color w:val="FF0000"/>
                <w:szCs w:val="18"/>
              </w:rPr>
              <w:t xml:space="preserve"> op de in deze akte omschreven goederen, tot zekerheid </w:t>
            </w:r>
            <w:r w:rsidRPr="001C0BD6">
              <w:rPr>
                <w:rFonts w:cs="Arial"/>
                <w:color w:val="339966"/>
                <w:szCs w:val="18"/>
              </w:rPr>
              <w:t>als in deze akte omschreven</w:t>
            </w:r>
            <w:r w:rsidR="00B70FFC" w:rsidRPr="001C0BD6">
              <w:rPr>
                <w:rFonts w:cs="Arial"/>
                <w:color w:val="339966"/>
                <w:szCs w:val="18"/>
              </w:rPr>
              <w:t>/zoals hierna vermeld</w:t>
            </w:r>
            <w:r w:rsidRPr="001C0BD6">
              <w:rPr>
                <w:rFonts w:cs="Arial"/>
                <w:color w:val="FF0000"/>
                <w:szCs w:val="18"/>
              </w:rPr>
              <w:t>.</w:t>
            </w:r>
          </w:p>
        </w:tc>
        <w:tc>
          <w:tcPr>
            <w:tcW w:w="7371" w:type="dxa"/>
            <w:shd w:val="clear" w:color="auto" w:fill="auto"/>
          </w:tcPr>
          <w:p w14:paraId="36839510" w14:textId="77777777" w:rsidR="00D93191" w:rsidRDefault="0085155A" w:rsidP="001567E6">
            <w:r>
              <w:t xml:space="preserve">Vaste </w:t>
            </w:r>
            <w:r w:rsidR="00D75B53">
              <w:t>tekst</w:t>
            </w:r>
            <w:r w:rsidR="00ED20A1">
              <w:t>,</w:t>
            </w:r>
            <w:r w:rsidR="001E5C53">
              <w:t xml:space="preserve"> </w:t>
            </w:r>
            <w:r w:rsidR="00ED20A1">
              <w:t>m</w:t>
            </w:r>
            <w:r w:rsidR="001E5C53">
              <w:t xml:space="preserve">et de volgende </w:t>
            </w:r>
            <w:r w:rsidR="00E414C6">
              <w:t xml:space="preserve">verplichte </w:t>
            </w:r>
            <w:r w:rsidR="001E5C53">
              <w:t>gebruikerskeuzes:</w:t>
            </w:r>
          </w:p>
          <w:p w14:paraId="70FA5329" w14:textId="77777777" w:rsidR="001E5C53" w:rsidRDefault="00ED20A1" w:rsidP="00DD23C8">
            <w:pPr>
              <w:numPr>
                <w:ilvl w:val="0"/>
                <w:numId w:val="10"/>
              </w:numPr>
            </w:pPr>
            <w:r w:rsidRPr="001C0BD6">
              <w:rPr>
                <w:rFonts w:cs="Arial"/>
                <w:color w:val="339966"/>
                <w:szCs w:val="18"/>
              </w:rPr>
              <w:t>verklaarden te zijn overeengekomen dat door de</w:t>
            </w:r>
            <w:r>
              <w:t xml:space="preserve"> of </w:t>
            </w:r>
            <w:r w:rsidRPr="001C0BD6">
              <w:rPr>
                <w:rFonts w:cs="Arial"/>
                <w:color w:val="339966"/>
                <w:szCs w:val="18"/>
              </w:rPr>
              <w:t>komen overeen dat</w:t>
            </w:r>
            <w:r>
              <w:t>,</w:t>
            </w:r>
          </w:p>
          <w:p w14:paraId="4E554F9E" w14:textId="77777777" w:rsidR="00ED20A1" w:rsidRPr="00ED20A1" w:rsidRDefault="00ED20A1" w:rsidP="00DD23C8">
            <w:pPr>
              <w:numPr>
                <w:ilvl w:val="0"/>
                <w:numId w:val="10"/>
              </w:numPr>
            </w:pPr>
            <w:r w:rsidRPr="001C0BD6">
              <w:rPr>
                <w:rFonts w:cs="Arial"/>
                <w:color w:val="339966"/>
                <w:szCs w:val="18"/>
              </w:rPr>
              <w:t>gevestigd</w:t>
            </w:r>
            <w:r w:rsidRPr="001C0BD6">
              <w:rPr>
                <w:rFonts w:cs="Arial"/>
                <w:szCs w:val="18"/>
              </w:rPr>
              <w:t xml:space="preserve"> of </w:t>
            </w:r>
            <w:r w:rsidRPr="001C0BD6">
              <w:rPr>
                <w:rFonts w:cs="Arial"/>
                <w:color w:val="339966"/>
                <w:szCs w:val="18"/>
              </w:rPr>
              <w:t>verleend</w:t>
            </w:r>
            <w:r w:rsidRPr="001C0BD6">
              <w:rPr>
                <w:rFonts w:cs="Arial"/>
                <w:szCs w:val="18"/>
              </w:rPr>
              <w:t>,</w:t>
            </w:r>
          </w:p>
          <w:p w14:paraId="39DC46D3" w14:textId="77777777" w:rsidR="00ED20A1" w:rsidRDefault="00ED20A1" w:rsidP="00DD23C8">
            <w:pPr>
              <w:numPr>
                <w:ilvl w:val="0"/>
                <w:numId w:val="10"/>
              </w:numPr>
            </w:pPr>
            <w:r w:rsidRPr="001C0BD6">
              <w:rPr>
                <w:rFonts w:cs="Arial"/>
                <w:color w:val="339966"/>
                <w:szCs w:val="18"/>
              </w:rPr>
              <w:t>als in deze akte omschreven</w:t>
            </w:r>
            <w:r w:rsidR="00E61992" w:rsidRPr="001C0BD6">
              <w:rPr>
                <w:rFonts w:cs="Arial"/>
                <w:szCs w:val="18"/>
              </w:rPr>
              <w:t xml:space="preserve"> </w:t>
            </w:r>
            <w:r w:rsidRPr="001C0BD6">
              <w:rPr>
                <w:rFonts w:cs="Arial"/>
                <w:szCs w:val="18"/>
              </w:rPr>
              <w:t xml:space="preserve">of </w:t>
            </w:r>
            <w:r w:rsidRPr="001C0BD6">
              <w:rPr>
                <w:rFonts w:cs="Arial"/>
                <w:color w:val="339966"/>
                <w:szCs w:val="18"/>
              </w:rPr>
              <w:t>zoals hierna vermeld</w:t>
            </w:r>
            <w:r w:rsidRPr="001C0BD6">
              <w:rPr>
                <w:rFonts w:cs="Arial"/>
                <w:szCs w:val="18"/>
              </w:rPr>
              <w:t>.</w:t>
            </w:r>
          </w:p>
          <w:p w14:paraId="5295F21B" w14:textId="77777777" w:rsidR="001E5C53" w:rsidRDefault="001E5C53" w:rsidP="001567E6"/>
          <w:p w14:paraId="5D75CD66" w14:textId="77777777" w:rsidR="00E83F75" w:rsidRDefault="00E83F75" w:rsidP="001567E6">
            <w:r>
              <w:t xml:space="preserve">Wanneer voor gebruikerskeuze 1 is gekozen voor </w:t>
            </w:r>
            <w:r w:rsidRPr="001C0BD6">
              <w:rPr>
                <w:rFonts w:cs="Arial"/>
                <w:color w:val="339966"/>
                <w:szCs w:val="18"/>
              </w:rPr>
              <w:t>verklaarden te zijn overeengekomen dat door</w:t>
            </w:r>
            <w:r>
              <w:t xml:space="preserve"> dan wordt daarna </w:t>
            </w:r>
            <w:r w:rsidR="004A551D" w:rsidRPr="001C0BD6">
              <w:rPr>
                <w:color w:val="00FFFF"/>
              </w:rPr>
              <w:t>de</w:t>
            </w:r>
            <w:r w:rsidR="004A551D">
              <w:t xml:space="preserve"> </w:t>
            </w:r>
            <w:r w:rsidRPr="001C0BD6">
              <w:rPr>
                <w:rFonts w:cs="Arial"/>
                <w:color w:val="00FFFF"/>
                <w:szCs w:val="18"/>
              </w:rPr>
              <w:t>Schuldenaar</w:t>
            </w:r>
            <w:r w:rsidR="001731C6" w:rsidRPr="001C0BD6">
              <w:rPr>
                <w:rFonts w:cs="Arial"/>
                <w:szCs w:val="18"/>
              </w:rPr>
              <w:t xml:space="preserve"> </w:t>
            </w:r>
            <w:r w:rsidRPr="001C0BD6">
              <w:rPr>
                <w:rFonts w:cs="Arial"/>
                <w:szCs w:val="18"/>
              </w:rPr>
              <w:t xml:space="preserve">of </w:t>
            </w:r>
            <w:r w:rsidR="004A551D" w:rsidRPr="001C0BD6">
              <w:rPr>
                <w:rFonts w:cs="Arial"/>
                <w:color w:val="00FFFF"/>
                <w:szCs w:val="18"/>
              </w:rPr>
              <w:t>de</w:t>
            </w:r>
            <w:r w:rsidR="004A551D" w:rsidRPr="001C0BD6">
              <w:rPr>
                <w:rFonts w:cs="Arial"/>
                <w:szCs w:val="18"/>
              </w:rPr>
              <w:t xml:space="preserve"> </w:t>
            </w:r>
            <w:r w:rsidRPr="001C0BD6">
              <w:rPr>
                <w:rFonts w:cs="Arial"/>
                <w:color w:val="00FFFF"/>
                <w:szCs w:val="18"/>
              </w:rPr>
              <w:t>Hypotheekgever</w:t>
            </w:r>
            <w:r w:rsidRPr="001C0BD6">
              <w:rPr>
                <w:rFonts w:cs="Arial"/>
                <w:szCs w:val="18"/>
              </w:rPr>
              <w:t xml:space="preserve"> getoond</w:t>
            </w:r>
            <w:r w:rsidR="00B71F4A" w:rsidRPr="001C0BD6">
              <w:rPr>
                <w:rFonts w:cs="Arial"/>
                <w:szCs w:val="18"/>
              </w:rPr>
              <w:t>, anders niet</w:t>
            </w:r>
            <w:r w:rsidRPr="001C0BD6">
              <w:rPr>
                <w:rFonts w:cs="Arial"/>
                <w:szCs w:val="18"/>
              </w:rPr>
              <w:t>.</w:t>
            </w:r>
          </w:p>
          <w:p w14:paraId="0B55A8DC" w14:textId="77777777" w:rsidR="00E83F75" w:rsidRDefault="00E83F75" w:rsidP="001567E6"/>
          <w:p w14:paraId="703BBB7D" w14:textId="77777777" w:rsidR="009254F9" w:rsidRDefault="009254F9" w:rsidP="001567E6">
            <w:r>
              <w:t xml:space="preserve">De keuze </w:t>
            </w:r>
            <w:r w:rsidR="001E5C53">
              <w:t>tussen</w:t>
            </w:r>
            <w:r>
              <w:t xml:space="preserve"> </w:t>
            </w:r>
            <w:r w:rsidR="004A551D" w:rsidRPr="001C0BD6">
              <w:rPr>
                <w:color w:val="339966"/>
              </w:rPr>
              <w:t xml:space="preserve">de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w:t>
            </w:r>
            <w:r>
              <w:t xml:space="preserve">wordt afgeleid van de </w:t>
            </w:r>
            <w:r w:rsidR="007312B4">
              <w:t>gekozen partijaanduiding van</w:t>
            </w:r>
            <w:r>
              <w:t xml:space="preserve"> de </w:t>
            </w:r>
            <w:r w:rsidR="0085155A">
              <w:t>Hypotheekgever</w:t>
            </w:r>
            <w:r>
              <w:t xml:space="preserve"> partij</w:t>
            </w:r>
            <w:r w:rsidR="0085155A">
              <w:t xml:space="preserve"> (zie par. </w:t>
            </w:r>
            <w:r w:rsidR="0085155A">
              <w:fldChar w:fldCharType="begin"/>
            </w:r>
            <w:r w:rsidR="0085155A">
              <w:instrText xml:space="preserve"> REF _Ref363647239 \r \h </w:instrText>
            </w:r>
            <w:r w:rsidR="0085155A">
              <w:fldChar w:fldCharType="separate"/>
            </w:r>
            <w:r w:rsidR="00BA099F">
              <w:t>2.4</w:t>
            </w:r>
            <w:r w:rsidR="0085155A">
              <w:fldChar w:fldCharType="end"/>
            </w:r>
            <w:r w:rsidR="0085155A">
              <w:t>)</w:t>
            </w:r>
            <w:r w:rsidR="000D1B5D">
              <w:t>, indien de gekozen partijaanduiding overeenkomt met één van de opties uit deze verplichte keuze</w:t>
            </w:r>
            <w:r w:rsidR="0085155A">
              <w:t xml:space="preserve">, is </w:t>
            </w:r>
            <w:r w:rsidR="000D1B5D">
              <w:t xml:space="preserve">dit niet het geval </w:t>
            </w:r>
            <w:r w:rsidR="0085155A">
              <w:t>dan is dit een</w:t>
            </w:r>
            <w:r w:rsidR="000D1B5D">
              <w:t xml:space="preserve"> gebruiker</w:t>
            </w:r>
            <w:r w:rsidR="0085155A">
              <w:t>s</w:t>
            </w:r>
            <w:r w:rsidR="000D1B5D">
              <w:t>keuze.</w:t>
            </w:r>
            <w:r w:rsidR="004C2B60">
              <w:t xml:space="preserve"> De keuze </w:t>
            </w:r>
            <w:r w:rsidR="001731C6">
              <w:t xml:space="preserve">wordt </w:t>
            </w:r>
            <w:r w:rsidR="004C2B60">
              <w:t xml:space="preserve">aan het begin van de zin </w:t>
            </w:r>
            <w:r w:rsidR="001731C6">
              <w:t xml:space="preserve">getoond </w:t>
            </w:r>
            <w:r w:rsidR="004C2B60">
              <w:t>met een hoofdletter ‘D’</w:t>
            </w:r>
            <w:r w:rsidR="001731C6">
              <w:t xml:space="preserve"> en anders met een kleine letter</w:t>
            </w:r>
            <w:r w:rsidR="004C2B60">
              <w:t>.</w:t>
            </w:r>
          </w:p>
          <w:p w14:paraId="3E9493C2" w14:textId="77777777" w:rsidR="0085155A" w:rsidRDefault="0085155A" w:rsidP="001567E6"/>
          <w:p w14:paraId="64F5624D" w14:textId="77777777" w:rsidR="00423D45" w:rsidRDefault="001E5C53" w:rsidP="001567E6">
            <w:r>
              <w:t>Voor de</w:t>
            </w:r>
            <w:r w:rsidR="0085155A">
              <w:t xml:space="preserve"> </w:t>
            </w:r>
            <w:r w:rsidR="00423D45">
              <w:t xml:space="preserve">keuze </w:t>
            </w:r>
            <w:r w:rsidR="0053644F">
              <w:t>tussen</w:t>
            </w:r>
            <w:r w:rsidR="00423D45">
              <w:t xml:space="preserve"> </w:t>
            </w:r>
            <w:r w:rsidR="004A551D" w:rsidRPr="001C0BD6">
              <w:rPr>
                <w:color w:val="339966"/>
                <w:szCs w:val="18"/>
              </w:rPr>
              <w:t xml:space="preserve">de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002433FD" w:rsidRPr="001C0BD6">
              <w:rPr>
                <w:rFonts w:cs="Arial"/>
                <w:color w:val="339966"/>
                <w:szCs w:val="18"/>
              </w:rPr>
              <w:t>ypotheeknemer</w:t>
            </w:r>
            <w:r w:rsidR="00AD775A" w:rsidRPr="001C0BD6">
              <w:rPr>
                <w:rFonts w:cs="Arial"/>
                <w:color w:val="339966"/>
                <w:szCs w:val="18"/>
              </w:rPr>
              <w:t>/</w:t>
            </w:r>
            <w:r w:rsidR="004A551D" w:rsidRPr="001C0BD6">
              <w:rPr>
                <w:rFonts w:cs="Arial"/>
                <w:color w:val="339966"/>
                <w:szCs w:val="18"/>
              </w:rPr>
              <w:t xml:space="preserve">de </w:t>
            </w:r>
            <w:r w:rsidR="00AD775A" w:rsidRPr="001C0BD6">
              <w:rPr>
                <w:rFonts w:cs="Arial"/>
                <w:color w:val="339966"/>
                <w:szCs w:val="18"/>
              </w:rPr>
              <w:t>Bank</w:t>
            </w:r>
            <w:r w:rsidR="0053644F" w:rsidRPr="001C0BD6">
              <w:rPr>
                <w:rFonts w:cs="Arial"/>
                <w:szCs w:val="18"/>
              </w:rPr>
              <w:t>,</w:t>
            </w:r>
            <w:r w:rsidR="0053644F" w:rsidRPr="001C0BD6">
              <w:rPr>
                <w:rFonts w:cs="Arial"/>
                <w:sz w:val="20"/>
              </w:rPr>
              <w:t xml:space="preserve"> </w:t>
            </w:r>
            <w:r w:rsidRPr="001C0BD6">
              <w:rPr>
                <w:rFonts w:cs="Arial"/>
                <w:sz w:val="20"/>
              </w:rPr>
              <w:t xml:space="preserve">wordt </w:t>
            </w:r>
            <w:r w:rsidR="0053644F" w:rsidRPr="001C0BD6">
              <w:rPr>
                <w:rFonts w:cs="Arial"/>
                <w:sz w:val="20"/>
              </w:rPr>
              <w:t>de</w:t>
            </w:r>
            <w:r w:rsidR="0053644F" w:rsidRPr="001C0BD6">
              <w:rPr>
                <w:rFonts w:cs="Arial"/>
                <w:color w:val="008000"/>
                <w:sz w:val="20"/>
              </w:rPr>
              <w:t xml:space="preserve"> </w:t>
            </w:r>
            <w:r w:rsidR="007312B4">
              <w:t>gekozen partijaanduiding van</w:t>
            </w:r>
            <w:r w:rsidR="009254F9">
              <w:t xml:space="preserve"> de </w:t>
            </w:r>
            <w:r w:rsidR="009712DC">
              <w:t xml:space="preserve">Hypotheeknemer </w:t>
            </w:r>
            <w:r w:rsidR="009254F9">
              <w:t>partij</w:t>
            </w:r>
            <w:r w:rsidR="0053644F">
              <w:t xml:space="preserve"> getoond</w:t>
            </w:r>
            <w:r w:rsidR="0056737C">
              <w:t xml:space="preserve"> (zie par. </w:t>
            </w:r>
            <w:r w:rsidR="0056737C">
              <w:fldChar w:fldCharType="begin"/>
            </w:r>
            <w:r w:rsidR="0056737C">
              <w:instrText xml:space="preserve"> REF _Ref390268961 \r \h </w:instrText>
            </w:r>
            <w:r w:rsidR="0056737C">
              <w:fldChar w:fldCharType="separate"/>
            </w:r>
            <w:r w:rsidR="00BA099F">
              <w:t>2.5</w:t>
            </w:r>
            <w:r w:rsidR="0056737C">
              <w:fldChar w:fldCharType="end"/>
            </w:r>
            <w:r w:rsidR="0056737C">
              <w:t>)</w:t>
            </w:r>
            <w:r w:rsidR="00423D45">
              <w:t>.</w:t>
            </w:r>
            <w:r w:rsidR="001731C6">
              <w:t xml:space="preserve"> De keuze wordt aan het begin van de zin getoond met een hoofdletter ‘D’ en anders met een kleine letter.</w:t>
            </w:r>
          </w:p>
          <w:p w14:paraId="34C9023C" w14:textId="77777777" w:rsidR="002E0F5E" w:rsidRDefault="002E0F5E" w:rsidP="001567E6"/>
          <w:p w14:paraId="1E677E9B" w14:textId="77777777" w:rsidR="002E0F5E" w:rsidRPr="001C0BD6" w:rsidRDefault="002E0F5E" w:rsidP="001C0BD6">
            <w:pPr>
              <w:keepNext/>
              <w:rPr>
                <w:szCs w:val="18"/>
                <w:u w:val="single"/>
              </w:rPr>
            </w:pPr>
            <w:r w:rsidRPr="001C0BD6">
              <w:rPr>
                <w:szCs w:val="18"/>
                <w:u w:val="single"/>
              </w:rPr>
              <w:lastRenderedPageBreak/>
              <w:t>Mapping</w:t>
            </w:r>
            <w:r w:rsidR="0085155A" w:rsidRPr="001C0BD6">
              <w:rPr>
                <w:szCs w:val="18"/>
                <w:u w:val="single"/>
              </w:rPr>
              <w:t xml:space="preserve"> </w:t>
            </w:r>
            <w:r w:rsidR="006A4B6A" w:rsidRPr="001C0BD6">
              <w:rPr>
                <w:szCs w:val="18"/>
                <w:u w:val="single"/>
              </w:rPr>
              <w:t xml:space="preserve">de </w:t>
            </w:r>
            <w:r w:rsidR="0085155A" w:rsidRPr="001C0BD6">
              <w:rPr>
                <w:szCs w:val="18"/>
                <w:u w:val="single"/>
              </w:rPr>
              <w:t>Schuldenaar/</w:t>
            </w:r>
            <w:r w:rsidR="006A4B6A" w:rsidRPr="001C0BD6">
              <w:rPr>
                <w:szCs w:val="18"/>
                <w:u w:val="single"/>
              </w:rPr>
              <w:t xml:space="preserve">de </w:t>
            </w:r>
            <w:r w:rsidR="0085155A" w:rsidRPr="001C0BD6">
              <w:rPr>
                <w:szCs w:val="18"/>
                <w:u w:val="single"/>
              </w:rPr>
              <w:t>Hypotheekgever</w:t>
            </w:r>
            <w:r w:rsidRPr="001C0BD6">
              <w:rPr>
                <w:szCs w:val="18"/>
                <w:u w:val="single"/>
              </w:rPr>
              <w:t>:</w:t>
            </w:r>
          </w:p>
          <w:p w14:paraId="0370CCBD" w14:textId="77777777" w:rsidR="0085155A" w:rsidRPr="001C0BD6" w:rsidRDefault="00620140"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-wanneer aanduidingP</w:t>
            </w:r>
            <w:r w:rsidR="0085155A" w:rsidRPr="001C0BD6">
              <w:rPr>
                <w:rFonts w:cs="Arial"/>
                <w:snapToGrid/>
                <w:kern w:val="0"/>
                <w:sz w:val="16"/>
                <w:szCs w:val="16"/>
                <w:lang w:eastAsia="nl-NL"/>
              </w:rPr>
              <w:t>artij gevuld is met ‘</w:t>
            </w:r>
            <w:r w:rsidR="00184767" w:rsidRPr="001C0BD6">
              <w:rPr>
                <w:rFonts w:cs="Arial"/>
                <w:snapToGrid/>
                <w:kern w:val="0"/>
                <w:sz w:val="16"/>
                <w:szCs w:val="16"/>
                <w:lang w:eastAsia="nl-NL"/>
              </w:rPr>
              <w:t xml:space="preserve">de </w:t>
            </w:r>
            <w:r w:rsidR="0085155A" w:rsidRPr="001C0BD6">
              <w:rPr>
                <w:rFonts w:cs="Arial"/>
                <w:snapToGrid/>
                <w:kern w:val="0"/>
                <w:sz w:val="16"/>
                <w:szCs w:val="16"/>
                <w:lang w:eastAsia="nl-NL"/>
              </w:rPr>
              <w:t>Schuldenaar’</w:t>
            </w:r>
            <w:r w:rsidR="009712DC" w:rsidRPr="001C0BD6">
              <w:rPr>
                <w:rFonts w:cs="Arial"/>
                <w:snapToGrid/>
                <w:kern w:val="0"/>
                <w:sz w:val="16"/>
                <w:szCs w:val="16"/>
                <w:lang w:eastAsia="nl-NL"/>
              </w:rPr>
              <w:t xml:space="preserve"> </w:t>
            </w:r>
            <w:r w:rsidR="0085155A" w:rsidRPr="001C0BD6">
              <w:rPr>
                <w:rFonts w:cs="Arial"/>
                <w:snapToGrid/>
                <w:kern w:val="0"/>
                <w:sz w:val="16"/>
                <w:szCs w:val="16"/>
                <w:lang w:eastAsia="nl-NL"/>
              </w:rPr>
              <w:t>of ‘</w:t>
            </w:r>
            <w:r w:rsidR="00184767" w:rsidRPr="001C0BD6">
              <w:rPr>
                <w:rFonts w:cs="Arial"/>
                <w:snapToGrid/>
                <w:kern w:val="0"/>
                <w:sz w:val="16"/>
                <w:szCs w:val="16"/>
                <w:lang w:eastAsia="nl-NL"/>
              </w:rPr>
              <w:t xml:space="preserve">de </w:t>
            </w:r>
            <w:r w:rsidR="0085155A" w:rsidRPr="001C0BD6">
              <w:rPr>
                <w:rFonts w:cs="Arial"/>
                <w:snapToGrid/>
                <w:kern w:val="0"/>
                <w:sz w:val="16"/>
                <w:szCs w:val="16"/>
                <w:lang w:eastAsia="nl-NL"/>
              </w:rPr>
              <w:t>Hypotheekgever’,</w:t>
            </w:r>
          </w:p>
          <w:p w14:paraId="196B2CA1" w14:textId="77777777" w:rsidR="009712DC" w:rsidRPr="001C0BD6" w:rsidRDefault="0085155A"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//IMKAD_AangebodenStuk/StukdeelHypotheek/vervreemderRechtRef</w:t>
            </w:r>
            <w:r w:rsidR="009712DC" w:rsidRPr="001C0BD6">
              <w:rPr>
                <w:rFonts w:cs="Arial"/>
                <w:snapToGrid/>
                <w:kern w:val="0"/>
                <w:sz w:val="16"/>
                <w:szCs w:val="16"/>
                <w:lang w:eastAsia="nl-NL"/>
              </w:rPr>
              <w:t xml:space="preserve"> [xlink:href="#id partij”]</w:t>
            </w:r>
          </w:p>
          <w:p w14:paraId="3F9BD848" w14:textId="77777777" w:rsidR="0085155A" w:rsidRPr="001C0BD6" w:rsidRDefault="009712DC" w:rsidP="001C0BD6">
            <w:pPr>
              <w:keepNext/>
              <w:spacing w:line="240" w:lineRule="auto"/>
              <w:rPr>
                <w:sz w:val="16"/>
                <w:szCs w:val="16"/>
              </w:rPr>
            </w:pPr>
            <w:r w:rsidRPr="001C0BD6">
              <w:rPr>
                <w:rFonts w:cs="Arial"/>
                <w:snapToGrid/>
                <w:kern w:val="0"/>
                <w:sz w:val="16"/>
                <w:szCs w:val="16"/>
                <w:lang w:eastAsia="nl-NL"/>
              </w:rPr>
              <w:t>/</w:t>
            </w:r>
            <w:r w:rsidR="0085155A" w:rsidRPr="001C0BD6">
              <w:rPr>
                <w:rFonts w:cs="Arial"/>
                <w:snapToGrid/>
                <w:kern w:val="0"/>
                <w:sz w:val="16"/>
                <w:szCs w:val="16"/>
                <w:lang w:eastAsia="nl-NL"/>
              </w:rPr>
              <w:t>/Partij</w:t>
            </w:r>
            <w:r w:rsidRPr="001C0BD6">
              <w:rPr>
                <w:rFonts w:cs="Arial"/>
                <w:snapToGrid/>
                <w:kern w:val="0"/>
                <w:sz w:val="16"/>
                <w:szCs w:val="16"/>
                <w:lang w:eastAsia="nl-NL"/>
              </w:rPr>
              <w:t>[id]</w:t>
            </w:r>
            <w:r w:rsidR="0085155A" w:rsidRPr="001C0BD6">
              <w:rPr>
                <w:snapToGrid/>
                <w:kern w:val="0"/>
                <w:sz w:val="16"/>
                <w:szCs w:val="16"/>
                <w:highlight w:val="white"/>
                <w:lang w:eastAsia="nl-NL"/>
              </w:rPr>
              <w:t>/</w:t>
            </w:r>
            <w:r w:rsidR="0085155A" w:rsidRPr="001C0BD6">
              <w:rPr>
                <w:snapToGrid/>
                <w:kern w:val="0"/>
                <w:sz w:val="16"/>
                <w:szCs w:val="16"/>
                <w:lang w:eastAsia="nl-NL"/>
              </w:rPr>
              <w:t>aanduidingPartij</w:t>
            </w:r>
          </w:p>
          <w:p w14:paraId="58C51A0C" w14:textId="77777777" w:rsidR="0085155A" w:rsidRPr="001C0BD6" w:rsidRDefault="0085155A" w:rsidP="001C0BD6">
            <w:pPr>
              <w:keepNext/>
              <w:spacing w:line="240" w:lineRule="auto"/>
              <w:rPr>
                <w:sz w:val="16"/>
                <w:szCs w:val="16"/>
              </w:rPr>
            </w:pPr>
            <w:r w:rsidRPr="001C0BD6">
              <w:rPr>
                <w:sz w:val="16"/>
                <w:szCs w:val="16"/>
              </w:rPr>
              <w:t>-anders:</w:t>
            </w:r>
          </w:p>
          <w:p w14:paraId="1C851AAC" w14:textId="77777777" w:rsidR="002E0F5E" w:rsidRPr="001C0BD6" w:rsidRDefault="002E0F5E" w:rsidP="001C0BD6">
            <w:pPr>
              <w:keepNext/>
              <w:spacing w:line="240" w:lineRule="auto"/>
              <w:rPr>
                <w:sz w:val="16"/>
                <w:szCs w:val="16"/>
              </w:rPr>
            </w:pPr>
            <w:r w:rsidRPr="001C0BD6">
              <w:rPr>
                <w:sz w:val="16"/>
                <w:szCs w:val="16"/>
              </w:rPr>
              <w:t>//IMKAD_AangebodenStuk/</w:t>
            </w:r>
            <w:r w:rsidR="00964DC8" w:rsidRPr="001C0BD6">
              <w:rPr>
                <w:sz w:val="16"/>
                <w:szCs w:val="16"/>
              </w:rPr>
              <w:t>StukdeelHypotheek</w:t>
            </w:r>
            <w:r w:rsidR="007723BF" w:rsidRPr="001C0BD6">
              <w:rPr>
                <w:sz w:val="16"/>
                <w:szCs w:val="16"/>
              </w:rPr>
              <w:t xml:space="preserve"> </w:t>
            </w:r>
            <w:r w:rsidR="007723BF" w:rsidRPr="001C0BD6">
              <w:rPr>
                <w:rFonts w:cs="Arial"/>
                <w:sz w:val="16"/>
                <w:szCs w:val="16"/>
              </w:rPr>
              <w:t xml:space="preserve">[aanduidingHypotheek = </w:t>
            </w:r>
            <w:r w:rsidR="00287CB3" w:rsidRPr="001C0BD6">
              <w:rPr>
                <w:rFonts w:cs="Arial"/>
                <w:sz w:val="16"/>
                <w:szCs w:val="16"/>
              </w:rPr>
              <w:t>niet aanwezig</w:t>
            </w:r>
            <w:r w:rsidR="007723BF" w:rsidRPr="001C0BD6">
              <w:rPr>
                <w:rFonts w:cs="Arial"/>
                <w:sz w:val="16"/>
                <w:szCs w:val="16"/>
              </w:rPr>
              <w:t xml:space="preserve">] </w:t>
            </w:r>
            <w:r w:rsidR="00964DC8" w:rsidRPr="001C0BD6">
              <w:rPr>
                <w:sz w:val="16"/>
                <w:szCs w:val="16"/>
              </w:rPr>
              <w:t>/</w:t>
            </w:r>
          </w:p>
          <w:p w14:paraId="395D09EF" w14:textId="77777777" w:rsidR="002E0F5E" w:rsidRPr="001C0BD6" w:rsidRDefault="002E0F5E" w:rsidP="001C0BD6">
            <w:pPr>
              <w:keepNext/>
              <w:spacing w:line="240" w:lineRule="auto"/>
              <w:rPr>
                <w:sz w:val="16"/>
                <w:szCs w:val="16"/>
              </w:rPr>
            </w:pPr>
            <w:r w:rsidRPr="001C0BD6">
              <w:rPr>
                <w:sz w:val="16"/>
                <w:szCs w:val="16"/>
              </w:rPr>
              <w:t>./tekst</w:t>
            </w:r>
            <w:r w:rsidR="007E7050" w:rsidRPr="001C0BD6">
              <w:rPr>
                <w:sz w:val="16"/>
                <w:szCs w:val="16"/>
              </w:rPr>
              <w:t>k</w:t>
            </w:r>
            <w:r w:rsidRPr="001C0BD6">
              <w:rPr>
                <w:sz w:val="16"/>
                <w:szCs w:val="16"/>
              </w:rPr>
              <w:t>euze/</w:t>
            </w:r>
          </w:p>
          <w:p w14:paraId="4152DA4F" w14:textId="77777777" w:rsidR="002E0F5E" w:rsidRPr="001C0BD6" w:rsidRDefault="00A80986" w:rsidP="001C0BD6">
            <w:pPr>
              <w:keepNext/>
              <w:spacing w:line="240" w:lineRule="auto"/>
              <w:rPr>
                <w:sz w:val="16"/>
                <w:szCs w:val="16"/>
              </w:rPr>
            </w:pPr>
            <w:r w:rsidRPr="001C0BD6">
              <w:rPr>
                <w:sz w:val="16"/>
                <w:szCs w:val="16"/>
              </w:rPr>
              <w:tab/>
            </w:r>
            <w:r w:rsidR="002E0F5E" w:rsidRPr="001C0BD6">
              <w:rPr>
                <w:sz w:val="16"/>
                <w:szCs w:val="16"/>
              </w:rPr>
              <w:t>./tagNaam(‘k_</w:t>
            </w:r>
            <w:r w:rsidR="00964DC8" w:rsidRPr="001C0BD6">
              <w:rPr>
                <w:sz w:val="16"/>
                <w:szCs w:val="16"/>
              </w:rPr>
              <w:t>SchuldenaarHypotheekgever</w:t>
            </w:r>
            <w:r w:rsidR="002E0F5E" w:rsidRPr="001C0BD6">
              <w:rPr>
                <w:sz w:val="16"/>
                <w:szCs w:val="16"/>
              </w:rPr>
              <w:t>’)</w:t>
            </w:r>
          </w:p>
          <w:p w14:paraId="228DE34A" w14:textId="77777777" w:rsidR="002E0F5E" w:rsidRPr="001C0BD6" w:rsidRDefault="00A80986" w:rsidP="001C0BD6">
            <w:pPr>
              <w:keepNext/>
              <w:spacing w:line="240" w:lineRule="auto"/>
              <w:rPr>
                <w:sz w:val="16"/>
                <w:szCs w:val="16"/>
              </w:rPr>
            </w:pPr>
            <w:r w:rsidRPr="001C0BD6">
              <w:rPr>
                <w:sz w:val="16"/>
                <w:szCs w:val="16"/>
              </w:rPr>
              <w:tab/>
            </w:r>
            <w:r w:rsidR="002E0F5E" w:rsidRPr="001C0BD6">
              <w:rPr>
                <w:sz w:val="16"/>
                <w:szCs w:val="16"/>
              </w:rPr>
              <w:t xml:space="preserve">./tekst </w:t>
            </w:r>
            <w:r w:rsidR="00C21877" w:rsidRPr="001C0BD6">
              <w:rPr>
                <w:sz w:val="16"/>
                <w:szCs w:val="16"/>
              </w:rPr>
              <w:t>(‘</w:t>
            </w:r>
            <w:r w:rsidR="004A551D" w:rsidRPr="001C0BD6">
              <w:rPr>
                <w:sz w:val="16"/>
                <w:szCs w:val="16"/>
              </w:rPr>
              <w:t xml:space="preserve">de </w:t>
            </w:r>
            <w:r w:rsidR="00C21877" w:rsidRPr="001C0BD6">
              <w:rPr>
                <w:sz w:val="16"/>
                <w:szCs w:val="16"/>
              </w:rPr>
              <w:t>Schuldenaar’ of ‘</w:t>
            </w:r>
            <w:r w:rsidR="004A551D" w:rsidRPr="001C0BD6">
              <w:rPr>
                <w:sz w:val="16"/>
                <w:szCs w:val="16"/>
              </w:rPr>
              <w:t xml:space="preserve">de </w:t>
            </w:r>
            <w:r w:rsidR="00C21877" w:rsidRPr="001C0BD6">
              <w:rPr>
                <w:sz w:val="16"/>
                <w:szCs w:val="16"/>
              </w:rPr>
              <w:t>Hypotheekgever’</w:t>
            </w:r>
            <w:r w:rsidR="00362D45" w:rsidRPr="001C0BD6">
              <w:rPr>
                <w:sz w:val="16"/>
                <w:szCs w:val="16"/>
              </w:rPr>
              <w:t>)</w:t>
            </w:r>
          </w:p>
          <w:p w14:paraId="38555883" w14:textId="77777777" w:rsidR="0085155A" w:rsidRPr="001C0BD6" w:rsidRDefault="0085155A" w:rsidP="001C0BD6">
            <w:pPr>
              <w:keepNext/>
              <w:spacing w:line="240" w:lineRule="auto"/>
              <w:rPr>
                <w:sz w:val="16"/>
                <w:szCs w:val="16"/>
              </w:rPr>
            </w:pPr>
          </w:p>
          <w:p w14:paraId="3D317022" w14:textId="77777777" w:rsidR="00AD775A" w:rsidRPr="001C0BD6" w:rsidRDefault="00AD775A"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w:t>
            </w:r>
            <w:r w:rsidR="00620140" w:rsidRPr="001C0BD6">
              <w:rPr>
                <w:szCs w:val="18"/>
                <w:u w:val="single"/>
              </w:rPr>
              <w:t>eiser</w:t>
            </w:r>
            <w:r w:rsidRPr="001C0BD6">
              <w:rPr>
                <w:szCs w:val="18"/>
                <w:u w:val="single"/>
              </w:rPr>
              <w:t>/</w:t>
            </w:r>
            <w:r w:rsidR="006A4B6A" w:rsidRPr="001C0BD6">
              <w:rPr>
                <w:szCs w:val="18"/>
                <w:u w:val="single"/>
              </w:rPr>
              <w:t xml:space="preserve">de </w:t>
            </w:r>
            <w:r w:rsidRPr="001C0BD6">
              <w:rPr>
                <w:szCs w:val="18"/>
                <w:u w:val="single"/>
              </w:rPr>
              <w:t>Hypotheek</w:t>
            </w:r>
            <w:r w:rsidR="00620140" w:rsidRPr="001C0BD6">
              <w:rPr>
                <w:szCs w:val="18"/>
                <w:u w:val="single"/>
              </w:rPr>
              <w:t>nemer/</w:t>
            </w:r>
            <w:r w:rsidR="006A4B6A" w:rsidRPr="001C0BD6">
              <w:rPr>
                <w:szCs w:val="18"/>
                <w:u w:val="single"/>
              </w:rPr>
              <w:t xml:space="preserve">de </w:t>
            </w:r>
            <w:r w:rsidR="00620140" w:rsidRPr="001C0BD6">
              <w:rPr>
                <w:szCs w:val="18"/>
                <w:u w:val="single"/>
              </w:rPr>
              <w:t>Bank</w:t>
            </w:r>
            <w:r w:rsidRPr="001C0BD6">
              <w:rPr>
                <w:szCs w:val="18"/>
                <w:u w:val="single"/>
              </w:rPr>
              <w:t>:</w:t>
            </w:r>
          </w:p>
          <w:p w14:paraId="2CA79A53" w14:textId="77777777" w:rsidR="009712DC" w:rsidRPr="001C0BD6" w:rsidRDefault="00AD775A"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//IMKAD_AangebodenStuk/StukdeelHypotheek/verkrijgerRechtRef</w:t>
            </w:r>
            <w:r w:rsidR="009712DC" w:rsidRPr="001C0BD6">
              <w:rPr>
                <w:rFonts w:cs="Arial"/>
                <w:snapToGrid/>
                <w:kern w:val="0"/>
                <w:sz w:val="16"/>
                <w:szCs w:val="16"/>
                <w:lang w:eastAsia="nl-NL"/>
              </w:rPr>
              <w:t xml:space="preserve"> [xlink:href="#id partij”]</w:t>
            </w:r>
          </w:p>
          <w:p w14:paraId="34D8310E" w14:textId="77777777" w:rsidR="00AD775A" w:rsidRPr="001C0BD6" w:rsidRDefault="009712DC" w:rsidP="001C0BD6">
            <w:pPr>
              <w:keepNext/>
              <w:spacing w:line="240" w:lineRule="auto"/>
              <w:rPr>
                <w:sz w:val="16"/>
                <w:szCs w:val="16"/>
              </w:rPr>
            </w:pPr>
            <w:r w:rsidRPr="001C0BD6">
              <w:rPr>
                <w:rFonts w:cs="Arial"/>
                <w:snapToGrid/>
                <w:kern w:val="0"/>
                <w:sz w:val="16"/>
                <w:szCs w:val="16"/>
                <w:lang w:eastAsia="nl-NL"/>
              </w:rPr>
              <w:t>/</w:t>
            </w:r>
            <w:r w:rsidR="00AD775A" w:rsidRPr="001C0BD6">
              <w:rPr>
                <w:rFonts w:cs="Arial"/>
                <w:snapToGrid/>
                <w:kern w:val="0"/>
                <w:sz w:val="16"/>
                <w:szCs w:val="16"/>
                <w:lang w:eastAsia="nl-NL"/>
              </w:rPr>
              <w:t>/Partij</w:t>
            </w:r>
            <w:r w:rsidR="00AD775A" w:rsidRPr="001C0BD6">
              <w:rPr>
                <w:snapToGrid/>
                <w:kern w:val="0"/>
                <w:sz w:val="16"/>
                <w:szCs w:val="16"/>
                <w:highlight w:val="white"/>
                <w:lang w:eastAsia="nl-NL"/>
              </w:rPr>
              <w:t>/</w:t>
            </w:r>
            <w:r w:rsidR="00AD775A" w:rsidRPr="001C0BD6">
              <w:rPr>
                <w:snapToGrid/>
                <w:kern w:val="0"/>
                <w:sz w:val="16"/>
                <w:szCs w:val="16"/>
                <w:lang w:eastAsia="nl-NL"/>
              </w:rPr>
              <w:t>aanduidingPartij</w:t>
            </w:r>
          </w:p>
          <w:p w14:paraId="64DEA3D3" w14:textId="77777777" w:rsidR="00AD775A" w:rsidRPr="001C0BD6" w:rsidRDefault="00AD775A" w:rsidP="001C0BD6">
            <w:pPr>
              <w:keepNext/>
              <w:spacing w:line="240" w:lineRule="auto"/>
              <w:rPr>
                <w:sz w:val="16"/>
                <w:szCs w:val="16"/>
              </w:rPr>
            </w:pPr>
          </w:p>
          <w:p w14:paraId="4C3FC944" w14:textId="77777777" w:rsidR="00B71F4A" w:rsidRPr="001C0BD6" w:rsidRDefault="00B71F4A" w:rsidP="001C0BD6">
            <w:pPr>
              <w:keepNext/>
              <w:rPr>
                <w:szCs w:val="18"/>
                <w:u w:val="single"/>
              </w:rPr>
            </w:pPr>
            <w:r w:rsidRPr="001C0BD6">
              <w:rPr>
                <w:szCs w:val="18"/>
                <w:u w:val="single"/>
              </w:rPr>
              <w:t>Mapping overeenkomst:</w:t>
            </w:r>
          </w:p>
          <w:p w14:paraId="461919F5" w14:textId="77777777" w:rsidR="00DE65F6" w:rsidRPr="001C0BD6" w:rsidRDefault="00DE65F6" w:rsidP="001C0BD6">
            <w:pPr>
              <w:keepNext/>
              <w:spacing w:line="240" w:lineRule="auto"/>
              <w:rPr>
                <w:sz w:val="16"/>
                <w:szCs w:val="16"/>
              </w:rPr>
            </w:pPr>
            <w:r w:rsidRPr="001C0BD6">
              <w:rPr>
                <w:sz w:val="16"/>
                <w:szCs w:val="16"/>
              </w:rPr>
              <w:t xml:space="preserve">//IMKAD_AangebodenStuk/StukdeelHypotheek </w:t>
            </w:r>
            <w:r w:rsidRPr="001C0BD6">
              <w:rPr>
                <w:rFonts w:cs="Arial"/>
                <w:sz w:val="16"/>
                <w:szCs w:val="16"/>
              </w:rPr>
              <w:t xml:space="preserve">[aanduidingHypotheek = niet aanwezig] </w:t>
            </w:r>
            <w:r w:rsidRPr="001C0BD6">
              <w:rPr>
                <w:sz w:val="16"/>
                <w:szCs w:val="16"/>
              </w:rPr>
              <w:t>/</w:t>
            </w:r>
          </w:p>
          <w:p w14:paraId="4C05A731" w14:textId="77777777" w:rsidR="00DE65F6" w:rsidRPr="001C0BD6" w:rsidRDefault="00DE65F6" w:rsidP="001C0BD6">
            <w:pPr>
              <w:keepNext/>
              <w:spacing w:line="240" w:lineRule="auto"/>
              <w:rPr>
                <w:sz w:val="16"/>
                <w:szCs w:val="16"/>
              </w:rPr>
            </w:pPr>
            <w:r w:rsidRPr="001C0BD6">
              <w:rPr>
                <w:sz w:val="16"/>
                <w:szCs w:val="16"/>
              </w:rPr>
              <w:t>./tekstkeuze/</w:t>
            </w:r>
          </w:p>
          <w:p w14:paraId="0FEBDED1" w14:textId="77777777" w:rsidR="00DE65F6" w:rsidRPr="001C0BD6" w:rsidRDefault="00DE65F6" w:rsidP="001C0BD6">
            <w:pPr>
              <w:keepNext/>
              <w:spacing w:line="240" w:lineRule="auto"/>
              <w:rPr>
                <w:sz w:val="16"/>
                <w:szCs w:val="16"/>
              </w:rPr>
            </w:pPr>
            <w:r w:rsidRPr="001C0BD6">
              <w:rPr>
                <w:sz w:val="16"/>
                <w:szCs w:val="16"/>
              </w:rPr>
              <w:tab/>
              <w:t>./tagNaam(‘k_Overeenkomst</w:t>
            </w:r>
            <w:r w:rsidR="005E5755" w:rsidRPr="001C0BD6">
              <w:rPr>
                <w:sz w:val="16"/>
                <w:szCs w:val="16"/>
              </w:rPr>
              <w:t>HypRecht</w:t>
            </w:r>
            <w:r w:rsidRPr="001C0BD6">
              <w:rPr>
                <w:sz w:val="16"/>
                <w:szCs w:val="16"/>
              </w:rPr>
              <w:t>’)</w:t>
            </w:r>
          </w:p>
          <w:p w14:paraId="66CFAD7F" w14:textId="77777777" w:rsidR="00DE65F6" w:rsidRPr="001C0BD6" w:rsidRDefault="00DE65F6" w:rsidP="001C0BD6">
            <w:pPr>
              <w:keepNext/>
              <w:spacing w:line="240" w:lineRule="auto"/>
              <w:rPr>
                <w:sz w:val="16"/>
                <w:szCs w:val="16"/>
              </w:rPr>
            </w:pPr>
            <w:r w:rsidRPr="001C0BD6">
              <w:rPr>
                <w:sz w:val="16"/>
                <w:szCs w:val="16"/>
              </w:rPr>
              <w:tab/>
              <w:t>./tekst (‘verklaarden te zijn overeengekomen dat door de’ of ‘komen overeen dat’)</w:t>
            </w:r>
          </w:p>
          <w:p w14:paraId="483FDC78" w14:textId="77777777" w:rsidR="00DE65F6" w:rsidRPr="001C0BD6" w:rsidRDefault="00DE65F6" w:rsidP="001C0BD6">
            <w:pPr>
              <w:keepNext/>
              <w:spacing w:line="240" w:lineRule="auto"/>
              <w:rPr>
                <w:sz w:val="16"/>
                <w:szCs w:val="16"/>
              </w:rPr>
            </w:pPr>
          </w:p>
          <w:p w14:paraId="54F9C0AF" w14:textId="77777777" w:rsidR="00DE65F6" w:rsidRPr="001C0BD6" w:rsidRDefault="00DE65F6" w:rsidP="001C0BD6">
            <w:pPr>
              <w:keepNext/>
              <w:rPr>
                <w:szCs w:val="18"/>
                <w:u w:val="single"/>
              </w:rPr>
            </w:pPr>
            <w:r w:rsidRPr="001C0BD6">
              <w:rPr>
                <w:szCs w:val="18"/>
                <w:u w:val="single"/>
              </w:rPr>
              <w:t>Mapping gevestigd of verleend:</w:t>
            </w:r>
          </w:p>
          <w:p w14:paraId="0C61D24B" w14:textId="77777777" w:rsidR="00DE65F6" w:rsidRPr="001C0BD6" w:rsidRDefault="00DE65F6" w:rsidP="001C0BD6">
            <w:pPr>
              <w:keepNext/>
              <w:spacing w:line="240" w:lineRule="auto"/>
              <w:rPr>
                <w:sz w:val="16"/>
                <w:szCs w:val="16"/>
              </w:rPr>
            </w:pPr>
            <w:r w:rsidRPr="001C0BD6">
              <w:rPr>
                <w:sz w:val="16"/>
                <w:szCs w:val="16"/>
              </w:rPr>
              <w:t xml:space="preserve">//IMKAD_AangebodenStuk/StukdeelHypotheek </w:t>
            </w:r>
            <w:r w:rsidRPr="001C0BD6">
              <w:rPr>
                <w:rFonts w:cs="Arial"/>
                <w:sz w:val="16"/>
                <w:szCs w:val="16"/>
              </w:rPr>
              <w:t xml:space="preserve">[aanduidingHypotheek = niet aanwezig] </w:t>
            </w:r>
            <w:r w:rsidRPr="001C0BD6">
              <w:rPr>
                <w:sz w:val="16"/>
                <w:szCs w:val="16"/>
              </w:rPr>
              <w:t>/</w:t>
            </w:r>
          </w:p>
          <w:p w14:paraId="1FCD3D1F" w14:textId="77777777" w:rsidR="00DE65F6" w:rsidRPr="001C0BD6" w:rsidRDefault="00DE65F6" w:rsidP="001C0BD6">
            <w:pPr>
              <w:keepNext/>
              <w:spacing w:line="240" w:lineRule="auto"/>
              <w:rPr>
                <w:sz w:val="16"/>
                <w:szCs w:val="16"/>
              </w:rPr>
            </w:pPr>
            <w:r w:rsidRPr="001C0BD6">
              <w:rPr>
                <w:sz w:val="16"/>
                <w:szCs w:val="16"/>
              </w:rPr>
              <w:t>./tekstkeuze/</w:t>
            </w:r>
          </w:p>
          <w:p w14:paraId="1FAE98BE" w14:textId="77777777" w:rsidR="00DE65F6" w:rsidRPr="001C0BD6" w:rsidRDefault="00DE65F6" w:rsidP="001C0BD6">
            <w:pPr>
              <w:keepNext/>
              <w:spacing w:line="240" w:lineRule="auto"/>
              <w:rPr>
                <w:sz w:val="16"/>
                <w:szCs w:val="16"/>
              </w:rPr>
            </w:pPr>
            <w:r w:rsidRPr="001C0BD6">
              <w:rPr>
                <w:sz w:val="16"/>
                <w:szCs w:val="16"/>
              </w:rPr>
              <w:tab/>
              <w:t>./tagNaam(‘k_Overeenkomst</w:t>
            </w:r>
            <w:r w:rsidR="005E5755" w:rsidRPr="001C0BD6">
              <w:rPr>
                <w:sz w:val="16"/>
                <w:szCs w:val="16"/>
              </w:rPr>
              <w:t>HypRecht</w:t>
            </w:r>
            <w:r w:rsidRPr="001C0BD6">
              <w:rPr>
                <w:sz w:val="16"/>
                <w:szCs w:val="16"/>
              </w:rPr>
              <w:t>Vestiging’)</w:t>
            </w:r>
          </w:p>
          <w:p w14:paraId="082679A2" w14:textId="77777777" w:rsidR="00B71F4A" w:rsidRPr="001C0BD6" w:rsidRDefault="00DE65F6" w:rsidP="001C0BD6">
            <w:pPr>
              <w:keepNext/>
              <w:spacing w:line="240" w:lineRule="auto"/>
              <w:rPr>
                <w:sz w:val="16"/>
                <w:szCs w:val="16"/>
              </w:rPr>
            </w:pPr>
            <w:r w:rsidRPr="001C0BD6">
              <w:rPr>
                <w:sz w:val="16"/>
                <w:szCs w:val="16"/>
              </w:rPr>
              <w:tab/>
              <w:t>./tekst (‘gevestigd’ of ‘verleend’)</w:t>
            </w:r>
          </w:p>
          <w:p w14:paraId="4714EFB4" w14:textId="77777777" w:rsidR="00DE65F6" w:rsidRPr="001C0BD6" w:rsidRDefault="00DE65F6" w:rsidP="001C0BD6">
            <w:pPr>
              <w:keepNext/>
              <w:rPr>
                <w:sz w:val="16"/>
                <w:szCs w:val="16"/>
              </w:rPr>
            </w:pPr>
          </w:p>
          <w:p w14:paraId="093C9A8B" w14:textId="77777777" w:rsidR="00DE65F6" w:rsidRPr="001C0BD6" w:rsidRDefault="00DE65F6" w:rsidP="001C0BD6">
            <w:pPr>
              <w:keepNext/>
              <w:rPr>
                <w:szCs w:val="18"/>
                <w:u w:val="single"/>
              </w:rPr>
            </w:pPr>
            <w:r w:rsidRPr="001C0BD6">
              <w:rPr>
                <w:szCs w:val="18"/>
                <w:u w:val="single"/>
              </w:rPr>
              <w:t>Mapping omschreven of vermeld:</w:t>
            </w:r>
          </w:p>
          <w:p w14:paraId="75018B47" w14:textId="77777777" w:rsidR="00DE65F6" w:rsidRPr="001C0BD6" w:rsidRDefault="00DE65F6" w:rsidP="001C0BD6">
            <w:pPr>
              <w:keepNext/>
              <w:spacing w:line="240" w:lineRule="auto"/>
              <w:rPr>
                <w:sz w:val="16"/>
                <w:szCs w:val="16"/>
              </w:rPr>
            </w:pPr>
            <w:r w:rsidRPr="001C0BD6">
              <w:rPr>
                <w:sz w:val="16"/>
                <w:szCs w:val="16"/>
              </w:rPr>
              <w:t xml:space="preserve">//IMKAD_AangebodenStuk/StukdeelHypotheek </w:t>
            </w:r>
            <w:r w:rsidRPr="001C0BD6">
              <w:rPr>
                <w:rFonts w:cs="Arial"/>
                <w:sz w:val="16"/>
                <w:szCs w:val="16"/>
              </w:rPr>
              <w:t xml:space="preserve">[aanduidingHypotheek = niet aanwezig] </w:t>
            </w:r>
            <w:r w:rsidRPr="001C0BD6">
              <w:rPr>
                <w:sz w:val="16"/>
                <w:szCs w:val="16"/>
              </w:rPr>
              <w:t>/</w:t>
            </w:r>
          </w:p>
          <w:p w14:paraId="57491941" w14:textId="77777777" w:rsidR="00DE65F6" w:rsidRPr="001C0BD6" w:rsidRDefault="00DE65F6" w:rsidP="001C0BD6">
            <w:pPr>
              <w:keepNext/>
              <w:spacing w:line="240" w:lineRule="auto"/>
              <w:rPr>
                <w:sz w:val="16"/>
                <w:szCs w:val="16"/>
              </w:rPr>
            </w:pPr>
            <w:r w:rsidRPr="001C0BD6">
              <w:rPr>
                <w:sz w:val="16"/>
                <w:szCs w:val="16"/>
              </w:rPr>
              <w:t>./tekstkeuze/</w:t>
            </w:r>
          </w:p>
          <w:p w14:paraId="2A5AB333" w14:textId="77777777" w:rsidR="00DE65F6" w:rsidRPr="001C0BD6" w:rsidRDefault="00DE65F6" w:rsidP="001C0BD6">
            <w:pPr>
              <w:keepNext/>
              <w:spacing w:line="240" w:lineRule="auto"/>
              <w:rPr>
                <w:sz w:val="16"/>
                <w:szCs w:val="16"/>
              </w:rPr>
            </w:pPr>
            <w:r w:rsidRPr="001C0BD6">
              <w:rPr>
                <w:sz w:val="16"/>
                <w:szCs w:val="16"/>
              </w:rPr>
              <w:tab/>
              <w:t>./tagNaam(‘k_Overeenkomst</w:t>
            </w:r>
            <w:r w:rsidR="005E5755" w:rsidRPr="001C0BD6">
              <w:rPr>
                <w:sz w:val="16"/>
                <w:szCs w:val="16"/>
              </w:rPr>
              <w:t>HypRecht</w:t>
            </w:r>
            <w:r w:rsidRPr="001C0BD6">
              <w:rPr>
                <w:sz w:val="16"/>
                <w:szCs w:val="16"/>
              </w:rPr>
              <w:t>Omschrijving’)</w:t>
            </w:r>
          </w:p>
          <w:p w14:paraId="7499642C" w14:textId="77777777" w:rsidR="0085155A" w:rsidRPr="001C0BD6" w:rsidRDefault="00DE65F6" w:rsidP="001C0BD6">
            <w:pPr>
              <w:keepNext/>
              <w:spacing w:line="240" w:lineRule="auto"/>
              <w:rPr>
                <w:szCs w:val="18"/>
                <w:u w:val="single"/>
              </w:rPr>
            </w:pPr>
            <w:r w:rsidRPr="001C0BD6">
              <w:rPr>
                <w:sz w:val="16"/>
                <w:szCs w:val="16"/>
              </w:rPr>
              <w:tab/>
              <w:t>./tekst (‘als in deze akte omschreven’ of ‘zoals hierna vermeld’)</w:t>
            </w:r>
          </w:p>
        </w:tc>
      </w:tr>
    </w:tbl>
    <w:p w14:paraId="3D1D6C31" w14:textId="77777777" w:rsidR="00FD42C6" w:rsidRPr="00343045" w:rsidRDefault="00FD42C6" w:rsidP="00FD42C6"/>
    <w:p w14:paraId="2CCC5C7C" w14:textId="77777777" w:rsidR="00D75B53" w:rsidRPr="00343045" w:rsidRDefault="0054259B" w:rsidP="00D75B53">
      <w:pPr>
        <w:pStyle w:val="Kop2"/>
      </w:pPr>
      <w:r>
        <w:br w:type="page"/>
      </w:r>
      <w:bookmarkStart w:id="146" w:name="_Toc446335861"/>
      <w:r w:rsidR="00D75B53">
        <w:lastRenderedPageBreak/>
        <w:t>Hypotheekverlening</w:t>
      </w:r>
      <w:bookmarkEnd w:id="146"/>
    </w:p>
    <w:p w14:paraId="3704BBDE" w14:textId="77777777"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1BC3ECEF" w14:textId="77777777" w:rsidTr="001C0BD6">
        <w:tc>
          <w:tcPr>
            <w:tcW w:w="6771" w:type="dxa"/>
            <w:shd w:val="clear" w:color="auto" w:fill="auto"/>
          </w:tcPr>
          <w:p w14:paraId="4BA7FDAD" w14:textId="77777777"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u w:val="single"/>
              </w:rPr>
            </w:pPr>
            <w:r w:rsidRPr="001C0BD6">
              <w:rPr>
                <w:rFonts w:cs="Arial"/>
                <w:color w:val="FF0000"/>
                <w:szCs w:val="18"/>
                <w:u w:val="single"/>
              </w:rPr>
              <w:t>Hypotheekverlening</w:t>
            </w:r>
          </w:p>
          <w:p w14:paraId="06BBC160" w14:textId="77777777"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1C0BD6">
              <w:rPr>
                <w:rFonts w:cs="Arial"/>
                <w:color w:val="FF0000"/>
                <w:szCs w:val="18"/>
              </w:rPr>
              <w:t xml:space="preserve">Ter uitvoering van voormelde overeenkomst verklaarde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aan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B95D2F" w:rsidRPr="001C0BD6">
              <w:rPr>
                <w:rFonts w:cs="Arial"/>
                <w:color w:val="339966"/>
                <w:szCs w:val="18"/>
              </w:rPr>
              <w:t>/</w:t>
            </w:r>
            <w:r w:rsidR="004A551D" w:rsidRPr="001C0BD6">
              <w:rPr>
                <w:rFonts w:cs="Arial"/>
                <w:color w:val="339966"/>
                <w:szCs w:val="18"/>
              </w:rPr>
              <w:t xml:space="preserve">de </w:t>
            </w:r>
            <w:r w:rsidR="00B95D2F" w:rsidRPr="001C0BD6">
              <w:rPr>
                <w:rFonts w:cs="Arial"/>
                <w:color w:val="339966"/>
                <w:szCs w:val="18"/>
              </w:rPr>
              <w:t>Bank</w:t>
            </w:r>
            <w:r w:rsidRPr="001C0BD6">
              <w:rPr>
                <w:rFonts w:cs="Arial"/>
                <w:color w:val="FF0000"/>
                <w:szCs w:val="18"/>
              </w:rPr>
              <w:t xml:space="preserve"> hypotheek te verlenen tot het hierna te noemen bedrag op het hierna te noemen onderpand, tot zekerheid voor de betaling van al hetgeen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B95D2F" w:rsidRPr="001C0BD6">
              <w:rPr>
                <w:rFonts w:cs="Arial"/>
                <w:color w:val="339966"/>
                <w:szCs w:val="18"/>
              </w:rPr>
              <w:t>/</w:t>
            </w:r>
            <w:r w:rsidR="004A551D" w:rsidRPr="001C0BD6">
              <w:rPr>
                <w:rFonts w:cs="Arial"/>
                <w:color w:val="339966"/>
                <w:szCs w:val="18"/>
              </w:rPr>
              <w:t xml:space="preserve">de </w:t>
            </w:r>
            <w:r w:rsidR="00B95D2F" w:rsidRPr="001C0BD6">
              <w:rPr>
                <w:rFonts w:cs="Arial"/>
                <w:color w:val="339966"/>
                <w:szCs w:val="18"/>
              </w:rPr>
              <w:t>Bank</w:t>
            </w:r>
            <w:r w:rsidRPr="001C0BD6">
              <w:rPr>
                <w:rFonts w:cs="Arial"/>
                <w:color w:val="FF0000"/>
                <w:szCs w:val="18"/>
              </w:rPr>
              <w:t xml:space="preserve"> blijkens haar administratie van de hierna te noemen </w:t>
            </w:r>
            <w:r w:rsidR="007356AC" w:rsidRPr="001C0BD6">
              <w:rPr>
                <w:rFonts w:cs="Arial"/>
                <w:color w:val="339966"/>
                <w:szCs w:val="18"/>
              </w:rPr>
              <w:t>Schuldenaar/Hypotheekgever</w:t>
            </w:r>
            <w:r w:rsidRPr="001C0BD6">
              <w:rPr>
                <w:rFonts w:cs="Arial"/>
                <w:color w:val="FF0000"/>
                <w:szCs w:val="18"/>
              </w:rPr>
              <w:t xml:space="preserve">, </w:t>
            </w:r>
            <w:r w:rsidRPr="001C0BD6">
              <w:rPr>
                <w:rFonts w:cs="Arial"/>
                <w:color w:val="800080"/>
                <w:szCs w:val="18"/>
              </w:rPr>
              <w:t>zowel van hen samen als van ieder van hen afzonderlijk,</w:t>
            </w:r>
            <w:r w:rsidRPr="001C0BD6">
              <w:rPr>
                <w:rFonts w:cs="Arial"/>
                <w:szCs w:val="18"/>
              </w:rPr>
              <w:t xml:space="preserve"> </w:t>
            </w:r>
            <w:r w:rsidRPr="001C0BD6">
              <w:rPr>
                <w:rFonts w:cs="Arial"/>
                <w:color w:val="FF0000"/>
                <w:szCs w:val="18"/>
              </w:rPr>
              <w:t>te vorderen heeft of mocht hebben uit hoofde van:</w:t>
            </w:r>
          </w:p>
          <w:p w14:paraId="6BF62616" w14:textId="77777777" w:rsidR="00D75B53" w:rsidRPr="001C0BD6" w:rsidRDefault="00D75B53" w:rsidP="00A7152A">
            <w:pPr>
              <w:rPr>
                <w:color w:val="800080"/>
              </w:rPr>
            </w:pPr>
          </w:p>
        </w:tc>
        <w:tc>
          <w:tcPr>
            <w:tcW w:w="7371" w:type="dxa"/>
            <w:shd w:val="clear" w:color="auto" w:fill="auto"/>
          </w:tcPr>
          <w:p w14:paraId="5D200C42" w14:textId="77777777" w:rsidR="00FC17D9" w:rsidRDefault="00FC17D9" w:rsidP="003A3E4B">
            <w:r>
              <w:t>Vaste tekst.</w:t>
            </w:r>
          </w:p>
          <w:p w14:paraId="318319F7" w14:textId="77777777" w:rsidR="00FC17D9" w:rsidRDefault="00FC17D9" w:rsidP="003A3E4B"/>
          <w:p w14:paraId="0D87F858" w14:textId="77777777" w:rsidR="003A3E4B" w:rsidRDefault="003A3E4B" w:rsidP="003A3E4B">
            <w:r>
              <w:t xml:space="preserve">De keuze </w:t>
            </w:r>
            <w:r w:rsidR="006B0DD1">
              <w:t>tussen</w:t>
            </w:r>
            <w:r>
              <w:t xml:space="preserve"> </w:t>
            </w:r>
            <w:r w:rsidR="004A551D" w:rsidRPr="001C0BD6">
              <w:rPr>
                <w:color w:val="339966"/>
              </w:rPr>
              <w:t xml:space="preserve">de </w:t>
            </w:r>
            <w:r w:rsidRPr="001C0BD6">
              <w:rPr>
                <w:rFonts w:cs="Arial"/>
                <w:color w:val="339966"/>
                <w:szCs w:val="18"/>
              </w:rPr>
              <w:t>Schuldenaar/</w:t>
            </w:r>
            <w:r w:rsidR="004A551D" w:rsidRPr="001C0BD6">
              <w:rPr>
                <w:rFonts w:cs="Arial"/>
                <w:color w:val="339966"/>
                <w:szCs w:val="18"/>
              </w:rPr>
              <w:t xml:space="preserve">de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FC17D9">
              <w:t xml:space="preserve">is voor de Hypotheekgever partij tbv </w:t>
            </w:r>
            <w:r>
              <w:t xml:space="preserve">de overeenkomst. (zie par. </w:t>
            </w:r>
            <w:r>
              <w:fldChar w:fldCharType="begin"/>
            </w:r>
            <w:r>
              <w:instrText xml:space="preserve"> REF _Ref294000292 \r \h </w:instrText>
            </w:r>
            <w:r w:rsidR="00993BE8">
              <w:instrText xml:space="preserve"> \* MERGEFORMAT </w:instrText>
            </w:r>
            <w:r>
              <w:fldChar w:fldCharType="separate"/>
            </w:r>
            <w:r w:rsidR="00BA099F">
              <w:t>2.6</w:t>
            </w:r>
            <w:r>
              <w:fldChar w:fldCharType="end"/>
            </w:r>
            <w:r>
              <w:t>)</w:t>
            </w:r>
            <w:r w:rsidR="00FC17D9">
              <w:t>.</w:t>
            </w:r>
            <w:r w:rsidR="007067F3">
              <w:t xml:space="preserve"> De laatste keuze tussen </w:t>
            </w:r>
            <w:r w:rsidR="007067F3" w:rsidRPr="001C0BD6">
              <w:rPr>
                <w:rFonts w:cs="Arial"/>
                <w:color w:val="339966"/>
                <w:szCs w:val="18"/>
              </w:rPr>
              <w:t>Schuldenaar/Hypotheekgever</w:t>
            </w:r>
            <w:r w:rsidR="007067F3" w:rsidRPr="001C0BD6">
              <w:rPr>
                <w:rFonts w:cs="Arial"/>
                <w:color w:val="FF0000"/>
                <w:szCs w:val="18"/>
              </w:rPr>
              <w:t xml:space="preserve"> </w:t>
            </w:r>
            <w:r w:rsidR="007067F3">
              <w:t>wordt zonder lidwoord getoond.</w:t>
            </w:r>
          </w:p>
          <w:p w14:paraId="344EF2C1" w14:textId="77777777" w:rsidR="00B34BFB" w:rsidRPr="001C0BD6" w:rsidRDefault="00B34BFB" w:rsidP="00B34BFB">
            <w:pPr>
              <w:rPr>
                <w:szCs w:val="18"/>
              </w:rPr>
            </w:pPr>
            <w:r w:rsidRPr="001C0BD6">
              <w:rPr>
                <w:szCs w:val="18"/>
              </w:rPr>
              <w:t xml:space="preserve">De keuze </w:t>
            </w:r>
            <w:r w:rsidR="006B0DD1" w:rsidRPr="001C0BD6">
              <w:rPr>
                <w:szCs w:val="18"/>
              </w:rPr>
              <w:t xml:space="preserve">tussen </w:t>
            </w:r>
            <w:r w:rsidR="004A551D" w:rsidRPr="001C0BD6">
              <w:rPr>
                <w:color w:val="339966"/>
                <w:szCs w:val="18"/>
              </w:rPr>
              <w:t xml:space="preserve">de </w:t>
            </w:r>
            <w:r w:rsidRPr="001C0BD6">
              <w:rPr>
                <w:rFonts w:cs="Arial"/>
                <w:color w:val="339966"/>
                <w:szCs w:val="18"/>
              </w:rPr>
              <w:t>Schuldeiser/</w:t>
            </w:r>
            <w:r w:rsidR="004A551D" w:rsidRPr="001C0BD6">
              <w:rPr>
                <w:rFonts w:cs="Arial"/>
                <w:color w:val="339966"/>
                <w:szCs w:val="18"/>
              </w:rPr>
              <w:t xml:space="preserve">de </w:t>
            </w:r>
            <w:r w:rsidRPr="001C0BD6">
              <w:rPr>
                <w:rFonts w:cs="Arial"/>
                <w:color w:val="339966"/>
                <w:szCs w:val="18"/>
              </w:rPr>
              <w:t>Hypotheeknemer</w:t>
            </w:r>
            <w:r w:rsidR="00FC17D9" w:rsidRPr="001C0BD6">
              <w:rPr>
                <w:rFonts w:cs="Arial"/>
                <w:color w:val="339966"/>
                <w:szCs w:val="18"/>
              </w:rPr>
              <w:t>/</w:t>
            </w:r>
            <w:r w:rsidR="004A551D" w:rsidRPr="001C0BD6">
              <w:rPr>
                <w:rFonts w:cs="Arial"/>
                <w:color w:val="339966"/>
                <w:szCs w:val="18"/>
              </w:rPr>
              <w:t xml:space="preserve">de </w:t>
            </w:r>
            <w:r w:rsidR="00FC17D9" w:rsidRPr="001C0BD6">
              <w:rPr>
                <w:rFonts w:cs="Arial"/>
                <w:color w:val="339966"/>
                <w:szCs w:val="18"/>
              </w:rPr>
              <w:t>Bank</w:t>
            </w:r>
            <w:r w:rsidRPr="001C0BD6">
              <w:rPr>
                <w:rFonts w:cs="Arial"/>
                <w:color w:val="FF0000"/>
                <w:szCs w:val="18"/>
              </w:rPr>
              <w:t xml:space="preserve"> </w:t>
            </w:r>
            <w:r w:rsidRPr="001C0BD6">
              <w:rPr>
                <w:szCs w:val="18"/>
              </w:rPr>
              <w:t>wordt afgeleid van de gekozen partijaanduiding v</w:t>
            </w:r>
            <w:r w:rsidR="006B0DD1" w:rsidRPr="001C0BD6">
              <w:rPr>
                <w:szCs w:val="18"/>
              </w:rPr>
              <w:t>oor</w:t>
            </w:r>
            <w:r w:rsidRPr="001C0BD6">
              <w:rPr>
                <w:szCs w:val="18"/>
              </w:rPr>
              <w:t xml:space="preserve"> de </w:t>
            </w:r>
            <w:r w:rsidR="00FC17D9" w:rsidRPr="001C0BD6">
              <w:rPr>
                <w:szCs w:val="18"/>
              </w:rPr>
              <w:t xml:space="preserve">Hypotheeknemer partij (zie par. </w:t>
            </w:r>
            <w:r w:rsidR="00FC17D9" w:rsidRPr="001C0BD6">
              <w:rPr>
                <w:szCs w:val="18"/>
              </w:rPr>
              <w:fldChar w:fldCharType="begin"/>
            </w:r>
            <w:r w:rsidR="00FC17D9" w:rsidRPr="001C0BD6">
              <w:rPr>
                <w:szCs w:val="18"/>
              </w:rPr>
              <w:instrText xml:space="preserve"> REF _Ref390268961 \r \h </w:instrText>
            </w:r>
            <w:r w:rsidR="00184767" w:rsidRPr="001C0BD6">
              <w:rPr>
                <w:szCs w:val="18"/>
              </w:rPr>
              <w:instrText xml:space="preserve"> \* MERGEFORMAT </w:instrText>
            </w:r>
            <w:r w:rsidR="00FC17D9" w:rsidRPr="001C0BD6">
              <w:rPr>
                <w:szCs w:val="18"/>
              </w:rPr>
            </w:r>
            <w:r w:rsidR="00FC17D9" w:rsidRPr="001C0BD6">
              <w:rPr>
                <w:szCs w:val="18"/>
              </w:rPr>
              <w:fldChar w:fldCharType="separate"/>
            </w:r>
            <w:r w:rsidR="00BA099F">
              <w:rPr>
                <w:szCs w:val="18"/>
              </w:rPr>
              <w:t>2.5</w:t>
            </w:r>
            <w:r w:rsidR="00FC17D9" w:rsidRPr="001C0BD6">
              <w:rPr>
                <w:szCs w:val="18"/>
              </w:rPr>
              <w:fldChar w:fldCharType="end"/>
            </w:r>
            <w:r w:rsidR="00FC17D9" w:rsidRPr="001C0BD6">
              <w:rPr>
                <w:szCs w:val="18"/>
              </w:rPr>
              <w:t xml:space="preserve"> en </w:t>
            </w:r>
            <w:r w:rsidR="00FC17D9" w:rsidRPr="001C0BD6">
              <w:rPr>
                <w:szCs w:val="18"/>
              </w:rPr>
              <w:fldChar w:fldCharType="begin"/>
            </w:r>
            <w:r w:rsidR="00FC17D9" w:rsidRPr="001C0BD6">
              <w:rPr>
                <w:szCs w:val="18"/>
              </w:rPr>
              <w:instrText xml:space="preserve"> REF _Ref294000292 \r \h </w:instrText>
            </w:r>
            <w:r w:rsidR="00184767" w:rsidRPr="001C0BD6">
              <w:rPr>
                <w:szCs w:val="18"/>
              </w:rPr>
              <w:instrText xml:space="preserve"> \* MERGEFORMAT </w:instrText>
            </w:r>
            <w:r w:rsidR="00FC17D9" w:rsidRPr="001C0BD6">
              <w:rPr>
                <w:szCs w:val="18"/>
              </w:rPr>
            </w:r>
            <w:r w:rsidR="00FC17D9" w:rsidRPr="001C0BD6">
              <w:rPr>
                <w:szCs w:val="18"/>
              </w:rPr>
              <w:fldChar w:fldCharType="separate"/>
            </w:r>
            <w:r w:rsidR="00BA099F">
              <w:rPr>
                <w:szCs w:val="18"/>
              </w:rPr>
              <w:t>2.6</w:t>
            </w:r>
            <w:r w:rsidR="00FC17D9" w:rsidRPr="001C0BD6">
              <w:rPr>
                <w:szCs w:val="18"/>
              </w:rPr>
              <w:fldChar w:fldCharType="end"/>
            </w:r>
            <w:r w:rsidR="00FC17D9" w:rsidRPr="001C0BD6">
              <w:rPr>
                <w:szCs w:val="18"/>
              </w:rPr>
              <w:t>)</w:t>
            </w:r>
            <w:r w:rsidRPr="001C0BD6">
              <w:rPr>
                <w:szCs w:val="18"/>
              </w:rPr>
              <w:t>.</w:t>
            </w:r>
          </w:p>
          <w:p w14:paraId="53C3A516" w14:textId="77777777" w:rsidR="00C663A8" w:rsidRDefault="00C663A8" w:rsidP="00D75B53"/>
          <w:p w14:paraId="13A12811" w14:textId="77777777" w:rsidR="003A3E4B" w:rsidRPr="001C0BD6" w:rsidRDefault="00FC17D9" w:rsidP="003A3E4B">
            <w:pPr>
              <w:rPr>
                <w:szCs w:val="18"/>
              </w:rPr>
            </w:pPr>
            <w:r>
              <w:t xml:space="preserve">Het al dan niet tonen van </w:t>
            </w:r>
            <w:r w:rsidR="003A3E4B" w:rsidRPr="001C0BD6">
              <w:rPr>
                <w:color w:val="800080"/>
                <w:szCs w:val="18"/>
              </w:rPr>
              <w:t xml:space="preserve">zowel van hen samen als van ieder van hen afzonderlijk, </w:t>
            </w:r>
            <w:r w:rsidR="003A3E4B" w:rsidRPr="001C0BD6">
              <w:rPr>
                <w:szCs w:val="18"/>
              </w:rPr>
              <w:t xml:space="preserve">is </w:t>
            </w:r>
            <w:r w:rsidRPr="001C0BD6">
              <w:rPr>
                <w:szCs w:val="18"/>
              </w:rPr>
              <w:t>een gebruikerskeuze</w:t>
            </w:r>
            <w:r w:rsidR="003A3E4B" w:rsidRPr="001C0BD6">
              <w:rPr>
                <w:szCs w:val="18"/>
              </w:rPr>
              <w:t>.</w:t>
            </w:r>
            <w:r w:rsidR="003A3E4B" w:rsidRPr="001C0BD6" w:rsidDel="00500158">
              <w:rPr>
                <w:szCs w:val="18"/>
              </w:rPr>
              <w:t xml:space="preserve"> </w:t>
            </w:r>
          </w:p>
          <w:p w14:paraId="288ADD4F" w14:textId="77777777" w:rsidR="003A3E4B" w:rsidRDefault="003A3E4B" w:rsidP="00D75B53"/>
          <w:p w14:paraId="7258DDF6" w14:textId="77777777" w:rsidR="00C663A8" w:rsidRPr="001C0BD6" w:rsidRDefault="00C663A8" w:rsidP="001C0BD6">
            <w:pPr>
              <w:spacing w:before="72" w:line="240" w:lineRule="auto"/>
              <w:rPr>
                <w:sz w:val="16"/>
                <w:szCs w:val="16"/>
              </w:rPr>
            </w:pPr>
            <w:r w:rsidRPr="001C0BD6">
              <w:rPr>
                <w:u w:val="single"/>
              </w:rPr>
              <w:t>Mapping</w:t>
            </w:r>
            <w:r w:rsidR="00FC17D9" w:rsidRPr="001C0BD6">
              <w:rPr>
                <w:u w:val="single"/>
              </w:rPr>
              <w:t xml:space="preserve"> </w:t>
            </w:r>
            <w:r w:rsidR="00E414C6" w:rsidRPr="001C0BD6">
              <w:rPr>
                <w:u w:val="single"/>
              </w:rPr>
              <w:t>’zowel van hen … afzonderlijk,’</w:t>
            </w:r>
            <w:r w:rsidRPr="001C0BD6">
              <w:rPr>
                <w:u w:val="single"/>
              </w:rPr>
              <w:t>:</w:t>
            </w:r>
            <w:r w:rsidRPr="001C0BD6">
              <w:rPr>
                <w:sz w:val="16"/>
                <w:szCs w:val="16"/>
              </w:rPr>
              <w:t xml:space="preserve"> </w:t>
            </w:r>
          </w:p>
          <w:p w14:paraId="56482465" w14:textId="77777777" w:rsidR="00C663A8" w:rsidRPr="001C0BD6" w:rsidRDefault="00C663A8" w:rsidP="001C0BD6">
            <w:pPr>
              <w:keepNext/>
              <w:spacing w:line="240" w:lineRule="auto"/>
              <w:rPr>
                <w:sz w:val="16"/>
                <w:szCs w:val="16"/>
              </w:rPr>
            </w:pPr>
            <w:r w:rsidRPr="001C0BD6">
              <w:rPr>
                <w:sz w:val="16"/>
                <w:szCs w:val="16"/>
              </w:rPr>
              <w:t>//IMKAD_AangebodenStuk/StukdeelHypotheek</w:t>
            </w:r>
            <w:r w:rsidR="007723BF" w:rsidRPr="001C0BD6">
              <w:rPr>
                <w:sz w:val="16"/>
                <w:szCs w:val="16"/>
              </w:rPr>
              <w:t xml:space="preserve"> </w:t>
            </w:r>
            <w:r w:rsidR="007723BF" w:rsidRPr="001C0BD6">
              <w:rPr>
                <w:rFonts w:cs="Arial"/>
                <w:sz w:val="16"/>
                <w:szCs w:val="16"/>
              </w:rPr>
              <w:t xml:space="preserve">[aanduidingHypotheek = </w:t>
            </w:r>
            <w:r w:rsidR="00287CB3" w:rsidRPr="001C0BD6">
              <w:rPr>
                <w:rFonts w:cs="Arial"/>
                <w:sz w:val="16"/>
                <w:szCs w:val="16"/>
              </w:rPr>
              <w:t>niet aanwezig</w:t>
            </w:r>
            <w:r w:rsidR="007723BF" w:rsidRPr="001C0BD6">
              <w:rPr>
                <w:rFonts w:cs="Arial"/>
                <w:sz w:val="16"/>
                <w:szCs w:val="16"/>
              </w:rPr>
              <w:t xml:space="preserve">] </w:t>
            </w:r>
            <w:r w:rsidR="00287CB3" w:rsidRPr="001C0BD6">
              <w:rPr>
                <w:rFonts w:cs="Arial"/>
                <w:sz w:val="16"/>
                <w:szCs w:val="16"/>
              </w:rPr>
              <w:t>/</w:t>
            </w:r>
            <w:r w:rsidR="00287CB3" w:rsidRPr="001C0BD6">
              <w:rPr>
                <w:rFonts w:cs="Arial"/>
                <w:sz w:val="16"/>
                <w:szCs w:val="16"/>
              </w:rPr>
              <w:br/>
              <w:t>.</w:t>
            </w:r>
            <w:r w:rsidRPr="001C0BD6">
              <w:rPr>
                <w:sz w:val="16"/>
                <w:szCs w:val="16"/>
              </w:rPr>
              <w:t>/</w:t>
            </w:r>
            <w:r w:rsidR="00C346B8" w:rsidRPr="001C0BD6">
              <w:rPr>
                <w:sz w:val="16"/>
                <w:szCs w:val="16"/>
              </w:rPr>
              <w:t>t</w:t>
            </w:r>
            <w:r w:rsidRPr="001C0BD6">
              <w:rPr>
                <w:sz w:val="16"/>
                <w:szCs w:val="16"/>
              </w:rPr>
              <w:t>ekst</w:t>
            </w:r>
            <w:r w:rsidR="00C346B8" w:rsidRPr="001C0BD6">
              <w:rPr>
                <w:sz w:val="16"/>
                <w:szCs w:val="16"/>
              </w:rPr>
              <w:t>k</w:t>
            </w:r>
            <w:r w:rsidRPr="001C0BD6">
              <w:rPr>
                <w:sz w:val="16"/>
                <w:szCs w:val="16"/>
              </w:rPr>
              <w:t>euze/</w:t>
            </w:r>
          </w:p>
          <w:p w14:paraId="28A9249D" w14:textId="77777777" w:rsidR="00C663A8" w:rsidRPr="001C0BD6" w:rsidRDefault="00A80986" w:rsidP="001C0BD6">
            <w:pPr>
              <w:keepNext/>
              <w:spacing w:line="240" w:lineRule="auto"/>
              <w:rPr>
                <w:sz w:val="16"/>
                <w:szCs w:val="16"/>
              </w:rPr>
            </w:pPr>
            <w:r w:rsidRPr="001C0BD6">
              <w:rPr>
                <w:sz w:val="16"/>
                <w:szCs w:val="16"/>
              </w:rPr>
              <w:tab/>
            </w:r>
            <w:r w:rsidR="00C663A8" w:rsidRPr="001C0BD6">
              <w:rPr>
                <w:sz w:val="16"/>
                <w:szCs w:val="16"/>
              </w:rPr>
              <w:t>./tagNaam('k_IederAfzonderlijk')</w:t>
            </w:r>
          </w:p>
          <w:p w14:paraId="7BEE606A" w14:textId="77777777" w:rsidR="00D75B53" w:rsidRPr="001C0BD6" w:rsidRDefault="00A80986" w:rsidP="001C0BD6">
            <w:pPr>
              <w:keepNext/>
              <w:spacing w:line="240" w:lineRule="auto"/>
              <w:rPr>
                <w:sz w:val="16"/>
                <w:szCs w:val="16"/>
              </w:rPr>
            </w:pPr>
            <w:r w:rsidRPr="001C0BD6">
              <w:rPr>
                <w:sz w:val="16"/>
                <w:szCs w:val="16"/>
              </w:rPr>
              <w:tab/>
            </w:r>
            <w:r w:rsidR="00C663A8" w:rsidRPr="001C0BD6">
              <w:rPr>
                <w:sz w:val="16"/>
                <w:szCs w:val="16"/>
              </w:rPr>
              <w:t>./tekst</w:t>
            </w:r>
            <w:r w:rsidR="008A74EE" w:rsidRPr="001C0BD6">
              <w:rPr>
                <w:sz w:val="16"/>
                <w:szCs w:val="16"/>
              </w:rPr>
              <w:t>(</w:t>
            </w:r>
            <w:r w:rsidR="00C21877" w:rsidRPr="001C0BD6">
              <w:rPr>
                <w:sz w:val="16"/>
                <w:szCs w:val="16"/>
              </w:rPr>
              <w:t>’</w:t>
            </w:r>
            <w:r w:rsidR="00C21877" w:rsidRPr="001C0BD6">
              <w:rPr>
                <w:rFonts w:cs="Arial"/>
                <w:sz w:val="16"/>
                <w:szCs w:val="16"/>
              </w:rPr>
              <w:t>zowel van hen samen als van ieder van hen afzonderlijk</w:t>
            </w:r>
            <w:r w:rsidR="00C21877" w:rsidRPr="001C0BD6">
              <w:rPr>
                <w:sz w:val="16"/>
                <w:szCs w:val="16"/>
              </w:rPr>
              <w:t>’</w:t>
            </w:r>
            <w:r w:rsidR="008A74EE" w:rsidRPr="001C0BD6">
              <w:rPr>
                <w:sz w:val="16"/>
                <w:szCs w:val="16"/>
              </w:rPr>
              <w:t>)</w:t>
            </w:r>
          </w:p>
          <w:p w14:paraId="02F5CA5B" w14:textId="77777777" w:rsidR="0053644F" w:rsidRPr="001C0BD6" w:rsidRDefault="0053644F" w:rsidP="001C0BD6">
            <w:pPr>
              <w:keepNext/>
              <w:spacing w:line="240" w:lineRule="auto"/>
              <w:rPr>
                <w:sz w:val="16"/>
                <w:szCs w:val="16"/>
              </w:rPr>
            </w:pPr>
          </w:p>
          <w:p w14:paraId="2A60C4AD" w14:textId="77777777" w:rsidR="0053644F" w:rsidRPr="001C0BD6" w:rsidRDefault="0053644F"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Schuldenaar/</w:t>
            </w:r>
            <w:r w:rsidR="006A4B6A" w:rsidRPr="001C0BD6">
              <w:rPr>
                <w:szCs w:val="18"/>
                <w:u w:val="single"/>
              </w:rPr>
              <w:t xml:space="preserve">de </w:t>
            </w:r>
            <w:r w:rsidRPr="001C0BD6">
              <w:rPr>
                <w:szCs w:val="18"/>
                <w:u w:val="single"/>
              </w:rPr>
              <w:t>Hypotheekgever:</w:t>
            </w:r>
          </w:p>
          <w:p w14:paraId="5D65DC7E" w14:textId="77777777" w:rsidR="0053644F" w:rsidRPr="001C0BD6" w:rsidRDefault="0053644F" w:rsidP="001C0BD6">
            <w:pPr>
              <w:keepNext/>
              <w:spacing w:line="240" w:lineRule="auto"/>
              <w:rPr>
                <w:sz w:val="16"/>
                <w:szCs w:val="16"/>
              </w:rPr>
            </w:pPr>
            <w:r w:rsidRPr="001C0BD6">
              <w:rPr>
                <w:sz w:val="16"/>
                <w:szCs w:val="16"/>
              </w:rPr>
              <w:t xml:space="preserve">-zie voorgaande ‘Mapping </w:t>
            </w:r>
            <w:r w:rsidR="006A4B6A" w:rsidRPr="001C0BD6">
              <w:rPr>
                <w:sz w:val="16"/>
                <w:szCs w:val="16"/>
              </w:rPr>
              <w:t xml:space="preserve">de </w:t>
            </w:r>
            <w:r w:rsidRPr="001C0BD6">
              <w:rPr>
                <w:sz w:val="16"/>
                <w:szCs w:val="16"/>
              </w:rPr>
              <w:t>Schuldenaar/</w:t>
            </w:r>
            <w:r w:rsidR="006A4B6A" w:rsidRPr="001C0BD6">
              <w:rPr>
                <w:sz w:val="16"/>
                <w:szCs w:val="16"/>
              </w:rPr>
              <w:t xml:space="preserve">de </w:t>
            </w:r>
            <w:r w:rsidRPr="001C0BD6">
              <w:rPr>
                <w:sz w:val="16"/>
                <w:szCs w:val="16"/>
              </w:rPr>
              <w:t>Hypotheekgever</w:t>
            </w:r>
          </w:p>
          <w:p w14:paraId="27C8AEBC" w14:textId="77777777" w:rsidR="0053644F" w:rsidRPr="001C0BD6" w:rsidRDefault="0053644F" w:rsidP="001C0BD6">
            <w:pPr>
              <w:keepNext/>
              <w:spacing w:line="240" w:lineRule="auto"/>
              <w:rPr>
                <w:sz w:val="16"/>
                <w:szCs w:val="16"/>
              </w:rPr>
            </w:pPr>
          </w:p>
          <w:p w14:paraId="58E4176B" w14:textId="77777777" w:rsidR="0053644F" w:rsidRPr="001C0BD6" w:rsidRDefault="0053644F"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Schuldeiser/</w:t>
            </w:r>
            <w:r w:rsidR="006A4B6A" w:rsidRPr="001C0BD6">
              <w:rPr>
                <w:szCs w:val="18"/>
                <w:u w:val="single"/>
              </w:rPr>
              <w:t xml:space="preserve">de </w:t>
            </w:r>
            <w:r w:rsidRPr="001C0BD6">
              <w:rPr>
                <w:szCs w:val="18"/>
                <w:u w:val="single"/>
              </w:rPr>
              <w:t>Hypotheeknemer/</w:t>
            </w:r>
            <w:r w:rsidR="006A4B6A" w:rsidRPr="001C0BD6">
              <w:rPr>
                <w:szCs w:val="18"/>
                <w:u w:val="single"/>
              </w:rPr>
              <w:t xml:space="preserve">de </w:t>
            </w:r>
            <w:r w:rsidRPr="001C0BD6">
              <w:rPr>
                <w:szCs w:val="18"/>
                <w:u w:val="single"/>
              </w:rPr>
              <w:t>Bank:</w:t>
            </w:r>
          </w:p>
          <w:p w14:paraId="41635BC2" w14:textId="77777777" w:rsidR="0053644F" w:rsidRPr="00943EC1" w:rsidRDefault="0053644F" w:rsidP="001C0BD6">
            <w:pPr>
              <w:keepNext/>
              <w:spacing w:line="240" w:lineRule="auto"/>
            </w:pPr>
            <w:r w:rsidRPr="001C0BD6">
              <w:rPr>
                <w:sz w:val="16"/>
                <w:szCs w:val="16"/>
              </w:rPr>
              <w:t xml:space="preserve">-zie voorgaande ‘Mapping </w:t>
            </w:r>
            <w:r w:rsidR="006A4B6A" w:rsidRPr="001C0BD6">
              <w:rPr>
                <w:sz w:val="16"/>
                <w:szCs w:val="16"/>
              </w:rPr>
              <w:t xml:space="preserve">de </w:t>
            </w:r>
            <w:r w:rsidRPr="001C0BD6">
              <w:rPr>
                <w:sz w:val="16"/>
                <w:szCs w:val="16"/>
              </w:rPr>
              <w:t>Schuldeiser/</w:t>
            </w:r>
            <w:r w:rsidR="006A4B6A" w:rsidRPr="001C0BD6">
              <w:rPr>
                <w:sz w:val="16"/>
                <w:szCs w:val="16"/>
              </w:rPr>
              <w:t xml:space="preserve">de </w:t>
            </w:r>
            <w:r w:rsidRPr="001C0BD6">
              <w:rPr>
                <w:sz w:val="16"/>
                <w:szCs w:val="16"/>
              </w:rPr>
              <w:t>Hypotheeknemer/</w:t>
            </w:r>
            <w:r w:rsidR="006A4B6A" w:rsidRPr="001C0BD6">
              <w:rPr>
                <w:sz w:val="16"/>
                <w:szCs w:val="16"/>
              </w:rPr>
              <w:t xml:space="preserve">de </w:t>
            </w:r>
            <w:r w:rsidRPr="001C0BD6">
              <w:rPr>
                <w:sz w:val="16"/>
                <w:szCs w:val="16"/>
              </w:rPr>
              <w:t>Bank</w:t>
            </w:r>
          </w:p>
        </w:tc>
      </w:tr>
    </w:tbl>
    <w:p w14:paraId="46653CEE" w14:textId="77777777" w:rsidR="007E7B46" w:rsidRPr="00180B7D" w:rsidRDefault="007E7B46" w:rsidP="000D1B34"/>
    <w:p w14:paraId="34DF4177" w14:textId="77777777" w:rsidR="007E7B46" w:rsidRDefault="007E7B46" w:rsidP="007E7B46">
      <w:pPr>
        <w:pStyle w:val="Kop2"/>
      </w:pPr>
      <w:r>
        <w:br w:type="page"/>
      </w:r>
      <w:bookmarkStart w:id="147" w:name="_Toc446335862"/>
      <w:r w:rsidR="00117B86">
        <w:lastRenderedPageBreak/>
        <w:t>Keuzeblok s</w:t>
      </w:r>
      <w:r>
        <w:t>oort hypotheek</w:t>
      </w:r>
      <w:bookmarkEnd w:id="147"/>
    </w:p>
    <w:p w14:paraId="73DF4540" w14:textId="77777777" w:rsidR="007E7B46" w:rsidRPr="00472F6D" w:rsidRDefault="007E7B46" w:rsidP="00472F6D">
      <w:pPr>
        <w:rPr>
          <w:highlight w:val="yellow"/>
        </w:rPr>
      </w:pPr>
      <w:r w:rsidRPr="00472F6D">
        <w:t xml:space="preserve">Met betrekking tot de mapping geldt dat de gegevens die in deze tekstblokken gebruikt worden, </w:t>
      </w:r>
      <w:r w:rsidR="00590FA3" w:rsidRPr="00472F6D">
        <w:t>geen</w:t>
      </w:r>
      <w:r w:rsidRPr="00472F6D">
        <w:t xml:space="preserve"> deel uitmaken van de generieke XSD. De XML voor deze tekstblokken worden opgesteld op basis van een aparte </w:t>
      </w:r>
      <w:r w:rsidR="00472F6D">
        <w:t>Particuliere</w:t>
      </w:r>
      <w:r w:rsidRPr="00472F6D">
        <w:t xml:space="preserve">HypotheekAkte-XSD waarna de samengestelde XML als blok opgenomen wordt in het element //Bericht_TIA_Stuk/partnerSpecifiek van de generieke XSD. </w:t>
      </w:r>
    </w:p>
    <w:p w14:paraId="57708BFA" w14:textId="77777777"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3AB7CA82" w14:textId="77777777" w:rsidTr="001C0BD6">
        <w:tc>
          <w:tcPr>
            <w:tcW w:w="6771" w:type="dxa"/>
            <w:shd w:val="clear" w:color="auto" w:fill="auto"/>
          </w:tcPr>
          <w:p w14:paraId="13B6ED09" w14:textId="77777777" w:rsidR="00CE45CE" w:rsidRPr="001C0BD6" w:rsidRDefault="00CE45C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1C0BD6">
              <w:rPr>
                <w:rFonts w:cs="Arial"/>
                <w:color w:val="FFFFFF"/>
                <w:szCs w:val="18"/>
                <w:highlight w:val="darkYellow"/>
              </w:rPr>
              <w:t>KEUZEBLOK SOORT HYPOTHEEK</w:t>
            </w:r>
            <w:r w:rsidRPr="001C0BD6">
              <w:rPr>
                <w:rFonts w:cs="Arial"/>
                <w:color w:val="FF0000"/>
                <w:szCs w:val="18"/>
              </w:rPr>
              <w:t>.</w:t>
            </w:r>
          </w:p>
          <w:p w14:paraId="6BB0255E" w14:textId="77777777" w:rsidR="00D75B53" w:rsidRPr="001C0BD6" w:rsidRDefault="00D75B5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14:paraId="5F9682B4" w14:textId="77777777" w:rsidR="00CE5DF9" w:rsidRPr="001C0BD6" w:rsidRDefault="00D94093" w:rsidP="00CE5DF9">
            <w:pPr>
              <w:rPr>
                <w:szCs w:val="18"/>
              </w:rPr>
            </w:pPr>
            <w:r w:rsidRPr="001C0BD6">
              <w:rPr>
                <w:szCs w:val="18"/>
              </w:rPr>
              <w:t xml:space="preserve">Verplicht keuzeblok. </w:t>
            </w:r>
            <w:r w:rsidR="00CE5DF9" w:rsidRPr="001C0BD6">
              <w:rPr>
                <w:szCs w:val="18"/>
              </w:rPr>
              <w:t>Eén van de volgende soorten hypotheek wordt getoond:</w:t>
            </w:r>
          </w:p>
          <w:p w14:paraId="2C212176" w14:textId="77777777" w:rsidR="00CE5DF9" w:rsidRDefault="00CE5DF9" w:rsidP="00CE5DF9">
            <w:pPr>
              <w:pStyle w:val="streepje"/>
            </w:pPr>
            <w:r>
              <w:t>Bankhypotheek,</w:t>
            </w:r>
          </w:p>
          <w:p w14:paraId="0E0D7F31" w14:textId="77777777" w:rsidR="00CE5DF9" w:rsidRDefault="00CE5DF9" w:rsidP="00CE5DF9">
            <w:pPr>
              <w:pStyle w:val="streepje"/>
            </w:pPr>
            <w:r>
              <w:t>vaste hypotheek, niet zijnde teboekgesteld schip,</w:t>
            </w:r>
          </w:p>
          <w:p w14:paraId="36D52DAE" w14:textId="77777777" w:rsidR="00CE5DF9" w:rsidRPr="001C0BD6" w:rsidRDefault="00CE5DF9" w:rsidP="00CE5DF9">
            <w:pPr>
              <w:pStyle w:val="streepje"/>
              <w:rPr>
                <w:szCs w:val="18"/>
              </w:rPr>
            </w:pPr>
            <w:r>
              <w:t>vaste hypotheek teboekgesteld schip.</w:t>
            </w:r>
          </w:p>
          <w:p w14:paraId="2B462C80" w14:textId="77777777" w:rsidR="00CE5DF9" w:rsidRPr="001C0BD6" w:rsidRDefault="00CE5DF9" w:rsidP="00A7152A">
            <w:pPr>
              <w:rPr>
                <w:szCs w:val="18"/>
              </w:rPr>
            </w:pPr>
          </w:p>
          <w:p w14:paraId="3E25FE7F" w14:textId="77777777" w:rsidR="00CE5DF9" w:rsidRPr="001C0BD6" w:rsidRDefault="00CE5DF9" w:rsidP="00CE5DF9">
            <w:pPr>
              <w:rPr>
                <w:szCs w:val="18"/>
              </w:rPr>
            </w:pPr>
            <w:r w:rsidRPr="001C0BD6">
              <w:rPr>
                <w:szCs w:val="18"/>
                <w:u w:val="single"/>
              </w:rPr>
              <w:t>Mapping Bankhypotheek:</w:t>
            </w:r>
            <w:r w:rsidRPr="001C0BD6">
              <w:rPr>
                <w:szCs w:val="18"/>
              </w:rPr>
              <w:t xml:space="preserve"> </w:t>
            </w:r>
          </w:p>
          <w:p w14:paraId="52A1195D" w14:textId="77777777" w:rsidR="00CE5DF9" w:rsidRPr="001C0BD6" w:rsidRDefault="00CE5DF9" w:rsidP="001C0BD6">
            <w:pPr>
              <w:spacing w:line="240" w:lineRule="auto"/>
              <w:rPr>
                <w:sz w:val="16"/>
                <w:szCs w:val="16"/>
              </w:rPr>
            </w:pPr>
            <w:r w:rsidRPr="001C0BD6">
              <w:rPr>
                <w:sz w:val="16"/>
                <w:szCs w:val="16"/>
              </w:rPr>
              <w:t xml:space="preserve">//Bericht_TIA_Stuk/partnerSpecifiek/bankHypotheek </w:t>
            </w:r>
          </w:p>
          <w:p w14:paraId="0956ECB7" w14:textId="77777777" w:rsidR="00CE5DF9" w:rsidRPr="001C0BD6" w:rsidRDefault="00CE5DF9" w:rsidP="00CE5DF9">
            <w:pPr>
              <w:rPr>
                <w:szCs w:val="18"/>
              </w:rPr>
            </w:pPr>
          </w:p>
          <w:p w14:paraId="66C3D97B" w14:textId="77777777" w:rsidR="00CE5DF9" w:rsidRPr="001C0BD6" w:rsidRDefault="00CE5DF9" w:rsidP="00CE5DF9">
            <w:pPr>
              <w:rPr>
                <w:szCs w:val="18"/>
              </w:rPr>
            </w:pPr>
            <w:r w:rsidRPr="001C0BD6">
              <w:rPr>
                <w:szCs w:val="18"/>
                <w:u w:val="single"/>
              </w:rPr>
              <w:t xml:space="preserve">Mapping </w:t>
            </w:r>
            <w:r w:rsidR="002B6BB8" w:rsidRPr="001C0BD6">
              <w:rPr>
                <w:szCs w:val="18"/>
                <w:u w:val="single"/>
              </w:rPr>
              <w:t>V</w:t>
            </w:r>
            <w:r w:rsidR="00D94093" w:rsidRPr="001C0BD6">
              <w:rPr>
                <w:szCs w:val="18"/>
                <w:u w:val="single"/>
              </w:rPr>
              <w:t>ast</w:t>
            </w:r>
            <w:r w:rsidR="002B6BB8" w:rsidRPr="001C0BD6">
              <w:rPr>
                <w:szCs w:val="18"/>
                <w:u w:val="single"/>
              </w:rPr>
              <w:t>e</w:t>
            </w:r>
            <w:r w:rsidR="00D94093" w:rsidRPr="001C0BD6">
              <w:rPr>
                <w:szCs w:val="18"/>
                <w:u w:val="single"/>
              </w:rPr>
              <w:t xml:space="preserve"> hypotheek, niet zijnde teboekgesteld schip</w:t>
            </w:r>
            <w:r w:rsidRPr="001C0BD6">
              <w:rPr>
                <w:szCs w:val="18"/>
                <w:u w:val="single"/>
              </w:rPr>
              <w:t>:</w:t>
            </w:r>
          </w:p>
          <w:p w14:paraId="027B3BF3" w14:textId="77777777" w:rsidR="002B6BB8" w:rsidRPr="001C0BD6" w:rsidRDefault="002B6BB8" w:rsidP="001C0BD6">
            <w:pPr>
              <w:spacing w:line="240" w:lineRule="auto"/>
              <w:rPr>
                <w:sz w:val="16"/>
                <w:szCs w:val="16"/>
              </w:rPr>
            </w:pPr>
            <w:r w:rsidRPr="001C0BD6">
              <w:rPr>
                <w:sz w:val="16"/>
                <w:szCs w:val="16"/>
              </w:rPr>
              <w:t>//</w:t>
            </w:r>
            <w:r w:rsidR="00BA7E48" w:rsidRPr="001C0BD6">
              <w:rPr>
                <w:sz w:val="16"/>
                <w:szCs w:val="16"/>
              </w:rPr>
              <w:t>Bericht_TIA_Stuk</w:t>
            </w:r>
            <w:r w:rsidRPr="001C0BD6">
              <w:rPr>
                <w:sz w:val="16"/>
                <w:szCs w:val="16"/>
              </w:rPr>
              <w:t>/partnerSpecifiek/vasteHypotheek</w:t>
            </w:r>
            <w:r w:rsidR="006C3613" w:rsidRPr="001C0BD6">
              <w:rPr>
                <w:sz w:val="16"/>
                <w:szCs w:val="16"/>
              </w:rPr>
              <w:t>GeenSchip</w:t>
            </w:r>
          </w:p>
          <w:p w14:paraId="4CB77AD8" w14:textId="77777777" w:rsidR="00CE5DF9" w:rsidRPr="001C0BD6" w:rsidRDefault="00CE5DF9" w:rsidP="00CE5DF9">
            <w:pPr>
              <w:rPr>
                <w:szCs w:val="18"/>
              </w:rPr>
            </w:pPr>
          </w:p>
          <w:p w14:paraId="35F098B3" w14:textId="77777777" w:rsidR="00CE5DF9" w:rsidRPr="001C0BD6" w:rsidRDefault="00CE5DF9" w:rsidP="00CE5DF9">
            <w:pPr>
              <w:rPr>
                <w:szCs w:val="18"/>
                <w:u w:val="single"/>
              </w:rPr>
            </w:pPr>
            <w:r w:rsidRPr="001C0BD6">
              <w:rPr>
                <w:szCs w:val="18"/>
                <w:u w:val="single"/>
              </w:rPr>
              <w:t xml:space="preserve">Mapping </w:t>
            </w:r>
            <w:r w:rsidR="002B6BB8" w:rsidRPr="001C0BD6">
              <w:rPr>
                <w:szCs w:val="18"/>
                <w:u w:val="single"/>
              </w:rPr>
              <w:t>V</w:t>
            </w:r>
            <w:r w:rsidR="00D94093" w:rsidRPr="001C0BD6">
              <w:rPr>
                <w:szCs w:val="18"/>
                <w:u w:val="single"/>
              </w:rPr>
              <w:t>ast</w:t>
            </w:r>
            <w:r w:rsidR="002B6BB8" w:rsidRPr="001C0BD6">
              <w:rPr>
                <w:szCs w:val="18"/>
                <w:u w:val="single"/>
              </w:rPr>
              <w:t>e</w:t>
            </w:r>
            <w:r w:rsidR="00D94093" w:rsidRPr="001C0BD6">
              <w:rPr>
                <w:szCs w:val="18"/>
                <w:u w:val="single"/>
              </w:rPr>
              <w:t xml:space="preserve"> hypotheek, teboekgesteld binnenschip</w:t>
            </w:r>
            <w:r w:rsidRPr="001C0BD6">
              <w:rPr>
                <w:szCs w:val="18"/>
                <w:u w:val="single"/>
              </w:rPr>
              <w:t>:</w:t>
            </w:r>
            <w:r w:rsidR="002B6BB8" w:rsidRPr="001C0BD6">
              <w:rPr>
                <w:szCs w:val="18"/>
                <w:u w:val="single"/>
              </w:rPr>
              <w:t xml:space="preserve"> </w:t>
            </w:r>
          </w:p>
          <w:p w14:paraId="6A1EC88B" w14:textId="77777777" w:rsidR="003429F5" w:rsidRPr="001C0BD6" w:rsidRDefault="002B6BB8" w:rsidP="001C0BD6">
            <w:pPr>
              <w:spacing w:line="240" w:lineRule="auto"/>
              <w:rPr>
                <w:sz w:val="16"/>
                <w:szCs w:val="16"/>
              </w:rPr>
            </w:pPr>
            <w:r w:rsidRPr="001C0BD6">
              <w:rPr>
                <w:sz w:val="16"/>
                <w:szCs w:val="16"/>
              </w:rPr>
              <w:t>//</w:t>
            </w:r>
            <w:r w:rsidR="00BA7E48" w:rsidRPr="001C0BD6">
              <w:rPr>
                <w:sz w:val="16"/>
                <w:szCs w:val="16"/>
              </w:rPr>
              <w:t>Bericht_TIA_Stuk</w:t>
            </w:r>
            <w:r w:rsidRPr="001C0BD6">
              <w:rPr>
                <w:sz w:val="16"/>
                <w:szCs w:val="16"/>
              </w:rPr>
              <w:t>/partnerSpecifiek/vasteHypotheek</w:t>
            </w:r>
            <w:r w:rsidR="006C3613" w:rsidRPr="001C0BD6">
              <w:rPr>
                <w:sz w:val="16"/>
                <w:szCs w:val="16"/>
              </w:rPr>
              <w:t>Schip</w:t>
            </w:r>
          </w:p>
          <w:p w14:paraId="3A005B35" w14:textId="77777777" w:rsidR="006828F7" w:rsidRPr="001C0BD6" w:rsidRDefault="006828F7" w:rsidP="006828F7">
            <w:pPr>
              <w:rPr>
                <w:sz w:val="16"/>
                <w:szCs w:val="16"/>
              </w:rPr>
            </w:pPr>
          </w:p>
        </w:tc>
      </w:tr>
    </w:tbl>
    <w:p w14:paraId="37E0B74B" w14:textId="77777777" w:rsidR="00594EE3" w:rsidRPr="00343045" w:rsidRDefault="005B27C3" w:rsidP="003A00AA">
      <w:pPr>
        <w:pStyle w:val="Kop3"/>
        <w:pageBreakBefore/>
      </w:pPr>
      <w:bookmarkStart w:id="148" w:name="_Toc446335863"/>
      <w:r>
        <w:lastRenderedPageBreak/>
        <w:t>Bankhypotheek</w:t>
      </w:r>
      <w:bookmarkEnd w:id="148"/>
    </w:p>
    <w:p w14:paraId="42E47876" w14:textId="77777777"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54B2F1A2" w14:textId="77777777" w:rsidTr="001C0BD6">
        <w:tc>
          <w:tcPr>
            <w:tcW w:w="6771" w:type="dxa"/>
            <w:shd w:val="clear" w:color="auto" w:fill="auto"/>
          </w:tcPr>
          <w:p w14:paraId="51EE13E5" w14:textId="77777777"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verstrekte en/of te verstrekken geldleningen;</w:t>
            </w:r>
          </w:p>
          <w:p w14:paraId="357E078B" w14:textId="77777777"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verleende en/of te verlenen kredieten;</w:t>
            </w:r>
          </w:p>
          <w:p w14:paraId="3EF420AF" w14:textId="77777777"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door </w:t>
            </w:r>
            <w:r w:rsidRPr="001C0BD6">
              <w:rPr>
                <w:rFonts w:cs="Arial"/>
                <w:color w:val="00FFFF"/>
                <w:szCs w:val="18"/>
              </w:rPr>
              <w:t xml:space="preserve">de </w:t>
            </w:r>
            <w:r w:rsidR="00CB156C" w:rsidRPr="001C0BD6">
              <w:rPr>
                <w:rFonts w:cs="Arial"/>
                <w:color w:val="00FFFF"/>
                <w:sz w:val="20"/>
              </w:rPr>
              <w:t>Schuldenaar/</w:t>
            </w:r>
            <w:r w:rsidR="004A551D" w:rsidRPr="001C0BD6">
              <w:rPr>
                <w:rFonts w:cs="Arial"/>
                <w:color w:val="00FFFF"/>
                <w:sz w:val="20"/>
              </w:rPr>
              <w:t xml:space="preserve">de </w:t>
            </w:r>
            <w:r w:rsidR="00CB156C" w:rsidRPr="001C0BD6">
              <w:rPr>
                <w:rFonts w:cs="Arial"/>
                <w:color w:val="00FFFF"/>
                <w:sz w:val="20"/>
              </w:rPr>
              <w:t>Hypotheekgever</w:t>
            </w:r>
            <w:r w:rsidRPr="001C0BD6">
              <w:rPr>
                <w:rFonts w:cs="Arial"/>
                <w:color w:val="339966"/>
                <w:szCs w:val="18"/>
              </w:rPr>
              <w:t xml:space="preserve"> ten behoeve van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gestelde en/of te stellen borgtochten en/of contragaranties;</w:t>
            </w:r>
          </w:p>
          <w:p w14:paraId="3696B477" w14:textId="77777777"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door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afgegeven en/of af te geven borgtochten en/of (bank)garanties;</w:t>
            </w:r>
          </w:p>
          <w:p w14:paraId="4E95F95E" w14:textId="77777777"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huidige en/of toekomstige parallelle schulden jegens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als zekerhedenagent;</w:t>
            </w:r>
            <w:r w:rsidRPr="001C0BD6" w:rsidDel="0010242C">
              <w:rPr>
                <w:rFonts w:cs="Arial"/>
                <w:color w:val="339966"/>
                <w:szCs w:val="18"/>
              </w:rPr>
              <w:t xml:space="preserve"> </w:t>
            </w:r>
          </w:p>
          <w:p w14:paraId="6A8C7791" w14:textId="77777777"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huidige en/of toekomstige regresvorderingen;</w:t>
            </w:r>
          </w:p>
          <w:p w14:paraId="29D3EF83" w14:textId="77777777" w:rsidR="00472F6D" w:rsidRPr="001C0BD6" w:rsidRDefault="00472F6D" w:rsidP="00DD23C8">
            <w:pPr>
              <w:widowControl w:val="0"/>
              <w:numPr>
                <w:ilvl w:val="0"/>
                <w:numId w:val="6"/>
              </w:numPr>
              <w:spacing w:line="240" w:lineRule="auto"/>
              <w:rPr>
                <w:rFonts w:cs="Arial"/>
                <w:color w:val="339966"/>
                <w:spacing w:val="5"/>
                <w:szCs w:val="18"/>
              </w:rPr>
            </w:pPr>
            <w:r w:rsidRPr="001C0BD6">
              <w:rPr>
                <w:rFonts w:cs="Arial"/>
                <w:color w:val="339966"/>
                <w:szCs w:val="18"/>
              </w:rPr>
              <w:t>huidige en/of toekomstige vorderingen krachtens subrogatie;</w:t>
            </w:r>
          </w:p>
          <w:p w14:paraId="42983567" w14:textId="77777777" w:rsidR="00472F6D" w:rsidRPr="001C0BD6" w:rsidRDefault="00472F6D" w:rsidP="00DD23C8">
            <w:pPr>
              <w:widowControl w:val="0"/>
              <w:numPr>
                <w:ilvl w:val="0"/>
                <w:numId w:val="6"/>
              </w:numPr>
              <w:spacing w:line="240" w:lineRule="auto"/>
              <w:rPr>
                <w:rFonts w:cs="Arial"/>
                <w:color w:val="339966"/>
                <w:spacing w:val="5"/>
                <w:szCs w:val="18"/>
              </w:rPr>
            </w:pPr>
            <w:r w:rsidRPr="001C0BD6">
              <w:rPr>
                <w:rFonts w:cs="Arial"/>
                <w:color w:val="339966"/>
                <w:spacing w:val="5"/>
                <w:szCs w:val="18"/>
              </w:rPr>
              <w:t>huidige en/of toekomstige financiële instrumenten;</w:t>
            </w:r>
          </w:p>
          <w:p w14:paraId="64458ED3" w14:textId="77777777" w:rsidR="00594EE3" w:rsidRPr="001C0BD6" w:rsidRDefault="00472F6D" w:rsidP="00DD23C8">
            <w:pPr>
              <w:widowControl w:val="0"/>
              <w:numPr>
                <w:ilvl w:val="0"/>
                <w:numId w:val="6"/>
              </w:numPr>
              <w:spacing w:line="240" w:lineRule="auto"/>
              <w:rPr>
                <w:rFonts w:cs="Arial"/>
                <w:sz w:val="20"/>
                <w:u w:val="single"/>
              </w:rPr>
            </w:pPr>
            <w:r w:rsidRPr="001C0BD6">
              <w:rPr>
                <w:rFonts w:cs="Arial"/>
                <w:color w:val="339966"/>
                <w:szCs w:val="18"/>
              </w:rPr>
              <w:t>uit welken anderen hoofde dan ook.</w:t>
            </w:r>
          </w:p>
        </w:tc>
        <w:tc>
          <w:tcPr>
            <w:tcW w:w="7371" w:type="dxa"/>
            <w:shd w:val="clear" w:color="auto" w:fill="auto"/>
          </w:tcPr>
          <w:p w14:paraId="5B852FC2" w14:textId="77777777" w:rsidR="002A3524" w:rsidRDefault="005B27C3" w:rsidP="00A7152A">
            <w:r>
              <w:t>Verplichte keuzetekst.</w:t>
            </w:r>
            <w:r w:rsidR="002A3524">
              <w:t xml:space="preserve"> </w:t>
            </w:r>
          </w:p>
          <w:p w14:paraId="1F861007" w14:textId="77777777" w:rsidR="002A3524" w:rsidRDefault="002A3524" w:rsidP="00A7152A"/>
          <w:p w14:paraId="75219B41" w14:textId="77777777" w:rsidR="00594EE3" w:rsidRDefault="002A3524" w:rsidP="00A7152A">
            <w:r>
              <w:t>Het tonen van één of meer teksten is een gebruikerskeuze:</w:t>
            </w:r>
          </w:p>
          <w:p w14:paraId="254E0E17" w14:textId="77777777" w:rsidR="003A00AA" w:rsidRPr="001C0BD6" w:rsidRDefault="003A00AA" w:rsidP="00DD23C8">
            <w:pPr>
              <w:numPr>
                <w:ilvl w:val="0"/>
                <w:numId w:val="8"/>
              </w:numPr>
              <w:rPr>
                <w:rFonts w:cs="Arial"/>
                <w:szCs w:val="18"/>
              </w:rPr>
            </w:pPr>
            <w:r w:rsidRPr="001C0BD6">
              <w:rPr>
                <w:rFonts w:cs="Arial"/>
                <w:color w:val="339966"/>
                <w:szCs w:val="18"/>
              </w:rPr>
              <w:t>verstrekte en/of te verstrekken geldleningen</w:t>
            </w:r>
          </w:p>
          <w:p w14:paraId="3E7F5D66" w14:textId="77777777" w:rsidR="00F272C4" w:rsidRPr="001C0BD6" w:rsidRDefault="003A00AA" w:rsidP="00DD23C8">
            <w:pPr>
              <w:numPr>
                <w:ilvl w:val="0"/>
                <w:numId w:val="8"/>
              </w:numPr>
              <w:rPr>
                <w:rFonts w:cs="Arial"/>
                <w:szCs w:val="18"/>
              </w:rPr>
            </w:pPr>
            <w:r w:rsidRPr="001C0BD6">
              <w:rPr>
                <w:rFonts w:cs="Arial"/>
                <w:color w:val="339966"/>
                <w:szCs w:val="18"/>
              </w:rPr>
              <w:t>verleende en/of te verlenen kredieten</w:t>
            </w:r>
          </w:p>
          <w:p w14:paraId="372EF21D" w14:textId="77777777" w:rsidR="00F272C4" w:rsidRPr="001C0BD6" w:rsidRDefault="003A00AA" w:rsidP="00DD23C8">
            <w:pPr>
              <w:numPr>
                <w:ilvl w:val="0"/>
                <w:numId w:val="8"/>
              </w:numPr>
              <w:rPr>
                <w:rFonts w:cs="Arial"/>
                <w:szCs w:val="18"/>
              </w:rPr>
            </w:pPr>
            <w:r w:rsidRPr="001C0BD6">
              <w:rPr>
                <w:rFonts w:cs="Arial"/>
                <w:color w:val="339966"/>
                <w:szCs w:val="18"/>
              </w:rPr>
              <w:t xml:space="preserve">door </w:t>
            </w:r>
            <w:r w:rsidRPr="001C0BD6">
              <w:rPr>
                <w:rFonts w:cs="Arial"/>
                <w:color w:val="00FFFF"/>
                <w:szCs w:val="18"/>
              </w:rPr>
              <w:t>de Schuldenaar/</w:t>
            </w:r>
            <w:r w:rsidR="004A551D" w:rsidRPr="001C0BD6">
              <w:rPr>
                <w:rFonts w:cs="Arial"/>
                <w:color w:val="00FFFF"/>
                <w:szCs w:val="18"/>
              </w:rPr>
              <w:t xml:space="preserve">de </w:t>
            </w:r>
            <w:r w:rsidRPr="001C0BD6">
              <w:rPr>
                <w:rFonts w:cs="Arial"/>
                <w:color w:val="00FFFF"/>
                <w:szCs w:val="18"/>
              </w:rPr>
              <w:t>Hypotheekgever</w:t>
            </w:r>
            <w:r w:rsidRPr="001C0BD6">
              <w:rPr>
                <w:rFonts w:cs="Arial"/>
                <w:color w:val="339966"/>
                <w:szCs w:val="18"/>
              </w:rPr>
              <w:t xml:space="preserve"> ten behoeve van </w:t>
            </w:r>
            <w:r w:rsidRPr="001C0BD6">
              <w:rPr>
                <w:rFonts w:cs="Arial"/>
                <w:color w:val="00FFFF"/>
                <w:szCs w:val="18"/>
              </w:rPr>
              <w:t>de</w:t>
            </w:r>
            <w:r w:rsidRPr="001C0BD6">
              <w:rPr>
                <w:rFonts w:cs="Arial"/>
                <w:color w:val="339966"/>
                <w:szCs w:val="18"/>
              </w:rPr>
              <w:t xml:space="preserv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gestelde en/of te stellen borgtochten en/of contragaranties</w:t>
            </w:r>
          </w:p>
          <w:p w14:paraId="1F0B1722" w14:textId="77777777" w:rsidR="00F272C4" w:rsidRPr="001C0BD6" w:rsidRDefault="003A00AA" w:rsidP="00DD23C8">
            <w:pPr>
              <w:numPr>
                <w:ilvl w:val="0"/>
                <w:numId w:val="8"/>
              </w:numPr>
              <w:rPr>
                <w:rFonts w:cs="Arial"/>
                <w:szCs w:val="18"/>
              </w:rPr>
            </w:pPr>
            <w:r w:rsidRPr="001C0BD6">
              <w:rPr>
                <w:rFonts w:cs="Arial"/>
                <w:color w:val="339966"/>
                <w:szCs w:val="18"/>
              </w:rPr>
              <w:t xml:space="preserve">door </w:t>
            </w:r>
            <w:r w:rsidRPr="001C0BD6">
              <w:rPr>
                <w:rFonts w:cs="Arial"/>
                <w:color w:val="00FFFF"/>
                <w:szCs w:val="18"/>
              </w:rPr>
              <w:t>de 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afgegeven en/of af te geven borgtochten en/of (bank)garanties</w:t>
            </w:r>
          </w:p>
          <w:p w14:paraId="0783299A" w14:textId="77777777" w:rsidR="00F272C4" w:rsidRPr="001C0BD6" w:rsidRDefault="003A00AA" w:rsidP="00DD23C8">
            <w:pPr>
              <w:numPr>
                <w:ilvl w:val="0"/>
                <w:numId w:val="8"/>
              </w:numPr>
              <w:rPr>
                <w:rFonts w:cs="Arial"/>
                <w:szCs w:val="18"/>
              </w:rPr>
            </w:pPr>
            <w:r w:rsidRPr="001C0BD6">
              <w:rPr>
                <w:rFonts w:cs="Arial"/>
                <w:color w:val="339966"/>
                <w:szCs w:val="18"/>
              </w:rPr>
              <w:t xml:space="preserve">huidige en/of toekomstige parallelle schulden jegens </w:t>
            </w:r>
            <w:r w:rsidRPr="001C0BD6">
              <w:rPr>
                <w:rFonts w:cs="Arial"/>
                <w:color w:val="00FFFF"/>
                <w:szCs w:val="18"/>
              </w:rPr>
              <w:t>de</w:t>
            </w:r>
            <w:r w:rsidRPr="001C0BD6">
              <w:rPr>
                <w:rFonts w:cs="Arial"/>
                <w:color w:val="339966"/>
                <w:szCs w:val="18"/>
              </w:rPr>
              <w:t xml:space="preserv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als zekerhedenagent</w:t>
            </w:r>
          </w:p>
          <w:p w14:paraId="4DDFBFE7" w14:textId="77777777" w:rsidR="00F272C4" w:rsidRPr="001C0BD6" w:rsidRDefault="003A00AA" w:rsidP="00DD23C8">
            <w:pPr>
              <w:numPr>
                <w:ilvl w:val="0"/>
                <w:numId w:val="8"/>
              </w:numPr>
              <w:rPr>
                <w:rFonts w:cs="Arial"/>
                <w:szCs w:val="18"/>
              </w:rPr>
            </w:pPr>
            <w:r w:rsidRPr="001C0BD6">
              <w:rPr>
                <w:rFonts w:cs="Arial"/>
                <w:color w:val="339966"/>
                <w:szCs w:val="18"/>
              </w:rPr>
              <w:t>huidige en/of toekomstige regresvorderingen</w:t>
            </w:r>
          </w:p>
          <w:p w14:paraId="1BD1DB49" w14:textId="77777777" w:rsidR="00F272C4" w:rsidRPr="001C0BD6" w:rsidRDefault="003A00AA" w:rsidP="00DD23C8">
            <w:pPr>
              <w:numPr>
                <w:ilvl w:val="0"/>
                <w:numId w:val="8"/>
              </w:numPr>
              <w:rPr>
                <w:rFonts w:cs="Arial"/>
                <w:szCs w:val="18"/>
              </w:rPr>
            </w:pPr>
            <w:r w:rsidRPr="001C0BD6">
              <w:rPr>
                <w:rFonts w:cs="Arial"/>
                <w:color w:val="339966"/>
                <w:szCs w:val="18"/>
              </w:rPr>
              <w:t>huidige en/of toekomstige vorderingen krachtens subrogatie</w:t>
            </w:r>
          </w:p>
          <w:p w14:paraId="5CD6353E" w14:textId="77777777" w:rsidR="00F272C4" w:rsidRPr="001C0BD6" w:rsidRDefault="003A00AA" w:rsidP="00DD23C8">
            <w:pPr>
              <w:numPr>
                <w:ilvl w:val="0"/>
                <w:numId w:val="8"/>
              </w:numPr>
              <w:rPr>
                <w:rFonts w:cs="Arial"/>
                <w:szCs w:val="18"/>
              </w:rPr>
            </w:pPr>
            <w:r w:rsidRPr="001C0BD6">
              <w:rPr>
                <w:rFonts w:cs="Arial"/>
                <w:color w:val="339966"/>
                <w:spacing w:val="5"/>
                <w:szCs w:val="18"/>
              </w:rPr>
              <w:t>huidige en/of toekomstige financiële instrumenten</w:t>
            </w:r>
          </w:p>
          <w:p w14:paraId="20C56E6E" w14:textId="77777777" w:rsidR="003A00AA" w:rsidRDefault="003A00AA" w:rsidP="00DD23C8">
            <w:pPr>
              <w:numPr>
                <w:ilvl w:val="0"/>
                <w:numId w:val="8"/>
              </w:numPr>
            </w:pPr>
            <w:r w:rsidRPr="001C0BD6">
              <w:rPr>
                <w:rFonts w:cs="Arial"/>
                <w:color w:val="339966"/>
                <w:szCs w:val="18"/>
              </w:rPr>
              <w:t>uit welken anderen hoofde dan ook</w:t>
            </w:r>
          </w:p>
          <w:p w14:paraId="512A42CF" w14:textId="77777777" w:rsidR="00210539" w:rsidRDefault="00210539" w:rsidP="00CB156C"/>
          <w:p w14:paraId="5D51D8AA" w14:textId="77777777" w:rsidR="006B0DD1" w:rsidRDefault="006B0DD1" w:rsidP="006B0DD1">
            <w:r>
              <w:t xml:space="preserve">De keuze tussen </w:t>
            </w:r>
            <w:r w:rsidR="004A551D" w:rsidRPr="001C0BD6">
              <w:rPr>
                <w:color w:val="00FFFF"/>
              </w:rPr>
              <w:t xml:space="preserve">de </w:t>
            </w:r>
            <w:r w:rsidRPr="001C0BD6">
              <w:rPr>
                <w:rFonts w:cs="Arial"/>
                <w:color w:val="00FFFF"/>
                <w:szCs w:val="18"/>
              </w:rPr>
              <w:t>Schuldenaar/</w:t>
            </w:r>
            <w:r w:rsidR="004A551D" w:rsidRPr="001C0BD6">
              <w:rPr>
                <w:rFonts w:cs="Arial"/>
                <w:color w:val="00FFFF"/>
                <w:szCs w:val="18"/>
              </w:rPr>
              <w:t xml:space="preserve">de </w:t>
            </w:r>
            <w:r w:rsidRPr="001C0BD6">
              <w:rPr>
                <w:rFonts w:cs="Arial"/>
                <w:color w:val="00FFFF"/>
                <w:szCs w:val="18"/>
              </w:rPr>
              <w:t>Hypotheekgever</w:t>
            </w:r>
            <w:r w:rsidRPr="001C0BD6">
              <w:rPr>
                <w:rFonts w:cs="Arial"/>
                <w:color w:val="FF0000"/>
                <w:szCs w:val="18"/>
              </w:rPr>
              <w:t xml:space="preserve"> </w:t>
            </w:r>
            <w:r>
              <w:t xml:space="preserve">wordt afgeleid van de keuze zoals gemaakt is voor de Hypotheekgever partij tbv de overeenkomst. (zie par. </w:t>
            </w:r>
            <w:r>
              <w:fldChar w:fldCharType="begin"/>
            </w:r>
            <w:r>
              <w:instrText xml:space="preserve"> REF _Ref294000292 \r \h </w:instrText>
            </w:r>
            <w:r>
              <w:fldChar w:fldCharType="separate"/>
            </w:r>
            <w:r w:rsidR="00BA099F">
              <w:t>2.6</w:t>
            </w:r>
            <w:r>
              <w:fldChar w:fldCharType="end"/>
            </w:r>
            <w:r>
              <w:t>).</w:t>
            </w:r>
          </w:p>
          <w:p w14:paraId="27F1C6F4" w14:textId="77777777" w:rsidR="00CB156C" w:rsidRPr="001C0BD6" w:rsidRDefault="006B0DD1" w:rsidP="00CB156C">
            <w:pPr>
              <w:rPr>
                <w:szCs w:val="18"/>
              </w:rPr>
            </w:pPr>
            <w:r w:rsidRPr="001C0BD6">
              <w:rPr>
                <w:szCs w:val="18"/>
              </w:rPr>
              <w:t xml:space="preserve">De keuze tussen </w:t>
            </w:r>
            <w:r w:rsidR="004A551D" w:rsidRPr="001C0BD6">
              <w:rPr>
                <w:color w:val="00FFFF"/>
                <w:szCs w:val="18"/>
              </w:rPr>
              <w:t xml:space="preserve">de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4A551D" w:rsidRPr="001C0BD6">
              <w:rPr>
                <w:rFonts w:cs="Arial"/>
                <w:color w:val="00FFFF"/>
                <w:szCs w:val="18"/>
              </w:rPr>
              <w:t xml:space="preserve">de </w:t>
            </w:r>
            <w:r w:rsidRPr="001C0BD6">
              <w:rPr>
                <w:rFonts w:cs="Arial"/>
                <w:color w:val="00FFFF"/>
                <w:szCs w:val="18"/>
              </w:rPr>
              <w:t>Bank</w:t>
            </w:r>
            <w:r w:rsidRPr="001C0BD6">
              <w:rPr>
                <w:rFonts w:cs="Arial"/>
                <w:color w:val="FF0000"/>
                <w:szCs w:val="18"/>
              </w:rPr>
              <w:t xml:space="preserve"> </w:t>
            </w:r>
            <w:r w:rsidRPr="001C0BD6">
              <w:rPr>
                <w:szCs w:val="18"/>
              </w:rPr>
              <w:t xml:space="preserve">wordt afgeleid van de gekozen partijaanduiding voor de Hypotheeknemer partij (zie par. </w:t>
            </w:r>
            <w:r w:rsidRPr="001C0BD6">
              <w:rPr>
                <w:szCs w:val="18"/>
              </w:rPr>
              <w:fldChar w:fldCharType="begin"/>
            </w:r>
            <w:r w:rsidRPr="001C0BD6">
              <w:rPr>
                <w:szCs w:val="18"/>
              </w:rPr>
              <w:instrText xml:space="preserve"> REF _Ref390268961 \r \h </w:instrText>
            </w:r>
            <w:r w:rsidR="00184767" w:rsidRPr="001C0BD6">
              <w:rPr>
                <w:szCs w:val="18"/>
              </w:rPr>
              <w:instrText xml:space="preserve"> \* MERGEFORMAT </w:instrText>
            </w:r>
            <w:r w:rsidRPr="001C0BD6">
              <w:rPr>
                <w:szCs w:val="18"/>
              </w:rPr>
            </w:r>
            <w:r w:rsidRPr="001C0BD6">
              <w:rPr>
                <w:szCs w:val="18"/>
              </w:rPr>
              <w:fldChar w:fldCharType="separate"/>
            </w:r>
            <w:r w:rsidR="00BA099F">
              <w:rPr>
                <w:szCs w:val="18"/>
              </w:rPr>
              <w:t>2.5</w:t>
            </w:r>
            <w:r w:rsidRPr="001C0BD6">
              <w:rPr>
                <w:szCs w:val="18"/>
              </w:rPr>
              <w:fldChar w:fldCharType="end"/>
            </w:r>
            <w:r w:rsidRPr="001C0BD6">
              <w:rPr>
                <w:szCs w:val="18"/>
              </w:rPr>
              <w:t xml:space="preserve"> en </w:t>
            </w:r>
            <w:r w:rsidRPr="001C0BD6">
              <w:rPr>
                <w:szCs w:val="18"/>
              </w:rPr>
              <w:fldChar w:fldCharType="begin"/>
            </w:r>
            <w:r w:rsidRPr="001C0BD6">
              <w:rPr>
                <w:szCs w:val="18"/>
              </w:rPr>
              <w:instrText xml:space="preserve"> REF _Ref294000292 \r \h </w:instrText>
            </w:r>
            <w:r w:rsidR="00184767" w:rsidRPr="001C0BD6">
              <w:rPr>
                <w:szCs w:val="18"/>
              </w:rPr>
              <w:instrText xml:space="preserve"> \* MERGEFORMAT </w:instrText>
            </w:r>
            <w:r w:rsidRPr="001C0BD6">
              <w:rPr>
                <w:szCs w:val="18"/>
              </w:rPr>
            </w:r>
            <w:r w:rsidRPr="001C0BD6">
              <w:rPr>
                <w:szCs w:val="18"/>
              </w:rPr>
              <w:fldChar w:fldCharType="separate"/>
            </w:r>
            <w:r w:rsidR="00BA099F">
              <w:rPr>
                <w:szCs w:val="18"/>
              </w:rPr>
              <w:t>2.6</w:t>
            </w:r>
            <w:r w:rsidRPr="001C0BD6">
              <w:rPr>
                <w:szCs w:val="18"/>
              </w:rPr>
              <w:fldChar w:fldCharType="end"/>
            </w:r>
            <w:r w:rsidRPr="001C0BD6">
              <w:rPr>
                <w:szCs w:val="18"/>
              </w:rPr>
              <w:t>).</w:t>
            </w:r>
          </w:p>
          <w:p w14:paraId="016A4647" w14:textId="77777777" w:rsidR="00CB156C" w:rsidRDefault="00CB156C" w:rsidP="00A7152A"/>
          <w:p w14:paraId="6516B7C8" w14:textId="77777777" w:rsidR="002B6BB8" w:rsidRDefault="002A3524" w:rsidP="00A7152A">
            <w:r>
              <w:t>Een regel wordt altijd voorafgegaan door een aandachtsstreepje, d</w:t>
            </w:r>
            <w:r w:rsidR="002B6BB8">
              <w:t xml:space="preserve">e laatste regel wordt </w:t>
            </w:r>
            <w:r>
              <w:t xml:space="preserve">afgesloten met </w:t>
            </w:r>
            <w:r w:rsidR="002B6BB8">
              <w:t xml:space="preserve">een </w:t>
            </w:r>
            <w:r>
              <w:t>‘</w:t>
            </w:r>
            <w:r w:rsidR="002B6BB8">
              <w:t>.</w:t>
            </w:r>
            <w:r>
              <w:t>’</w:t>
            </w:r>
            <w:r w:rsidR="002B6BB8">
              <w:t xml:space="preserve"> </w:t>
            </w:r>
            <w:r>
              <w:t>en de andere regel(s) met een</w:t>
            </w:r>
            <w:r w:rsidR="002B6BB8">
              <w:t xml:space="preserve"> </w:t>
            </w:r>
            <w:r>
              <w:t>‘</w:t>
            </w:r>
            <w:r w:rsidR="002B6BB8">
              <w:t>;</w:t>
            </w:r>
            <w:r>
              <w:t>’</w:t>
            </w:r>
            <w:r w:rsidR="002B6BB8">
              <w:t>.</w:t>
            </w:r>
          </w:p>
          <w:p w14:paraId="33955105" w14:textId="77777777" w:rsidR="0098160A" w:rsidRDefault="0098160A" w:rsidP="00A7152A"/>
          <w:p w14:paraId="0251F833" w14:textId="77777777" w:rsidR="0098160A" w:rsidRPr="001C0BD6" w:rsidRDefault="0098160A" w:rsidP="001C0BD6">
            <w:pPr>
              <w:pStyle w:val="streepje"/>
              <w:numPr>
                <w:ilvl w:val="0"/>
                <w:numId w:val="0"/>
              </w:numPr>
              <w:rPr>
                <w:u w:val="single"/>
                <w:lang w:val="nl-NL"/>
              </w:rPr>
            </w:pPr>
            <w:r w:rsidRPr="001C0BD6">
              <w:rPr>
                <w:u w:val="single"/>
              </w:rPr>
              <w:t>Mapping</w:t>
            </w:r>
            <w:r w:rsidRPr="00FF5909">
              <w:t>:</w:t>
            </w:r>
          </w:p>
          <w:p w14:paraId="1DAB65AA" w14:textId="77777777" w:rsidR="002A3524" w:rsidRPr="001C0BD6" w:rsidRDefault="0098160A" w:rsidP="001C0BD6">
            <w:pPr>
              <w:spacing w:line="240" w:lineRule="auto"/>
              <w:rPr>
                <w:sz w:val="16"/>
                <w:szCs w:val="16"/>
              </w:rPr>
            </w:pPr>
            <w:r w:rsidRPr="001C0BD6">
              <w:rPr>
                <w:sz w:val="16"/>
                <w:szCs w:val="16"/>
              </w:rPr>
              <w:lastRenderedPageBreak/>
              <w:t>//</w:t>
            </w:r>
            <w:r w:rsidR="00BA7E48" w:rsidRPr="001C0BD6">
              <w:rPr>
                <w:sz w:val="16"/>
                <w:szCs w:val="16"/>
              </w:rPr>
              <w:t>Bericht_TIA_Stuk</w:t>
            </w:r>
            <w:r w:rsidRPr="001C0BD6">
              <w:rPr>
                <w:sz w:val="16"/>
                <w:szCs w:val="16"/>
              </w:rPr>
              <w:t>/partnerSpecifiek/bankHypothee</w:t>
            </w:r>
            <w:r w:rsidR="00860282" w:rsidRPr="001C0BD6">
              <w:rPr>
                <w:sz w:val="16"/>
                <w:szCs w:val="16"/>
              </w:rPr>
              <w:t>k</w:t>
            </w:r>
            <w:r w:rsidR="00BA7E48" w:rsidRPr="001C0BD6">
              <w:rPr>
                <w:sz w:val="16"/>
                <w:szCs w:val="16"/>
              </w:rPr>
              <w:t>/omschrijving</w:t>
            </w:r>
            <w:r w:rsidR="00F272C4" w:rsidRPr="001C0BD6">
              <w:rPr>
                <w:sz w:val="16"/>
                <w:szCs w:val="16"/>
              </w:rPr>
              <w:t>(‘1’ t/m ‘9’)</w:t>
            </w:r>
          </w:p>
          <w:p w14:paraId="5367F9E2" w14:textId="77777777" w:rsidR="00F272C4" w:rsidRPr="001C0BD6" w:rsidRDefault="00F272C4" w:rsidP="001C0BD6">
            <w:pPr>
              <w:spacing w:line="240" w:lineRule="auto"/>
              <w:rPr>
                <w:sz w:val="16"/>
                <w:szCs w:val="16"/>
              </w:rPr>
            </w:pPr>
          </w:p>
          <w:tbl>
            <w:tblPr>
              <w:tblW w:w="5387"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166"/>
              <w:gridCol w:w="4221"/>
            </w:tblGrid>
            <w:tr w:rsidR="001C0BD6" w:rsidRPr="001C0BD6" w14:paraId="17B80A07" w14:textId="77777777" w:rsidTr="001C0BD6">
              <w:trPr>
                <w:tblHeader/>
              </w:trPr>
              <w:tc>
                <w:tcPr>
                  <w:tcW w:w="1000" w:type="dxa"/>
                  <w:tcBorders>
                    <w:bottom w:val="dotted" w:sz="4" w:space="0" w:color="auto"/>
                  </w:tcBorders>
                  <w:shd w:val="clear" w:color="auto" w:fill="auto"/>
                </w:tcPr>
                <w:p w14:paraId="56EA3CC0" w14:textId="77777777" w:rsidR="00F272C4" w:rsidRPr="001C0BD6" w:rsidRDefault="002A3524" w:rsidP="001C0BD6">
                  <w:pPr>
                    <w:spacing w:line="240" w:lineRule="auto"/>
                    <w:rPr>
                      <w:rFonts w:cs="Arial"/>
                      <w:b/>
                      <w:i/>
                      <w:sz w:val="14"/>
                      <w:szCs w:val="14"/>
                    </w:rPr>
                  </w:pPr>
                  <w:r w:rsidRPr="001C0BD6">
                    <w:rPr>
                      <w:rFonts w:cs="Arial"/>
                      <w:b/>
                      <w:i/>
                      <w:sz w:val="14"/>
                      <w:szCs w:val="14"/>
                    </w:rPr>
                    <w:t>./omschrijving</w:t>
                  </w:r>
                </w:p>
              </w:tc>
              <w:tc>
                <w:tcPr>
                  <w:tcW w:w="4387" w:type="dxa"/>
                  <w:tcBorders>
                    <w:bottom w:val="dotted" w:sz="4" w:space="0" w:color="auto"/>
                  </w:tcBorders>
                  <w:shd w:val="clear" w:color="auto" w:fill="auto"/>
                </w:tcPr>
                <w:p w14:paraId="73296FEF" w14:textId="77777777" w:rsidR="00F272C4" w:rsidRPr="001C0BD6" w:rsidRDefault="002A3524" w:rsidP="001C0BD6">
                  <w:pPr>
                    <w:spacing w:line="240" w:lineRule="auto"/>
                    <w:rPr>
                      <w:rFonts w:cs="Arial"/>
                      <w:b/>
                      <w:i/>
                      <w:sz w:val="14"/>
                      <w:szCs w:val="14"/>
                    </w:rPr>
                  </w:pPr>
                  <w:r w:rsidRPr="001C0BD6">
                    <w:rPr>
                      <w:rFonts w:cs="Arial"/>
                      <w:b/>
                      <w:i/>
                      <w:sz w:val="14"/>
                      <w:szCs w:val="14"/>
                    </w:rPr>
                    <w:t>Tekst in de akte</w:t>
                  </w:r>
                </w:p>
              </w:tc>
            </w:tr>
            <w:tr w:rsidR="001C0BD6" w:rsidRPr="001C0BD6" w14:paraId="363FB161"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0A657F18"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72C9794F" w14:textId="77777777" w:rsidR="00F272C4" w:rsidRPr="001C0BD6" w:rsidRDefault="00F272C4" w:rsidP="001C0BD6">
                  <w:pPr>
                    <w:spacing w:line="240" w:lineRule="auto"/>
                    <w:rPr>
                      <w:sz w:val="16"/>
                      <w:szCs w:val="16"/>
                    </w:rPr>
                  </w:pPr>
                  <w:r w:rsidRPr="001C0BD6">
                    <w:rPr>
                      <w:sz w:val="16"/>
                      <w:szCs w:val="16"/>
                    </w:rPr>
                    <w:t>verstrekte en/of te verstrekken geldleningen</w:t>
                  </w:r>
                </w:p>
              </w:tc>
            </w:tr>
            <w:tr w:rsidR="001C0BD6" w:rsidRPr="001C0BD6" w14:paraId="7EDD3138"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44849C72"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2E72A2D2" w14:textId="77777777" w:rsidR="00F272C4" w:rsidRPr="001C0BD6" w:rsidRDefault="00F272C4" w:rsidP="001C0BD6">
                  <w:pPr>
                    <w:spacing w:line="240" w:lineRule="auto"/>
                    <w:rPr>
                      <w:sz w:val="16"/>
                      <w:szCs w:val="16"/>
                    </w:rPr>
                  </w:pPr>
                  <w:r w:rsidRPr="001C0BD6">
                    <w:rPr>
                      <w:sz w:val="16"/>
                      <w:szCs w:val="16"/>
                    </w:rPr>
                    <w:t>verleende en/of te verlenen kredieten</w:t>
                  </w:r>
                </w:p>
              </w:tc>
            </w:tr>
            <w:tr w:rsidR="001C0BD6" w:rsidRPr="001C0BD6" w14:paraId="6676EDC6"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06B636DF"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1763B080" w14:textId="77777777" w:rsidR="00F272C4" w:rsidRPr="001C0BD6" w:rsidRDefault="00F272C4" w:rsidP="001C0BD6">
                  <w:pPr>
                    <w:spacing w:line="240" w:lineRule="auto"/>
                    <w:rPr>
                      <w:sz w:val="16"/>
                      <w:szCs w:val="16"/>
                    </w:rPr>
                  </w:pPr>
                  <w:r w:rsidRPr="001C0BD6">
                    <w:rPr>
                      <w:sz w:val="16"/>
                      <w:szCs w:val="16"/>
                    </w:rPr>
                    <w:t>door {</w:t>
                  </w:r>
                  <w:r w:rsidR="005E1783" w:rsidRPr="001C0BD6">
                    <w:rPr>
                      <w:sz w:val="16"/>
                      <w:szCs w:val="16"/>
                    </w:rPr>
                    <w:t xml:space="preserve">de </w:t>
                  </w:r>
                  <w:r w:rsidRPr="001C0BD6">
                    <w:rPr>
                      <w:sz w:val="16"/>
                      <w:szCs w:val="16"/>
                    </w:rPr>
                    <w:t>Schuldenaar/</w:t>
                  </w:r>
                  <w:r w:rsidR="005E1783" w:rsidRPr="001C0BD6">
                    <w:rPr>
                      <w:sz w:val="16"/>
                      <w:szCs w:val="16"/>
                    </w:rPr>
                    <w:t xml:space="preserve">de </w:t>
                  </w:r>
                  <w:r w:rsidRPr="001C0BD6">
                    <w:rPr>
                      <w:sz w:val="16"/>
                      <w:szCs w:val="16"/>
                    </w:rPr>
                    <w:t xml:space="preserve">Hypotheekgever} ten behoeve van </w:t>
                  </w:r>
                  <w:r w:rsidR="002A3524" w:rsidRPr="001C0BD6">
                    <w:rPr>
                      <w:sz w:val="16"/>
                      <w:szCs w:val="16"/>
                    </w:rPr>
                    <w:t>{</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xml:space="preserve"> gestelde en/of te stellen borgtochten en/of contragaranties</w:t>
                  </w:r>
                </w:p>
              </w:tc>
            </w:tr>
            <w:tr w:rsidR="001C0BD6" w:rsidRPr="001C0BD6" w14:paraId="3B30E0B6"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7B8CA582"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5DB67199" w14:textId="77777777" w:rsidR="00F272C4" w:rsidRPr="001C0BD6" w:rsidRDefault="00F272C4" w:rsidP="001C0BD6">
                  <w:pPr>
                    <w:spacing w:line="240" w:lineRule="auto"/>
                    <w:rPr>
                      <w:sz w:val="16"/>
                      <w:szCs w:val="16"/>
                    </w:rPr>
                  </w:pPr>
                  <w:r w:rsidRPr="001C0BD6">
                    <w:rPr>
                      <w:sz w:val="16"/>
                      <w:szCs w:val="16"/>
                    </w:rPr>
                    <w:t>door {</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afgegeven en/of af te geven borgtochten en/of (bank)garanties</w:t>
                  </w:r>
                </w:p>
              </w:tc>
            </w:tr>
            <w:tr w:rsidR="001C0BD6" w:rsidRPr="001C0BD6" w14:paraId="65FD22F6"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D296FB2"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19AEE7BE" w14:textId="77777777" w:rsidR="00F272C4" w:rsidRPr="001C0BD6" w:rsidRDefault="00F272C4" w:rsidP="001C0BD6">
                  <w:pPr>
                    <w:spacing w:line="240" w:lineRule="auto"/>
                    <w:rPr>
                      <w:sz w:val="16"/>
                      <w:szCs w:val="16"/>
                    </w:rPr>
                  </w:pPr>
                  <w:r w:rsidRPr="001C0BD6">
                    <w:rPr>
                      <w:sz w:val="16"/>
                      <w:szCs w:val="16"/>
                    </w:rPr>
                    <w:t>huidige en/of toekomstige parallelle schulden jegens {</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als zekerhedenagent</w:t>
                  </w:r>
                </w:p>
              </w:tc>
            </w:tr>
            <w:tr w:rsidR="001C0BD6" w:rsidRPr="001C0BD6" w14:paraId="6596A01F"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3B332763"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347AC9A5" w14:textId="77777777" w:rsidR="00F272C4" w:rsidRPr="001C0BD6" w:rsidRDefault="00F272C4" w:rsidP="001C0BD6">
                  <w:pPr>
                    <w:spacing w:line="240" w:lineRule="auto"/>
                    <w:rPr>
                      <w:sz w:val="16"/>
                      <w:szCs w:val="16"/>
                    </w:rPr>
                  </w:pPr>
                  <w:r w:rsidRPr="001C0BD6">
                    <w:rPr>
                      <w:sz w:val="16"/>
                      <w:szCs w:val="16"/>
                    </w:rPr>
                    <w:t>huidige en/of toekomstige regresvorderingen</w:t>
                  </w:r>
                </w:p>
              </w:tc>
            </w:tr>
            <w:tr w:rsidR="001C0BD6" w:rsidRPr="001C0BD6" w14:paraId="09892B62"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E89B5A7"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640AB330" w14:textId="77777777" w:rsidR="00F272C4" w:rsidRPr="001C0BD6" w:rsidRDefault="00F272C4" w:rsidP="001C0BD6">
                  <w:pPr>
                    <w:spacing w:line="240" w:lineRule="auto"/>
                    <w:rPr>
                      <w:sz w:val="16"/>
                      <w:szCs w:val="16"/>
                    </w:rPr>
                  </w:pPr>
                  <w:r w:rsidRPr="001C0BD6">
                    <w:rPr>
                      <w:sz w:val="16"/>
                      <w:szCs w:val="16"/>
                    </w:rPr>
                    <w:t>huidige en/of toekomstige vorderingen krachtens subrogatie</w:t>
                  </w:r>
                </w:p>
              </w:tc>
            </w:tr>
            <w:tr w:rsidR="001C0BD6" w:rsidRPr="001C0BD6" w14:paraId="518402EA"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6E51F423"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590FE2FE" w14:textId="77777777" w:rsidR="00F272C4" w:rsidRPr="001C0BD6" w:rsidRDefault="00F272C4" w:rsidP="001C0BD6">
                  <w:pPr>
                    <w:spacing w:line="240" w:lineRule="auto"/>
                    <w:rPr>
                      <w:sz w:val="16"/>
                      <w:szCs w:val="16"/>
                    </w:rPr>
                  </w:pPr>
                  <w:r w:rsidRPr="001C0BD6">
                    <w:rPr>
                      <w:sz w:val="16"/>
                      <w:szCs w:val="16"/>
                    </w:rPr>
                    <w:t>huidige en/of toekomstige financiële instrumenten</w:t>
                  </w:r>
                </w:p>
              </w:tc>
            </w:tr>
            <w:tr w:rsidR="001C0BD6" w:rsidRPr="001C0BD6" w14:paraId="1C19F4ED"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070A047"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0BC19265" w14:textId="77777777" w:rsidR="00F272C4" w:rsidRPr="001C0BD6" w:rsidRDefault="00F272C4" w:rsidP="001C0BD6">
                  <w:pPr>
                    <w:spacing w:line="240" w:lineRule="auto"/>
                    <w:rPr>
                      <w:sz w:val="16"/>
                      <w:szCs w:val="16"/>
                    </w:rPr>
                  </w:pPr>
                  <w:r w:rsidRPr="001C0BD6">
                    <w:rPr>
                      <w:sz w:val="16"/>
                      <w:szCs w:val="16"/>
                    </w:rPr>
                    <w:t>uit welken anderen hoofde dan ook</w:t>
                  </w:r>
                </w:p>
              </w:tc>
            </w:tr>
          </w:tbl>
          <w:p w14:paraId="2AD5DF79" w14:textId="77777777" w:rsidR="00F272C4" w:rsidRDefault="00F272C4" w:rsidP="00A7152A"/>
          <w:p w14:paraId="69EAE159" w14:textId="77777777" w:rsidR="00E414C6" w:rsidRPr="001C0BD6" w:rsidRDefault="00E414C6" w:rsidP="001C0BD6">
            <w:pPr>
              <w:spacing w:line="240" w:lineRule="auto"/>
              <w:rPr>
                <w:szCs w:val="18"/>
                <w:u w:val="single"/>
              </w:rPr>
            </w:pPr>
            <w:r w:rsidRPr="001C0BD6">
              <w:rPr>
                <w:szCs w:val="18"/>
                <w:u w:val="single"/>
              </w:rPr>
              <w:t>Mapping {</w:t>
            </w:r>
            <w:r w:rsidR="007067F3" w:rsidRPr="001C0BD6">
              <w:rPr>
                <w:szCs w:val="18"/>
                <w:u w:val="single"/>
              </w:rPr>
              <w:t xml:space="preserve">de </w:t>
            </w:r>
            <w:r w:rsidRPr="001C0BD6">
              <w:rPr>
                <w:szCs w:val="18"/>
                <w:u w:val="single"/>
              </w:rPr>
              <w:t>Schuldenaar/</w:t>
            </w:r>
            <w:r w:rsidR="007067F3" w:rsidRPr="001C0BD6">
              <w:rPr>
                <w:szCs w:val="18"/>
                <w:u w:val="single"/>
              </w:rPr>
              <w:t xml:space="preserve">de </w:t>
            </w:r>
            <w:r w:rsidRPr="001C0BD6">
              <w:rPr>
                <w:szCs w:val="18"/>
                <w:u w:val="single"/>
              </w:rPr>
              <w:t>Hypotheekgever}:</w:t>
            </w:r>
          </w:p>
          <w:p w14:paraId="72D3FC9A" w14:textId="77777777" w:rsidR="00E414C6" w:rsidRPr="001C0BD6" w:rsidRDefault="00E414C6" w:rsidP="001C0BD6">
            <w:pPr>
              <w:keepNext/>
              <w:spacing w:line="240" w:lineRule="auto"/>
              <w:rPr>
                <w:sz w:val="16"/>
                <w:szCs w:val="16"/>
              </w:rPr>
            </w:pPr>
            <w:r w:rsidRPr="001C0BD6">
              <w:rPr>
                <w:sz w:val="16"/>
                <w:szCs w:val="16"/>
              </w:rPr>
              <w:t xml:space="preserve">-zie voorgaande ‘Mapping </w:t>
            </w:r>
            <w:r w:rsidR="006A4B6A" w:rsidRPr="001C0BD6">
              <w:rPr>
                <w:sz w:val="16"/>
                <w:szCs w:val="16"/>
              </w:rPr>
              <w:t xml:space="preserve">de </w:t>
            </w:r>
            <w:r w:rsidRPr="001C0BD6">
              <w:rPr>
                <w:sz w:val="16"/>
                <w:szCs w:val="16"/>
              </w:rPr>
              <w:t>Schuldenaar/</w:t>
            </w:r>
            <w:r w:rsidR="006A4B6A" w:rsidRPr="001C0BD6">
              <w:rPr>
                <w:sz w:val="16"/>
                <w:szCs w:val="16"/>
              </w:rPr>
              <w:t xml:space="preserve">de </w:t>
            </w:r>
            <w:r w:rsidRPr="001C0BD6">
              <w:rPr>
                <w:sz w:val="16"/>
                <w:szCs w:val="16"/>
              </w:rPr>
              <w:t>Hypotheekgever</w:t>
            </w:r>
          </w:p>
          <w:p w14:paraId="498EA804" w14:textId="77777777" w:rsidR="00E414C6" w:rsidRPr="001C0BD6" w:rsidRDefault="00E414C6" w:rsidP="001C0BD6">
            <w:pPr>
              <w:keepNext/>
              <w:spacing w:line="240" w:lineRule="auto"/>
              <w:rPr>
                <w:sz w:val="16"/>
                <w:szCs w:val="16"/>
              </w:rPr>
            </w:pPr>
          </w:p>
          <w:p w14:paraId="00D075E7" w14:textId="77777777" w:rsidR="00E414C6" w:rsidRPr="001C0BD6" w:rsidRDefault="00E414C6" w:rsidP="001C0BD6">
            <w:pPr>
              <w:keepNext/>
              <w:spacing w:line="240" w:lineRule="auto"/>
              <w:rPr>
                <w:szCs w:val="18"/>
                <w:u w:val="single"/>
              </w:rPr>
            </w:pPr>
            <w:r w:rsidRPr="001C0BD6">
              <w:rPr>
                <w:szCs w:val="18"/>
                <w:u w:val="single"/>
              </w:rPr>
              <w:t>Mapping {</w:t>
            </w:r>
            <w:r w:rsidR="007067F3" w:rsidRPr="001C0BD6">
              <w:rPr>
                <w:szCs w:val="18"/>
                <w:u w:val="single"/>
              </w:rPr>
              <w:t xml:space="preserve">de </w:t>
            </w:r>
            <w:r w:rsidRPr="001C0BD6">
              <w:rPr>
                <w:szCs w:val="18"/>
                <w:u w:val="single"/>
              </w:rPr>
              <w:t>Schuldeiser/</w:t>
            </w:r>
            <w:r w:rsidR="007067F3" w:rsidRPr="001C0BD6">
              <w:rPr>
                <w:szCs w:val="18"/>
                <w:u w:val="single"/>
              </w:rPr>
              <w:t xml:space="preserve">de </w:t>
            </w:r>
            <w:r w:rsidRPr="001C0BD6">
              <w:rPr>
                <w:szCs w:val="18"/>
                <w:u w:val="single"/>
              </w:rPr>
              <w:t>Hypotheeknemer/</w:t>
            </w:r>
            <w:r w:rsidR="007067F3" w:rsidRPr="001C0BD6">
              <w:rPr>
                <w:szCs w:val="18"/>
                <w:u w:val="single"/>
              </w:rPr>
              <w:t xml:space="preserve">de </w:t>
            </w:r>
            <w:r w:rsidRPr="001C0BD6">
              <w:rPr>
                <w:szCs w:val="18"/>
                <w:u w:val="single"/>
              </w:rPr>
              <w:t>Bank}:</w:t>
            </w:r>
          </w:p>
          <w:p w14:paraId="5847C73A" w14:textId="77777777" w:rsidR="00E414C6" w:rsidRPr="00943EC1" w:rsidRDefault="00E414C6" w:rsidP="001C0BD6">
            <w:pPr>
              <w:spacing w:line="240" w:lineRule="auto"/>
            </w:pPr>
            <w:r w:rsidRPr="001C0BD6">
              <w:rPr>
                <w:sz w:val="16"/>
                <w:szCs w:val="16"/>
              </w:rPr>
              <w:t xml:space="preserve">-zie voorgaande ‘Mapping </w:t>
            </w:r>
            <w:r w:rsidR="006A4B6A" w:rsidRPr="001C0BD6">
              <w:rPr>
                <w:sz w:val="16"/>
                <w:szCs w:val="16"/>
              </w:rPr>
              <w:t xml:space="preserve">de </w:t>
            </w:r>
            <w:r w:rsidRPr="001C0BD6">
              <w:rPr>
                <w:sz w:val="16"/>
                <w:szCs w:val="16"/>
              </w:rPr>
              <w:t>Schuldeiser/</w:t>
            </w:r>
            <w:r w:rsidR="006A4B6A" w:rsidRPr="001C0BD6">
              <w:rPr>
                <w:sz w:val="16"/>
                <w:szCs w:val="16"/>
              </w:rPr>
              <w:t xml:space="preserve">de </w:t>
            </w:r>
            <w:r w:rsidRPr="001C0BD6">
              <w:rPr>
                <w:sz w:val="16"/>
                <w:szCs w:val="16"/>
              </w:rPr>
              <w:t>Hypotheeknemer/</w:t>
            </w:r>
            <w:r w:rsidR="006A4B6A" w:rsidRPr="001C0BD6">
              <w:rPr>
                <w:sz w:val="16"/>
                <w:szCs w:val="16"/>
              </w:rPr>
              <w:t xml:space="preserve">de </w:t>
            </w:r>
            <w:r w:rsidRPr="001C0BD6">
              <w:rPr>
                <w:sz w:val="16"/>
                <w:szCs w:val="16"/>
              </w:rPr>
              <w:t>Bank</w:t>
            </w:r>
          </w:p>
        </w:tc>
      </w:tr>
    </w:tbl>
    <w:p w14:paraId="6FECB8ED" w14:textId="77777777" w:rsidR="00594EE3" w:rsidRDefault="00594EE3" w:rsidP="00594EE3">
      <w:pPr>
        <w:pStyle w:val="streepje"/>
        <w:numPr>
          <w:ilvl w:val="0"/>
          <w:numId w:val="0"/>
        </w:numPr>
      </w:pPr>
    </w:p>
    <w:p w14:paraId="677F5D92" w14:textId="77777777" w:rsidR="005B27C3" w:rsidRDefault="005B27C3" w:rsidP="00F272C4">
      <w:pPr>
        <w:pStyle w:val="Kop3"/>
        <w:pageBreakBefore/>
      </w:pPr>
      <w:bookmarkStart w:id="149" w:name="_Ref390421603"/>
      <w:bookmarkStart w:id="150" w:name="_Toc446335864"/>
      <w:r>
        <w:lastRenderedPageBreak/>
        <w:t>Vaste hypotheek, niet zijnde teboekgesteld schip</w:t>
      </w:r>
      <w:bookmarkEnd w:id="149"/>
      <w:bookmarkEnd w:id="150"/>
    </w:p>
    <w:p w14:paraId="1C35A573" w14:textId="77777777"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33E9210F" w14:textId="77777777" w:rsidTr="001C0BD6">
        <w:tc>
          <w:tcPr>
            <w:tcW w:w="6771" w:type="dxa"/>
            <w:shd w:val="clear" w:color="auto" w:fill="auto"/>
          </w:tcPr>
          <w:p w14:paraId="5118E679" w14:textId="77777777" w:rsidR="00AD091E" w:rsidRPr="001C0BD6" w:rsidRDefault="00AD091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800080"/>
                <w:szCs w:val="18"/>
              </w:rPr>
              <w:t>de onderhandse akte(n)</w:t>
            </w:r>
            <w:r w:rsidRPr="001C0BD6">
              <w:rPr>
                <w:color w:val="FF0000"/>
                <w:szCs w:val="18"/>
              </w:rPr>
              <w:t xml:space="preserve"> </w:t>
            </w:r>
            <w:r w:rsidRPr="001C0BD6">
              <w:rPr>
                <w:color w:val="3366FF"/>
                <w:szCs w:val="18"/>
              </w:rPr>
              <w:t>respectievelijk</w:t>
            </w:r>
            <w:r w:rsidRPr="001C0BD6">
              <w:rPr>
                <w:color w:val="339966"/>
                <w:szCs w:val="18"/>
              </w:rPr>
              <w:t xml:space="preserve"> </w:t>
            </w:r>
            <w:r w:rsidRPr="001C0BD6">
              <w:rPr>
                <w:color w:val="800080"/>
                <w:szCs w:val="18"/>
              </w:rPr>
              <w:t>gedateerd:</w:t>
            </w:r>
            <w:r w:rsidRPr="001C0BD6">
              <w:rPr>
                <w:color w:val="FF000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00A808B0" w:rsidRPr="001C0BD6">
              <w:rPr>
                <w:color w:val="339966"/>
                <w:szCs w:val="18"/>
              </w:rPr>
              <w:t xml:space="preserve"> </w:t>
            </w:r>
            <w:r w:rsidR="00A808B0" w:rsidRPr="001C0BD6">
              <w:rPr>
                <w:color w:val="800080"/>
                <w:szCs w:val="18"/>
              </w:rPr>
              <w:t>/</w:t>
            </w:r>
          </w:p>
          <w:p w14:paraId="434E848D" w14:textId="77777777" w:rsidR="00966198" w:rsidRPr="001C0BD6" w:rsidRDefault="00966198"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p w14:paraId="363FF1D6" w14:textId="77777777" w:rsidR="00AD091E" w:rsidRPr="001C0BD6" w:rsidRDefault="00AD091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r w:rsidRPr="001C0BD6">
              <w:rPr>
                <w:color w:val="3366FF"/>
                <w:szCs w:val="18"/>
              </w:rPr>
              <w:t>het/de</w:t>
            </w:r>
            <w:r w:rsidRPr="001C0BD6">
              <w:rPr>
                <w:color w:val="FF0000"/>
                <w:szCs w:val="18"/>
              </w:rPr>
              <w:t xml:space="preserve"> </w:t>
            </w:r>
            <w:r w:rsidRPr="001C0BD6">
              <w:rPr>
                <w:color w:val="800080"/>
                <w:szCs w:val="18"/>
              </w:rPr>
              <w:t>financieringsvoorstel</w:t>
            </w:r>
            <w:r w:rsidRPr="001C0BD6">
              <w:rPr>
                <w:color w:val="3366FF"/>
                <w:szCs w:val="18"/>
              </w:rPr>
              <w:t>len respectievelijk</w:t>
            </w:r>
            <w:r w:rsidRPr="001C0BD6">
              <w:rPr>
                <w:color w:val="FF0000"/>
                <w:szCs w:val="18"/>
              </w:rPr>
              <w:t xml:space="preserve"> </w:t>
            </w:r>
            <w:r w:rsidRPr="001C0BD6">
              <w:rPr>
                <w:color w:val="800080"/>
                <w:szCs w:val="18"/>
              </w:rPr>
              <w:t xml:space="preserve">gedateerd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en </w:t>
            </w:r>
            <w:r w:rsidRPr="001C0BD6">
              <w:rPr>
                <w:color w:val="3366FF"/>
                <w:szCs w:val="18"/>
              </w:rPr>
              <w:t>respectievelijk</w:t>
            </w:r>
            <w:r w:rsidRPr="001C0BD6">
              <w:rPr>
                <w:color w:val="800080"/>
                <w:szCs w:val="18"/>
              </w:rPr>
              <w:t xml:space="preserve"> geaccepteerd op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p>
          <w:p w14:paraId="4E2D65B3" w14:textId="77777777" w:rsidR="005B27C3" w:rsidRPr="001C0BD6" w:rsidRDefault="005B27C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14:paraId="3EA35E64" w14:textId="77777777" w:rsidR="00134AAB" w:rsidRPr="002A61D1" w:rsidRDefault="00D11BCE" w:rsidP="002A61D1">
            <w:r w:rsidRPr="001C0BD6">
              <w:rPr>
                <w:szCs w:val="18"/>
              </w:rPr>
              <w:t xml:space="preserve">Optionele </w:t>
            </w:r>
            <w:r w:rsidR="007016EF" w:rsidRPr="001C0BD6">
              <w:rPr>
                <w:szCs w:val="18"/>
              </w:rPr>
              <w:t>keuzetekst</w:t>
            </w:r>
            <w:r w:rsidRPr="001C0BD6">
              <w:rPr>
                <w:szCs w:val="18"/>
              </w:rPr>
              <w:t>, wordt getoond wanneer de datum(s) van de onderhandse akte of van het financieringsvoorstel aanwezig is/zijn en anders niet.</w:t>
            </w:r>
          </w:p>
          <w:p w14:paraId="1C68FE6B" w14:textId="77777777" w:rsidR="00134AAB" w:rsidRDefault="00134AAB" w:rsidP="001C0BD6">
            <w:pPr>
              <w:spacing w:line="240" w:lineRule="auto"/>
            </w:pPr>
          </w:p>
          <w:p w14:paraId="02F50B6B" w14:textId="77777777" w:rsidR="007016EF" w:rsidRDefault="00FC3085" w:rsidP="00504B56">
            <w:r>
              <w:t xml:space="preserve">Het tonen van </w:t>
            </w:r>
            <w:r w:rsidR="00E01BE8" w:rsidRPr="001C0BD6">
              <w:rPr>
                <w:color w:val="800080"/>
              </w:rPr>
              <w:t>respectievelijk</w:t>
            </w:r>
            <w:r w:rsidR="007016EF">
              <w:t xml:space="preserve"> is afhankelijk van </w:t>
            </w:r>
            <w:r w:rsidR="00504B56">
              <w:t xml:space="preserve">het </w:t>
            </w:r>
            <w:r w:rsidR="007016EF">
              <w:t xml:space="preserve">aantal datums </w:t>
            </w:r>
            <w:r w:rsidR="00E01BE8">
              <w:t>dat volgt</w:t>
            </w:r>
            <w:r w:rsidR="007016EF">
              <w:t>.</w:t>
            </w:r>
            <w:r w:rsidR="00E01BE8">
              <w:t xml:space="preserve"> </w:t>
            </w:r>
            <w:r w:rsidR="007016EF">
              <w:t xml:space="preserve">Als er 1 datum </w:t>
            </w:r>
            <w:r w:rsidR="00E01BE8">
              <w:t>volgt</w:t>
            </w:r>
            <w:r w:rsidR="007016EF">
              <w:t xml:space="preserve">, dan </w:t>
            </w:r>
            <w:r w:rsidR="00E01BE8">
              <w:t>wordt de tekst niet getoond, anders wel.</w:t>
            </w:r>
          </w:p>
          <w:p w14:paraId="0DC3B25C" w14:textId="77777777" w:rsidR="00E01BE8" w:rsidRPr="001C0BD6" w:rsidRDefault="00E01BE8" w:rsidP="00504B56">
            <w:pPr>
              <w:rPr>
                <w:lang w:val="nl"/>
              </w:rPr>
            </w:pPr>
          </w:p>
          <w:p w14:paraId="279E2687" w14:textId="77777777" w:rsidR="00EB7E83" w:rsidRPr="001C0BD6" w:rsidRDefault="00EB7E83" w:rsidP="00504B56">
            <w:pPr>
              <w:rPr>
                <w:lang w:val="nl"/>
              </w:rPr>
            </w:pPr>
            <w:r w:rsidRPr="001C0BD6">
              <w:rPr>
                <w:szCs w:val="18"/>
              </w:rPr>
              <w:t xml:space="preserve">De verplichte keuzetekst </w:t>
            </w:r>
            <w:r w:rsidRPr="001C0BD6">
              <w:rPr>
                <w:color w:val="3366FF"/>
                <w:szCs w:val="18"/>
              </w:rPr>
              <w:t>het/de</w:t>
            </w:r>
            <w:r w:rsidRPr="001C0BD6">
              <w:rPr>
                <w:color w:val="800080"/>
                <w:szCs w:val="18"/>
              </w:rPr>
              <w:t xml:space="preserve"> financieringsvoorstel</w:t>
            </w:r>
            <w:r w:rsidRPr="001C0BD6">
              <w:rPr>
                <w:color w:val="3366FF"/>
                <w:szCs w:val="18"/>
              </w:rPr>
              <w:t>len</w:t>
            </w:r>
            <w:r w:rsidRPr="001C0BD6">
              <w:rPr>
                <w:sz w:val="20"/>
              </w:rPr>
              <w:t xml:space="preserve"> </w:t>
            </w:r>
            <w:r>
              <w:t xml:space="preserve">is afhankelijk van </w:t>
            </w:r>
            <w:r w:rsidR="00504B56">
              <w:t xml:space="preserve">het </w:t>
            </w:r>
            <w:r>
              <w:t xml:space="preserve">aantal datums </w:t>
            </w:r>
            <w:r w:rsidRPr="001C0BD6">
              <w:rPr>
                <w:color w:val="339966"/>
              </w:rPr>
              <w:t>gedateerd</w:t>
            </w:r>
            <w:r>
              <w:t xml:space="preserve"> dat volgt. Als er 1 datum volgt, dan wordt de tekst </w:t>
            </w:r>
            <w:r w:rsidRPr="001C0BD6">
              <w:rPr>
                <w:color w:val="00FFFF"/>
                <w:szCs w:val="18"/>
              </w:rPr>
              <w:t>het</w:t>
            </w:r>
            <w:r w:rsidRPr="001C0BD6">
              <w:rPr>
                <w:szCs w:val="18"/>
              </w:rPr>
              <w:t xml:space="preserve"> </w:t>
            </w:r>
            <w:r w:rsidRPr="001C0BD6">
              <w:rPr>
                <w:color w:val="339966"/>
                <w:szCs w:val="18"/>
              </w:rPr>
              <w:t>financieringsvoorstel</w:t>
            </w:r>
            <w:r>
              <w:t xml:space="preserve"> getoond, anders wordt de tekst </w:t>
            </w:r>
            <w:r w:rsidRPr="001C0BD6">
              <w:rPr>
                <w:color w:val="00FFFF"/>
                <w:szCs w:val="18"/>
              </w:rPr>
              <w:t>de</w:t>
            </w:r>
            <w:r w:rsidRPr="001C0BD6">
              <w:rPr>
                <w:szCs w:val="18"/>
              </w:rPr>
              <w:t xml:space="preserve"> </w:t>
            </w:r>
            <w:r w:rsidRPr="001C0BD6">
              <w:rPr>
                <w:color w:val="339966"/>
                <w:szCs w:val="18"/>
              </w:rPr>
              <w:t>financieringsvoorstel</w:t>
            </w:r>
            <w:r w:rsidRPr="001C0BD6">
              <w:rPr>
                <w:color w:val="800080"/>
                <w:szCs w:val="18"/>
              </w:rPr>
              <w:t>len</w:t>
            </w:r>
            <w:r w:rsidRPr="001C0BD6">
              <w:rPr>
                <w:sz w:val="20"/>
              </w:rPr>
              <w:t xml:space="preserve"> getoond.</w:t>
            </w:r>
          </w:p>
          <w:p w14:paraId="7938CEDF" w14:textId="77777777" w:rsidR="00E01BE8" w:rsidRPr="001C0BD6" w:rsidRDefault="00E01BE8" w:rsidP="00504B56">
            <w:pPr>
              <w:rPr>
                <w:lang w:val="nl"/>
              </w:rPr>
            </w:pPr>
          </w:p>
          <w:p w14:paraId="13654C4E" w14:textId="77777777" w:rsidR="00E01BE8" w:rsidRPr="001C0BD6" w:rsidRDefault="00813558" w:rsidP="00504B56">
            <w:pPr>
              <w:rPr>
                <w:lang w:val="nl"/>
              </w:rPr>
            </w:pPr>
            <w:r w:rsidRPr="001C0BD6">
              <w:rPr>
                <w:lang w:val="nl"/>
              </w:rPr>
              <w:t xml:space="preserve">Meer datums </w:t>
            </w:r>
            <w:r w:rsidR="00063294" w:rsidRPr="001C0BD6">
              <w:rPr>
                <w:lang w:val="nl"/>
              </w:rPr>
              <w:t xml:space="preserve">of combinaties van tekstlbok natuurlijk persoon/tekstblok woonadres </w:t>
            </w:r>
            <w:r w:rsidRPr="001C0BD6">
              <w:rPr>
                <w:lang w:val="nl"/>
              </w:rPr>
              <w:t>worden gescheiden door een ‘,’ en de laatste twee door</w:t>
            </w:r>
            <w:r w:rsidR="00E01BE8" w:rsidRPr="001C0BD6">
              <w:rPr>
                <w:lang w:val="nl"/>
              </w:rPr>
              <w:t xml:space="preserve"> ‘en’</w:t>
            </w:r>
            <w:r w:rsidRPr="001C0BD6">
              <w:rPr>
                <w:lang w:val="nl"/>
              </w:rPr>
              <w:t>.</w:t>
            </w:r>
          </w:p>
          <w:p w14:paraId="302D1997" w14:textId="77777777" w:rsidR="00F272C4" w:rsidRPr="001C0BD6" w:rsidRDefault="00F272C4" w:rsidP="00504B56">
            <w:pPr>
              <w:rPr>
                <w:rFonts w:cs="Arial"/>
              </w:rPr>
            </w:pPr>
          </w:p>
          <w:p w14:paraId="4D3B73BF" w14:textId="77777777" w:rsidR="0098160A" w:rsidRDefault="0098160A" w:rsidP="001C0BD6">
            <w:pPr>
              <w:pStyle w:val="streepje"/>
              <w:numPr>
                <w:ilvl w:val="0"/>
                <w:numId w:val="0"/>
              </w:numPr>
            </w:pPr>
            <w:r w:rsidRPr="001C0BD6">
              <w:rPr>
                <w:u w:val="single"/>
              </w:rPr>
              <w:t>Mapping</w:t>
            </w:r>
            <w:r w:rsidR="00813558" w:rsidRPr="001C0BD6">
              <w:rPr>
                <w:u w:val="single"/>
              </w:rPr>
              <w:t xml:space="preserve"> onderhandse akte</w:t>
            </w:r>
            <w:r w:rsidRPr="00AF16BF">
              <w:t>:</w:t>
            </w:r>
          </w:p>
          <w:p w14:paraId="7CD44192" w14:textId="77777777" w:rsidR="0098160A" w:rsidRPr="001C0BD6" w:rsidRDefault="00E414C6" w:rsidP="001C0BD6">
            <w:pPr>
              <w:spacing w:line="240" w:lineRule="auto"/>
              <w:rPr>
                <w:sz w:val="16"/>
                <w:szCs w:val="16"/>
              </w:rPr>
            </w:pPr>
            <w:r w:rsidRPr="001C0BD6">
              <w:rPr>
                <w:sz w:val="16"/>
                <w:szCs w:val="16"/>
              </w:rPr>
              <w:t>/</w:t>
            </w:r>
            <w:r w:rsidR="0098160A" w:rsidRPr="001C0BD6">
              <w:rPr>
                <w:sz w:val="16"/>
                <w:szCs w:val="16"/>
              </w:rPr>
              <w:t>/vasteHypotheek</w:t>
            </w:r>
            <w:r w:rsidR="003429F5" w:rsidRPr="001C0BD6">
              <w:rPr>
                <w:sz w:val="16"/>
                <w:szCs w:val="16"/>
              </w:rPr>
              <w:t>GeenSchip</w:t>
            </w:r>
            <w:r w:rsidR="0098160A" w:rsidRPr="001C0BD6">
              <w:rPr>
                <w:sz w:val="16"/>
                <w:szCs w:val="16"/>
              </w:rPr>
              <w:t>/</w:t>
            </w:r>
            <w:r w:rsidR="0027554A" w:rsidRPr="001C0BD6">
              <w:rPr>
                <w:sz w:val="16"/>
                <w:szCs w:val="16"/>
              </w:rPr>
              <w:t>vasteHypotheek/</w:t>
            </w:r>
            <w:r w:rsidR="00C346B8" w:rsidRPr="001C0BD6">
              <w:rPr>
                <w:sz w:val="16"/>
                <w:szCs w:val="16"/>
              </w:rPr>
              <w:t>O</w:t>
            </w:r>
            <w:r w:rsidR="0098160A" w:rsidRPr="001C0BD6">
              <w:rPr>
                <w:sz w:val="16"/>
                <w:szCs w:val="16"/>
              </w:rPr>
              <w:t>nderhandseAkte</w:t>
            </w:r>
            <w:r w:rsidR="00BA7E48" w:rsidRPr="001C0BD6">
              <w:rPr>
                <w:sz w:val="16"/>
                <w:szCs w:val="16"/>
              </w:rPr>
              <w:t>/</w:t>
            </w:r>
            <w:r w:rsidR="00C626FA" w:rsidRPr="001C0BD6">
              <w:rPr>
                <w:sz w:val="16"/>
                <w:szCs w:val="16"/>
              </w:rPr>
              <w:t>datum</w:t>
            </w:r>
          </w:p>
          <w:p w14:paraId="75E48069" w14:textId="77777777" w:rsidR="00813558" w:rsidRDefault="00813558" w:rsidP="00504B56"/>
          <w:p w14:paraId="5A1F3E72" w14:textId="77777777" w:rsidR="00813558" w:rsidRDefault="00813558" w:rsidP="001C0BD6">
            <w:pPr>
              <w:pStyle w:val="streepje"/>
              <w:numPr>
                <w:ilvl w:val="0"/>
                <w:numId w:val="0"/>
              </w:numPr>
            </w:pPr>
            <w:r w:rsidRPr="001C0BD6">
              <w:rPr>
                <w:u w:val="single"/>
              </w:rPr>
              <w:t>Mapping financieringsvoorstel</w:t>
            </w:r>
            <w:r w:rsidRPr="00AF16BF">
              <w:t>:</w:t>
            </w:r>
          </w:p>
          <w:p w14:paraId="7BAB7074" w14:textId="77777777" w:rsidR="0098160A" w:rsidRPr="001C0BD6" w:rsidRDefault="00E414C6" w:rsidP="001C0BD6">
            <w:pPr>
              <w:spacing w:line="240" w:lineRule="auto"/>
              <w:rPr>
                <w:sz w:val="16"/>
                <w:szCs w:val="16"/>
              </w:rPr>
            </w:pPr>
            <w:r w:rsidRPr="001C0BD6">
              <w:rPr>
                <w:sz w:val="16"/>
                <w:szCs w:val="16"/>
              </w:rPr>
              <w:t>/</w:t>
            </w:r>
            <w:r w:rsidR="0098160A" w:rsidRPr="001C0BD6">
              <w:rPr>
                <w:sz w:val="16"/>
                <w:szCs w:val="16"/>
              </w:rPr>
              <w:t>/vasteHypotheek</w:t>
            </w:r>
            <w:r w:rsidR="003429F5" w:rsidRPr="001C0BD6">
              <w:rPr>
                <w:sz w:val="16"/>
                <w:szCs w:val="16"/>
              </w:rPr>
              <w:t>GeenSchip</w:t>
            </w:r>
            <w:r w:rsidR="0098160A" w:rsidRPr="001C0BD6">
              <w:rPr>
                <w:sz w:val="16"/>
                <w:szCs w:val="16"/>
              </w:rPr>
              <w:t>/</w:t>
            </w:r>
            <w:r w:rsidR="0027554A" w:rsidRPr="001C0BD6">
              <w:rPr>
                <w:sz w:val="16"/>
                <w:szCs w:val="16"/>
              </w:rPr>
              <w:t>vasteHypotheek/</w:t>
            </w:r>
            <w:r w:rsidR="00C346B8" w:rsidRPr="001C0BD6">
              <w:rPr>
                <w:sz w:val="16"/>
                <w:szCs w:val="16"/>
              </w:rPr>
              <w:t>F</w:t>
            </w:r>
            <w:r w:rsidR="0098160A" w:rsidRPr="001C0BD6">
              <w:rPr>
                <w:sz w:val="16"/>
                <w:szCs w:val="16"/>
              </w:rPr>
              <w:t>inancieringsvoorstel</w:t>
            </w:r>
            <w:r w:rsidR="00C626FA" w:rsidRPr="001C0BD6">
              <w:rPr>
                <w:sz w:val="16"/>
                <w:szCs w:val="16"/>
              </w:rPr>
              <w:t>/datum</w:t>
            </w:r>
          </w:p>
          <w:p w14:paraId="7B06188F" w14:textId="77777777" w:rsidR="005B27C3" w:rsidRPr="00943EC1" w:rsidRDefault="00E414C6" w:rsidP="001C0BD6">
            <w:pPr>
              <w:spacing w:line="240" w:lineRule="auto"/>
            </w:pPr>
            <w:r w:rsidRPr="001C0BD6">
              <w:rPr>
                <w:sz w:val="16"/>
                <w:szCs w:val="16"/>
              </w:rPr>
              <w:t>/</w:t>
            </w:r>
            <w:r w:rsidR="0098160A" w:rsidRPr="001C0BD6">
              <w:rPr>
                <w:sz w:val="16"/>
                <w:szCs w:val="16"/>
              </w:rPr>
              <w:t>/vasteHypotheek</w:t>
            </w:r>
            <w:r w:rsidR="003429F5" w:rsidRPr="001C0BD6">
              <w:rPr>
                <w:sz w:val="16"/>
                <w:szCs w:val="16"/>
              </w:rPr>
              <w:t>GeenSchip</w:t>
            </w:r>
            <w:r w:rsidR="0098160A" w:rsidRPr="001C0BD6">
              <w:rPr>
                <w:sz w:val="16"/>
                <w:szCs w:val="16"/>
              </w:rPr>
              <w:t>/</w:t>
            </w:r>
            <w:r w:rsidR="0027554A" w:rsidRPr="001C0BD6">
              <w:rPr>
                <w:sz w:val="16"/>
                <w:szCs w:val="16"/>
              </w:rPr>
              <w:t>vasteHypotheek/</w:t>
            </w:r>
            <w:r w:rsidR="00C346B8" w:rsidRPr="001C0BD6">
              <w:rPr>
                <w:sz w:val="16"/>
                <w:szCs w:val="16"/>
              </w:rPr>
              <w:t>F</w:t>
            </w:r>
            <w:r w:rsidR="0098160A" w:rsidRPr="001C0BD6">
              <w:rPr>
                <w:sz w:val="16"/>
                <w:szCs w:val="16"/>
              </w:rPr>
              <w:t>inancieringsvoorstel</w:t>
            </w:r>
            <w:r w:rsidR="00C626FA" w:rsidRPr="001C0BD6">
              <w:rPr>
                <w:sz w:val="16"/>
                <w:szCs w:val="16"/>
              </w:rPr>
              <w:t>Acceptatie/datum</w:t>
            </w:r>
          </w:p>
        </w:tc>
      </w:tr>
      <w:tr w:rsidR="001C0BD6" w:rsidRPr="00343045" w14:paraId="219ECD36" w14:textId="77777777" w:rsidTr="001C0BD6">
        <w:tc>
          <w:tcPr>
            <w:tcW w:w="6771" w:type="dxa"/>
            <w:shd w:val="clear" w:color="auto" w:fill="auto"/>
          </w:tcPr>
          <w:p w14:paraId="11A600B6" w14:textId="77777777" w:rsidR="002C023F" w:rsidRPr="001C0BD6" w:rsidRDefault="002C023F" w:rsidP="001C0BD6">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1)</w:t>
            </w:r>
            <w:r w:rsidRPr="001C0BD6">
              <w:rPr>
                <w:color w:val="800080"/>
                <w:szCs w:val="18"/>
              </w:rPr>
              <w:tab/>
            </w:r>
            <w:r w:rsidRPr="001C0BD6">
              <w:rPr>
                <w:color w:val="00FFFF"/>
                <w:szCs w:val="18"/>
              </w:rPr>
              <w:t>verstrekte/te verstrekken</w:t>
            </w:r>
            <w:r w:rsidRPr="001C0BD6">
              <w:rPr>
                <w:color w:val="800080"/>
                <w:szCs w:val="18"/>
              </w:rPr>
              <w:t xml:space="preserve"> </w:t>
            </w:r>
            <w:r w:rsidRPr="001C0BD6">
              <w:rPr>
                <w:color w:val="339966"/>
                <w:szCs w:val="18"/>
              </w:rPr>
              <w:t>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430AF7" w:rsidRPr="001C0BD6">
              <w:rPr>
                <w:rFonts w:cs="Arial"/>
                <w:color w:val="339966"/>
                <w:szCs w:val="18"/>
              </w:rPr>
              <w:t>;</w:t>
            </w:r>
          </w:p>
          <w:p w14:paraId="28760BCD" w14:textId="77777777"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2)</w:t>
            </w:r>
            <w:r w:rsidRPr="001C0BD6">
              <w:rPr>
                <w:color w:val="800080"/>
                <w:szCs w:val="18"/>
              </w:rPr>
              <w:tab/>
            </w:r>
            <w:r w:rsidRPr="001C0BD6">
              <w:rPr>
                <w:color w:val="00FFFF"/>
                <w:szCs w:val="18"/>
              </w:rPr>
              <w:t>verleend</w:t>
            </w:r>
            <w:r w:rsidRPr="001C0BD6">
              <w:rPr>
                <w:color w:val="800080"/>
                <w:szCs w:val="18"/>
              </w:rPr>
              <w:t>e</w:t>
            </w:r>
            <w:r w:rsidRPr="001C0BD6">
              <w:rPr>
                <w:color w:val="00FFFF"/>
                <w:szCs w:val="18"/>
              </w:rPr>
              <w:t>/te verlenen</w:t>
            </w:r>
            <w:r w:rsidRPr="001C0BD6">
              <w:rPr>
                <w:color w:val="800080"/>
                <w:szCs w:val="18"/>
              </w:rPr>
              <w:t xml:space="preserve"> </w:t>
            </w:r>
            <w:r w:rsidRPr="001C0BD6">
              <w:rPr>
                <w:color w:val="339966"/>
                <w:szCs w:val="18"/>
              </w:rPr>
              <w:t>krediet</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430AF7" w:rsidRPr="001C0BD6">
              <w:rPr>
                <w:rFonts w:cs="Arial"/>
                <w:color w:val="339966"/>
                <w:szCs w:val="18"/>
              </w:rPr>
              <w:t>;</w:t>
            </w:r>
          </w:p>
          <w:p w14:paraId="53AF8E77" w14:textId="77777777"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i/>
                <w:color w:val="800080"/>
                <w:szCs w:val="18"/>
              </w:rPr>
            </w:pPr>
            <w:r w:rsidRPr="001C0BD6">
              <w:rPr>
                <w:color w:val="339966"/>
                <w:szCs w:val="18"/>
              </w:rPr>
              <w:t>3)</w:t>
            </w:r>
            <w:r w:rsidRPr="001C0BD6">
              <w:rPr>
                <w:color w:val="800080"/>
                <w:szCs w:val="18"/>
              </w:rPr>
              <w:tab/>
            </w:r>
            <w:r w:rsidRPr="001C0BD6">
              <w:rPr>
                <w:color w:val="00FFFF"/>
                <w:szCs w:val="18"/>
              </w:rPr>
              <w:t>gestelde/te stellen</w:t>
            </w:r>
            <w:r w:rsidRPr="001C0BD6">
              <w:rPr>
                <w:color w:val="800080"/>
                <w:szCs w:val="18"/>
              </w:rPr>
              <w:t xml:space="preserve"> </w:t>
            </w:r>
            <w:r w:rsidRPr="001C0BD6">
              <w:rPr>
                <w:color w:val="339966"/>
                <w:szCs w:val="18"/>
              </w:rPr>
              <w:t>borgtocht</w:t>
            </w:r>
            <w:r w:rsidRPr="001C0BD6">
              <w:rPr>
                <w:color w:val="800080"/>
                <w:szCs w:val="18"/>
              </w:rPr>
              <w:t xml:space="preserve">en </w:t>
            </w:r>
            <w:r w:rsidRPr="001C0BD6">
              <w:rPr>
                <w:color w:val="339966"/>
                <w:szCs w:val="18"/>
              </w:rPr>
              <w:t>voor</w:t>
            </w:r>
            <w:r w:rsidRPr="001C0BD6">
              <w:rPr>
                <w:color w:val="800080"/>
                <w:szCs w:val="18"/>
              </w:rPr>
              <w:t xml:space="preserve"> </w:t>
            </w:r>
            <w:r w:rsidR="00EB0093" w:rsidRPr="001C0BD6">
              <w:rPr>
                <w:rFonts w:ascii="Times New Roman" w:hAnsi="Times New Roman"/>
                <w:color w:val="339966"/>
                <w:szCs w:val="18"/>
                <w:highlight w:val="yellow"/>
              </w:rPr>
              <w:t xml:space="preserve"> </w:t>
            </w:r>
            <w:r w:rsidR="00EB0093" w:rsidRPr="001C0BD6">
              <w:rPr>
                <w:color w:val="339966"/>
                <w:szCs w:val="18"/>
                <w:highlight w:val="yellow"/>
              </w:rPr>
              <w:t>TEKSTBLOK NATUURLIJK PERSOON</w:t>
            </w:r>
            <w:r w:rsidR="00EB0093" w:rsidRPr="001C0BD6">
              <w:rPr>
                <w:rFonts w:ascii="Times New Roman" w:hAnsi="Times New Roman"/>
                <w:color w:val="339966"/>
                <w:szCs w:val="18"/>
                <w:highlight w:val="yellow"/>
              </w:rPr>
              <w:t xml:space="preserve"> </w:t>
            </w:r>
            <w:r w:rsidR="00A808B0" w:rsidRPr="001C0BD6">
              <w:rPr>
                <w:rFonts w:ascii="Times New Roman" w:hAnsi="Times New Roman"/>
                <w:color w:val="008000"/>
                <w:szCs w:val="18"/>
              </w:rPr>
              <w:t xml:space="preserve"> </w:t>
            </w:r>
            <w:r w:rsidR="00A808B0" w:rsidRPr="001C0BD6">
              <w:rPr>
                <w:rFonts w:cs="Arial"/>
                <w:color w:val="008000"/>
                <w:szCs w:val="18"/>
              </w:rPr>
              <w:t>wonende te</w:t>
            </w:r>
            <w:r w:rsidR="00A808B0" w:rsidRPr="001C0BD6">
              <w:rPr>
                <w:rFonts w:cs="Arial"/>
                <w:szCs w:val="18"/>
              </w:rPr>
              <w:t xml:space="preserve"> </w:t>
            </w:r>
            <w:r w:rsidR="00A808B0" w:rsidRPr="001C0BD6">
              <w:rPr>
                <w:rFonts w:cs="Arial"/>
                <w:color w:val="008000"/>
                <w:szCs w:val="18"/>
                <w:highlight w:val="yellow"/>
              </w:rPr>
              <w:t>TEKSTBLOK WOONADRES</w:t>
            </w:r>
            <w:r w:rsidR="00430AF7" w:rsidRPr="001C0BD6">
              <w:rPr>
                <w:rFonts w:cs="Arial"/>
                <w:color w:val="008000"/>
                <w:szCs w:val="18"/>
              </w:rPr>
              <w:t>.</w:t>
            </w:r>
          </w:p>
          <w:p w14:paraId="10F940A7" w14:textId="77777777" w:rsidR="00AD2810" w:rsidRPr="001C0BD6" w:rsidRDefault="00AD2810"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339966"/>
                <w:sz w:val="20"/>
              </w:rPr>
            </w:pPr>
          </w:p>
        </w:tc>
        <w:tc>
          <w:tcPr>
            <w:tcW w:w="7371" w:type="dxa"/>
            <w:shd w:val="clear" w:color="auto" w:fill="auto"/>
          </w:tcPr>
          <w:p w14:paraId="4531FCD7" w14:textId="77777777" w:rsidR="003B3F21" w:rsidRDefault="002F552A" w:rsidP="002F552A">
            <w:r>
              <w:lastRenderedPageBreak/>
              <w:t>Verplichte keuzetekst</w:t>
            </w:r>
            <w:r w:rsidR="00FF5909">
              <w:t>en</w:t>
            </w:r>
            <w:r>
              <w:t xml:space="preserve"> waarbij van de 3 mogelijkheden </w:t>
            </w:r>
            <w:r w:rsidR="00311849">
              <w:t>tbv geldlening</w:t>
            </w:r>
            <w:r w:rsidR="00063294">
              <w:t>,</w:t>
            </w:r>
            <w:r w:rsidR="00311849">
              <w:t xml:space="preserve"> krediet </w:t>
            </w:r>
            <w:r w:rsidR="00063294">
              <w:t>en</w:t>
            </w:r>
            <w:r w:rsidR="00311849">
              <w:t xml:space="preserve"> borgtocht </w:t>
            </w:r>
            <w:r>
              <w:t xml:space="preserve">er minimaal één </w:t>
            </w:r>
            <w:r w:rsidR="00063294">
              <w:t xml:space="preserve">getoond </w:t>
            </w:r>
            <w:r>
              <w:t>moet worden. Meer keuzes in verschillende combinaties zijn mogelijk</w:t>
            </w:r>
            <w:r w:rsidR="00967C22">
              <w:t>.</w:t>
            </w:r>
            <w:r w:rsidR="00A808B0">
              <w:t xml:space="preserve"> </w:t>
            </w:r>
            <w:r w:rsidR="001469A9">
              <w:t>De nummering is niet gerelateerd aan de teksten, dus oplopend nummeren vanaf 1.</w:t>
            </w:r>
          </w:p>
          <w:p w14:paraId="29BDAA76" w14:textId="77777777" w:rsidR="00430AF7" w:rsidRDefault="00430AF7" w:rsidP="002F552A"/>
          <w:p w14:paraId="6C4128FC" w14:textId="77777777" w:rsidR="00063294" w:rsidRPr="001C0BD6" w:rsidRDefault="00063294" w:rsidP="00063294">
            <w:pPr>
              <w:rPr>
                <w:lang w:val="nl"/>
              </w:rPr>
            </w:pPr>
            <w:r w:rsidRPr="001C0BD6">
              <w:rPr>
                <w:lang w:val="nl"/>
              </w:rPr>
              <w:t>Meer bedragen of personen worden gescheiden door een ‘,’ en de laatste twee door ‘en’.</w:t>
            </w:r>
          </w:p>
          <w:p w14:paraId="1ACE4DA0" w14:textId="77777777" w:rsidR="00063294" w:rsidRPr="001C0BD6" w:rsidRDefault="00063294" w:rsidP="002F552A">
            <w:pPr>
              <w:rPr>
                <w:lang w:val="nl"/>
              </w:rPr>
            </w:pPr>
          </w:p>
          <w:p w14:paraId="7784B330" w14:textId="77777777" w:rsidR="00063294" w:rsidRDefault="00063294" w:rsidP="002F552A"/>
          <w:p w14:paraId="38DB1DE4" w14:textId="77777777" w:rsidR="00430AF7" w:rsidRDefault="00430AF7" w:rsidP="002F552A">
            <w:r>
              <w:t xml:space="preserve">De laatst gekozen keuzetekst </w:t>
            </w:r>
            <w:r w:rsidR="00A13BD9">
              <w:t>wordt</w:t>
            </w:r>
            <w:r>
              <w:t xml:space="preserve"> afgesloten met een ‘.’, </w:t>
            </w:r>
            <w:r w:rsidR="00A13BD9">
              <w:t xml:space="preserve">de eventuele andere(n) </w:t>
            </w:r>
            <w:r>
              <w:t>met een ‘;’.</w:t>
            </w:r>
          </w:p>
          <w:p w14:paraId="49168B92" w14:textId="77777777" w:rsidR="00430AF7" w:rsidRDefault="00430AF7" w:rsidP="002F552A"/>
          <w:p w14:paraId="00F52E6B" w14:textId="77777777" w:rsidR="00063294" w:rsidRDefault="00063294" w:rsidP="002F552A">
            <w:r>
              <w:t xml:space="preserve">Het tonen van </w:t>
            </w:r>
            <w:r w:rsidRPr="001C0BD6">
              <w:rPr>
                <w:color w:val="339966"/>
              </w:rPr>
              <w:t>geldlening</w:t>
            </w:r>
            <w:r w:rsidRPr="001C0BD6">
              <w:rPr>
                <w:color w:val="800080"/>
              </w:rPr>
              <w:t>en</w:t>
            </w:r>
            <w:r>
              <w:t xml:space="preserve"> </w:t>
            </w:r>
            <w:r w:rsidRPr="001C0BD6">
              <w:rPr>
                <w:color w:val="800080"/>
              </w:rPr>
              <w:t>respectievelijk</w:t>
            </w:r>
            <w:r>
              <w:t xml:space="preserve"> voor geldlening of </w:t>
            </w:r>
            <w:r w:rsidRPr="001C0BD6">
              <w:rPr>
                <w:color w:val="00FFFF"/>
              </w:rPr>
              <w:t>verleend</w:t>
            </w:r>
            <w:r w:rsidRPr="001C0BD6">
              <w:rPr>
                <w:color w:val="800080"/>
              </w:rPr>
              <w:t>e</w:t>
            </w:r>
            <w:r>
              <w:t xml:space="preserve"> </w:t>
            </w:r>
            <w:r w:rsidRPr="001C0BD6">
              <w:rPr>
                <w:color w:val="339966"/>
              </w:rPr>
              <w:t>krediet</w:t>
            </w:r>
            <w:r w:rsidRPr="001C0BD6">
              <w:rPr>
                <w:color w:val="800080"/>
              </w:rPr>
              <w:t>en</w:t>
            </w:r>
            <w:r>
              <w:t xml:space="preserve"> </w:t>
            </w:r>
            <w:r w:rsidRPr="001C0BD6">
              <w:rPr>
                <w:color w:val="800080"/>
              </w:rPr>
              <w:t>respectievelijk</w:t>
            </w:r>
            <w:r>
              <w:t xml:space="preserve"> voor krediet is afhankelijk van het aantal bedragen dat volgt. Als er 1 bedrag volgt, dan wordt de </w:t>
            </w:r>
            <w:r w:rsidRPr="001C0BD6">
              <w:rPr>
                <w:color w:val="800080"/>
              </w:rPr>
              <w:t>paarse</w:t>
            </w:r>
            <w:r>
              <w:t xml:space="preserve"> tekst niet getoond, anders wel.</w:t>
            </w:r>
          </w:p>
          <w:p w14:paraId="59027232" w14:textId="77777777" w:rsidR="00063294" w:rsidRDefault="00063294" w:rsidP="002F552A"/>
          <w:p w14:paraId="4DE3D243" w14:textId="77777777" w:rsidR="00063294" w:rsidRDefault="00063294" w:rsidP="001C0BD6">
            <w:pPr>
              <w:spacing w:before="72"/>
            </w:pPr>
            <w:r>
              <w:t xml:space="preserve">Het tonen van </w:t>
            </w:r>
            <w:r w:rsidRPr="001C0BD6">
              <w:rPr>
                <w:color w:val="339966"/>
              </w:rPr>
              <w:t>borgtocht</w:t>
            </w:r>
            <w:r w:rsidRPr="001C0BD6">
              <w:rPr>
                <w:color w:val="800080"/>
              </w:rPr>
              <w:t>en</w:t>
            </w:r>
            <w:r>
              <w:t xml:space="preserve"> is afhankelijk van het aantal personen dat volgt. Als er 1 persoon volgt, dan wordt de tekst </w:t>
            </w:r>
            <w:r w:rsidR="004977A4">
              <w:t>‘</w:t>
            </w:r>
            <w:r>
              <w:t>borgtocht</w:t>
            </w:r>
            <w:r w:rsidR="004977A4">
              <w:t>’</w:t>
            </w:r>
            <w:r>
              <w:t xml:space="preserve"> getoond, anders de tekst </w:t>
            </w:r>
            <w:r w:rsidR="004977A4">
              <w:t>‘</w:t>
            </w:r>
            <w:r>
              <w:t>borgtochten</w:t>
            </w:r>
            <w:r w:rsidR="004977A4">
              <w:t>’</w:t>
            </w:r>
            <w:r>
              <w:t>.</w:t>
            </w:r>
          </w:p>
          <w:p w14:paraId="38064170" w14:textId="77777777" w:rsidR="00063294" w:rsidRDefault="00063294" w:rsidP="002F552A"/>
          <w:p w14:paraId="63092B25" w14:textId="77777777" w:rsidR="0021478F" w:rsidRPr="001C0BD6" w:rsidRDefault="0021478F" w:rsidP="001C0BD6">
            <w:pPr>
              <w:spacing w:before="72" w:line="240" w:lineRule="auto"/>
              <w:rPr>
                <w:sz w:val="16"/>
                <w:szCs w:val="16"/>
              </w:rPr>
            </w:pPr>
            <w:r w:rsidRPr="001C0BD6">
              <w:rPr>
                <w:u w:val="single"/>
              </w:rPr>
              <w:t>Mapping</w:t>
            </w:r>
            <w:r w:rsidR="00311849" w:rsidRPr="001C0BD6">
              <w:rPr>
                <w:u w:val="single"/>
              </w:rPr>
              <w:t xml:space="preserve"> </w:t>
            </w:r>
            <w:r w:rsidR="00A353B6" w:rsidRPr="001C0BD6">
              <w:rPr>
                <w:u w:val="single"/>
              </w:rPr>
              <w:t xml:space="preserve">tonen </w:t>
            </w:r>
            <w:r w:rsidR="00311849" w:rsidRPr="001C0BD6">
              <w:rPr>
                <w:u w:val="single"/>
              </w:rPr>
              <w:t>geldlening</w:t>
            </w:r>
            <w:r w:rsidRPr="001C0BD6">
              <w:rPr>
                <w:u w:val="single"/>
              </w:rPr>
              <w:t>:</w:t>
            </w:r>
            <w:r w:rsidRPr="001C0BD6">
              <w:rPr>
                <w:sz w:val="16"/>
                <w:szCs w:val="16"/>
              </w:rPr>
              <w:t xml:space="preserve"> </w:t>
            </w:r>
          </w:p>
          <w:p w14:paraId="71C912E4" w14:textId="77777777" w:rsidR="00311849" w:rsidRPr="001C0BD6" w:rsidRDefault="00311849" w:rsidP="001C0BD6">
            <w:pPr>
              <w:spacing w:line="240" w:lineRule="auto"/>
              <w:rPr>
                <w:sz w:val="16"/>
                <w:szCs w:val="16"/>
              </w:rPr>
            </w:pPr>
            <w:r w:rsidRPr="001C0BD6">
              <w:rPr>
                <w:sz w:val="16"/>
                <w:szCs w:val="16"/>
              </w:rPr>
              <w:t>//</w:t>
            </w:r>
            <w:r w:rsidR="0051435A" w:rsidRPr="001C0BD6">
              <w:rPr>
                <w:sz w:val="16"/>
                <w:szCs w:val="16"/>
              </w:rPr>
              <w:t>VasteHypotheekGeenSchip/G</w:t>
            </w:r>
            <w:r w:rsidRPr="001C0BD6">
              <w:rPr>
                <w:sz w:val="16"/>
                <w:szCs w:val="16"/>
              </w:rPr>
              <w:t>eldleningen</w:t>
            </w:r>
          </w:p>
          <w:p w14:paraId="49E6969C" w14:textId="77777777" w:rsidR="00311849" w:rsidRPr="001C0BD6" w:rsidRDefault="00311849" w:rsidP="001C0BD6">
            <w:pPr>
              <w:spacing w:line="240" w:lineRule="auto"/>
              <w:rPr>
                <w:sz w:val="16"/>
                <w:szCs w:val="16"/>
              </w:rPr>
            </w:pPr>
          </w:p>
          <w:p w14:paraId="2E2CBA29" w14:textId="77777777" w:rsidR="00311849" w:rsidRPr="001C0BD6" w:rsidRDefault="00311849" w:rsidP="001C0BD6">
            <w:pPr>
              <w:spacing w:line="240" w:lineRule="auto"/>
              <w:rPr>
                <w:szCs w:val="18"/>
                <w:u w:val="single"/>
              </w:rPr>
            </w:pPr>
            <w:r w:rsidRPr="001C0BD6">
              <w:rPr>
                <w:szCs w:val="18"/>
                <w:u w:val="single"/>
              </w:rPr>
              <w:t>Mapping geldlening verstrekte/te verstrekken:</w:t>
            </w:r>
          </w:p>
          <w:p w14:paraId="04EE886C" w14:textId="77777777" w:rsidR="0021478F" w:rsidRPr="001C0BD6" w:rsidRDefault="0021478F" w:rsidP="001C0BD6">
            <w:pPr>
              <w:spacing w:line="240" w:lineRule="auto"/>
              <w:rPr>
                <w:sz w:val="16"/>
                <w:szCs w:val="16"/>
              </w:rPr>
            </w:pPr>
            <w:r w:rsidRPr="001C0BD6">
              <w:rPr>
                <w:sz w:val="16"/>
                <w:szCs w:val="16"/>
              </w:rPr>
              <w:t>//</w:t>
            </w:r>
            <w:r w:rsidR="0051435A" w:rsidRPr="001C0BD6">
              <w:rPr>
                <w:sz w:val="16"/>
                <w:szCs w:val="16"/>
              </w:rPr>
              <w:t>VasteHypotheekGeenSchip/G</w:t>
            </w:r>
            <w:r w:rsidRPr="001C0BD6">
              <w:rPr>
                <w:sz w:val="16"/>
                <w:szCs w:val="16"/>
              </w:rPr>
              <w:t>eldleningen/tekstKeuze</w:t>
            </w:r>
          </w:p>
          <w:p w14:paraId="4DF43C53" w14:textId="77777777" w:rsidR="0021478F" w:rsidRPr="001C0BD6" w:rsidRDefault="00362D45" w:rsidP="001C0BD6">
            <w:pPr>
              <w:spacing w:line="240" w:lineRule="auto"/>
              <w:rPr>
                <w:sz w:val="16"/>
                <w:szCs w:val="16"/>
              </w:rPr>
            </w:pPr>
            <w:r w:rsidRPr="001C0BD6">
              <w:rPr>
                <w:sz w:val="16"/>
                <w:szCs w:val="16"/>
              </w:rPr>
              <w:tab/>
            </w:r>
            <w:r w:rsidR="0021478F" w:rsidRPr="001C0BD6">
              <w:rPr>
                <w:sz w:val="16"/>
                <w:szCs w:val="16"/>
              </w:rPr>
              <w:t>./tagNaam('k_hyp_Verstrekt')</w:t>
            </w:r>
          </w:p>
          <w:p w14:paraId="2DBB129F" w14:textId="77777777" w:rsidR="0021478F" w:rsidRPr="001C0BD6" w:rsidRDefault="00362D45" w:rsidP="001C0BD6">
            <w:pPr>
              <w:spacing w:line="240" w:lineRule="auto"/>
              <w:rPr>
                <w:sz w:val="16"/>
                <w:szCs w:val="16"/>
              </w:rPr>
            </w:pPr>
            <w:r w:rsidRPr="001C0BD6">
              <w:rPr>
                <w:sz w:val="16"/>
                <w:szCs w:val="16"/>
              </w:rPr>
              <w:tab/>
            </w:r>
            <w:r w:rsidR="0021478F" w:rsidRPr="001C0BD6">
              <w:rPr>
                <w:sz w:val="16"/>
                <w:szCs w:val="16"/>
              </w:rPr>
              <w:t>./tekst = ”verstrekte”</w:t>
            </w:r>
            <w:r w:rsidR="0021478F" w:rsidRPr="001C0BD6">
              <w:rPr>
                <w:color w:val="800080"/>
                <w:sz w:val="16"/>
                <w:szCs w:val="16"/>
              </w:rPr>
              <w:t xml:space="preserve"> </w:t>
            </w:r>
            <w:r w:rsidR="0021478F" w:rsidRPr="001C0BD6">
              <w:rPr>
                <w:sz w:val="16"/>
                <w:szCs w:val="16"/>
              </w:rPr>
              <w:t>of “te verstrekken”</w:t>
            </w:r>
          </w:p>
          <w:p w14:paraId="7CC628C3" w14:textId="77777777" w:rsidR="005B3511" w:rsidRPr="001C0BD6" w:rsidRDefault="005B3511" w:rsidP="001C0BD6">
            <w:pPr>
              <w:spacing w:before="72"/>
              <w:rPr>
                <w:u w:val="single"/>
              </w:rPr>
            </w:pPr>
            <w:r w:rsidRPr="001C0BD6">
              <w:rPr>
                <w:u w:val="single"/>
              </w:rPr>
              <w:t>Mapping geldlening bedrag:</w:t>
            </w:r>
          </w:p>
          <w:p w14:paraId="5916BA39" w14:textId="77777777" w:rsidR="005B3511" w:rsidRPr="001C0BD6" w:rsidRDefault="0051435A" w:rsidP="001C0BD6">
            <w:pPr>
              <w:spacing w:line="240" w:lineRule="auto"/>
              <w:rPr>
                <w:sz w:val="16"/>
                <w:szCs w:val="16"/>
              </w:rPr>
            </w:pPr>
            <w:r w:rsidRPr="001C0BD6">
              <w:rPr>
                <w:sz w:val="16"/>
                <w:szCs w:val="16"/>
              </w:rPr>
              <w:t>//VasteHypotheekGeenSchip/G</w:t>
            </w:r>
            <w:r w:rsidR="005B3511" w:rsidRPr="001C0BD6">
              <w:rPr>
                <w:sz w:val="16"/>
                <w:szCs w:val="16"/>
              </w:rPr>
              <w:t>eldleningen/bedrag</w:t>
            </w:r>
          </w:p>
          <w:p w14:paraId="57F3006F" w14:textId="77777777" w:rsidR="005B3511" w:rsidRPr="001C0BD6" w:rsidRDefault="005B3511" w:rsidP="001C0BD6">
            <w:pPr>
              <w:spacing w:line="240" w:lineRule="auto"/>
              <w:rPr>
                <w:sz w:val="16"/>
                <w:szCs w:val="16"/>
              </w:rPr>
            </w:pPr>
            <w:r w:rsidRPr="001C0BD6">
              <w:rPr>
                <w:sz w:val="16"/>
                <w:szCs w:val="16"/>
              </w:rPr>
              <w:tab/>
              <w:t>./som</w:t>
            </w:r>
          </w:p>
          <w:p w14:paraId="20649976" w14:textId="77777777" w:rsidR="005B3511" w:rsidRDefault="005B3511" w:rsidP="001C0BD6">
            <w:pPr>
              <w:spacing w:line="240" w:lineRule="auto"/>
            </w:pPr>
            <w:r w:rsidRPr="001C0BD6">
              <w:rPr>
                <w:sz w:val="16"/>
                <w:szCs w:val="16"/>
              </w:rPr>
              <w:tab/>
              <w:t>./valuta</w:t>
            </w:r>
          </w:p>
          <w:p w14:paraId="4E60165D" w14:textId="77777777" w:rsidR="00063294" w:rsidRPr="001C0BD6" w:rsidRDefault="00063294" w:rsidP="001C0BD6">
            <w:pPr>
              <w:spacing w:before="72"/>
              <w:rPr>
                <w:u w:val="single"/>
              </w:rPr>
            </w:pPr>
            <w:r w:rsidRPr="001C0BD6">
              <w:rPr>
                <w:u w:val="single"/>
              </w:rPr>
              <w:t xml:space="preserve">Mapping </w:t>
            </w:r>
            <w:r w:rsidR="00A353B6" w:rsidRPr="001C0BD6">
              <w:rPr>
                <w:u w:val="single"/>
              </w:rPr>
              <w:t xml:space="preserve">tonen </w:t>
            </w:r>
            <w:r w:rsidRPr="001C0BD6">
              <w:rPr>
                <w:u w:val="single"/>
              </w:rPr>
              <w:t>krediet:</w:t>
            </w:r>
          </w:p>
          <w:p w14:paraId="5746C719" w14:textId="77777777" w:rsidR="00063294" w:rsidRDefault="00063294" w:rsidP="001C0BD6">
            <w:pPr>
              <w:spacing w:line="240" w:lineRule="auto"/>
            </w:pPr>
            <w:r w:rsidRPr="001C0BD6">
              <w:rPr>
                <w:sz w:val="16"/>
                <w:szCs w:val="16"/>
              </w:rPr>
              <w:t>//</w:t>
            </w:r>
            <w:r w:rsidR="0051435A" w:rsidRPr="001C0BD6">
              <w:rPr>
                <w:sz w:val="16"/>
                <w:szCs w:val="16"/>
              </w:rPr>
              <w:t>VasteHypotheekGeenSchip/K</w:t>
            </w:r>
            <w:r w:rsidRPr="001C0BD6">
              <w:rPr>
                <w:sz w:val="16"/>
                <w:szCs w:val="16"/>
              </w:rPr>
              <w:t>redieten</w:t>
            </w:r>
          </w:p>
          <w:p w14:paraId="5150F7B4" w14:textId="77777777" w:rsidR="0021478F" w:rsidRPr="001C0BD6" w:rsidRDefault="0021478F" w:rsidP="001C0BD6">
            <w:pPr>
              <w:spacing w:before="72" w:line="240" w:lineRule="auto"/>
              <w:rPr>
                <w:sz w:val="16"/>
                <w:szCs w:val="16"/>
              </w:rPr>
            </w:pPr>
            <w:r w:rsidRPr="001C0BD6">
              <w:rPr>
                <w:u w:val="single"/>
              </w:rPr>
              <w:t>Mapping</w:t>
            </w:r>
            <w:r w:rsidR="00063294" w:rsidRPr="001C0BD6">
              <w:rPr>
                <w:u w:val="single"/>
              </w:rPr>
              <w:t xml:space="preserve"> krediet verleend/te verlenen</w:t>
            </w:r>
            <w:r w:rsidRPr="001C0BD6">
              <w:rPr>
                <w:u w:val="single"/>
              </w:rPr>
              <w:t>:</w:t>
            </w:r>
            <w:r w:rsidRPr="001C0BD6">
              <w:rPr>
                <w:sz w:val="16"/>
                <w:szCs w:val="16"/>
              </w:rPr>
              <w:t xml:space="preserve"> </w:t>
            </w:r>
          </w:p>
          <w:p w14:paraId="2A3B8444" w14:textId="77777777" w:rsidR="0021478F" w:rsidRPr="001C0BD6" w:rsidRDefault="0021478F" w:rsidP="001C0BD6">
            <w:pPr>
              <w:spacing w:line="240" w:lineRule="auto"/>
              <w:rPr>
                <w:sz w:val="16"/>
                <w:szCs w:val="16"/>
              </w:rPr>
            </w:pPr>
            <w:r w:rsidRPr="001C0BD6">
              <w:rPr>
                <w:sz w:val="16"/>
                <w:szCs w:val="16"/>
              </w:rPr>
              <w:t>//</w:t>
            </w:r>
            <w:r w:rsidR="0051435A" w:rsidRPr="001C0BD6">
              <w:rPr>
                <w:sz w:val="16"/>
                <w:szCs w:val="16"/>
              </w:rPr>
              <w:t>VasteHypotheekGeenSchip/K</w:t>
            </w:r>
            <w:r w:rsidRPr="001C0BD6">
              <w:rPr>
                <w:sz w:val="16"/>
                <w:szCs w:val="16"/>
              </w:rPr>
              <w:t>redieten/</w:t>
            </w:r>
            <w:r w:rsidR="005B090E" w:rsidRPr="001C0BD6">
              <w:rPr>
                <w:sz w:val="16"/>
                <w:szCs w:val="16"/>
              </w:rPr>
              <w:t>t</w:t>
            </w:r>
            <w:r w:rsidRPr="001C0BD6">
              <w:rPr>
                <w:sz w:val="16"/>
                <w:szCs w:val="16"/>
              </w:rPr>
              <w:t>ekstKeuze</w:t>
            </w:r>
          </w:p>
          <w:p w14:paraId="484DF04E" w14:textId="77777777" w:rsidR="0021478F" w:rsidRPr="001C0BD6" w:rsidRDefault="00362D45" w:rsidP="001C0BD6">
            <w:pPr>
              <w:spacing w:line="240" w:lineRule="auto"/>
              <w:rPr>
                <w:sz w:val="16"/>
                <w:szCs w:val="16"/>
              </w:rPr>
            </w:pPr>
            <w:r w:rsidRPr="001C0BD6">
              <w:rPr>
                <w:sz w:val="16"/>
                <w:szCs w:val="16"/>
              </w:rPr>
              <w:tab/>
            </w:r>
            <w:r w:rsidR="0021478F" w:rsidRPr="001C0BD6">
              <w:rPr>
                <w:sz w:val="16"/>
                <w:szCs w:val="16"/>
              </w:rPr>
              <w:t>./tagNaam('k_hyp_Verleend')</w:t>
            </w:r>
          </w:p>
          <w:p w14:paraId="7108C4BD" w14:textId="77777777" w:rsidR="0021478F" w:rsidRPr="001C0BD6" w:rsidRDefault="00362D45" w:rsidP="001C0BD6">
            <w:pPr>
              <w:spacing w:line="240" w:lineRule="auto"/>
              <w:rPr>
                <w:color w:val="800080"/>
                <w:sz w:val="16"/>
                <w:szCs w:val="16"/>
              </w:rPr>
            </w:pPr>
            <w:r w:rsidRPr="001C0BD6">
              <w:rPr>
                <w:sz w:val="16"/>
                <w:szCs w:val="16"/>
              </w:rPr>
              <w:tab/>
            </w:r>
            <w:r w:rsidR="0021478F" w:rsidRPr="001C0BD6">
              <w:rPr>
                <w:sz w:val="16"/>
                <w:szCs w:val="16"/>
              </w:rPr>
              <w:t>./tekst = ”verleend” of</w:t>
            </w:r>
            <w:r w:rsidR="0021478F" w:rsidRPr="001C0BD6">
              <w:rPr>
                <w:color w:val="800080"/>
                <w:sz w:val="16"/>
                <w:szCs w:val="16"/>
              </w:rPr>
              <w:t xml:space="preserve"> </w:t>
            </w:r>
            <w:r w:rsidR="0021478F" w:rsidRPr="001C0BD6">
              <w:rPr>
                <w:sz w:val="16"/>
                <w:szCs w:val="16"/>
              </w:rPr>
              <w:t>“te verlenen”</w:t>
            </w:r>
          </w:p>
          <w:p w14:paraId="78706FC8" w14:textId="77777777" w:rsidR="005B3511" w:rsidRPr="001C0BD6" w:rsidRDefault="005B3511" w:rsidP="001C0BD6">
            <w:pPr>
              <w:spacing w:line="240" w:lineRule="auto"/>
              <w:rPr>
                <w:sz w:val="16"/>
                <w:szCs w:val="16"/>
              </w:rPr>
            </w:pPr>
          </w:p>
          <w:p w14:paraId="0C7D45DE" w14:textId="77777777" w:rsidR="005B3511" w:rsidRPr="001C0BD6" w:rsidRDefault="005B3511" w:rsidP="001C0BD6">
            <w:pPr>
              <w:spacing w:line="240" w:lineRule="auto"/>
              <w:rPr>
                <w:sz w:val="16"/>
                <w:szCs w:val="16"/>
              </w:rPr>
            </w:pPr>
            <w:r w:rsidRPr="001C0BD6">
              <w:rPr>
                <w:u w:val="single"/>
              </w:rPr>
              <w:t>Mapping krediet bedrag:</w:t>
            </w:r>
          </w:p>
          <w:p w14:paraId="3CEE1304" w14:textId="77777777" w:rsidR="005B3511" w:rsidRPr="001C0BD6" w:rsidRDefault="0051435A" w:rsidP="001C0BD6">
            <w:pPr>
              <w:spacing w:line="240" w:lineRule="auto"/>
              <w:rPr>
                <w:sz w:val="16"/>
                <w:szCs w:val="16"/>
              </w:rPr>
            </w:pPr>
            <w:r w:rsidRPr="001C0BD6">
              <w:rPr>
                <w:sz w:val="16"/>
                <w:szCs w:val="16"/>
              </w:rPr>
              <w:lastRenderedPageBreak/>
              <w:t>/</w:t>
            </w:r>
            <w:r w:rsidR="005B3511" w:rsidRPr="001C0BD6">
              <w:rPr>
                <w:sz w:val="16"/>
                <w:szCs w:val="16"/>
              </w:rPr>
              <w:t>/</w:t>
            </w:r>
            <w:r w:rsidRPr="001C0BD6">
              <w:rPr>
                <w:sz w:val="16"/>
                <w:szCs w:val="16"/>
              </w:rPr>
              <w:t>VasteHypotheekGeenSchip/K</w:t>
            </w:r>
            <w:r w:rsidR="005B3511" w:rsidRPr="001C0BD6">
              <w:rPr>
                <w:sz w:val="16"/>
                <w:szCs w:val="16"/>
              </w:rPr>
              <w:t>redieten/bedrag</w:t>
            </w:r>
          </w:p>
          <w:p w14:paraId="145C513B" w14:textId="77777777" w:rsidR="005B3511" w:rsidRPr="001C0BD6" w:rsidRDefault="005B3511" w:rsidP="001C0BD6">
            <w:pPr>
              <w:spacing w:line="240" w:lineRule="auto"/>
              <w:rPr>
                <w:sz w:val="16"/>
                <w:szCs w:val="16"/>
              </w:rPr>
            </w:pPr>
            <w:r w:rsidRPr="001C0BD6">
              <w:rPr>
                <w:sz w:val="16"/>
                <w:szCs w:val="16"/>
              </w:rPr>
              <w:tab/>
              <w:t>./som</w:t>
            </w:r>
          </w:p>
          <w:p w14:paraId="34A4F091" w14:textId="77777777" w:rsidR="005B3511" w:rsidRDefault="005B3511" w:rsidP="001C0BD6">
            <w:pPr>
              <w:spacing w:line="240" w:lineRule="auto"/>
            </w:pPr>
            <w:r w:rsidRPr="001C0BD6">
              <w:rPr>
                <w:sz w:val="16"/>
                <w:szCs w:val="16"/>
              </w:rPr>
              <w:tab/>
              <w:t>./valuta</w:t>
            </w:r>
          </w:p>
          <w:p w14:paraId="36ADC3FE" w14:textId="77777777" w:rsidR="00063294" w:rsidRPr="001C0BD6" w:rsidRDefault="0021478F" w:rsidP="001C0BD6">
            <w:pPr>
              <w:spacing w:before="72" w:line="240" w:lineRule="auto"/>
              <w:rPr>
                <w:u w:val="single"/>
              </w:rPr>
            </w:pPr>
            <w:r w:rsidRPr="001C0BD6">
              <w:rPr>
                <w:u w:val="single"/>
              </w:rPr>
              <w:t>Mapping</w:t>
            </w:r>
            <w:r w:rsidR="00A353B6" w:rsidRPr="001C0BD6">
              <w:rPr>
                <w:u w:val="single"/>
              </w:rPr>
              <w:t xml:space="preserve"> tonen</w:t>
            </w:r>
            <w:r w:rsidR="00063294" w:rsidRPr="001C0BD6">
              <w:rPr>
                <w:u w:val="single"/>
              </w:rPr>
              <w:t xml:space="preserve"> borgtocht</w:t>
            </w:r>
            <w:r w:rsidRPr="001C0BD6">
              <w:rPr>
                <w:u w:val="single"/>
              </w:rPr>
              <w:t>:</w:t>
            </w:r>
          </w:p>
          <w:p w14:paraId="4344AE88" w14:textId="77777777" w:rsidR="00063294" w:rsidRPr="001C0BD6" w:rsidRDefault="00063294" w:rsidP="001C0BD6">
            <w:pPr>
              <w:spacing w:line="240" w:lineRule="auto"/>
              <w:rPr>
                <w:u w:val="single"/>
              </w:rPr>
            </w:pPr>
            <w:r w:rsidRPr="001C0BD6">
              <w:rPr>
                <w:sz w:val="16"/>
                <w:szCs w:val="16"/>
              </w:rPr>
              <w:t>//</w:t>
            </w:r>
            <w:r w:rsidR="0051435A" w:rsidRPr="001C0BD6">
              <w:rPr>
                <w:sz w:val="16"/>
                <w:szCs w:val="16"/>
              </w:rPr>
              <w:t>VasteHypotheekGeenSchip/B</w:t>
            </w:r>
            <w:r w:rsidRPr="001C0BD6">
              <w:rPr>
                <w:sz w:val="16"/>
                <w:szCs w:val="16"/>
              </w:rPr>
              <w:t>orgtochten</w:t>
            </w:r>
          </w:p>
          <w:p w14:paraId="3CE86748" w14:textId="77777777" w:rsidR="00063294" w:rsidRPr="001C0BD6" w:rsidRDefault="00063294" w:rsidP="001C0BD6">
            <w:pPr>
              <w:spacing w:before="72" w:line="240" w:lineRule="auto"/>
              <w:rPr>
                <w:u w:val="single"/>
              </w:rPr>
            </w:pPr>
            <w:r w:rsidRPr="001C0BD6">
              <w:rPr>
                <w:u w:val="single"/>
              </w:rPr>
              <w:t>Mapping borgtocht gesteld/te stellen:</w:t>
            </w:r>
          </w:p>
          <w:p w14:paraId="3ACF00C2" w14:textId="77777777" w:rsidR="0021478F" w:rsidRPr="001C0BD6" w:rsidRDefault="0021478F" w:rsidP="001C0BD6">
            <w:pPr>
              <w:spacing w:line="240" w:lineRule="auto"/>
              <w:rPr>
                <w:sz w:val="16"/>
                <w:szCs w:val="16"/>
              </w:rPr>
            </w:pPr>
            <w:r w:rsidRPr="001C0BD6">
              <w:rPr>
                <w:sz w:val="16"/>
                <w:szCs w:val="16"/>
              </w:rPr>
              <w:t>//</w:t>
            </w:r>
            <w:r w:rsidR="0051435A" w:rsidRPr="001C0BD6">
              <w:rPr>
                <w:sz w:val="16"/>
                <w:szCs w:val="16"/>
              </w:rPr>
              <w:t>VasteHypotheekGeenSchip/B</w:t>
            </w:r>
            <w:r w:rsidRPr="001C0BD6">
              <w:rPr>
                <w:sz w:val="16"/>
                <w:szCs w:val="16"/>
              </w:rPr>
              <w:t>orgtochten/</w:t>
            </w:r>
            <w:r w:rsidR="005B090E" w:rsidRPr="001C0BD6">
              <w:rPr>
                <w:sz w:val="16"/>
                <w:szCs w:val="16"/>
              </w:rPr>
              <w:t>t</w:t>
            </w:r>
            <w:r w:rsidRPr="001C0BD6">
              <w:rPr>
                <w:sz w:val="16"/>
                <w:szCs w:val="16"/>
              </w:rPr>
              <w:t>ekstKeuze</w:t>
            </w:r>
          </w:p>
          <w:p w14:paraId="325CF6E2" w14:textId="77777777" w:rsidR="0021478F" w:rsidRPr="001C0BD6" w:rsidRDefault="00362D45" w:rsidP="001C0BD6">
            <w:pPr>
              <w:spacing w:line="240" w:lineRule="auto"/>
              <w:rPr>
                <w:sz w:val="16"/>
                <w:szCs w:val="16"/>
              </w:rPr>
            </w:pPr>
            <w:r w:rsidRPr="001C0BD6">
              <w:rPr>
                <w:sz w:val="16"/>
                <w:szCs w:val="16"/>
              </w:rPr>
              <w:tab/>
            </w:r>
            <w:r w:rsidR="0021478F" w:rsidRPr="001C0BD6">
              <w:rPr>
                <w:sz w:val="16"/>
                <w:szCs w:val="16"/>
              </w:rPr>
              <w:t>./tagNaam('k_hyp_Gesteld')</w:t>
            </w:r>
          </w:p>
          <w:p w14:paraId="3377FEDD" w14:textId="77777777" w:rsidR="0021478F" w:rsidRPr="00EF5285" w:rsidRDefault="00362D45" w:rsidP="001C0BD6">
            <w:pPr>
              <w:spacing w:line="240" w:lineRule="auto"/>
            </w:pPr>
            <w:r w:rsidRPr="001C0BD6">
              <w:rPr>
                <w:sz w:val="16"/>
                <w:szCs w:val="16"/>
              </w:rPr>
              <w:tab/>
            </w:r>
            <w:r w:rsidR="0021478F" w:rsidRPr="001C0BD6">
              <w:rPr>
                <w:sz w:val="16"/>
                <w:szCs w:val="16"/>
              </w:rPr>
              <w:t>./tekst = ”gesteld” of “te stellen”</w:t>
            </w:r>
          </w:p>
          <w:p w14:paraId="1D79380F" w14:textId="77777777" w:rsidR="005B3511" w:rsidRDefault="005B3511" w:rsidP="001C0BD6">
            <w:pPr>
              <w:spacing w:line="240" w:lineRule="auto"/>
            </w:pPr>
          </w:p>
          <w:p w14:paraId="4E684DC6" w14:textId="77777777" w:rsidR="005B3511" w:rsidRDefault="005B3511" w:rsidP="001C0BD6">
            <w:pPr>
              <w:spacing w:line="240" w:lineRule="auto"/>
            </w:pPr>
            <w:r w:rsidRPr="001C0BD6">
              <w:rPr>
                <w:u w:val="single"/>
              </w:rPr>
              <w:t>Mapping borgtocht persoon/woonadres:</w:t>
            </w:r>
          </w:p>
          <w:p w14:paraId="127C72DC" w14:textId="77777777" w:rsidR="005B3511" w:rsidRDefault="005B3511" w:rsidP="001C0BD6">
            <w:pPr>
              <w:spacing w:line="240" w:lineRule="auto"/>
            </w:pPr>
            <w:r w:rsidRPr="001C0BD6">
              <w:rPr>
                <w:sz w:val="16"/>
                <w:szCs w:val="16"/>
              </w:rPr>
              <w:t>//</w:t>
            </w:r>
            <w:r w:rsidR="0051435A" w:rsidRPr="001C0BD6">
              <w:rPr>
                <w:sz w:val="16"/>
                <w:szCs w:val="16"/>
              </w:rPr>
              <w:t>VasteHypotheekGeenSchip/B</w:t>
            </w:r>
            <w:r w:rsidRPr="001C0BD6">
              <w:rPr>
                <w:sz w:val="16"/>
                <w:szCs w:val="16"/>
              </w:rPr>
              <w:t>orgtochten</w:t>
            </w:r>
          </w:p>
          <w:p w14:paraId="4B4F11CD" w14:textId="77777777" w:rsidR="005B3511" w:rsidRPr="001C0BD6" w:rsidRDefault="005B3511" w:rsidP="001C0BD6">
            <w:pPr>
              <w:spacing w:line="240" w:lineRule="auto"/>
              <w:rPr>
                <w:sz w:val="16"/>
                <w:szCs w:val="16"/>
              </w:rPr>
            </w:pPr>
            <w:r w:rsidRPr="001C0BD6">
              <w:rPr>
                <w:sz w:val="16"/>
                <w:szCs w:val="16"/>
              </w:rPr>
              <w:t>- zie verder mapping in tekstblok</w:t>
            </w:r>
            <w:r w:rsidR="006915CA" w:rsidRPr="001C0BD6">
              <w:rPr>
                <w:sz w:val="16"/>
                <w:szCs w:val="16"/>
              </w:rPr>
              <w:t>ken</w:t>
            </w:r>
          </w:p>
          <w:p w14:paraId="336AC1EF" w14:textId="77777777" w:rsidR="00CD732D" w:rsidRPr="001C0BD6" w:rsidRDefault="00CD732D" w:rsidP="001C0BD6">
            <w:pPr>
              <w:spacing w:line="240" w:lineRule="auto"/>
              <w:rPr>
                <w:sz w:val="16"/>
                <w:szCs w:val="16"/>
              </w:rPr>
            </w:pPr>
          </w:p>
        </w:tc>
      </w:tr>
    </w:tbl>
    <w:p w14:paraId="64334CDC" w14:textId="77777777" w:rsidR="009F183E" w:rsidRDefault="009F183E" w:rsidP="00145092"/>
    <w:p w14:paraId="1F186F43" w14:textId="77777777" w:rsidR="004D6A6A" w:rsidRDefault="000A01CD" w:rsidP="00E9460F">
      <w:pPr>
        <w:pStyle w:val="Kop3"/>
      </w:pPr>
      <w:r>
        <w:br w:type="page"/>
      </w:r>
      <w:bookmarkStart w:id="151" w:name="_Toc446335865"/>
      <w:r w:rsidR="004D6A6A">
        <w:lastRenderedPageBreak/>
        <w:t xml:space="preserve">Vaste hypotheek teboekgesteld </w:t>
      </w:r>
      <w:r w:rsidR="007A0772">
        <w:t>binnen</w:t>
      </w:r>
      <w:r w:rsidR="004D6A6A">
        <w:t>schip</w:t>
      </w:r>
      <w:bookmarkEnd w:id="151"/>
    </w:p>
    <w:p w14:paraId="077120EE" w14:textId="77777777"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19817295" w14:textId="77777777" w:rsidTr="001C0BD6">
        <w:tc>
          <w:tcPr>
            <w:tcW w:w="6771" w:type="dxa"/>
            <w:shd w:val="clear" w:color="auto" w:fill="auto"/>
          </w:tcPr>
          <w:p w14:paraId="1A08F7CC" w14:textId="77777777"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800080"/>
                <w:szCs w:val="18"/>
              </w:rPr>
              <w:t>de onderhandse akte(n)</w:t>
            </w:r>
            <w:r w:rsidRPr="001C0BD6">
              <w:rPr>
                <w:color w:val="FF0000"/>
                <w:szCs w:val="18"/>
              </w:rPr>
              <w:t xml:space="preserve"> </w:t>
            </w:r>
            <w:r w:rsidRPr="001C0BD6">
              <w:rPr>
                <w:color w:val="3366FF"/>
                <w:szCs w:val="18"/>
              </w:rPr>
              <w:t>respectievelijk</w:t>
            </w:r>
            <w:r w:rsidRPr="001C0BD6">
              <w:rPr>
                <w:color w:val="339966"/>
                <w:szCs w:val="18"/>
              </w:rPr>
              <w:t xml:space="preserve"> </w:t>
            </w:r>
            <w:r w:rsidRPr="001C0BD6">
              <w:rPr>
                <w:color w:val="800080"/>
                <w:szCs w:val="18"/>
              </w:rPr>
              <w:t>gedateerd:</w:t>
            </w:r>
            <w:r w:rsidRPr="001C0BD6">
              <w:rPr>
                <w:color w:val="FF000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009A3629" w:rsidRPr="001C0BD6">
              <w:rPr>
                <w:color w:val="800080"/>
                <w:szCs w:val="18"/>
              </w:rPr>
              <w:t>/</w:t>
            </w:r>
          </w:p>
          <w:p w14:paraId="6516FC76" w14:textId="77777777" w:rsidR="00966198" w:rsidRPr="001C0BD6" w:rsidRDefault="00966198"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p w14:paraId="3DE03347" w14:textId="77777777"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r w:rsidRPr="001C0BD6">
              <w:rPr>
                <w:color w:val="3366FF"/>
                <w:szCs w:val="18"/>
              </w:rPr>
              <w:t>het/de</w:t>
            </w:r>
            <w:r w:rsidRPr="001C0BD6">
              <w:rPr>
                <w:color w:val="FF0000"/>
                <w:szCs w:val="18"/>
              </w:rPr>
              <w:t xml:space="preserve"> </w:t>
            </w:r>
            <w:r w:rsidRPr="001C0BD6">
              <w:rPr>
                <w:color w:val="800080"/>
                <w:szCs w:val="18"/>
              </w:rPr>
              <w:t>financieringsvoorstel</w:t>
            </w:r>
            <w:r w:rsidRPr="001C0BD6">
              <w:rPr>
                <w:color w:val="3366FF"/>
                <w:szCs w:val="18"/>
              </w:rPr>
              <w:t>len respectievelijk</w:t>
            </w:r>
            <w:r w:rsidRPr="001C0BD6">
              <w:rPr>
                <w:color w:val="FF0000"/>
                <w:szCs w:val="18"/>
              </w:rPr>
              <w:t xml:space="preserve"> </w:t>
            </w:r>
            <w:r w:rsidRPr="001C0BD6">
              <w:rPr>
                <w:color w:val="800080"/>
                <w:szCs w:val="18"/>
              </w:rPr>
              <w:t xml:space="preserve">gedateerd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D40164" w:rsidRPr="001C0BD6">
              <w:rPr>
                <w:color w:val="3366FF"/>
                <w:szCs w:val="18"/>
              </w:rPr>
              <w:t>en</w:t>
            </w:r>
            <w:r w:rsidR="00D40164"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en </w:t>
            </w:r>
            <w:r w:rsidRPr="001C0BD6">
              <w:rPr>
                <w:color w:val="3366FF"/>
                <w:szCs w:val="18"/>
              </w:rPr>
              <w:t>respectievelijk</w:t>
            </w:r>
            <w:r w:rsidRPr="001C0BD6">
              <w:rPr>
                <w:color w:val="800080"/>
                <w:szCs w:val="18"/>
              </w:rPr>
              <w:t xml:space="preserve"> geaccepteerd op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D40164" w:rsidRPr="001C0BD6">
              <w:rPr>
                <w:color w:val="3366FF"/>
                <w:szCs w:val="18"/>
              </w:rPr>
              <w:t>en</w:t>
            </w:r>
            <w:r w:rsidR="00D40164"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p>
          <w:p w14:paraId="5D1C00A9" w14:textId="77777777" w:rsidR="004D6A6A" w:rsidRPr="001C0BD6" w:rsidRDefault="004D6A6A"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p>
        </w:tc>
        <w:tc>
          <w:tcPr>
            <w:tcW w:w="7371" w:type="dxa"/>
            <w:shd w:val="clear" w:color="auto" w:fill="auto"/>
          </w:tcPr>
          <w:p w14:paraId="16523361" w14:textId="77777777" w:rsidR="00021522" w:rsidRPr="002A61D1" w:rsidRDefault="00537B39" w:rsidP="002A61D1">
            <w:r w:rsidRPr="001C0BD6">
              <w:rPr>
                <w:szCs w:val="18"/>
              </w:rPr>
              <w:t xml:space="preserve">Optionele keuzetekst, wordt getoond wanneer de datum(s) van de onderhandse akte of van het financieringsvoorstel aanwezig is/zijn en anders niet. </w:t>
            </w:r>
            <w:r w:rsidR="00E9460F" w:rsidRPr="002A61D1">
              <w:t>Zie</w:t>
            </w:r>
            <w:r>
              <w:t xml:space="preserve"> verder</w:t>
            </w:r>
            <w:r w:rsidR="00C94C2E">
              <w:t xml:space="preserve"> par </w:t>
            </w:r>
            <w:r w:rsidR="00C94C2E">
              <w:fldChar w:fldCharType="begin"/>
            </w:r>
            <w:r w:rsidR="00C94C2E">
              <w:instrText xml:space="preserve"> REF _Ref390421603 \r \h </w:instrText>
            </w:r>
            <w:r w:rsidR="00C94C2E">
              <w:fldChar w:fldCharType="separate"/>
            </w:r>
            <w:r w:rsidR="00BA099F">
              <w:t>2.8.2</w:t>
            </w:r>
            <w:r w:rsidR="00C94C2E">
              <w:fldChar w:fldCharType="end"/>
            </w:r>
            <w:r w:rsidR="00C94C2E">
              <w:t xml:space="preserve"> voor de </w:t>
            </w:r>
            <w:r w:rsidR="00E9460F" w:rsidRPr="002A61D1">
              <w:t>toelichting</w:t>
            </w:r>
            <w:r w:rsidR="00C94C2E">
              <w:t>.</w:t>
            </w:r>
          </w:p>
          <w:p w14:paraId="6A89DDDD" w14:textId="77777777" w:rsidR="00021522" w:rsidRDefault="00021522" w:rsidP="00E9460F"/>
          <w:p w14:paraId="46114804" w14:textId="77777777" w:rsidR="003429F5" w:rsidRDefault="003429F5" w:rsidP="001C0BD6">
            <w:pPr>
              <w:pStyle w:val="streepje"/>
              <w:numPr>
                <w:ilvl w:val="0"/>
                <w:numId w:val="0"/>
              </w:numPr>
            </w:pPr>
            <w:r w:rsidRPr="001C0BD6">
              <w:rPr>
                <w:u w:val="single"/>
              </w:rPr>
              <w:t>Mapping onderhandse akte</w:t>
            </w:r>
            <w:r w:rsidRPr="00AF16BF">
              <w:t>:</w:t>
            </w:r>
          </w:p>
          <w:p w14:paraId="2004AE67" w14:textId="77777777" w:rsidR="003429F5" w:rsidRPr="001C0BD6" w:rsidRDefault="00067812" w:rsidP="001C0BD6">
            <w:pPr>
              <w:spacing w:line="240" w:lineRule="auto"/>
              <w:rPr>
                <w:sz w:val="16"/>
                <w:szCs w:val="16"/>
              </w:rPr>
            </w:pPr>
            <w:r w:rsidRPr="001C0BD6">
              <w:rPr>
                <w:sz w:val="16"/>
                <w:szCs w:val="16"/>
              </w:rPr>
              <w:t>/</w:t>
            </w:r>
            <w:r w:rsidR="003429F5" w:rsidRPr="001C0BD6">
              <w:rPr>
                <w:sz w:val="16"/>
                <w:szCs w:val="16"/>
              </w:rPr>
              <w:t>/</w:t>
            </w:r>
            <w:r w:rsidRPr="001C0BD6">
              <w:rPr>
                <w:sz w:val="16"/>
                <w:szCs w:val="16"/>
              </w:rPr>
              <w:t>VasteHypotheekSchip/</w:t>
            </w:r>
            <w:r w:rsidR="003429F5" w:rsidRPr="001C0BD6">
              <w:rPr>
                <w:sz w:val="16"/>
                <w:szCs w:val="16"/>
              </w:rPr>
              <w:t>vasteHypotheek/OnderhandseAkte/datum</w:t>
            </w:r>
          </w:p>
          <w:p w14:paraId="6EA35CF0" w14:textId="77777777" w:rsidR="003429F5" w:rsidRDefault="003429F5" w:rsidP="003429F5"/>
          <w:p w14:paraId="0C3153E2" w14:textId="77777777" w:rsidR="003429F5" w:rsidRDefault="003429F5" w:rsidP="001C0BD6">
            <w:pPr>
              <w:pStyle w:val="streepje"/>
              <w:numPr>
                <w:ilvl w:val="0"/>
                <w:numId w:val="0"/>
              </w:numPr>
            </w:pPr>
            <w:r w:rsidRPr="001C0BD6">
              <w:rPr>
                <w:u w:val="single"/>
              </w:rPr>
              <w:t>Mapping financieringsvoorstel</w:t>
            </w:r>
            <w:r w:rsidRPr="00AF16BF">
              <w:t>:</w:t>
            </w:r>
          </w:p>
          <w:p w14:paraId="5B6BBFC5" w14:textId="77777777" w:rsidR="003429F5" w:rsidRPr="001C0BD6" w:rsidRDefault="00067812" w:rsidP="001C0BD6">
            <w:pPr>
              <w:spacing w:line="240" w:lineRule="auto"/>
              <w:rPr>
                <w:sz w:val="16"/>
                <w:szCs w:val="16"/>
              </w:rPr>
            </w:pPr>
            <w:r w:rsidRPr="001C0BD6">
              <w:rPr>
                <w:sz w:val="16"/>
                <w:szCs w:val="16"/>
              </w:rPr>
              <w:t>/</w:t>
            </w:r>
            <w:r w:rsidR="003429F5" w:rsidRPr="001C0BD6">
              <w:rPr>
                <w:sz w:val="16"/>
                <w:szCs w:val="16"/>
              </w:rPr>
              <w:t>/</w:t>
            </w:r>
            <w:r w:rsidRPr="001C0BD6">
              <w:rPr>
                <w:sz w:val="16"/>
                <w:szCs w:val="16"/>
              </w:rPr>
              <w:t>VasteHypotheekSchip/</w:t>
            </w:r>
            <w:r w:rsidR="003429F5" w:rsidRPr="001C0BD6">
              <w:rPr>
                <w:sz w:val="16"/>
                <w:szCs w:val="16"/>
              </w:rPr>
              <w:t>vasteHypotheek/Financieringsvoorstel/datum</w:t>
            </w:r>
          </w:p>
          <w:p w14:paraId="4FA8CB06" w14:textId="77777777" w:rsidR="00B3612E" w:rsidRPr="00B3612E" w:rsidRDefault="00067812" w:rsidP="001C0BD6">
            <w:pPr>
              <w:spacing w:line="240" w:lineRule="auto"/>
            </w:pPr>
            <w:r w:rsidRPr="001C0BD6">
              <w:rPr>
                <w:sz w:val="16"/>
                <w:szCs w:val="16"/>
              </w:rPr>
              <w:t>/</w:t>
            </w:r>
            <w:r w:rsidR="003429F5" w:rsidRPr="001C0BD6">
              <w:rPr>
                <w:sz w:val="16"/>
                <w:szCs w:val="16"/>
              </w:rPr>
              <w:t>/</w:t>
            </w:r>
            <w:r w:rsidRPr="001C0BD6">
              <w:rPr>
                <w:sz w:val="16"/>
                <w:szCs w:val="16"/>
              </w:rPr>
              <w:t>VasteHypotheekSchip/</w:t>
            </w:r>
            <w:r w:rsidR="003429F5" w:rsidRPr="001C0BD6">
              <w:rPr>
                <w:sz w:val="16"/>
                <w:szCs w:val="16"/>
              </w:rPr>
              <w:t>vasteHypotheek/FinancieringsvoorstelAcceptatie/datum</w:t>
            </w:r>
          </w:p>
        </w:tc>
      </w:tr>
      <w:tr w:rsidR="001C0BD6" w:rsidRPr="00343045" w14:paraId="4DFC5D29" w14:textId="77777777" w:rsidTr="001C0BD6">
        <w:tc>
          <w:tcPr>
            <w:tcW w:w="6771" w:type="dxa"/>
            <w:shd w:val="clear" w:color="auto" w:fill="auto"/>
          </w:tcPr>
          <w:p w14:paraId="161589F6" w14:textId="77777777" w:rsidR="002C023F" w:rsidRPr="001C0BD6" w:rsidRDefault="002C023F"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Times New Roman" w:hAnsi="Times New Roman"/>
                <w:szCs w:val="18"/>
              </w:rPr>
            </w:pPr>
            <w:r w:rsidRPr="001C0BD6">
              <w:rPr>
                <w:color w:val="339966"/>
                <w:szCs w:val="18"/>
              </w:rPr>
              <w:t>1)</w:t>
            </w:r>
            <w:r w:rsidRPr="001C0BD6">
              <w:rPr>
                <w:color w:val="800080"/>
                <w:szCs w:val="18"/>
              </w:rPr>
              <w:tab/>
            </w:r>
            <w:r w:rsidRPr="001C0BD6">
              <w:rPr>
                <w:color w:val="00FFFF"/>
                <w:szCs w:val="18"/>
              </w:rPr>
              <w:t>verstrekte/te verstrekken</w:t>
            </w:r>
            <w:r w:rsidRPr="001C0BD6">
              <w:rPr>
                <w:color w:val="800080"/>
                <w:szCs w:val="18"/>
              </w:rPr>
              <w:t xml:space="preserve"> </w:t>
            </w:r>
            <w:r w:rsidRPr="001C0BD6">
              <w:rPr>
                <w:color w:val="339966"/>
                <w:szCs w:val="18"/>
              </w:rPr>
              <w:t>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339966"/>
                <w:szCs w:val="18"/>
              </w:rPr>
              <w:t>. Behoudens wijziging</w:t>
            </w:r>
            <w:r w:rsidRPr="001C0BD6">
              <w:rPr>
                <w:color w:val="800080"/>
                <w:szCs w:val="18"/>
              </w:rPr>
              <w:t xml:space="preserve"> </w:t>
            </w:r>
            <w:r w:rsidRPr="001C0BD6">
              <w:rPr>
                <w:color w:val="00FFFF"/>
                <w:szCs w:val="18"/>
              </w:rPr>
              <w:t>bedraagt/bedragen</w:t>
            </w:r>
            <w:r w:rsidRPr="001C0BD6">
              <w:rPr>
                <w:color w:val="800080"/>
                <w:szCs w:val="18"/>
              </w:rPr>
              <w:t xml:space="preserve"> </w:t>
            </w:r>
            <w:r w:rsidRPr="001C0BD6">
              <w:rPr>
                <w:color w:val="339966"/>
                <w:szCs w:val="18"/>
              </w:rPr>
              <w:t>de bedongen rente</w:t>
            </w:r>
            <w:r w:rsidR="00970BF3" w:rsidRPr="001C0BD6">
              <w:rPr>
                <w:color w:val="800080"/>
                <w:szCs w:val="18"/>
              </w:rPr>
              <w:t>n</w:t>
            </w:r>
            <w:r w:rsidRPr="001C0BD6">
              <w:rPr>
                <w:color w:val="800080"/>
                <w:szCs w:val="18"/>
              </w:rPr>
              <w:t xml:space="preserve"> </w:t>
            </w:r>
            <w:r w:rsidRPr="001C0BD6">
              <w:rPr>
                <w:color w:val="339966"/>
                <w:szCs w:val="18"/>
              </w:rPr>
              <w:t>voor deze 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procent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rFonts w:ascii="Times New Roman" w:hAnsi="Times New Roman"/>
                <w:szCs w:val="18"/>
              </w:rPr>
              <w:t xml:space="preserve"> </w:t>
            </w:r>
            <w:r w:rsidR="002A61D1" w:rsidRPr="001C0BD6">
              <w:rPr>
                <w:color w:val="800080"/>
                <w:szCs w:val="18"/>
              </w:rPr>
              <w:t>en</w:t>
            </w:r>
            <w:r w:rsidR="002A61D1" w:rsidRPr="001C0BD6">
              <w:rPr>
                <w:rFonts w:ascii="Times New Roman" w:hAnsi="Times New Roman"/>
                <w:szCs w:val="18"/>
              </w:rPr>
              <w:t xml:space="preserve"> </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per jaar, vervallende</w:t>
            </w:r>
            <w:r w:rsidRPr="001C0BD6">
              <w:rPr>
                <w:color w:val="800080"/>
                <w:szCs w:val="18"/>
              </w:rPr>
              <w:t xml:space="preserve"> </w:t>
            </w:r>
            <w:r w:rsidR="009278FE" w:rsidRPr="001C0BD6">
              <w:rPr>
                <w:color w:val="800080"/>
                <w:szCs w:val="18"/>
              </w:rPr>
              <w:t>respectievelijk</w:t>
            </w:r>
            <w:r w:rsidRPr="001C0BD6">
              <w:rPr>
                <w:color w:val="800080"/>
                <w:szCs w:val="18"/>
              </w:rPr>
              <w:t xml:space="preserve"> </w:t>
            </w:r>
            <w:r w:rsidRPr="001C0BD6">
              <w:rPr>
                <w:color w:val="339966"/>
                <w:szCs w:val="18"/>
              </w:rPr>
              <w:t>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sidDel="00D40164">
              <w:rPr>
                <w:rFonts w:ascii="Times New Roman" w:hAnsi="Times New Roman"/>
                <w:szCs w:val="18"/>
              </w:rPr>
              <w:t xml:space="preserve"> </w:t>
            </w:r>
            <w:r w:rsidRPr="001C0BD6">
              <w:rPr>
                <w:color w:val="339966"/>
                <w:szCs w:val="18"/>
              </w:rPr>
              <w:t>van elk jaar, voor het eerst 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13BD9" w:rsidRPr="001C0BD6">
              <w:rPr>
                <w:color w:val="339966"/>
                <w:szCs w:val="18"/>
              </w:rPr>
              <w:t>;</w:t>
            </w:r>
          </w:p>
          <w:p w14:paraId="535A4EF3" w14:textId="77777777" w:rsidR="002C023F" w:rsidRPr="001C0BD6" w:rsidRDefault="002C023F"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2)</w:t>
            </w:r>
            <w:r w:rsidRPr="001C0BD6">
              <w:rPr>
                <w:color w:val="800080"/>
                <w:szCs w:val="18"/>
              </w:rPr>
              <w:tab/>
            </w:r>
            <w:r w:rsidRPr="001C0BD6">
              <w:rPr>
                <w:color w:val="00FFFF"/>
                <w:szCs w:val="18"/>
              </w:rPr>
              <w:t>verleend</w:t>
            </w:r>
            <w:r w:rsidRPr="001C0BD6">
              <w:rPr>
                <w:color w:val="800080"/>
                <w:szCs w:val="18"/>
              </w:rPr>
              <w:t>e</w:t>
            </w:r>
            <w:r w:rsidRPr="001C0BD6">
              <w:rPr>
                <w:color w:val="00FFFF"/>
                <w:szCs w:val="18"/>
              </w:rPr>
              <w:t>/te verlenen</w:t>
            </w:r>
            <w:r w:rsidRPr="001C0BD6">
              <w:rPr>
                <w:color w:val="800080"/>
                <w:szCs w:val="18"/>
              </w:rPr>
              <w:t xml:space="preserve"> </w:t>
            </w:r>
            <w:r w:rsidRPr="001C0BD6">
              <w:rPr>
                <w:color w:val="339966"/>
                <w:szCs w:val="18"/>
              </w:rPr>
              <w:t>krediet</w:t>
            </w:r>
            <w:r w:rsidRPr="001C0BD6">
              <w:rPr>
                <w:color w:val="800080"/>
                <w:szCs w:val="18"/>
              </w:rPr>
              <w:t xml:space="preserve">en 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339966"/>
                <w:szCs w:val="18"/>
              </w:rPr>
              <w:t>. Behoudens wijziging</w:t>
            </w:r>
            <w:r w:rsidRPr="001C0BD6">
              <w:rPr>
                <w:color w:val="800080"/>
                <w:szCs w:val="18"/>
              </w:rPr>
              <w:t xml:space="preserve"> </w:t>
            </w:r>
            <w:r w:rsidRPr="001C0BD6">
              <w:rPr>
                <w:color w:val="00FFFF"/>
                <w:szCs w:val="18"/>
              </w:rPr>
              <w:t>bedraagt/bedragen</w:t>
            </w:r>
            <w:r w:rsidRPr="001C0BD6">
              <w:rPr>
                <w:color w:val="800080"/>
                <w:szCs w:val="18"/>
              </w:rPr>
              <w:t xml:space="preserve"> </w:t>
            </w:r>
            <w:r w:rsidRPr="001C0BD6">
              <w:rPr>
                <w:color w:val="339966"/>
                <w:szCs w:val="18"/>
              </w:rPr>
              <w:t>de bedongen rente</w:t>
            </w:r>
            <w:r w:rsidR="00970BF3" w:rsidRPr="001C0BD6">
              <w:rPr>
                <w:color w:val="800080"/>
                <w:szCs w:val="18"/>
              </w:rPr>
              <w:t>n</w:t>
            </w:r>
            <w:r w:rsidRPr="001C0BD6">
              <w:rPr>
                <w:color w:val="800080"/>
                <w:szCs w:val="18"/>
              </w:rPr>
              <w:t xml:space="preserve"> </w:t>
            </w:r>
            <w:r w:rsidRPr="001C0BD6">
              <w:rPr>
                <w:color w:val="339966"/>
                <w:szCs w:val="18"/>
              </w:rPr>
              <w:t xml:space="preserve">voor </w:t>
            </w:r>
            <w:r w:rsidR="00EF5285" w:rsidRPr="001C0BD6">
              <w:rPr>
                <w:color w:val="00FFFF"/>
                <w:szCs w:val="18"/>
              </w:rPr>
              <w:t>dit/</w:t>
            </w:r>
            <w:r w:rsidRPr="001C0BD6">
              <w:rPr>
                <w:color w:val="00FFFF"/>
                <w:szCs w:val="18"/>
              </w:rPr>
              <w:t>deze</w:t>
            </w:r>
            <w:r w:rsidRPr="001C0BD6">
              <w:rPr>
                <w:color w:val="339966"/>
                <w:szCs w:val="18"/>
              </w:rPr>
              <w:t xml:space="preserve"> krediet</w:t>
            </w:r>
            <w:r w:rsidRPr="001C0BD6">
              <w:rPr>
                <w:color w:val="800080"/>
                <w:szCs w:val="18"/>
              </w:rPr>
              <w:t>en</w:t>
            </w:r>
            <w:r w:rsidRPr="001C0BD6">
              <w:rPr>
                <w:color w:val="33CCCC"/>
                <w:szCs w:val="18"/>
              </w:rPr>
              <w:t xml:space="preserve"> </w:t>
            </w:r>
            <w:r w:rsidRPr="001C0BD6">
              <w:rPr>
                <w:color w:val="800080"/>
                <w:szCs w:val="18"/>
              </w:rPr>
              <w:t xml:space="preserve">respectievelijk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procent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rFonts w:ascii="Times New Roman" w:hAnsi="Times New Roman"/>
                <w:szCs w:val="18"/>
              </w:rPr>
              <w:t xml:space="preserve"> </w:t>
            </w:r>
            <w:r w:rsidR="002A61D1" w:rsidRPr="001C0BD6">
              <w:rPr>
                <w:color w:val="800080"/>
                <w:szCs w:val="18"/>
              </w:rPr>
              <w:t>en</w:t>
            </w:r>
            <w:r w:rsidR="002A61D1" w:rsidRPr="001C0BD6">
              <w:rPr>
                <w:rFonts w:ascii="Times New Roman" w:hAnsi="Times New Roman"/>
                <w:szCs w:val="18"/>
              </w:rPr>
              <w:t xml:space="preserve"> </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per jaar, vervallende</w:t>
            </w:r>
            <w:r w:rsidRPr="001C0BD6">
              <w:rPr>
                <w:color w:val="800080"/>
                <w:szCs w:val="18"/>
              </w:rPr>
              <w:t xml:space="preserve"> respectievelijk </w:t>
            </w:r>
            <w:r w:rsidRPr="001C0BD6">
              <w:rPr>
                <w:color w:val="339966"/>
                <w:szCs w:val="18"/>
              </w:rPr>
              <w:t>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sidDel="00D40164">
              <w:rPr>
                <w:rFonts w:ascii="Times New Roman" w:hAnsi="Times New Roman"/>
                <w:szCs w:val="18"/>
              </w:rPr>
              <w:t xml:space="preserve"> </w:t>
            </w:r>
            <w:r w:rsidRPr="001C0BD6">
              <w:rPr>
                <w:color w:val="339966"/>
                <w:szCs w:val="18"/>
              </w:rPr>
              <w:t>van elk jaar, voor het eerst op</w:t>
            </w:r>
            <w:r w:rsidRPr="001C0BD6">
              <w:rPr>
                <w:color w:val="800080"/>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339966"/>
                <w:szCs w:val="18"/>
              </w:rPr>
              <w:t>.</w:t>
            </w:r>
          </w:p>
          <w:p w14:paraId="4A939D0A" w14:textId="77777777" w:rsidR="004D6A6A" w:rsidRPr="001C0BD6" w:rsidRDefault="004D6A6A"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szCs w:val="18"/>
              </w:rPr>
            </w:pPr>
          </w:p>
        </w:tc>
        <w:tc>
          <w:tcPr>
            <w:tcW w:w="7371" w:type="dxa"/>
            <w:shd w:val="clear" w:color="auto" w:fill="auto"/>
          </w:tcPr>
          <w:p w14:paraId="1BFC5D87" w14:textId="77777777" w:rsidR="006C416B" w:rsidRDefault="006C416B" w:rsidP="00E9460F">
            <w:r>
              <w:lastRenderedPageBreak/>
              <w:t>Vaste tekst, beide opties of één van beide kunnen getoond worden.</w:t>
            </w:r>
          </w:p>
          <w:p w14:paraId="3B9CD62A" w14:textId="77777777" w:rsidR="006C416B" w:rsidRDefault="006C416B" w:rsidP="00E9460F"/>
          <w:p w14:paraId="0AD0E619" w14:textId="77777777" w:rsidR="00A13BD9" w:rsidRDefault="00A13BD9" w:rsidP="00A13BD9">
            <w:r>
              <w:t>De laatst gekozen keuzetekst wordt afgesloten met een ‘.’, de eventuele andere met een ‘;’.</w:t>
            </w:r>
          </w:p>
          <w:p w14:paraId="0B180296" w14:textId="77777777" w:rsidR="00A13BD9" w:rsidRDefault="00A13BD9" w:rsidP="0002427D"/>
          <w:p w14:paraId="3327DC21" w14:textId="77777777" w:rsidR="004471D6" w:rsidRDefault="006C416B" w:rsidP="001C0BD6">
            <w:pPr>
              <w:spacing w:before="72"/>
            </w:pPr>
            <w:r>
              <w:t>Het tonen van</w:t>
            </w:r>
            <w:r w:rsidR="004471D6">
              <w:t>:</w:t>
            </w:r>
            <w:r>
              <w:t xml:space="preserve"> </w:t>
            </w:r>
          </w:p>
          <w:p w14:paraId="1B34BB34" w14:textId="77777777" w:rsidR="004471D6" w:rsidRDefault="00046BDB" w:rsidP="001C0BD6">
            <w:pPr>
              <w:spacing w:before="72"/>
            </w:pPr>
            <w:r w:rsidRPr="001C0BD6">
              <w:rPr>
                <w:color w:val="339966"/>
              </w:rPr>
              <w:t>1)</w:t>
            </w:r>
            <w:r w:rsidR="004471D6">
              <w:t xml:space="preserve"> </w:t>
            </w:r>
            <w:r w:rsidR="004471D6" w:rsidRPr="001C0BD6">
              <w:rPr>
                <w:color w:val="339966"/>
                <w:szCs w:val="18"/>
              </w:rPr>
              <w:t>rente</w:t>
            </w:r>
            <w:r w:rsidR="004471D6" w:rsidRPr="001C0BD6">
              <w:rPr>
                <w:color w:val="800080"/>
                <w:szCs w:val="18"/>
              </w:rPr>
              <w:t xml:space="preserve">n </w:t>
            </w:r>
            <w:r w:rsidR="004471D6" w:rsidRPr="001C0BD6">
              <w:rPr>
                <w:color w:val="339966"/>
                <w:szCs w:val="18"/>
              </w:rPr>
              <w:t>voor deze geldlening</w:t>
            </w:r>
            <w:r w:rsidR="004471D6" w:rsidRPr="001C0BD6">
              <w:rPr>
                <w:color w:val="800080"/>
                <w:szCs w:val="18"/>
              </w:rPr>
              <w:t>en</w:t>
            </w:r>
            <w:r w:rsidR="004471D6">
              <w:t xml:space="preserve"> en </w:t>
            </w:r>
            <w:r w:rsidR="006C416B" w:rsidRPr="001C0BD6">
              <w:rPr>
                <w:color w:val="339966"/>
              </w:rPr>
              <w:t>geldlening</w:t>
            </w:r>
            <w:r w:rsidR="006C416B" w:rsidRPr="001C0BD6">
              <w:rPr>
                <w:color w:val="800080"/>
              </w:rPr>
              <w:t>en</w:t>
            </w:r>
            <w:r w:rsidR="006C416B">
              <w:t xml:space="preserve"> </w:t>
            </w:r>
            <w:r w:rsidR="006C416B" w:rsidRPr="001C0BD6">
              <w:rPr>
                <w:color w:val="800080"/>
              </w:rPr>
              <w:t>respectievelijk</w:t>
            </w:r>
            <w:r w:rsidR="006C416B">
              <w:t xml:space="preserve"> en </w:t>
            </w:r>
            <w:r w:rsidR="006C416B" w:rsidRPr="001C0BD6">
              <w:rPr>
                <w:color w:val="800080"/>
              </w:rPr>
              <w:t>respectievelijk</w:t>
            </w:r>
            <w:r w:rsidR="006C416B">
              <w:t xml:space="preserve"> </w:t>
            </w:r>
            <w:r w:rsidR="00E414C6">
              <w:tab/>
            </w:r>
            <w:r w:rsidR="006C416B">
              <w:t>voor geldlening</w:t>
            </w:r>
            <w:r w:rsidR="004471D6">
              <w:t>,</w:t>
            </w:r>
            <w:r w:rsidR="006C416B">
              <w:t xml:space="preserve"> </w:t>
            </w:r>
            <w:r w:rsidR="004471D6">
              <w:t>of</w:t>
            </w:r>
          </w:p>
          <w:p w14:paraId="50FE6BDE" w14:textId="77777777" w:rsidR="00046BDB" w:rsidRDefault="00046BDB" w:rsidP="001C0BD6">
            <w:pPr>
              <w:spacing w:before="72"/>
            </w:pPr>
            <w:r w:rsidRPr="001C0BD6">
              <w:rPr>
                <w:color w:val="339966"/>
              </w:rPr>
              <w:t>2)</w:t>
            </w:r>
            <w:r w:rsidR="006C416B">
              <w:t xml:space="preserve"> </w:t>
            </w:r>
            <w:r w:rsidR="006C416B" w:rsidRPr="001C0BD6">
              <w:rPr>
                <w:color w:val="00FFFF"/>
              </w:rPr>
              <w:t>verleend</w:t>
            </w:r>
            <w:r w:rsidR="006C416B" w:rsidRPr="001C0BD6">
              <w:rPr>
                <w:color w:val="800080"/>
              </w:rPr>
              <w:t>e</w:t>
            </w:r>
            <w:r w:rsidR="006C416B">
              <w:t xml:space="preserve"> en </w:t>
            </w:r>
            <w:r w:rsidR="006C416B" w:rsidRPr="001C0BD6">
              <w:rPr>
                <w:color w:val="339966"/>
              </w:rPr>
              <w:t>krediet</w:t>
            </w:r>
            <w:r w:rsidR="006C416B" w:rsidRPr="001C0BD6">
              <w:rPr>
                <w:color w:val="800080"/>
              </w:rPr>
              <w:t>en</w:t>
            </w:r>
            <w:r w:rsidR="006C416B">
              <w:t xml:space="preserve"> </w:t>
            </w:r>
            <w:r w:rsidR="006C416B" w:rsidRPr="001C0BD6">
              <w:rPr>
                <w:color w:val="800080"/>
              </w:rPr>
              <w:t>respectievelijk</w:t>
            </w:r>
            <w:r w:rsidR="006C416B">
              <w:t xml:space="preserve"> en</w:t>
            </w:r>
            <w:r>
              <w:t xml:space="preserve"> </w:t>
            </w:r>
            <w:r w:rsidRPr="001C0BD6">
              <w:rPr>
                <w:color w:val="00FFFF"/>
                <w:szCs w:val="18"/>
              </w:rPr>
              <w:t>bedraagt</w:t>
            </w:r>
            <w:r w:rsidRPr="001C0BD6">
              <w:rPr>
                <w:color w:val="800080"/>
                <w:szCs w:val="18"/>
              </w:rPr>
              <w:t xml:space="preserve"> </w:t>
            </w:r>
            <w:r w:rsidRPr="001C0BD6">
              <w:rPr>
                <w:color w:val="339966"/>
                <w:szCs w:val="18"/>
              </w:rPr>
              <w:t>de bedongen rente</w:t>
            </w:r>
            <w:r w:rsidRPr="001C0BD6">
              <w:rPr>
                <w:szCs w:val="18"/>
              </w:rPr>
              <w:t xml:space="preserve"> of </w:t>
            </w:r>
            <w:r w:rsidRPr="001C0BD6">
              <w:rPr>
                <w:color w:val="00FFFF"/>
                <w:szCs w:val="18"/>
              </w:rPr>
              <w:t>bedragen</w:t>
            </w:r>
            <w:r w:rsidRPr="001C0BD6">
              <w:rPr>
                <w:color w:val="800080"/>
                <w:szCs w:val="18"/>
              </w:rPr>
              <w:t xml:space="preserve"> </w:t>
            </w:r>
            <w:r w:rsidR="00E414C6" w:rsidRPr="001C0BD6">
              <w:rPr>
                <w:color w:val="800080"/>
                <w:szCs w:val="18"/>
              </w:rPr>
              <w:tab/>
            </w:r>
            <w:r w:rsidRPr="001C0BD6">
              <w:rPr>
                <w:color w:val="339966"/>
                <w:szCs w:val="18"/>
              </w:rPr>
              <w:t>de bedongen rente</w:t>
            </w:r>
            <w:r w:rsidRPr="001C0BD6">
              <w:rPr>
                <w:color w:val="800080"/>
                <w:szCs w:val="18"/>
              </w:rPr>
              <w:t>n</w:t>
            </w:r>
            <w:r w:rsidRPr="001C0BD6">
              <w:rPr>
                <w:szCs w:val="18"/>
              </w:rPr>
              <w:t xml:space="preserve"> en</w:t>
            </w:r>
            <w:r w:rsidR="004471D6">
              <w:t xml:space="preserve"> </w:t>
            </w:r>
            <w:r w:rsidR="004471D6" w:rsidRPr="001C0BD6">
              <w:rPr>
                <w:color w:val="00FFFF"/>
              </w:rPr>
              <w:t>dit</w:t>
            </w:r>
            <w:r w:rsidR="004471D6">
              <w:t xml:space="preserve"> </w:t>
            </w:r>
            <w:r w:rsidR="004471D6" w:rsidRPr="001C0BD6">
              <w:rPr>
                <w:color w:val="339966"/>
              </w:rPr>
              <w:t>krediet</w:t>
            </w:r>
            <w:r w:rsidR="004471D6">
              <w:t xml:space="preserve"> of </w:t>
            </w:r>
            <w:r w:rsidR="004471D6" w:rsidRPr="001C0BD6">
              <w:rPr>
                <w:color w:val="00FFFF"/>
              </w:rPr>
              <w:t>deze</w:t>
            </w:r>
            <w:r w:rsidR="004471D6">
              <w:t xml:space="preserve"> </w:t>
            </w:r>
            <w:r w:rsidR="004471D6" w:rsidRPr="001C0BD6">
              <w:rPr>
                <w:color w:val="339966"/>
              </w:rPr>
              <w:t>krediet</w:t>
            </w:r>
            <w:r w:rsidR="004471D6" w:rsidRPr="001C0BD6">
              <w:rPr>
                <w:color w:val="800080"/>
              </w:rPr>
              <w:t>en</w:t>
            </w:r>
            <w:r w:rsidR="004471D6">
              <w:t xml:space="preserve"> en</w:t>
            </w:r>
            <w:r w:rsidR="006C416B">
              <w:t xml:space="preserve"> </w:t>
            </w:r>
            <w:r w:rsidR="006C416B" w:rsidRPr="001C0BD6">
              <w:rPr>
                <w:color w:val="800080"/>
              </w:rPr>
              <w:t>respectievelijk</w:t>
            </w:r>
            <w:r w:rsidR="006C416B">
              <w:t xml:space="preserve"> voor krediet</w:t>
            </w:r>
            <w:r>
              <w:t>,</w:t>
            </w:r>
          </w:p>
          <w:p w14:paraId="4B7D0368" w14:textId="77777777" w:rsidR="006C416B" w:rsidRPr="001C0BD6" w:rsidRDefault="006C416B" w:rsidP="001C0BD6">
            <w:pPr>
              <w:spacing w:before="72"/>
              <w:rPr>
                <w:szCs w:val="18"/>
              </w:rPr>
            </w:pPr>
            <w:r>
              <w:t>is afhankelijk van het aantal bedragen, getallen of datums d</w:t>
            </w:r>
            <w:r w:rsidR="005734AC">
              <w:t>at</w:t>
            </w:r>
            <w:r>
              <w:t xml:space="preserve"> volg</w:t>
            </w:r>
            <w:r w:rsidR="005734AC">
              <w:t>t</w:t>
            </w:r>
            <w:r>
              <w:t xml:space="preserve">. Als er 1 bedrag, getal of datum volgt, dan wordt de </w:t>
            </w:r>
            <w:r w:rsidRPr="001C0BD6">
              <w:rPr>
                <w:color w:val="800080"/>
              </w:rPr>
              <w:t>paarse</w:t>
            </w:r>
            <w:r>
              <w:t xml:space="preserve"> tekst niet getoond</w:t>
            </w:r>
            <w:r w:rsidR="004471D6">
              <w:t xml:space="preserve"> en wordt </w:t>
            </w:r>
            <w:r w:rsidR="004471D6" w:rsidRPr="001C0BD6">
              <w:rPr>
                <w:color w:val="00FFFF"/>
              </w:rPr>
              <w:t>dit</w:t>
            </w:r>
            <w:r w:rsidR="00046BDB">
              <w:t xml:space="preserve"> en </w:t>
            </w:r>
            <w:r w:rsidR="00046BDB" w:rsidRPr="001C0BD6">
              <w:rPr>
                <w:color w:val="00FFFF"/>
              </w:rPr>
              <w:t>bedraagt</w:t>
            </w:r>
            <w:r w:rsidR="004471D6">
              <w:t xml:space="preserve"> getoond</w:t>
            </w:r>
            <w:r>
              <w:t>, anders wel</w:t>
            </w:r>
            <w:r w:rsidR="004471D6">
              <w:t xml:space="preserve"> en </w:t>
            </w:r>
            <w:r w:rsidR="004471D6" w:rsidRPr="001C0BD6">
              <w:rPr>
                <w:color w:val="00FFFF"/>
              </w:rPr>
              <w:t>deze</w:t>
            </w:r>
            <w:r w:rsidR="00046BDB">
              <w:t xml:space="preserve"> en </w:t>
            </w:r>
            <w:r w:rsidR="00046BDB" w:rsidRPr="001C0BD6">
              <w:rPr>
                <w:color w:val="00FFFF"/>
              </w:rPr>
              <w:t>bedragen</w:t>
            </w:r>
            <w:r>
              <w:t>.</w:t>
            </w:r>
          </w:p>
          <w:p w14:paraId="15F88BDE" w14:textId="77777777" w:rsidR="006C416B" w:rsidRPr="001C0BD6" w:rsidRDefault="006C416B" w:rsidP="001C0BD6">
            <w:pPr>
              <w:spacing w:before="72"/>
              <w:rPr>
                <w:szCs w:val="18"/>
              </w:rPr>
            </w:pPr>
          </w:p>
          <w:p w14:paraId="7B1A8A61" w14:textId="77777777" w:rsidR="00266366" w:rsidRDefault="00266366" w:rsidP="001C0BD6">
            <w:pPr>
              <w:pStyle w:val="streepje"/>
              <w:numPr>
                <w:ilvl w:val="0"/>
                <w:numId w:val="0"/>
              </w:numPr>
            </w:pPr>
            <w:r w:rsidRPr="001C0BD6">
              <w:rPr>
                <w:u w:val="single"/>
              </w:rPr>
              <w:lastRenderedPageBreak/>
              <w:t>Mapping</w:t>
            </w:r>
            <w:r w:rsidR="004B1525" w:rsidRPr="001C0BD6">
              <w:rPr>
                <w:u w:val="single"/>
              </w:rPr>
              <w:t xml:space="preserve"> tonen</w:t>
            </w:r>
            <w:r w:rsidR="003429F5" w:rsidRPr="001C0BD6">
              <w:rPr>
                <w:u w:val="single"/>
              </w:rPr>
              <w:t xml:space="preserve"> geldlening</w:t>
            </w:r>
            <w:r w:rsidRPr="00AF16BF">
              <w:t>:</w:t>
            </w:r>
          </w:p>
          <w:p w14:paraId="443B970F" w14:textId="77777777" w:rsidR="003429F5" w:rsidRDefault="00067812" w:rsidP="001C0BD6">
            <w:pPr>
              <w:spacing w:line="240" w:lineRule="auto"/>
            </w:pPr>
            <w:r w:rsidRPr="001C0BD6">
              <w:rPr>
                <w:sz w:val="16"/>
                <w:szCs w:val="16"/>
              </w:rPr>
              <w:t>//VasteHypotheekSchip/Geldleningen</w:t>
            </w:r>
            <w:r w:rsidR="004B1525" w:rsidRPr="001C0BD6">
              <w:rPr>
                <w:sz w:val="16"/>
                <w:szCs w:val="16"/>
              </w:rPr>
              <w:t>InclRente/Geldleningen</w:t>
            </w:r>
          </w:p>
          <w:p w14:paraId="3D1F02FA" w14:textId="77777777" w:rsidR="003429F5" w:rsidRPr="001C0BD6" w:rsidRDefault="003429F5" w:rsidP="001C0BD6">
            <w:pPr>
              <w:pStyle w:val="streepje"/>
              <w:numPr>
                <w:ilvl w:val="0"/>
                <w:numId w:val="0"/>
              </w:numPr>
              <w:rPr>
                <w:u w:val="single"/>
                <w:lang w:val="nl-NL"/>
              </w:rPr>
            </w:pPr>
          </w:p>
          <w:p w14:paraId="69C1F334" w14:textId="77777777" w:rsidR="0097071F" w:rsidRPr="001C0BD6" w:rsidRDefault="0097071F" w:rsidP="001C0BD6">
            <w:pPr>
              <w:pStyle w:val="streepje"/>
              <w:numPr>
                <w:ilvl w:val="0"/>
                <w:numId w:val="0"/>
              </w:numPr>
              <w:rPr>
                <w:u w:val="single"/>
                <w:lang w:val="nl-NL"/>
              </w:rPr>
            </w:pPr>
            <w:r w:rsidRPr="001C0BD6">
              <w:rPr>
                <w:u w:val="single"/>
              </w:rPr>
              <w:t>Mapping geldlening</w:t>
            </w:r>
            <w:r w:rsidR="004B1525" w:rsidRPr="001C0BD6">
              <w:rPr>
                <w:u w:val="single"/>
              </w:rPr>
              <w:t xml:space="preserve"> bedrag</w:t>
            </w:r>
            <w:r w:rsidRPr="00AF16BF">
              <w:t>:</w:t>
            </w:r>
          </w:p>
          <w:p w14:paraId="509C0F8B" w14:textId="77777777" w:rsidR="00266366" w:rsidRPr="001C0BD6" w:rsidRDefault="004B1525" w:rsidP="001C0BD6">
            <w:pPr>
              <w:spacing w:line="240" w:lineRule="auto"/>
              <w:rPr>
                <w:sz w:val="16"/>
                <w:szCs w:val="16"/>
              </w:rPr>
            </w:pPr>
            <w:r w:rsidRPr="001C0BD6">
              <w:rPr>
                <w:sz w:val="16"/>
                <w:szCs w:val="16"/>
              </w:rPr>
              <w:t>/</w:t>
            </w:r>
            <w:r w:rsidR="00266366" w:rsidRPr="001C0BD6">
              <w:rPr>
                <w:sz w:val="16"/>
                <w:szCs w:val="16"/>
              </w:rPr>
              <w:t>/</w:t>
            </w:r>
            <w:r w:rsidRPr="001C0BD6">
              <w:rPr>
                <w:sz w:val="16"/>
                <w:szCs w:val="16"/>
              </w:rPr>
              <w:t>V</w:t>
            </w:r>
            <w:r w:rsidR="00B31F44" w:rsidRPr="001C0BD6">
              <w:rPr>
                <w:sz w:val="16"/>
                <w:szCs w:val="16"/>
              </w:rPr>
              <w:t>ast</w:t>
            </w:r>
            <w:r w:rsidR="00907259" w:rsidRPr="001C0BD6">
              <w:rPr>
                <w:sz w:val="16"/>
                <w:szCs w:val="16"/>
              </w:rPr>
              <w:t>e</w:t>
            </w:r>
            <w:r w:rsidR="00B31F44" w:rsidRPr="001C0BD6">
              <w:rPr>
                <w:sz w:val="16"/>
                <w:szCs w:val="16"/>
              </w:rPr>
              <w:t>HypotheekSchip/</w:t>
            </w:r>
            <w:r w:rsidRPr="001C0BD6">
              <w:rPr>
                <w:sz w:val="16"/>
                <w:szCs w:val="16"/>
              </w:rPr>
              <w:t>G</w:t>
            </w:r>
            <w:r w:rsidR="00266366" w:rsidRPr="001C0BD6">
              <w:rPr>
                <w:sz w:val="16"/>
                <w:szCs w:val="16"/>
              </w:rPr>
              <w:t>eldlening</w:t>
            </w:r>
            <w:r w:rsidR="008D186D" w:rsidRPr="001C0BD6">
              <w:rPr>
                <w:sz w:val="16"/>
                <w:szCs w:val="16"/>
              </w:rPr>
              <w:t>en</w:t>
            </w:r>
            <w:r w:rsidR="00B01BF3" w:rsidRPr="001C0BD6">
              <w:rPr>
                <w:sz w:val="16"/>
                <w:szCs w:val="16"/>
              </w:rPr>
              <w:t>InclRente</w:t>
            </w:r>
            <w:r w:rsidR="00B31F44" w:rsidRPr="001C0BD6">
              <w:rPr>
                <w:sz w:val="16"/>
                <w:szCs w:val="16"/>
              </w:rPr>
              <w:t>/</w:t>
            </w:r>
            <w:r w:rsidRPr="001C0BD6">
              <w:rPr>
                <w:sz w:val="16"/>
                <w:szCs w:val="16"/>
              </w:rPr>
              <w:t>G</w:t>
            </w:r>
            <w:r w:rsidR="00B31F44" w:rsidRPr="001C0BD6">
              <w:rPr>
                <w:sz w:val="16"/>
                <w:szCs w:val="16"/>
              </w:rPr>
              <w:t>eldleningen</w:t>
            </w:r>
          </w:p>
          <w:p w14:paraId="0E0D38CB" w14:textId="77777777" w:rsidR="00266366" w:rsidRPr="001C0BD6" w:rsidRDefault="00266366" w:rsidP="001C0BD6">
            <w:pPr>
              <w:spacing w:line="240" w:lineRule="auto"/>
              <w:rPr>
                <w:sz w:val="16"/>
                <w:szCs w:val="16"/>
              </w:rPr>
            </w:pPr>
            <w:r w:rsidRPr="001C0BD6">
              <w:rPr>
                <w:sz w:val="16"/>
                <w:szCs w:val="16"/>
              </w:rPr>
              <w:tab/>
              <w:t>./bedrag/som</w:t>
            </w:r>
          </w:p>
          <w:p w14:paraId="2C486970" w14:textId="77777777" w:rsidR="00266366" w:rsidRPr="001C0BD6" w:rsidRDefault="00266366" w:rsidP="001C0BD6">
            <w:pPr>
              <w:spacing w:line="240" w:lineRule="auto"/>
              <w:rPr>
                <w:sz w:val="16"/>
                <w:szCs w:val="16"/>
              </w:rPr>
            </w:pPr>
            <w:r w:rsidRPr="001C0BD6">
              <w:rPr>
                <w:sz w:val="16"/>
                <w:szCs w:val="16"/>
              </w:rPr>
              <w:tab/>
              <w:t>./bedrag/valuta</w:t>
            </w:r>
          </w:p>
          <w:p w14:paraId="7101AF2C" w14:textId="77777777" w:rsidR="004B1525" w:rsidRPr="001C0BD6" w:rsidRDefault="004B1525" w:rsidP="001C0BD6">
            <w:pPr>
              <w:spacing w:line="240" w:lineRule="auto"/>
              <w:rPr>
                <w:sz w:val="16"/>
                <w:szCs w:val="16"/>
              </w:rPr>
            </w:pPr>
          </w:p>
          <w:p w14:paraId="68AA21BE" w14:textId="77777777" w:rsidR="004B1525" w:rsidRPr="001C0BD6" w:rsidRDefault="004B1525" w:rsidP="001C0BD6">
            <w:pPr>
              <w:pStyle w:val="streepje"/>
              <w:numPr>
                <w:ilvl w:val="0"/>
                <w:numId w:val="0"/>
              </w:numPr>
              <w:rPr>
                <w:u w:val="single"/>
                <w:lang w:val="nl-NL"/>
              </w:rPr>
            </w:pPr>
            <w:r w:rsidRPr="001C0BD6">
              <w:rPr>
                <w:u w:val="single"/>
              </w:rPr>
              <w:t>Mapping geldlening getal, vervaldatum en eerste vervaldatum</w:t>
            </w:r>
            <w:r w:rsidRPr="00AF16BF">
              <w:t>:</w:t>
            </w:r>
          </w:p>
          <w:p w14:paraId="61DD727A" w14:textId="77777777" w:rsidR="00B31F44" w:rsidRPr="001C0BD6" w:rsidRDefault="004B1525" w:rsidP="001C0BD6">
            <w:pPr>
              <w:spacing w:line="240" w:lineRule="auto"/>
              <w:rPr>
                <w:sz w:val="16"/>
                <w:szCs w:val="16"/>
              </w:rPr>
            </w:pPr>
            <w:r w:rsidRPr="001C0BD6">
              <w:rPr>
                <w:sz w:val="16"/>
                <w:szCs w:val="16"/>
              </w:rPr>
              <w:t>/</w:t>
            </w:r>
            <w:r w:rsidR="00B31F44" w:rsidRPr="001C0BD6">
              <w:rPr>
                <w:sz w:val="16"/>
                <w:szCs w:val="16"/>
              </w:rPr>
              <w:t>/</w:t>
            </w:r>
            <w:r w:rsidRPr="001C0BD6">
              <w:rPr>
                <w:sz w:val="16"/>
                <w:szCs w:val="16"/>
              </w:rPr>
              <w:t>V</w:t>
            </w:r>
            <w:r w:rsidR="00B31F44" w:rsidRPr="001C0BD6">
              <w:rPr>
                <w:sz w:val="16"/>
                <w:szCs w:val="16"/>
              </w:rPr>
              <w:t>asteHypotheekSchip/</w:t>
            </w:r>
            <w:r w:rsidRPr="001C0BD6">
              <w:rPr>
                <w:sz w:val="16"/>
                <w:szCs w:val="16"/>
              </w:rPr>
              <w:t>G</w:t>
            </w:r>
            <w:r w:rsidR="00B31F44" w:rsidRPr="001C0BD6">
              <w:rPr>
                <w:sz w:val="16"/>
                <w:szCs w:val="16"/>
              </w:rPr>
              <w:t>eldleningenInclRente/rente</w:t>
            </w:r>
          </w:p>
          <w:p w14:paraId="077DA736" w14:textId="77777777" w:rsidR="00266366" w:rsidRPr="001C0BD6" w:rsidRDefault="00266366" w:rsidP="001C0BD6">
            <w:pPr>
              <w:spacing w:line="240" w:lineRule="auto"/>
              <w:rPr>
                <w:sz w:val="16"/>
                <w:szCs w:val="16"/>
              </w:rPr>
            </w:pPr>
            <w:r w:rsidRPr="001C0BD6">
              <w:rPr>
                <w:sz w:val="16"/>
                <w:szCs w:val="16"/>
              </w:rPr>
              <w:tab/>
              <w:t>./</w:t>
            </w:r>
            <w:r w:rsidR="004B1525" w:rsidRPr="001C0BD6">
              <w:rPr>
                <w:sz w:val="16"/>
                <w:szCs w:val="16"/>
              </w:rPr>
              <w:t>R</w:t>
            </w:r>
            <w:r w:rsidRPr="001C0BD6">
              <w:rPr>
                <w:sz w:val="16"/>
                <w:szCs w:val="16"/>
              </w:rPr>
              <w:t>ente</w:t>
            </w:r>
            <w:r w:rsidR="00B31F44" w:rsidRPr="001C0BD6">
              <w:rPr>
                <w:sz w:val="16"/>
                <w:szCs w:val="16"/>
              </w:rPr>
              <w:t>percentage/percentage</w:t>
            </w:r>
          </w:p>
          <w:p w14:paraId="7A8483E0" w14:textId="77777777" w:rsidR="00266366" w:rsidRPr="001C0BD6" w:rsidRDefault="00266366" w:rsidP="001C0BD6">
            <w:pPr>
              <w:spacing w:line="240" w:lineRule="auto"/>
              <w:rPr>
                <w:sz w:val="16"/>
                <w:szCs w:val="16"/>
              </w:rPr>
            </w:pPr>
            <w:r w:rsidRPr="001C0BD6">
              <w:rPr>
                <w:sz w:val="16"/>
                <w:szCs w:val="16"/>
              </w:rPr>
              <w:tab/>
              <w:t>.</w:t>
            </w:r>
            <w:r w:rsidR="008D186D" w:rsidRPr="001C0BD6">
              <w:rPr>
                <w:sz w:val="16"/>
                <w:szCs w:val="16"/>
              </w:rPr>
              <w:t>/</w:t>
            </w:r>
            <w:r w:rsidR="004B1525" w:rsidRPr="001C0BD6">
              <w:rPr>
                <w:sz w:val="16"/>
                <w:szCs w:val="16"/>
              </w:rPr>
              <w:t>V</w:t>
            </w:r>
            <w:r w:rsidRPr="001C0BD6">
              <w:rPr>
                <w:sz w:val="16"/>
                <w:szCs w:val="16"/>
              </w:rPr>
              <w:t>erval</w:t>
            </w:r>
            <w:r w:rsidR="0067509B" w:rsidRPr="001C0BD6">
              <w:rPr>
                <w:sz w:val="16"/>
                <w:szCs w:val="16"/>
              </w:rPr>
              <w:t>D</w:t>
            </w:r>
            <w:r w:rsidRPr="001C0BD6">
              <w:rPr>
                <w:sz w:val="16"/>
                <w:szCs w:val="16"/>
              </w:rPr>
              <w:t>atum</w:t>
            </w:r>
            <w:r w:rsidR="00B31F44" w:rsidRPr="001C0BD6">
              <w:rPr>
                <w:sz w:val="16"/>
                <w:szCs w:val="16"/>
              </w:rPr>
              <w:t>/datum</w:t>
            </w:r>
          </w:p>
          <w:p w14:paraId="48C43098" w14:textId="77777777" w:rsidR="00266366" w:rsidRPr="001C0BD6" w:rsidRDefault="00266366" w:rsidP="001C0BD6">
            <w:pPr>
              <w:spacing w:line="240" w:lineRule="auto"/>
              <w:rPr>
                <w:sz w:val="16"/>
                <w:szCs w:val="16"/>
              </w:rPr>
            </w:pPr>
            <w:r w:rsidRPr="001C0BD6">
              <w:rPr>
                <w:sz w:val="16"/>
                <w:szCs w:val="16"/>
              </w:rPr>
              <w:tab/>
              <w:t>.</w:t>
            </w:r>
            <w:r w:rsidR="008D186D" w:rsidRPr="001C0BD6">
              <w:rPr>
                <w:sz w:val="16"/>
                <w:szCs w:val="16"/>
              </w:rPr>
              <w:t>/</w:t>
            </w:r>
            <w:r w:rsidR="004B1525" w:rsidRPr="001C0BD6">
              <w:rPr>
                <w:sz w:val="16"/>
                <w:szCs w:val="16"/>
              </w:rPr>
              <w:t>E</w:t>
            </w:r>
            <w:r w:rsidRPr="001C0BD6">
              <w:rPr>
                <w:sz w:val="16"/>
                <w:szCs w:val="16"/>
              </w:rPr>
              <w:t>ersteVerval</w:t>
            </w:r>
            <w:r w:rsidR="0067509B" w:rsidRPr="001C0BD6">
              <w:rPr>
                <w:sz w:val="16"/>
                <w:szCs w:val="16"/>
              </w:rPr>
              <w:t>D</w:t>
            </w:r>
            <w:r w:rsidRPr="001C0BD6">
              <w:rPr>
                <w:sz w:val="16"/>
                <w:szCs w:val="16"/>
              </w:rPr>
              <w:t>atum</w:t>
            </w:r>
            <w:r w:rsidR="00B31F44" w:rsidRPr="001C0BD6">
              <w:rPr>
                <w:sz w:val="16"/>
                <w:szCs w:val="16"/>
              </w:rPr>
              <w:t>/datum</w:t>
            </w:r>
          </w:p>
          <w:p w14:paraId="298919C0" w14:textId="77777777" w:rsidR="004B1525" w:rsidRPr="001C0BD6" w:rsidRDefault="004B1525" w:rsidP="001C0BD6">
            <w:pPr>
              <w:spacing w:line="240" w:lineRule="auto"/>
              <w:rPr>
                <w:sz w:val="16"/>
                <w:szCs w:val="16"/>
              </w:rPr>
            </w:pPr>
          </w:p>
          <w:p w14:paraId="0BADAF1F" w14:textId="77777777" w:rsidR="00D84466" w:rsidRDefault="00D84466" w:rsidP="001C0BD6">
            <w:pPr>
              <w:pStyle w:val="streepje"/>
              <w:numPr>
                <w:ilvl w:val="0"/>
                <w:numId w:val="0"/>
              </w:numPr>
            </w:pPr>
            <w:r w:rsidRPr="001C0BD6">
              <w:rPr>
                <w:u w:val="single"/>
              </w:rPr>
              <w:t>Mapping tonen krediet</w:t>
            </w:r>
            <w:r w:rsidRPr="00AF16BF">
              <w:t>:</w:t>
            </w:r>
          </w:p>
          <w:p w14:paraId="2123FFF8" w14:textId="77777777" w:rsidR="00D84466" w:rsidRPr="001C0BD6" w:rsidRDefault="00D84466" w:rsidP="001C0BD6">
            <w:pPr>
              <w:spacing w:line="240" w:lineRule="auto"/>
              <w:rPr>
                <w:sz w:val="16"/>
                <w:szCs w:val="16"/>
              </w:rPr>
            </w:pPr>
            <w:r w:rsidRPr="001C0BD6">
              <w:rPr>
                <w:sz w:val="16"/>
                <w:szCs w:val="16"/>
              </w:rPr>
              <w:t>//VasteHypotheekSchip/KredietenInclRente/Kredieten</w:t>
            </w:r>
          </w:p>
          <w:p w14:paraId="7D1FA069" w14:textId="77777777" w:rsidR="00D84466" w:rsidRPr="001C0BD6" w:rsidRDefault="00D84466" w:rsidP="001C0BD6">
            <w:pPr>
              <w:spacing w:line="240" w:lineRule="auto"/>
              <w:rPr>
                <w:sz w:val="16"/>
                <w:szCs w:val="16"/>
              </w:rPr>
            </w:pPr>
          </w:p>
          <w:p w14:paraId="4159DBBF" w14:textId="77777777" w:rsidR="00266366" w:rsidRPr="001C0BD6" w:rsidRDefault="00D84466" w:rsidP="001C0BD6">
            <w:pPr>
              <w:spacing w:line="240" w:lineRule="auto"/>
              <w:rPr>
                <w:sz w:val="16"/>
                <w:szCs w:val="16"/>
              </w:rPr>
            </w:pPr>
            <w:r w:rsidRPr="001C0BD6">
              <w:rPr>
                <w:u w:val="single"/>
              </w:rPr>
              <w:t>Mapping krediet bedrag</w:t>
            </w:r>
            <w:r w:rsidRPr="00AF16BF">
              <w:t>:</w:t>
            </w:r>
          </w:p>
          <w:p w14:paraId="2F50151D" w14:textId="77777777" w:rsidR="00266366" w:rsidRPr="001C0BD6" w:rsidRDefault="00D84466" w:rsidP="001C0BD6">
            <w:pPr>
              <w:spacing w:line="240" w:lineRule="auto"/>
              <w:rPr>
                <w:sz w:val="16"/>
                <w:szCs w:val="16"/>
              </w:rPr>
            </w:pPr>
            <w:r w:rsidRPr="001C0BD6">
              <w:rPr>
                <w:sz w:val="16"/>
                <w:szCs w:val="16"/>
              </w:rPr>
              <w:t>/</w:t>
            </w:r>
            <w:r w:rsidR="00266366" w:rsidRPr="001C0BD6">
              <w:rPr>
                <w:sz w:val="16"/>
                <w:szCs w:val="16"/>
              </w:rPr>
              <w:t>/</w:t>
            </w:r>
            <w:r w:rsidRPr="001C0BD6">
              <w:rPr>
                <w:sz w:val="16"/>
                <w:szCs w:val="16"/>
              </w:rPr>
              <w:t>V</w:t>
            </w:r>
            <w:r w:rsidR="00266366" w:rsidRPr="001C0BD6">
              <w:rPr>
                <w:sz w:val="16"/>
                <w:szCs w:val="16"/>
              </w:rPr>
              <w:t>asteHypotheek</w:t>
            </w:r>
            <w:r w:rsidR="00B31F44" w:rsidRPr="001C0BD6">
              <w:rPr>
                <w:sz w:val="16"/>
                <w:szCs w:val="16"/>
              </w:rPr>
              <w:t>Schip</w:t>
            </w:r>
            <w:r w:rsidR="00266366" w:rsidRPr="001C0BD6">
              <w:rPr>
                <w:sz w:val="16"/>
                <w:szCs w:val="16"/>
              </w:rPr>
              <w:t>/</w:t>
            </w:r>
            <w:r w:rsidRPr="001C0BD6">
              <w:rPr>
                <w:sz w:val="16"/>
                <w:szCs w:val="16"/>
              </w:rPr>
              <w:t>K</w:t>
            </w:r>
            <w:r w:rsidR="00266366" w:rsidRPr="001C0BD6">
              <w:rPr>
                <w:sz w:val="16"/>
                <w:szCs w:val="16"/>
              </w:rPr>
              <w:t>rediet</w:t>
            </w:r>
            <w:r w:rsidR="00B31F44" w:rsidRPr="001C0BD6">
              <w:rPr>
                <w:sz w:val="16"/>
                <w:szCs w:val="16"/>
              </w:rPr>
              <w:t>enInclRente/</w:t>
            </w:r>
            <w:r w:rsidRPr="001C0BD6">
              <w:rPr>
                <w:sz w:val="16"/>
                <w:szCs w:val="16"/>
              </w:rPr>
              <w:t>K</w:t>
            </w:r>
            <w:r w:rsidR="00B31F44" w:rsidRPr="001C0BD6">
              <w:rPr>
                <w:sz w:val="16"/>
                <w:szCs w:val="16"/>
              </w:rPr>
              <w:t>redieten</w:t>
            </w:r>
          </w:p>
          <w:p w14:paraId="2E46D480" w14:textId="77777777" w:rsidR="00266366" w:rsidRPr="001C0BD6" w:rsidRDefault="00266366" w:rsidP="001C0BD6">
            <w:pPr>
              <w:spacing w:line="240" w:lineRule="auto"/>
              <w:rPr>
                <w:sz w:val="16"/>
                <w:szCs w:val="16"/>
              </w:rPr>
            </w:pPr>
            <w:r w:rsidRPr="001C0BD6">
              <w:rPr>
                <w:sz w:val="16"/>
                <w:szCs w:val="16"/>
              </w:rPr>
              <w:tab/>
              <w:t>./bedrag/som</w:t>
            </w:r>
          </w:p>
          <w:p w14:paraId="6E52F99B" w14:textId="77777777" w:rsidR="00266366" w:rsidRPr="001C0BD6" w:rsidRDefault="00266366" w:rsidP="001C0BD6">
            <w:pPr>
              <w:spacing w:line="240" w:lineRule="auto"/>
              <w:rPr>
                <w:sz w:val="16"/>
                <w:szCs w:val="16"/>
              </w:rPr>
            </w:pPr>
            <w:r w:rsidRPr="001C0BD6">
              <w:rPr>
                <w:sz w:val="16"/>
                <w:szCs w:val="16"/>
              </w:rPr>
              <w:tab/>
              <w:t>./bedrag/valuta</w:t>
            </w:r>
          </w:p>
          <w:p w14:paraId="003E979D" w14:textId="77777777" w:rsidR="00D84466" w:rsidRPr="001C0BD6" w:rsidRDefault="00D84466" w:rsidP="001C0BD6">
            <w:pPr>
              <w:spacing w:line="240" w:lineRule="auto"/>
              <w:rPr>
                <w:sz w:val="16"/>
                <w:szCs w:val="16"/>
              </w:rPr>
            </w:pPr>
          </w:p>
          <w:p w14:paraId="7C4B0F83" w14:textId="77777777" w:rsidR="00D84466" w:rsidRPr="001C0BD6" w:rsidRDefault="00D84466" w:rsidP="001C0BD6">
            <w:pPr>
              <w:pStyle w:val="streepje"/>
              <w:numPr>
                <w:ilvl w:val="0"/>
                <w:numId w:val="0"/>
              </w:numPr>
              <w:rPr>
                <w:u w:val="single"/>
                <w:lang w:val="nl-NL"/>
              </w:rPr>
            </w:pPr>
            <w:r w:rsidRPr="001C0BD6">
              <w:rPr>
                <w:u w:val="single"/>
              </w:rPr>
              <w:t>Mapping krediet getal, vervaldatum en eerste vervaldatum</w:t>
            </w:r>
            <w:r w:rsidRPr="00AF16BF">
              <w:t>:</w:t>
            </w:r>
          </w:p>
          <w:p w14:paraId="669F1E9B" w14:textId="77777777" w:rsidR="00B31F44" w:rsidRPr="001C0BD6" w:rsidRDefault="00D84466" w:rsidP="001C0BD6">
            <w:pPr>
              <w:spacing w:line="240" w:lineRule="auto"/>
              <w:rPr>
                <w:sz w:val="16"/>
                <w:szCs w:val="16"/>
              </w:rPr>
            </w:pPr>
            <w:r w:rsidRPr="001C0BD6">
              <w:rPr>
                <w:sz w:val="16"/>
                <w:szCs w:val="16"/>
              </w:rPr>
              <w:t>/</w:t>
            </w:r>
            <w:r w:rsidR="00B31F44" w:rsidRPr="001C0BD6">
              <w:rPr>
                <w:sz w:val="16"/>
                <w:szCs w:val="16"/>
              </w:rPr>
              <w:t>/</w:t>
            </w:r>
            <w:r w:rsidRPr="001C0BD6">
              <w:rPr>
                <w:sz w:val="16"/>
                <w:szCs w:val="16"/>
              </w:rPr>
              <w:t>V</w:t>
            </w:r>
            <w:r w:rsidR="00B31F44" w:rsidRPr="001C0BD6">
              <w:rPr>
                <w:sz w:val="16"/>
                <w:szCs w:val="16"/>
              </w:rPr>
              <w:t>asteHypotheekSchip/</w:t>
            </w:r>
            <w:r w:rsidRPr="001C0BD6">
              <w:rPr>
                <w:sz w:val="16"/>
                <w:szCs w:val="16"/>
              </w:rPr>
              <w:t>K</w:t>
            </w:r>
            <w:r w:rsidR="00B31F44" w:rsidRPr="001C0BD6">
              <w:rPr>
                <w:sz w:val="16"/>
                <w:szCs w:val="16"/>
              </w:rPr>
              <w:t>redietenInclRente/rente</w:t>
            </w:r>
          </w:p>
          <w:p w14:paraId="01661EDE" w14:textId="77777777" w:rsidR="00B31F44" w:rsidRPr="001C0BD6" w:rsidRDefault="00266366" w:rsidP="001C0BD6">
            <w:pPr>
              <w:spacing w:line="240" w:lineRule="auto"/>
              <w:rPr>
                <w:sz w:val="16"/>
                <w:szCs w:val="16"/>
              </w:rPr>
            </w:pPr>
            <w:r w:rsidRPr="001C0BD6">
              <w:rPr>
                <w:sz w:val="16"/>
                <w:szCs w:val="16"/>
              </w:rPr>
              <w:tab/>
            </w:r>
            <w:r w:rsidR="00B31F44" w:rsidRPr="001C0BD6">
              <w:rPr>
                <w:sz w:val="16"/>
                <w:szCs w:val="16"/>
              </w:rPr>
              <w:t>./</w:t>
            </w:r>
            <w:r w:rsidR="00D84466" w:rsidRPr="001C0BD6">
              <w:rPr>
                <w:sz w:val="16"/>
                <w:szCs w:val="16"/>
              </w:rPr>
              <w:t>R</w:t>
            </w:r>
            <w:r w:rsidR="00B31F44" w:rsidRPr="001C0BD6">
              <w:rPr>
                <w:sz w:val="16"/>
                <w:szCs w:val="16"/>
              </w:rPr>
              <w:t>entepercentage/percentage</w:t>
            </w:r>
          </w:p>
          <w:p w14:paraId="45BAD61B" w14:textId="77777777" w:rsidR="00B31F44" w:rsidRPr="001C0BD6" w:rsidRDefault="00B31F44" w:rsidP="001C0BD6">
            <w:pPr>
              <w:spacing w:line="240" w:lineRule="auto"/>
              <w:rPr>
                <w:sz w:val="16"/>
                <w:szCs w:val="16"/>
              </w:rPr>
            </w:pPr>
            <w:r w:rsidRPr="001C0BD6">
              <w:rPr>
                <w:sz w:val="16"/>
                <w:szCs w:val="16"/>
              </w:rPr>
              <w:tab/>
              <w:t>./</w:t>
            </w:r>
            <w:r w:rsidR="00D84466" w:rsidRPr="001C0BD6">
              <w:rPr>
                <w:sz w:val="16"/>
                <w:szCs w:val="16"/>
              </w:rPr>
              <w:t>V</w:t>
            </w:r>
            <w:r w:rsidRPr="001C0BD6">
              <w:rPr>
                <w:sz w:val="16"/>
                <w:szCs w:val="16"/>
              </w:rPr>
              <w:t>erval</w:t>
            </w:r>
            <w:r w:rsidR="0067509B" w:rsidRPr="001C0BD6">
              <w:rPr>
                <w:sz w:val="16"/>
                <w:szCs w:val="16"/>
              </w:rPr>
              <w:t>D</w:t>
            </w:r>
            <w:r w:rsidRPr="001C0BD6">
              <w:rPr>
                <w:sz w:val="16"/>
                <w:szCs w:val="16"/>
              </w:rPr>
              <w:t>atum/datum</w:t>
            </w:r>
          </w:p>
          <w:p w14:paraId="2BB4B123" w14:textId="77777777" w:rsidR="003B3F21" w:rsidRPr="001C0BD6" w:rsidRDefault="00B31F44" w:rsidP="001C0BD6">
            <w:pPr>
              <w:spacing w:line="240" w:lineRule="auto"/>
              <w:rPr>
                <w:sz w:val="16"/>
                <w:szCs w:val="16"/>
              </w:rPr>
            </w:pPr>
            <w:r w:rsidRPr="001C0BD6">
              <w:rPr>
                <w:sz w:val="16"/>
                <w:szCs w:val="16"/>
              </w:rPr>
              <w:tab/>
              <w:t>./</w:t>
            </w:r>
            <w:r w:rsidR="00D84466" w:rsidRPr="001C0BD6">
              <w:rPr>
                <w:sz w:val="16"/>
                <w:szCs w:val="16"/>
              </w:rPr>
              <w:t>E</w:t>
            </w:r>
            <w:r w:rsidRPr="001C0BD6">
              <w:rPr>
                <w:sz w:val="16"/>
                <w:szCs w:val="16"/>
              </w:rPr>
              <w:t>ersteVerval</w:t>
            </w:r>
            <w:r w:rsidR="0067509B" w:rsidRPr="001C0BD6">
              <w:rPr>
                <w:sz w:val="16"/>
                <w:szCs w:val="16"/>
              </w:rPr>
              <w:t>D</w:t>
            </w:r>
            <w:r w:rsidRPr="001C0BD6">
              <w:rPr>
                <w:sz w:val="16"/>
                <w:szCs w:val="16"/>
              </w:rPr>
              <w:t>atum/datum</w:t>
            </w:r>
          </w:p>
        </w:tc>
      </w:tr>
    </w:tbl>
    <w:p w14:paraId="658ED8BE" w14:textId="77777777" w:rsidR="004D6A6A" w:rsidRDefault="004D6A6A" w:rsidP="00145092"/>
    <w:p w14:paraId="341DCB9D" w14:textId="77777777" w:rsidR="0002427D" w:rsidRPr="00343045" w:rsidRDefault="0054259B" w:rsidP="0002427D">
      <w:pPr>
        <w:pStyle w:val="Kop2"/>
      </w:pPr>
      <w:r>
        <w:br w:type="page"/>
      </w:r>
      <w:bookmarkStart w:id="152" w:name="_Toc446335866"/>
      <w:r w:rsidR="0002427D">
        <w:lastRenderedPageBreak/>
        <w:t>Hypotheekbedrag</w:t>
      </w:r>
      <w:bookmarkEnd w:id="152"/>
    </w:p>
    <w:p w14:paraId="761910A9" w14:textId="77777777" w:rsidR="0002427D" w:rsidRPr="00343045" w:rsidRDefault="0002427D" w:rsidP="0002427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7D240963" w14:textId="77777777" w:rsidTr="001C0BD6">
        <w:tc>
          <w:tcPr>
            <w:tcW w:w="6771" w:type="dxa"/>
            <w:shd w:val="clear" w:color="auto" w:fill="auto"/>
          </w:tcPr>
          <w:p w14:paraId="3AA1204D" w14:textId="77777777"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Hypotheekbedrag</w:t>
            </w:r>
          </w:p>
          <w:p w14:paraId="5260FC05" w14:textId="77777777"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339966"/>
                <w:szCs w:val="18"/>
              </w:rPr>
              <w:t>De</w:t>
            </w:r>
            <w:r w:rsidRPr="001C0BD6">
              <w:rPr>
                <w:color w:val="FF0000"/>
                <w:szCs w:val="18"/>
              </w:rPr>
              <w:t xml:space="preserve"> </w:t>
            </w:r>
            <w:r w:rsidR="00B07321" w:rsidRPr="001C0BD6">
              <w:rPr>
                <w:rFonts w:cs="Arial"/>
                <w:color w:val="339966"/>
                <w:szCs w:val="18"/>
              </w:rPr>
              <w:t>Schuldenaar/</w:t>
            </w:r>
            <w:r w:rsidR="005E1783" w:rsidRPr="001C0BD6">
              <w:rPr>
                <w:rFonts w:cs="Arial"/>
                <w:color w:val="339966"/>
                <w:szCs w:val="18"/>
              </w:rPr>
              <w:t xml:space="preserve">De </w:t>
            </w:r>
            <w:r w:rsidR="00B07321" w:rsidRPr="001C0BD6">
              <w:rPr>
                <w:rFonts w:cs="Arial"/>
                <w:color w:val="339966"/>
                <w:szCs w:val="18"/>
              </w:rPr>
              <w:t>H</w:t>
            </w:r>
            <w:r w:rsidR="002433FD" w:rsidRPr="001C0BD6">
              <w:rPr>
                <w:rFonts w:cs="Arial"/>
                <w:color w:val="339966"/>
                <w:szCs w:val="18"/>
              </w:rPr>
              <w:t>ypotheekgever</w:t>
            </w:r>
            <w:r w:rsidR="002433FD" w:rsidRPr="001C0BD6">
              <w:rPr>
                <w:rFonts w:cs="Arial"/>
                <w:color w:val="FF0000"/>
                <w:szCs w:val="18"/>
              </w:rPr>
              <w:t xml:space="preserve"> </w:t>
            </w:r>
            <w:r w:rsidRPr="001C0BD6">
              <w:rPr>
                <w:color w:val="FF0000"/>
                <w:szCs w:val="18"/>
              </w:rPr>
              <w:t>verklaarde dat het recht van hypotheek is verleend tot:</w:t>
            </w:r>
          </w:p>
          <w:p w14:paraId="6DB121AF" w14:textId="77777777" w:rsidR="0002427D" w:rsidRPr="001C0BD6" w:rsidRDefault="0002427D" w:rsidP="00DD23C8">
            <w:pPr>
              <w:numPr>
                <w:ilvl w:val="0"/>
                <w:numId w:val="7"/>
              </w:numPr>
              <w:tabs>
                <w:tab w:val="clear" w:pos="720"/>
                <w:tab w:val="num"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851" w:hanging="851"/>
              <w:rPr>
                <w:color w:val="FF0000"/>
                <w:szCs w:val="18"/>
              </w:rPr>
            </w:pPr>
            <w:r w:rsidRPr="001C0BD6">
              <w:rPr>
                <w:color w:val="FF0000"/>
                <w:szCs w:val="18"/>
              </w:rPr>
              <w:t xml:space="preserve">een bedrag van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000000"/>
                <w:szCs w:val="18"/>
              </w:rPr>
              <w:t>hypotheekbedrag voluit in letters (hypotheekbedrag in cijfers)</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FF0000"/>
                <w:szCs w:val="18"/>
              </w:rPr>
              <w:t xml:space="preserve">  te vermeerderen met</w:t>
            </w:r>
          </w:p>
          <w:p w14:paraId="3F66168F" w14:textId="77777777"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360"/>
              <w:rPr>
                <w:color w:val="FF0000"/>
                <w:szCs w:val="18"/>
              </w:rPr>
            </w:pPr>
          </w:p>
          <w:p w14:paraId="4A7C39A6" w14:textId="77777777"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tc>
        <w:tc>
          <w:tcPr>
            <w:tcW w:w="7371" w:type="dxa"/>
            <w:shd w:val="clear" w:color="auto" w:fill="auto"/>
          </w:tcPr>
          <w:p w14:paraId="1ABC7D02" w14:textId="77777777" w:rsidR="006915CA" w:rsidRDefault="006915CA" w:rsidP="003A3E4B">
            <w:r>
              <w:t>Vaste tekst.</w:t>
            </w:r>
          </w:p>
          <w:p w14:paraId="4C147830" w14:textId="77777777" w:rsidR="006915CA" w:rsidRDefault="006915CA" w:rsidP="003A3E4B"/>
          <w:p w14:paraId="4853A7B2" w14:textId="77777777" w:rsidR="003A3E4B" w:rsidRDefault="003A3E4B" w:rsidP="003A3E4B">
            <w:r>
              <w:t xml:space="preserve">De keuze </w:t>
            </w:r>
            <w:r w:rsidR="006915CA">
              <w:t>tussen</w:t>
            </w:r>
            <w:r>
              <w:t xml:space="preserve"> </w:t>
            </w:r>
            <w:r w:rsidR="005E1783" w:rsidRPr="001C0BD6">
              <w:rPr>
                <w:color w:val="339966"/>
              </w:rPr>
              <w:t xml:space="preserve">De </w:t>
            </w:r>
            <w:r w:rsidRPr="001C0BD6">
              <w:rPr>
                <w:rFonts w:cs="Arial"/>
                <w:color w:val="339966"/>
                <w:szCs w:val="18"/>
              </w:rPr>
              <w:t>Schuldenaar/</w:t>
            </w:r>
            <w:r w:rsidR="005E1783" w:rsidRPr="001C0BD6">
              <w:rPr>
                <w:rFonts w:cs="Arial"/>
                <w:color w:val="339966"/>
                <w:szCs w:val="18"/>
              </w:rPr>
              <w:t xml:space="preserve">De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6915CA">
              <w:t>voor de Hypotheekgever partij tbv</w:t>
            </w:r>
            <w:r>
              <w:t xml:space="preserve"> de overeenkomst (zie par. </w:t>
            </w:r>
            <w:r>
              <w:fldChar w:fldCharType="begin"/>
            </w:r>
            <w:r>
              <w:instrText xml:space="preserve"> REF _Ref294000292 \r \h </w:instrText>
            </w:r>
            <w:r>
              <w:fldChar w:fldCharType="separate"/>
            </w:r>
            <w:r w:rsidR="00BA099F">
              <w:t>2.6</w:t>
            </w:r>
            <w:r>
              <w:fldChar w:fldCharType="end"/>
            </w:r>
            <w:r>
              <w:t>)</w:t>
            </w:r>
            <w:r w:rsidR="005E1783">
              <w:t>.</w:t>
            </w:r>
          </w:p>
          <w:p w14:paraId="4C5544D6" w14:textId="77777777" w:rsidR="006915CA" w:rsidRDefault="006915CA" w:rsidP="001C0BD6">
            <w:pPr>
              <w:spacing w:before="72"/>
            </w:pPr>
          </w:p>
          <w:p w14:paraId="7E3E922A" w14:textId="77777777" w:rsidR="00002261" w:rsidRDefault="00002261" w:rsidP="001C0BD6">
            <w:pPr>
              <w:spacing w:before="72"/>
            </w:pPr>
            <w:r w:rsidRPr="00BF6B9A">
              <w:t xml:space="preserve">Het hypotheekbedrag </w:t>
            </w:r>
            <w:r w:rsidR="00863CA0">
              <w:t xml:space="preserve">wordt </w:t>
            </w:r>
            <w:r w:rsidRPr="00BF6B9A">
              <w:t>ui</w:t>
            </w:r>
            <w:r>
              <w:t>t</w:t>
            </w:r>
            <w:r w:rsidRPr="00BF6B9A">
              <w:t>gesch</w:t>
            </w:r>
            <w:r>
              <w:t xml:space="preserve">reven </w:t>
            </w:r>
            <w:r w:rsidR="00863CA0">
              <w:t>getoond</w:t>
            </w:r>
            <w:r>
              <w:t>, gevolgd door het b</w:t>
            </w:r>
            <w:r w:rsidRPr="00BF6B9A">
              <w:t>e</w:t>
            </w:r>
            <w:r>
              <w:t xml:space="preserve">drag in cijfers tussen haakjes. </w:t>
            </w:r>
          </w:p>
          <w:p w14:paraId="417A5FF3" w14:textId="77777777" w:rsidR="006915CA" w:rsidRPr="001C0BD6" w:rsidRDefault="006915CA" w:rsidP="001C0BD6">
            <w:pPr>
              <w:spacing w:before="72"/>
              <w:rPr>
                <w:u w:val="single"/>
              </w:rPr>
            </w:pPr>
          </w:p>
          <w:p w14:paraId="0EBFCF83" w14:textId="77777777" w:rsidR="00002261" w:rsidRPr="001C0BD6" w:rsidRDefault="00002261" w:rsidP="001C0BD6">
            <w:pPr>
              <w:spacing w:before="72"/>
              <w:rPr>
                <w:u w:val="single"/>
              </w:rPr>
            </w:pPr>
            <w:r w:rsidRPr="001C0BD6">
              <w:rPr>
                <w:u w:val="single"/>
              </w:rPr>
              <w:t>Mapping</w:t>
            </w:r>
            <w:r w:rsidR="006915CA" w:rsidRPr="001C0BD6">
              <w:rPr>
                <w:u w:val="single"/>
              </w:rPr>
              <w:t xml:space="preserve"> hypotheekbedrag</w:t>
            </w:r>
            <w:r w:rsidRPr="001C0BD6">
              <w:rPr>
                <w:u w:val="single"/>
              </w:rPr>
              <w:t>:</w:t>
            </w:r>
          </w:p>
          <w:p w14:paraId="6F888D15" w14:textId="77777777" w:rsidR="00002261" w:rsidRPr="001C0BD6" w:rsidRDefault="00002261" w:rsidP="001C0BD6">
            <w:pPr>
              <w:spacing w:before="72" w:line="240" w:lineRule="auto"/>
              <w:rPr>
                <w:sz w:val="16"/>
              </w:rPr>
            </w:pPr>
            <w:r w:rsidRPr="001C0BD6">
              <w:rPr>
                <w:sz w:val="16"/>
              </w:rPr>
              <w:t>//IMKAD_AangebodenStuk/StukdeelHypotheek</w:t>
            </w:r>
            <w:r w:rsidR="007723BF" w:rsidRPr="001C0BD6">
              <w:rPr>
                <w:sz w:val="16"/>
              </w:rPr>
              <w:t xml:space="preserve"> </w:t>
            </w:r>
            <w:r w:rsidR="007723BF" w:rsidRPr="001C0BD6">
              <w:rPr>
                <w:rFonts w:cs="Arial"/>
                <w:sz w:val="16"/>
                <w:szCs w:val="16"/>
              </w:rPr>
              <w:t xml:space="preserve">[aanduidingHypotheek = </w:t>
            </w:r>
            <w:r w:rsidR="00287CB3" w:rsidRPr="001C0BD6">
              <w:rPr>
                <w:rFonts w:cs="Arial"/>
                <w:sz w:val="16"/>
                <w:szCs w:val="16"/>
              </w:rPr>
              <w:t>niet aanwezig</w:t>
            </w:r>
            <w:r w:rsidR="007723BF" w:rsidRPr="001C0BD6">
              <w:rPr>
                <w:rFonts w:cs="Arial"/>
                <w:sz w:val="16"/>
                <w:szCs w:val="16"/>
              </w:rPr>
              <w:t>]</w:t>
            </w:r>
            <w:r w:rsidRPr="001C0BD6">
              <w:rPr>
                <w:sz w:val="16"/>
              </w:rPr>
              <w:t>/hoofdsom</w:t>
            </w:r>
          </w:p>
          <w:p w14:paraId="64995D2E" w14:textId="77777777" w:rsidR="00002261" w:rsidRDefault="00362D45" w:rsidP="001C0BD6">
            <w:pPr>
              <w:spacing w:line="240" w:lineRule="auto"/>
            </w:pPr>
            <w:r w:rsidRPr="001C0BD6">
              <w:rPr>
                <w:sz w:val="16"/>
              </w:rPr>
              <w:tab/>
            </w:r>
            <w:r w:rsidR="00002261" w:rsidRPr="001C0BD6">
              <w:rPr>
                <w:sz w:val="16"/>
              </w:rPr>
              <w:t>./som</w:t>
            </w:r>
            <w:r w:rsidR="00002261" w:rsidRPr="003B6EB8" w:rsidDel="00C46A8C">
              <w:t xml:space="preserve"> </w:t>
            </w:r>
          </w:p>
          <w:p w14:paraId="6A98A5F8" w14:textId="77777777" w:rsidR="0002427D" w:rsidRPr="00943EC1" w:rsidRDefault="00002261" w:rsidP="001C0BD6">
            <w:pPr>
              <w:spacing w:line="240" w:lineRule="auto"/>
            </w:pPr>
            <w:r w:rsidRPr="001C0BD6">
              <w:rPr>
                <w:sz w:val="16"/>
              </w:rPr>
              <w:tab/>
            </w:r>
            <w:r w:rsidRPr="001C0BD6">
              <w:rPr>
                <w:sz w:val="16"/>
                <w:szCs w:val="16"/>
              </w:rPr>
              <w:t>./valuta</w:t>
            </w:r>
          </w:p>
        </w:tc>
      </w:tr>
    </w:tbl>
    <w:p w14:paraId="6A890330" w14:textId="77777777" w:rsidR="0002427D" w:rsidRDefault="000A01CD" w:rsidP="0002427D">
      <w:pPr>
        <w:pStyle w:val="Kop2"/>
      </w:pPr>
      <w:bookmarkStart w:id="153" w:name="_Toc255394977"/>
      <w:bookmarkStart w:id="154" w:name="_Toc255395482"/>
      <w:bookmarkEnd w:id="153"/>
      <w:bookmarkEnd w:id="154"/>
      <w:r>
        <w:br w:type="page"/>
      </w:r>
      <w:bookmarkStart w:id="155" w:name="_Toc446335867"/>
      <w:r w:rsidR="000749AD">
        <w:lastRenderedPageBreak/>
        <w:t>Keuzeblok a</w:t>
      </w:r>
      <w:r w:rsidR="00CE066E">
        <w:t>anvullende kosten</w:t>
      </w:r>
      <w:bookmarkEnd w:id="155"/>
    </w:p>
    <w:p w14:paraId="254C3BC1" w14:textId="77777777"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mapping geldt dat de gegevens die in deze tekstblokken gebruikt worden, geen deel uitmaken van de generieke XSD. De XML </w:t>
      </w:r>
      <w:r w:rsidRPr="00FF5909">
        <w:rPr>
          <w:szCs w:val="18"/>
        </w:rPr>
        <w:t xml:space="preserve">voor deze tekstblokken worden opgesteld op basis van een aparte </w:t>
      </w:r>
      <w:r w:rsidR="00582089">
        <w:rPr>
          <w:szCs w:val="18"/>
        </w:rPr>
        <w:t>Particuliere</w:t>
      </w:r>
      <w:r>
        <w:rPr>
          <w:szCs w:val="18"/>
        </w:rPr>
        <w:t>HypotheekAkte</w:t>
      </w:r>
      <w:r w:rsidRPr="00FF5909">
        <w:rPr>
          <w:szCs w:val="18"/>
        </w:rPr>
        <w:t>-XSD waarna de samengestelde XML als blok opgenomen wordt in het element //</w:t>
      </w:r>
      <w:r>
        <w:rPr>
          <w:szCs w:val="18"/>
        </w:rPr>
        <w:t>Bericht_TIA_Stuk</w:t>
      </w:r>
      <w:r w:rsidRPr="00FF5909">
        <w:rPr>
          <w:szCs w:val="18"/>
        </w:rPr>
        <w:t>/partnerSpecifiek van de generieke XSD.</w:t>
      </w:r>
    </w:p>
    <w:p w14:paraId="789D237E" w14:textId="77777777"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08EB878B" w14:textId="77777777" w:rsidTr="001C0BD6">
        <w:tc>
          <w:tcPr>
            <w:tcW w:w="6771" w:type="dxa"/>
            <w:shd w:val="clear" w:color="auto" w:fill="auto"/>
          </w:tcPr>
          <w:p w14:paraId="3F678472" w14:textId="77777777" w:rsidR="00CC6BC9" w:rsidRPr="001C0BD6" w:rsidRDefault="00CC6BC9"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FFFF"/>
                <w:szCs w:val="18"/>
              </w:rPr>
            </w:pPr>
            <w:r w:rsidRPr="001C0BD6">
              <w:rPr>
                <w:color w:val="FFFFFF"/>
                <w:szCs w:val="18"/>
                <w:highlight w:val="darkYellow"/>
              </w:rPr>
              <w:t>KEUZEBLOK AANVULLENDE KOSTEN</w:t>
            </w:r>
          </w:p>
          <w:p w14:paraId="0150E402" w14:textId="77777777" w:rsidR="00CC6BC9" w:rsidRPr="001C0BD6" w:rsidRDefault="00CC6BC9" w:rsidP="00A50006">
            <w:pPr>
              <w:rPr>
                <w:color w:val="FF0000"/>
                <w:szCs w:val="18"/>
              </w:rPr>
            </w:pPr>
          </w:p>
        </w:tc>
        <w:tc>
          <w:tcPr>
            <w:tcW w:w="7371" w:type="dxa"/>
            <w:shd w:val="clear" w:color="auto" w:fill="auto"/>
          </w:tcPr>
          <w:p w14:paraId="1747C4FF" w14:textId="77777777" w:rsidR="00CC6BC9" w:rsidRPr="001C0BD6" w:rsidRDefault="00CC6BC9" w:rsidP="00CC6BC9">
            <w:pPr>
              <w:rPr>
                <w:szCs w:val="18"/>
              </w:rPr>
            </w:pPr>
            <w:r w:rsidRPr="001C0BD6">
              <w:rPr>
                <w:szCs w:val="18"/>
              </w:rPr>
              <w:t>Verplicht keuzeblok</w:t>
            </w:r>
            <w:r w:rsidR="00173D7E" w:rsidRPr="001C0BD6">
              <w:rPr>
                <w:szCs w:val="18"/>
              </w:rPr>
              <w:t xml:space="preserve">, </w:t>
            </w:r>
            <w:r w:rsidRPr="001C0BD6">
              <w:rPr>
                <w:szCs w:val="18"/>
              </w:rPr>
              <w:t xml:space="preserve">één van </w:t>
            </w:r>
            <w:r w:rsidR="00173D7E" w:rsidRPr="001C0BD6">
              <w:rPr>
                <w:szCs w:val="18"/>
              </w:rPr>
              <w:t xml:space="preserve">beide </w:t>
            </w:r>
            <w:r w:rsidR="00863CA0" w:rsidRPr="001C0BD6">
              <w:rPr>
                <w:szCs w:val="18"/>
              </w:rPr>
              <w:t xml:space="preserve">opties </w:t>
            </w:r>
            <w:r w:rsidR="00173D7E" w:rsidRPr="001C0BD6">
              <w:rPr>
                <w:szCs w:val="18"/>
              </w:rPr>
              <w:t>wordt getoond</w:t>
            </w:r>
            <w:r w:rsidRPr="001C0BD6">
              <w:rPr>
                <w:szCs w:val="18"/>
              </w:rPr>
              <w:t>:</w:t>
            </w:r>
          </w:p>
          <w:p w14:paraId="375D1AD1" w14:textId="77777777" w:rsidR="00CC6BC9" w:rsidRPr="001C0BD6" w:rsidRDefault="000749AD" w:rsidP="00A50006">
            <w:pPr>
              <w:rPr>
                <w:szCs w:val="18"/>
              </w:rPr>
            </w:pPr>
            <w:r w:rsidRPr="001C0BD6">
              <w:rPr>
                <w:szCs w:val="18"/>
              </w:rPr>
              <w:t>- Registergoed, niet zijnde schip,</w:t>
            </w:r>
            <w:r w:rsidR="00173D7E" w:rsidRPr="001C0BD6">
              <w:rPr>
                <w:szCs w:val="18"/>
              </w:rPr>
              <w:t xml:space="preserve"> zie par. </w:t>
            </w:r>
            <w:r w:rsidR="00173D7E" w:rsidRPr="001C0BD6">
              <w:rPr>
                <w:szCs w:val="18"/>
              </w:rPr>
              <w:fldChar w:fldCharType="begin"/>
            </w:r>
            <w:r w:rsidR="00173D7E" w:rsidRPr="001C0BD6">
              <w:rPr>
                <w:szCs w:val="18"/>
              </w:rPr>
              <w:instrText xml:space="preserve"> REF _Ref387835052 \r \h </w:instrText>
            </w:r>
            <w:r w:rsidR="00173D7E" w:rsidRPr="001C0BD6">
              <w:rPr>
                <w:szCs w:val="18"/>
              </w:rPr>
            </w:r>
            <w:r w:rsidR="00173D7E" w:rsidRPr="001C0BD6">
              <w:rPr>
                <w:szCs w:val="18"/>
              </w:rPr>
              <w:fldChar w:fldCharType="separate"/>
            </w:r>
            <w:r w:rsidR="00BA099F">
              <w:rPr>
                <w:szCs w:val="18"/>
              </w:rPr>
              <w:t>2.10.1</w:t>
            </w:r>
            <w:r w:rsidR="00173D7E" w:rsidRPr="001C0BD6">
              <w:rPr>
                <w:szCs w:val="18"/>
              </w:rPr>
              <w:fldChar w:fldCharType="end"/>
            </w:r>
            <w:r w:rsidR="00173D7E" w:rsidRPr="001C0BD6">
              <w:rPr>
                <w:szCs w:val="18"/>
              </w:rPr>
              <w:t>,</w:t>
            </w:r>
          </w:p>
          <w:p w14:paraId="09DAA167" w14:textId="77777777" w:rsidR="000749AD" w:rsidRPr="001C0BD6" w:rsidRDefault="000749AD" w:rsidP="00A50006">
            <w:pPr>
              <w:rPr>
                <w:szCs w:val="18"/>
              </w:rPr>
            </w:pPr>
            <w:r w:rsidRPr="001C0BD6">
              <w:rPr>
                <w:szCs w:val="18"/>
              </w:rPr>
              <w:t>- Hypotheek (mede) op schip</w:t>
            </w:r>
            <w:r w:rsidR="00173D7E" w:rsidRPr="001C0BD6">
              <w:rPr>
                <w:szCs w:val="18"/>
              </w:rPr>
              <w:t xml:space="preserve">, zie par. </w:t>
            </w:r>
            <w:r w:rsidR="00173D7E" w:rsidRPr="001C0BD6">
              <w:rPr>
                <w:szCs w:val="18"/>
              </w:rPr>
              <w:fldChar w:fldCharType="begin"/>
            </w:r>
            <w:r w:rsidR="00173D7E" w:rsidRPr="001C0BD6">
              <w:rPr>
                <w:szCs w:val="18"/>
              </w:rPr>
              <w:instrText xml:space="preserve"> REF _Ref387835077 \r \h </w:instrText>
            </w:r>
            <w:r w:rsidR="00173D7E" w:rsidRPr="001C0BD6">
              <w:rPr>
                <w:szCs w:val="18"/>
              </w:rPr>
            </w:r>
            <w:r w:rsidR="00173D7E" w:rsidRPr="001C0BD6">
              <w:rPr>
                <w:szCs w:val="18"/>
              </w:rPr>
              <w:fldChar w:fldCharType="separate"/>
            </w:r>
            <w:r w:rsidR="00BA099F">
              <w:rPr>
                <w:szCs w:val="18"/>
              </w:rPr>
              <w:t>2.10.2</w:t>
            </w:r>
            <w:r w:rsidR="00173D7E" w:rsidRPr="001C0BD6">
              <w:rPr>
                <w:szCs w:val="18"/>
              </w:rPr>
              <w:fldChar w:fldCharType="end"/>
            </w:r>
            <w:r w:rsidRPr="001C0BD6">
              <w:rPr>
                <w:szCs w:val="18"/>
              </w:rPr>
              <w:t>.</w:t>
            </w:r>
          </w:p>
          <w:p w14:paraId="236EA391" w14:textId="77777777" w:rsidR="000749AD" w:rsidRPr="001C0BD6" w:rsidRDefault="000749AD" w:rsidP="00A50006">
            <w:pPr>
              <w:rPr>
                <w:szCs w:val="18"/>
              </w:rPr>
            </w:pPr>
          </w:p>
          <w:p w14:paraId="6685BF86" w14:textId="77777777" w:rsidR="000749AD" w:rsidRPr="001C0BD6" w:rsidRDefault="000749AD" w:rsidP="00A50006">
            <w:pPr>
              <w:rPr>
                <w:szCs w:val="18"/>
                <w:u w:val="single"/>
              </w:rPr>
            </w:pPr>
            <w:r w:rsidRPr="001C0BD6">
              <w:rPr>
                <w:szCs w:val="18"/>
                <w:u w:val="single"/>
              </w:rPr>
              <w:t>Mapping</w:t>
            </w:r>
            <w:r w:rsidR="00173D7E" w:rsidRPr="001C0BD6">
              <w:rPr>
                <w:szCs w:val="18"/>
                <w:u w:val="single"/>
              </w:rPr>
              <w:t xml:space="preserve"> registergoed niet zijnde schip</w:t>
            </w:r>
            <w:r w:rsidRPr="001C0BD6">
              <w:rPr>
                <w:szCs w:val="18"/>
                <w:u w:val="single"/>
              </w:rPr>
              <w:t>:</w:t>
            </w:r>
          </w:p>
          <w:p w14:paraId="34116D51" w14:textId="77777777" w:rsidR="008E785D" w:rsidRPr="001C0BD6" w:rsidRDefault="000749AD" w:rsidP="001C0BD6">
            <w:pPr>
              <w:spacing w:line="240" w:lineRule="auto"/>
              <w:rPr>
                <w:sz w:val="16"/>
                <w:szCs w:val="16"/>
              </w:rPr>
            </w:pPr>
            <w:r w:rsidRPr="001C0BD6">
              <w:rPr>
                <w:sz w:val="16"/>
                <w:szCs w:val="16"/>
              </w:rPr>
              <w:t>//</w:t>
            </w:r>
            <w:r w:rsidRPr="001C0BD6">
              <w:rPr>
                <w:sz w:val="16"/>
              </w:rPr>
              <w:t>AanvullendeKosten</w:t>
            </w:r>
          </w:p>
          <w:p w14:paraId="1B9B9D03" w14:textId="77777777" w:rsidR="000749AD" w:rsidRPr="001C0BD6" w:rsidRDefault="008E785D" w:rsidP="001C0BD6">
            <w:pPr>
              <w:spacing w:line="240" w:lineRule="auto"/>
              <w:rPr>
                <w:sz w:val="16"/>
                <w:szCs w:val="16"/>
              </w:rPr>
            </w:pPr>
            <w:r w:rsidRPr="001C0BD6">
              <w:rPr>
                <w:sz w:val="16"/>
                <w:szCs w:val="16"/>
              </w:rPr>
              <w:tab/>
              <w:t>.</w:t>
            </w:r>
            <w:r w:rsidR="000749AD" w:rsidRPr="001C0BD6">
              <w:rPr>
                <w:sz w:val="16"/>
                <w:szCs w:val="16"/>
              </w:rPr>
              <w:t>/</w:t>
            </w:r>
            <w:r w:rsidR="000749AD" w:rsidRPr="001C0BD6">
              <w:rPr>
                <w:sz w:val="16"/>
              </w:rPr>
              <w:t>registergoedGeenSchip</w:t>
            </w:r>
          </w:p>
          <w:p w14:paraId="3BE334BC" w14:textId="77777777" w:rsidR="00173D7E" w:rsidRPr="001C0BD6" w:rsidRDefault="00173D7E" w:rsidP="001C0BD6">
            <w:pPr>
              <w:spacing w:line="240" w:lineRule="auto"/>
              <w:rPr>
                <w:sz w:val="16"/>
                <w:szCs w:val="16"/>
              </w:rPr>
            </w:pPr>
          </w:p>
          <w:p w14:paraId="166AF66D" w14:textId="77777777" w:rsidR="00173D7E" w:rsidRPr="001C0BD6" w:rsidRDefault="00173D7E" w:rsidP="00173D7E">
            <w:pPr>
              <w:rPr>
                <w:szCs w:val="18"/>
                <w:u w:val="single"/>
              </w:rPr>
            </w:pPr>
            <w:r w:rsidRPr="001C0BD6">
              <w:rPr>
                <w:szCs w:val="18"/>
                <w:u w:val="single"/>
              </w:rPr>
              <w:t>Mapping hypotheek (mede) op schip:</w:t>
            </w:r>
          </w:p>
          <w:p w14:paraId="207C7D2E" w14:textId="77777777" w:rsidR="00173D7E" w:rsidRPr="001C0BD6" w:rsidRDefault="00173D7E" w:rsidP="001C0BD6">
            <w:pPr>
              <w:spacing w:line="240" w:lineRule="auto"/>
              <w:rPr>
                <w:sz w:val="16"/>
                <w:szCs w:val="16"/>
              </w:rPr>
            </w:pPr>
            <w:r w:rsidRPr="001C0BD6">
              <w:rPr>
                <w:sz w:val="16"/>
                <w:szCs w:val="16"/>
              </w:rPr>
              <w:t>//</w:t>
            </w:r>
            <w:r w:rsidRPr="001C0BD6">
              <w:rPr>
                <w:sz w:val="16"/>
              </w:rPr>
              <w:t>AanvullendeKosten</w:t>
            </w:r>
          </w:p>
          <w:p w14:paraId="62DB0F6C" w14:textId="77777777" w:rsidR="000749AD" w:rsidRPr="001C0BD6" w:rsidRDefault="008E785D" w:rsidP="001C0BD6">
            <w:pPr>
              <w:spacing w:line="240" w:lineRule="auto"/>
              <w:rPr>
                <w:szCs w:val="18"/>
              </w:rPr>
            </w:pPr>
            <w:r w:rsidRPr="001C0BD6">
              <w:rPr>
                <w:sz w:val="16"/>
                <w:szCs w:val="16"/>
              </w:rPr>
              <w:tab/>
              <w:t>.</w:t>
            </w:r>
            <w:r w:rsidR="000749AD" w:rsidRPr="001C0BD6">
              <w:rPr>
                <w:sz w:val="16"/>
                <w:szCs w:val="16"/>
              </w:rPr>
              <w:t>/</w:t>
            </w:r>
            <w:r w:rsidRPr="001C0BD6">
              <w:rPr>
                <w:sz w:val="16"/>
              </w:rPr>
              <w:t>hypotheek</w:t>
            </w:r>
            <w:r w:rsidR="000749AD" w:rsidRPr="001C0BD6">
              <w:rPr>
                <w:sz w:val="16"/>
              </w:rPr>
              <w:t>MedeOpSchip</w:t>
            </w:r>
          </w:p>
        </w:tc>
      </w:tr>
    </w:tbl>
    <w:p w14:paraId="4EBB82C9" w14:textId="77777777" w:rsidR="000749AD" w:rsidRDefault="000749AD"/>
    <w:p w14:paraId="0A954811" w14:textId="77777777" w:rsidR="000749AD" w:rsidRDefault="0054259B" w:rsidP="000749AD">
      <w:pPr>
        <w:pStyle w:val="Kop3"/>
        <w:rPr>
          <w:rFonts w:cs="Arial"/>
          <w:sz w:val="20"/>
        </w:rPr>
      </w:pPr>
      <w:r>
        <w:rPr>
          <w:rFonts w:cs="Arial"/>
          <w:sz w:val="20"/>
        </w:rPr>
        <w:br w:type="page"/>
      </w:r>
      <w:bookmarkStart w:id="156" w:name="_Ref387835052"/>
      <w:bookmarkStart w:id="157" w:name="_Toc446335868"/>
      <w:r w:rsidR="000749AD" w:rsidRPr="00467C17">
        <w:rPr>
          <w:rFonts w:cs="Arial"/>
          <w:sz w:val="20"/>
        </w:rPr>
        <w:lastRenderedPageBreak/>
        <w:t>Registergoed, niet zijnde schi</w:t>
      </w:r>
      <w:r w:rsidR="000749AD">
        <w:rPr>
          <w:rFonts w:cs="Arial"/>
          <w:sz w:val="20"/>
        </w:rPr>
        <w:t>p</w:t>
      </w:r>
      <w:bookmarkEnd w:id="156"/>
      <w:bookmarkEnd w:id="157"/>
    </w:p>
    <w:p w14:paraId="1BFA6EFF" w14:textId="77777777" w:rsidR="000749AD" w:rsidRDefault="000749A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54845321" w14:textId="77777777" w:rsidTr="001C0BD6">
        <w:tc>
          <w:tcPr>
            <w:tcW w:w="6771" w:type="dxa"/>
            <w:shd w:val="clear" w:color="auto" w:fill="auto"/>
          </w:tcPr>
          <w:p w14:paraId="7180F6AA" w14:textId="77777777" w:rsidR="002616DF"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Times New Roman" w:hAnsi="Times New Roman"/>
                <w:szCs w:val="18"/>
              </w:rPr>
            </w:pPr>
            <w:r w:rsidRPr="001C0BD6">
              <w:rPr>
                <w:color w:val="FF0000"/>
                <w:szCs w:val="18"/>
              </w:rPr>
              <w:t>b)</w:t>
            </w:r>
            <w:r w:rsidRPr="001C0BD6">
              <w:rPr>
                <w:color w:val="FF0000"/>
                <w:szCs w:val="18"/>
              </w:rPr>
              <w:tab/>
              <w:t xml:space="preserve">renten, vergoedingen, boeten en kosten, welke samen worden begroot op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FF7526" w:rsidRPr="001C0BD6">
              <w:rPr>
                <w:szCs w:val="18"/>
              </w:rPr>
              <w:t>getal voluit in letters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Pr="001C0BD6">
              <w:rPr>
                <w:color w:val="FF0000"/>
                <w:szCs w:val="18"/>
              </w:rPr>
              <w:t xml:space="preserve"> procent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C70B2A" w:rsidRPr="001C0BD6">
              <w:rPr>
                <w:rFonts w:cs="Arial"/>
                <w:szCs w:val="18"/>
              </w:rPr>
              <w:t>getal tussen haakjes in cijfers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006CD8" w:rsidRPr="001C0BD6" w:rsidDel="00006CD8">
              <w:rPr>
                <w:rFonts w:ascii="Times New Roman" w:hAnsi="Times New Roman"/>
                <w:szCs w:val="18"/>
              </w:rPr>
              <w:t xml:space="preserve"> </w:t>
            </w:r>
            <w:r w:rsidRPr="001C0BD6">
              <w:rPr>
                <w:color w:val="FF0000"/>
                <w:szCs w:val="18"/>
              </w:rPr>
              <w:t xml:space="preserve"> van het hiervoor onder a vermelde bedrag, derhalve tot een bedrag van</w:t>
            </w:r>
            <w:r w:rsidRPr="001C0BD6">
              <w:rPr>
                <w:color w:val="800080"/>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 xml:space="preserve">bedrag voluit in letters en tussen haakjes in cijfers, gelijk aan </w:t>
            </w:r>
            <w:r w:rsidR="00006CD8" w:rsidRPr="001C0BD6">
              <w:rPr>
                <w:i/>
                <w:szCs w:val="18"/>
              </w:rPr>
              <w:t>het bovengenoemde percentage</w:t>
            </w:r>
            <w:r w:rsidRPr="001C0BD6">
              <w:rPr>
                <w:i/>
                <w:szCs w:val="18"/>
              </w:rPr>
              <w:t xml:space="preserve"> van het hiervoor onder a vermelde bedrag</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p>
          <w:p w14:paraId="7B83C347" w14:textId="77777777"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FF0000"/>
                <w:szCs w:val="18"/>
              </w:rPr>
              <w:t>derhalve tot een totaalbedrag van</w:t>
            </w:r>
            <w:r w:rsidRPr="001C0BD6">
              <w:rPr>
                <w:color w:val="800080"/>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totaalbedrag van de hiervoor vermelde bedragen voluit in letters en tussen haakjes in cijfers</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FF0000"/>
                <w:szCs w:val="18"/>
              </w:rPr>
              <w:t>, op:</w:t>
            </w:r>
          </w:p>
          <w:p w14:paraId="08E76DD0" w14:textId="77777777"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cs="Arial"/>
                <w:snapToGrid/>
                <w:color w:val="339966"/>
                <w:spacing w:val="5"/>
                <w:szCs w:val="18"/>
              </w:rPr>
            </w:pPr>
          </w:p>
        </w:tc>
        <w:tc>
          <w:tcPr>
            <w:tcW w:w="7371" w:type="dxa"/>
            <w:shd w:val="clear" w:color="auto" w:fill="auto"/>
          </w:tcPr>
          <w:p w14:paraId="316C7125" w14:textId="77777777" w:rsidR="00D23C77" w:rsidRPr="001C0BD6" w:rsidRDefault="00173D7E" w:rsidP="00407923">
            <w:pPr>
              <w:rPr>
                <w:sz w:val="20"/>
              </w:rPr>
            </w:pPr>
            <w:r>
              <w:t xml:space="preserve">Vaste tekst voor </w:t>
            </w:r>
            <w:r w:rsidR="00863CA0">
              <w:t xml:space="preserve">de </w:t>
            </w:r>
            <w:r>
              <w:t xml:space="preserve">registergoederen met uitzondering van een schip. </w:t>
            </w:r>
            <w:r w:rsidR="00E253ED" w:rsidRPr="00E253ED">
              <w:t xml:space="preserve">Het bedrag </w:t>
            </w:r>
            <w:r w:rsidR="00E253ED" w:rsidRPr="001C0BD6">
              <w:rPr>
                <w:szCs w:val="18"/>
              </w:rPr>
              <w:t>renten, vergoedingen, boeten en kosten</w:t>
            </w:r>
            <w:r w:rsidR="008E785D" w:rsidRPr="001C0BD6">
              <w:rPr>
                <w:szCs w:val="18"/>
              </w:rPr>
              <w:t xml:space="preserve"> en het totaal bedrag</w:t>
            </w:r>
            <w:r w:rsidR="00863CA0" w:rsidRPr="001C0BD6">
              <w:rPr>
                <w:szCs w:val="18"/>
              </w:rPr>
              <w:t xml:space="preserve"> worden getoond</w:t>
            </w:r>
            <w:r w:rsidR="008E785D" w:rsidRPr="001C0BD6">
              <w:rPr>
                <w:sz w:val="20"/>
              </w:rPr>
              <w:t>.</w:t>
            </w:r>
            <w:r w:rsidR="00E253ED" w:rsidRPr="001C0BD6">
              <w:rPr>
                <w:sz w:val="20"/>
              </w:rPr>
              <w:t xml:space="preserve"> </w:t>
            </w:r>
          </w:p>
          <w:p w14:paraId="283D7534" w14:textId="77777777" w:rsidR="00173D7E" w:rsidRPr="001C0BD6" w:rsidRDefault="00173D7E" w:rsidP="00407923">
            <w:pPr>
              <w:rPr>
                <w:sz w:val="20"/>
              </w:rPr>
            </w:pPr>
          </w:p>
          <w:p w14:paraId="58C620C8" w14:textId="77777777" w:rsidR="00173D7E" w:rsidRPr="001C0BD6" w:rsidRDefault="00173D7E" w:rsidP="001C0BD6">
            <w:pPr>
              <w:spacing w:before="72"/>
              <w:rPr>
                <w:u w:val="single"/>
              </w:rPr>
            </w:pPr>
            <w:r w:rsidRPr="001C0BD6">
              <w:rPr>
                <w:u w:val="single"/>
              </w:rPr>
              <w:t>Mapping percentage:</w:t>
            </w:r>
          </w:p>
          <w:p w14:paraId="43E49124" w14:textId="77777777" w:rsidR="00173D7E" w:rsidRPr="001C0BD6" w:rsidRDefault="00173D7E" w:rsidP="001C0BD6">
            <w:pPr>
              <w:spacing w:line="240" w:lineRule="auto"/>
              <w:rPr>
                <w:sz w:val="16"/>
              </w:rPr>
            </w:pPr>
            <w:r w:rsidRPr="001C0BD6">
              <w:rPr>
                <w:sz w:val="16"/>
              </w:rPr>
              <w:t>//</w:t>
            </w:r>
            <w:r w:rsidRPr="001C0BD6">
              <w:rPr>
                <w:sz w:val="16"/>
                <w:szCs w:val="16"/>
              </w:rPr>
              <w:t>AanvullendeKosten</w:t>
            </w:r>
            <w:r w:rsidRPr="001C0BD6">
              <w:rPr>
                <w:sz w:val="16"/>
              </w:rPr>
              <w:t>/registergoedGeenSchip/percentage</w:t>
            </w:r>
          </w:p>
          <w:p w14:paraId="32A0EEEA" w14:textId="77777777" w:rsidR="002222C7" w:rsidRPr="001C0BD6" w:rsidRDefault="002222C7" w:rsidP="001C0BD6">
            <w:pPr>
              <w:spacing w:before="72"/>
              <w:rPr>
                <w:u w:val="single"/>
              </w:rPr>
            </w:pPr>
            <w:r w:rsidRPr="001C0BD6">
              <w:rPr>
                <w:u w:val="single"/>
              </w:rPr>
              <w:t>Mapping</w:t>
            </w:r>
            <w:r w:rsidR="00173D7E" w:rsidRPr="001C0BD6">
              <w:rPr>
                <w:u w:val="single"/>
              </w:rPr>
              <w:t xml:space="preserve"> bedrag</w:t>
            </w:r>
            <w:r w:rsidRPr="001C0BD6">
              <w:rPr>
                <w:u w:val="single"/>
              </w:rPr>
              <w:t>:</w:t>
            </w:r>
          </w:p>
          <w:p w14:paraId="62FA62DE" w14:textId="77777777" w:rsidR="002222C7" w:rsidRPr="001C0BD6" w:rsidRDefault="002222C7" w:rsidP="001C0BD6">
            <w:pPr>
              <w:spacing w:line="240" w:lineRule="auto"/>
              <w:rPr>
                <w:sz w:val="16"/>
              </w:rPr>
            </w:pPr>
            <w:r w:rsidRPr="001C0BD6">
              <w:rPr>
                <w:sz w:val="16"/>
              </w:rPr>
              <w:t>//AanvullendeKosten/registergoedGeenSchip/bedrag</w:t>
            </w:r>
          </w:p>
          <w:p w14:paraId="3AAFD303" w14:textId="77777777" w:rsidR="002222C7" w:rsidRPr="001C0BD6" w:rsidRDefault="002222C7" w:rsidP="001C0BD6">
            <w:pPr>
              <w:spacing w:line="240" w:lineRule="auto"/>
              <w:rPr>
                <w:sz w:val="16"/>
                <w:szCs w:val="16"/>
              </w:rPr>
            </w:pPr>
            <w:r w:rsidRPr="001C0BD6">
              <w:rPr>
                <w:sz w:val="16"/>
                <w:szCs w:val="16"/>
              </w:rPr>
              <w:tab/>
              <w:t>./som</w:t>
            </w:r>
          </w:p>
          <w:p w14:paraId="063EF74E" w14:textId="77777777" w:rsidR="002222C7" w:rsidRPr="001C0BD6" w:rsidRDefault="002222C7" w:rsidP="001C0BD6">
            <w:pPr>
              <w:spacing w:line="240" w:lineRule="auto"/>
              <w:rPr>
                <w:sz w:val="16"/>
                <w:szCs w:val="16"/>
              </w:rPr>
            </w:pPr>
            <w:r w:rsidRPr="001C0BD6">
              <w:rPr>
                <w:sz w:val="16"/>
                <w:szCs w:val="16"/>
              </w:rPr>
              <w:tab/>
              <w:t>./valuta</w:t>
            </w:r>
          </w:p>
          <w:p w14:paraId="38A21D50" w14:textId="77777777" w:rsidR="00173D7E" w:rsidRPr="001C0BD6" w:rsidRDefault="00173D7E" w:rsidP="001C0BD6">
            <w:pPr>
              <w:spacing w:before="72" w:line="240" w:lineRule="auto"/>
              <w:rPr>
                <w:sz w:val="16"/>
              </w:rPr>
            </w:pPr>
            <w:r w:rsidRPr="001C0BD6">
              <w:rPr>
                <w:u w:val="single"/>
              </w:rPr>
              <w:t>Mapping totaalbedrag:</w:t>
            </w:r>
          </w:p>
          <w:p w14:paraId="3E4B65D2" w14:textId="77777777" w:rsidR="002222C7" w:rsidRPr="001C0BD6" w:rsidRDefault="002222C7" w:rsidP="001C0BD6">
            <w:pPr>
              <w:spacing w:line="240" w:lineRule="auto"/>
              <w:rPr>
                <w:sz w:val="16"/>
              </w:rPr>
            </w:pPr>
            <w:r w:rsidRPr="001C0BD6">
              <w:rPr>
                <w:sz w:val="16"/>
              </w:rPr>
              <w:t>//AanvullendeKosten/registergoedGeenSchip/totaalBedrag</w:t>
            </w:r>
          </w:p>
          <w:p w14:paraId="6D8E085F" w14:textId="77777777" w:rsidR="002222C7" w:rsidRPr="001C0BD6" w:rsidRDefault="002222C7" w:rsidP="001C0BD6">
            <w:pPr>
              <w:spacing w:line="240" w:lineRule="auto"/>
              <w:rPr>
                <w:sz w:val="16"/>
                <w:szCs w:val="16"/>
              </w:rPr>
            </w:pPr>
            <w:r w:rsidRPr="001C0BD6">
              <w:rPr>
                <w:sz w:val="16"/>
                <w:szCs w:val="16"/>
              </w:rPr>
              <w:tab/>
              <w:t>./som</w:t>
            </w:r>
          </w:p>
          <w:p w14:paraId="7CE4119B" w14:textId="77777777" w:rsidR="002222C7" w:rsidRPr="001C0BD6" w:rsidRDefault="002222C7" w:rsidP="001C0BD6">
            <w:pPr>
              <w:spacing w:line="240" w:lineRule="auto"/>
              <w:rPr>
                <w:sz w:val="16"/>
                <w:szCs w:val="16"/>
              </w:rPr>
            </w:pPr>
            <w:r w:rsidRPr="001C0BD6">
              <w:rPr>
                <w:sz w:val="16"/>
                <w:szCs w:val="16"/>
              </w:rPr>
              <w:tab/>
              <w:t>./valuta</w:t>
            </w:r>
          </w:p>
        </w:tc>
      </w:tr>
    </w:tbl>
    <w:p w14:paraId="73760183" w14:textId="77777777" w:rsidR="00407923" w:rsidRDefault="00407923" w:rsidP="00407923">
      <w:pPr>
        <w:pStyle w:val="streepje"/>
        <w:numPr>
          <w:ilvl w:val="0"/>
          <w:numId w:val="0"/>
        </w:numPr>
      </w:pPr>
    </w:p>
    <w:p w14:paraId="1124E758" w14:textId="77777777" w:rsidR="00407923" w:rsidRPr="00336FD9" w:rsidRDefault="00336FD9" w:rsidP="00336FD9">
      <w:pPr>
        <w:pStyle w:val="Kop3"/>
        <w:rPr>
          <w:bCs w:val="0"/>
          <w:sz w:val="20"/>
        </w:rPr>
      </w:pPr>
      <w:bookmarkStart w:id="158" w:name="_Ref387835077"/>
      <w:bookmarkStart w:id="159" w:name="_Toc446335869"/>
      <w:r w:rsidRPr="00336FD9">
        <w:rPr>
          <w:bCs w:val="0"/>
          <w:sz w:val="20"/>
        </w:rPr>
        <w:t>Hypotheek (mede) op een schip</w:t>
      </w:r>
      <w:bookmarkEnd w:id="158"/>
      <w:bookmarkEnd w:id="159"/>
    </w:p>
    <w:p w14:paraId="4FCBCC0C" w14:textId="77777777" w:rsidR="00336FD9" w:rsidRPr="00343045" w:rsidRDefault="00336FD9" w:rsidP="0040792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199E02C7" w14:textId="77777777" w:rsidTr="001C0BD6">
        <w:tc>
          <w:tcPr>
            <w:tcW w:w="6771" w:type="dxa"/>
            <w:shd w:val="clear" w:color="auto" w:fill="auto"/>
          </w:tcPr>
          <w:p w14:paraId="585FC139" w14:textId="77777777" w:rsidR="002616DF"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color w:val="FF0000"/>
                <w:szCs w:val="18"/>
              </w:rPr>
            </w:pPr>
            <w:r w:rsidRPr="001C0BD6">
              <w:rPr>
                <w:color w:val="FF0000"/>
                <w:szCs w:val="18"/>
              </w:rPr>
              <w:t>b)</w:t>
            </w:r>
            <w:r w:rsidRPr="001C0BD6">
              <w:rPr>
                <w:color w:val="FF0000"/>
                <w:szCs w:val="18"/>
              </w:rPr>
              <w:tab/>
              <w:t xml:space="preserve">renten, vergoedingen, boeten en kosten, welke samen worden begroot op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FF7526" w:rsidRPr="001C0BD6">
              <w:rPr>
                <w:szCs w:val="18"/>
              </w:rPr>
              <w:t>getal voluit in letters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Pr="001C0BD6">
              <w:rPr>
                <w:color w:val="FF0000"/>
                <w:szCs w:val="18"/>
              </w:rPr>
              <w:t xml:space="preserve"> procent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C70B2A" w:rsidRPr="001C0BD6">
              <w:rPr>
                <w:rFonts w:cs="Arial"/>
                <w:szCs w:val="18"/>
              </w:rPr>
              <w:t>getal tussen haakjes in cijfers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006CD8" w:rsidRPr="001C0BD6" w:rsidDel="00006CD8">
              <w:rPr>
                <w:rFonts w:ascii="Times New Roman" w:hAnsi="Times New Roman"/>
                <w:szCs w:val="18"/>
              </w:rPr>
              <w:t xml:space="preserve"> </w:t>
            </w:r>
            <w:r w:rsidRPr="001C0BD6">
              <w:rPr>
                <w:color w:val="FF0000"/>
                <w:szCs w:val="18"/>
              </w:rPr>
              <w:t xml:space="preserve"> van het hiervoor onder a vermelde bedrag, derhalve tot een bedrag van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bedrag voluit in letters en tussen haakjes in cijfers, gelijk aan</w:t>
            </w:r>
            <w:r w:rsidR="00006CD8" w:rsidRPr="001C0BD6">
              <w:rPr>
                <w:i/>
                <w:szCs w:val="18"/>
              </w:rPr>
              <w:t xml:space="preserve"> het bovengenoemde percentage</w:t>
            </w:r>
            <w:r w:rsidRPr="001C0BD6">
              <w:rPr>
                <w:i/>
                <w:szCs w:val="18"/>
              </w:rPr>
              <w:t xml:space="preserve"> van het hiervoor onder a vermelde bedrag</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szCs w:val="18"/>
              </w:rPr>
              <w:t xml:space="preserve"> </w:t>
            </w:r>
            <w:r w:rsidRPr="001C0BD6">
              <w:rPr>
                <w:color w:val="FF0000"/>
                <w:szCs w:val="18"/>
              </w:rPr>
              <w:t>met dien verstande dat het hypotheekrecht slechts mede tot zekerheid voor de rente strekt voor zover deze is vervallen gedurende de laatste drie jaren voorafgaand aan het begin van de uitwinning van het onderpand, alsmede voor de rente gedurende de loop van de uitwinning van het onderpand,</w:t>
            </w:r>
          </w:p>
          <w:p w14:paraId="6C8491E1" w14:textId="77777777"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FF0000"/>
                <w:szCs w:val="18"/>
              </w:rPr>
              <w:lastRenderedPageBreak/>
              <w:t xml:space="preserve">derhalve tot een totaalbedrag van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totaalbedrag van de hiervoor vermelde bedragen voluit in letters en tussen haakjes in cijfers</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FF0000"/>
                <w:szCs w:val="18"/>
              </w:rPr>
              <w:t>, op:</w:t>
            </w:r>
          </w:p>
          <w:p w14:paraId="34DD4D57" w14:textId="77777777" w:rsidR="00407923" w:rsidRPr="001C0BD6" w:rsidRDefault="0040792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Cs w:val="18"/>
              </w:rPr>
            </w:pPr>
          </w:p>
        </w:tc>
        <w:tc>
          <w:tcPr>
            <w:tcW w:w="7371" w:type="dxa"/>
            <w:shd w:val="clear" w:color="auto" w:fill="auto"/>
          </w:tcPr>
          <w:p w14:paraId="28ECCBF6" w14:textId="77777777" w:rsidR="00D23C77" w:rsidRPr="001C0BD6" w:rsidRDefault="0006794F" w:rsidP="00D23C77">
            <w:pPr>
              <w:rPr>
                <w:szCs w:val="18"/>
              </w:rPr>
            </w:pPr>
            <w:r>
              <w:lastRenderedPageBreak/>
              <w:t>Vaste tekst voor</w:t>
            </w:r>
            <w:r w:rsidR="00863CA0">
              <w:t xml:space="preserve"> het registergoed </w:t>
            </w:r>
            <w:r>
              <w:t xml:space="preserve">schip. </w:t>
            </w:r>
            <w:r w:rsidR="00D23C77" w:rsidRPr="00E253ED">
              <w:t xml:space="preserve">Het bedrag </w:t>
            </w:r>
            <w:r w:rsidR="00D23C77" w:rsidRPr="001C0BD6">
              <w:rPr>
                <w:szCs w:val="18"/>
              </w:rPr>
              <w:t xml:space="preserve">renten, vergoedingen, boeten en kosten </w:t>
            </w:r>
            <w:r w:rsidR="008E785D" w:rsidRPr="001C0BD6">
              <w:rPr>
                <w:szCs w:val="18"/>
              </w:rPr>
              <w:t>en het totaal bedrag</w:t>
            </w:r>
            <w:r w:rsidR="00863CA0" w:rsidRPr="001C0BD6">
              <w:rPr>
                <w:szCs w:val="18"/>
              </w:rPr>
              <w:t xml:space="preserve"> worden getoond</w:t>
            </w:r>
            <w:r w:rsidR="00D23C77" w:rsidRPr="001C0BD6">
              <w:rPr>
                <w:szCs w:val="18"/>
              </w:rPr>
              <w:t>.</w:t>
            </w:r>
          </w:p>
          <w:p w14:paraId="1F596F8A" w14:textId="77777777" w:rsidR="00D23C77" w:rsidRPr="001C0BD6" w:rsidRDefault="00D23C77" w:rsidP="00D23C77">
            <w:pPr>
              <w:rPr>
                <w:sz w:val="20"/>
              </w:rPr>
            </w:pPr>
          </w:p>
          <w:p w14:paraId="4518CC70" w14:textId="77777777" w:rsidR="0006794F" w:rsidRPr="001C0BD6" w:rsidRDefault="0006794F" w:rsidP="001C0BD6">
            <w:pPr>
              <w:spacing w:before="72"/>
              <w:rPr>
                <w:u w:val="single"/>
              </w:rPr>
            </w:pPr>
            <w:r w:rsidRPr="001C0BD6">
              <w:rPr>
                <w:u w:val="single"/>
              </w:rPr>
              <w:t>Mapping percentage:</w:t>
            </w:r>
          </w:p>
          <w:p w14:paraId="6367AD37" w14:textId="77777777" w:rsidR="0006794F" w:rsidRPr="001C0BD6" w:rsidRDefault="0006794F" w:rsidP="001C0BD6">
            <w:pPr>
              <w:spacing w:line="240" w:lineRule="auto"/>
              <w:rPr>
                <w:sz w:val="16"/>
              </w:rPr>
            </w:pPr>
            <w:r w:rsidRPr="001C0BD6">
              <w:rPr>
                <w:sz w:val="16"/>
              </w:rPr>
              <w:t>//</w:t>
            </w:r>
            <w:r w:rsidRPr="001C0BD6">
              <w:rPr>
                <w:sz w:val="16"/>
                <w:szCs w:val="16"/>
              </w:rPr>
              <w:t>AanvullendeKosten</w:t>
            </w:r>
            <w:r w:rsidRPr="001C0BD6">
              <w:rPr>
                <w:sz w:val="16"/>
              </w:rPr>
              <w:t>/</w:t>
            </w:r>
            <w:r w:rsidR="005E45C1" w:rsidRPr="001C0BD6">
              <w:rPr>
                <w:sz w:val="16"/>
              </w:rPr>
              <w:t>hypotheekMedeOpSchip</w:t>
            </w:r>
            <w:r w:rsidRPr="001C0BD6">
              <w:rPr>
                <w:sz w:val="16"/>
              </w:rPr>
              <w:t>/percentage</w:t>
            </w:r>
          </w:p>
          <w:p w14:paraId="1B6D1097" w14:textId="77777777" w:rsidR="002222C7" w:rsidRPr="001C0BD6" w:rsidRDefault="002222C7" w:rsidP="001C0BD6">
            <w:pPr>
              <w:spacing w:before="72"/>
              <w:rPr>
                <w:u w:val="single"/>
              </w:rPr>
            </w:pPr>
            <w:r w:rsidRPr="001C0BD6">
              <w:rPr>
                <w:u w:val="single"/>
              </w:rPr>
              <w:t>Mapping</w:t>
            </w:r>
            <w:r w:rsidR="0006794F" w:rsidRPr="001C0BD6">
              <w:rPr>
                <w:u w:val="single"/>
              </w:rPr>
              <w:t xml:space="preserve"> bedrag</w:t>
            </w:r>
            <w:r w:rsidRPr="001C0BD6">
              <w:rPr>
                <w:u w:val="single"/>
              </w:rPr>
              <w:t>:</w:t>
            </w:r>
          </w:p>
          <w:p w14:paraId="42224320" w14:textId="77777777" w:rsidR="002222C7" w:rsidRPr="001C0BD6" w:rsidRDefault="002222C7" w:rsidP="001C0BD6">
            <w:pPr>
              <w:spacing w:before="72" w:line="240" w:lineRule="auto"/>
              <w:rPr>
                <w:sz w:val="16"/>
              </w:rPr>
            </w:pPr>
            <w:r w:rsidRPr="001C0BD6">
              <w:rPr>
                <w:sz w:val="16"/>
              </w:rPr>
              <w:t>//AanvullendeKosten/hypotheekMedeOpSchip/bedrag</w:t>
            </w:r>
          </w:p>
          <w:p w14:paraId="37760D66" w14:textId="77777777" w:rsidR="002222C7" w:rsidRPr="001C0BD6" w:rsidRDefault="002222C7" w:rsidP="001C0BD6">
            <w:pPr>
              <w:spacing w:line="240" w:lineRule="auto"/>
              <w:rPr>
                <w:sz w:val="16"/>
                <w:szCs w:val="16"/>
              </w:rPr>
            </w:pPr>
            <w:r w:rsidRPr="001C0BD6">
              <w:rPr>
                <w:sz w:val="16"/>
                <w:szCs w:val="16"/>
              </w:rPr>
              <w:tab/>
              <w:t>./som</w:t>
            </w:r>
          </w:p>
          <w:p w14:paraId="46ECD5AD" w14:textId="77777777" w:rsidR="002222C7" w:rsidRPr="001C0BD6" w:rsidRDefault="002222C7" w:rsidP="001C0BD6">
            <w:pPr>
              <w:spacing w:line="240" w:lineRule="auto"/>
              <w:rPr>
                <w:sz w:val="16"/>
                <w:szCs w:val="16"/>
              </w:rPr>
            </w:pPr>
            <w:r w:rsidRPr="001C0BD6">
              <w:rPr>
                <w:sz w:val="16"/>
                <w:szCs w:val="16"/>
              </w:rPr>
              <w:tab/>
              <w:t>./valuta</w:t>
            </w:r>
          </w:p>
          <w:p w14:paraId="06CE1C9A" w14:textId="77777777" w:rsidR="0006794F" w:rsidRPr="001C0BD6" w:rsidRDefault="0006794F" w:rsidP="001C0BD6">
            <w:pPr>
              <w:spacing w:before="72"/>
              <w:rPr>
                <w:u w:val="single"/>
              </w:rPr>
            </w:pPr>
            <w:r w:rsidRPr="001C0BD6">
              <w:rPr>
                <w:u w:val="single"/>
              </w:rPr>
              <w:t>Mapping totaalbedrag:</w:t>
            </w:r>
          </w:p>
          <w:p w14:paraId="2C2BEFC0" w14:textId="77777777" w:rsidR="002222C7" w:rsidRPr="001C0BD6" w:rsidRDefault="002222C7" w:rsidP="001C0BD6">
            <w:pPr>
              <w:spacing w:line="240" w:lineRule="auto"/>
              <w:rPr>
                <w:sz w:val="16"/>
                <w:szCs w:val="16"/>
              </w:rPr>
            </w:pPr>
            <w:r w:rsidRPr="001C0BD6">
              <w:rPr>
                <w:sz w:val="16"/>
                <w:szCs w:val="16"/>
              </w:rPr>
              <w:lastRenderedPageBreak/>
              <w:t>//AanvullendeKosten/hypotheekMedeOpSchip/totaalBedrag</w:t>
            </w:r>
          </w:p>
          <w:p w14:paraId="2C996E3F" w14:textId="77777777" w:rsidR="002222C7" w:rsidRPr="001C0BD6" w:rsidRDefault="002222C7" w:rsidP="001C0BD6">
            <w:pPr>
              <w:spacing w:line="240" w:lineRule="auto"/>
              <w:rPr>
                <w:sz w:val="16"/>
                <w:szCs w:val="16"/>
              </w:rPr>
            </w:pPr>
            <w:r w:rsidRPr="001C0BD6">
              <w:rPr>
                <w:sz w:val="16"/>
                <w:szCs w:val="16"/>
              </w:rPr>
              <w:tab/>
              <w:t>./som</w:t>
            </w:r>
          </w:p>
          <w:p w14:paraId="15272408" w14:textId="77777777" w:rsidR="002222C7" w:rsidRPr="00943EC1" w:rsidRDefault="002222C7" w:rsidP="001C0BD6">
            <w:pPr>
              <w:spacing w:line="240" w:lineRule="auto"/>
            </w:pPr>
            <w:r w:rsidRPr="001C0BD6">
              <w:rPr>
                <w:sz w:val="16"/>
                <w:szCs w:val="16"/>
              </w:rPr>
              <w:tab/>
              <w:t>./valuta</w:t>
            </w:r>
          </w:p>
        </w:tc>
      </w:tr>
    </w:tbl>
    <w:p w14:paraId="5DDD44CA" w14:textId="77777777" w:rsidR="00407923" w:rsidRDefault="00407923" w:rsidP="00145092"/>
    <w:p w14:paraId="0CA4D194" w14:textId="77777777" w:rsidR="00C80891" w:rsidRDefault="00C80891" w:rsidP="00F45F65">
      <w:pPr>
        <w:pStyle w:val="Kop2"/>
      </w:pPr>
      <w:bookmarkStart w:id="160" w:name="_Toc446335870"/>
      <w:r>
        <w:t>Onderpand</w:t>
      </w:r>
      <w:bookmarkEnd w:id="160"/>
    </w:p>
    <w:p w14:paraId="2A08C63A"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0DAE2D1E" w14:textId="77777777" w:rsidTr="001C0BD6">
        <w:tc>
          <w:tcPr>
            <w:tcW w:w="6771" w:type="dxa"/>
            <w:shd w:val="clear" w:color="auto" w:fill="auto"/>
          </w:tcPr>
          <w:p w14:paraId="2DA96009" w14:textId="77777777"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Onderpand</w:t>
            </w:r>
          </w:p>
        </w:tc>
        <w:tc>
          <w:tcPr>
            <w:tcW w:w="7371" w:type="dxa"/>
            <w:shd w:val="clear" w:color="auto" w:fill="auto"/>
          </w:tcPr>
          <w:p w14:paraId="55D5FF40" w14:textId="77777777" w:rsidR="00C80891" w:rsidRPr="00943EC1" w:rsidRDefault="00863CA0" w:rsidP="001754C0">
            <w:r>
              <w:t>Vaste tekst</w:t>
            </w:r>
            <w:r w:rsidR="0000015B">
              <w:t>.</w:t>
            </w:r>
          </w:p>
        </w:tc>
      </w:tr>
      <w:tr w:rsidR="001C0BD6" w:rsidRPr="00343045" w14:paraId="04D12A40" w14:textId="77777777" w:rsidTr="001C0BD6">
        <w:tc>
          <w:tcPr>
            <w:tcW w:w="6771" w:type="dxa"/>
            <w:shd w:val="clear" w:color="auto" w:fill="auto"/>
          </w:tcPr>
          <w:p w14:paraId="6E059CD4" w14:textId="77777777" w:rsidR="00D23C77" w:rsidRPr="001C0BD6" w:rsidRDefault="00D23C77" w:rsidP="008E49AE">
            <w:pPr>
              <w:rPr>
                <w:color w:val="FF0000"/>
                <w:szCs w:val="18"/>
              </w:rPr>
            </w:pPr>
            <w:r w:rsidRPr="001C0BD6">
              <w:rPr>
                <w:color w:val="FF0000"/>
                <w:szCs w:val="18"/>
                <w:highlight w:val="yellow"/>
              </w:rPr>
              <w:t>TEKSTBLOK RECHT</w:t>
            </w:r>
            <w:r w:rsidRPr="001C0BD6">
              <w:rPr>
                <w:color w:val="FF0000"/>
                <w:szCs w:val="18"/>
              </w:rPr>
              <w:t xml:space="preserve"> </w:t>
            </w:r>
            <w:r w:rsidRPr="001C0BD6">
              <w:rPr>
                <w:color w:val="FF0000"/>
                <w:szCs w:val="18"/>
                <w:highlight w:val="yellow"/>
              </w:rPr>
              <w:t>TEKSTBLOK REGISTERGOED: perceel/ appartementsrecht/ schip/netwerk</w:t>
            </w:r>
            <w:r w:rsidR="00C170F4" w:rsidRPr="001C0BD6">
              <w:rPr>
                <w:rFonts w:ascii="Times New Roman" w:hAnsi="Times New Roman"/>
                <w:color w:val="FF0000"/>
                <w:szCs w:val="18"/>
              </w:rPr>
              <w:t>;</w:t>
            </w:r>
          </w:p>
          <w:p w14:paraId="685E7569" w14:textId="77777777" w:rsidR="00C80891" w:rsidRPr="001C0BD6" w:rsidRDefault="00C80891"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14:paraId="0ACB3BDA" w14:textId="77777777"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r w:rsidRPr="001C0BD6">
              <w:rPr>
                <w:lang w:val="nl"/>
              </w:rPr>
              <w:t>Er moet minimaal één combinatie recht/registergoed zijn, er kunnen er meerdere zijn.</w:t>
            </w:r>
          </w:p>
          <w:p w14:paraId="31C3D397" w14:textId="77777777" w:rsidR="00002261" w:rsidRDefault="00002261" w:rsidP="001754C0"/>
          <w:p w14:paraId="409926F1" w14:textId="77777777" w:rsidR="006C772B" w:rsidRPr="001C0BD6"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1C0BD6">
              <w:rPr>
                <w:lang w:val="nl"/>
              </w:rPr>
              <w:t xml:space="preserve"> </w:t>
            </w:r>
          </w:p>
          <w:p w14:paraId="4E77B248" w14:textId="77777777" w:rsidR="00077617" w:rsidRPr="001C0BD6" w:rsidRDefault="00077617" w:rsidP="001754C0">
            <w:pPr>
              <w:rPr>
                <w:lang w:val="nl"/>
              </w:rPr>
            </w:pPr>
          </w:p>
          <w:p w14:paraId="60FF5FFA" w14:textId="77777777" w:rsidR="00077617" w:rsidRPr="001C0BD6" w:rsidRDefault="00077617" w:rsidP="001754C0">
            <w:pPr>
              <w:rPr>
                <w:u w:val="single"/>
                <w:lang w:val="nl"/>
              </w:rPr>
            </w:pPr>
            <w:r w:rsidRPr="001C0BD6">
              <w:rPr>
                <w:u w:val="single"/>
                <w:lang w:val="nl"/>
              </w:rPr>
              <w:t>Mapping:</w:t>
            </w:r>
          </w:p>
          <w:p w14:paraId="4011E245" w14:textId="77777777" w:rsidR="006C772B" w:rsidRPr="001C0BD6" w:rsidRDefault="00077617" w:rsidP="001C0BD6">
            <w:pPr>
              <w:spacing w:line="240" w:lineRule="auto"/>
              <w:rPr>
                <w:sz w:val="16"/>
                <w:szCs w:val="16"/>
              </w:rPr>
            </w:pPr>
            <w:r w:rsidRPr="001C0BD6">
              <w:rPr>
                <w:sz w:val="16"/>
                <w:szCs w:val="16"/>
              </w:rPr>
              <w:t>//IMKAD_AangebodenStuk/Stukdeel</w:t>
            </w:r>
            <w:r w:rsidR="00892DF9" w:rsidRPr="001C0BD6">
              <w:rPr>
                <w:sz w:val="16"/>
                <w:szCs w:val="16"/>
              </w:rPr>
              <w:t>Hypotheek</w:t>
            </w:r>
            <w:r w:rsidR="007723BF" w:rsidRPr="001C0BD6">
              <w:rPr>
                <w:sz w:val="16"/>
                <w:szCs w:val="16"/>
              </w:rPr>
              <w:t xml:space="preserve"> </w:t>
            </w:r>
            <w:r w:rsidR="007723BF" w:rsidRPr="001C0BD6">
              <w:rPr>
                <w:rFonts w:cs="Arial"/>
                <w:sz w:val="16"/>
                <w:szCs w:val="16"/>
              </w:rPr>
              <w:t xml:space="preserve">[aanduidingHypotheek = </w:t>
            </w:r>
            <w:r w:rsidR="00287CB3" w:rsidRPr="001C0BD6">
              <w:rPr>
                <w:rFonts w:cs="Arial"/>
                <w:sz w:val="16"/>
                <w:szCs w:val="16"/>
              </w:rPr>
              <w:t>niet aanwezig</w:t>
            </w:r>
            <w:r w:rsidR="007723BF" w:rsidRPr="001C0BD6">
              <w:rPr>
                <w:rFonts w:cs="Arial"/>
                <w:sz w:val="16"/>
                <w:szCs w:val="16"/>
              </w:rPr>
              <w:t xml:space="preserve">] </w:t>
            </w:r>
            <w:r w:rsidR="00863CA0" w:rsidRPr="001C0BD6">
              <w:rPr>
                <w:rFonts w:cs="Arial"/>
                <w:sz w:val="16"/>
                <w:szCs w:val="16"/>
              </w:rPr>
              <w:tab/>
            </w:r>
            <w:r w:rsidRPr="001C0BD6">
              <w:rPr>
                <w:sz w:val="16"/>
                <w:szCs w:val="16"/>
              </w:rPr>
              <w:t>/IMKAD_ZakelijkRecht</w:t>
            </w:r>
          </w:p>
          <w:p w14:paraId="092252DA" w14:textId="77777777" w:rsidR="00863CA0" w:rsidRPr="00943EC1" w:rsidRDefault="00863CA0" w:rsidP="001C0BD6">
            <w:pPr>
              <w:spacing w:line="240" w:lineRule="auto"/>
            </w:pPr>
            <w:r w:rsidRPr="001C0BD6">
              <w:rPr>
                <w:sz w:val="16"/>
                <w:szCs w:val="16"/>
              </w:rPr>
              <w:t>-zie tekstblokken voor de verdere mapping</w:t>
            </w:r>
          </w:p>
        </w:tc>
      </w:tr>
      <w:tr w:rsidR="001C0BD6" w:rsidRPr="00343045" w14:paraId="2E286947" w14:textId="77777777" w:rsidTr="001C0BD6">
        <w:tc>
          <w:tcPr>
            <w:tcW w:w="6771" w:type="dxa"/>
            <w:shd w:val="clear" w:color="auto" w:fill="auto"/>
          </w:tcPr>
          <w:p w14:paraId="674E7D70" w14:textId="77777777"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rPr>
              <w:t xml:space="preserve">hierna </w:t>
            </w:r>
            <w:r w:rsidRPr="001C0BD6">
              <w:rPr>
                <w:color w:val="800080"/>
                <w:szCs w:val="18"/>
              </w:rPr>
              <w:t>zowel samen als ieder afzonderlijk</w:t>
            </w:r>
            <w:r w:rsidRPr="001C0BD6">
              <w:rPr>
                <w:color w:val="FF0000"/>
                <w:szCs w:val="18"/>
              </w:rPr>
              <w:t xml:space="preserve"> te noemen: ‘</w:t>
            </w:r>
            <w:r w:rsidRPr="001C0BD6">
              <w:rPr>
                <w:color w:val="FF0000"/>
                <w:szCs w:val="18"/>
                <w:u w:val="single"/>
              </w:rPr>
              <w:t>het onderpand</w:t>
            </w:r>
            <w:r w:rsidRPr="001C0BD6">
              <w:rPr>
                <w:color w:val="FF0000"/>
                <w:szCs w:val="18"/>
              </w:rPr>
              <w:t>’</w:t>
            </w:r>
            <w:r w:rsidR="00C170F4" w:rsidRPr="001C0BD6">
              <w:rPr>
                <w:color w:val="FF0000"/>
                <w:szCs w:val="18"/>
              </w:rPr>
              <w:t>.</w:t>
            </w:r>
          </w:p>
        </w:tc>
        <w:tc>
          <w:tcPr>
            <w:tcW w:w="7371" w:type="dxa"/>
            <w:shd w:val="clear" w:color="auto" w:fill="auto"/>
          </w:tcPr>
          <w:p w14:paraId="492F27A0" w14:textId="77777777" w:rsidR="00863CA0" w:rsidRDefault="00863CA0" w:rsidP="006C772B">
            <w:r>
              <w:t>Vaste tekst.</w:t>
            </w:r>
            <w:r w:rsidR="00C170F4">
              <w:t xml:space="preserve"> </w:t>
            </w:r>
          </w:p>
          <w:p w14:paraId="310FFB38" w14:textId="77777777" w:rsidR="00863CA0" w:rsidRDefault="00863CA0" w:rsidP="006C772B"/>
          <w:p w14:paraId="4D2561DE" w14:textId="77777777" w:rsidR="00C80891" w:rsidRPr="00943EC1" w:rsidRDefault="00863CA0" w:rsidP="006C772B">
            <w:r>
              <w:t>D</w:t>
            </w:r>
            <w:r w:rsidR="0000015B">
              <w:t>e o</w:t>
            </w:r>
            <w:r w:rsidR="006C772B" w:rsidRPr="001C0BD6">
              <w:rPr>
                <w:rFonts w:cs="Arial"/>
                <w:snapToGrid/>
                <w:kern w:val="0"/>
                <w:szCs w:val="18"/>
                <w:lang w:eastAsia="nl-NL"/>
              </w:rPr>
              <w:t>ptionele tekst</w:t>
            </w:r>
            <w:r w:rsidR="006C772B" w:rsidRPr="001C0BD6">
              <w:rPr>
                <w:rFonts w:ascii="Times New Roman" w:hAnsi="Times New Roman"/>
                <w:snapToGrid/>
                <w:kern w:val="0"/>
                <w:sz w:val="24"/>
                <w:szCs w:val="24"/>
                <w:lang w:eastAsia="nl-NL"/>
              </w:rPr>
              <w:t xml:space="preserve"> </w:t>
            </w:r>
            <w:r w:rsidR="006C772B" w:rsidRPr="001C0BD6">
              <w:rPr>
                <w:rFonts w:cs="Arial"/>
                <w:color w:val="800080"/>
              </w:rPr>
              <w:t>zowel samen als ieder afzonderlijk</w:t>
            </w:r>
            <w:r w:rsidR="0000015B" w:rsidRPr="001C0BD6">
              <w:rPr>
                <w:rFonts w:cs="Arial"/>
              </w:rPr>
              <w:t xml:space="preserve"> w</w:t>
            </w:r>
            <w:r w:rsidR="006C772B" w:rsidRPr="001C0BD6">
              <w:rPr>
                <w:rFonts w:cs="Arial"/>
                <w:snapToGrid/>
                <w:kern w:val="0"/>
                <w:szCs w:val="18"/>
                <w:lang w:eastAsia="nl-NL"/>
              </w:rPr>
              <w:t xml:space="preserve">ordt getoond wanneer er meer dan </w:t>
            </w:r>
            <w:r w:rsidR="00A961DE" w:rsidRPr="001C0BD6">
              <w:rPr>
                <w:rFonts w:cs="Arial"/>
                <w:snapToGrid/>
                <w:kern w:val="0"/>
                <w:szCs w:val="18"/>
                <w:lang w:eastAsia="nl-NL"/>
              </w:rPr>
              <w:t>één</w:t>
            </w:r>
            <w:r w:rsidR="006C772B" w:rsidRPr="001C0BD6">
              <w:rPr>
                <w:rFonts w:cs="Arial"/>
                <w:snapToGrid/>
                <w:kern w:val="0"/>
                <w:szCs w:val="18"/>
                <w:lang w:eastAsia="nl-NL"/>
              </w:rPr>
              <w:t xml:space="preserve"> recht</w:t>
            </w:r>
            <w:r w:rsidRPr="001C0BD6">
              <w:rPr>
                <w:rFonts w:cs="Arial"/>
                <w:snapToGrid/>
                <w:kern w:val="0"/>
                <w:szCs w:val="18"/>
                <w:lang w:eastAsia="nl-NL"/>
              </w:rPr>
              <w:t>/registergoed combinatie</w:t>
            </w:r>
            <w:r w:rsidR="006C772B" w:rsidRPr="001C0BD6">
              <w:rPr>
                <w:rFonts w:cs="Arial"/>
                <w:snapToGrid/>
                <w:kern w:val="0"/>
                <w:szCs w:val="18"/>
                <w:lang w:eastAsia="nl-NL"/>
              </w:rPr>
              <w:t xml:space="preserve"> </w:t>
            </w:r>
            <w:r w:rsidRPr="001C0BD6">
              <w:rPr>
                <w:rFonts w:cs="Arial"/>
                <w:snapToGrid/>
                <w:kern w:val="0"/>
                <w:szCs w:val="18"/>
                <w:lang w:eastAsia="nl-NL"/>
              </w:rPr>
              <w:t>getoond</w:t>
            </w:r>
            <w:r w:rsidR="006C772B" w:rsidRPr="001C0BD6">
              <w:rPr>
                <w:rFonts w:cs="Arial"/>
                <w:snapToGrid/>
                <w:kern w:val="0"/>
                <w:szCs w:val="18"/>
                <w:lang w:eastAsia="nl-NL"/>
              </w:rPr>
              <w:t xml:space="preserve"> wordt.</w:t>
            </w:r>
          </w:p>
        </w:tc>
      </w:tr>
    </w:tbl>
    <w:p w14:paraId="5F5B8449" w14:textId="77777777" w:rsidR="00287CB3" w:rsidRDefault="00287CB3">
      <w:r>
        <w:br w:type="page"/>
      </w:r>
    </w:p>
    <w:p w14:paraId="54EEC6E6" w14:textId="77777777" w:rsidR="0054259B" w:rsidRDefault="0054259B" w:rsidP="0054259B">
      <w:pPr>
        <w:pStyle w:val="Kop2"/>
      </w:pPr>
      <w:bookmarkStart w:id="161" w:name="_Ref381015996"/>
      <w:bookmarkStart w:id="162" w:name="_Ref381460432"/>
      <w:bookmarkStart w:id="163" w:name="_Toc446335871"/>
      <w:r>
        <w:lastRenderedPageBreak/>
        <w:t>Overbruggingshypotheek</w:t>
      </w:r>
      <w:bookmarkEnd w:id="161"/>
      <w:bookmarkEnd w:id="162"/>
      <w:bookmarkEnd w:id="163"/>
    </w:p>
    <w:p w14:paraId="67515259"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24841A4F" w14:textId="77777777" w:rsidTr="001C0BD6">
        <w:tc>
          <w:tcPr>
            <w:tcW w:w="6771" w:type="dxa"/>
            <w:shd w:val="clear" w:color="auto" w:fill="auto"/>
          </w:tcPr>
          <w:p w14:paraId="35D116A5" w14:textId="77777777" w:rsidR="000974F6" w:rsidRPr="001C0BD6" w:rsidRDefault="000974F6" w:rsidP="001C0BD6">
            <w:pPr>
              <w:autoSpaceDE w:val="0"/>
              <w:autoSpaceDN w:val="0"/>
              <w:adjustRightInd w:val="0"/>
              <w:rPr>
                <w:rFonts w:cs="Arial"/>
                <w:color w:val="800080"/>
                <w:sz w:val="20"/>
              </w:rPr>
            </w:pPr>
            <w:r w:rsidRPr="001C0BD6">
              <w:rPr>
                <w:rFonts w:cs="Arial"/>
                <w:color w:val="800080"/>
                <w:sz w:val="20"/>
                <w:highlight w:val="yellow"/>
              </w:rPr>
              <w:t>TEKSTBLOK OVERBRUGGINGSHYPOTHEEK</w:t>
            </w:r>
            <w:r w:rsidR="006F3BC1" w:rsidRPr="001C0BD6">
              <w:rPr>
                <w:rFonts w:cs="Arial"/>
                <w:color w:val="800080"/>
                <w:sz w:val="20"/>
              </w:rPr>
              <w:t>.</w:t>
            </w:r>
          </w:p>
        </w:tc>
        <w:tc>
          <w:tcPr>
            <w:tcW w:w="7371" w:type="dxa"/>
            <w:shd w:val="clear" w:color="auto" w:fill="auto"/>
          </w:tcPr>
          <w:p w14:paraId="315E8A83" w14:textId="77777777" w:rsidR="006A799E" w:rsidRDefault="006A799E" w:rsidP="001C0BD6">
            <w:pPr>
              <w:spacing w:before="72"/>
            </w:pPr>
            <w:r>
              <w:t xml:space="preserve">Optioneel tekstblok. </w:t>
            </w:r>
            <w:r w:rsidR="00D6439C">
              <w:t>W</w:t>
            </w:r>
            <w:r>
              <w:t xml:space="preserve">ordt </w:t>
            </w:r>
            <w:r w:rsidR="00D6439C">
              <w:t>getoond voor</w:t>
            </w:r>
            <w:r>
              <w:t xml:space="preserve"> </w:t>
            </w:r>
            <w:r w:rsidR="00D6439C">
              <w:t>d</w:t>
            </w:r>
            <w:r>
              <w:t>e overbruggingshypotheek</w:t>
            </w:r>
            <w:r w:rsidR="00D6439C">
              <w:t>, wanneer aanwezig</w:t>
            </w:r>
            <w:r>
              <w:t>.</w:t>
            </w:r>
          </w:p>
          <w:p w14:paraId="12F4A3E0" w14:textId="77777777" w:rsidR="006A799E" w:rsidRPr="001C0BD6" w:rsidRDefault="006A799E" w:rsidP="006A799E">
            <w:pPr>
              <w:rPr>
                <w:sz w:val="20"/>
                <w:u w:val="single"/>
                <w:lang w:val="nl"/>
              </w:rPr>
            </w:pPr>
          </w:p>
          <w:p w14:paraId="4E3F8B83" w14:textId="77777777" w:rsidR="00E8566C" w:rsidRPr="001C0BD6" w:rsidRDefault="00E8566C" w:rsidP="006A799E">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14:paraId="76D7F0D6" w14:textId="77777777" w:rsidR="00E8566C" w:rsidRPr="001C0BD6" w:rsidRDefault="00E8566C" w:rsidP="00E8566C">
            <w:pPr>
              <w:rPr>
                <w:sz w:val="20"/>
                <w:u w:val="single"/>
                <w:lang w:val="nl"/>
              </w:rPr>
            </w:pPr>
          </w:p>
          <w:p w14:paraId="553F302F" w14:textId="77777777" w:rsidR="006A799E" w:rsidRPr="001C0BD6" w:rsidRDefault="006A799E" w:rsidP="006A799E">
            <w:pPr>
              <w:rPr>
                <w:sz w:val="20"/>
                <w:u w:val="single"/>
                <w:lang w:val="nl"/>
              </w:rPr>
            </w:pPr>
            <w:r w:rsidRPr="001C0BD6">
              <w:rPr>
                <w:sz w:val="20"/>
                <w:u w:val="single"/>
                <w:lang w:val="nl"/>
              </w:rPr>
              <w:t>Mapping:</w:t>
            </w:r>
          </w:p>
          <w:p w14:paraId="74287162" w14:textId="77777777" w:rsidR="006A799E" w:rsidRPr="001C0BD6" w:rsidRDefault="006A799E" w:rsidP="001C0BD6">
            <w:pPr>
              <w:spacing w:line="240" w:lineRule="auto"/>
              <w:rPr>
                <w:u w:val="single"/>
              </w:rPr>
            </w:pPr>
            <w:r w:rsidRPr="001C0BD6">
              <w:rPr>
                <w:rFonts w:cs="Arial"/>
                <w:sz w:val="16"/>
                <w:szCs w:val="16"/>
              </w:rPr>
              <w:t>//</w:t>
            </w:r>
            <w:r w:rsidRPr="001C0BD6">
              <w:rPr>
                <w:sz w:val="16"/>
                <w:szCs w:val="16"/>
              </w:rPr>
              <w:t>IMKAD</w:t>
            </w:r>
            <w:r w:rsidRPr="001C0BD6">
              <w:rPr>
                <w:rFonts w:cs="Arial"/>
                <w:sz w:val="16"/>
                <w:szCs w:val="16"/>
              </w:rPr>
              <w:t>_</w:t>
            </w:r>
            <w:r w:rsidRPr="001C0BD6">
              <w:rPr>
                <w:sz w:val="16"/>
                <w:szCs w:val="16"/>
              </w:rPr>
              <w:t>AangebodenStuk</w:t>
            </w:r>
            <w:r w:rsidRPr="001C0BD6">
              <w:rPr>
                <w:rFonts w:cs="Arial"/>
                <w:sz w:val="16"/>
                <w:szCs w:val="16"/>
              </w:rPr>
              <w:t>/</w:t>
            </w:r>
            <w:r w:rsidRPr="001C0BD6">
              <w:rPr>
                <w:sz w:val="16"/>
                <w:szCs w:val="16"/>
                <w:lang w:val="nl"/>
              </w:rPr>
              <w:t>StukdeelHypotheek</w:t>
            </w:r>
            <w:r w:rsidRPr="001C0BD6">
              <w:rPr>
                <w:rFonts w:cs="Arial"/>
                <w:sz w:val="16"/>
                <w:szCs w:val="16"/>
              </w:rPr>
              <w:t xml:space="preserve"> [aanduidingHypotheek = ‘overbruggingshypotheek’]</w:t>
            </w:r>
          </w:p>
          <w:p w14:paraId="4E92B589" w14:textId="77777777" w:rsidR="00E8566C" w:rsidRPr="001C0BD6" w:rsidRDefault="00E8566C" w:rsidP="001C0BD6">
            <w:pPr>
              <w:spacing w:line="240" w:lineRule="auto"/>
              <w:rPr>
                <w:sz w:val="16"/>
                <w:szCs w:val="16"/>
              </w:rPr>
            </w:pPr>
            <w:r w:rsidRPr="001C0BD6">
              <w:rPr>
                <w:sz w:val="16"/>
                <w:szCs w:val="16"/>
              </w:rPr>
              <w:tab/>
              <w:t>./tekstkeuze/</w:t>
            </w:r>
          </w:p>
          <w:p w14:paraId="6D4B2933" w14:textId="77777777" w:rsidR="00E8566C" w:rsidRPr="001C0BD6" w:rsidRDefault="00E8566C" w:rsidP="001C0BD6">
            <w:pPr>
              <w:spacing w:line="240" w:lineRule="auto"/>
              <w:rPr>
                <w:sz w:val="16"/>
                <w:szCs w:val="16"/>
              </w:rPr>
            </w:pPr>
            <w:r w:rsidRPr="001C0BD6">
              <w:rPr>
                <w:sz w:val="16"/>
                <w:szCs w:val="16"/>
              </w:rPr>
              <w:tab/>
            </w:r>
            <w:r w:rsidRPr="001C0BD6">
              <w:rPr>
                <w:sz w:val="16"/>
                <w:szCs w:val="16"/>
              </w:rPr>
              <w:tab/>
              <w:t>./tagNaam(‘k_VerkrijgerOverbrugging’)</w:t>
            </w:r>
          </w:p>
          <w:p w14:paraId="777880F6" w14:textId="77777777" w:rsidR="00E8566C" w:rsidRPr="001C0BD6" w:rsidRDefault="00E8566C" w:rsidP="001C0BD6">
            <w:pPr>
              <w:spacing w:line="240" w:lineRule="auto"/>
              <w:rPr>
                <w:sz w:val="16"/>
                <w:szCs w:val="16"/>
              </w:rPr>
            </w:pPr>
            <w:r w:rsidRPr="001C0BD6">
              <w:rPr>
                <w:sz w:val="16"/>
                <w:szCs w:val="16"/>
              </w:rPr>
              <w:tab/>
            </w:r>
            <w:r w:rsidRPr="001C0BD6">
              <w:rPr>
                <w:sz w:val="16"/>
                <w:szCs w:val="16"/>
              </w:rPr>
              <w:tab/>
              <w:t>./tekst (‘de Schuldeiser’ of ‘de Hypotheeknemer’)</w:t>
            </w:r>
          </w:p>
          <w:p w14:paraId="64F84BE2" w14:textId="77777777" w:rsidR="000974F6" w:rsidRDefault="009C4D4E" w:rsidP="001C0BD6">
            <w:pPr>
              <w:spacing w:line="240" w:lineRule="auto"/>
            </w:pPr>
            <w:r w:rsidRPr="001C0BD6">
              <w:rPr>
                <w:sz w:val="16"/>
                <w:szCs w:val="16"/>
              </w:rPr>
              <w:t>-</w:t>
            </w:r>
            <w:r w:rsidRPr="001C0BD6">
              <w:rPr>
                <w:sz w:val="16"/>
                <w:szCs w:val="16"/>
                <w:lang w:val="nl"/>
              </w:rPr>
              <w:t xml:space="preserve">de overige mapping is opgenomen </w:t>
            </w:r>
            <w:r w:rsidRPr="001C0BD6">
              <w:rPr>
                <w:rFonts w:cs="Arial"/>
                <w:sz w:val="16"/>
                <w:szCs w:val="16"/>
              </w:rPr>
              <w:t>in</w:t>
            </w:r>
            <w:r w:rsidRPr="001C0BD6">
              <w:rPr>
                <w:sz w:val="16"/>
                <w:szCs w:val="16"/>
                <w:lang w:val="nl"/>
              </w:rPr>
              <w:t xml:space="preserve"> het genoemde tekstblok.</w:t>
            </w:r>
          </w:p>
        </w:tc>
      </w:tr>
    </w:tbl>
    <w:p w14:paraId="7AF2102D" w14:textId="77777777" w:rsidR="00C80891" w:rsidRDefault="00C80891" w:rsidP="00145092"/>
    <w:p w14:paraId="3363997E" w14:textId="77777777" w:rsidR="00C80891" w:rsidRDefault="0054259B" w:rsidP="00C80891">
      <w:pPr>
        <w:pStyle w:val="Kop2"/>
      </w:pPr>
      <w:r>
        <w:br w:type="page"/>
      </w:r>
      <w:bookmarkStart w:id="164" w:name="_Toc446335872"/>
      <w:r w:rsidR="00C80891">
        <w:lastRenderedPageBreak/>
        <w:t>Afsluiting</w:t>
      </w:r>
      <w:bookmarkEnd w:id="164"/>
    </w:p>
    <w:p w14:paraId="0F043617" w14:textId="77777777"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4CEE72CD" w14:textId="77777777" w:rsidTr="001C0BD6">
        <w:tc>
          <w:tcPr>
            <w:tcW w:w="6771" w:type="dxa"/>
            <w:shd w:val="clear" w:color="auto" w:fill="auto"/>
          </w:tcPr>
          <w:p w14:paraId="2F9BD67D" w14:textId="77777777" w:rsidR="00462DFD"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cs="Arial"/>
                <w:color w:val="FF0000"/>
                <w:szCs w:val="18"/>
              </w:rPr>
            </w:pP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verklaarde het vorenstaande aan te nemen.</w:t>
            </w:r>
          </w:p>
          <w:p w14:paraId="088053DA" w14:textId="77777777"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Opzegging</w:t>
            </w:r>
          </w:p>
          <w:p w14:paraId="3E1D8EE3" w14:textId="77777777" w:rsidR="00C80891"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1C0BD6">
              <w:rPr>
                <w:rFonts w:cs="Arial"/>
                <w:color w:val="339966"/>
                <w:szCs w:val="18"/>
              </w:rPr>
              <w:t xml:space="preserve">De </w:t>
            </w:r>
            <w:r w:rsidR="00B07321" w:rsidRPr="001C0BD6">
              <w:rPr>
                <w:rFonts w:cs="Arial"/>
                <w:color w:val="339966"/>
                <w:szCs w:val="18"/>
              </w:rPr>
              <w:t>Schuldenaar/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verklaarden dat </w:t>
            </w:r>
            <w:r w:rsidRPr="001C0BD6">
              <w:rPr>
                <w:rFonts w:cs="Arial"/>
                <w:color w:val="339966"/>
                <w:szCs w:val="18"/>
              </w:rPr>
              <w:t xml:space="preserve">de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door opzegging de aan haar verleende hypotheek- en pandrechten geheel of gedeeltelijk kan beëindigen.</w:t>
            </w:r>
          </w:p>
        </w:tc>
        <w:tc>
          <w:tcPr>
            <w:tcW w:w="7371" w:type="dxa"/>
            <w:shd w:val="clear" w:color="auto" w:fill="auto"/>
          </w:tcPr>
          <w:p w14:paraId="0EFF7941" w14:textId="77777777" w:rsidR="00C80891" w:rsidRPr="001C0BD6" w:rsidRDefault="00EF709C" w:rsidP="001754C0">
            <w:pPr>
              <w:rPr>
                <w:szCs w:val="18"/>
              </w:rPr>
            </w:pPr>
            <w:r w:rsidRPr="001C0BD6">
              <w:rPr>
                <w:szCs w:val="18"/>
              </w:rPr>
              <w:t>Vaste tekst</w:t>
            </w:r>
            <w:r w:rsidR="0000015B" w:rsidRPr="001C0BD6">
              <w:rPr>
                <w:szCs w:val="18"/>
              </w:rPr>
              <w:t>.</w:t>
            </w:r>
          </w:p>
          <w:p w14:paraId="79DB5D78" w14:textId="77777777" w:rsidR="00EF709C" w:rsidRDefault="00EF709C" w:rsidP="00B34BFB"/>
          <w:p w14:paraId="6F9DC0E6" w14:textId="77777777" w:rsidR="00B34BFB" w:rsidRDefault="00B34BFB" w:rsidP="00B34BFB">
            <w:r>
              <w:t xml:space="preserve">De keuze </w:t>
            </w:r>
            <w:r w:rsidR="00EF709C">
              <w:t>tussen</w:t>
            </w:r>
            <w:r>
              <w:t xml:space="preserve"> </w:t>
            </w:r>
            <w:r w:rsidR="007067F3" w:rsidRPr="001C0BD6">
              <w:rPr>
                <w:color w:val="339966"/>
              </w:rPr>
              <w:t>d</w:t>
            </w:r>
            <w:r w:rsidR="005E1783" w:rsidRPr="001C0BD6">
              <w:rPr>
                <w:color w:val="339966"/>
              </w:rPr>
              <w:t>e</w:t>
            </w:r>
            <w:r w:rsidR="005E1783">
              <w:t xml:space="preserve"> </w:t>
            </w:r>
            <w:r w:rsidRPr="001C0BD6">
              <w:rPr>
                <w:rFonts w:cs="Arial"/>
                <w:color w:val="339966"/>
                <w:szCs w:val="18"/>
              </w:rPr>
              <w:t>Schuldeiser/</w:t>
            </w:r>
            <w:r w:rsidR="007067F3" w:rsidRPr="001C0BD6">
              <w:rPr>
                <w:rFonts w:cs="Arial"/>
                <w:color w:val="339966"/>
                <w:szCs w:val="18"/>
              </w:rPr>
              <w:t>d</w:t>
            </w:r>
            <w:r w:rsidR="005E1783" w:rsidRPr="001C0BD6">
              <w:rPr>
                <w:rFonts w:cs="Arial"/>
                <w:color w:val="339966"/>
                <w:szCs w:val="18"/>
              </w:rPr>
              <w:t xml:space="preserve">e </w:t>
            </w:r>
            <w:r w:rsidRPr="001C0BD6">
              <w:rPr>
                <w:rFonts w:cs="Arial"/>
                <w:color w:val="339966"/>
                <w:szCs w:val="18"/>
              </w:rPr>
              <w:t>Hypotheeknemer</w:t>
            </w:r>
            <w:r w:rsidR="00EF709C" w:rsidRPr="001C0BD6">
              <w:rPr>
                <w:rFonts w:cs="Arial"/>
                <w:color w:val="339966"/>
                <w:szCs w:val="18"/>
              </w:rPr>
              <w:t>/</w:t>
            </w:r>
            <w:r w:rsidR="007067F3" w:rsidRPr="001C0BD6">
              <w:rPr>
                <w:rFonts w:cs="Arial"/>
                <w:color w:val="339966"/>
                <w:szCs w:val="18"/>
              </w:rPr>
              <w:t>d</w:t>
            </w:r>
            <w:r w:rsidR="005E1783" w:rsidRPr="001C0BD6">
              <w:rPr>
                <w:rFonts w:cs="Arial"/>
                <w:color w:val="339966"/>
                <w:szCs w:val="18"/>
              </w:rPr>
              <w:t xml:space="preserve">e </w:t>
            </w:r>
            <w:r w:rsidR="00EF709C" w:rsidRPr="001C0BD6">
              <w:rPr>
                <w:rFonts w:cs="Arial"/>
                <w:color w:val="339966"/>
                <w:szCs w:val="18"/>
              </w:rPr>
              <w:t>Bank</w:t>
            </w:r>
            <w:r w:rsidRPr="001C0BD6">
              <w:rPr>
                <w:rFonts w:cs="Arial"/>
                <w:color w:val="FF0000"/>
                <w:sz w:val="20"/>
              </w:rPr>
              <w:t xml:space="preserve"> </w:t>
            </w:r>
            <w:r>
              <w:t xml:space="preserve">wordt afgeleid van de gekozen partijaanduiding van de </w:t>
            </w:r>
            <w:r w:rsidR="00865E4C">
              <w:t xml:space="preserve">Hypotheeknemer </w:t>
            </w:r>
            <w:r>
              <w:t>partij</w:t>
            </w:r>
            <w:r w:rsidR="00865E4C">
              <w:t xml:space="preserve"> (zie par. </w:t>
            </w:r>
            <w:r w:rsidR="00865E4C">
              <w:fldChar w:fldCharType="begin"/>
            </w:r>
            <w:r w:rsidR="00865E4C">
              <w:instrText xml:space="preserve"> REF _Ref390268961 \r \h </w:instrText>
            </w:r>
            <w:r w:rsidR="00865E4C">
              <w:fldChar w:fldCharType="separate"/>
            </w:r>
            <w:r w:rsidR="00BA099F">
              <w:t>2.5</w:t>
            </w:r>
            <w:r w:rsidR="00865E4C">
              <w:fldChar w:fldCharType="end"/>
            </w:r>
            <w:r w:rsidR="00865E4C">
              <w:t xml:space="preserve"> en </w:t>
            </w:r>
            <w:r w:rsidR="00865E4C">
              <w:fldChar w:fldCharType="begin"/>
            </w:r>
            <w:r w:rsidR="00865E4C">
              <w:instrText xml:space="preserve"> REF _Ref294000292 \r \h </w:instrText>
            </w:r>
            <w:r w:rsidR="00865E4C">
              <w:fldChar w:fldCharType="separate"/>
            </w:r>
            <w:r w:rsidR="00BA099F">
              <w:t>2.6</w:t>
            </w:r>
            <w:r w:rsidR="00865E4C">
              <w:fldChar w:fldCharType="end"/>
            </w:r>
            <w:r w:rsidR="00865E4C">
              <w:t>)</w:t>
            </w:r>
            <w:r>
              <w:t>.</w:t>
            </w:r>
          </w:p>
          <w:p w14:paraId="11FE1E96" w14:textId="77777777" w:rsidR="003A3E4B" w:rsidRDefault="003A3E4B" w:rsidP="003A3E4B">
            <w:r>
              <w:t xml:space="preserve">De keuze </w:t>
            </w:r>
            <w:r w:rsidR="00865E4C">
              <w:t xml:space="preserve">tussen </w:t>
            </w:r>
            <w:r w:rsidR="007067F3" w:rsidRPr="001C0BD6">
              <w:rPr>
                <w:color w:val="339966"/>
              </w:rPr>
              <w:t>d</w:t>
            </w:r>
            <w:r w:rsidR="005E1783" w:rsidRPr="001C0BD6">
              <w:rPr>
                <w:color w:val="339966"/>
              </w:rPr>
              <w:t xml:space="preserve">e </w:t>
            </w:r>
            <w:r w:rsidRPr="001C0BD6">
              <w:rPr>
                <w:rFonts w:cs="Arial"/>
                <w:color w:val="339966"/>
                <w:szCs w:val="18"/>
              </w:rPr>
              <w:t>Schuldenaar/</w:t>
            </w:r>
            <w:r w:rsidR="007067F3" w:rsidRPr="001C0BD6">
              <w:rPr>
                <w:rFonts w:cs="Arial"/>
                <w:color w:val="339966"/>
                <w:szCs w:val="18"/>
              </w:rPr>
              <w:t>d</w:t>
            </w:r>
            <w:r w:rsidR="005E1783" w:rsidRPr="001C0BD6">
              <w:rPr>
                <w:rFonts w:cs="Arial"/>
                <w:color w:val="339966"/>
                <w:szCs w:val="18"/>
              </w:rPr>
              <w:t xml:space="preserve">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865E4C">
              <w:t>is voor de Hypotheekgever partij tbv</w:t>
            </w:r>
            <w:r>
              <w:t xml:space="preserve"> de overeenkomst (zie par. </w:t>
            </w:r>
            <w:r>
              <w:fldChar w:fldCharType="begin"/>
            </w:r>
            <w:r>
              <w:instrText xml:space="preserve"> REF _Ref294000292 \r \h </w:instrText>
            </w:r>
            <w:r>
              <w:fldChar w:fldCharType="separate"/>
            </w:r>
            <w:r w:rsidR="00BA099F">
              <w:t>2.6</w:t>
            </w:r>
            <w:r>
              <w:fldChar w:fldCharType="end"/>
            </w:r>
            <w:r>
              <w:t>)</w:t>
            </w:r>
            <w:r w:rsidR="005E1783">
              <w:t>.</w:t>
            </w:r>
          </w:p>
          <w:p w14:paraId="5CE80AAD" w14:textId="77777777" w:rsidR="00B34BFB" w:rsidRPr="001C0BD6" w:rsidRDefault="00B34BFB" w:rsidP="00865E4C">
            <w:pPr>
              <w:rPr>
                <w:szCs w:val="18"/>
              </w:rPr>
            </w:pPr>
          </w:p>
        </w:tc>
      </w:tr>
      <w:tr w:rsidR="001C0BD6" w:rsidRPr="00343045" w14:paraId="4FB3BA1B" w14:textId="77777777" w:rsidTr="001C0BD6">
        <w:tc>
          <w:tcPr>
            <w:tcW w:w="6771" w:type="dxa"/>
            <w:shd w:val="clear" w:color="auto" w:fill="auto"/>
          </w:tcPr>
          <w:p w14:paraId="72B70826" w14:textId="77777777" w:rsidR="00D23C77" w:rsidRPr="001C0BD6" w:rsidRDefault="00D23C77" w:rsidP="001C0BD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Cs w:val="18"/>
                <w:u w:val="single"/>
              </w:rPr>
            </w:pPr>
            <w:r w:rsidRPr="001C0BD6">
              <w:rPr>
                <w:color w:val="800080"/>
                <w:szCs w:val="18"/>
                <w:u w:val="single"/>
              </w:rPr>
              <w:t>Woonplaatskeuze</w:t>
            </w:r>
          </w:p>
          <w:p w14:paraId="72C0864C" w14:textId="77777777" w:rsidR="00462DFD"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800080"/>
                <w:szCs w:val="18"/>
              </w:rPr>
            </w:pPr>
            <w:r w:rsidRPr="001C0BD6">
              <w:rPr>
                <w:rFonts w:cs="Arial"/>
                <w:color w:val="800080"/>
                <w:szCs w:val="18"/>
              </w:rPr>
              <w:t>Voor de tenuitvoerlegging van deze akte verklaarden de comparanten woonplaats te kiezen ten kantore van de bewaarder van deze akte.</w:t>
            </w:r>
          </w:p>
          <w:p w14:paraId="5EED1269" w14:textId="77777777" w:rsidR="00C80891" w:rsidRPr="001C0BD6" w:rsidRDefault="00C80891" w:rsidP="001C0BD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tc>
        <w:tc>
          <w:tcPr>
            <w:tcW w:w="7371" w:type="dxa"/>
            <w:shd w:val="clear" w:color="auto" w:fill="auto"/>
          </w:tcPr>
          <w:p w14:paraId="47E82946" w14:textId="77777777" w:rsidR="00E31BE8" w:rsidRPr="001C0BD6" w:rsidRDefault="00865E4C" w:rsidP="001C0BD6">
            <w:pPr>
              <w:spacing w:before="72"/>
              <w:rPr>
                <w:szCs w:val="18"/>
              </w:rPr>
            </w:pPr>
            <w:r w:rsidRPr="001C0BD6">
              <w:rPr>
                <w:szCs w:val="18"/>
              </w:rPr>
              <w:t xml:space="preserve">Optionele tekst. </w:t>
            </w:r>
            <w:r w:rsidR="00E31BE8" w:rsidRPr="001C0BD6">
              <w:rPr>
                <w:szCs w:val="18"/>
              </w:rPr>
              <w:t>De</w:t>
            </w:r>
            <w:r w:rsidRPr="001C0BD6">
              <w:rPr>
                <w:szCs w:val="18"/>
              </w:rPr>
              <w:t xml:space="preserve"> woonplaatskeuze</w:t>
            </w:r>
            <w:r w:rsidR="00E31BE8" w:rsidRPr="001C0BD6">
              <w:rPr>
                <w:szCs w:val="18"/>
              </w:rPr>
              <w:t xml:space="preserve"> is verplicht </w:t>
            </w:r>
            <w:r w:rsidRPr="001C0BD6">
              <w:rPr>
                <w:szCs w:val="18"/>
              </w:rPr>
              <w:t>wanneer</w:t>
            </w:r>
            <w:r w:rsidR="00E31BE8" w:rsidRPr="001C0BD6">
              <w:rPr>
                <w:szCs w:val="18"/>
              </w:rPr>
              <w:t xml:space="preserve"> één van de personen uit één van de partijen een buitenlands adres heeft (</w:t>
            </w:r>
            <w:r w:rsidRPr="001C0BD6">
              <w:rPr>
                <w:szCs w:val="18"/>
              </w:rPr>
              <w:t>h</w:t>
            </w:r>
            <w:r w:rsidR="00E31BE8" w:rsidRPr="001C0BD6">
              <w:rPr>
                <w:szCs w:val="18"/>
              </w:rPr>
              <w:t xml:space="preserve">et modeldocument </w:t>
            </w:r>
            <w:r w:rsidRPr="001C0BD6">
              <w:rPr>
                <w:szCs w:val="18"/>
              </w:rPr>
              <w:t xml:space="preserve">en de stylesheet </w:t>
            </w:r>
            <w:r w:rsidR="00E31BE8" w:rsidRPr="001C0BD6">
              <w:rPr>
                <w:szCs w:val="18"/>
              </w:rPr>
              <w:t>dwing</w:t>
            </w:r>
            <w:r w:rsidRPr="001C0BD6">
              <w:rPr>
                <w:szCs w:val="18"/>
              </w:rPr>
              <w:t>en</w:t>
            </w:r>
            <w:r w:rsidR="00E31BE8" w:rsidRPr="001C0BD6">
              <w:rPr>
                <w:szCs w:val="18"/>
              </w:rPr>
              <w:t xml:space="preserve"> dit niet af)</w:t>
            </w:r>
            <w:r w:rsidRPr="001C0BD6">
              <w:rPr>
                <w:szCs w:val="18"/>
              </w:rPr>
              <w:t>.</w:t>
            </w:r>
          </w:p>
          <w:p w14:paraId="3084482F" w14:textId="77777777" w:rsidR="008174B4" w:rsidRPr="001C0BD6" w:rsidRDefault="008174B4" w:rsidP="001C0BD6">
            <w:pPr>
              <w:keepNext/>
              <w:spacing w:before="72"/>
              <w:rPr>
                <w:szCs w:val="18"/>
              </w:rPr>
            </w:pPr>
          </w:p>
          <w:p w14:paraId="5DD2002D" w14:textId="77777777" w:rsidR="006C772B" w:rsidRPr="001C0BD6" w:rsidRDefault="006C772B" w:rsidP="001C0BD6">
            <w:pPr>
              <w:keepNext/>
              <w:spacing w:before="72"/>
              <w:rPr>
                <w:szCs w:val="18"/>
              </w:rPr>
            </w:pPr>
            <w:r w:rsidRPr="001C0BD6">
              <w:rPr>
                <w:szCs w:val="18"/>
              </w:rPr>
              <w:t>De woonplaatskeuze heeft betrekking op alle comparanten, zowel de hypotheeknemer als de hypotheekgevers.</w:t>
            </w:r>
          </w:p>
          <w:p w14:paraId="5C5D94AA" w14:textId="77777777" w:rsidR="001B48BB" w:rsidRPr="001C0BD6" w:rsidRDefault="001B48BB" w:rsidP="001C0BD6">
            <w:pPr>
              <w:keepNext/>
              <w:spacing w:before="72"/>
              <w:rPr>
                <w:szCs w:val="18"/>
              </w:rPr>
            </w:pPr>
          </w:p>
          <w:p w14:paraId="0D1D2131" w14:textId="77777777" w:rsidR="001B48BB" w:rsidRPr="001C0BD6" w:rsidRDefault="001B48BB" w:rsidP="001C0BD6">
            <w:pPr>
              <w:keepNext/>
              <w:rPr>
                <w:szCs w:val="18"/>
                <w:u w:val="single"/>
              </w:rPr>
            </w:pPr>
            <w:r w:rsidRPr="001C0BD6">
              <w:rPr>
                <w:szCs w:val="18"/>
                <w:u w:val="single"/>
              </w:rPr>
              <w:t>Mapping:</w:t>
            </w:r>
          </w:p>
          <w:p w14:paraId="318F09B4" w14:textId="77777777" w:rsidR="001B48BB" w:rsidRPr="001C0BD6" w:rsidRDefault="001B48BB" w:rsidP="001C0BD6">
            <w:pPr>
              <w:keepNext/>
              <w:spacing w:line="240" w:lineRule="auto"/>
              <w:rPr>
                <w:sz w:val="16"/>
                <w:szCs w:val="16"/>
              </w:rPr>
            </w:pPr>
            <w:r w:rsidRPr="001C0BD6">
              <w:rPr>
                <w:sz w:val="16"/>
                <w:szCs w:val="16"/>
              </w:rPr>
              <w:t>//IMKAD_AangebodenStuk/tia_TekstKeuze</w:t>
            </w:r>
          </w:p>
          <w:p w14:paraId="5773FB02" w14:textId="77777777" w:rsidR="001B48BB" w:rsidRPr="001C0BD6" w:rsidRDefault="001B48BB" w:rsidP="001C0BD6">
            <w:pPr>
              <w:keepNext/>
              <w:spacing w:line="240" w:lineRule="auto"/>
              <w:ind w:left="227"/>
              <w:rPr>
                <w:sz w:val="16"/>
                <w:szCs w:val="16"/>
              </w:rPr>
            </w:pPr>
            <w:r w:rsidRPr="001C0BD6">
              <w:rPr>
                <w:sz w:val="16"/>
                <w:szCs w:val="16"/>
              </w:rPr>
              <w:t>./tagNaam(‘k_Woonplaatskeuze’)</w:t>
            </w:r>
          </w:p>
          <w:p w14:paraId="1771538C" w14:textId="77777777" w:rsidR="001B48BB" w:rsidRPr="001C0BD6" w:rsidRDefault="001B48BB" w:rsidP="001C0BD6">
            <w:pPr>
              <w:keepNext/>
              <w:autoSpaceDE w:val="0"/>
              <w:autoSpaceDN w:val="0"/>
              <w:adjustRightInd w:val="0"/>
              <w:spacing w:line="240" w:lineRule="auto"/>
              <w:ind w:left="227"/>
              <w:rPr>
                <w:i/>
                <w:sz w:val="16"/>
                <w:szCs w:val="16"/>
              </w:rPr>
            </w:pPr>
            <w:r w:rsidRPr="001C0BD6">
              <w:rPr>
                <w:sz w:val="16"/>
                <w:szCs w:val="16"/>
              </w:rPr>
              <w:t>./tekst</w:t>
            </w:r>
            <w:r w:rsidRPr="001C0BD6">
              <w:rPr>
                <w:i/>
                <w:sz w:val="16"/>
                <w:szCs w:val="16"/>
              </w:rPr>
              <w:t>(met de gekozen tekst zonder de koptekst)</w:t>
            </w:r>
          </w:p>
          <w:p w14:paraId="719ED0D6" w14:textId="77777777" w:rsidR="00865E4C" w:rsidRPr="001C0BD6" w:rsidRDefault="00865E4C" w:rsidP="001C0BD6">
            <w:pPr>
              <w:keepNext/>
              <w:autoSpaceDE w:val="0"/>
              <w:autoSpaceDN w:val="0"/>
              <w:adjustRightInd w:val="0"/>
              <w:spacing w:line="240" w:lineRule="auto"/>
              <w:rPr>
                <w:i/>
                <w:sz w:val="16"/>
                <w:szCs w:val="16"/>
              </w:rPr>
            </w:pPr>
          </w:p>
          <w:p w14:paraId="74BE9DAC" w14:textId="77777777" w:rsidR="00C80891" w:rsidRPr="001C0BD6" w:rsidRDefault="008174B4" w:rsidP="001C0BD6">
            <w:pPr>
              <w:keepNext/>
              <w:autoSpaceDE w:val="0"/>
              <w:autoSpaceDN w:val="0"/>
              <w:adjustRightInd w:val="0"/>
              <w:spacing w:line="240" w:lineRule="auto"/>
              <w:rPr>
                <w:szCs w:val="18"/>
              </w:rPr>
            </w:pPr>
            <w:r w:rsidRPr="001C0BD6">
              <w:rPr>
                <w:i/>
                <w:sz w:val="16"/>
                <w:szCs w:val="16"/>
              </w:rPr>
              <w:t>-d</w:t>
            </w:r>
            <w:r w:rsidR="001B48BB" w:rsidRPr="001C0BD6">
              <w:rPr>
                <w:i/>
                <w:sz w:val="16"/>
                <w:szCs w:val="16"/>
              </w:rPr>
              <w:t>e koptekst ‘</w:t>
            </w:r>
            <w:r w:rsidR="001B48BB" w:rsidRPr="001C0BD6">
              <w:rPr>
                <w:i/>
                <w:sz w:val="16"/>
                <w:szCs w:val="16"/>
                <w:u w:val="single"/>
              </w:rPr>
              <w:t>Woonplaatskeuze</w:t>
            </w:r>
            <w:r w:rsidR="00BA53C4" w:rsidRPr="001C0BD6">
              <w:rPr>
                <w:i/>
                <w:sz w:val="16"/>
                <w:szCs w:val="16"/>
                <w:u w:val="single"/>
              </w:rPr>
              <w:t xml:space="preserve"> </w:t>
            </w:r>
            <w:r w:rsidR="001B48BB" w:rsidRPr="001C0BD6">
              <w:rPr>
                <w:i/>
                <w:sz w:val="16"/>
                <w:szCs w:val="16"/>
              </w:rPr>
              <w:t>’wordt niet in de keuzetekst opgenomen, maar dient getoond te worden als de ‘tekst’ bij de betreffende tagnaam is ingevuld.</w:t>
            </w:r>
          </w:p>
        </w:tc>
      </w:tr>
      <w:tr w:rsidR="001C0BD6" w:rsidRPr="00343045" w14:paraId="056DF989" w14:textId="77777777" w:rsidTr="001C0BD6">
        <w:tc>
          <w:tcPr>
            <w:tcW w:w="6771" w:type="dxa"/>
            <w:shd w:val="clear" w:color="auto" w:fill="auto"/>
          </w:tcPr>
          <w:p w14:paraId="3CF789EE" w14:textId="77777777"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FF0000"/>
                <w:szCs w:val="18"/>
              </w:rPr>
              <w:t>EINDE KADASTERDEEL</w:t>
            </w:r>
          </w:p>
        </w:tc>
        <w:tc>
          <w:tcPr>
            <w:tcW w:w="7371" w:type="dxa"/>
            <w:shd w:val="clear" w:color="auto" w:fill="auto"/>
          </w:tcPr>
          <w:p w14:paraId="7F734D6B" w14:textId="77777777" w:rsidR="00C80891" w:rsidRPr="001C0BD6" w:rsidRDefault="00865E4C" w:rsidP="001754C0">
            <w:pPr>
              <w:rPr>
                <w:szCs w:val="18"/>
              </w:rPr>
            </w:pPr>
            <w:r w:rsidRPr="001C0BD6">
              <w:rPr>
                <w:szCs w:val="18"/>
              </w:rPr>
              <w:t xml:space="preserve">Vaste </w:t>
            </w:r>
            <w:r w:rsidR="0000015B" w:rsidRPr="001C0BD6">
              <w:rPr>
                <w:szCs w:val="18"/>
              </w:rPr>
              <w:t>tekst.</w:t>
            </w:r>
          </w:p>
        </w:tc>
      </w:tr>
    </w:tbl>
    <w:p w14:paraId="670AB364" w14:textId="77777777" w:rsidR="00C80891" w:rsidRDefault="00C80891" w:rsidP="00145092"/>
    <w:p w14:paraId="2090ED21" w14:textId="77777777" w:rsidR="0000015B" w:rsidRPr="00D6596D" w:rsidRDefault="0054259B" w:rsidP="0000015B">
      <w:pPr>
        <w:pStyle w:val="Kop2"/>
        <w:numPr>
          <w:ilvl w:val="1"/>
          <w:numId w:val="1"/>
        </w:numPr>
        <w:rPr>
          <w:lang w:val="en-US"/>
        </w:rPr>
      </w:pPr>
      <w:bookmarkStart w:id="165" w:name="_Toc248216324"/>
      <w:r w:rsidRPr="00865E4C">
        <w:rPr>
          <w:lang w:val="nl-NL"/>
        </w:rPr>
        <w:br w:type="page"/>
      </w:r>
      <w:bookmarkStart w:id="166" w:name="_Toc446335873"/>
      <w:r w:rsidR="0000015B" w:rsidRPr="00D6596D">
        <w:rPr>
          <w:lang w:val="en-US"/>
        </w:rPr>
        <w:lastRenderedPageBreak/>
        <w:t>Vrije gedeelte</w:t>
      </w:r>
      <w:bookmarkEnd w:id="165"/>
      <w:bookmarkEnd w:id="166"/>
    </w:p>
    <w:p w14:paraId="72E5D0BE"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A10B2A" w14:paraId="196DB497" w14:textId="77777777" w:rsidTr="001C0BD6">
        <w:tc>
          <w:tcPr>
            <w:tcW w:w="6771" w:type="dxa"/>
            <w:shd w:val="clear" w:color="auto" w:fill="auto"/>
          </w:tcPr>
          <w:p w14:paraId="75860D58" w14:textId="77777777" w:rsidR="0000015B" w:rsidRPr="001C0BD6" w:rsidRDefault="0000015B" w:rsidP="00012F09">
            <w:pPr>
              <w:rPr>
                <w:rFonts w:cs="Arial"/>
                <w:color w:val="999999"/>
              </w:rPr>
            </w:pPr>
          </w:p>
        </w:tc>
        <w:tc>
          <w:tcPr>
            <w:tcW w:w="7371" w:type="dxa"/>
            <w:shd w:val="clear" w:color="auto" w:fill="auto"/>
          </w:tcPr>
          <w:p w14:paraId="32BAE0C8" w14:textId="77777777" w:rsidR="0000015B" w:rsidRPr="00343045" w:rsidRDefault="0000015B" w:rsidP="001C0BD6">
            <w:pPr>
              <w:spacing w:before="72"/>
            </w:pPr>
            <w:r w:rsidRPr="00343045">
              <w:t>Dit is vrije tekst, die als geheel opgenomen kan worden in het es</w:t>
            </w:r>
            <w:r>
              <w:t xml:space="preserve">sentialiabestand. Het Kadaster </w:t>
            </w:r>
            <w:r w:rsidRPr="00343045">
              <w:t>doet hier niets mee.</w:t>
            </w:r>
          </w:p>
          <w:p w14:paraId="464E1D37" w14:textId="77777777" w:rsidR="0000015B" w:rsidRDefault="0000015B" w:rsidP="001C0BD6">
            <w:pPr>
              <w:spacing w:before="72"/>
            </w:pPr>
            <w:r>
              <w:t>De Kadaster stylesheet</w:t>
            </w:r>
            <w:r w:rsidRPr="00343045">
              <w:t xml:space="preserve"> biedt geen ondersteuning voor het invullen van variabelen uit dit tekstdeel.</w:t>
            </w:r>
            <w:r w:rsidRPr="00A10B2A">
              <w:t xml:space="preserve"> </w:t>
            </w:r>
          </w:p>
          <w:p w14:paraId="3DC3A88A" w14:textId="77777777" w:rsidR="00266366" w:rsidRDefault="00266366" w:rsidP="001C0BD6">
            <w:pPr>
              <w:spacing w:before="72"/>
            </w:pPr>
          </w:p>
          <w:p w14:paraId="16257CA5" w14:textId="77777777" w:rsidR="00266366" w:rsidRPr="001C0BD6" w:rsidRDefault="00266366" w:rsidP="001C0BD6">
            <w:pPr>
              <w:spacing w:before="72"/>
              <w:rPr>
                <w:u w:val="single"/>
              </w:rPr>
            </w:pPr>
            <w:r w:rsidRPr="001C0BD6">
              <w:rPr>
                <w:u w:val="single"/>
              </w:rPr>
              <w:t>Mapping:</w:t>
            </w:r>
          </w:p>
          <w:p w14:paraId="372B767F" w14:textId="77777777" w:rsidR="00266366" w:rsidRPr="00A10B2A" w:rsidRDefault="00266366" w:rsidP="001C0BD6">
            <w:pPr>
              <w:keepNext/>
              <w:spacing w:line="240" w:lineRule="auto"/>
            </w:pPr>
            <w:r w:rsidRPr="001C0BD6">
              <w:rPr>
                <w:sz w:val="16"/>
                <w:szCs w:val="16"/>
              </w:rPr>
              <w:t>//IMKAD_Aangebodenstuk/tia_TekstTweedeDeel</w:t>
            </w:r>
          </w:p>
        </w:tc>
      </w:tr>
    </w:tbl>
    <w:p w14:paraId="20B5BF27" w14:textId="77777777" w:rsidR="0000015B" w:rsidRDefault="0000015B" w:rsidP="00145092"/>
    <w:p w14:paraId="7772FAC7" w14:textId="77777777" w:rsidR="005D66F2" w:rsidRDefault="005D66F2" w:rsidP="0054259B">
      <w:pPr>
        <w:pStyle w:val="Kop2"/>
        <w:numPr>
          <w:ilvl w:val="1"/>
          <w:numId w:val="1"/>
        </w:numPr>
      </w:pPr>
      <w:bookmarkStart w:id="167" w:name="_Toc446335874"/>
      <w:r w:rsidRPr="0054259B">
        <w:rPr>
          <w:lang w:val="en-US"/>
        </w:rPr>
        <w:t>Rangwisseling</w:t>
      </w:r>
      <w:bookmarkEnd w:id="167"/>
    </w:p>
    <w:p w14:paraId="110BACAA" w14:textId="77777777" w:rsidR="005D66F2" w:rsidRDefault="005D66F2" w:rsidP="005D66F2">
      <w:pPr>
        <w:rPr>
          <w:lang w:val="nl"/>
        </w:rPr>
      </w:pPr>
    </w:p>
    <w:p w14:paraId="07EBBFB7" w14:textId="77777777"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14:paraId="7A268DAB" w14:textId="77777777" w:rsidR="00E31BE8" w:rsidRDefault="00E31BE8" w:rsidP="0099378C">
      <w:pPr>
        <w:tabs>
          <w:tab w:val="left" w:pos="-1440"/>
          <w:tab w:val="left" w:pos="-720"/>
          <w:tab w:val="left" w:pos="425"/>
        </w:tabs>
        <w:suppressAutoHyphens/>
      </w:pPr>
    </w:p>
    <w:p w14:paraId="3415D02F"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FEC09" w14:textId="77777777" w:rsidR="00240240" w:rsidRDefault="00240240">
      <w:r>
        <w:separator/>
      </w:r>
    </w:p>
  </w:endnote>
  <w:endnote w:type="continuationSeparator" w:id="0">
    <w:p w14:paraId="1DCAFD2F" w14:textId="77777777" w:rsidR="00240240" w:rsidRDefault="00240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14DA5" w14:textId="29F08046" w:rsidR="007356AC" w:rsidRDefault="007356AC">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EE86" w14:textId="77777777" w:rsidR="007356AC" w:rsidRDefault="007356A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25581" w14:textId="77777777" w:rsidR="00240240" w:rsidRDefault="00240240">
      <w:r>
        <w:separator/>
      </w:r>
    </w:p>
  </w:footnote>
  <w:footnote w:type="continuationSeparator" w:id="0">
    <w:p w14:paraId="2CFC5956" w14:textId="77777777" w:rsidR="00240240" w:rsidRDefault="00240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F7332" w14:textId="0A75C451" w:rsidR="00D60504" w:rsidRPr="00D60504" w:rsidRDefault="00D60504" w:rsidP="00D60504">
    <w:pPr>
      <w:pStyle w:val="Koptekst"/>
    </w:pPr>
    <w:r>
      <w:rPr>
        <w:noProof/>
        <w:snapToGrid/>
        <w:lang w:eastAsia="nl-NL"/>
      </w:rPr>
      <w:drawing>
        <wp:anchor distT="0" distB="0" distL="114300" distR="114300" simplePos="0" relativeHeight="251657216" behindDoc="1" locked="0" layoutInCell="1" allowOverlap="1" wp14:anchorId="33279B71" wp14:editId="11D45525">
          <wp:simplePos x="0" y="0"/>
          <wp:positionH relativeFrom="column">
            <wp:posOffset>3319145</wp:posOffset>
          </wp:positionH>
          <wp:positionV relativeFrom="paragraph">
            <wp:posOffset>59690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7356AC" w14:paraId="7079AC65" w14:textId="77777777">
      <w:tc>
        <w:tcPr>
          <w:tcW w:w="4181" w:type="dxa"/>
        </w:tcPr>
        <w:p w14:paraId="4F6BAA86" w14:textId="77777777" w:rsidR="007356AC" w:rsidRPr="0034227C" w:rsidRDefault="007356AC">
          <w:pPr>
            <w:pStyle w:val="tussenkopje"/>
            <w:spacing w:before="0"/>
            <w:rPr>
              <w:b/>
              <w:bCs/>
            </w:rPr>
          </w:pPr>
          <w:r w:rsidRPr="0034227C">
            <w:rPr>
              <w:b/>
              <w:bCs/>
            </w:rPr>
            <w:t>Datum</w:t>
          </w:r>
        </w:p>
      </w:tc>
    </w:tr>
    <w:tr w:rsidR="007356AC" w14:paraId="17CC9664" w14:textId="77777777">
      <w:tc>
        <w:tcPr>
          <w:tcW w:w="4181" w:type="dxa"/>
        </w:tcPr>
        <w:p w14:paraId="06D7971B" w14:textId="187C0784" w:rsidR="007356AC" w:rsidRDefault="00045FFB">
          <w:pPr>
            <w:spacing w:line="240" w:lineRule="atLeast"/>
          </w:pPr>
          <w:ins w:id="18" w:author="Groot, Karina de" w:date="2025-03-14T09:14:00Z" w16du:dateUtc="2025-03-14T08:14:00Z">
            <w:r>
              <w:t>14 maart 2025</w:t>
            </w:r>
          </w:ins>
          <w:del w:id="19" w:author="Groot, Karina de" w:date="2025-03-14T09:14:00Z" w16du:dateUtc="2025-03-14T08:14:00Z">
            <w:r w:rsidR="007356AC" w:rsidDel="00045FFB">
              <w:fldChar w:fldCharType="begin"/>
            </w:r>
            <w:r w:rsidR="007356AC" w:rsidDel="00045FFB">
              <w:delInstrText xml:space="preserve"> REF Datum \h </w:delInstrText>
            </w:r>
            <w:r w:rsidR="007356AC" w:rsidDel="00045FFB">
              <w:fldChar w:fldCharType="separate"/>
            </w:r>
            <w:r w:rsidR="00BA099F" w:rsidDel="00045FFB">
              <w:rPr>
                <w:noProof/>
              </w:rPr>
              <w:delText>12 juni 2018</w:delText>
            </w:r>
            <w:r w:rsidR="007356AC" w:rsidDel="00045FFB">
              <w:fldChar w:fldCharType="end"/>
            </w:r>
          </w:del>
        </w:p>
      </w:tc>
    </w:tr>
    <w:tr w:rsidR="007356AC" w14:paraId="368B12E0" w14:textId="77777777">
      <w:tc>
        <w:tcPr>
          <w:tcW w:w="4181" w:type="dxa"/>
        </w:tcPr>
        <w:p w14:paraId="1EB23AEB" w14:textId="77777777" w:rsidR="007356AC" w:rsidRPr="0034227C" w:rsidRDefault="007356AC" w:rsidP="0034227C">
          <w:pPr>
            <w:pStyle w:val="tussenkopje"/>
            <w:spacing w:before="0"/>
            <w:rPr>
              <w:b/>
              <w:bCs/>
            </w:rPr>
          </w:pPr>
          <w:r w:rsidRPr="0034227C">
            <w:rPr>
              <w:b/>
              <w:bCs/>
            </w:rPr>
            <w:t>Titel</w:t>
          </w:r>
        </w:p>
      </w:tc>
    </w:tr>
    <w:tr w:rsidR="007356AC" w14:paraId="4D65E41B" w14:textId="77777777">
      <w:tc>
        <w:tcPr>
          <w:tcW w:w="4181" w:type="dxa"/>
        </w:tcPr>
        <w:p w14:paraId="105FFC7C" w14:textId="70B56931" w:rsidR="007356AC" w:rsidRDefault="006A0D75">
          <w:pPr>
            <w:spacing w:line="240" w:lineRule="atLeast"/>
          </w:pPr>
          <w:fldSimple w:instr=" STYLEREF Titel \* MERGEFORMAT ">
            <w:r w:rsidR="00BF4930">
              <w:rPr>
                <w:noProof/>
              </w:rPr>
              <w:t>Toelichting modeldocument Particuliere hypotheek v3.0</w:t>
            </w:r>
          </w:fldSimple>
        </w:p>
      </w:tc>
    </w:tr>
    <w:tr w:rsidR="007356AC" w14:paraId="0FDF6159" w14:textId="77777777">
      <w:tc>
        <w:tcPr>
          <w:tcW w:w="4181" w:type="dxa"/>
        </w:tcPr>
        <w:p w14:paraId="58ECCF73" w14:textId="77777777" w:rsidR="007356AC" w:rsidRPr="0034227C" w:rsidRDefault="007356AC" w:rsidP="0034227C">
          <w:pPr>
            <w:pStyle w:val="tussenkopje"/>
            <w:spacing w:before="0"/>
            <w:rPr>
              <w:b/>
              <w:bCs/>
            </w:rPr>
          </w:pPr>
          <w:r w:rsidRPr="0034227C">
            <w:rPr>
              <w:b/>
              <w:bCs/>
            </w:rPr>
            <w:t>Versie</w:t>
          </w:r>
        </w:p>
      </w:tc>
    </w:tr>
    <w:tr w:rsidR="007356AC" w14:paraId="0F67B6DA" w14:textId="77777777">
      <w:tc>
        <w:tcPr>
          <w:tcW w:w="4181" w:type="dxa"/>
        </w:tcPr>
        <w:p w14:paraId="07A63C66" w14:textId="63F1D69A" w:rsidR="007356AC" w:rsidRDefault="002F38D5">
          <w:pPr>
            <w:spacing w:line="240" w:lineRule="atLeast"/>
          </w:pPr>
          <w:ins w:id="20" w:author="Groot, Karina de" w:date="2025-03-14T09:18:00Z" w16du:dateUtc="2025-03-14T08:18:00Z">
            <w:r>
              <w:t>3.0</w:t>
            </w:r>
          </w:ins>
          <w:del w:id="21" w:author="Groot, Karina de" w:date="2025-03-14T09:18:00Z" w16du:dateUtc="2025-03-14T08:18:00Z">
            <w:r w:rsidR="007356AC" w:rsidDel="002F38D5">
              <w:fldChar w:fldCharType="begin"/>
            </w:r>
            <w:r w:rsidR="007356AC" w:rsidDel="002F38D5">
              <w:delInstrText xml:space="preserve"> REF Versie \h </w:delInstrText>
            </w:r>
            <w:r w:rsidR="007356AC" w:rsidDel="002F38D5">
              <w:fldChar w:fldCharType="separate"/>
            </w:r>
            <w:r w:rsidR="00BA099F" w:rsidDel="002F38D5">
              <w:rPr>
                <w:noProof/>
              </w:rPr>
              <w:delText>2.11.0</w:delText>
            </w:r>
            <w:r w:rsidR="007356AC" w:rsidDel="002F38D5">
              <w:fldChar w:fldCharType="end"/>
            </w:r>
          </w:del>
        </w:p>
      </w:tc>
    </w:tr>
    <w:tr w:rsidR="007356AC" w14:paraId="29EBC976" w14:textId="77777777">
      <w:tc>
        <w:tcPr>
          <w:tcW w:w="4181" w:type="dxa"/>
        </w:tcPr>
        <w:p w14:paraId="18DE799A" w14:textId="77777777" w:rsidR="007356AC" w:rsidRPr="0034227C" w:rsidRDefault="007356AC" w:rsidP="0034227C">
          <w:pPr>
            <w:pStyle w:val="tussenkopje"/>
            <w:spacing w:before="0"/>
            <w:rPr>
              <w:b/>
              <w:bCs/>
            </w:rPr>
          </w:pPr>
          <w:r w:rsidRPr="0034227C">
            <w:rPr>
              <w:b/>
              <w:bCs/>
            </w:rPr>
            <w:t>Blad</w:t>
          </w:r>
        </w:p>
      </w:tc>
    </w:tr>
    <w:tr w:rsidR="007356AC" w14:paraId="6E7732A5" w14:textId="77777777">
      <w:tc>
        <w:tcPr>
          <w:tcW w:w="4181" w:type="dxa"/>
        </w:tcPr>
        <w:p w14:paraId="559C7667" w14:textId="3DF58C22" w:rsidR="007356AC" w:rsidRDefault="007356AC">
          <w:pPr>
            <w:spacing w:line="240" w:lineRule="atLeast"/>
          </w:pPr>
          <w:r>
            <w:fldChar w:fldCharType="begin"/>
          </w:r>
          <w:r>
            <w:instrText xml:space="preserve"> PAGE  \* MERGEFORMAT </w:instrText>
          </w:r>
          <w:r>
            <w:fldChar w:fldCharType="separate"/>
          </w:r>
          <w:r w:rsidR="00B14285">
            <w:rPr>
              <w:noProof/>
            </w:rPr>
            <w:t>3</w:t>
          </w:r>
          <w:r>
            <w:fldChar w:fldCharType="end"/>
          </w:r>
          <w:r>
            <w:t xml:space="preserve"> van </w:t>
          </w:r>
          <w:r>
            <w:fldChar w:fldCharType="begin"/>
          </w:r>
          <w:r>
            <w:instrText xml:space="preserve"> = 1+</w:instrText>
          </w:r>
          <w:fldSimple w:instr=" NUMPAGES   \* MERGEFORMAT ">
            <w:r w:rsidR="00BF4930">
              <w:rPr>
                <w:noProof/>
              </w:rPr>
              <w:instrText>30</w:instrText>
            </w:r>
          </w:fldSimple>
          <w:r>
            <w:instrText xml:space="preserve"> </w:instrText>
          </w:r>
          <w:r>
            <w:fldChar w:fldCharType="separate"/>
          </w:r>
          <w:r w:rsidR="00BF4930">
            <w:rPr>
              <w:noProof/>
            </w:rPr>
            <w:t>31</w:t>
          </w:r>
          <w:r>
            <w:fldChar w:fldCharType="end"/>
          </w:r>
          <w:r>
            <w:t xml:space="preserve"> </w:t>
          </w:r>
        </w:p>
      </w:tc>
    </w:tr>
  </w:tbl>
  <w:p w14:paraId="6DDECCFD" w14:textId="1E18CEDC" w:rsidR="007356AC" w:rsidRDefault="007356A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7356AC" w14:paraId="678B53D9" w14:textId="77777777">
      <w:tc>
        <w:tcPr>
          <w:tcW w:w="4181" w:type="dxa"/>
        </w:tcPr>
        <w:p w14:paraId="04F28956" w14:textId="77777777" w:rsidR="007356AC" w:rsidRPr="0034227C" w:rsidRDefault="007356AC">
          <w:pPr>
            <w:pStyle w:val="tussenkopje"/>
            <w:spacing w:before="0"/>
            <w:rPr>
              <w:b/>
              <w:bCs/>
            </w:rPr>
          </w:pPr>
          <w:r w:rsidRPr="0034227C">
            <w:rPr>
              <w:b/>
              <w:bCs/>
            </w:rPr>
            <w:t>Datum</w:t>
          </w:r>
        </w:p>
      </w:tc>
    </w:tr>
    <w:bookmarkStart w:id="40" w:name="Datum"/>
    <w:tr w:rsidR="007356AC" w14:paraId="505CF9D3" w14:textId="77777777">
      <w:tc>
        <w:tcPr>
          <w:tcW w:w="4181" w:type="dxa"/>
        </w:tcPr>
        <w:p w14:paraId="671CA118" w14:textId="4443DDB5" w:rsidR="007356AC" w:rsidRDefault="007356AC">
          <w:pPr>
            <w:spacing w:line="240" w:lineRule="atLeast"/>
          </w:pPr>
          <w:r>
            <w:fldChar w:fldCharType="begin"/>
          </w:r>
          <w:r>
            <w:instrText xml:space="preserve"> STYLEREF Datumopmaakprofiel\l  \* MERGEFORMAT </w:instrText>
          </w:r>
          <w:r>
            <w:fldChar w:fldCharType="separate"/>
          </w:r>
          <w:r w:rsidR="00BF4930">
            <w:rPr>
              <w:noProof/>
            </w:rPr>
            <w:t>14 maart 2025</w:t>
          </w:r>
          <w:r>
            <w:fldChar w:fldCharType="end"/>
          </w:r>
          <w:bookmarkEnd w:id="40"/>
        </w:p>
      </w:tc>
    </w:tr>
    <w:tr w:rsidR="007356AC" w14:paraId="1608E22D" w14:textId="77777777">
      <w:tc>
        <w:tcPr>
          <w:tcW w:w="4181" w:type="dxa"/>
        </w:tcPr>
        <w:p w14:paraId="19E8E0E8" w14:textId="77777777" w:rsidR="007356AC" w:rsidRPr="0034227C" w:rsidRDefault="007356AC" w:rsidP="0034227C">
          <w:pPr>
            <w:pStyle w:val="tussenkopje"/>
            <w:spacing w:before="0"/>
            <w:rPr>
              <w:b/>
              <w:bCs/>
            </w:rPr>
          </w:pPr>
          <w:r w:rsidRPr="0034227C">
            <w:rPr>
              <w:b/>
              <w:bCs/>
            </w:rPr>
            <w:t>Titel</w:t>
          </w:r>
        </w:p>
      </w:tc>
    </w:tr>
    <w:tr w:rsidR="007356AC" w14:paraId="4E09ACFF" w14:textId="77777777">
      <w:tc>
        <w:tcPr>
          <w:tcW w:w="4181" w:type="dxa"/>
        </w:tcPr>
        <w:p w14:paraId="6DD98D2B" w14:textId="7FD0FEB6" w:rsidR="007356AC" w:rsidRPr="00435110" w:rsidRDefault="006A0D75">
          <w:pPr>
            <w:spacing w:line="240" w:lineRule="atLeast"/>
          </w:pPr>
          <w:fldSimple w:instr=" STYLEREF Titel \* MERGEFORMAT ">
            <w:r w:rsidR="00BF4930" w:rsidRPr="00BF4930">
              <w:rPr>
                <w:bCs/>
                <w:noProof/>
              </w:rPr>
              <w:t>Toelichting modeldocument Particuliere hypotheek</w:t>
            </w:r>
            <w:r w:rsidR="00BF4930">
              <w:rPr>
                <w:noProof/>
              </w:rPr>
              <w:t xml:space="preserve"> v3.0</w:t>
            </w:r>
          </w:fldSimple>
        </w:p>
      </w:tc>
    </w:tr>
    <w:tr w:rsidR="007356AC" w14:paraId="4EF0725F" w14:textId="77777777">
      <w:tc>
        <w:tcPr>
          <w:tcW w:w="4181" w:type="dxa"/>
        </w:tcPr>
        <w:p w14:paraId="643E8E92" w14:textId="77777777" w:rsidR="007356AC" w:rsidRPr="0034227C" w:rsidRDefault="007356AC" w:rsidP="0034227C">
          <w:pPr>
            <w:pStyle w:val="tussenkopje"/>
            <w:spacing w:before="0"/>
            <w:rPr>
              <w:b/>
              <w:bCs/>
            </w:rPr>
          </w:pPr>
          <w:r w:rsidRPr="0034227C">
            <w:rPr>
              <w:b/>
              <w:bCs/>
            </w:rPr>
            <w:t>Versie</w:t>
          </w:r>
        </w:p>
      </w:tc>
    </w:tr>
    <w:bookmarkStart w:id="41" w:name="Versie"/>
    <w:tr w:rsidR="007356AC" w14:paraId="060C0FAA" w14:textId="77777777">
      <w:tc>
        <w:tcPr>
          <w:tcW w:w="4181" w:type="dxa"/>
        </w:tcPr>
        <w:p w14:paraId="79607F99" w14:textId="1D14E805" w:rsidR="007356AC" w:rsidRDefault="007356AC">
          <w:pPr>
            <w:spacing w:line="240" w:lineRule="atLeast"/>
          </w:pPr>
          <w:r>
            <w:fldChar w:fldCharType="begin"/>
          </w:r>
          <w:r>
            <w:instrText xml:space="preserve"> STYLEREF Versie\l  \* MERGEFORMAT </w:instrText>
          </w:r>
          <w:r>
            <w:fldChar w:fldCharType="separate"/>
          </w:r>
          <w:r w:rsidR="00BF4930">
            <w:rPr>
              <w:noProof/>
            </w:rPr>
            <w:t>3.0</w:t>
          </w:r>
          <w:r>
            <w:fldChar w:fldCharType="end"/>
          </w:r>
          <w:bookmarkEnd w:id="41"/>
        </w:p>
      </w:tc>
    </w:tr>
    <w:tr w:rsidR="007356AC" w14:paraId="7A88EB54" w14:textId="77777777">
      <w:tc>
        <w:tcPr>
          <w:tcW w:w="4181" w:type="dxa"/>
        </w:tcPr>
        <w:p w14:paraId="17C1A2A2" w14:textId="77777777" w:rsidR="007356AC" w:rsidRPr="0034227C" w:rsidRDefault="007356AC" w:rsidP="0034227C">
          <w:pPr>
            <w:pStyle w:val="tussenkopje"/>
            <w:spacing w:before="0"/>
            <w:rPr>
              <w:b/>
              <w:bCs/>
            </w:rPr>
          </w:pPr>
          <w:r w:rsidRPr="0034227C">
            <w:rPr>
              <w:b/>
              <w:bCs/>
            </w:rPr>
            <w:t>Blad</w:t>
          </w:r>
        </w:p>
      </w:tc>
    </w:tr>
    <w:tr w:rsidR="007356AC" w14:paraId="5D224356" w14:textId="77777777">
      <w:tc>
        <w:tcPr>
          <w:tcW w:w="4181" w:type="dxa"/>
        </w:tcPr>
        <w:p w14:paraId="71B8E47B" w14:textId="695E490F" w:rsidR="007356AC" w:rsidRDefault="007356AC">
          <w:pPr>
            <w:spacing w:line="240" w:lineRule="atLeast"/>
          </w:pPr>
          <w:r>
            <w:fldChar w:fldCharType="begin"/>
          </w:r>
          <w:r>
            <w:instrText xml:space="preserve"> PAGE  \* MERGEFORMAT </w:instrText>
          </w:r>
          <w:r>
            <w:fldChar w:fldCharType="separate"/>
          </w:r>
          <w:r w:rsidR="00B14285">
            <w:rPr>
              <w:noProof/>
            </w:rPr>
            <w:t>22</w:t>
          </w:r>
          <w:r>
            <w:fldChar w:fldCharType="end"/>
          </w:r>
          <w:r>
            <w:t xml:space="preserve"> van </w:t>
          </w:r>
          <w:r>
            <w:fldChar w:fldCharType="begin"/>
          </w:r>
          <w:r>
            <w:instrText xml:space="preserve"> = 1+</w:instrText>
          </w:r>
          <w:fldSimple w:instr=" NUMPAGES   \* MERGEFORMAT ">
            <w:r w:rsidR="00BF4930">
              <w:rPr>
                <w:noProof/>
              </w:rPr>
              <w:instrText>30</w:instrText>
            </w:r>
          </w:fldSimple>
          <w:r>
            <w:instrText xml:space="preserve"> </w:instrText>
          </w:r>
          <w:r>
            <w:fldChar w:fldCharType="separate"/>
          </w:r>
          <w:r w:rsidR="00BF4930">
            <w:rPr>
              <w:noProof/>
            </w:rPr>
            <w:t>31</w:t>
          </w:r>
          <w:r>
            <w:fldChar w:fldCharType="end"/>
          </w:r>
          <w:r>
            <w:t xml:space="preserve"> </w:t>
          </w:r>
        </w:p>
      </w:tc>
    </w:tr>
  </w:tbl>
  <w:p w14:paraId="067E0F71" w14:textId="4043E1C5" w:rsidR="007356AC" w:rsidRDefault="007356A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2E5A6C38"/>
    <w:multiLevelType w:val="hybridMultilevel"/>
    <w:tmpl w:val="CBA658EC"/>
    <w:lvl w:ilvl="0" w:tplc="0413000F">
      <w:start w:val="1"/>
      <w:numFmt w:val="decimal"/>
      <w:lvlText w:val="%1."/>
      <w:lvlJc w:val="left"/>
      <w:pPr>
        <w:tabs>
          <w:tab w:val="num" w:pos="587"/>
        </w:tabs>
        <w:ind w:left="587" w:hanging="360"/>
      </w:pPr>
      <w:rPr>
        <w:rFonts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7" w15:restartNumberingAfterBreak="0">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9" w15:restartNumberingAfterBreak="0">
    <w:nsid w:val="7E474353"/>
    <w:multiLevelType w:val="hybridMultilevel"/>
    <w:tmpl w:val="233872D4"/>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16cid:durableId="635574991">
    <w:abstractNumId w:val="6"/>
  </w:num>
  <w:num w:numId="2" w16cid:durableId="1127047049">
    <w:abstractNumId w:val="6"/>
  </w:num>
  <w:num w:numId="3" w16cid:durableId="1274094967">
    <w:abstractNumId w:val="5"/>
  </w:num>
  <w:num w:numId="4" w16cid:durableId="1070807836">
    <w:abstractNumId w:val="4"/>
  </w:num>
  <w:num w:numId="5" w16cid:durableId="1972786260">
    <w:abstractNumId w:val="0"/>
  </w:num>
  <w:num w:numId="6" w16cid:durableId="2120559785">
    <w:abstractNumId w:val="8"/>
  </w:num>
  <w:num w:numId="7" w16cid:durableId="51737543">
    <w:abstractNumId w:val="7"/>
  </w:num>
  <w:num w:numId="8" w16cid:durableId="1833451363">
    <w:abstractNumId w:val="9"/>
  </w:num>
  <w:num w:numId="9" w16cid:durableId="143090610">
    <w:abstractNumId w:val="1"/>
  </w:num>
  <w:num w:numId="10" w16cid:durableId="1776442642">
    <w:abstractNumId w:val="3"/>
  </w:num>
  <w:num w:numId="11" w16cid:durableId="1713143354">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917"/>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15"/>
    <w:rsid w:val="0004124D"/>
    <w:rsid w:val="000459CD"/>
    <w:rsid w:val="00045FFB"/>
    <w:rsid w:val="000467CD"/>
    <w:rsid w:val="00046BDB"/>
    <w:rsid w:val="00050715"/>
    <w:rsid w:val="0005138B"/>
    <w:rsid w:val="00052234"/>
    <w:rsid w:val="00052254"/>
    <w:rsid w:val="000523FA"/>
    <w:rsid w:val="00052956"/>
    <w:rsid w:val="0005347B"/>
    <w:rsid w:val="00054004"/>
    <w:rsid w:val="000544E7"/>
    <w:rsid w:val="00055A87"/>
    <w:rsid w:val="00055EF9"/>
    <w:rsid w:val="000564E7"/>
    <w:rsid w:val="00056536"/>
    <w:rsid w:val="00056C53"/>
    <w:rsid w:val="00057378"/>
    <w:rsid w:val="00057440"/>
    <w:rsid w:val="000579C5"/>
    <w:rsid w:val="00060B61"/>
    <w:rsid w:val="00063294"/>
    <w:rsid w:val="00063A89"/>
    <w:rsid w:val="000657C0"/>
    <w:rsid w:val="000670F8"/>
    <w:rsid w:val="000671DB"/>
    <w:rsid w:val="000677AC"/>
    <w:rsid w:val="00067812"/>
    <w:rsid w:val="0006794F"/>
    <w:rsid w:val="00067BB3"/>
    <w:rsid w:val="00071954"/>
    <w:rsid w:val="00072278"/>
    <w:rsid w:val="00073639"/>
    <w:rsid w:val="000749AD"/>
    <w:rsid w:val="00075CF1"/>
    <w:rsid w:val="00075FB9"/>
    <w:rsid w:val="00077617"/>
    <w:rsid w:val="00077A26"/>
    <w:rsid w:val="00083121"/>
    <w:rsid w:val="0008708F"/>
    <w:rsid w:val="00090725"/>
    <w:rsid w:val="000911E2"/>
    <w:rsid w:val="00093CFA"/>
    <w:rsid w:val="00093DCF"/>
    <w:rsid w:val="000974F6"/>
    <w:rsid w:val="000A01CD"/>
    <w:rsid w:val="000A0356"/>
    <w:rsid w:val="000A0E63"/>
    <w:rsid w:val="000A0EA1"/>
    <w:rsid w:val="000A70AC"/>
    <w:rsid w:val="000A77B3"/>
    <w:rsid w:val="000A787C"/>
    <w:rsid w:val="000B1694"/>
    <w:rsid w:val="000B530F"/>
    <w:rsid w:val="000B74F1"/>
    <w:rsid w:val="000C4C66"/>
    <w:rsid w:val="000D1B34"/>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229B"/>
    <w:rsid w:val="00132809"/>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1C6"/>
    <w:rsid w:val="00173D7E"/>
    <w:rsid w:val="00173E4A"/>
    <w:rsid w:val="001743D2"/>
    <w:rsid w:val="001754C0"/>
    <w:rsid w:val="00175FD3"/>
    <w:rsid w:val="00176FDA"/>
    <w:rsid w:val="0018011A"/>
    <w:rsid w:val="00180B7D"/>
    <w:rsid w:val="00182410"/>
    <w:rsid w:val="00183622"/>
    <w:rsid w:val="00184767"/>
    <w:rsid w:val="00187530"/>
    <w:rsid w:val="001909FD"/>
    <w:rsid w:val="001948B9"/>
    <w:rsid w:val="00194EA5"/>
    <w:rsid w:val="00197230"/>
    <w:rsid w:val="001A0476"/>
    <w:rsid w:val="001A0CC3"/>
    <w:rsid w:val="001A2E0E"/>
    <w:rsid w:val="001A33F5"/>
    <w:rsid w:val="001A4C08"/>
    <w:rsid w:val="001A5981"/>
    <w:rsid w:val="001A72F0"/>
    <w:rsid w:val="001A7653"/>
    <w:rsid w:val="001B0354"/>
    <w:rsid w:val="001B0DF9"/>
    <w:rsid w:val="001B14E6"/>
    <w:rsid w:val="001B193B"/>
    <w:rsid w:val="001B35AA"/>
    <w:rsid w:val="001B439C"/>
    <w:rsid w:val="001B48BB"/>
    <w:rsid w:val="001B6420"/>
    <w:rsid w:val="001B7E02"/>
    <w:rsid w:val="001C0BD6"/>
    <w:rsid w:val="001C2750"/>
    <w:rsid w:val="001C4839"/>
    <w:rsid w:val="001C6F72"/>
    <w:rsid w:val="001C722D"/>
    <w:rsid w:val="001C72DF"/>
    <w:rsid w:val="001C77FB"/>
    <w:rsid w:val="001C7DCC"/>
    <w:rsid w:val="001D0A65"/>
    <w:rsid w:val="001D0E69"/>
    <w:rsid w:val="001D0F74"/>
    <w:rsid w:val="001D1884"/>
    <w:rsid w:val="001D2DD6"/>
    <w:rsid w:val="001D5ECE"/>
    <w:rsid w:val="001E0F5F"/>
    <w:rsid w:val="001E107E"/>
    <w:rsid w:val="001E5C53"/>
    <w:rsid w:val="001E7703"/>
    <w:rsid w:val="001F0E67"/>
    <w:rsid w:val="001F3B41"/>
    <w:rsid w:val="001F46A7"/>
    <w:rsid w:val="001F7092"/>
    <w:rsid w:val="001F79D4"/>
    <w:rsid w:val="001F7DAA"/>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8D3"/>
    <w:rsid w:val="00231954"/>
    <w:rsid w:val="002319CA"/>
    <w:rsid w:val="00232007"/>
    <w:rsid w:val="00232021"/>
    <w:rsid w:val="002323D1"/>
    <w:rsid w:val="00236AF8"/>
    <w:rsid w:val="00240240"/>
    <w:rsid w:val="002433FD"/>
    <w:rsid w:val="00244A4B"/>
    <w:rsid w:val="00244CE3"/>
    <w:rsid w:val="0024626E"/>
    <w:rsid w:val="00246D91"/>
    <w:rsid w:val="00247519"/>
    <w:rsid w:val="00247E61"/>
    <w:rsid w:val="0025138A"/>
    <w:rsid w:val="00251994"/>
    <w:rsid w:val="002544F0"/>
    <w:rsid w:val="00254B68"/>
    <w:rsid w:val="00254C4D"/>
    <w:rsid w:val="00255DE0"/>
    <w:rsid w:val="0025671F"/>
    <w:rsid w:val="002616DF"/>
    <w:rsid w:val="002623DE"/>
    <w:rsid w:val="00264552"/>
    <w:rsid w:val="0026511B"/>
    <w:rsid w:val="002654CD"/>
    <w:rsid w:val="0026576D"/>
    <w:rsid w:val="00266366"/>
    <w:rsid w:val="00273437"/>
    <w:rsid w:val="00273BA4"/>
    <w:rsid w:val="002749C1"/>
    <w:rsid w:val="0027554A"/>
    <w:rsid w:val="00276333"/>
    <w:rsid w:val="00280B9A"/>
    <w:rsid w:val="002812ED"/>
    <w:rsid w:val="00283475"/>
    <w:rsid w:val="00284690"/>
    <w:rsid w:val="00285BAF"/>
    <w:rsid w:val="00286F0E"/>
    <w:rsid w:val="00287CB3"/>
    <w:rsid w:val="00294DC4"/>
    <w:rsid w:val="00296939"/>
    <w:rsid w:val="0029700E"/>
    <w:rsid w:val="002A010E"/>
    <w:rsid w:val="002A1A93"/>
    <w:rsid w:val="002A2CE3"/>
    <w:rsid w:val="002A3524"/>
    <w:rsid w:val="002A4B2B"/>
    <w:rsid w:val="002A52C4"/>
    <w:rsid w:val="002A61D1"/>
    <w:rsid w:val="002A66ED"/>
    <w:rsid w:val="002A78C8"/>
    <w:rsid w:val="002A7BBF"/>
    <w:rsid w:val="002A7EF0"/>
    <w:rsid w:val="002B2EFF"/>
    <w:rsid w:val="002B5054"/>
    <w:rsid w:val="002B627D"/>
    <w:rsid w:val="002B6BB8"/>
    <w:rsid w:val="002B7FF0"/>
    <w:rsid w:val="002C01BF"/>
    <w:rsid w:val="002C023F"/>
    <w:rsid w:val="002C0368"/>
    <w:rsid w:val="002C177B"/>
    <w:rsid w:val="002C53A4"/>
    <w:rsid w:val="002C68F9"/>
    <w:rsid w:val="002C7327"/>
    <w:rsid w:val="002D38C8"/>
    <w:rsid w:val="002D5421"/>
    <w:rsid w:val="002D6CC8"/>
    <w:rsid w:val="002D6F14"/>
    <w:rsid w:val="002E0C80"/>
    <w:rsid w:val="002E0D2E"/>
    <w:rsid w:val="002E0F5E"/>
    <w:rsid w:val="002E5438"/>
    <w:rsid w:val="002E71D9"/>
    <w:rsid w:val="002E7245"/>
    <w:rsid w:val="002E729C"/>
    <w:rsid w:val="002F38D5"/>
    <w:rsid w:val="002F3F0E"/>
    <w:rsid w:val="002F4536"/>
    <w:rsid w:val="002F4EA2"/>
    <w:rsid w:val="002F552A"/>
    <w:rsid w:val="003008D7"/>
    <w:rsid w:val="00301055"/>
    <w:rsid w:val="003064B2"/>
    <w:rsid w:val="003067B8"/>
    <w:rsid w:val="0031090A"/>
    <w:rsid w:val="00311849"/>
    <w:rsid w:val="003137E5"/>
    <w:rsid w:val="003146A3"/>
    <w:rsid w:val="00314C5B"/>
    <w:rsid w:val="00321345"/>
    <w:rsid w:val="00321695"/>
    <w:rsid w:val="00322024"/>
    <w:rsid w:val="003228A3"/>
    <w:rsid w:val="003232CB"/>
    <w:rsid w:val="00323A41"/>
    <w:rsid w:val="0032463E"/>
    <w:rsid w:val="003271EF"/>
    <w:rsid w:val="00327453"/>
    <w:rsid w:val="00327795"/>
    <w:rsid w:val="00327851"/>
    <w:rsid w:val="00330790"/>
    <w:rsid w:val="003311E8"/>
    <w:rsid w:val="003313DD"/>
    <w:rsid w:val="00333AE2"/>
    <w:rsid w:val="00334298"/>
    <w:rsid w:val="00334569"/>
    <w:rsid w:val="00336895"/>
    <w:rsid w:val="00336FD9"/>
    <w:rsid w:val="00337F83"/>
    <w:rsid w:val="0034227C"/>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7B4A"/>
    <w:rsid w:val="00381059"/>
    <w:rsid w:val="00382478"/>
    <w:rsid w:val="00383E58"/>
    <w:rsid w:val="00386F1D"/>
    <w:rsid w:val="00390845"/>
    <w:rsid w:val="00395998"/>
    <w:rsid w:val="003A00AA"/>
    <w:rsid w:val="003A2043"/>
    <w:rsid w:val="003A2788"/>
    <w:rsid w:val="003A3E4B"/>
    <w:rsid w:val="003A4165"/>
    <w:rsid w:val="003A5ADD"/>
    <w:rsid w:val="003B0BED"/>
    <w:rsid w:val="003B0CDC"/>
    <w:rsid w:val="003B149A"/>
    <w:rsid w:val="003B22EF"/>
    <w:rsid w:val="003B236B"/>
    <w:rsid w:val="003B2446"/>
    <w:rsid w:val="003B3109"/>
    <w:rsid w:val="003B3F21"/>
    <w:rsid w:val="003B4767"/>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444"/>
    <w:rsid w:val="003E1B71"/>
    <w:rsid w:val="003E1B85"/>
    <w:rsid w:val="003E4811"/>
    <w:rsid w:val="003E7298"/>
    <w:rsid w:val="003E7B00"/>
    <w:rsid w:val="003F29FF"/>
    <w:rsid w:val="003F4833"/>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3D45"/>
    <w:rsid w:val="004247E2"/>
    <w:rsid w:val="004250DC"/>
    <w:rsid w:val="00425FBA"/>
    <w:rsid w:val="004272EC"/>
    <w:rsid w:val="00430AF7"/>
    <w:rsid w:val="00432145"/>
    <w:rsid w:val="00432C02"/>
    <w:rsid w:val="00433741"/>
    <w:rsid w:val="00433D41"/>
    <w:rsid w:val="00435110"/>
    <w:rsid w:val="00440164"/>
    <w:rsid w:val="00441820"/>
    <w:rsid w:val="00442132"/>
    <w:rsid w:val="00442B69"/>
    <w:rsid w:val="00444458"/>
    <w:rsid w:val="004457A2"/>
    <w:rsid w:val="00445C14"/>
    <w:rsid w:val="004471B7"/>
    <w:rsid w:val="004471D6"/>
    <w:rsid w:val="00447EB0"/>
    <w:rsid w:val="00451113"/>
    <w:rsid w:val="00455CB3"/>
    <w:rsid w:val="00456E66"/>
    <w:rsid w:val="00460231"/>
    <w:rsid w:val="00461839"/>
    <w:rsid w:val="00462DFD"/>
    <w:rsid w:val="00462F19"/>
    <w:rsid w:val="0046378E"/>
    <w:rsid w:val="00465153"/>
    <w:rsid w:val="00466E91"/>
    <w:rsid w:val="00467C17"/>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551D"/>
    <w:rsid w:val="004A72B5"/>
    <w:rsid w:val="004B1525"/>
    <w:rsid w:val="004B1940"/>
    <w:rsid w:val="004B23A7"/>
    <w:rsid w:val="004B294C"/>
    <w:rsid w:val="004B4235"/>
    <w:rsid w:val="004B6BCA"/>
    <w:rsid w:val="004B6E45"/>
    <w:rsid w:val="004C0C11"/>
    <w:rsid w:val="004C2B60"/>
    <w:rsid w:val="004C431D"/>
    <w:rsid w:val="004C6C22"/>
    <w:rsid w:val="004D01ED"/>
    <w:rsid w:val="004D0487"/>
    <w:rsid w:val="004D2C41"/>
    <w:rsid w:val="004D2C96"/>
    <w:rsid w:val="004D3E80"/>
    <w:rsid w:val="004D3EBC"/>
    <w:rsid w:val="004D4029"/>
    <w:rsid w:val="004D42E8"/>
    <w:rsid w:val="004D4A64"/>
    <w:rsid w:val="004D6A6A"/>
    <w:rsid w:val="004D7113"/>
    <w:rsid w:val="004D7494"/>
    <w:rsid w:val="004D7774"/>
    <w:rsid w:val="004E29FD"/>
    <w:rsid w:val="004E48F7"/>
    <w:rsid w:val="004E5144"/>
    <w:rsid w:val="004E516B"/>
    <w:rsid w:val="004E5200"/>
    <w:rsid w:val="004E6389"/>
    <w:rsid w:val="004E6464"/>
    <w:rsid w:val="004E7352"/>
    <w:rsid w:val="004F163F"/>
    <w:rsid w:val="004F29C8"/>
    <w:rsid w:val="004F40D2"/>
    <w:rsid w:val="004F6006"/>
    <w:rsid w:val="004F6658"/>
    <w:rsid w:val="004F7C98"/>
    <w:rsid w:val="00500158"/>
    <w:rsid w:val="005024DA"/>
    <w:rsid w:val="005044B4"/>
    <w:rsid w:val="00504B56"/>
    <w:rsid w:val="005101F6"/>
    <w:rsid w:val="00511282"/>
    <w:rsid w:val="00511FE3"/>
    <w:rsid w:val="0051376E"/>
    <w:rsid w:val="0051435A"/>
    <w:rsid w:val="0051696E"/>
    <w:rsid w:val="005170F7"/>
    <w:rsid w:val="0052049A"/>
    <w:rsid w:val="00520E34"/>
    <w:rsid w:val="005217FC"/>
    <w:rsid w:val="00526035"/>
    <w:rsid w:val="00530050"/>
    <w:rsid w:val="00531A3F"/>
    <w:rsid w:val="00531FA6"/>
    <w:rsid w:val="0053442D"/>
    <w:rsid w:val="0053644F"/>
    <w:rsid w:val="0053650E"/>
    <w:rsid w:val="00537B39"/>
    <w:rsid w:val="00542330"/>
    <w:rsid w:val="0054259B"/>
    <w:rsid w:val="005425E4"/>
    <w:rsid w:val="005429FD"/>
    <w:rsid w:val="0054368D"/>
    <w:rsid w:val="00543B8D"/>
    <w:rsid w:val="00545E42"/>
    <w:rsid w:val="00545F53"/>
    <w:rsid w:val="0055443F"/>
    <w:rsid w:val="00555525"/>
    <w:rsid w:val="005555A9"/>
    <w:rsid w:val="00557D72"/>
    <w:rsid w:val="00560389"/>
    <w:rsid w:val="005606FC"/>
    <w:rsid w:val="005608A8"/>
    <w:rsid w:val="00561641"/>
    <w:rsid w:val="005638C7"/>
    <w:rsid w:val="00563964"/>
    <w:rsid w:val="0056417F"/>
    <w:rsid w:val="00564CA5"/>
    <w:rsid w:val="00565CD0"/>
    <w:rsid w:val="00567004"/>
    <w:rsid w:val="0056737C"/>
    <w:rsid w:val="00567771"/>
    <w:rsid w:val="0057194F"/>
    <w:rsid w:val="005734AC"/>
    <w:rsid w:val="00575DBE"/>
    <w:rsid w:val="00575E7C"/>
    <w:rsid w:val="00582089"/>
    <w:rsid w:val="00582CBF"/>
    <w:rsid w:val="00583EC9"/>
    <w:rsid w:val="00590757"/>
    <w:rsid w:val="005907B8"/>
    <w:rsid w:val="0059099B"/>
    <w:rsid w:val="00590FA3"/>
    <w:rsid w:val="00592A68"/>
    <w:rsid w:val="0059427B"/>
    <w:rsid w:val="005942AA"/>
    <w:rsid w:val="00594EE3"/>
    <w:rsid w:val="00594F7E"/>
    <w:rsid w:val="005969C8"/>
    <w:rsid w:val="00596AF6"/>
    <w:rsid w:val="00597241"/>
    <w:rsid w:val="005A27A3"/>
    <w:rsid w:val="005A29D8"/>
    <w:rsid w:val="005A3A06"/>
    <w:rsid w:val="005A3E17"/>
    <w:rsid w:val="005A56B6"/>
    <w:rsid w:val="005A6E00"/>
    <w:rsid w:val="005A6EF0"/>
    <w:rsid w:val="005A7FE9"/>
    <w:rsid w:val="005B0440"/>
    <w:rsid w:val="005B090E"/>
    <w:rsid w:val="005B1532"/>
    <w:rsid w:val="005B27C3"/>
    <w:rsid w:val="005B27E9"/>
    <w:rsid w:val="005B3511"/>
    <w:rsid w:val="005B4409"/>
    <w:rsid w:val="005B48B3"/>
    <w:rsid w:val="005C59D8"/>
    <w:rsid w:val="005C63A5"/>
    <w:rsid w:val="005C6D02"/>
    <w:rsid w:val="005D5CAA"/>
    <w:rsid w:val="005D5EB8"/>
    <w:rsid w:val="005D66F2"/>
    <w:rsid w:val="005D6866"/>
    <w:rsid w:val="005D7EC4"/>
    <w:rsid w:val="005E12E7"/>
    <w:rsid w:val="005E1783"/>
    <w:rsid w:val="005E45C1"/>
    <w:rsid w:val="005E5755"/>
    <w:rsid w:val="005E58C8"/>
    <w:rsid w:val="005E60ED"/>
    <w:rsid w:val="005E62AD"/>
    <w:rsid w:val="005E7E8E"/>
    <w:rsid w:val="005F07D4"/>
    <w:rsid w:val="005F0AD1"/>
    <w:rsid w:val="005F3260"/>
    <w:rsid w:val="005F3F78"/>
    <w:rsid w:val="005F47C4"/>
    <w:rsid w:val="005F63FF"/>
    <w:rsid w:val="00602DFD"/>
    <w:rsid w:val="006132C8"/>
    <w:rsid w:val="006137B5"/>
    <w:rsid w:val="006149A9"/>
    <w:rsid w:val="00614FA5"/>
    <w:rsid w:val="00616CF2"/>
    <w:rsid w:val="006174A3"/>
    <w:rsid w:val="00620140"/>
    <w:rsid w:val="00623747"/>
    <w:rsid w:val="006241C2"/>
    <w:rsid w:val="00625687"/>
    <w:rsid w:val="0062641F"/>
    <w:rsid w:val="00626EA6"/>
    <w:rsid w:val="00627198"/>
    <w:rsid w:val="00627FE3"/>
    <w:rsid w:val="00630963"/>
    <w:rsid w:val="00634341"/>
    <w:rsid w:val="00635924"/>
    <w:rsid w:val="00636E87"/>
    <w:rsid w:val="006373AB"/>
    <w:rsid w:val="00640670"/>
    <w:rsid w:val="00641FD0"/>
    <w:rsid w:val="00643277"/>
    <w:rsid w:val="006434A2"/>
    <w:rsid w:val="006434FE"/>
    <w:rsid w:val="00645042"/>
    <w:rsid w:val="00645F51"/>
    <w:rsid w:val="006504B4"/>
    <w:rsid w:val="006505B3"/>
    <w:rsid w:val="00654D50"/>
    <w:rsid w:val="00660770"/>
    <w:rsid w:val="00665404"/>
    <w:rsid w:val="006706C0"/>
    <w:rsid w:val="00672744"/>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BD"/>
    <w:rsid w:val="006947F3"/>
    <w:rsid w:val="00696D9D"/>
    <w:rsid w:val="006A0719"/>
    <w:rsid w:val="006A0D75"/>
    <w:rsid w:val="006A2B59"/>
    <w:rsid w:val="006A4B6A"/>
    <w:rsid w:val="006A5F93"/>
    <w:rsid w:val="006A6706"/>
    <w:rsid w:val="006A7006"/>
    <w:rsid w:val="006A7079"/>
    <w:rsid w:val="006A799E"/>
    <w:rsid w:val="006B0731"/>
    <w:rsid w:val="006B0DD1"/>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3268"/>
    <w:rsid w:val="006D663A"/>
    <w:rsid w:val="006E26A8"/>
    <w:rsid w:val="006E3C6D"/>
    <w:rsid w:val="006E78AB"/>
    <w:rsid w:val="006F1254"/>
    <w:rsid w:val="006F3164"/>
    <w:rsid w:val="006F3BC1"/>
    <w:rsid w:val="006F41C7"/>
    <w:rsid w:val="006F4259"/>
    <w:rsid w:val="006F425A"/>
    <w:rsid w:val="006F4504"/>
    <w:rsid w:val="006F67B2"/>
    <w:rsid w:val="006F6BC7"/>
    <w:rsid w:val="007016EF"/>
    <w:rsid w:val="00701B83"/>
    <w:rsid w:val="00702E1F"/>
    <w:rsid w:val="00704BF2"/>
    <w:rsid w:val="0070517C"/>
    <w:rsid w:val="00705A8A"/>
    <w:rsid w:val="007067F3"/>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37D"/>
    <w:rsid w:val="00777D1F"/>
    <w:rsid w:val="00777D39"/>
    <w:rsid w:val="00781F53"/>
    <w:rsid w:val="007823B9"/>
    <w:rsid w:val="00782BAC"/>
    <w:rsid w:val="007836F7"/>
    <w:rsid w:val="00785704"/>
    <w:rsid w:val="00787F3E"/>
    <w:rsid w:val="0079196B"/>
    <w:rsid w:val="00794F7E"/>
    <w:rsid w:val="0079728D"/>
    <w:rsid w:val="007A0772"/>
    <w:rsid w:val="007A1DE6"/>
    <w:rsid w:val="007A3235"/>
    <w:rsid w:val="007A4533"/>
    <w:rsid w:val="007A4EDD"/>
    <w:rsid w:val="007B15F8"/>
    <w:rsid w:val="007B195A"/>
    <w:rsid w:val="007B3630"/>
    <w:rsid w:val="007B4DB6"/>
    <w:rsid w:val="007B7475"/>
    <w:rsid w:val="007B78E2"/>
    <w:rsid w:val="007C0E64"/>
    <w:rsid w:val="007C24B7"/>
    <w:rsid w:val="007D1472"/>
    <w:rsid w:val="007D1C8D"/>
    <w:rsid w:val="007D22F5"/>
    <w:rsid w:val="007D3375"/>
    <w:rsid w:val="007D5E19"/>
    <w:rsid w:val="007E1766"/>
    <w:rsid w:val="007E26C1"/>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7F88"/>
    <w:rsid w:val="0084312D"/>
    <w:rsid w:val="008444C3"/>
    <w:rsid w:val="0085155A"/>
    <w:rsid w:val="008525D3"/>
    <w:rsid w:val="0085637E"/>
    <w:rsid w:val="00857117"/>
    <w:rsid w:val="00860282"/>
    <w:rsid w:val="00860295"/>
    <w:rsid w:val="00862260"/>
    <w:rsid w:val="00863CA0"/>
    <w:rsid w:val="00865E4C"/>
    <w:rsid w:val="008669CB"/>
    <w:rsid w:val="008671BD"/>
    <w:rsid w:val="00870088"/>
    <w:rsid w:val="0087021F"/>
    <w:rsid w:val="00871317"/>
    <w:rsid w:val="00871454"/>
    <w:rsid w:val="00871E15"/>
    <w:rsid w:val="00877DBB"/>
    <w:rsid w:val="008802D1"/>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5948"/>
    <w:rsid w:val="00896F5F"/>
    <w:rsid w:val="00897F39"/>
    <w:rsid w:val="008A1977"/>
    <w:rsid w:val="008A2FB0"/>
    <w:rsid w:val="008A36D0"/>
    <w:rsid w:val="008A4126"/>
    <w:rsid w:val="008A4390"/>
    <w:rsid w:val="008A441D"/>
    <w:rsid w:val="008A4CE1"/>
    <w:rsid w:val="008A5DB7"/>
    <w:rsid w:val="008A6166"/>
    <w:rsid w:val="008A74EE"/>
    <w:rsid w:val="008B0190"/>
    <w:rsid w:val="008B0F2B"/>
    <w:rsid w:val="008B32CE"/>
    <w:rsid w:val="008B4421"/>
    <w:rsid w:val="008B4CF2"/>
    <w:rsid w:val="008B50A0"/>
    <w:rsid w:val="008B571F"/>
    <w:rsid w:val="008B6D4D"/>
    <w:rsid w:val="008C022A"/>
    <w:rsid w:val="008C1658"/>
    <w:rsid w:val="008C39DC"/>
    <w:rsid w:val="008C3AB2"/>
    <w:rsid w:val="008C6569"/>
    <w:rsid w:val="008C70F2"/>
    <w:rsid w:val="008C748D"/>
    <w:rsid w:val="008D0530"/>
    <w:rsid w:val="008D0862"/>
    <w:rsid w:val="008D186D"/>
    <w:rsid w:val="008D32BA"/>
    <w:rsid w:val="008D34FA"/>
    <w:rsid w:val="008D35B0"/>
    <w:rsid w:val="008D3FA0"/>
    <w:rsid w:val="008D55C9"/>
    <w:rsid w:val="008D590F"/>
    <w:rsid w:val="008D67DD"/>
    <w:rsid w:val="008D6F0F"/>
    <w:rsid w:val="008D7768"/>
    <w:rsid w:val="008E3710"/>
    <w:rsid w:val="008E4889"/>
    <w:rsid w:val="008E49AE"/>
    <w:rsid w:val="008E785D"/>
    <w:rsid w:val="008F0647"/>
    <w:rsid w:val="008F0950"/>
    <w:rsid w:val="008F0DBB"/>
    <w:rsid w:val="008F1FDF"/>
    <w:rsid w:val="008F5BF0"/>
    <w:rsid w:val="00900234"/>
    <w:rsid w:val="00902EDD"/>
    <w:rsid w:val="00903477"/>
    <w:rsid w:val="00904BB1"/>
    <w:rsid w:val="00905F2E"/>
    <w:rsid w:val="00906CFB"/>
    <w:rsid w:val="00907259"/>
    <w:rsid w:val="00907AA1"/>
    <w:rsid w:val="009103E1"/>
    <w:rsid w:val="00912E18"/>
    <w:rsid w:val="00913F97"/>
    <w:rsid w:val="009153C9"/>
    <w:rsid w:val="00924EA1"/>
    <w:rsid w:val="009254F9"/>
    <w:rsid w:val="009267CE"/>
    <w:rsid w:val="00927395"/>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242D"/>
    <w:rsid w:val="00952E2E"/>
    <w:rsid w:val="009546C6"/>
    <w:rsid w:val="00957634"/>
    <w:rsid w:val="00957AA9"/>
    <w:rsid w:val="00960C13"/>
    <w:rsid w:val="0096239F"/>
    <w:rsid w:val="00963592"/>
    <w:rsid w:val="00963CAF"/>
    <w:rsid w:val="00964DC8"/>
    <w:rsid w:val="00966198"/>
    <w:rsid w:val="00967C22"/>
    <w:rsid w:val="0097071F"/>
    <w:rsid w:val="00970BF3"/>
    <w:rsid w:val="009712DC"/>
    <w:rsid w:val="00971E22"/>
    <w:rsid w:val="009725DF"/>
    <w:rsid w:val="00975FF6"/>
    <w:rsid w:val="00976172"/>
    <w:rsid w:val="009811E2"/>
    <w:rsid w:val="0098160A"/>
    <w:rsid w:val="00981826"/>
    <w:rsid w:val="00981B09"/>
    <w:rsid w:val="00982252"/>
    <w:rsid w:val="0098430A"/>
    <w:rsid w:val="009843B9"/>
    <w:rsid w:val="00984700"/>
    <w:rsid w:val="0098493B"/>
    <w:rsid w:val="00984C51"/>
    <w:rsid w:val="00985AD4"/>
    <w:rsid w:val="00987520"/>
    <w:rsid w:val="0098771A"/>
    <w:rsid w:val="00987D5A"/>
    <w:rsid w:val="00987FE9"/>
    <w:rsid w:val="0099378C"/>
    <w:rsid w:val="00993BE8"/>
    <w:rsid w:val="00993DFE"/>
    <w:rsid w:val="0099488A"/>
    <w:rsid w:val="00995BCD"/>
    <w:rsid w:val="0099627E"/>
    <w:rsid w:val="0099720E"/>
    <w:rsid w:val="0099772C"/>
    <w:rsid w:val="009A0155"/>
    <w:rsid w:val="009A1023"/>
    <w:rsid w:val="009A13AD"/>
    <w:rsid w:val="009A3629"/>
    <w:rsid w:val="009A53F9"/>
    <w:rsid w:val="009A7909"/>
    <w:rsid w:val="009B15D1"/>
    <w:rsid w:val="009B1DE1"/>
    <w:rsid w:val="009B6496"/>
    <w:rsid w:val="009C2330"/>
    <w:rsid w:val="009C3875"/>
    <w:rsid w:val="009C4D4E"/>
    <w:rsid w:val="009C6E48"/>
    <w:rsid w:val="009D0ED2"/>
    <w:rsid w:val="009D117B"/>
    <w:rsid w:val="009D19DE"/>
    <w:rsid w:val="009D59B7"/>
    <w:rsid w:val="009E015D"/>
    <w:rsid w:val="009E18A9"/>
    <w:rsid w:val="009E1DC6"/>
    <w:rsid w:val="009E4B5D"/>
    <w:rsid w:val="009E4CC3"/>
    <w:rsid w:val="009E7D32"/>
    <w:rsid w:val="009F0AF9"/>
    <w:rsid w:val="009F11B0"/>
    <w:rsid w:val="009F183E"/>
    <w:rsid w:val="009F1A2A"/>
    <w:rsid w:val="009F1F59"/>
    <w:rsid w:val="009F3487"/>
    <w:rsid w:val="009F656E"/>
    <w:rsid w:val="00A023C6"/>
    <w:rsid w:val="00A03E3E"/>
    <w:rsid w:val="00A04D5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60133"/>
    <w:rsid w:val="00A60F54"/>
    <w:rsid w:val="00A61841"/>
    <w:rsid w:val="00A6260D"/>
    <w:rsid w:val="00A65BE0"/>
    <w:rsid w:val="00A6747B"/>
    <w:rsid w:val="00A7152A"/>
    <w:rsid w:val="00A747B2"/>
    <w:rsid w:val="00A75B31"/>
    <w:rsid w:val="00A75BCD"/>
    <w:rsid w:val="00A77031"/>
    <w:rsid w:val="00A808B0"/>
    <w:rsid w:val="00A80986"/>
    <w:rsid w:val="00A82849"/>
    <w:rsid w:val="00A84C5E"/>
    <w:rsid w:val="00A908CE"/>
    <w:rsid w:val="00A90D72"/>
    <w:rsid w:val="00A9324F"/>
    <w:rsid w:val="00A94258"/>
    <w:rsid w:val="00A95868"/>
    <w:rsid w:val="00A961DE"/>
    <w:rsid w:val="00A96AA7"/>
    <w:rsid w:val="00AA0C8B"/>
    <w:rsid w:val="00AA1E30"/>
    <w:rsid w:val="00AA4F98"/>
    <w:rsid w:val="00AA6946"/>
    <w:rsid w:val="00AB05B9"/>
    <w:rsid w:val="00AB3619"/>
    <w:rsid w:val="00AB4182"/>
    <w:rsid w:val="00AB4C6A"/>
    <w:rsid w:val="00AB51F1"/>
    <w:rsid w:val="00AC15F5"/>
    <w:rsid w:val="00AC1C0D"/>
    <w:rsid w:val="00AC1CA7"/>
    <w:rsid w:val="00AC242C"/>
    <w:rsid w:val="00AC391E"/>
    <w:rsid w:val="00AC7455"/>
    <w:rsid w:val="00AC7EAD"/>
    <w:rsid w:val="00AD0366"/>
    <w:rsid w:val="00AD091E"/>
    <w:rsid w:val="00AD0C0B"/>
    <w:rsid w:val="00AD2810"/>
    <w:rsid w:val="00AD53AD"/>
    <w:rsid w:val="00AD6971"/>
    <w:rsid w:val="00AD706A"/>
    <w:rsid w:val="00AD775A"/>
    <w:rsid w:val="00AD78E4"/>
    <w:rsid w:val="00AE1F33"/>
    <w:rsid w:val="00AE2785"/>
    <w:rsid w:val="00AE7522"/>
    <w:rsid w:val="00AF1485"/>
    <w:rsid w:val="00AF26BC"/>
    <w:rsid w:val="00AF2DB4"/>
    <w:rsid w:val="00AF4AC3"/>
    <w:rsid w:val="00AF5C22"/>
    <w:rsid w:val="00AF709B"/>
    <w:rsid w:val="00B01BF3"/>
    <w:rsid w:val="00B030A1"/>
    <w:rsid w:val="00B036FC"/>
    <w:rsid w:val="00B03909"/>
    <w:rsid w:val="00B04728"/>
    <w:rsid w:val="00B06143"/>
    <w:rsid w:val="00B06521"/>
    <w:rsid w:val="00B06926"/>
    <w:rsid w:val="00B06C58"/>
    <w:rsid w:val="00B07321"/>
    <w:rsid w:val="00B07718"/>
    <w:rsid w:val="00B10333"/>
    <w:rsid w:val="00B13F36"/>
    <w:rsid w:val="00B14285"/>
    <w:rsid w:val="00B153EF"/>
    <w:rsid w:val="00B15C82"/>
    <w:rsid w:val="00B17C14"/>
    <w:rsid w:val="00B24E92"/>
    <w:rsid w:val="00B252B0"/>
    <w:rsid w:val="00B31F44"/>
    <w:rsid w:val="00B34BFB"/>
    <w:rsid w:val="00B3612E"/>
    <w:rsid w:val="00B36240"/>
    <w:rsid w:val="00B377EF"/>
    <w:rsid w:val="00B37A61"/>
    <w:rsid w:val="00B42C78"/>
    <w:rsid w:val="00B454AF"/>
    <w:rsid w:val="00B45BF1"/>
    <w:rsid w:val="00B466C6"/>
    <w:rsid w:val="00B50010"/>
    <w:rsid w:val="00B526E2"/>
    <w:rsid w:val="00B56E10"/>
    <w:rsid w:val="00B57422"/>
    <w:rsid w:val="00B57AD5"/>
    <w:rsid w:val="00B60321"/>
    <w:rsid w:val="00B61F35"/>
    <w:rsid w:val="00B651CE"/>
    <w:rsid w:val="00B67BD7"/>
    <w:rsid w:val="00B70FFC"/>
    <w:rsid w:val="00B71379"/>
    <w:rsid w:val="00B71B08"/>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54F"/>
    <w:rsid w:val="00B977A5"/>
    <w:rsid w:val="00BA099F"/>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D0EF8"/>
    <w:rsid w:val="00BD103F"/>
    <w:rsid w:val="00BD2EC4"/>
    <w:rsid w:val="00BD58B7"/>
    <w:rsid w:val="00BE0AD2"/>
    <w:rsid w:val="00BE122F"/>
    <w:rsid w:val="00BE14EF"/>
    <w:rsid w:val="00BE53D9"/>
    <w:rsid w:val="00BE726A"/>
    <w:rsid w:val="00BF029E"/>
    <w:rsid w:val="00BF1548"/>
    <w:rsid w:val="00BF18B4"/>
    <w:rsid w:val="00BF25DD"/>
    <w:rsid w:val="00BF4930"/>
    <w:rsid w:val="00BF6098"/>
    <w:rsid w:val="00BF6551"/>
    <w:rsid w:val="00BF6BB9"/>
    <w:rsid w:val="00C0203F"/>
    <w:rsid w:val="00C07528"/>
    <w:rsid w:val="00C07899"/>
    <w:rsid w:val="00C10BF2"/>
    <w:rsid w:val="00C1144F"/>
    <w:rsid w:val="00C13BE9"/>
    <w:rsid w:val="00C15569"/>
    <w:rsid w:val="00C170F4"/>
    <w:rsid w:val="00C21877"/>
    <w:rsid w:val="00C22D47"/>
    <w:rsid w:val="00C2417A"/>
    <w:rsid w:val="00C25FD9"/>
    <w:rsid w:val="00C26BE6"/>
    <w:rsid w:val="00C2731B"/>
    <w:rsid w:val="00C30BF5"/>
    <w:rsid w:val="00C343A8"/>
    <w:rsid w:val="00C346B8"/>
    <w:rsid w:val="00C34D8A"/>
    <w:rsid w:val="00C4166F"/>
    <w:rsid w:val="00C417D7"/>
    <w:rsid w:val="00C418F7"/>
    <w:rsid w:val="00C41F4D"/>
    <w:rsid w:val="00C423D6"/>
    <w:rsid w:val="00C43294"/>
    <w:rsid w:val="00C44E25"/>
    <w:rsid w:val="00C45D8C"/>
    <w:rsid w:val="00C474CB"/>
    <w:rsid w:val="00C50B45"/>
    <w:rsid w:val="00C50C08"/>
    <w:rsid w:val="00C52A00"/>
    <w:rsid w:val="00C53068"/>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33BD"/>
    <w:rsid w:val="00C871F6"/>
    <w:rsid w:val="00C91CF7"/>
    <w:rsid w:val="00C92F87"/>
    <w:rsid w:val="00C939BA"/>
    <w:rsid w:val="00C94212"/>
    <w:rsid w:val="00C94C2E"/>
    <w:rsid w:val="00C95ABD"/>
    <w:rsid w:val="00C97F6E"/>
    <w:rsid w:val="00CA1AA1"/>
    <w:rsid w:val="00CA2832"/>
    <w:rsid w:val="00CA2E64"/>
    <w:rsid w:val="00CB0856"/>
    <w:rsid w:val="00CB156C"/>
    <w:rsid w:val="00CB1DD5"/>
    <w:rsid w:val="00CB4E0D"/>
    <w:rsid w:val="00CB53A9"/>
    <w:rsid w:val="00CB5622"/>
    <w:rsid w:val="00CB72AE"/>
    <w:rsid w:val="00CC0276"/>
    <w:rsid w:val="00CC0F8A"/>
    <w:rsid w:val="00CC109B"/>
    <w:rsid w:val="00CC2543"/>
    <w:rsid w:val="00CC44C5"/>
    <w:rsid w:val="00CC4BB7"/>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70CF"/>
    <w:rsid w:val="00CF7DBB"/>
    <w:rsid w:val="00CF7F30"/>
    <w:rsid w:val="00D00D96"/>
    <w:rsid w:val="00D01A6B"/>
    <w:rsid w:val="00D02FC1"/>
    <w:rsid w:val="00D03245"/>
    <w:rsid w:val="00D049D4"/>
    <w:rsid w:val="00D05632"/>
    <w:rsid w:val="00D058E1"/>
    <w:rsid w:val="00D05E3F"/>
    <w:rsid w:val="00D106BC"/>
    <w:rsid w:val="00D11BCE"/>
    <w:rsid w:val="00D121C2"/>
    <w:rsid w:val="00D13197"/>
    <w:rsid w:val="00D13680"/>
    <w:rsid w:val="00D17A67"/>
    <w:rsid w:val="00D204BE"/>
    <w:rsid w:val="00D21469"/>
    <w:rsid w:val="00D2146E"/>
    <w:rsid w:val="00D224AB"/>
    <w:rsid w:val="00D23C77"/>
    <w:rsid w:val="00D2552B"/>
    <w:rsid w:val="00D26F24"/>
    <w:rsid w:val="00D27289"/>
    <w:rsid w:val="00D275C8"/>
    <w:rsid w:val="00D32305"/>
    <w:rsid w:val="00D3236F"/>
    <w:rsid w:val="00D324EB"/>
    <w:rsid w:val="00D32AE2"/>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0504"/>
    <w:rsid w:val="00D61C6F"/>
    <w:rsid w:val="00D6439C"/>
    <w:rsid w:val="00D67864"/>
    <w:rsid w:val="00D678E5"/>
    <w:rsid w:val="00D71087"/>
    <w:rsid w:val="00D71B56"/>
    <w:rsid w:val="00D75068"/>
    <w:rsid w:val="00D75B53"/>
    <w:rsid w:val="00D77047"/>
    <w:rsid w:val="00D77500"/>
    <w:rsid w:val="00D776D1"/>
    <w:rsid w:val="00D83CCC"/>
    <w:rsid w:val="00D841A8"/>
    <w:rsid w:val="00D84466"/>
    <w:rsid w:val="00D8472C"/>
    <w:rsid w:val="00D84FD1"/>
    <w:rsid w:val="00D858B0"/>
    <w:rsid w:val="00D858F1"/>
    <w:rsid w:val="00D912FD"/>
    <w:rsid w:val="00D93191"/>
    <w:rsid w:val="00D94093"/>
    <w:rsid w:val="00D94578"/>
    <w:rsid w:val="00D946B3"/>
    <w:rsid w:val="00DA2B05"/>
    <w:rsid w:val="00DA2D8A"/>
    <w:rsid w:val="00DA3542"/>
    <w:rsid w:val="00DA3B4A"/>
    <w:rsid w:val="00DA5F5F"/>
    <w:rsid w:val="00DA7367"/>
    <w:rsid w:val="00DB024B"/>
    <w:rsid w:val="00DB06FE"/>
    <w:rsid w:val="00DB1969"/>
    <w:rsid w:val="00DB3AF1"/>
    <w:rsid w:val="00DB6076"/>
    <w:rsid w:val="00DB69EB"/>
    <w:rsid w:val="00DB7594"/>
    <w:rsid w:val="00DB7EEE"/>
    <w:rsid w:val="00DC2861"/>
    <w:rsid w:val="00DD104A"/>
    <w:rsid w:val="00DD1E5E"/>
    <w:rsid w:val="00DD2376"/>
    <w:rsid w:val="00DD23C8"/>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5F9"/>
    <w:rsid w:val="00E03EC6"/>
    <w:rsid w:val="00E04482"/>
    <w:rsid w:val="00E0465D"/>
    <w:rsid w:val="00E05B9C"/>
    <w:rsid w:val="00E1071B"/>
    <w:rsid w:val="00E1172D"/>
    <w:rsid w:val="00E13CCD"/>
    <w:rsid w:val="00E1645D"/>
    <w:rsid w:val="00E20E39"/>
    <w:rsid w:val="00E21ED4"/>
    <w:rsid w:val="00E23FD7"/>
    <w:rsid w:val="00E24B54"/>
    <w:rsid w:val="00E25068"/>
    <w:rsid w:val="00E253ED"/>
    <w:rsid w:val="00E266AB"/>
    <w:rsid w:val="00E26B32"/>
    <w:rsid w:val="00E30291"/>
    <w:rsid w:val="00E31BE8"/>
    <w:rsid w:val="00E335DA"/>
    <w:rsid w:val="00E337FF"/>
    <w:rsid w:val="00E35E0C"/>
    <w:rsid w:val="00E4082E"/>
    <w:rsid w:val="00E41284"/>
    <w:rsid w:val="00E414C6"/>
    <w:rsid w:val="00E445ED"/>
    <w:rsid w:val="00E44FDF"/>
    <w:rsid w:val="00E45F7C"/>
    <w:rsid w:val="00E463AB"/>
    <w:rsid w:val="00E509D4"/>
    <w:rsid w:val="00E52E3F"/>
    <w:rsid w:val="00E54C73"/>
    <w:rsid w:val="00E550F3"/>
    <w:rsid w:val="00E562BC"/>
    <w:rsid w:val="00E5680E"/>
    <w:rsid w:val="00E61992"/>
    <w:rsid w:val="00E61A1E"/>
    <w:rsid w:val="00E61D9B"/>
    <w:rsid w:val="00E622E6"/>
    <w:rsid w:val="00E62519"/>
    <w:rsid w:val="00E7092E"/>
    <w:rsid w:val="00E72DE8"/>
    <w:rsid w:val="00E74084"/>
    <w:rsid w:val="00E74CA5"/>
    <w:rsid w:val="00E77709"/>
    <w:rsid w:val="00E777EF"/>
    <w:rsid w:val="00E8274E"/>
    <w:rsid w:val="00E83F75"/>
    <w:rsid w:val="00E8566C"/>
    <w:rsid w:val="00E91926"/>
    <w:rsid w:val="00E91932"/>
    <w:rsid w:val="00E91E34"/>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5734"/>
    <w:rsid w:val="00EB5DA4"/>
    <w:rsid w:val="00EB6720"/>
    <w:rsid w:val="00EB7248"/>
    <w:rsid w:val="00EB7E83"/>
    <w:rsid w:val="00EC3AE9"/>
    <w:rsid w:val="00ED1632"/>
    <w:rsid w:val="00ED1833"/>
    <w:rsid w:val="00ED20A1"/>
    <w:rsid w:val="00EE0A26"/>
    <w:rsid w:val="00EE11DA"/>
    <w:rsid w:val="00EE1956"/>
    <w:rsid w:val="00EE31E2"/>
    <w:rsid w:val="00EE3CF7"/>
    <w:rsid w:val="00EE5B68"/>
    <w:rsid w:val="00EE5C91"/>
    <w:rsid w:val="00EE5E5F"/>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16F09"/>
    <w:rsid w:val="00F20055"/>
    <w:rsid w:val="00F20AD1"/>
    <w:rsid w:val="00F20C45"/>
    <w:rsid w:val="00F2175A"/>
    <w:rsid w:val="00F22375"/>
    <w:rsid w:val="00F22F9C"/>
    <w:rsid w:val="00F2384A"/>
    <w:rsid w:val="00F23ABD"/>
    <w:rsid w:val="00F26DD3"/>
    <w:rsid w:val="00F272C4"/>
    <w:rsid w:val="00F2766B"/>
    <w:rsid w:val="00F33082"/>
    <w:rsid w:val="00F35A90"/>
    <w:rsid w:val="00F35ABB"/>
    <w:rsid w:val="00F36B99"/>
    <w:rsid w:val="00F36D96"/>
    <w:rsid w:val="00F37CAB"/>
    <w:rsid w:val="00F401D3"/>
    <w:rsid w:val="00F41988"/>
    <w:rsid w:val="00F436F8"/>
    <w:rsid w:val="00F44907"/>
    <w:rsid w:val="00F452C6"/>
    <w:rsid w:val="00F45F65"/>
    <w:rsid w:val="00F50E83"/>
    <w:rsid w:val="00F510A4"/>
    <w:rsid w:val="00F53159"/>
    <w:rsid w:val="00F53B19"/>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14762C"/>
  <w15:chartTrackingRefBased/>
  <w15:docId w15:val="{1923DC19-595D-4EDB-AA0B-ECC1B55C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7356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character" w:customStyle="1" w:styleId="Ondertitel1">
    <w:name w:val="Ondertitel1"/>
    <w:rsid w:val="00D60504"/>
    <w:rPr>
      <w:rFonts w:ascii="Arial" w:hAnsi="Arial"/>
      <w:b/>
      <w:color w:val="007EA9"/>
      <w:sz w:val="22"/>
    </w:rPr>
  </w:style>
  <w:style w:type="paragraph" w:styleId="Revisie">
    <w:name w:val="Revision"/>
    <w:hidden/>
    <w:uiPriority w:val="99"/>
    <w:semiHidden/>
    <w:rsid w:val="00D60504"/>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674653170">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07704715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 w:id="207443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94EF8-3015-4D07-959A-188C0C0F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30</Pages>
  <Words>6102</Words>
  <Characters>33567</Characters>
  <Application>Microsoft Office Word</Application>
  <DocSecurity>0</DocSecurity>
  <Lines>279</Lines>
  <Paragraphs>79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39590</CharactersWithSpaces>
  <SharedDoc>false</SharedDoc>
  <HLinks>
    <vt:vector size="150" baseType="variant">
      <vt:variant>
        <vt:i4>1179705</vt:i4>
      </vt:variant>
      <vt:variant>
        <vt:i4>151</vt:i4>
      </vt:variant>
      <vt:variant>
        <vt:i4>0</vt:i4>
      </vt:variant>
      <vt:variant>
        <vt:i4>5</vt:i4>
      </vt:variant>
      <vt:variant>
        <vt:lpwstr/>
      </vt:variant>
      <vt:variant>
        <vt:lpwstr>_Toc446335874</vt:lpwstr>
      </vt:variant>
      <vt:variant>
        <vt:i4>1179705</vt:i4>
      </vt:variant>
      <vt:variant>
        <vt:i4>145</vt:i4>
      </vt:variant>
      <vt:variant>
        <vt:i4>0</vt:i4>
      </vt:variant>
      <vt:variant>
        <vt:i4>5</vt:i4>
      </vt:variant>
      <vt:variant>
        <vt:lpwstr/>
      </vt:variant>
      <vt:variant>
        <vt:lpwstr>_Toc446335873</vt:lpwstr>
      </vt:variant>
      <vt:variant>
        <vt:i4>1179705</vt:i4>
      </vt:variant>
      <vt:variant>
        <vt:i4>139</vt:i4>
      </vt:variant>
      <vt:variant>
        <vt:i4>0</vt:i4>
      </vt:variant>
      <vt:variant>
        <vt:i4>5</vt:i4>
      </vt:variant>
      <vt:variant>
        <vt:lpwstr/>
      </vt:variant>
      <vt:variant>
        <vt:lpwstr>_Toc446335872</vt:lpwstr>
      </vt:variant>
      <vt:variant>
        <vt:i4>1179705</vt:i4>
      </vt:variant>
      <vt:variant>
        <vt:i4>133</vt:i4>
      </vt:variant>
      <vt:variant>
        <vt:i4>0</vt:i4>
      </vt:variant>
      <vt:variant>
        <vt:i4>5</vt:i4>
      </vt:variant>
      <vt:variant>
        <vt:lpwstr/>
      </vt:variant>
      <vt:variant>
        <vt:lpwstr>_Toc446335871</vt:lpwstr>
      </vt:variant>
      <vt:variant>
        <vt:i4>1179705</vt:i4>
      </vt:variant>
      <vt:variant>
        <vt:i4>127</vt:i4>
      </vt:variant>
      <vt:variant>
        <vt:i4>0</vt:i4>
      </vt:variant>
      <vt:variant>
        <vt:i4>5</vt:i4>
      </vt:variant>
      <vt:variant>
        <vt:lpwstr/>
      </vt:variant>
      <vt:variant>
        <vt:lpwstr>_Toc446335870</vt:lpwstr>
      </vt:variant>
      <vt:variant>
        <vt:i4>1245241</vt:i4>
      </vt:variant>
      <vt:variant>
        <vt:i4>121</vt:i4>
      </vt:variant>
      <vt:variant>
        <vt:i4>0</vt:i4>
      </vt:variant>
      <vt:variant>
        <vt:i4>5</vt:i4>
      </vt:variant>
      <vt:variant>
        <vt:lpwstr/>
      </vt:variant>
      <vt:variant>
        <vt:lpwstr>_Toc446335869</vt:lpwstr>
      </vt:variant>
      <vt:variant>
        <vt:i4>1245241</vt:i4>
      </vt:variant>
      <vt:variant>
        <vt:i4>115</vt:i4>
      </vt:variant>
      <vt:variant>
        <vt:i4>0</vt:i4>
      </vt:variant>
      <vt:variant>
        <vt:i4>5</vt:i4>
      </vt:variant>
      <vt:variant>
        <vt:lpwstr/>
      </vt:variant>
      <vt:variant>
        <vt:lpwstr>_Toc446335868</vt:lpwstr>
      </vt:variant>
      <vt:variant>
        <vt:i4>1245241</vt:i4>
      </vt:variant>
      <vt:variant>
        <vt:i4>109</vt:i4>
      </vt:variant>
      <vt:variant>
        <vt:i4>0</vt:i4>
      </vt:variant>
      <vt:variant>
        <vt:i4>5</vt:i4>
      </vt:variant>
      <vt:variant>
        <vt:lpwstr/>
      </vt:variant>
      <vt:variant>
        <vt:lpwstr>_Toc446335867</vt:lpwstr>
      </vt:variant>
      <vt:variant>
        <vt:i4>1245241</vt:i4>
      </vt:variant>
      <vt:variant>
        <vt:i4>103</vt:i4>
      </vt:variant>
      <vt:variant>
        <vt:i4>0</vt:i4>
      </vt:variant>
      <vt:variant>
        <vt:i4>5</vt:i4>
      </vt:variant>
      <vt:variant>
        <vt:lpwstr/>
      </vt:variant>
      <vt:variant>
        <vt:lpwstr>_Toc446335866</vt:lpwstr>
      </vt:variant>
      <vt:variant>
        <vt:i4>1245241</vt:i4>
      </vt:variant>
      <vt:variant>
        <vt:i4>97</vt:i4>
      </vt:variant>
      <vt:variant>
        <vt:i4>0</vt:i4>
      </vt:variant>
      <vt:variant>
        <vt:i4>5</vt:i4>
      </vt:variant>
      <vt:variant>
        <vt:lpwstr/>
      </vt:variant>
      <vt:variant>
        <vt:lpwstr>_Toc446335865</vt:lpwstr>
      </vt:variant>
      <vt:variant>
        <vt:i4>1245241</vt:i4>
      </vt:variant>
      <vt:variant>
        <vt:i4>91</vt:i4>
      </vt:variant>
      <vt:variant>
        <vt:i4>0</vt:i4>
      </vt:variant>
      <vt:variant>
        <vt:i4>5</vt:i4>
      </vt:variant>
      <vt:variant>
        <vt:lpwstr/>
      </vt:variant>
      <vt:variant>
        <vt:lpwstr>_Toc446335864</vt:lpwstr>
      </vt:variant>
      <vt:variant>
        <vt:i4>1245241</vt:i4>
      </vt:variant>
      <vt:variant>
        <vt:i4>85</vt:i4>
      </vt:variant>
      <vt:variant>
        <vt:i4>0</vt:i4>
      </vt:variant>
      <vt:variant>
        <vt:i4>5</vt:i4>
      </vt:variant>
      <vt:variant>
        <vt:lpwstr/>
      </vt:variant>
      <vt:variant>
        <vt:lpwstr>_Toc446335863</vt:lpwstr>
      </vt:variant>
      <vt:variant>
        <vt:i4>1245241</vt:i4>
      </vt:variant>
      <vt:variant>
        <vt:i4>79</vt:i4>
      </vt:variant>
      <vt:variant>
        <vt:i4>0</vt:i4>
      </vt:variant>
      <vt:variant>
        <vt:i4>5</vt:i4>
      </vt:variant>
      <vt:variant>
        <vt:lpwstr/>
      </vt:variant>
      <vt:variant>
        <vt:lpwstr>_Toc446335862</vt:lpwstr>
      </vt:variant>
      <vt:variant>
        <vt:i4>1245241</vt:i4>
      </vt:variant>
      <vt:variant>
        <vt:i4>73</vt:i4>
      </vt:variant>
      <vt:variant>
        <vt:i4>0</vt:i4>
      </vt:variant>
      <vt:variant>
        <vt:i4>5</vt:i4>
      </vt:variant>
      <vt:variant>
        <vt:lpwstr/>
      </vt:variant>
      <vt:variant>
        <vt:lpwstr>_Toc446335861</vt:lpwstr>
      </vt:variant>
      <vt:variant>
        <vt:i4>1245241</vt:i4>
      </vt:variant>
      <vt:variant>
        <vt:i4>67</vt:i4>
      </vt:variant>
      <vt:variant>
        <vt:i4>0</vt:i4>
      </vt:variant>
      <vt:variant>
        <vt:i4>5</vt:i4>
      </vt:variant>
      <vt:variant>
        <vt:lpwstr/>
      </vt:variant>
      <vt:variant>
        <vt:lpwstr>_Toc446335860</vt:lpwstr>
      </vt:variant>
      <vt:variant>
        <vt:i4>1048633</vt:i4>
      </vt:variant>
      <vt:variant>
        <vt:i4>61</vt:i4>
      </vt:variant>
      <vt:variant>
        <vt:i4>0</vt:i4>
      </vt:variant>
      <vt:variant>
        <vt:i4>5</vt:i4>
      </vt:variant>
      <vt:variant>
        <vt:lpwstr/>
      </vt:variant>
      <vt:variant>
        <vt:lpwstr>_Toc446335859</vt:lpwstr>
      </vt:variant>
      <vt:variant>
        <vt:i4>1048633</vt:i4>
      </vt:variant>
      <vt:variant>
        <vt:i4>55</vt:i4>
      </vt:variant>
      <vt:variant>
        <vt:i4>0</vt:i4>
      </vt:variant>
      <vt:variant>
        <vt:i4>5</vt:i4>
      </vt:variant>
      <vt:variant>
        <vt:lpwstr/>
      </vt:variant>
      <vt:variant>
        <vt:lpwstr>_Toc446335858</vt:lpwstr>
      </vt:variant>
      <vt:variant>
        <vt:i4>1048633</vt:i4>
      </vt:variant>
      <vt:variant>
        <vt:i4>49</vt:i4>
      </vt:variant>
      <vt:variant>
        <vt:i4>0</vt:i4>
      </vt:variant>
      <vt:variant>
        <vt:i4>5</vt:i4>
      </vt:variant>
      <vt:variant>
        <vt:lpwstr/>
      </vt:variant>
      <vt:variant>
        <vt:lpwstr>_Toc446335857</vt:lpwstr>
      </vt:variant>
      <vt:variant>
        <vt:i4>1048633</vt:i4>
      </vt:variant>
      <vt:variant>
        <vt:i4>43</vt:i4>
      </vt:variant>
      <vt:variant>
        <vt:i4>0</vt:i4>
      </vt:variant>
      <vt:variant>
        <vt:i4>5</vt:i4>
      </vt:variant>
      <vt:variant>
        <vt:lpwstr/>
      </vt:variant>
      <vt:variant>
        <vt:lpwstr>_Toc446335856</vt:lpwstr>
      </vt:variant>
      <vt:variant>
        <vt:i4>1048633</vt:i4>
      </vt:variant>
      <vt:variant>
        <vt:i4>37</vt:i4>
      </vt:variant>
      <vt:variant>
        <vt:i4>0</vt:i4>
      </vt:variant>
      <vt:variant>
        <vt:i4>5</vt:i4>
      </vt:variant>
      <vt:variant>
        <vt:lpwstr/>
      </vt:variant>
      <vt:variant>
        <vt:lpwstr>_Toc446335855</vt:lpwstr>
      </vt:variant>
      <vt:variant>
        <vt:i4>1048633</vt:i4>
      </vt:variant>
      <vt:variant>
        <vt:i4>31</vt:i4>
      </vt:variant>
      <vt:variant>
        <vt:i4>0</vt:i4>
      </vt:variant>
      <vt:variant>
        <vt:i4>5</vt:i4>
      </vt:variant>
      <vt:variant>
        <vt:lpwstr/>
      </vt:variant>
      <vt:variant>
        <vt:lpwstr>_Toc446335854</vt:lpwstr>
      </vt:variant>
      <vt:variant>
        <vt:i4>1048633</vt:i4>
      </vt:variant>
      <vt:variant>
        <vt:i4>25</vt:i4>
      </vt:variant>
      <vt:variant>
        <vt:i4>0</vt:i4>
      </vt:variant>
      <vt:variant>
        <vt:i4>5</vt:i4>
      </vt:variant>
      <vt:variant>
        <vt:lpwstr/>
      </vt:variant>
      <vt:variant>
        <vt:lpwstr>_Toc446335853</vt:lpwstr>
      </vt:variant>
      <vt:variant>
        <vt:i4>1048633</vt:i4>
      </vt:variant>
      <vt:variant>
        <vt:i4>19</vt:i4>
      </vt:variant>
      <vt:variant>
        <vt:i4>0</vt:i4>
      </vt:variant>
      <vt:variant>
        <vt:i4>5</vt:i4>
      </vt:variant>
      <vt:variant>
        <vt:lpwstr/>
      </vt:variant>
      <vt:variant>
        <vt:lpwstr>_Toc446335852</vt:lpwstr>
      </vt:variant>
      <vt:variant>
        <vt:i4>1048633</vt:i4>
      </vt:variant>
      <vt:variant>
        <vt:i4>13</vt:i4>
      </vt:variant>
      <vt:variant>
        <vt:i4>0</vt:i4>
      </vt:variant>
      <vt:variant>
        <vt:i4>5</vt:i4>
      </vt:variant>
      <vt:variant>
        <vt:lpwstr/>
      </vt:variant>
      <vt:variant>
        <vt:lpwstr>_Toc446335851</vt:lpwstr>
      </vt:variant>
      <vt:variant>
        <vt:i4>1048633</vt:i4>
      </vt:variant>
      <vt:variant>
        <vt:i4>7</vt:i4>
      </vt:variant>
      <vt:variant>
        <vt:i4>0</vt:i4>
      </vt:variant>
      <vt:variant>
        <vt:i4>5</vt:i4>
      </vt:variant>
      <vt:variant>
        <vt:lpwstr/>
      </vt:variant>
      <vt:variant>
        <vt:lpwstr>_Toc446335850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24</cp:revision>
  <cp:lastPrinted>2014-07-08T13:01:00Z</cp:lastPrinted>
  <dcterms:created xsi:type="dcterms:W3CDTF">2016-09-30T11:33:00Z</dcterms:created>
  <dcterms:modified xsi:type="dcterms:W3CDTF">2025-03-28T10:35:00Z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Verwijderd</vt:lpwstr>
  </property>
</Properties>
</file>