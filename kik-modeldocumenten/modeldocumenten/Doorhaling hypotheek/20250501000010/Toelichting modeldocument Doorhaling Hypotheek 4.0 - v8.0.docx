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p>
        </w:tc>
      </w:tr>
      <w:tr w:rsidR="00451606" w14:paraId="424237CB" w14:textId="77777777" w:rsidTr="00C4489B">
        <w:trPr>
          <w:gridAfter w:val="1"/>
          <w:wAfter w:w="3686" w:type="dxa"/>
        </w:trPr>
        <w:tc>
          <w:tcPr>
            <w:tcW w:w="5173" w:type="dxa"/>
          </w:tcPr>
          <w:p w14:paraId="0AFA6004" w14:textId="77777777" w:rsidR="00451606" w:rsidRDefault="00451606"/>
        </w:tc>
      </w:tr>
      <w:tr w:rsidR="00546C4A" w14:paraId="586983E3" w14:textId="77777777" w:rsidTr="00C4489B">
        <w:trPr>
          <w:gridAfter w:val="1"/>
          <w:wAfter w:w="3686" w:type="dxa"/>
        </w:trPr>
        <w:tc>
          <w:tcPr>
            <w:tcW w:w="5173" w:type="dxa"/>
          </w:tcPr>
          <w:p w14:paraId="01634562" w14:textId="7CD32EF0" w:rsidR="00546C4A" w:rsidRDefault="00546C4A" w:rsidP="00546C4A">
            <w:pPr>
              <w:pStyle w:val="Eenheid"/>
            </w:pPr>
            <w:bookmarkStart w:id="0" w:name="bmDirectie"/>
            <w:bookmarkEnd w:id="0"/>
            <w:r w:rsidRPr="00363AC2">
              <w:rPr>
                <w:rFonts w:ascii="Helvetica" w:hAnsi="Helvetica" w:cs="Helvetica"/>
                <w:b w:val="0"/>
                <w:color w:val="03787C"/>
                <w:sz w:val="22"/>
                <w:szCs w:val="22"/>
                <w:shd w:val="clear" w:color="auto" w:fill="FFFFFF"/>
              </w:rPr>
              <w:t>Directie</w:t>
            </w:r>
            <w:r w:rsidR="00E72FAD">
              <w:rPr>
                <w:rFonts w:ascii="Helvetica" w:hAnsi="Helvetica" w:cs="Helvetica"/>
                <w:b w:val="0"/>
                <w:color w:val="03787C"/>
                <w:sz w:val="22"/>
                <w:szCs w:val="22"/>
                <w:shd w:val="clear" w:color="auto" w:fill="FFFFFF"/>
              </w:rPr>
              <w:t xml:space="preserve"> </w:t>
            </w:r>
            <w:r w:rsidRPr="00363AC2">
              <w:rPr>
                <w:rFonts w:ascii="Helvetica" w:hAnsi="Helvetica" w:cs="Helvetica"/>
                <w:b w:val="0"/>
                <w:color w:val="03787C"/>
                <w:sz w:val="22"/>
                <w:szCs w:val="22"/>
                <w:shd w:val="clear" w:color="auto" w:fill="FFFFFF"/>
              </w:rPr>
              <w:t>Beheer en Ontwikkeling Informatietechnologie (BOI)</w:t>
            </w:r>
          </w:p>
        </w:tc>
      </w:tr>
      <w:tr w:rsidR="00546C4A" w14:paraId="7E48C6F8" w14:textId="77777777" w:rsidTr="00C4489B">
        <w:trPr>
          <w:gridAfter w:val="1"/>
          <w:wAfter w:w="3686" w:type="dxa"/>
        </w:trPr>
        <w:tc>
          <w:tcPr>
            <w:tcW w:w="5173" w:type="dxa"/>
          </w:tcPr>
          <w:p w14:paraId="62F579A6" w14:textId="1CFEBA31" w:rsidR="00546C4A" w:rsidRDefault="00546C4A" w:rsidP="00546C4A">
            <w:pPr>
              <w:pStyle w:val="Afdeling"/>
              <w:rPr>
                <w:lang w:val="nl-NL"/>
              </w:rPr>
            </w:pPr>
            <w:bookmarkStart w:id="1" w:name="bmAfdeling"/>
            <w:bookmarkEnd w:id="1"/>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08FF078D"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r w:rsidR="00546C4A">
              <w:rPr>
                <w:lang w:val="nl-NL"/>
              </w:rPr>
              <w:t xml:space="preserve"> v4.0</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2E7A3345" w:rsidR="00451606" w:rsidRDefault="009B2B6A" w:rsidP="00AA0166">
            <w:pPr>
              <w:pStyle w:val="Voettekst"/>
              <w:tabs>
                <w:tab w:val="clear" w:pos="4536"/>
                <w:tab w:val="clear" w:pos="9072"/>
              </w:tabs>
            </w:pPr>
            <w:r>
              <w:t>8.0</w:t>
            </w:r>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5" w:name="bmAuteurs"/>
            <w:bookmarkEnd w:id="5"/>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51B92230" w:rsidR="00451606" w:rsidRDefault="00AF5A02">
            <w:pPr>
              <w:pStyle w:val="Eenheid"/>
            </w:pPr>
            <w:ins w:id="6" w:author="Groot, Karina de" w:date="2025-04-29T10:49:00Z" w16du:dateUtc="2025-04-29T08:49:00Z">
              <w:r w:rsidRPr="00363AC2">
                <w:rPr>
                  <w:rFonts w:ascii="Helvetica" w:hAnsi="Helvetica" w:cs="Helvetica"/>
                  <w:b w:val="0"/>
                  <w:color w:val="03787C"/>
                  <w:sz w:val="22"/>
                  <w:szCs w:val="22"/>
                  <w:shd w:val="clear" w:color="auto" w:fill="FFFFFF"/>
                </w:rPr>
                <w:t>Directie</w:t>
              </w:r>
              <w:r>
                <w:rPr>
                  <w:rFonts w:ascii="Helvetica" w:hAnsi="Helvetica" w:cs="Helvetica"/>
                  <w:b w:val="0"/>
                  <w:color w:val="03787C"/>
                  <w:sz w:val="22"/>
                  <w:szCs w:val="22"/>
                  <w:shd w:val="clear" w:color="auto" w:fill="FFFFFF"/>
                </w:rPr>
                <w:t xml:space="preserve"> </w:t>
              </w:r>
              <w:r w:rsidRPr="00363AC2">
                <w:rPr>
                  <w:rFonts w:ascii="Helvetica" w:hAnsi="Helvetica" w:cs="Helvetica"/>
                  <w:b w:val="0"/>
                  <w:color w:val="03787C"/>
                  <w:sz w:val="22"/>
                  <w:szCs w:val="22"/>
                  <w:shd w:val="clear" w:color="auto" w:fill="FFFFFF"/>
                </w:rPr>
                <w:t>Beheer en Ontwikkeling Informatietechnologie (BOI)</w:t>
              </w:r>
            </w:ins>
          </w:p>
        </w:tc>
      </w:tr>
      <w:tr w:rsidR="00451606" w14:paraId="4CC4AC80" w14:textId="77777777" w:rsidTr="00C4489B">
        <w:trPr>
          <w:gridAfter w:val="1"/>
          <w:wAfter w:w="3686" w:type="dxa"/>
        </w:trPr>
        <w:tc>
          <w:tcPr>
            <w:tcW w:w="5173" w:type="dxa"/>
          </w:tcPr>
          <w:p w14:paraId="71FB3246" w14:textId="7E26E74C" w:rsidR="00451606" w:rsidRDefault="00451606">
            <w:pPr>
              <w:pStyle w:val="Afdeling"/>
            </w:pP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2309EDFA" w:rsidR="00451606" w:rsidRDefault="00E72FAD">
            <w:bookmarkStart w:id="7" w:name="bmOpdrachtgever"/>
            <w:bookmarkEnd w:id="7"/>
            <w:r>
              <w:t>ODR/DPI</w:t>
            </w:r>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8" w:name="bmStatus"/>
            <w:bookmarkEnd w:id="8"/>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9" w:name="bmVerspreiding"/>
            <w:bookmarkEnd w:id="9"/>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367B79">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367B79">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367B79">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367B79">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367B79">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367B79">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367B79">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367B79">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367B79">
        <w:trPr>
          <w:cantSplit/>
        </w:trPr>
        <w:tc>
          <w:tcPr>
            <w:tcW w:w="770" w:type="dxa"/>
          </w:tcPr>
          <w:p w14:paraId="42DA42EE" w14:textId="2DD4D5F6" w:rsidR="009D717E" w:rsidRDefault="009D717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7.0</w:t>
            </w:r>
          </w:p>
        </w:tc>
        <w:tc>
          <w:tcPr>
            <w:tcW w:w="1427" w:type="dxa"/>
          </w:tcPr>
          <w:p w14:paraId="4A468B0A" w14:textId="583C840D" w:rsidR="009D717E" w:rsidRPr="0043720F" w:rsidRDefault="009D717E" w:rsidP="00283309">
            <w:pPr>
              <w:rPr>
                <w:rStyle w:val="Datumopmaakprofiel"/>
                <w:rFonts w:ascii="Helvetica" w:hAnsi="Helvetica" w:cs="Helvetica"/>
                <w:sz w:val="16"/>
                <w:szCs w:val="16"/>
              </w:rPr>
            </w:pPr>
            <w:r>
              <w:rPr>
                <w:rStyle w:val="Datumopmaakprofiel"/>
                <w:rFonts w:ascii="Helvetica" w:hAnsi="Helvetica" w:cs="Helvetica"/>
                <w:sz w:val="16"/>
                <w:szCs w:val="16"/>
              </w:rPr>
              <w:t>13 september 2019</w:t>
            </w:r>
          </w:p>
        </w:tc>
        <w:tc>
          <w:tcPr>
            <w:tcW w:w="1145" w:type="dxa"/>
          </w:tcPr>
          <w:p w14:paraId="0F50CBAA" w14:textId="000AB170" w:rsidR="009D717E" w:rsidRPr="0043720F" w:rsidRDefault="009D717E"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79255FFA" w14:textId="77777777" w:rsidR="003B609D" w:rsidRPr="00647950" w:rsidRDefault="003B609D" w:rsidP="003B609D">
            <w:pPr>
              <w:snapToGrid w:val="0"/>
              <w:rPr>
                <w:szCs w:val="18"/>
              </w:rPr>
            </w:pPr>
            <w:r w:rsidRPr="00647950">
              <w:rPr>
                <w:szCs w:val="18"/>
              </w:rPr>
              <w:t xml:space="preserve">AA-2992 Romeinse nummering in keuzeblok soort doorhaling aangepast in alfabetische nummering, </w:t>
            </w:r>
          </w:p>
          <w:p w14:paraId="29DFE32C" w14:textId="77777777" w:rsidR="003B609D" w:rsidRPr="00647950" w:rsidRDefault="003B609D" w:rsidP="003B609D">
            <w:pPr>
              <w:snapToGrid w:val="0"/>
              <w:rPr>
                <w:szCs w:val="18"/>
              </w:rPr>
            </w:pPr>
            <w:r w:rsidRPr="00647950">
              <w:rPr>
                <w:szCs w:val="18"/>
              </w:rPr>
              <w:t>AA-4469 Tekstuele wijzigingen: ‘Uitgegeven voor afschrift’ optioneel gemaakt, ‘kandidaat’ bij ondertekening notaris optioneel gemaakt en keuze voor ‘toegevoegd’ toegevoegd, alinea ‘Geen beperkt recht …’ optioneel gemaakt.</w:t>
            </w:r>
          </w:p>
          <w:p w14:paraId="11E874CA" w14:textId="77777777" w:rsidR="009D717E" w:rsidRDefault="003B609D" w:rsidP="003B609D">
            <w:pPr>
              <w:rPr>
                <w:szCs w:val="18"/>
              </w:rPr>
            </w:pPr>
            <w:r w:rsidRPr="00647950">
              <w:rPr>
                <w:szCs w:val="18"/>
              </w:rPr>
              <w:t>AA-4484 Nummering personen aangepast: Als de partij precies één combinatie van aan elkaar gerelateerde personen bevat, krijgen deze gerelateerde personen geen cijfer maar een opvolgende letter.</w:t>
            </w:r>
          </w:p>
          <w:p w14:paraId="29A1E1BF" w14:textId="35C9A116" w:rsidR="009D65D3" w:rsidRPr="0043720F" w:rsidRDefault="009D65D3" w:rsidP="003B609D">
            <w:pPr>
              <w:rPr>
                <w:rFonts w:cs="Arial"/>
                <w:sz w:val="16"/>
                <w:szCs w:val="16"/>
              </w:rPr>
            </w:pPr>
            <w:r>
              <w:rPr>
                <w:rFonts w:cs="Arial"/>
                <w:szCs w:val="18"/>
              </w:rPr>
              <w:t>AA-4547: Komma toegevoegd in het afsluitende gedeelte na de naam van de notaris.</w:t>
            </w:r>
          </w:p>
        </w:tc>
      </w:tr>
      <w:tr w:rsidR="009B2B6A" w:rsidRPr="00215F6F" w14:paraId="72215631" w14:textId="77777777" w:rsidTr="003D13A0">
        <w:trPr>
          <w:cantSplit/>
        </w:trPr>
        <w:tc>
          <w:tcPr>
            <w:tcW w:w="770" w:type="dxa"/>
          </w:tcPr>
          <w:p w14:paraId="217F8D6F" w14:textId="77777777" w:rsidR="009B2B6A" w:rsidRDefault="009B2B6A" w:rsidP="003D13A0">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7.1</w:t>
            </w:r>
          </w:p>
        </w:tc>
        <w:tc>
          <w:tcPr>
            <w:tcW w:w="1427" w:type="dxa"/>
          </w:tcPr>
          <w:p w14:paraId="356191F3" w14:textId="77777777" w:rsidR="009B2B6A" w:rsidRDefault="009B2B6A" w:rsidP="003D13A0">
            <w:pPr>
              <w:rPr>
                <w:rStyle w:val="Datumopmaakprofiel"/>
                <w:rFonts w:ascii="Helvetica" w:hAnsi="Helvetica" w:cs="Helvetica"/>
                <w:sz w:val="16"/>
                <w:szCs w:val="16"/>
              </w:rPr>
            </w:pPr>
            <w:r>
              <w:rPr>
                <w:rStyle w:val="Datumopmaakprofiel"/>
                <w:rFonts w:ascii="Helvetica" w:hAnsi="Helvetica" w:cs="Helvetica"/>
                <w:sz w:val="16"/>
                <w:szCs w:val="16"/>
              </w:rPr>
              <w:t>8 januari 2020</w:t>
            </w:r>
          </w:p>
        </w:tc>
        <w:tc>
          <w:tcPr>
            <w:tcW w:w="1145" w:type="dxa"/>
          </w:tcPr>
          <w:p w14:paraId="7B28DAB6" w14:textId="77777777" w:rsidR="009B2B6A" w:rsidRDefault="009B2B6A" w:rsidP="003D13A0">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695B643D" w14:textId="77777777" w:rsidR="009B2B6A" w:rsidRPr="00647950" w:rsidRDefault="009B2B6A" w:rsidP="003D13A0">
            <w:pPr>
              <w:snapToGrid w:val="0"/>
              <w:rPr>
                <w:szCs w:val="18"/>
              </w:rPr>
            </w:pPr>
            <w:r>
              <w:rPr>
                <w:szCs w:val="18"/>
              </w:rPr>
              <w:t>AA-4578: Nummering van de personen terug gewijzigd naar de oude Doorhaling.</w:t>
            </w:r>
          </w:p>
        </w:tc>
      </w:tr>
      <w:tr w:rsidR="009B2B6A" w:rsidRPr="00215F6F" w14:paraId="628E7203" w14:textId="77777777" w:rsidTr="00367B79">
        <w:trPr>
          <w:cantSplit/>
        </w:trPr>
        <w:tc>
          <w:tcPr>
            <w:tcW w:w="770" w:type="dxa"/>
          </w:tcPr>
          <w:p w14:paraId="5BE63C46" w14:textId="36BC3E9F" w:rsidR="009B2B6A" w:rsidRDefault="009B2B6A"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8.0</w:t>
            </w:r>
          </w:p>
        </w:tc>
        <w:tc>
          <w:tcPr>
            <w:tcW w:w="1427" w:type="dxa"/>
          </w:tcPr>
          <w:p w14:paraId="2AA3401E" w14:textId="03501E5A" w:rsidR="009B2B6A" w:rsidRDefault="009B2B6A" w:rsidP="00283309">
            <w:pPr>
              <w:rPr>
                <w:rStyle w:val="Datumopmaakprofiel"/>
                <w:rFonts w:ascii="Helvetica" w:hAnsi="Helvetica" w:cs="Helvetica"/>
                <w:sz w:val="16"/>
                <w:szCs w:val="16"/>
              </w:rPr>
            </w:pPr>
            <w:r>
              <w:rPr>
                <w:rStyle w:val="Datumopmaakprofiel"/>
                <w:rFonts w:ascii="Helvetica" w:hAnsi="Helvetica" w:cs="Helvetica"/>
                <w:sz w:val="16"/>
                <w:szCs w:val="16"/>
              </w:rPr>
              <w:t>18 april 2025</w:t>
            </w:r>
          </w:p>
        </w:tc>
        <w:tc>
          <w:tcPr>
            <w:tcW w:w="1145" w:type="dxa"/>
          </w:tcPr>
          <w:p w14:paraId="53DF8DF2" w14:textId="12755740" w:rsidR="009B2B6A" w:rsidRPr="009B2B6A" w:rsidRDefault="009B2B6A" w:rsidP="00283309">
            <w:pPr>
              <w:rPr>
                <w:rFonts w:ascii="Helvetica" w:hAnsi="Helvetica" w:cs="Helvetica"/>
                <w:sz w:val="16"/>
                <w:szCs w:val="16"/>
              </w:rPr>
            </w:pPr>
            <w:r>
              <w:rPr>
                <w:rFonts w:ascii="Helvetica" w:hAnsi="Helvetica" w:cs="Helvetica"/>
                <w:sz w:val="16"/>
                <w:szCs w:val="16"/>
              </w:rPr>
              <w:t>IT/LG/AA</w:t>
            </w:r>
          </w:p>
        </w:tc>
        <w:tc>
          <w:tcPr>
            <w:tcW w:w="5517" w:type="dxa"/>
          </w:tcPr>
          <w:p w14:paraId="42556EF5" w14:textId="6A98C106" w:rsidR="009B2B6A" w:rsidRDefault="009B2B6A" w:rsidP="003B609D">
            <w:pPr>
              <w:snapToGrid w:val="0"/>
              <w:rPr>
                <w:szCs w:val="18"/>
              </w:rPr>
            </w:pPr>
            <w:r>
              <w:rPr>
                <w:szCs w:val="18"/>
              </w:rPr>
              <w:t xml:space="preserve">AA-7711: </w:t>
            </w:r>
            <w:ins w:id="10" w:author="Groot, Karina de" w:date="2025-04-29T11:00:00Z" w16du:dateUtc="2025-04-29T09:00:00Z">
              <w:r w:rsidR="0091193F">
                <w:rPr>
                  <w:szCs w:val="18"/>
                </w:rPr>
                <w:t>TB l</w:t>
              </w:r>
            </w:ins>
            <w:ins w:id="11" w:author="Groot, Karina de" w:date="2025-04-29T11:01:00Z" w16du:dateUtc="2025-04-29T09:01:00Z">
              <w:r w:rsidR="0091193F">
                <w:rPr>
                  <w:szCs w:val="18"/>
                </w:rPr>
                <w:t>egitimatie verwijderd en nieuwe versies van tekstblokken zodat het mogelijk is de akte genderneutraal op te stellen.</w:t>
              </w:r>
            </w:ins>
            <w:del w:id="12" w:author="Groot, Karina de" w:date="2025-04-29T11:01:00Z" w16du:dateUtc="2025-04-29T09:01:00Z">
              <w:r w:rsidDel="0091193F">
                <w:rPr>
                  <w:szCs w:val="18"/>
                </w:rPr>
                <w:delText>Optie toegevoegd voor gender neutraal.</w:delText>
              </w:r>
            </w:del>
          </w:p>
        </w:tc>
      </w:tr>
    </w:tbl>
    <w:p w14:paraId="79DC487D" w14:textId="77777777" w:rsidR="00516F7D" w:rsidRPr="00516F7D" w:rsidRDefault="00516F7D" w:rsidP="00516F7D">
      <w:pPr>
        <w:pStyle w:val="Koptekst"/>
        <w:tabs>
          <w:tab w:val="clear" w:pos="4536"/>
          <w:tab w:val="clear" w:pos="9072"/>
        </w:tabs>
      </w:pPr>
    </w:p>
    <w:p w14:paraId="3372A53C" w14:textId="19CF3097" w:rsidR="00451606" w:rsidRPr="00516F7D" w:rsidRDefault="00451606"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13" w:name="bmInhoudsopgave"/>
    <w:bookmarkEnd w:id="13"/>
    <w:p w14:paraId="4B1FFB6A" w14:textId="0A6AF3AB" w:rsidR="00F94FFE" w:rsidRDefault="0033546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19692074" w:history="1">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r w:rsidR="00F94FFE">
          <w:rPr>
            <w:webHidden/>
          </w:rPr>
        </w:r>
        <w:r w:rsidR="00F94FFE">
          <w:rPr>
            <w:webHidden/>
          </w:rPr>
          <w:fldChar w:fldCharType="separate"/>
        </w:r>
        <w:r w:rsidR="0070150D">
          <w:rPr>
            <w:webHidden/>
          </w:rPr>
          <w:t>4</w:t>
        </w:r>
        <w:r w:rsidR="00F94FFE">
          <w:rPr>
            <w:webHidden/>
          </w:rPr>
          <w:fldChar w:fldCharType="end"/>
        </w:r>
      </w:hyperlink>
    </w:p>
    <w:p w14:paraId="24FCF5EA" w14:textId="19F5436B" w:rsidR="00F94FFE" w:rsidRDefault="00F94FFE">
      <w:pPr>
        <w:pStyle w:val="Inhopg2"/>
        <w:rPr>
          <w:rFonts w:asciiTheme="minorHAnsi" w:eastAsiaTheme="minorEastAsia" w:hAnsiTheme="minorHAnsi" w:cstheme="minorBidi"/>
          <w:snapToGrid/>
          <w:kern w:val="0"/>
          <w:sz w:val="22"/>
          <w:szCs w:val="22"/>
          <w:lang w:eastAsia="nl-NL"/>
        </w:rPr>
      </w:pPr>
      <w:hyperlink w:anchor="_Toc19692075" w:history="1">
        <w:r w:rsidRPr="0022200D">
          <w:rPr>
            <w:rStyle w:val="Hyperlink"/>
          </w:rPr>
          <w:t>1.1</w:t>
        </w:r>
        <w:r>
          <w:rPr>
            <w:rFonts w:asciiTheme="minorHAnsi" w:eastAsiaTheme="minorEastAsia" w:hAnsiTheme="minorHAnsi" w:cstheme="minorBidi"/>
            <w:snapToGrid/>
            <w:kern w:val="0"/>
            <w:sz w:val="22"/>
            <w:szCs w:val="22"/>
            <w:lang w:eastAsia="nl-NL"/>
          </w:rPr>
          <w:tab/>
        </w:r>
        <w:r w:rsidRPr="0022200D">
          <w:rPr>
            <w:rStyle w:val="Hyperlink"/>
          </w:rPr>
          <w:t>Doel</w:t>
        </w:r>
        <w:r>
          <w:rPr>
            <w:webHidden/>
          </w:rPr>
          <w:tab/>
        </w:r>
        <w:r>
          <w:rPr>
            <w:webHidden/>
          </w:rPr>
          <w:fldChar w:fldCharType="begin"/>
        </w:r>
        <w:r>
          <w:rPr>
            <w:webHidden/>
          </w:rPr>
          <w:instrText xml:space="preserve"> PAGEREF _Toc19692075 \h </w:instrText>
        </w:r>
        <w:r>
          <w:rPr>
            <w:webHidden/>
          </w:rPr>
        </w:r>
        <w:r>
          <w:rPr>
            <w:webHidden/>
          </w:rPr>
          <w:fldChar w:fldCharType="separate"/>
        </w:r>
        <w:r w:rsidR="0070150D">
          <w:rPr>
            <w:webHidden/>
          </w:rPr>
          <w:t>4</w:t>
        </w:r>
        <w:r>
          <w:rPr>
            <w:webHidden/>
          </w:rPr>
          <w:fldChar w:fldCharType="end"/>
        </w:r>
      </w:hyperlink>
    </w:p>
    <w:p w14:paraId="1772D4C6" w14:textId="2C524E49" w:rsidR="00F94FFE" w:rsidRDefault="00F94FFE">
      <w:pPr>
        <w:pStyle w:val="Inhopg2"/>
        <w:rPr>
          <w:rFonts w:asciiTheme="minorHAnsi" w:eastAsiaTheme="minorEastAsia" w:hAnsiTheme="minorHAnsi" w:cstheme="minorBidi"/>
          <w:snapToGrid/>
          <w:kern w:val="0"/>
          <w:sz w:val="22"/>
          <w:szCs w:val="22"/>
          <w:lang w:eastAsia="nl-NL"/>
        </w:rPr>
      </w:pPr>
      <w:hyperlink w:anchor="_Toc19692076" w:history="1">
        <w:r w:rsidRPr="0022200D">
          <w:rPr>
            <w:rStyle w:val="Hyperlink"/>
          </w:rPr>
          <w:t>1.2</w:t>
        </w:r>
        <w:r>
          <w:rPr>
            <w:rFonts w:asciiTheme="minorHAnsi" w:eastAsiaTheme="minorEastAsia" w:hAnsiTheme="minorHAnsi" w:cstheme="minorBidi"/>
            <w:snapToGrid/>
            <w:kern w:val="0"/>
            <w:sz w:val="22"/>
            <w:szCs w:val="22"/>
            <w:lang w:eastAsia="nl-NL"/>
          </w:rPr>
          <w:tab/>
        </w:r>
        <w:r w:rsidRPr="0022200D">
          <w:rPr>
            <w:rStyle w:val="Hyperlink"/>
          </w:rPr>
          <w:t>Algemeen</w:t>
        </w:r>
        <w:r>
          <w:rPr>
            <w:webHidden/>
          </w:rPr>
          <w:tab/>
        </w:r>
        <w:r>
          <w:rPr>
            <w:webHidden/>
          </w:rPr>
          <w:fldChar w:fldCharType="begin"/>
        </w:r>
        <w:r>
          <w:rPr>
            <w:webHidden/>
          </w:rPr>
          <w:instrText xml:space="preserve"> PAGEREF _Toc19692076 \h </w:instrText>
        </w:r>
        <w:r>
          <w:rPr>
            <w:webHidden/>
          </w:rPr>
        </w:r>
        <w:r>
          <w:rPr>
            <w:webHidden/>
          </w:rPr>
          <w:fldChar w:fldCharType="separate"/>
        </w:r>
        <w:r w:rsidR="0070150D">
          <w:rPr>
            <w:webHidden/>
          </w:rPr>
          <w:t>4</w:t>
        </w:r>
        <w:r>
          <w:rPr>
            <w:webHidden/>
          </w:rPr>
          <w:fldChar w:fldCharType="end"/>
        </w:r>
      </w:hyperlink>
    </w:p>
    <w:p w14:paraId="2B595D56" w14:textId="3BDC4782" w:rsidR="00F94FFE" w:rsidRDefault="00F94FFE">
      <w:pPr>
        <w:pStyle w:val="Inhopg2"/>
        <w:rPr>
          <w:rFonts w:asciiTheme="minorHAnsi" w:eastAsiaTheme="minorEastAsia" w:hAnsiTheme="minorHAnsi" w:cstheme="minorBidi"/>
          <w:snapToGrid/>
          <w:kern w:val="0"/>
          <w:sz w:val="22"/>
          <w:szCs w:val="22"/>
          <w:lang w:eastAsia="nl-NL"/>
        </w:rPr>
      </w:pPr>
      <w:hyperlink w:anchor="_Toc19692077" w:history="1">
        <w:r w:rsidRPr="0022200D">
          <w:rPr>
            <w:rStyle w:val="Hyperlink"/>
          </w:rPr>
          <w:t>1.3</w:t>
        </w:r>
        <w:r>
          <w:rPr>
            <w:rFonts w:asciiTheme="minorHAnsi" w:eastAsiaTheme="minorEastAsia" w:hAnsiTheme="minorHAnsi" w:cstheme="minorBidi"/>
            <w:snapToGrid/>
            <w:kern w:val="0"/>
            <w:sz w:val="22"/>
            <w:szCs w:val="22"/>
            <w:lang w:eastAsia="nl-NL"/>
          </w:rPr>
          <w:tab/>
        </w:r>
        <w:r w:rsidRPr="0022200D">
          <w:rPr>
            <w:rStyle w:val="Hyperlink"/>
          </w:rPr>
          <w:t>Referenties</w:t>
        </w:r>
        <w:r>
          <w:rPr>
            <w:webHidden/>
          </w:rPr>
          <w:tab/>
        </w:r>
        <w:r>
          <w:rPr>
            <w:webHidden/>
          </w:rPr>
          <w:fldChar w:fldCharType="begin"/>
        </w:r>
        <w:r>
          <w:rPr>
            <w:webHidden/>
          </w:rPr>
          <w:instrText xml:space="preserve"> PAGEREF _Toc19692077 \h </w:instrText>
        </w:r>
        <w:r>
          <w:rPr>
            <w:webHidden/>
          </w:rPr>
        </w:r>
        <w:r>
          <w:rPr>
            <w:webHidden/>
          </w:rPr>
          <w:fldChar w:fldCharType="separate"/>
        </w:r>
        <w:r w:rsidR="0070150D">
          <w:rPr>
            <w:webHidden/>
          </w:rPr>
          <w:t>5</w:t>
        </w:r>
        <w:r>
          <w:rPr>
            <w:webHidden/>
          </w:rPr>
          <w:fldChar w:fldCharType="end"/>
        </w:r>
      </w:hyperlink>
    </w:p>
    <w:p w14:paraId="1E5E88EE" w14:textId="5D8B69AC" w:rsidR="00F94FFE" w:rsidRDefault="00F94FFE">
      <w:pPr>
        <w:pStyle w:val="Inhopg2"/>
        <w:rPr>
          <w:rFonts w:asciiTheme="minorHAnsi" w:eastAsiaTheme="minorEastAsia" w:hAnsiTheme="minorHAnsi" w:cstheme="minorBidi"/>
          <w:snapToGrid/>
          <w:kern w:val="0"/>
          <w:sz w:val="22"/>
          <w:szCs w:val="22"/>
          <w:lang w:eastAsia="nl-NL"/>
        </w:rPr>
      </w:pPr>
      <w:hyperlink w:anchor="_Toc19692078" w:history="1">
        <w:r w:rsidRPr="0022200D">
          <w:rPr>
            <w:rStyle w:val="Hyperlink"/>
          </w:rPr>
          <w:t>1.4</w:t>
        </w:r>
        <w:r>
          <w:rPr>
            <w:rFonts w:asciiTheme="minorHAnsi" w:eastAsiaTheme="minorEastAsia" w:hAnsiTheme="minorHAnsi" w:cstheme="minorBidi"/>
            <w:snapToGrid/>
            <w:kern w:val="0"/>
            <w:sz w:val="22"/>
            <w:szCs w:val="22"/>
            <w:lang w:eastAsia="nl-NL"/>
          </w:rPr>
          <w:tab/>
        </w:r>
        <w:r w:rsidRPr="0022200D">
          <w:rPr>
            <w:rStyle w:val="Hyperlink"/>
          </w:rPr>
          <w:t>Uitgangspunten</w:t>
        </w:r>
        <w:r>
          <w:rPr>
            <w:webHidden/>
          </w:rPr>
          <w:tab/>
        </w:r>
        <w:r>
          <w:rPr>
            <w:webHidden/>
          </w:rPr>
          <w:fldChar w:fldCharType="begin"/>
        </w:r>
        <w:r>
          <w:rPr>
            <w:webHidden/>
          </w:rPr>
          <w:instrText xml:space="preserve"> PAGEREF _Toc19692078 \h </w:instrText>
        </w:r>
        <w:r>
          <w:rPr>
            <w:webHidden/>
          </w:rPr>
        </w:r>
        <w:r>
          <w:rPr>
            <w:webHidden/>
          </w:rPr>
          <w:fldChar w:fldCharType="separate"/>
        </w:r>
        <w:r w:rsidR="0070150D">
          <w:rPr>
            <w:webHidden/>
          </w:rPr>
          <w:t>5</w:t>
        </w:r>
        <w:r>
          <w:rPr>
            <w:webHidden/>
          </w:rPr>
          <w:fldChar w:fldCharType="end"/>
        </w:r>
      </w:hyperlink>
    </w:p>
    <w:p w14:paraId="2BB7E063" w14:textId="6B2F0390" w:rsidR="00F94FFE" w:rsidRDefault="00F94FFE">
      <w:pPr>
        <w:pStyle w:val="Inhopg1"/>
        <w:rPr>
          <w:rFonts w:asciiTheme="minorHAnsi" w:eastAsiaTheme="minorEastAsia" w:hAnsiTheme="minorHAnsi" w:cstheme="minorBidi"/>
          <w:b w:val="0"/>
          <w:bCs w:val="0"/>
          <w:snapToGrid/>
          <w:kern w:val="0"/>
          <w:sz w:val="22"/>
          <w:szCs w:val="22"/>
          <w:lang w:eastAsia="nl-NL"/>
        </w:rPr>
      </w:pPr>
      <w:hyperlink w:anchor="_Toc19692079" w:history="1">
        <w:r w:rsidRPr="0022200D">
          <w:rPr>
            <w:rStyle w:val="Hyperlink"/>
          </w:rPr>
          <w:t>2</w:t>
        </w:r>
        <w:r>
          <w:rPr>
            <w:rFonts w:asciiTheme="minorHAnsi" w:eastAsiaTheme="minorEastAsia" w:hAnsiTheme="minorHAnsi" w:cstheme="minorBidi"/>
            <w:b w:val="0"/>
            <w:bCs w:val="0"/>
            <w:snapToGrid/>
            <w:kern w:val="0"/>
            <w:sz w:val="22"/>
            <w:szCs w:val="22"/>
            <w:lang w:eastAsia="nl-NL"/>
          </w:rPr>
          <w:tab/>
        </w:r>
        <w:r w:rsidRPr="0022200D">
          <w:rPr>
            <w:rStyle w:val="Hyperlink"/>
          </w:rPr>
          <w:t>Doorhaling Hypotheek</w:t>
        </w:r>
        <w:r>
          <w:rPr>
            <w:webHidden/>
          </w:rPr>
          <w:tab/>
        </w:r>
        <w:r>
          <w:rPr>
            <w:webHidden/>
          </w:rPr>
          <w:fldChar w:fldCharType="begin"/>
        </w:r>
        <w:r>
          <w:rPr>
            <w:webHidden/>
          </w:rPr>
          <w:instrText xml:space="preserve"> PAGEREF _Toc19692079 \h </w:instrText>
        </w:r>
        <w:r>
          <w:rPr>
            <w:webHidden/>
          </w:rPr>
        </w:r>
        <w:r>
          <w:rPr>
            <w:webHidden/>
          </w:rPr>
          <w:fldChar w:fldCharType="separate"/>
        </w:r>
        <w:r w:rsidR="0070150D">
          <w:rPr>
            <w:webHidden/>
          </w:rPr>
          <w:t>6</w:t>
        </w:r>
        <w:r>
          <w:rPr>
            <w:webHidden/>
          </w:rPr>
          <w:fldChar w:fldCharType="end"/>
        </w:r>
      </w:hyperlink>
    </w:p>
    <w:p w14:paraId="48280C35" w14:textId="2ED4E639" w:rsidR="00F94FFE" w:rsidRDefault="00F94FFE">
      <w:pPr>
        <w:pStyle w:val="Inhopg2"/>
        <w:rPr>
          <w:rFonts w:asciiTheme="minorHAnsi" w:eastAsiaTheme="minorEastAsia" w:hAnsiTheme="minorHAnsi" w:cstheme="minorBidi"/>
          <w:snapToGrid/>
          <w:kern w:val="0"/>
          <w:sz w:val="22"/>
          <w:szCs w:val="22"/>
          <w:lang w:eastAsia="nl-NL"/>
        </w:rPr>
      </w:pPr>
      <w:hyperlink w:anchor="_Toc19692080" w:history="1">
        <w:r w:rsidRPr="0022200D">
          <w:rPr>
            <w:rStyle w:val="Hyperlink"/>
          </w:rPr>
          <w:t>2.1</w:t>
        </w:r>
        <w:r>
          <w:rPr>
            <w:rFonts w:asciiTheme="minorHAnsi" w:eastAsiaTheme="minorEastAsia" w:hAnsiTheme="minorHAnsi" w:cstheme="minorBidi"/>
            <w:snapToGrid/>
            <w:kern w:val="0"/>
            <w:sz w:val="22"/>
            <w:szCs w:val="22"/>
            <w:lang w:eastAsia="nl-NL"/>
          </w:rPr>
          <w:tab/>
        </w:r>
        <w:r w:rsidRPr="0022200D">
          <w:rPr>
            <w:rStyle w:val="Hyperlink"/>
          </w:rPr>
          <w:t>Equivalentieverklaring</w:t>
        </w:r>
        <w:r>
          <w:rPr>
            <w:webHidden/>
          </w:rPr>
          <w:tab/>
        </w:r>
        <w:r>
          <w:rPr>
            <w:webHidden/>
          </w:rPr>
          <w:fldChar w:fldCharType="begin"/>
        </w:r>
        <w:r>
          <w:rPr>
            <w:webHidden/>
          </w:rPr>
          <w:instrText xml:space="preserve"> PAGEREF _Toc19692080 \h </w:instrText>
        </w:r>
        <w:r>
          <w:rPr>
            <w:webHidden/>
          </w:rPr>
        </w:r>
        <w:r>
          <w:rPr>
            <w:webHidden/>
          </w:rPr>
          <w:fldChar w:fldCharType="separate"/>
        </w:r>
        <w:r w:rsidR="0070150D">
          <w:rPr>
            <w:webHidden/>
          </w:rPr>
          <w:t>6</w:t>
        </w:r>
        <w:r>
          <w:rPr>
            <w:webHidden/>
          </w:rPr>
          <w:fldChar w:fldCharType="end"/>
        </w:r>
      </w:hyperlink>
    </w:p>
    <w:p w14:paraId="436929B7" w14:textId="2B9BD7B2" w:rsidR="00F94FFE" w:rsidRDefault="00F94FFE">
      <w:pPr>
        <w:pStyle w:val="Inhopg2"/>
        <w:rPr>
          <w:rFonts w:asciiTheme="minorHAnsi" w:eastAsiaTheme="minorEastAsia" w:hAnsiTheme="minorHAnsi" w:cstheme="minorBidi"/>
          <w:snapToGrid/>
          <w:kern w:val="0"/>
          <w:sz w:val="22"/>
          <w:szCs w:val="22"/>
          <w:lang w:eastAsia="nl-NL"/>
        </w:rPr>
      </w:pPr>
      <w:hyperlink w:anchor="_Toc19692081" w:history="1">
        <w:r w:rsidRPr="0022200D">
          <w:rPr>
            <w:rStyle w:val="Hyperlink"/>
          </w:rPr>
          <w:t>2.2</w:t>
        </w:r>
        <w:r>
          <w:rPr>
            <w:rFonts w:asciiTheme="minorHAnsi" w:eastAsiaTheme="minorEastAsia" w:hAnsiTheme="minorHAnsi" w:cstheme="minorBidi"/>
            <w:snapToGrid/>
            <w:kern w:val="0"/>
            <w:sz w:val="22"/>
            <w:szCs w:val="22"/>
            <w:lang w:eastAsia="nl-NL"/>
          </w:rPr>
          <w:tab/>
        </w:r>
        <w:r w:rsidRPr="0022200D">
          <w:rPr>
            <w:rStyle w:val="Hyperlink"/>
          </w:rPr>
          <w:t>Aanhef</w:t>
        </w:r>
        <w:r>
          <w:rPr>
            <w:webHidden/>
          </w:rPr>
          <w:tab/>
        </w:r>
        <w:r>
          <w:rPr>
            <w:webHidden/>
          </w:rPr>
          <w:fldChar w:fldCharType="begin"/>
        </w:r>
        <w:r>
          <w:rPr>
            <w:webHidden/>
          </w:rPr>
          <w:instrText xml:space="preserve"> PAGEREF _Toc19692081 \h </w:instrText>
        </w:r>
        <w:r>
          <w:rPr>
            <w:webHidden/>
          </w:rPr>
        </w:r>
        <w:r>
          <w:rPr>
            <w:webHidden/>
          </w:rPr>
          <w:fldChar w:fldCharType="separate"/>
        </w:r>
        <w:r w:rsidR="0070150D">
          <w:rPr>
            <w:webHidden/>
          </w:rPr>
          <w:t>7</w:t>
        </w:r>
        <w:r>
          <w:rPr>
            <w:webHidden/>
          </w:rPr>
          <w:fldChar w:fldCharType="end"/>
        </w:r>
      </w:hyperlink>
    </w:p>
    <w:p w14:paraId="347230DD" w14:textId="0A348683" w:rsidR="00F94FFE" w:rsidRDefault="00F94FFE">
      <w:pPr>
        <w:pStyle w:val="Inhopg2"/>
        <w:rPr>
          <w:rFonts w:asciiTheme="minorHAnsi" w:eastAsiaTheme="minorEastAsia" w:hAnsiTheme="minorHAnsi" w:cstheme="minorBidi"/>
          <w:snapToGrid/>
          <w:kern w:val="0"/>
          <w:sz w:val="22"/>
          <w:szCs w:val="22"/>
          <w:lang w:eastAsia="nl-NL"/>
        </w:rPr>
      </w:pPr>
      <w:hyperlink w:anchor="_Toc19692082" w:history="1">
        <w:r w:rsidRPr="0022200D">
          <w:rPr>
            <w:rStyle w:val="Hyperlink"/>
          </w:rPr>
          <w:t>2.3</w:t>
        </w:r>
        <w:r>
          <w:rPr>
            <w:rFonts w:asciiTheme="minorHAnsi" w:eastAsiaTheme="minorEastAsia" w:hAnsiTheme="minorHAnsi" w:cstheme="minorBidi"/>
            <w:snapToGrid/>
            <w:kern w:val="0"/>
            <w:sz w:val="22"/>
            <w:szCs w:val="22"/>
            <w:lang w:eastAsia="nl-NL"/>
          </w:rPr>
          <w:tab/>
        </w:r>
        <w:r w:rsidRPr="0022200D">
          <w:rPr>
            <w:rStyle w:val="Hyperlink"/>
          </w:rPr>
          <w:t>Gevolmachtigde</w:t>
        </w:r>
        <w:r>
          <w:rPr>
            <w:webHidden/>
          </w:rPr>
          <w:tab/>
        </w:r>
        <w:r>
          <w:rPr>
            <w:webHidden/>
          </w:rPr>
          <w:fldChar w:fldCharType="begin"/>
        </w:r>
        <w:r>
          <w:rPr>
            <w:webHidden/>
          </w:rPr>
          <w:instrText xml:space="preserve"> PAGEREF _Toc19692082 \h </w:instrText>
        </w:r>
        <w:r>
          <w:rPr>
            <w:webHidden/>
          </w:rPr>
        </w:r>
        <w:r>
          <w:rPr>
            <w:webHidden/>
          </w:rPr>
          <w:fldChar w:fldCharType="separate"/>
        </w:r>
        <w:r w:rsidR="0070150D">
          <w:rPr>
            <w:webHidden/>
          </w:rPr>
          <w:t>8</w:t>
        </w:r>
        <w:r>
          <w:rPr>
            <w:webHidden/>
          </w:rPr>
          <w:fldChar w:fldCharType="end"/>
        </w:r>
      </w:hyperlink>
    </w:p>
    <w:p w14:paraId="1BC970E5" w14:textId="093AF676" w:rsidR="00F94FFE" w:rsidRDefault="00F94FFE">
      <w:pPr>
        <w:pStyle w:val="Inhopg3"/>
        <w:rPr>
          <w:rFonts w:asciiTheme="minorHAnsi" w:eastAsiaTheme="minorEastAsia" w:hAnsiTheme="minorHAnsi" w:cstheme="minorBidi"/>
          <w:snapToGrid/>
          <w:kern w:val="0"/>
          <w:sz w:val="22"/>
          <w:szCs w:val="22"/>
          <w:lang w:eastAsia="nl-NL"/>
        </w:rPr>
      </w:pPr>
      <w:hyperlink w:anchor="_Toc19692083" w:history="1">
        <w:r w:rsidRPr="0022200D">
          <w:rPr>
            <w:rStyle w:val="Hyperlink"/>
          </w:rPr>
          <w:t>2.3.1</w:t>
        </w:r>
        <w:r>
          <w:rPr>
            <w:rFonts w:asciiTheme="minorHAnsi" w:eastAsiaTheme="minorEastAsia" w:hAnsiTheme="minorHAnsi" w:cstheme="minorBidi"/>
            <w:snapToGrid/>
            <w:kern w:val="0"/>
            <w:sz w:val="22"/>
            <w:szCs w:val="22"/>
            <w:lang w:eastAsia="nl-NL"/>
          </w:rPr>
          <w:tab/>
        </w:r>
        <w:r w:rsidRPr="0022200D">
          <w:rPr>
            <w:rStyle w:val="Hyperlink"/>
          </w:rPr>
          <w:t>Keuzeblok gevolmachtigde</w:t>
        </w:r>
        <w:r>
          <w:rPr>
            <w:webHidden/>
          </w:rPr>
          <w:tab/>
        </w:r>
        <w:r>
          <w:rPr>
            <w:webHidden/>
          </w:rPr>
          <w:fldChar w:fldCharType="begin"/>
        </w:r>
        <w:r>
          <w:rPr>
            <w:webHidden/>
          </w:rPr>
          <w:instrText xml:space="preserve"> PAGEREF _Toc19692083 \h </w:instrText>
        </w:r>
        <w:r>
          <w:rPr>
            <w:webHidden/>
          </w:rPr>
        </w:r>
        <w:r>
          <w:rPr>
            <w:webHidden/>
          </w:rPr>
          <w:fldChar w:fldCharType="separate"/>
        </w:r>
        <w:r w:rsidR="0070150D">
          <w:rPr>
            <w:webHidden/>
          </w:rPr>
          <w:t>9</w:t>
        </w:r>
        <w:r>
          <w:rPr>
            <w:webHidden/>
          </w:rPr>
          <w:fldChar w:fldCharType="end"/>
        </w:r>
      </w:hyperlink>
    </w:p>
    <w:p w14:paraId="19FCB62B" w14:textId="47203295"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084" w:history="1">
        <w:r w:rsidRPr="0022200D">
          <w:rPr>
            <w:rStyle w:val="Hyperlink"/>
          </w:rPr>
          <w:t>2.3.1.1</w:t>
        </w:r>
        <w:r>
          <w:rPr>
            <w:rFonts w:asciiTheme="minorHAnsi" w:eastAsiaTheme="minorEastAsia" w:hAnsiTheme="minorHAnsi" w:cstheme="minorBidi"/>
            <w:i w:val="0"/>
            <w:snapToGrid/>
            <w:kern w:val="0"/>
            <w:sz w:val="22"/>
            <w:szCs w:val="22"/>
            <w:lang w:val="nl-NL" w:eastAsia="nl-NL"/>
          </w:rPr>
          <w:tab/>
        </w:r>
        <w:r w:rsidRPr="0022200D">
          <w:rPr>
            <w:rStyle w:val="Hyperlink"/>
          </w:rPr>
          <w:t>Kantoorgevolmachtigde</w:t>
        </w:r>
        <w:r>
          <w:rPr>
            <w:webHidden/>
          </w:rPr>
          <w:tab/>
        </w:r>
        <w:r>
          <w:rPr>
            <w:webHidden/>
          </w:rPr>
          <w:fldChar w:fldCharType="begin"/>
        </w:r>
        <w:r>
          <w:rPr>
            <w:webHidden/>
          </w:rPr>
          <w:instrText xml:space="preserve"> PAGEREF _Toc19692084 \h </w:instrText>
        </w:r>
        <w:r>
          <w:rPr>
            <w:webHidden/>
          </w:rPr>
        </w:r>
        <w:r>
          <w:rPr>
            <w:webHidden/>
          </w:rPr>
          <w:fldChar w:fldCharType="separate"/>
        </w:r>
        <w:r w:rsidR="0070150D">
          <w:rPr>
            <w:webHidden/>
          </w:rPr>
          <w:t>9</w:t>
        </w:r>
        <w:r>
          <w:rPr>
            <w:webHidden/>
          </w:rPr>
          <w:fldChar w:fldCharType="end"/>
        </w:r>
      </w:hyperlink>
    </w:p>
    <w:p w14:paraId="0EE55336" w14:textId="1B31B2C2"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085" w:history="1">
        <w:r w:rsidRPr="0022200D">
          <w:rPr>
            <w:rStyle w:val="Hyperlink"/>
          </w:rPr>
          <w:t>2.3.1.2</w:t>
        </w:r>
        <w:r>
          <w:rPr>
            <w:rFonts w:asciiTheme="minorHAnsi" w:eastAsiaTheme="minorEastAsia" w:hAnsiTheme="minorHAnsi" w:cstheme="minorBidi"/>
            <w:i w:val="0"/>
            <w:snapToGrid/>
            <w:kern w:val="0"/>
            <w:sz w:val="22"/>
            <w:szCs w:val="22"/>
            <w:lang w:val="nl-NL" w:eastAsia="nl-NL"/>
          </w:rPr>
          <w:tab/>
        </w:r>
        <w:r w:rsidRPr="0022200D">
          <w:rPr>
            <w:rStyle w:val="Hyperlink"/>
          </w:rPr>
          <w:t>Natuurlijk persoon</w:t>
        </w:r>
        <w:r>
          <w:rPr>
            <w:webHidden/>
          </w:rPr>
          <w:tab/>
        </w:r>
        <w:r>
          <w:rPr>
            <w:webHidden/>
          </w:rPr>
          <w:fldChar w:fldCharType="begin"/>
        </w:r>
        <w:r>
          <w:rPr>
            <w:webHidden/>
          </w:rPr>
          <w:instrText xml:space="preserve"> PAGEREF _Toc19692085 \h </w:instrText>
        </w:r>
        <w:r>
          <w:rPr>
            <w:webHidden/>
          </w:rPr>
        </w:r>
        <w:r>
          <w:rPr>
            <w:webHidden/>
          </w:rPr>
          <w:fldChar w:fldCharType="separate"/>
        </w:r>
        <w:r w:rsidR="0070150D">
          <w:rPr>
            <w:webHidden/>
          </w:rPr>
          <w:t>10</w:t>
        </w:r>
        <w:r>
          <w:rPr>
            <w:webHidden/>
          </w:rPr>
          <w:fldChar w:fldCharType="end"/>
        </w:r>
      </w:hyperlink>
    </w:p>
    <w:p w14:paraId="0EB5EBF4" w14:textId="08D369BC" w:rsidR="00F94FFE" w:rsidRDefault="00F94FFE">
      <w:pPr>
        <w:pStyle w:val="Inhopg2"/>
        <w:rPr>
          <w:rFonts w:asciiTheme="minorHAnsi" w:eastAsiaTheme="minorEastAsia" w:hAnsiTheme="minorHAnsi" w:cstheme="minorBidi"/>
          <w:snapToGrid/>
          <w:kern w:val="0"/>
          <w:sz w:val="22"/>
          <w:szCs w:val="22"/>
          <w:lang w:eastAsia="nl-NL"/>
        </w:rPr>
      </w:pPr>
      <w:hyperlink w:anchor="_Toc19692086" w:history="1">
        <w:r w:rsidRPr="0022200D">
          <w:rPr>
            <w:rStyle w:val="Hyperlink"/>
          </w:rPr>
          <w:t>2.4</w:t>
        </w:r>
        <w:r>
          <w:rPr>
            <w:rFonts w:asciiTheme="minorHAnsi" w:eastAsiaTheme="minorEastAsia" w:hAnsiTheme="minorHAnsi" w:cstheme="minorBidi"/>
            <w:snapToGrid/>
            <w:kern w:val="0"/>
            <w:sz w:val="22"/>
            <w:szCs w:val="22"/>
            <w:lang w:eastAsia="nl-NL"/>
          </w:rPr>
          <w:tab/>
        </w:r>
        <w:r w:rsidRPr="0022200D">
          <w:rPr>
            <w:rStyle w:val="Hyperlink"/>
          </w:rPr>
          <w:t>Volmachtgevers</w:t>
        </w:r>
        <w:r>
          <w:rPr>
            <w:webHidden/>
          </w:rPr>
          <w:tab/>
        </w:r>
        <w:r>
          <w:rPr>
            <w:webHidden/>
          </w:rPr>
          <w:fldChar w:fldCharType="begin"/>
        </w:r>
        <w:r>
          <w:rPr>
            <w:webHidden/>
          </w:rPr>
          <w:instrText xml:space="preserve"> PAGEREF _Toc19692086 \h </w:instrText>
        </w:r>
        <w:r>
          <w:rPr>
            <w:webHidden/>
          </w:rPr>
        </w:r>
        <w:r>
          <w:rPr>
            <w:webHidden/>
          </w:rPr>
          <w:fldChar w:fldCharType="separate"/>
        </w:r>
        <w:r w:rsidR="0070150D">
          <w:rPr>
            <w:webHidden/>
          </w:rPr>
          <w:t>12</w:t>
        </w:r>
        <w:r>
          <w:rPr>
            <w:webHidden/>
          </w:rPr>
          <w:fldChar w:fldCharType="end"/>
        </w:r>
      </w:hyperlink>
    </w:p>
    <w:p w14:paraId="74299EFE" w14:textId="62669FB2" w:rsidR="00F94FFE" w:rsidRDefault="00F94FFE">
      <w:pPr>
        <w:pStyle w:val="Inhopg3"/>
        <w:rPr>
          <w:rFonts w:asciiTheme="minorHAnsi" w:eastAsiaTheme="minorEastAsia" w:hAnsiTheme="minorHAnsi" w:cstheme="minorBidi"/>
          <w:snapToGrid/>
          <w:kern w:val="0"/>
          <w:sz w:val="22"/>
          <w:szCs w:val="22"/>
          <w:lang w:eastAsia="nl-NL"/>
        </w:rPr>
      </w:pPr>
      <w:hyperlink w:anchor="_Toc19692087" w:history="1">
        <w:r w:rsidRPr="0022200D">
          <w:rPr>
            <w:rStyle w:val="Hyperlink"/>
          </w:rPr>
          <w:t>2.4.1</w:t>
        </w:r>
        <w:r>
          <w:rPr>
            <w:rFonts w:asciiTheme="minorHAnsi" w:eastAsiaTheme="minorEastAsia" w:hAnsiTheme="minorHAnsi" w:cstheme="minorBidi"/>
            <w:snapToGrid/>
            <w:kern w:val="0"/>
            <w:sz w:val="22"/>
            <w:szCs w:val="22"/>
            <w:lang w:eastAsia="nl-NL"/>
          </w:rPr>
          <w:tab/>
        </w:r>
        <w:r w:rsidRPr="0022200D">
          <w:rPr>
            <w:rStyle w:val="Hyperlink"/>
          </w:rPr>
          <w:t>Nummering</w:t>
        </w:r>
        <w:r>
          <w:rPr>
            <w:webHidden/>
          </w:rPr>
          <w:tab/>
        </w:r>
        <w:r>
          <w:rPr>
            <w:webHidden/>
          </w:rPr>
          <w:fldChar w:fldCharType="begin"/>
        </w:r>
        <w:r>
          <w:rPr>
            <w:webHidden/>
          </w:rPr>
          <w:instrText xml:space="preserve"> PAGEREF _Toc19692087 \h </w:instrText>
        </w:r>
        <w:r>
          <w:rPr>
            <w:webHidden/>
          </w:rPr>
        </w:r>
        <w:r>
          <w:rPr>
            <w:webHidden/>
          </w:rPr>
          <w:fldChar w:fldCharType="separate"/>
        </w:r>
        <w:r w:rsidR="0070150D">
          <w:rPr>
            <w:webHidden/>
          </w:rPr>
          <w:t>12</w:t>
        </w:r>
        <w:r>
          <w:rPr>
            <w:webHidden/>
          </w:rPr>
          <w:fldChar w:fldCharType="end"/>
        </w:r>
      </w:hyperlink>
    </w:p>
    <w:p w14:paraId="7BC56EAE" w14:textId="0157DD5F" w:rsidR="00F94FFE" w:rsidRDefault="00F94FFE">
      <w:pPr>
        <w:pStyle w:val="Inhopg3"/>
        <w:rPr>
          <w:rFonts w:asciiTheme="minorHAnsi" w:eastAsiaTheme="minorEastAsia" w:hAnsiTheme="minorHAnsi" w:cstheme="minorBidi"/>
          <w:snapToGrid/>
          <w:kern w:val="0"/>
          <w:sz w:val="22"/>
          <w:szCs w:val="22"/>
          <w:lang w:eastAsia="nl-NL"/>
        </w:rPr>
      </w:pPr>
      <w:hyperlink w:anchor="_Toc19692088" w:history="1">
        <w:r w:rsidRPr="0022200D">
          <w:rPr>
            <w:rStyle w:val="Hyperlink"/>
          </w:rPr>
          <w:t>2.4.2</w:t>
        </w:r>
        <w:r>
          <w:rPr>
            <w:rFonts w:asciiTheme="minorHAnsi" w:eastAsiaTheme="minorEastAsia" w:hAnsiTheme="minorHAnsi" w:cstheme="minorBidi"/>
            <w:snapToGrid/>
            <w:kern w:val="0"/>
            <w:sz w:val="22"/>
            <w:szCs w:val="22"/>
            <w:lang w:eastAsia="nl-NL"/>
          </w:rPr>
          <w:tab/>
        </w:r>
        <w:r w:rsidRPr="0022200D">
          <w:rPr>
            <w:rStyle w:val="Hyperlink"/>
          </w:rPr>
          <w:t>Personen</w:t>
        </w:r>
        <w:r>
          <w:rPr>
            <w:webHidden/>
          </w:rPr>
          <w:tab/>
        </w:r>
        <w:r>
          <w:rPr>
            <w:webHidden/>
          </w:rPr>
          <w:fldChar w:fldCharType="begin"/>
        </w:r>
        <w:r>
          <w:rPr>
            <w:webHidden/>
          </w:rPr>
          <w:instrText xml:space="preserve"> PAGEREF _Toc19692088 \h </w:instrText>
        </w:r>
        <w:r>
          <w:rPr>
            <w:webHidden/>
          </w:rPr>
        </w:r>
        <w:r>
          <w:rPr>
            <w:webHidden/>
          </w:rPr>
          <w:fldChar w:fldCharType="separate"/>
        </w:r>
        <w:r w:rsidR="0070150D">
          <w:rPr>
            <w:webHidden/>
          </w:rPr>
          <w:t>12</w:t>
        </w:r>
        <w:r>
          <w:rPr>
            <w:webHidden/>
          </w:rPr>
          <w:fldChar w:fldCharType="end"/>
        </w:r>
      </w:hyperlink>
    </w:p>
    <w:p w14:paraId="60340584" w14:textId="40874B82" w:rsidR="00F94FFE" w:rsidRDefault="00F94FFE">
      <w:pPr>
        <w:pStyle w:val="Inhopg3"/>
        <w:rPr>
          <w:rFonts w:asciiTheme="minorHAnsi" w:eastAsiaTheme="minorEastAsia" w:hAnsiTheme="minorHAnsi" w:cstheme="minorBidi"/>
          <w:snapToGrid/>
          <w:kern w:val="0"/>
          <w:sz w:val="22"/>
          <w:szCs w:val="22"/>
          <w:lang w:eastAsia="nl-NL"/>
        </w:rPr>
      </w:pPr>
      <w:hyperlink w:anchor="_Toc19692089" w:history="1">
        <w:r w:rsidRPr="0022200D">
          <w:rPr>
            <w:rStyle w:val="Hyperlink"/>
          </w:rPr>
          <w:t>2.4.3</w:t>
        </w:r>
        <w:r>
          <w:rPr>
            <w:rFonts w:asciiTheme="minorHAnsi" w:eastAsiaTheme="minorEastAsia" w:hAnsiTheme="minorHAnsi" w:cstheme="minorBidi"/>
            <w:snapToGrid/>
            <w:kern w:val="0"/>
            <w:sz w:val="22"/>
            <w:szCs w:val="22"/>
            <w:lang w:eastAsia="nl-NL"/>
          </w:rPr>
          <w:tab/>
        </w:r>
        <w:r w:rsidRPr="0022200D">
          <w:rPr>
            <w:rStyle w:val="Hyperlink"/>
          </w:rPr>
          <w:t>Keuzeblok Natuurlijk Persoon</w:t>
        </w:r>
        <w:r>
          <w:rPr>
            <w:webHidden/>
          </w:rPr>
          <w:tab/>
        </w:r>
        <w:r>
          <w:rPr>
            <w:webHidden/>
          </w:rPr>
          <w:fldChar w:fldCharType="begin"/>
        </w:r>
        <w:r>
          <w:rPr>
            <w:webHidden/>
          </w:rPr>
          <w:instrText xml:space="preserve"> PAGEREF _Toc19692089 \h </w:instrText>
        </w:r>
        <w:r>
          <w:rPr>
            <w:webHidden/>
          </w:rPr>
        </w:r>
        <w:r>
          <w:rPr>
            <w:webHidden/>
          </w:rPr>
          <w:fldChar w:fldCharType="separate"/>
        </w:r>
        <w:r w:rsidR="0070150D">
          <w:rPr>
            <w:webHidden/>
          </w:rPr>
          <w:t>15</w:t>
        </w:r>
        <w:r>
          <w:rPr>
            <w:webHidden/>
          </w:rPr>
          <w:fldChar w:fldCharType="end"/>
        </w:r>
      </w:hyperlink>
    </w:p>
    <w:p w14:paraId="46C47FFB" w14:textId="44F24724"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090" w:history="1">
        <w:r w:rsidRPr="0022200D">
          <w:rPr>
            <w:rStyle w:val="Hyperlink"/>
          </w:rPr>
          <w:t>2.4.3.1</w:t>
        </w:r>
        <w:r>
          <w:rPr>
            <w:rFonts w:asciiTheme="minorHAnsi" w:eastAsiaTheme="minorEastAsia" w:hAnsiTheme="minorHAnsi" w:cstheme="minorBidi"/>
            <w:i w:val="0"/>
            <w:snapToGrid/>
            <w:kern w:val="0"/>
            <w:sz w:val="22"/>
            <w:szCs w:val="22"/>
            <w:lang w:val="nl-NL" w:eastAsia="nl-NL"/>
          </w:rPr>
          <w:tab/>
        </w:r>
        <w:r w:rsidRPr="0022200D">
          <w:rPr>
            <w:rStyle w:val="Hyperlink"/>
          </w:rPr>
          <w:t>Één persoon</w:t>
        </w:r>
        <w:r>
          <w:rPr>
            <w:webHidden/>
          </w:rPr>
          <w:tab/>
        </w:r>
        <w:r>
          <w:rPr>
            <w:webHidden/>
          </w:rPr>
          <w:fldChar w:fldCharType="begin"/>
        </w:r>
        <w:r>
          <w:rPr>
            <w:webHidden/>
          </w:rPr>
          <w:instrText xml:space="preserve"> PAGEREF _Toc19692090 \h </w:instrText>
        </w:r>
        <w:r>
          <w:rPr>
            <w:webHidden/>
          </w:rPr>
        </w:r>
        <w:r>
          <w:rPr>
            <w:webHidden/>
          </w:rPr>
          <w:fldChar w:fldCharType="separate"/>
        </w:r>
        <w:r w:rsidR="0070150D">
          <w:rPr>
            <w:webHidden/>
          </w:rPr>
          <w:t>15</w:t>
        </w:r>
        <w:r>
          <w:rPr>
            <w:webHidden/>
          </w:rPr>
          <w:fldChar w:fldCharType="end"/>
        </w:r>
      </w:hyperlink>
    </w:p>
    <w:p w14:paraId="7B6E90A7" w14:textId="1FDD0BB8"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098" w:history="1">
        <w:r w:rsidRPr="0022200D">
          <w:rPr>
            <w:rStyle w:val="Hyperlink"/>
          </w:rPr>
          <w:t>2.4.3.2</w:t>
        </w:r>
        <w:r>
          <w:rPr>
            <w:rFonts w:asciiTheme="minorHAnsi" w:eastAsiaTheme="minorEastAsia" w:hAnsiTheme="minorHAnsi" w:cstheme="minorBidi"/>
            <w:i w:val="0"/>
            <w:snapToGrid/>
            <w:kern w:val="0"/>
            <w:sz w:val="22"/>
            <w:szCs w:val="22"/>
            <w:lang w:val="nl-NL" w:eastAsia="nl-NL"/>
          </w:rPr>
          <w:tab/>
        </w:r>
        <w:r w:rsidRPr="0022200D">
          <w:rPr>
            <w:rStyle w:val="Hyperlink"/>
          </w:rPr>
          <w:t>Partners met gezamenlijke burgerlijke staat en woonadres</w:t>
        </w:r>
        <w:r>
          <w:rPr>
            <w:webHidden/>
          </w:rPr>
          <w:tab/>
        </w:r>
        <w:r>
          <w:rPr>
            <w:webHidden/>
          </w:rPr>
          <w:fldChar w:fldCharType="begin"/>
        </w:r>
        <w:r>
          <w:rPr>
            <w:webHidden/>
          </w:rPr>
          <w:instrText xml:space="preserve"> PAGEREF _Toc19692098 \h </w:instrText>
        </w:r>
        <w:r>
          <w:rPr>
            <w:webHidden/>
          </w:rPr>
        </w:r>
        <w:r>
          <w:rPr>
            <w:webHidden/>
          </w:rPr>
          <w:fldChar w:fldCharType="separate"/>
        </w:r>
        <w:r w:rsidR="0070150D">
          <w:rPr>
            <w:webHidden/>
          </w:rPr>
          <w:t>16</w:t>
        </w:r>
        <w:r>
          <w:rPr>
            <w:webHidden/>
          </w:rPr>
          <w:fldChar w:fldCharType="end"/>
        </w:r>
      </w:hyperlink>
    </w:p>
    <w:p w14:paraId="5BB05A04" w14:textId="5E1BA8D7"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099" w:history="1">
        <w:r w:rsidRPr="0022200D">
          <w:rPr>
            <w:rStyle w:val="Hyperlink"/>
          </w:rPr>
          <w:t>2.4.3.3</w:t>
        </w:r>
        <w:r>
          <w:rPr>
            <w:rFonts w:asciiTheme="minorHAnsi" w:eastAsiaTheme="minorEastAsia" w:hAnsiTheme="minorHAnsi" w:cstheme="minorBidi"/>
            <w:i w:val="0"/>
            <w:snapToGrid/>
            <w:kern w:val="0"/>
            <w:sz w:val="22"/>
            <w:szCs w:val="22"/>
            <w:lang w:val="nl-NL" w:eastAsia="nl-NL"/>
          </w:rPr>
          <w:tab/>
        </w:r>
        <w:r w:rsidRPr="0022200D">
          <w:rPr>
            <w:rStyle w:val="Hyperlink"/>
          </w:rPr>
          <w:t>Partners met gezamenlijke burgerlijke staat en eigen woonadres</w:t>
        </w:r>
        <w:r>
          <w:rPr>
            <w:webHidden/>
          </w:rPr>
          <w:tab/>
        </w:r>
        <w:r>
          <w:rPr>
            <w:webHidden/>
          </w:rPr>
          <w:fldChar w:fldCharType="begin"/>
        </w:r>
        <w:r>
          <w:rPr>
            <w:webHidden/>
          </w:rPr>
          <w:instrText xml:space="preserve"> PAGEREF _Toc19692099 \h </w:instrText>
        </w:r>
        <w:r>
          <w:rPr>
            <w:webHidden/>
          </w:rPr>
        </w:r>
        <w:r>
          <w:rPr>
            <w:webHidden/>
          </w:rPr>
          <w:fldChar w:fldCharType="separate"/>
        </w:r>
        <w:r w:rsidR="0070150D">
          <w:rPr>
            <w:webHidden/>
          </w:rPr>
          <w:t>18</w:t>
        </w:r>
        <w:r>
          <w:rPr>
            <w:webHidden/>
          </w:rPr>
          <w:fldChar w:fldCharType="end"/>
        </w:r>
      </w:hyperlink>
    </w:p>
    <w:p w14:paraId="177A3554" w14:textId="51BE2B9F" w:rsidR="00F94FFE" w:rsidRDefault="00F94FFE">
      <w:pPr>
        <w:pStyle w:val="Inhopg4"/>
        <w:rPr>
          <w:rFonts w:asciiTheme="minorHAnsi" w:eastAsiaTheme="minorEastAsia" w:hAnsiTheme="minorHAnsi" w:cstheme="minorBidi"/>
          <w:i w:val="0"/>
          <w:snapToGrid/>
          <w:kern w:val="0"/>
          <w:sz w:val="22"/>
          <w:szCs w:val="22"/>
          <w:lang w:val="nl-NL" w:eastAsia="nl-NL"/>
        </w:rPr>
      </w:pPr>
      <w:hyperlink w:anchor="_Toc19692100" w:history="1">
        <w:r w:rsidRPr="0022200D">
          <w:rPr>
            <w:rStyle w:val="Hyperlink"/>
          </w:rPr>
          <w:t>2.4.3.4</w:t>
        </w:r>
        <w:r>
          <w:rPr>
            <w:rFonts w:asciiTheme="minorHAnsi" w:eastAsiaTheme="minorEastAsia" w:hAnsiTheme="minorHAnsi" w:cstheme="minorBidi"/>
            <w:i w:val="0"/>
            <w:snapToGrid/>
            <w:kern w:val="0"/>
            <w:sz w:val="22"/>
            <w:szCs w:val="22"/>
            <w:lang w:val="nl-NL" w:eastAsia="nl-NL"/>
          </w:rPr>
          <w:tab/>
        </w:r>
        <w:r w:rsidRPr="0022200D">
          <w:rPr>
            <w:rStyle w:val="Hyperlink"/>
          </w:rPr>
          <w:t>Twee of meer huisgenoten met gezamenlijk adres</w:t>
        </w:r>
        <w:r>
          <w:rPr>
            <w:webHidden/>
          </w:rPr>
          <w:tab/>
        </w:r>
        <w:r>
          <w:rPr>
            <w:webHidden/>
          </w:rPr>
          <w:fldChar w:fldCharType="begin"/>
        </w:r>
        <w:r>
          <w:rPr>
            <w:webHidden/>
          </w:rPr>
          <w:instrText xml:space="preserve"> PAGEREF _Toc19692100 \h </w:instrText>
        </w:r>
        <w:r>
          <w:rPr>
            <w:webHidden/>
          </w:rPr>
        </w:r>
        <w:r>
          <w:rPr>
            <w:webHidden/>
          </w:rPr>
          <w:fldChar w:fldCharType="separate"/>
        </w:r>
        <w:r w:rsidR="0070150D">
          <w:rPr>
            <w:webHidden/>
          </w:rPr>
          <w:t>19</w:t>
        </w:r>
        <w:r>
          <w:rPr>
            <w:webHidden/>
          </w:rPr>
          <w:fldChar w:fldCharType="end"/>
        </w:r>
      </w:hyperlink>
    </w:p>
    <w:p w14:paraId="465CA43E" w14:textId="11534BB5" w:rsidR="00F94FFE" w:rsidRDefault="00F94FFE">
      <w:pPr>
        <w:pStyle w:val="Inhopg3"/>
        <w:rPr>
          <w:rFonts w:asciiTheme="minorHAnsi" w:eastAsiaTheme="minorEastAsia" w:hAnsiTheme="minorHAnsi" w:cstheme="minorBidi"/>
          <w:snapToGrid/>
          <w:kern w:val="0"/>
          <w:sz w:val="22"/>
          <w:szCs w:val="22"/>
          <w:lang w:eastAsia="nl-NL"/>
        </w:rPr>
      </w:pPr>
      <w:hyperlink w:anchor="_Toc19692101" w:history="1">
        <w:r w:rsidRPr="0022200D">
          <w:rPr>
            <w:rStyle w:val="Hyperlink"/>
          </w:rPr>
          <w:t>2.4.4</w:t>
        </w:r>
        <w:r>
          <w:rPr>
            <w:rFonts w:asciiTheme="minorHAnsi" w:eastAsiaTheme="minorEastAsia" w:hAnsiTheme="minorHAnsi" w:cstheme="minorBidi"/>
            <w:snapToGrid/>
            <w:kern w:val="0"/>
            <w:sz w:val="22"/>
            <w:szCs w:val="22"/>
            <w:lang w:eastAsia="nl-NL"/>
          </w:rPr>
          <w:tab/>
        </w:r>
        <w:r w:rsidRPr="0022200D">
          <w:rPr>
            <w:rStyle w:val="Hyperlink"/>
          </w:rPr>
          <w:t>Keuzeblok Niet Natuurlijk Persoon</w:t>
        </w:r>
        <w:r>
          <w:rPr>
            <w:webHidden/>
          </w:rPr>
          <w:tab/>
        </w:r>
        <w:r>
          <w:rPr>
            <w:webHidden/>
          </w:rPr>
          <w:fldChar w:fldCharType="begin"/>
        </w:r>
        <w:r>
          <w:rPr>
            <w:webHidden/>
          </w:rPr>
          <w:instrText xml:space="preserve"> PAGEREF _Toc19692101 \h </w:instrText>
        </w:r>
        <w:r>
          <w:rPr>
            <w:webHidden/>
          </w:rPr>
        </w:r>
        <w:r>
          <w:rPr>
            <w:webHidden/>
          </w:rPr>
          <w:fldChar w:fldCharType="separate"/>
        </w:r>
        <w:r w:rsidR="0070150D">
          <w:rPr>
            <w:webHidden/>
          </w:rPr>
          <w:t>22</w:t>
        </w:r>
        <w:r>
          <w:rPr>
            <w:webHidden/>
          </w:rPr>
          <w:fldChar w:fldCharType="end"/>
        </w:r>
      </w:hyperlink>
    </w:p>
    <w:p w14:paraId="6B15B85C" w14:textId="71C09ACA" w:rsidR="00F94FFE" w:rsidRDefault="00F94FFE">
      <w:pPr>
        <w:pStyle w:val="Inhopg2"/>
        <w:rPr>
          <w:rFonts w:asciiTheme="minorHAnsi" w:eastAsiaTheme="minorEastAsia" w:hAnsiTheme="minorHAnsi" w:cstheme="minorBidi"/>
          <w:snapToGrid/>
          <w:kern w:val="0"/>
          <w:sz w:val="22"/>
          <w:szCs w:val="22"/>
          <w:lang w:eastAsia="nl-NL"/>
        </w:rPr>
      </w:pPr>
      <w:hyperlink w:anchor="_Toc19692102" w:history="1">
        <w:r w:rsidRPr="0022200D">
          <w:rPr>
            <w:rStyle w:val="Hyperlink"/>
          </w:rPr>
          <w:t>2.5</w:t>
        </w:r>
        <w:r>
          <w:rPr>
            <w:rFonts w:asciiTheme="minorHAnsi" w:eastAsiaTheme="minorEastAsia" w:hAnsiTheme="minorHAnsi" w:cstheme="minorBidi"/>
            <w:snapToGrid/>
            <w:kern w:val="0"/>
            <w:sz w:val="22"/>
            <w:szCs w:val="22"/>
            <w:lang w:eastAsia="nl-NL"/>
          </w:rPr>
          <w:tab/>
        </w:r>
        <w:r w:rsidRPr="0022200D">
          <w:rPr>
            <w:rStyle w:val="Hyperlink"/>
          </w:rPr>
          <w:t>Gevolmachtigde Rechthebbenden</w:t>
        </w:r>
        <w:r>
          <w:rPr>
            <w:webHidden/>
          </w:rPr>
          <w:tab/>
        </w:r>
        <w:r>
          <w:rPr>
            <w:webHidden/>
          </w:rPr>
          <w:fldChar w:fldCharType="begin"/>
        </w:r>
        <w:r>
          <w:rPr>
            <w:webHidden/>
          </w:rPr>
          <w:instrText xml:space="preserve"> PAGEREF _Toc19692102 \h </w:instrText>
        </w:r>
        <w:r>
          <w:rPr>
            <w:webHidden/>
          </w:rPr>
        </w:r>
        <w:r>
          <w:rPr>
            <w:webHidden/>
          </w:rPr>
          <w:fldChar w:fldCharType="separate"/>
        </w:r>
        <w:r w:rsidR="0070150D">
          <w:rPr>
            <w:webHidden/>
          </w:rPr>
          <w:t>24</w:t>
        </w:r>
        <w:r>
          <w:rPr>
            <w:webHidden/>
          </w:rPr>
          <w:fldChar w:fldCharType="end"/>
        </w:r>
      </w:hyperlink>
    </w:p>
    <w:p w14:paraId="3B4E9975" w14:textId="4CD394F2" w:rsidR="00F94FFE" w:rsidRDefault="00F94FFE">
      <w:pPr>
        <w:pStyle w:val="Inhopg2"/>
        <w:rPr>
          <w:rFonts w:asciiTheme="minorHAnsi" w:eastAsiaTheme="minorEastAsia" w:hAnsiTheme="minorHAnsi" w:cstheme="minorBidi"/>
          <w:snapToGrid/>
          <w:kern w:val="0"/>
          <w:sz w:val="22"/>
          <w:szCs w:val="22"/>
          <w:lang w:eastAsia="nl-NL"/>
        </w:rPr>
      </w:pPr>
      <w:hyperlink w:anchor="_Toc19692103" w:history="1">
        <w:r w:rsidRPr="0022200D">
          <w:rPr>
            <w:rStyle w:val="Hyperlink"/>
          </w:rPr>
          <w:t>2.6</w:t>
        </w:r>
        <w:r>
          <w:rPr>
            <w:rFonts w:asciiTheme="minorHAnsi" w:eastAsiaTheme="minorEastAsia" w:hAnsiTheme="minorHAnsi" w:cstheme="minorBidi"/>
            <w:snapToGrid/>
            <w:kern w:val="0"/>
            <w:sz w:val="22"/>
            <w:szCs w:val="22"/>
            <w:lang w:eastAsia="nl-NL"/>
          </w:rPr>
          <w:tab/>
        </w:r>
        <w:r w:rsidRPr="0022200D">
          <w:rPr>
            <w:rStyle w:val="Hyperlink"/>
          </w:rPr>
          <w:t>Rechthebbenden</w:t>
        </w:r>
        <w:r>
          <w:rPr>
            <w:webHidden/>
          </w:rPr>
          <w:tab/>
        </w:r>
        <w:r>
          <w:rPr>
            <w:webHidden/>
          </w:rPr>
          <w:fldChar w:fldCharType="begin"/>
        </w:r>
        <w:r>
          <w:rPr>
            <w:webHidden/>
          </w:rPr>
          <w:instrText xml:space="preserve"> PAGEREF _Toc19692103 \h </w:instrText>
        </w:r>
        <w:r>
          <w:rPr>
            <w:webHidden/>
          </w:rPr>
        </w:r>
        <w:r>
          <w:rPr>
            <w:webHidden/>
          </w:rPr>
          <w:fldChar w:fldCharType="separate"/>
        </w:r>
        <w:r w:rsidR="0070150D">
          <w:rPr>
            <w:webHidden/>
          </w:rPr>
          <w:t>24</w:t>
        </w:r>
        <w:r>
          <w:rPr>
            <w:webHidden/>
          </w:rPr>
          <w:fldChar w:fldCharType="end"/>
        </w:r>
      </w:hyperlink>
    </w:p>
    <w:p w14:paraId="5161F70B" w14:textId="3BE5B5EE" w:rsidR="00F94FFE" w:rsidRDefault="00F94FFE">
      <w:pPr>
        <w:pStyle w:val="Inhopg2"/>
        <w:rPr>
          <w:rFonts w:asciiTheme="minorHAnsi" w:eastAsiaTheme="minorEastAsia" w:hAnsiTheme="minorHAnsi" w:cstheme="minorBidi"/>
          <w:snapToGrid/>
          <w:kern w:val="0"/>
          <w:sz w:val="22"/>
          <w:szCs w:val="22"/>
          <w:lang w:eastAsia="nl-NL"/>
        </w:rPr>
      </w:pPr>
      <w:hyperlink w:anchor="_Toc19692104" w:history="1">
        <w:r w:rsidRPr="0022200D">
          <w:rPr>
            <w:rStyle w:val="Hyperlink"/>
          </w:rPr>
          <w:t>2.7</w:t>
        </w:r>
        <w:r>
          <w:rPr>
            <w:rFonts w:asciiTheme="minorHAnsi" w:eastAsiaTheme="minorEastAsia" w:hAnsiTheme="minorHAnsi" w:cstheme="minorBidi"/>
            <w:snapToGrid/>
            <w:kern w:val="0"/>
            <w:sz w:val="22"/>
            <w:szCs w:val="22"/>
            <w:lang w:eastAsia="nl-NL"/>
          </w:rPr>
          <w:tab/>
        </w:r>
        <w:r w:rsidRPr="0022200D">
          <w:rPr>
            <w:rStyle w:val="Hyperlink"/>
          </w:rPr>
          <w:t>Volmachtverlening</w:t>
        </w:r>
        <w:r>
          <w:rPr>
            <w:webHidden/>
          </w:rPr>
          <w:tab/>
        </w:r>
        <w:r>
          <w:rPr>
            <w:webHidden/>
          </w:rPr>
          <w:fldChar w:fldCharType="begin"/>
        </w:r>
        <w:r>
          <w:rPr>
            <w:webHidden/>
          </w:rPr>
          <w:instrText xml:space="preserve"> PAGEREF _Toc19692104 \h </w:instrText>
        </w:r>
        <w:r>
          <w:rPr>
            <w:webHidden/>
          </w:rPr>
        </w:r>
        <w:r>
          <w:rPr>
            <w:webHidden/>
          </w:rPr>
          <w:fldChar w:fldCharType="separate"/>
        </w:r>
        <w:r w:rsidR="0070150D">
          <w:rPr>
            <w:webHidden/>
          </w:rPr>
          <w:t>26</w:t>
        </w:r>
        <w:r>
          <w:rPr>
            <w:webHidden/>
          </w:rPr>
          <w:fldChar w:fldCharType="end"/>
        </w:r>
      </w:hyperlink>
    </w:p>
    <w:p w14:paraId="364F3D29" w14:textId="54B49607" w:rsidR="00F94FFE" w:rsidRDefault="00F94FFE">
      <w:pPr>
        <w:pStyle w:val="Inhopg2"/>
        <w:rPr>
          <w:rFonts w:asciiTheme="minorHAnsi" w:eastAsiaTheme="minorEastAsia" w:hAnsiTheme="minorHAnsi" w:cstheme="minorBidi"/>
          <w:snapToGrid/>
          <w:kern w:val="0"/>
          <w:sz w:val="22"/>
          <w:szCs w:val="22"/>
          <w:lang w:eastAsia="nl-NL"/>
        </w:rPr>
      </w:pPr>
      <w:hyperlink w:anchor="_Toc19692105" w:history="1">
        <w:r w:rsidRPr="0022200D">
          <w:rPr>
            <w:rStyle w:val="Hyperlink"/>
          </w:rPr>
          <w:t>2.8</w:t>
        </w:r>
        <w:r>
          <w:rPr>
            <w:rFonts w:asciiTheme="minorHAnsi" w:eastAsiaTheme="minorEastAsia" w:hAnsiTheme="minorHAnsi" w:cstheme="minorBidi"/>
            <w:snapToGrid/>
            <w:kern w:val="0"/>
            <w:sz w:val="22"/>
            <w:szCs w:val="22"/>
            <w:lang w:eastAsia="nl-NL"/>
          </w:rPr>
          <w:tab/>
        </w:r>
        <w:r w:rsidRPr="0022200D">
          <w:rPr>
            <w:rStyle w:val="Hyperlink"/>
          </w:rPr>
          <w:t>Soort doorhaling</w:t>
        </w:r>
        <w:r>
          <w:rPr>
            <w:webHidden/>
          </w:rPr>
          <w:tab/>
        </w:r>
        <w:r>
          <w:rPr>
            <w:webHidden/>
          </w:rPr>
          <w:fldChar w:fldCharType="begin"/>
        </w:r>
        <w:r>
          <w:rPr>
            <w:webHidden/>
          </w:rPr>
          <w:instrText xml:space="preserve"> PAGEREF _Toc19692105 \h </w:instrText>
        </w:r>
        <w:r>
          <w:rPr>
            <w:webHidden/>
          </w:rPr>
        </w:r>
        <w:r>
          <w:rPr>
            <w:webHidden/>
          </w:rPr>
          <w:fldChar w:fldCharType="separate"/>
        </w:r>
        <w:r w:rsidR="0070150D">
          <w:rPr>
            <w:webHidden/>
          </w:rPr>
          <w:t>27</w:t>
        </w:r>
        <w:r>
          <w:rPr>
            <w:webHidden/>
          </w:rPr>
          <w:fldChar w:fldCharType="end"/>
        </w:r>
      </w:hyperlink>
    </w:p>
    <w:p w14:paraId="18EA1168" w14:textId="3FF03CF6" w:rsidR="00F94FFE" w:rsidRDefault="00F94FFE">
      <w:pPr>
        <w:pStyle w:val="Inhopg3"/>
        <w:rPr>
          <w:rFonts w:asciiTheme="minorHAnsi" w:eastAsiaTheme="minorEastAsia" w:hAnsiTheme="minorHAnsi" w:cstheme="minorBidi"/>
          <w:snapToGrid/>
          <w:kern w:val="0"/>
          <w:sz w:val="22"/>
          <w:szCs w:val="22"/>
          <w:lang w:eastAsia="nl-NL"/>
        </w:rPr>
      </w:pPr>
      <w:hyperlink w:anchor="_Toc19692106" w:history="1">
        <w:r w:rsidRPr="0022200D">
          <w:rPr>
            <w:rStyle w:val="Hyperlink"/>
          </w:rPr>
          <w:t>2.8.1</w:t>
        </w:r>
        <w:r>
          <w:rPr>
            <w:rFonts w:asciiTheme="minorHAnsi" w:eastAsiaTheme="minorEastAsia" w:hAnsiTheme="minorHAnsi" w:cstheme="minorBidi"/>
            <w:snapToGrid/>
            <w:kern w:val="0"/>
            <w:sz w:val="22"/>
            <w:szCs w:val="22"/>
            <w:lang w:eastAsia="nl-NL"/>
          </w:rPr>
          <w:tab/>
        </w:r>
        <w:r w:rsidRPr="0022200D">
          <w:rPr>
            <w:rStyle w:val="Hyperlink"/>
          </w:rPr>
          <w:t>Afstand hypotheekrecht</w:t>
        </w:r>
        <w:r>
          <w:rPr>
            <w:webHidden/>
          </w:rPr>
          <w:tab/>
        </w:r>
        <w:r>
          <w:rPr>
            <w:webHidden/>
          </w:rPr>
          <w:fldChar w:fldCharType="begin"/>
        </w:r>
        <w:r>
          <w:rPr>
            <w:webHidden/>
          </w:rPr>
          <w:instrText xml:space="preserve"> PAGEREF _Toc19692106 \h </w:instrText>
        </w:r>
        <w:r>
          <w:rPr>
            <w:webHidden/>
          </w:rPr>
        </w:r>
        <w:r>
          <w:rPr>
            <w:webHidden/>
          </w:rPr>
          <w:fldChar w:fldCharType="separate"/>
        </w:r>
        <w:r w:rsidR="0070150D">
          <w:rPr>
            <w:webHidden/>
          </w:rPr>
          <w:t>27</w:t>
        </w:r>
        <w:r>
          <w:rPr>
            <w:webHidden/>
          </w:rPr>
          <w:fldChar w:fldCharType="end"/>
        </w:r>
      </w:hyperlink>
    </w:p>
    <w:p w14:paraId="66AA8F81" w14:textId="3008A7A3" w:rsidR="00F94FFE" w:rsidRDefault="00F94FFE">
      <w:pPr>
        <w:pStyle w:val="Inhopg3"/>
        <w:rPr>
          <w:rFonts w:asciiTheme="minorHAnsi" w:eastAsiaTheme="minorEastAsia" w:hAnsiTheme="minorHAnsi" w:cstheme="minorBidi"/>
          <w:snapToGrid/>
          <w:kern w:val="0"/>
          <w:sz w:val="22"/>
          <w:szCs w:val="22"/>
          <w:lang w:eastAsia="nl-NL"/>
        </w:rPr>
      </w:pPr>
      <w:hyperlink w:anchor="_Toc19692107" w:history="1">
        <w:r w:rsidRPr="0022200D">
          <w:rPr>
            <w:rStyle w:val="Hyperlink"/>
          </w:rPr>
          <w:t>2.8.2</w:t>
        </w:r>
        <w:r>
          <w:rPr>
            <w:rFonts w:asciiTheme="minorHAnsi" w:eastAsiaTheme="minorEastAsia" w:hAnsiTheme="minorHAnsi" w:cstheme="minorBidi"/>
            <w:snapToGrid/>
            <w:kern w:val="0"/>
            <w:sz w:val="22"/>
            <w:szCs w:val="22"/>
            <w:lang w:eastAsia="nl-NL"/>
          </w:rPr>
          <w:tab/>
        </w:r>
        <w:r w:rsidRPr="0022200D">
          <w:rPr>
            <w:rStyle w:val="Hyperlink"/>
          </w:rPr>
          <w:t>Opzegging hypotheekrecht</w:t>
        </w:r>
        <w:r>
          <w:rPr>
            <w:webHidden/>
          </w:rPr>
          <w:tab/>
        </w:r>
        <w:r>
          <w:rPr>
            <w:webHidden/>
          </w:rPr>
          <w:fldChar w:fldCharType="begin"/>
        </w:r>
        <w:r>
          <w:rPr>
            <w:webHidden/>
          </w:rPr>
          <w:instrText xml:space="preserve"> PAGEREF _Toc19692107 \h </w:instrText>
        </w:r>
        <w:r>
          <w:rPr>
            <w:webHidden/>
          </w:rPr>
        </w:r>
        <w:r>
          <w:rPr>
            <w:webHidden/>
          </w:rPr>
          <w:fldChar w:fldCharType="separate"/>
        </w:r>
        <w:r w:rsidR="0070150D">
          <w:rPr>
            <w:webHidden/>
          </w:rPr>
          <w:t>34</w:t>
        </w:r>
        <w:r>
          <w:rPr>
            <w:webHidden/>
          </w:rPr>
          <w:fldChar w:fldCharType="end"/>
        </w:r>
      </w:hyperlink>
    </w:p>
    <w:p w14:paraId="38504811" w14:textId="2FA1FE25" w:rsidR="00F94FFE" w:rsidRDefault="00F94FFE">
      <w:pPr>
        <w:pStyle w:val="Inhopg3"/>
        <w:rPr>
          <w:rFonts w:asciiTheme="minorHAnsi" w:eastAsiaTheme="minorEastAsia" w:hAnsiTheme="minorHAnsi" w:cstheme="minorBidi"/>
          <w:snapToGrid/>
          <w:kern w:val="0"/>
          <w:sz w:val="22"/>
          <w:szCs w:val="22"/>
          <w:lang w:eastAsia="nl-NL"/>
        </w:rPr>
      </w:pPr>
      <w:hyperlink w:anchor="_Toc19692108" w:history="1">
        <w:r w:rsidRPr="0022200D">
          <w:rPr>
            <w:rStyle w:val="Hyperlink"/>
          </w:rPr>
          <w:t>2.8.3</w:t>
        </w:r>
        <w:r>
          <w:rPr>
            <w:rFonts w:asciiTheme="minorHAnsi" w:eastAsiaTheme="minorEastAsia" w:hAnsiTheme="minorHAnsi" w:cstheme="minorBidi"/>
            <w:snapToGrid/>
            <w:kern w:val="0"/>
            <w:sz w:val="22"/>
            <w:szCs w:val="22"/>
            <w:lang w:eastAsia="nl-NL"/>
          </w:rPr>
          <w:tab/>
        </w:r>
        <w:r w:rsidRPr="0022200D">
          <w:rPr>
            <w:rStyle w:val="Hyperlink"/>
          </w:rPr>
          <w:t>Vervallenverklaring</w:t>
        </w:r>
        <w:r>
          <w:rPr>
            <w:webHidden/>
          </w:rPr>
          <w:tab/>
        </w:r>
        <w:r>
          <w:rPr>
            <w:webHidden/>
          </w:rPr>
          <w:fldChar w:fldCharType="begin"/>
        </w:r>
        <w:r>
          <w:rPr>
            <w:webHidden/>
          </w:rPr>
          <w:instrText xml:space="preserve"> PAGEREF _Toc19692108 \h </w:instrText>
        </w:r>
        <w:r>
          <w:rPr>
            <w:webHidden/>
          </w:rPr>
        </w:r>
        <w:r>
          <w:rPr>
            <w:webHidden/>
          </w:rPr>
          <w:fldChar w:fldCharType="separate"/>
        </w:r>
        <w:r w:rsidR="0070150D">
          <w:rPr>
            <w:webHidden/>
          </w:rPr>
          <w:t>39</w:t>
        </w:r>
        <w:r>
          <w:rPr>
            <w:webHidden/>
          </w:rPr>
          <w:fldChar w:fldCharType="end"/>
        </w:r>
      </w:hyperlink>
    </w:p>
    <w:p w14:paraId="7AE985D8" w14:textId="28D1A4FD" w:rsidR="00F94FFE" w:rsidRDefault="00F94FFE">
      <w:pPr>
        <w:pStyle w:val="Inhopg2"/>
        <w:rPr>
          <w:rFonts w:asciiTheme="minorHAnsi" w:eastAsiaTheme="minorEastAsia" w:hAnsiTheme="minorHAnsi" w:cstheme="minorBidi"/>
          <w:snapToGrid/>
          <w:kern w:val="0"/>
          <w:sz w:val="22"/>
          <w:szCs w:val="22"/>
          <w:lang w:eastAsia="nl-NL"/>
        </w:rPr>
      </w:pPr>
      <w:hyperlink w:anchor="_Toc19692109" w:history="1">
        <w:r w:rsidRPr="0022200D">
          <w:rPr>
            <w:rStyle w:val="Hyperlink"/>
          </w:rPr>
          <w:t>2.9</w:t>
        </w:r>
        <w:r>
          <w:rPr>
            <w:rFonts w:asciiTheme="minorHAnsi" w:eastAsiaTheme="minorEastAsia" w:hAnsiTheme="minorHAnsi" w:cstheme="minorBidi"/>
            <w:snapToGrid/>
            <w:kern w:val="0"/>
            <w:sz w:val="22"/>
            <w:szCs w:val="22"/>
            <w:lang w:eastAsia="nl-NL"/>
          </w:rPr>
          <w:tab/>
        </w:r>
        <w:r w:rsidRPr="0022200D">
          <w:rPr>
            <w:rStyle w:val="Hyperlink"/>
          </w:rPr>
          <w:t>Overige verklaringen</w:t>
        </w:r>
        <w:r>
          <w:rPr>
            <w:webHidden/>
          </w:rPr>
          <w:tab/>
        </w:r>
        <w:r>
          <w:rPr>
            <w:webHidden/>
          </w:rPr>
          <w:fldChar w:fldCharType="begin"/>
        </w:r>
        <w:r>
          <w:rPr>
            <w:webHidden/>
          </w:rPr>
          <w:instrText xml:space="preserve"> PAGEREF _Toc19692109 \h </w:instrText>
        </w:r>
        <w:r>
          <w:rPr>
            <w:webHidden/>
          </w:rPr>
        </w:r>
        <w:r>
          <w:rPr>
            <w:webHidden/>
          </w:rPr>
          <w:fldChar w:fldCharType="separate"/>
        </w:r>
        <w:r w:rsidR="0070150D">
          <w:rPr>
            <w:webHidden/>
          </w:rPr>
          <w:t>43</w:t>
        </w:r>
        <w:r>
          <w:rPr>
            <w:webHidden/>
          </w:rPr>
          <w:fldChar w:fldCharType="end"/>
        </w:r>
      </w:hyperlink>
    </w:p>
    <w:p w14:paraId="6BC0AF38" w14:textId="3445B1E8" w:rsidR="00F94FFE" w:rsidRDefault="00F94FFE">
      <w:pPr>
        <w:pStyle w:val="Inhopg2"/>
        <w:rPr>
          <w:rFonts w:asciiTheme="minorHAnsi" w:eastAsiaTheme="minorEastAsia" w:hAnsiTheme="minorHAnsi" w:cstheme="minorBidi"/>
          <w:snapToGrid/>
          <w:kern w:val="0"/>
          <w:sz w:val="22"/>
          <w:szCs w:val="22"/>
          <w:lang w:eastAsia="nl-NL"/>
        </w:rPr>
      </w:pPr>
      <w:hyperlink w:anchor="_Toc19692110" w:history="1">
        <w:r w:rsidRPr="0022200D">
          <w:rPr>
            <w:rStyle w:val="Hyperlink"/>
          </w:rPr>
          <w:t>2.10</w:t>
        </w:r>
        <w:r>
          <w:rPr>
            <w:rFonts w:asciiTheme="minorHAnsi" w:eastAsiaTheme="minorEastAsia" w:hAnsiTheme="minorHAnsi" w:cstheme="minorBidi"/>
            <w:snapToGrid/>
            <w:kern w:val="0"/>
            <w:sz w:val="22"/>
            <w:szCs w:val="22"/>
            <w:lang w:eastAsia="nl-NL"/>
          </w:rPr>
          <w:tab/>
        </w:r>
        <w:r w:rsidRPr="0022200D">
          <w:rPr>
            <w:rStyle w:val="Hyperlink"/>
          </w:rPr>
          <w:t>Woonplaatskeuze</w:t>
        </w:r>
        <w:r>
          <w:rPr>
            <w:webHidden/>
          </w:rPr>
          <w:tab/>
        </w:r>
        <w:r>
          <w:rPr>
            <w:webHidden/>
          </w:rPr>
          <w:fldChar w:fldCharType="begin"/>
        </w:r>
        <w:r>
          <w:rPr>
            <w:webHidden/>
          </w:rPr>
          <w:instrText xml:space="preserve"> PAGEREF _Toc19692110 \h </w:instrText>
        </w:r>
        <w:r>
          <w:rPr>
            <w:webHidden/>
          </w:rPr>
        </w:r>
        <w:r>
          <w:rPr>
            <w:webHidden/>
          </w:rPr>
          <w:fldChar w:fldCharType="separate"/>
        </w:r>
        <w:r w:rsidR="0070150D">
          <w:rPr>
            <w:webHidden/>
          </w:rPr>
          <w:t>44</w:t>
        </w:r>
        <w:r>
          <w:rPr>
            <w:webHidden/>
          </w:rPr>
          <w:fldChar w:fldCharType="end"/>
        </w:r>
      </w:hyperlink>
    </w:p>
    <w:p w14:paraId="5A0EEC01" w14:textId="17AD332A" w:rsidR="00F94FFE" w:rsidRDefault="00F94FFE">
      <w:pPr>
        <w:pStyle w:val="Inhopg2"/>
        <w:rPr>
          <w:rFonts w:asciiTheme="minorHAnsi" w:eastAsiaTheme="minorEastAsia" w:hAnsiTheme="minorHAnsi" w:cstheme="minorBidi"/>
          <w:snapToGrid/>
          <w:kern w:val="0"/>
          <w:sz w:val="22"/>
          <w:szCs w:val="22"/>
          <w:lang w:eastAsia="nl-NL"/>
        </w:rPr>
      </w:pPr>
      <w:hyperlink w:anchor="_Toc19692111" w:history="1">
        <w:r w:rsidRPr="0022200D">
          <w:rPr>
            <w:rStyle w:val="Hyperlink"/>
          </w:rPr>
          <w:t>2.11</w:t>
        </w:r>
        <w:r>
          <w:rPr>
            <w:rFonts w:asciiTheme="minorHAnsi" w:eastAsiaTheme="minorEastAsia" w:hAnsiTheme="minorHAnsi" w:cstheme="minorBidi"/>
            <w:snapToGrid/>
            <w:kern w:val="0"/>
            <w:sz w:val="22"/>
            <w:szCs w:val="22"/>
            <w:lang w:eastAsia="nl-NL"/>
          </w:rPr>
          <w:tab/>
        </w:r>
        <w:r w:rsidRPr="0022200D">
          <w:rPr>
            <w:rStyle w:val="Hyperlink"/>
          </w:rPr>
          <w:t>Identiteit personen</w:t>
        </w:r>
        <w:r>
          <w:rPr>
            <w:webHidden/>
          </w:rPr>
          <w:tab/>
        </w:r>
        <w:r>
          <w:rPr>
            <w:webHidden/>
          </w:rPr>
          <w:fldChar w:fldCharType="begin"/>
        </w:r>
        <w:r>
          <w:rPr>
            <w:webHidden/>
          </w:rPr>
          <w:instrText xml:space="preserve"> PAGEREF _Toc19692111 \h </w:instrText>
        </w:r>
        <w:r>
          <w:rPr>
            <w:webHidden/>
          </w:rPr>
        </w:r>
        <w:r>
          <w:rPr>
            <w:webHidden/>
          </w:rPr>
          <w:fldChar w:fldCharType="separate"/>
        </w:r>
        <w:r w:rsidR="0070150D">
          <w:rPr>
            <w:webHidden/>
          </w:rPr>
          <w:t>44</w:t>
        </w:r>
        <w:r>
          <w:rPr>
            <w:webHidden/>
          </w:rPr>
          <w:fldChar w:fldCharType="end"/>
        </w:r>
      </w:hyperlink>
    </w:p>
    <w:p w14:paraId="0980DB87" w14:textId="46EE3D61" w:rsidR="00F94FFE" w:rsidRDefault="00F94FFE">
      <w:pPr>
        <w:pStyle w:val="Inhopg2"/>
        <w:rPr>
          <w:rFonts w:asciiTheme="minorHAnsi" w:eastAsiaTheme="minorEastAsia" w:hAnsiTheme="minorHAnsi" w:cstheme="minorBidi"/>
          <w:snapToGrid/>
          <w:kern w:val="0"/>
          <w:sz w:val="22"/>
          <w:szCs w:val="22"/>
          <w:lang w:eastAsia="nl-NL"/>
        </w:rPr>
      </w:pPr>
      <w:hyperlink w:anchor="_Toc19692112" w:history="1">
        <w:r w:rsidRPr="0022200D">
          <w:rPr>
            <w:rStyle w:val="Hyperlink"/>
          </w:rPr>
          <w:t>2.12</w:t>
        </w:r>
        <w:r>
          <w:rPr>
            <w:rFonts w:asciiTheme="minorHAnsi" w:eastAsiaTheme="minorEastAsia" w:hAnsiTheme="minorHAnsi" w:cstheme="minorBidi"/>
            <w:snapToGrid/>
            <w:kern w:val="0"/>
            <w:sz w:val="22"/>
            <w:szCs w:val="22"/>
            <w:lang w:eastAsia="nl-NL"/>
          </w:rPr>
          <w:tab/>
        </w:r>
        <w:r w:rsidRPr="0022200D">
          <w:rPr>
            <w:rStyle w:val="Hyperlink"/>
          </w:rPr>
          <w:t>Passeren akte</w:t>
        </w:r>
        <w:r>
          <w:rPr>
            <w:webHidden/>
          </w:rPr>
          <w:tab/>
        </w:r>
        <w:r>
          <w:rPr>
            <w:webHidden/>
          </w:rPr>
          <w:fldChar w:fldCharType="begin"/>
        </w:r>
        <w:r>
          <w:rPr>
            <w:webHidden/>
          </w:rPr>
          <w:instrText xml:space="preserve"> PAGEREF _Toc19692112 \h </w:instrText>
        </w:r>
        <w:r>
          <w:rPr>
            <w:webHidden/>
          </w:rPr>
        </w:r>
        <w:r>
          <w:rPr>
            <w:webHidden/>
          </w:rPr>
          <w:fldChar w:fldCharType="separate"/>
        </w:r>
        <w:r w:rsidR="0070150D">
          <w:rPr>
            <w:webHidden/>
          </w:rPr>
          <w:t>45</w:t>
        </w:r>
        <w:r>
          <w:rPr>
            <w:webHidden/>
          </w:rPr>
          <w:fldChar w:fldCharType="end"/>
        </w:r>
      </w:hyperlink>
    </w:p>
    <w:p w14:paraId="2F727281" w14:textId="1DF953DA" w:rsidR="00F94FFE" w:rsidRDefault="00F94FFE">
      <w:pPr>
        <w:pStyle w:val="Inhopg2"/>
        <w:rPr>
          <w:rFonts w:asciiTheme="minorHAnsi" w:eastAsiaTheme="minorEastAsia" w:hAnsiTheme="minorHAnsi" w:cstheme="minorBidi"/>
          <w:snapToGrid/>
          <w:kern w:val="0"/>
          <w:sz w:val="22"/>
          <w:szCs w:val="22"/>
          <w:lang w:eastAsia="nl-NL"/>
        </w:rPr>
      </w:pPr>
      <w:hyperlink w:anchor="_Toc19692113" w:history="1">
        <w:r w:rsidRPr="0022200D">
          <w:rPr>
            <w:rStyle w:val="Hyperlink"/>
          </w:rPr>
          <w:t>2.13</w:t>
        </w:r>
        <w:r>
          <w:rPr>
            <w:rFonts w:asciiTheme="minorHAnsi" w:eastAsiaTheme="minorEastAsia" w:hAnsiTheme="minorHAnsi" w:cstheme="minorBidi"/>
            <w:snapToGrid/>
            <w:kern w:val="0"/>
            <w:sz w:val="22"/>
            <w:szCs w:val="22"/>
            <w:lang w:eastAsia="nl-NL"/>
          </w:rPr>
          <w:tab/>
        </w:r>
        <w:r w:rsidRPr="0022200D">
          <w:rPr>
            <w:rStyle w:val="Hyperlink"/>
          </w:rPr>
          <w:t>Voorbeelden nummering in comparitie en in soort doorhaling</w:t>
        </w:r>
        <w:r>
          <w:rPr>
            <w:webHidden/>
          </w:rPr>
          <w:tab/>
        </w:r>
        <w:r>
          <w:rPr>
            <w:webHidden/>
          </w:rPr>
          <w:fldChar w:fldCharType="begin"/>
        </w:r>
        <w:r>
          <w:rPr>
            <w:webHidden/>
          </w:rPr>
          <w:instrText xml:space="preserve"> PAGEREF _Toc19692113 \h </w:instrText>
        </w:r>
        <w:r>
          <w:rPr>
            <w:webHidden/>
          </w:rPr>
        </w:r>
        <w:r>
          <w:rPr>
            <w:webHidden/>
          </w:rPr>
          <w:fldChar w:fldCharType="separate"/>
        </w:r>
        <w:r w:rsidR="0070150D">
          <w:rPr>
            <w:webHidden/>
          </w:rPr>
          <w:t>47</w:t>
        </w:r>
        <w:r>
          <w:rPr>
            <w:webHidden/>
          </w:rPr>
          <w:fldChar w:fldCharType="end"/>
        </w:r>
      </w:hyperlink>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4" w:name="bmStartpunt"/>
      <w:bookmarkStart w:id="15" w:name="_Toc498316301"/>
      <w:bookmarkStart w:id="16" w:name="_Toc276321552"/>
      <w:bookmarkStart w:id="17" w:name="_Toc278205521"/>
      <w:bookmarkStart w:id="18" w:name="_Toc19692074"/>
      <w:bookmarkEnd w:id="14"/>
      <w:bookmarkEnd w:id="15"/>
      <w:r>
        <w:rPr>
          <w:lang w:val="nl-NL"/>
        </w:rPr>
        <w:lastRenderedPageBreak/>
        <w:t>Inleiding</w:t>
      </w:r>
      <w:bookmarkEnd w:id="16"/>
      <w:bookmarkEnd w:id="17"/>
      <w:bookmarkEnd w:id="18"/>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9" w:name="_Toc276321553"/>
      <w:bookmarkStart w:id="20" w:name="_Toc278205522"/>
      <w:bookmarkStart w:id="21" w:name="_Toc19692075"/>
      <w:r>
        <w:rPr>
          <w:lang w:val="nl-NL"/>
        </w:rPr>
        <w:t>Doel</w:t>
      </w:r>
      <w:bookmarkEnd w:id="19"/>
      <w:bookmarkEnd w:id="20"/>
      <w:bookmarkEnd w:id="21"/>
    </w:p>
    <w:p w14:paraId="6C32A6C2" w14:textId="77777777" w:rsidR="00335460" w:rsidRDefault="00335460" w:rsidP="00335460">
      <w:bookmarkStart w:id="22" w:name="_Toc212447230"/>
      <w:bookmarkStart w:id="23" w:name="_Toc265506396"/>
      <w:bookmarkStart w:id="24"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5" w:name="_Toc276321554"/>
      <w:bookmarkStart w:id="26" w:name="_Toc278205523"/>
      <w:bookmarkStart w:id="27" w:name="_Ref438627407"/>
      <w:bookmarkStart w:id="28" w:name="_Ref438627706"/>
      <w:bookmarkStart w:id="29" w:name="_Toc19692076"/>
      <w:r w:rsidRPr="00343045">
        <w:t>Algemeen</w:t>
      </w:r>
      <w:bookmarkEnd w:id="22"/>
      <w:bookmarkEnd w:id="23"/>
      <w:bookmarkEnd w:id="25"/>
      <w:bookmarkEnd w:id="26"/>
      <w:bookmarkEnd w:id="27"/>
      <w:bookmarkEnd w:id="28"/>
      <w:bookmarkEnd w:id="29"/>
    </w:p>
    <w:bookmarkEnd w:id="24"/>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30" w:name="_Toc63672874"/>
      <w:bookmarkStart w:id="31" w:name="_Toc64275454"/>
      <w:bookmarkStart w:id="32" w:name="_Toc276321555"/>
      <w:bookmarkStart w:id="33" w:name="_Toc278205524"/>
      <w:bookmarkStart w:id="34" w:name="_Toc19692077"/>
      <w:r w:rsidRPr="00904A4A">
        <w:rPr>
          <w:lang w:val="nl-NL"/>
        </w:rPr>
        <w:lastRenderedPageBreak/>
        <w:t>Referenties</w:t>
      </w:r>
      <w:bookmarkEnd w:id="30"/>
      <w:bookmarkEnd w:id="31"/>
      <w:bookmarkEnd w:id="32"/>
      <w:bookmarkEnd w:id="33"/>
      <w:bookmarkEnd w:id="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1"/>
        <w:gridCol w:w="7751"/>
      </w:tblGrid>
      <w:tr w:rsidR="0091193F" w:rsidRPr="00895242" w14:paraId="426EC91C" w14:textId="77777777" w:rsidTr="00895242">
        <w:tc>
          <w:tcPr>
            <w:tcW w:w="951" w:type="dxa"/>
            <w:tcBorders>
              <w:top w:val="single" w:sz="4" w:space="0" w:color="auto"/>
              <w:bottom w:val="single" w:sz="4" w:space="0" w:color="auto"/>
            </w:tcBorders>
            <w:shd w:val="clear" w:color="auto" w:fill="DEEAF6" w:themeFill="accent1" w:themeFillTint="33"/>
          </w:tcPr>
          <w:p w14:paraId="1569780A" w14:textId="6F775F2E" w:rsidR="0091193F" w:rsidRPr="00895242" w:rsidRDefault="0091193F" w:rsidP="00373082">
            <w:pPr>
              <w:rPr>
                <w:b/>
                <w:bCs/>
              </w:rPr>
            </w:pPr>
            <w:r w:rsidRPr="00895242">
              <w:rPr>
                <w:b/>
                <w:bCs/>
              </w:rPr>
              <w:t>ID</w:t>
            </w:r>
          </w:p>
        </w:tc>
        <w:tc>
          <w:tcPr>
            <w:tcW w:w="7751" w:type="dxa"/>
            <w:tcBorders>
              <w:top w:val="single" w:sz="4" w:space="0" w:color="auto"/>
              <w:bottom w:val="single" w:sz="4" w:space="0" w:color="auto"/>
            </w:tcBorders>
            <w:shd w:val="clear" w:color="auto" w:fill="DEEAF6" w:themeFill="accent1" w:themeFillTint="33"/>
          </w:tcPr>
          <w:p w14:paraId="0A2EDA06" w14:textId="3A4BE1D6" w:rsidR="0091193F" w:rsidRPr="00895242" w:rsidRDefault="0091193F" w:rsidP="00895242">
            <w:pPr>
              <w:rPr>
                <w:b/>
                <w:bCs/>
              </w:rPr>
            </w:pPr>
            <w:r w:rsidRPr="00895242">
              <w:rPr>
                <w:b/>
                <w:bCs/>
              </w:rPr>
              <w:t>Documentatie</w:t>
            </w:r>
          </w:p>
        </w:tc>
      </w:tr>
      <w:tr w:rsidR="001421BE" w:rsidRPr="00027498" w14:paraId="5AC101AD" w14:textId="77777777" w:rsidTr="00895242">
        <w:tc>
          <w:tcPr>
            <w:tcW w:w="951" w:type="dxa"/>
            <w:tcBorders>
              <w:top w:val="single" w:sz="4" w:space="0" w:color="auto"/>
              <w:bottom w:val="single" w:sz="4" w:space="0" w:color="auto"/>
            </w:tcBorders>
          </w:tcPr>
          <w:p w14:paraId="27C7B827" w14:textId="1D0691FE" w:rsidR="001421BE" w:rsidRDefault="001421BE" w:rsidP="00373082">
            <w:bookmarkStart w:id="35" w:name="Modeldocument"/>
            <w:r>
              <w:t>[</w:t>
            </w:r>
            <w:r w:rsidR="0091193F">
              <w:t>1</w:t>
            </w:r>
            <w:r>
              <w:t>]</w:t>
            </w:r>
            <w:bookmarkEnd w:id="35"/>
          </w:p>
        </w:tc>
        <w:tc>
          <w:tcPr>
            <w:tcW w:w="7751" w:type="dxa"/>
            <w:tcBorders>
              <w:top w:val="single" w:sz="4" w:space="0" w:color="auto"/>
              <w:bottom w:val="single" w:sz="4" w:space="0" w:color="auto"/>
            </w:tcBorders>
          </w:tcPr>
          <w:p w14:paraId="33F08596" w14:textId="77777777" w:rsidR="001421BE" w:rsidRPr="001E08AA" w:rsidRDefault="001421BE" w:rsidP="00895242">
            <w:pPr>
              <w:ind w:left="33"/>
            </w:pPr>
            <w:r w:rsidRPr="001E08AA">
              <w:t xml:space="preserve">Modeldocument </w:t>
            </w:r>
            <w:r>
              <w:t>Doorhaling Hypotheek</w:t>
            </w:r>
          </w:p>
        </w:tc>
      </w:tr>
      <w:tr w:rsidR="001421BE" w:rsidRPr="00027498" w14:paraId="280C499D" w14:textId="77777777" w:rsidTr="00895242">
        <w:tc>
          <w:tcPr>
            <w:tcW w:w="951" w:type="dxa"/>
            <w:tcBorders>
              <w:top w:val="single" w:sz="4" w:space="0" w:color="auto"/>
              <w:bottom w:val="single" w:sz="4" w:space="0" w:color="auto"/>
            </w:tcBorders>
          </w:tcPr>
          <w:p w14:paraId="396A2590" w14:textId="6E6EBE40" w:rsidR="001421BE" w:rsidRPr="001646B0" w:rsidRDefault="001421BE" w:rsidP="00373082">
            <w:bookmarkStart w:id="36" w:name="ToelichtingModeldocument"/>
            <w:r>
              <w:t>[</w:t>
            </w:r>
            <w:r w:rsidR="0091193F">
              <w:t>2</w:t>
            </w:r>
            <w:r>
              <w:t>]</w:t>
            </w:r>
            <w:bookmarkEnd w:id="36"/>
          </w:p>
        </w:tc>
        <w:tc>
          <w:tcPr>
            <w:tcW w:w="775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895242">
        <w:tc>
          <w:tcPr>
            <w:tcW w:w="951" w:type="dxa"/>
            <w:tcBorders>
              <w:top w:val="single" w:sz="4" w:space="0" w:color="auto"/>
              <w:bottom w:val="single" w:sz="4" w:space="0" w:color="auto"/>
            </w:tcBorders>
          </w:tcPr>
          <w:p w14:paraId="7A70C79A" w14:textId="729E4CFF" w:rsidR="001421BE" w:rsidRDefault="001421BE" w:rsidP="00373082">
            <w:r>
              <w:t>[</w:t>
            </w:r>
            <w:r w:rsidR="0091193F">
              <w:t>3</w:t>
            </w:r>
            <w:r>
              <w:t>]</w:t>
            </w:r>
          </w:p>
        </w:tc>
        <w:tc>
          <w:tcPr>
            <w:tcW w:w="775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895242">
        <w:tc>
          <w:tcPr>
            <w:tcW w:w="951" w:type="dxa"/>
            <w:tcBorders>
              <w:top w:val="single" w:sz="4" w:space="0" w:color="auto"/>
              <w:bottom w:val="single" w:sz="4" w:space="0" w:color="auto"/>
            </w:tcBorders>
          </w:tcPr>
          <w:p w14:paraId="04284F96" w14:textId="5A58A1D9" w:rsidR="001421BE" w:rsidRDefault="001421BE" w:rsidP="00373082">
            <w:r>
              <w:t>[</w:t>
            </w:r>
            <w:r w:rsidR="0091193F">
              <w:t>4</w:t>
            </w:r>
            <w:r>
              <w:t>]</w:t>
            </w:r>
          </w:p>
        </w:tc>
        <w:tc>
          <w:tcPr>
            <w:tcW w:w="775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7" w:name="_Toc276321556"/>
      <w:bookmarkStart w:id="38" w:name="_Toc278205525"/>
      <w:bookmarkStart w:id="39" w:name="_Toc19692078"/>
      <w:r>
        <w:rPr>
          <w:lang w:val="nl-NL"/>
        </w:rPr>
        <w:t>Uitgangspunten</w:t>
      </w:r>
      <w:bookmarkEnd w:id="37"/>
      <w:bookmarkEnd w:id="38"/>
      <w:bookmarkEnd w:id="39"/>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pPr>
        <w:pStyle w:val="Kop1"/>
        <w:tabs>
          <w:tab w:val="clear" w:pos="680"/>
        </w:tabs>
        <w:rPr>
          <w:lang w:val="nl-NL"/>
        </w:rPr>
        <w:sectPr w:rsidR="00ED0ADB">
          <w:headerReference w:type="default" r:id="rId16"/>
          <w:pgSz w:w="11906" w:h="16838" w:code="9"/>
          <w:pgMar w:top="2977" w:right="1304" w:bottom="1985" w:left="1814" w:header="567" w:footer="431" w:gutter="0"/>
          <w:cols w:space="708"/>
        </w:sectPr>
        <w:pPrChange w:id="40" w:author="Groot, Karina de" w:date="2025-04-29T11:05:00Z" w16du:dateUtc="2025-04-29T09:05:00Z">
          <w:pPr>
            <w:pStyle w:val="Kop1"/>
          </w:pPr>
        </w:pPrChange>
      </w:pPr>
      <w:bookmarkStart w:id="41" w:name="_Toc276321557"/>
    </w:p>
    <w:p w14:paraId="78F84BCA" w14:textId="77777777" w:rsidR="00B704A3" w:rsidRDefault="00A16ED1" w:rsidP="00B704A3">
      <w:pPr>
        <w:pStyle w:val="Kop1"/>
        <w:rPr>
          <w:lang w:val="nl-NL"/>
        </w:rPr>
      </w:pPr>
      <w:bookmarkStart w:id="42" w:name="_Toc19692079"/>
      <w:bookmarkEnd w:id="41"/>
      <w:r>
        <w:rPr>
          <w:lang w:val="nl-NL"/>
        </w:rPr>
        <w:lastRenderedPageBreak/>
        <w:t>Doorhaling Hypotheek</w:t>
      </w:r>
      <w:bookmarkEnd w:id="42"/>
    </w:p>
    <w:p w14:paraId="688071A0" w14:textId="63C5FA90"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w:t>
      </w:r>
      <w:r w:rsidR="0091193F">
        <w:t>2</w:t>
      </w:r>
      <w:r w:rsidR="00B56225">
        <w:t>]</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w:t>
      </w:r>
      <w:r w:rsidR="002B3D40">
        <w:t>ariabelen in het modeldocument.</w:t>
      </w:r>
    </w:p>
    <w:p w14:paraId="32089303" w14:textId="77777777" w:rsidR="00B704A3" w:rsidRDefault="00B704A3" w:rsidP="00B704A3"/>
    <w:p w14:paraId="0DFCAF36" w14:textId="68A8C858" w:rsidR="00B704A3" w:rsidRDefault="00B704A3" w:rsidP="00B704A3">
      <w:r>
        <w:t xml:space="preserve">In deze toelichting wordt verwezen naar tekstblokken, die zijn beschreven in aparte toelichtingsdocumenten. De versies van de tekstblokken zijn opgenomen in </w:t>
      </w:r>
      <w:r w:rsidR="004014D0">
        <w:t xml:space="preserve">de </w:t>
      </w:r>
      <w:proofErr w:type="spellStart"/>
      <w:r w:rsidR="004014D0">
        <w:t>releasnotes</w:t>
      </w:r>
      <w:proofErr w:type="spellEnd"/>
      <w:r>
        <w:t>,</w:t>
      </w:r>
      <w:r w:rsidR="00CE6FA0">
        <w:t xml:space="preserve"> zie </w:t>
      </w:r>
      <w:r w:rsidR="00CE6FA0">
        <w:fldChar w:fldCharType="begin"/>
      </w:r>
      <w:r w:rsidR="00CE6FA0">
        <w:instrText xml:space="preserve"> REF Modeldocument \h </w:instrText>
      </w:r>
      <w:r w:rsidR="00CE6FA0">
        <w:fldChar w:fldCharType="separate"/>
      </w:r>
      <w:r w:rsidR="00B56225">
        <w:t>[</w:t>
      </w:r>
      <w:r w:rsidR="004014D0">
        <w:t>2</w:t>
      </w:r>
      <w:r w:rsidR="00B56225">
        <w:t>]</w:t>
      </w:r>
      <w:r w:rsidR="00CE6FA0">
        <w:fldChar w:fldCharType="end"/>
      </w:r>
      <w:r>
        <w:t>.</w:t>
      </w:r>
    </w:p>
    <w:p w14:paraId="31DA6B48" w14:textId="77777777" w:rsidR="00ED0ADB" w:rsidRPr="00343045" w:rsidRDefault="00CC72FB" w:rsidP="00ED0ADB">
      <w:pPr>
        <w:pStyle w:val="Kop2"/>
      </w:pPr>
      <w:bookmarkStart w:id="43" w:name="_Toc276317484"/>
      <w:bookmarkStart w:id="44" w:name="_Toc276321558"/>
      <w:bookmarkStart w:id="45" w:name="_Ref438627344"/>
      <w:bookmarkStart w:id="46" w:name="_Ref441669728"/>
      <w:bookmarkStart w:id="47" w:name="_Toc19692080"/>
      <w:r>
        <w:t>Equivalentiev</w:t>
      </w:r>
      <w:r w:rsidR="00ED0ADB">
        <w:t>erklaring</w:t>
      </w:r>
      <w:bookmarkEnd w:id="43"/>
      <w:bookmarkEnd w:id="44"/>
      <w:bookmarkEnd w:id="45"/>
      <w:bookmarkEnd w:id="46"/>
      <w:bookmarkEnd w:id="47"/>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proofErr w:type="spellStart"/>
            <w:r w:rsidRPr="00FA5535">
              <w:rPr>
                <w:snapToGrid/>
                <w:u w:val="single"/>
              </w:rPr>
              <w:t>Mapping</w:t>
            </w:r>
            <w:proofErr w:type="spellEnd"/>
            <w:r w:rsidRPr="00FA5535">
              <w:rPr>
                <w:snapToGrid/>
                <w:u w:val="single"/>
              </w:rPr>
              <w:t>:</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48" w:name="_Toc276317485"/>
      <w:bookmarkStart w:id="49" w:name="_Toc276321559"/>
      <w:bookmarkStart w:id="50" w:name="_Toc19692081"/>
      <w:r>
        <w:lastRenderedPageBreak/>
        <w:t>Aanhef</w:t>
      </w:r>
      <w:bookmarkEnd w:id="48"/>
      <w:bookmarkEnd w:id="49"/>
      <w:bookmarkEnd w:id="50"/>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proofErr w:type="spellStart"/>
            <w:r w:rsidRPr="00FA5535">
              <w:rPr>
                <w:u w:val="single"/>
              </w:rPr>
              <w:t>Mapping</w:t>
            </w:r>
            <w:proofErr w:type="spellEnd"/>
            <w:r w:rsidRPr="00FA5535">
              <w:rPr>
                <w:u w:val="single"/>
              </w:rPr>
              <w:t>:</w:t>
            </w:r>
          </w:p>
          <w:p w14:paraId="777D3DD0" w14:textId="77777777" w:rsidR="0045316D" w:rsidRPr="00FA5535" w:rsidRDefault="0045316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t>/</w:t>
            </w:r>
          </w:p>
          <w:p w14:paraId="1AB9566A" w14:textId="0556F052" w:rsidR="0045316D" w:rsidRPr="00FA5535" w:rsidRDefault="0045316D" w:rsidP="00895242">
            <w:pPr>
              <w:spacing w:line="240" w:lineRule="auto"/>
              <w:ind w:left="720"/>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k_TitelDoorhaling</w:t>
            </w:r>
            <w:proofErr w:type="spellEnd"/>
            <w:r w:rsidRPr="00FA5535">
              <w:rPr>
                <w:sz w:val="16"/>
                <w:szCs w:val="16"/>
              </w:rPr>
              <w:t>)</w:t>
            </w:r>
          </w:p>
          <w:p w14:paraId="5334F21B" w14:textId="4F6470C2" w:rsidR="0045316D" w:rsidRPr="00FA5535" w:rsidRDefault="0045316D" w:rsidP="00895242">
            <w:pPr>
              <w:spacing w:line="240" w:lineRule="auto"/>
              <w:ind w:left="909" w:hanging="189"/>
              <w:rPr>
                <w:color w:val="800080"/>
                <w:sz w:val="16"/>
                <w:szCs w:val="16"/>
              </w:rPr>
            </w:pPr>
            <w:r w:rsidRPr="00FA5535">
              <w:rPr>
                <w:sz w:val="16"/>
                <w:szCs w:val="16"/>
              </w:rPr>
              <w:t>./tekst</w:t>
            </w:r>
            <w:r w:rsidR="00A93449" w:rsidRPr="00FA5535">
              <w:rPr>
                <w:sz w:val="16"/>
                <w:szCs w:val="16"/>
              </w:rPr>
              <w:t xml:space="preserve"> (</w:t>
            </w:r>
            <w:r w:rsidRPr="00FA5535">
              <w:rPr>
                <w:sz w:val="16"/>
                <w:szCs w:val="16"/>
              </w:rPr>
              <w:t>Doorhaling</w:t>
            </w:r>
            <w:r w:rsidR="00A93449" w:rsidRPr="00FA5535">
              <w:rPr>
                <w:sz w:val="16"/>
                <w:szCs w:val="16"/>
              </w:rPr>
              <w:t xml:space="preserve">, </w:t>
            </w:r>
            <w:r w:rsidRPr="00FA5535">
              <w:rPr>
                <w:sz w:val="16"/>
                <w:szCs w:val="16"/>
              </w:rPr>
              <w:t>Doorhaling hypotheek</w:t>
            </w:r>
            <w:r w:rsidR="00A93449" w:rsidRPr="00FA5535">
              <w:rPr>
                <w:sz w:val="16"/>
                <w:szCs w:val="16"/>
              </w:rPr>
              <w:t>,</w:t>
            </w:r>
            <w:r w:rsidR="00B60A2D" w:rsidRPr="00FA5535">
              <w:rPr>
                <w:sz w:val="16"/>
                <w:szCs w:val="16"/>
              </w:rPr>
              <w:t xml:space="preserve"> </w:t>
            </w:r>
            <w:r w:rsidRPr="00FA5535">
              <w:rPr>
                <w:sz w:val="16"/>
                <w:szCs w:val="16"/>
              </w:rPr>
              <w:t>Gedeeltelijke doorhaling</w:t>
            </w:r>
            <w:r w:rsidR="00A93449" w:rsidRPr="00FA5535">
              <w:rPr>
                <w:sz w:val="16"/>
                <w:szCs w:val="16"/>
              </w:rPr>
              <w:t xml:space="preserve">, </w:t>
            </w:r>
            <w:r w:rsidRPr="00FA5535">
              <w:rPr>
                <w:sz w:val="16"/>
                <w:szCs w:val="16"/>
              </w:rPr>
              <w:t>Akte van doorhaling</w:t>
            </w:r>
            <w:r w:rsidR="00A93449" w:rsidRPr="00FA5535">
              <w:rPr>
                <w:sz w:val="16"/>
                <w:szCs w:val="16"/>
              </w:rPr>
              <w:t xml:space="preserve">, </w:t>
            </w:r>
            <w:r w:rsidRPr="00FA5535">
              <w:rPr>
                <w:sz w:val="16"/>
                <w:szCs w:val="16"/>
              </w:rPr>
              <w:t>Gedeeltelijke doorhaling schuldeiser</w:t>
            </w:r>
            <w:r w:rsidR="00A93449" w:rsidRPr="00FA5535">
              <w:rPr>
                <w:sz w:val="16"/>
                <w:szCs w:val="16"/>
              </w:rPr>
              <w:t xml:space="preserve">, </w:t>
            </w:r>
            <w:r w:rsidRPr="00FA5535">
              <w:rPr>
                <w:sz w:val="16"/>
                <w:szCs w:val="16"/>
              </w:rPr>
              <w:t>Royementsakte</w:t>
            </w:r>
            <w:r w:rsidR="00A93449" w:rsidRPr="00FA5535">
              <w:rPr>
                <w:sz w:val="16"/>
                <w:szCs w:val="16"/>
              </w:rPr>
              <w:t xml:space="preserve"> of </w:t>
            </w:r>
            <w:r w:rsidRPr="00FA5535">
              <w:rPr>
                <w:sz w:val="16"/>
                <w:szCs w:val="16"/>
              </w:rPr>
              <w:t>Royement</w:t>
            </w:r>
            <w:r w:rsidR="00A93449"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proofErr w:type="spellStart"/>
            <w:r w:rsidRPr="00FA5535">
              <w:rPr>
                <w:u w:val="single"/>
              </w:rPr>
              <w:t>Mapping</w:t>
            </w:r>
            <w:proofErr w:type="spellEnd"/>
            <w:r w:rsidRPr="00FA5535">
              <w:rPr>
                <w:u w:val="single"/>
              </w:rPr>
              <w:t>:</w:t>
            </w:r>
          </w:p>
          <w:p w14:paraId="70BD19D1" w14:textId="77777777" w:rsidR="001B5352" w:rsidRPr="00FA5535" w:rsidRDefault="001B5352" w:rsidP="00FA5535">
            <w:pPr>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tia_OmschrijvingKenmerk</w:t>
            </w:r>
            <w:proofErr w:type="spellEnd"/>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proofErr w:type="spellStart"/>
            <w:r w:rsidRPr="00FA5535">
              <w:rPr>
                <w:snapToGrid/>
                <w:u w:val="single"/>
              </w:rPr>
              <w:t>Mapping</w:t>
            </w:r>
            <w:proofErr w:type="spellEnd"/>
            <w:r w:rsidRPr="00FA5535">
              <w:rPr>
                <w:snapToGrid/>
                <w:u w:val="single"/>
              </w:rPr>
              <w:t>:</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51" w:name="_Ref428784795"/>
      <w:bookmarkStart w:id="52" w:name="_Toc19692082"/>
      <w:bookmarkStart w:id="53" w:name="_Ref320257011"/>
      <w:r>
        <w:lastRenderedPageBreak/>
        <w:t>G</w:t>
      </w:r>
      <w:r w:rsidR="00985EEF">
        <w:t>evolmachtigde</w:t>
      </w:r>
      <w:bookmarkEnd w:id="51"/>
      <w:bookmarkEnd w:id="52"/>
      <w:r w:rsidR="002B07DC">
        <w:t xml:space="preserve"> </w:t>
      </w:r>
      <w:bookmarkEnd w:id="53"/>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4" w:author="Groot, Karina de" w:date="2025-04-29T13:17:00Z" w16du:dateUtc="2025-04-29T11:17:00Z">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521"/>
        <w:gridCol w:w="8351"/>
        <w:tblGridChange w:id="55">
          <w:tblGrid>
            <w:gridCol w:w="5521"/>
            <w:gridCol w:w="846"/>
            <w:gridCol w:w="7505"/>
          </w:tblGrid>
        </w:tblGridChange>
      </w:tblGrid>
      <w:tr w:rsidR="002B01EB" w:rsidRPr="000E6BC2" w14:paraId="59F81B38" w14:textId="77777777" w:rsidTr="00CB4FFE">
        <w:tc>
          <w:tcPr>
            <w:tcW w:w="1990" w:type="pct"/>
            <w:shd w:val="clear" w:color="auto" w:fill="auto"/>
            <w:tcPrChange w:id="56" w:author="Groot, Karina de" w:date="2025-04-29T13:17:00Z" w16du:dateUtc="2025-04-29T11:17:00Z">
              <w:tcPr>
                <w:tcW w:w="2295" w:type="pct"/>
                <w:gridSpan w:val="2"/>
                <w:shd w:val="clear" w:color="auto" w:fill="auto"/>
              </w:tcPr>
            </w:tcPrChange>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3010" w:type="pct"/>
            <w:shd w:val="clear" w:color="auto" w:fill="auto"/>
            <w:tcPrChange w:id="57" w:author="Groot, Karina de" w:date="2025-04-29T13:17:00Z" w16du:dateUtc="2025-04-29T11:17:00Z">
              <w:tcPr>
                <w:tcW w:w="2705" w:type="pct"/>
                <w:shd w:val="clear" w:color="auto" w:fill="auto"/>
              </w:tcPr>
            </w:tcPrChange>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proofErr w:type="spellStart"/>
            <w:r w:rsidRPr="00FA5535">
              <w:rPr>
                <w:u w:val="single"/>
              </w:rPr>
              <w:t>Mapping</w:t>
            </w:r>
            <w:proofErr w:type="spellEnd"/>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proofErr w:type="spellStart"/>
            <w:r w:rsidRPr="00FA5535">
              <w:rPr>
                <w:u w:val="single"/>
              </w:rPr>
              <w:t>Mapping</w:t>
            </w:r>
            <w:proofErr w:type="spellEnd"/>
            <w:r w:rsidRPr="00FA5535">
              <w:rPr>
                <w:u w:val="single"/>
              </w:rPr>
              <w:t xml:space="preserve">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58" w:name="_Toc19692083"/>
      <w:r w:rsidR="00AE4A6C">
        <w:rPr>
          <w:szCs w:val="18"/>
        </w:rPr>
        <w:lastRenderedPageBreak/>
        <w:t xml:space="preserve">Keuzeblok </w:t>
      </w:r>
      <w:r w:rsidR="00AE4A6C" w:rsidRPr="00AE4A6C">
        <w:t>gevolmachtigde</w:t>
      </w:r>
      <w:bookmarkEnd w:id="58"/>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59" w:name="_Toc19692084"/>
      <w:r>
        <w:rPr>
          <w:lang w:val="nl"/>
        </w:rPr>
        <w:t>K</w:t>
      </w:r>
      <w:r w:rsidR="0000748B">
        <w:rPr>
          <w:lang w:val="nl"/>
        </w:rPr>
        <w:t>antoorgevolmachtigde</w:t>
      </w:r>
      <w:bookmarkEnd w:id="59"/>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60" w:author="Groot, Karina de" w:date="2025-04-29T13:16:00Z" w16du:dateUtc="2025-04-29T11:16:00Z">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5524"/>
        <w:gridCol w:w="8497"/>
        <w:tblGridChange w:id="61">
          <w:tblGrid>
            <w:gridCol w:w="5524"/>
            <w:gridCol w:w="850"/>
            <w:gridCol w:w="7647"/>
          </w:tblGrid>
        </w:tblGridChange>
      </w:tblGrid>
      <w:tr w:rsidR="00AA6058" w:rsidRPr="00FA5535" w14:paraId="1A5CD85D" w14:textId="77777777" w:rsidTr="00CB4FFE">
        <w:tc>
          <w:tcPr>
            <w:tcW w:w="5524" w:type="dxa"/>
            <w:shd w:val="clear" w:color="auto" w:fill="auto"/>
            <w:tcPrChange w:id="62" w:author="Groot, Karina de" w:date="2025-04-29T13:16:00Z" w16du:dateUtc="2025-04-29T11:16:00Z">
              <w:tcPr>
                <w:tcW w:w="6374" w:type="dxa"/>
                <w:gridSpan w:val="2"/>
                <w:shd w:val="clear" w:color="auto" w:fill="auto"/>
              </w:tcPr>
            </w:tcPrChange>
          </w:tcPr>
          <w:p w14:paraId="2F5480CE" w14:textId="77777777" w:rsidR="00AA6058" w:rsidRPr="00FA5535" w:rsidRDefault="00AA6058" w:rsidP="00C83353">
            <w:pPr>
              <w:rPr>
                <w:color w:val="FF0000"/>
                <w:highlight w:val="yellow"/>
              </w:rPr>
            </w:pPr>
          </w:p>
        </w:tc>
        <w:tc>
          <w:tcPr>
            <w:tcW w:w="8497" w:type="dxa"/>
            <w:shd w:val="clear" w:color="auto" w:fill="auto"/>
            <w:tcPrChange w:id="63" w:author="Groot, Karina de" w:date="2025-04-29T13:16:00Z" w16du:dateUtc="2025-04-29T11:16:00Z">
              <w:tcPr>
                <w:tcW w:w="7647" w:type="dxa"/>
                <w:shd w:val="clear" w:color="auto" w:fill="auto"/>
              </w:tcPr>
            </w:tcPrChange>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 xml:space="preserve">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CB4FFE">
        <w:tc>
          <w:tcPr>
            <w:tcW w:w="5524" w:type="dxa"/>
            <w:shd w:val="clear" w:color="auto" w:fill="auto"/>
            <w:tcPrChange w:id="64" w:author="Groot, Karina de" w:date="2025-04-29T13:16:00Z" w16du:dateUtc="2025-04-29T11:16:00Z">
              <w:tcPr>
                <w:tcW w:w="6374" w:type="dxa"/>
                <w:gridSpan w:val="2"/>
                <w:shd w:val="clear" w:color="auto" w:fill="auto"/>
              </w:tcPr>
            </w:tcPrChange>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8497" w:type="dxa"/>
            <w:shd w:val="clear" w:color="auto" w:fill="auto"/>
            <w:tcPrChange w:id="65" w:author="Groot, Karina de" w:date="2025-04-29T13:16:00Z" w16du:dateUtc="2025-04-29T11:16:00Z">
              <w:tcPr>
                <w:tcW w:w="7647" w:type="dxa"/>
                <w:shd w:val="clear" w:color="auto" w:fill="auto"/>
              </w:tcPr>
            </w:tcPrChange>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proofErr w:type="spellStart"/>
            <w:r w:rsidRPr="00FA5535">
              <w:rPr>
                <w:u w:val="single"/>
              </w:rPr>
              <w:t>Mapping</w:t>
            </w:r>
            <w:proofErr w:type="spellEnd"/>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CB4FFE">
        <w:tc>
          <w:tcPr>
            <w:tcW w:w="5524" w:type="dxa"/>
            <w:shd w:val="clear" w:color="auto" w:fill="auto"/>
            <w:tcPrChange w:id="66" w:author="Groot, Karina de" w:date="2025-04-29T13:16:00Z" w16du:dateUtc="2025-04-29T11:16:00Z">
              <w:tcPr>
                <w:tcW w:w="6374" w:type="dxa"/>
                <w:gridSpan w:val="2"/>
                <w:shd w:val="clear" w:color="auto" w:fill="auto"/>
              </w:tcPr>
            </w:tcPrChange>
          </w:tcPr>
          <w:p w14:paraId="2174ACE6" w14:textId="77777777" w:rsidR="00AE4A6C" w:rsidRPr="00FA5535" w:rsidRDefault="00AE4A6C" w:rsidP="00C83353">
            <w:pPr>
              <w:rPr>
                <w:lang w:val="nl"/>
              </w:rPr>
            </w:pPr>
            <w:r w:rsidRPr="00FA5535">
              <w:rPr>
                <w:color w:val="FF0000"/>
              </w:rPr>
              <w:t>werkzaam ten kantore van mij, notaris,</w:t>
            </w:r>
          </w:p>
        </w:tc>
        <w:tc>
          <w:tcPr>
            <w:tcW w:w="8497" w:type="dxa"/>
            <w:shd w:val="clear" w:color="auto" w:fill="auto"/>
            <w:tcPrChange w:id="67" w:author="Groot, Karina de" w:date="2025-04-29T13:16:00Z" w16du:dateUtc="2025-04-29T11:16:00Z">
              <w:tcPr>
                <w:tcW w:w="7647" w:type="dxa"/>
                <w:shd w:val="clear" w:color="auto" w:fill="auto"/>
              </w:tcPr>
            </w:tcPrChange>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CB4FFE">
        <w:tc>
          <w:tcPr>
            <w:tcW w:w="5524" w:type="dxa"/>
            <w:shd w:val="clear" w:color="auto" w:fill="auto"/>
            <w:tcPrChange w:id="68" w:author="Groot, Karina de" w:date="2025-04-29T13:16:00Z" w16du:dateUtc="2025-04-29T11:16:00Z">
              <w:tcPr>
                <w:tcW w:w="6374" w:type="dxa"/>
                <w:gridSpan w:val="2"/>
                <w:shd w:val="clear" w:color="auto" w:fill="auto"/>
              </w:tcPr>
            </w:tcPrChange>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8497" w:type="dxa"/>
            <w:shd w:val="clear" w:color="auto" w:fill="auto"/>
            <w:tcPrChange w:id="69" w:author="Groot, Karina de" w:date="2025-04-29T13:16:00Z" w16du:dateUtc="2025-04-29T11:16:00Z">
              <w:tcPr>
                <w:tcW w:w="7647" w:type="dxa"/>
                <w:shd w:val="clear" w:color="auto" w:fill="auto"/>
              </w:tcPr>
            </w:tcPrChange>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proofErr w:type="spellStart"/>
            <w:r w:rsidRPr="00FA5535">
              <w:rPr>
                <w:u w:val="single"/>
              </w:rPr>
              <w:t>Mapping</w:t>
            </w:r>
            <w:proofErr w:type="spellEnd"/>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w:t>
            </w:r>
          </w:p>
          <w:p w14:paraId="557C8E13"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/postcode</w:t>
            </w:r>
          </w:p>
          <w:p w14:paraId="2663467F"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BAG_Woonplaats</w:t>
            </w:r>
            <w:proofErr w:type="spellEnd"/>
            <w:r w:rsidRPr="00FA5535">
              <w:rPr>
                <w:sz w:val="16"/>
                <w:szCs w:val="16"/>
              </w:rPr>
              <w:t>/woonplaatsnaam</w:t>
            </w:r>
          </w:p>
          <w:p w14:paraId="49943693"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14:paraId="55FE8755"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/huisnummer</w:t>
            </w:r>
          </w:p>
          <w:p w14:paraId="209AB13B"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/huisletter</w:t>
            </w:r>
          </w:p>
          <w:p w14:paraId="698DE6BE" w14:textId="77777777" w:rsidR="00AE4A6C" w:rsidRPr="00FA5535" w:rsidRDefault="00AE4A6C" w:rsidP="00FA5535">
            <w:pPr>
              <w:spacing w:line="240" w:lineRule="auto"/>
              <w:ind w:left="227"/>
              <w:rPr>
                <w:lang w:val="nl"/>
              </w:rPr>
            </w:pPr>
            <w:r w:rsidRPr="00FA5535">
              <w:rPr>
                <w:sz w:val="16"/>
                <w:szCs w:val="16"/>
              </w:rPr>
              <w:t>./</w:t>
            </w:r>
            <w:proofErr w:type="spellStart"/>
            <w:r w:rsidRPr="00FA5535">
              <w:rPr>
                <w:sz w:val="16"/>
                <w:szCs w:val="16"/>
              </w:rPr>
              <w:t>BAG_NummerAanduiding</w:t>
            </w:r>
            <w:proofErr w:type="spellEnd"/>
            <w:r w:rsidRPr="00FA5535">
              <w:rPr>
                <w:sz w:val="16"/>
                <w:szCs w:val="16"/>
              </w:rPr>
              <w:t>/huisnummertoevoeging</w:t>
            </w:r>
          </w:p>
        </w:tc>
      </w:tr>
      <w:tr w:rsidR="00AE4A6C" w14:paraId="4906E5FB" w14:textId="77777777" w:rsidTr="00CB4FFE">
        <w:tc>
          <w:tcPr>
            <w:tcW w:w="5524" w:type="dxa"/>
            <w:shd w:val="clear" w:color="auto" w:fill="auto"/>
            <w:tcPrChange w:id="70" w:author="Groot, Karina de" w:date="2025-04-29T13:16:00Z" w16du:dateUtc="2025-04-29T11:16:00Z">
              <w:tcPr>
                <w:tcW w:w="6374" w:type="dxa"/>
                <w:gridSpan w:val="2"/>
                <w:shd w:val="clear" w:color="auto" w:fill="auto"/>
              </w:tcPr>
            </w:tcPrChange>
          </w:tcPr>
          <w:p w14:paraId="5CE6FE2A" w14:textId="77777777" w:rsidR="00AE4A6C" w:rsidRPr="00FA5535" w:rsidRDefault="00AE4A6C" w:rsidP="00C83353">
            <w:pPr>
              <w:rPr>
                <w:color w:val="FF0000"/>
                <w:lang w:val="en-US"/>
              </w:rPr>
            </w:pPr>
            <w:r w:rsidRPr="00FA5535">
              <w:rPr>
                <w:color w:val="FF0000"/>
              </w:rPr>
              <w:lastRenderedPageBreak/>
              <w:t>te dezen handelend</w:t>
            </w:r>
          </w:p>
        </w:tc>
        <w:tc>
          <w:tcPr>
            <w:tcW w:w="8497" w:type="dxa"/>
            <w:shd w:val="clear" w:color="auto" w:fill="auto"/>
            <w:tcPrChange w:id="71" w:author="Groot, Karina de" w:date="2025-04-29T13:16:00Z" w16du:dateUtc="2025-04-29T11:16:00Z">
              <w:tcPr>
                <w:tcW w:w="7647" w:type="dxa"/>
                <w:shd w:val="clear" w:color="auto" w:fill="auto"/>
              </w:tcPr>
            </w:tcPrChange>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CB4FFE">
        <w:tc>
          <w:tcPr>
            <w:tcW w:w="5524" w:type="dxa"/>
            <w:shd w:val="clear" w:color="auto" w:fill="auto"/>
            <w:tcPrChange w:id="72" w:author="Groot, Karina de" w:date="2025-04-29T13:16:00Z" w16du:dateUtc="2025-04-29T11:16:00Z">
              <w:tcPr>
                <w:tcW w:w="6374" w:type="dxa"/>
                <w:gridSpan w:val="2"/>
                <w:shd w:val="clear" w:color="auto" w:fill="auto"/>
              </w:tcPr>
            </w:tcPrChange>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8497" w:type="dxa"/>
            <w:shd w:val="clear" w:color="auto" w:fill="auto"/>
            <w:tcPrChange w:id="73" w:author="Groot, Karina de" w:date="2025-04-29T13:16:00Z" w16du:dateUtc="2025-04-29T11:16:00Z">
              <w:tcPr>
                <w:tcW w:w="7647" w:type="dxa"/>
                <w:shd w:val="clear" w:color="auto" w:fill="auto"/>
              </w:tcPr>
            </w:tcPrChange>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k_VerantwoordelijkheidNotaris</w:t>
            </w:r>
            <w:proofErr w:type="spellEnd"/>
            <w:r w:rsidRPr="00FA5535">
              <w:rPr>
                <w:sz w:val="16"/>
                <w:szCs w:val="16"/>
              </w:rPr>
              <w:t>)</w:t>
            </w:r>
          </w:p>
          <w:p w14:paraId="33E327D9" w14:textId="0717C741"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w:t>
            </w:r>
            <w:proofErr w:type="spellStart"/>
            <w:r>
              <w:rPr>
                <w:sz w:val="16"/>
                <w:szCs w:val="16"/>
              </w:rPr>
              <w:t>true</w:t>
            </w:r>
            <w:proofErr w:type="spellEnd"/>
            <w:r>
              <w:rPr>
                <w:sz w:val="16"/>
                <w:szCs w:val="16"/>
              </w:rPr>
              <w:t xml:space="preserve"> = tekst wordt wel getoond; </w:t>
            </w:r>
            <w:proofErr w:type="spellStart"/>
            <w:r>
              <w:rPr>
                <w:sz w:val="16"/>
                <w:szCs w:val="16"/>
              </w:rPr>
              <w:t>false</w:t>
            </w:r>
            <w:proofErr w:type="spellEnd"/>
            <w:r>
              <w:rPr>
                <w:sz w:val="16"/>
                <w:szCs w:val="16"/>
              </w:rPr>
              <w:t xml:space="preserve"> = tekst wordt niet getoond)</w:t>
            </w:r>
          </w:p>
        </w:tc>
      </w:tr>
      <w:tr w:rsidR="00AE4A6C" w14:paraId="0899CAED" w14:textId="77777777" w:rsidTr="00CB4FFE">
        <w:tc>
          <w:tcPr>
            <w:tcW w:w="5524" w:type="dxa"/>
            <w:shd w:val="clear" w:color="auto" w:fill="auto"/>
            <w:tcPrChange w:id="74" w:author="Groot, Karina de" w:date="2025-04-29T13:16:00Z" w16du:dateUtc="2025-04-29T11:16:00Z">
              <w:tcPr>
                <w:tcW w:w="6374" w:type="dxa"/>
                <w:gridSpan w:val="2"/>
                <w:shd w:val="clear" w:color="auto" w:fill="auto"/>
              </w:tcPr>
            </w:tcPrChange>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8497" w:type="dxa"/>
            <w:shd w:val="clear" w:color="auto" w:fill="auto"/>
            <w:tcPrChange w:id="75" w:author="Groot, Karina de" w:date="2025-04-29T13:16:00Z" w16du:dateUtc="2025-04-29T11:16:00Z">
              <w:tcPr>
                <w:tcW w:w="7647" w:type="dxa"/>
                <w:shd w:val="clear" w:color="auto" w:fill="auto"/>
              </w:tcPr>
            </w:tcPrChange>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76" w:name="_Toc19692085"/>
      <w:r>
        <w:t>N</w:t>
      </w:r>
      <w:r w:rsidR="003001C5">
        <w:t>atuurlijk persoon</w:t>
      </w:r>
      <w:bookmarkEnd w:id="76"/>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7" w:author="Groot, Karina de" w:date="2025-04-29T13:16:00Z" w16du:dateUtc="2025-04-29T11:16:00Z">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5524"/>
        <w:gridCol w:w="8505"/>
        <w:tblGridChange w:id="78">
          <w:tblGrid>
            <w:gridCol w:w="5524"/>
            <w:gridCol w:w="850"/>
            <w:gridCol w:w="7655"/>
          </w:tblGrid>
        </w:tblGridChange>
      </w:tblGrid>
      <w:tr w:rsidR="00AA6058" w:rsidRPr="00FA5535" w14:paraId="18E4A52E" w14:textId="77777777" w:rsidTr="00CB4FFE">
        <w:tc>
          <w:tcPr>
            <w:tcW w:w="5524" w:type="dxa"/>
            <w:shd w:val="clear" w:color="auto" w:fill="auto"/>
            <w:tcPrChange w:id="79" w:author="Groot, Karina de" w:date="2025-04-29T13:16:00Z" w16du:dateUtc="2025-04-29T11:16:00Z">
              <w:tcPr>
                <w:tcW w:w="6374" w:type="dxa"/>
                <w:gridSpan w:val="2"/>
                <w:shd w:val="clear" w:color="auto" w:fill="auto"/>
              </w:tcPr>
            </w:tcPrChange>
          </w:tcPr>
          <w:p w14:paraId="491FD365" w14:textId="77777777" w:rsidR="00AA6058" w:rsidRPr="00FA5535" w:rsidRDefault="00AA6058" w:rsidP="00874F4B">
            <w:pPr>
              <w:rPr>
                <w:color w:val="FF0000"/>
                <w:highlight w:val="yellow"/>
              </w:rPr>
            </w:pPr>
          </w:p>
        </w:tc>
        <w:tc>
          <w:tcPr>
            <w:tcW w:w="8505" w:type="dxa"/>
            <w:shd w:val="clear" w:color="auto" w:fill="auto"/>
            <w:tcPrChange w:id="80" w:author="Groot, Karina de" w:date="2025-04-29T13:16:00Z" w16du:dateUtc="2025-04-29T11:16:00Z">
              <w:tcPr>
                <w:tcW w:w="7655" w:type="dxa"/>
                <w:shd w:val="clear" w:color="auto" w:fill="auto"/>
              </w:tcPr>
            </w:tcPrChange>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CB4FFE">
        <w:tc>
          <w:tcPr>
            <w:tcW w:w="5524" w:type="dxa"/>
            <w:shd w:val="clear" w:color="auto" w:fill="auto"/>
            <w:tcPrChange w:id="81" w:author="Groot, Karina de" w:date="2025-04-29T13:16:00Z" w16du:dateUtc="2025-04-29T11:16:00Z">
              <w:tcPr>
                <w:tcW w:w="6374" w:type="dxa"/>
                <w:gridSpan w:val="2"/>
                <w:shd w:val="clear" w:color="auto" w:fill="auto"/>
              </w:tcPr>
            </w:tcPrChange>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8505" w:type="dxa"/>
            <w:shd w:val="clear" w:color="auto" w:fill="auto"/>
            <w:tcPrChange w:id="82" w:author="Groot, Karina de" w:date="2025-04-29T13:16:00Z" w16du:dateUtc="2025-04-29T11:16:00Z">
              <w:tcPr>
                <w:tcW w:w="7655" w:type="dxa"/>
                <w:shd w:val="clear" w:color="auto" w:fill="auto"/>
              </w:tcPr>
            </w:tcPrChange>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proofErr w:type="spellStart"/>
            <w:r w:rsidRPr="00FA5535">
              <w:rPr>
                <w:u w:val="single"/>
              </w:rPr>
              <w:t>Mapping</w:t>
            </w:r>
            <w:proofErr w:type="spellEnd"/>
            <w:r w:rsidRPr="00FA5535">
              <w:rPr>
                <w:u w:val="single"/>
              </w:rPr>
              <w:t xml:space="preserve">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4D4E1376" w14:textId="77777777" w:rsidTr="00CB4FFE">
        <w:tc>
          <w:tcPr>
            <w:tcW w:w="5524" w:type="dxa"/>
            <w:shd w:val="clear" w:color="auto" w:fill="auto"/>
            <w:tcPrChange w:id="83" w:author="Groot, Karina de" w:date="2025-04-29T13:16:00Z" w16du:dateUtc="2025-04-29T11:16:00Z">
              <w:tcPr>
                <w:tcW w:w="6374" w:type="dxa"/>
                <w:gridSpan w:val="2"/>
                <w:shd w:val="clear" w:color="auto" w:fill="auto"/>
              </w:tcPr>
            </w:tcPrChange>
          </w:tcPr>
          <w:p w14:paraId="7B00AC06" w14:textId="77777777" w:rsidR="003001C5" w:rsidRPr="000437B6" w:rsidRDefault="003001C5" w:rsidP="00874F4B">
            <w:pPr>
              <w:rPr>
                <w:color w:val="FF0000"/>
                <w:lang w:val="nl"/>
              </w:rPr>
            </w:pPr>
            <w:r w:rsidRPr="00763CAD">
              <w:rPr>
                <w:color w:val="FF0000"/>
              </w:rPr>
              <w:t>wonend</w:t>
            </w:r>
            <w:r w:rsidRPr="000437B6">
              <w:rPr>
                <w:color w:val="FF0000"/>
              </w:rPr>
              <w:t xml:space="preserve">e te </w:t>
            </w:r>
            <w:r w:rsidRPr="000437B6">
              <w:rPr>
                <w:color w:val="FF0000"/>
                <w:highlight w:val="yellow"/>
              </w:rPr>
              <w:t>TEKSTBLOK WOONADRES</w:t>
            </w:r>
            <w:r w:rsidRPr="000437B6">
              <w:rPr>
                <w:color w:val="FF0000"/>
              </w:rPr>
              <w:t>,</w:t>
            </w:r>
          </w:p>
        </w:tc>
        <w:tc>
          <w:tcPr>
            <w:tcW w:w="8505" w:type="dxa"/>
            <w:shd w:val="clear" w:color="auto" w:fill="auto"/>
            <w:tcPrChange w:id="84" w:author="Groot, Karina de" w:date="2025-04-29T13:16:00Z" w16du:dateUtc="2025-04-29T11:16:00Z">
              <w:tcPr>
                <w:tcW w:w="7655" w:type="dxa"/>
                <w:shd w:val="clear" w:color="auto" w:fill="auto"/>
              </w:tcPr>
            </w:tcPrChange>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proofErr w:type="spellStart"/>
            <w:r w:rsidRPr="00FA5535">
              <w:rPr>
                <w:u w:val="single"/>
              </w:rPr>
              <w:t>Mapping</w:t>
            </w:r>
            <w:proofErr w:type="spellEnd"/>
            <w:r w:rsidRPr="00FA5535">
              <w:rPr>
                <w:u w:val="single"/>
              </w:rPr>
              <w:t xml:space="preserve">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CB4FFE">
        <w:tc>
          <w:tcPr>
            <w:tcW w:w="5524" w:type="dxa"/>
            <w:shd w:val="clear" w:color="auto" w:fill="auto"/>
            <w:tcPrChange w:id="85" w:author="Groot, Karina de" w:date="2025-04-29T13:16:00Z" w16du:dateUtc="2025-04-29T11:16:00Z">
              <w:tcPr>
                <w:tcW w:w="6374" w:type="dxa"/>
                <w:gridSpan w:val="2"/>
                <w:shd w:val="clear" w:color="auto" w:fill="auto"/>
              </w:tcPr>
            </w:tcPrChange>
          </w:tcPr>
          <w:p w14:paraId="474D7C39" w14:textId="77777777" w:rsidR="003001C5" w:rsidRPr="00FA5535" w:rsidRDefault="003001C5" w:rsidP="00874F4B">
            <w:pPr>
              <w:rPr>
                <w:lang w:val="nl"/>
              </w:rPr>
            </w:pPr>
            <w:r w:rsidRPr="00FA5535">
              <w:rPr>
                <w:color w:val="800080"/>
                <w:highlight w:val="yellow"/>
              </w:rPr>
              <w:lastRenderedPageBreak/>
              <w:t>TEKSTBLOK BURGERLIJKE STAAT</w:t>
            </w:r>
            <w:r w:rsidRPr="00FA5535">
              <w:rPr>
                <w:color w:val="800080"/>
              </w:rPr>
              <w:t>,</w:t>
            </w:r>
          </w:p>
        </w:tc>
        <w:tc>
          <w:tcPr>
            <w:tcW w:w="8505" w:type="dxa"/>
            <w:shd w:val="clear" w:color="auto" w:fill="auto"/>
            <w:tcPrChange w:id="86" w:author="Groot, Karina de" w:date="2025-04-29T13:16:00Z" w16du:dateUtc="2025-04-29T11:16:00Z">
              <w:tcPr>
                <w:tcW w:w="7655" w:type="dxa"/>
                <w:shd w:val="clear" w:color="auto" w:fill="auto"/>
              </w:tcPr>
            </w:tcPrChange>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proofErr w:type="spellStart"/>
            <w:r w:rsidRPr="00FA5535">
              <w:rPr>
                <w:u w:val="single"/>
              </w:rPr>
              <w:t>Mapping</w:t>
            </w:r>
            <w:proofErr w:type="spellEnd"/>
            <w:r w:rsidRPr="00FA5535">
              <w:rPr>
                <w:u w:val="single"/>
              </w:rPr>
              <w:t xml:space="preserve">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CB4FFE">
        <w:tc>
          <w:tcPr>
            <w:tcW w:w="5524" w:type="dxa"/>
            <w:shd w:val="clear" w:color="auto" w:fill="auto"/>
            <w:tcPrChange w:id="87" w:author="Groot, Karina de" w:date="2025-04-29T13:16:00Z" w16du:dateUtc="2025-04-29T11:16:00Z">
              <w:tcPr>
                <w:tcW w:w="6374" w:type="dxa"/>
                <w:gridSpan w:val="2"/>
                <w:shd w:val="clear" w:color="auto" w:fill="auto"/>
              </w:tcPr>
            </w:tcPrChange>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8505" w:type="dxa"/>
            <w:shd w:val="clear" w:color="auto" w:fill="auto"/>
            <w:tcPrChange w:id="88" w:author="Groot, Karina de" w:date="2025-04-29T13:16:00Z" w16du:dateUtc="2025-04-29T11:16:00Z">
              <w:tcPr>
                <w:tcW w:w="7655" w:type="dxa"/>
                <w:shd w:val="clear" w:color="auto" w:fill="auto"/>
              </w:tcPr>
            </w:tcPrChange>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89" w:name="_Ref319675766"/>
      <w:bookmarkStart w:id="90" w:name="_Toc19692086"/>
      <w:r>
        <w:lastRenderedPageBreak/>
        <w:t>Volmachtgevers</w:t>
      </w:r>
      <w:bookmarkEnd w:id="89"/>
      <w:bookmarkEnd w:id="90"/>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91" w:name="_Ref394992078"/>
      <w:bookmarkStart w:id="92" w:name="_Toc19692087"/>
      <w:r>
        <w:t>Nummering</w:t>
      </w:r>
      <w:bookmarkEnd w:id="91"/>
      <w:bookmarkEnd w:id="92"/>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1B47E1CB" w:rsid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w:t>
      </w:r>
      <w:r w:rsidR="00DE2EA2">
        <w:t xml:space="preserve">opvolgend </w:t>
      </w:r>
      <w:r>
        <w:t>genummerd</w:t>
      </w:r>
      <w:r w:rsidR="00DE2EA2">
        <w:t>.</w:t>
      </w:r>
    </w:p>
    <w:p w14:paraId="2FADD734" w14:textId="4FA6E47E" w:rsidR="004071A3" w:rsidRPr="00ED0CCC" w:rsidRDefault="004071A3" w:rsidP="0032370A">
      <w:pPr>
        <w:numPr>
          <w:ilvl w:val="0"/>
          <w:numId w:val="8"/>
        </w:numPr>
      </w:pPr>
      <w:r>
        <w:t>a</w:t>
      </w:r>
      <w:r w:rsidRPr="00273968">
        <w:t xml:space="preserve">ls de partij precies één combinatie van aan elkaar gerelateerde personen bevat, krijgen deze gerelateerde personen </w:t>
      </w:r>
      <w:r>
        <w:t>een alleen een opvolgend cijfer.</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378DDECF" w:rsidR="00534954" w:rsidRPr="00534954" w:rsidRDefault="001E6D57" w:rsidP="0032370A">
      <w:pPr>
        <w:numPr>
          <w:ilvl w:val="0"/>
          <w:numId w:val="7"/>
        </w:numPr>
      </w:pPr>
      <w:r>
        <w:rPr>
          <w:lang w:val="nl"/>
        </w:rPr>
        <w:t xml:space="preserve">Als de partij uit precies één persoon bestaat dan wordt deze persoon alleen voorafgegaan door de </w:t>
      </w:r>
      <w:r w:rsidR="00367B79">
        <w:rPr>
          <w:lang w:val="nl"/>
        </w:rPr>
        <w:t xml:space="preserve">partij </w:t>
      </w:r>
      <w:r>
        <w:rPr>
          <w:lang w:val="nl"/>
        </w:rPr>
        <w:t>letter (</w:t>
      </w:r>
      <w:r w:rsidR="00367B79">
        <w:rPr>
          <w:lang w:val="nl"/>
        </w:rPr>
        <w:t xml:space="preserve">A of </w:t>
      </w:r>
      <w:r>
        <w:rPr>
          <w:lang w:val="nl"/>
        </w:rPr>
        <w:t>B.).</w:t>
      </w:r>
      <w:r w:rsidR="00367B79">
        <w:rPr>
          <w:lang w:val="nl"/>
        </w:rPr>
        <w:t>zonder cijfer</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 xml:space="preserve">eede (en volgende) </w:t>
      </w:r>
      <w:proofErr w:type="spellStart"/>
      <w:r w:rsidRPr="00273968">
        <w:t>perso</w:t>
      </w:r>
      <w:proofErr w:type="spellEnd"/>
      <w:r w:rsidRPr="00273968">
        <w:t>(o)n(en) alleen met een opvolgende letter</w:t>
      </w:r>
      <w:r w:rsidR="00EF4D67">
        <w:t xml:space="preserve"> (b., c., d. </w:t>
      </w:r>
      <w:proofErr w:type="spellStart"/>
      <w:r w:rsidR="00EF4D67">
        <w:t>enz</w:t>
      </w:r>
      <w:proofErr w:type="spellEnd"/>
      <w:r w:rsidR="00EF4D67">
        <w:t>)</w:t>
      </w:r>
      <w:r>
        <w:t>;</w:t>
      </w:r>
    </w:p>
    <w:p w14:paraId="22D99EFF" w14:textId="1F551423" w:rsidR="00090433" w:rsidRDefault="00090433" w:rsidP="0032370A">
      <w:pPr>
        <w:numPr>
          <w:ilvl w:val="0"/>
          <w:numId w:val="9"/>
        </w:numPr>
      </w:pPr>
      <w:r>
        <w:t>a</w:t>
      </w:r>
      <w:r w:rsidRPr="00273968">
        <w:t xml:space="preserve">ls de partij precies één combinatie van aan elkaar gerelateerde personen bevat, krijgen deze gerelateerde personen </w:t>
      </w:r>
      <w:r w:rsidR="00367B79">
        <w:t>een opvolgend cijfer.</w:t>
      </w:r>
    </w:p>
    <w:p w14:paraId="11B55BA8" w14:textId="77777777" w:rsidR="008629EF" w:rsidRPr="008629EF" w:rsidRDefault="002D0170" w:rsidP="002D0170">
      <w:pPr>
        <w:pStyle w:val="Kop3"/>
      </w:pPr>
      <w:bookmarkStart w:id="93" w:name="_Toc19692088"/>
      <w:r>
        <w:t>Personen</w:t>
      </w:r>
      <w:bookmarkEnd w:id="93"/>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521"/>
        <w:gridCol w:w="6809"/>
      </w:tblGrid>
      <w:tr w:rsidR="002B01EB" w:rsidRPr="000E6BC2" w14:paraId="1477B472" w14:textId="77777777" w:rsidTr="00CB4FFE">
        <w:tc>
          <w:tcPr>
            <w:tcW w:w="2239" w:type="pct"/>
            <w:shd w:val="clear" w:color="auto" w:fill="auto"/>
          </w:tcPr>
          <w:p w14:paraId="7589E64A" w14:textId="0AB23995" w:rsidR="002B01EB" w:rsidRPr="0032370A" w:rsidRDefault="00985EEF" w:rsidP="00CB4FFE">
            <w:pPr>
              <w:tabs>
                <w:tab w:val="left" w:pos="540"/>
              </w:tabs>
              <w:ind w:left="1134" w:hanging="1134"/>
              <w:jc w:val="both"/>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w:t>
            </w:r>
            <w:ins w:id="94" w:author="Groot, Karina de" w:date="2025-04-29T13:03:00Z" w16du:dateUtc="2025-04-29T11:03:00Z">
              <w:r w:rsidR="00CB4FFE">
                <w:rPr>
                  <w:rFonts w:cs="Arial"/>
                  <w:color w:val="FFFFFF"/>
                  <w:szCs w:val="18"/>
                  <w:highlight w:val="darkYellow"/>
                </w:rPr>
                <w:t xml:space="preserve"> </w:t>
              </w:r>
            </w:ins>
            <w:r w:rsidR="00EF4D67" w:rsidRPr="0032370A">
              <w:rPr>
                <w:rFonts w:cs="Arial"/>
                <w:color w:val="FFFFFF"/>
                <w:szCs w:val="18"/>
                <w:highlight w:val="darkYellow"/>
              </w:rPr>
              <w:t>NATUURLIJK</w:t>
            </w:r>
            <w:ins w:id="95" w:author="Groot, Karina de" w:date="2025-04-29T12:49:00Z" w16du:dateUtc="2025-04-29T10:49:00Z">
              <w:r w:rsidR="00CB4FFE">
                <w:rPr>
                  <w:rFonts w:cs="Arial"/>
                  <w:color w:val="FFFFFF"/>
                  <w:szCs w:val="18"/>
                  <w:highlight w:val="darkYellow"/>
                </w:rPr>
                <w:t xml:space="preserve"> </w:t>
              </w:r>
            </w:ins>
            <w:proofErr w:type="spellStart"/>
            <w:ins w:id="96" w:author="Groot, Karina de" w:date="2025-04-29T13:03:00Z" w16du:dateUtc="2025-04-29T11:03:00Z">
              <w:r w:rsidR="00CB4FFE">
                <w:rPr>
                  <w:rFonts w:cs="Arial"/>
                  <w:color w:val="FFFFFF"/>
                  <w:szCs w:val="18"/>
                  <w:highlight w:val="darkYellow"/>
                </w:rPr>
                <w:t>Persoon</w:t>
              </w:r>
            </w:ins>
            <w:r w:rsidR="00EF4D67" w:rsidRPr="0032370A">
              <w:rPr>
                <w:rFonts w:cs="Arial"/>
                <w:color w:val="FFFFFF"/>
                <w:szCs w:val="18"/>
                <w:highlight w:val="darkYellow"/>
              </w:rPr>
              <w:t>PERSOON</w:t>
            </w:r>
            <w:proofErr w:type="spellEnd"/>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2761" w:type="pct"/>
            <w:shd w:val="clear" w:color="auto" w:fill="auto"/>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lastRenderedPageBreak/>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proofErr w:type="spellStart"/>
            <w:r w:rsidRPr="00FA5535">
              <w:rPr>
                <w:szCs w:val="18"/>
                <w:u w:val="single"/>
              </w:rPr>
              <w:t>Mapping</w:t>
            </w:r>
            <w:proofErr w:type="spellEnd"/>
            <w:r w:rsidRPr="00FA5535">
              <w:rPr>
                <w:szCs w:val="18"/>
                <w:u w:val="single"/>
              </w:rPr>
              <w:t xml:space="preserve">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proofErr w:type="spellStart"/>
            <w:r w:rsidRPr="00FA5535">
              <w:rPr>
                <w:szCs w:val="18"/>
                <w:u w:val="single"/>
              </w:rPr>
              <w:t>Mapping</w:t>
            </w:r>
            <w:proofErr w:type="spellEnd"/>
            <w:r w:rsidRPr="00FA5535">
              <w:rPr>
                <w:szCs w:val="18"/>
                <w:u w:val="single"/>
              </w:rPr>
              <w:t xml:space="preserve">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w:t>
            </w:r>
            <w:proofErr w:type="spellStart"/>
            <w:r w:rsidR="009C6099"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proofErr w:type="spellStart"/>
            <w:r w:rsidRPr="00FA5535">
              <w:rPr>
                <w:u w:val="single"/>
              </w:rPr>
              <w:t>Mapping</w:t>
            </w:r>
            <w:proofErr w:type="spellEnd"/>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CB4FFE">
        <w:tblPrEx>
          <w:tblLook w:val="01E0" w:firstRow="1" w:lastRow="1" w:firstColumn="1" w:lastColumn="1" w:noHBand="0" w:noVBand="0"/>
        </w:tblPrEx>
        <w:tc>
          <w:tcPr>
            <w:tcW w:w="2239" w:type="pct"/>
            <w:shd w:val="clear" w:color="auto" w:fill="auto"/>
          </w:tcPr>
          <w:p w14:paraId="4F522BD7" w14:textId="77777777" w:rsidR="00EF4D67" w:rsidRPr="00FA5535" w:rsidRDefault="00EF4D67" w:rsidP="002154DE">
            <w:pPr>
              <w:ind w:right="-248"/>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2761" w:type="pct"/>
            <w:shd w:val="clear" w:color="auto" w:fill="auto"/>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lastRenderedPageBreak/>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proofErr w:type="spellStart"/>
            <w:r w:rsidRPr="00FA5535">
              <w:rPr>
                <w:szCs w:val="18"/>
                <w:u w:val="single"/>
              </w:rPr>
              <w:t>Mapping</w:t>
            </w:r>
            <w:proofErr w:type="spellEnd"/>
            <w:r w:rsidRPr="00FA5535">
              <w:rPr>
                <w:szCs w:val="18"/>
                <w:u w:val="single"/>
              </w:rPr>
              <w:t xml:space="preserve">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=volmachtgevers]/</w:t>
            </w:r>
            <w:proofErr w:type="spellStart"/>
            <w:r w:rsidR="003A6581" w:rsidRPr="00FA5535">
              <w:rPr>
                <w:rFonts w:cs="Arial"/>
                <w:sz w:val="16"/>
                <w:szCs w:val="16"/>
              </w:rPr>
              <w:t>tekstKeuze</w:t>
            </w:r>
            <w:proofErr w:type="spellEnd"/>
            <w:r w:rsidR="003A6581" w:rsidRPr="00FA5535">
              <w:rPr>
                <w:rFonts w:cs="Arial"/>
                <w:sz w:val="16"/>
                <w:szCs w:val="16"/>
              </w:rPr>
              <w:t>/</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lastRenderedPageBreak/>
        <w:br w:type="page"/>
      </w:r>
      <w:bookmarkStart w:id="97" w:name="_Toc19692089"/>
      <w:r>
        <w:lastRenderedPageBreak/>
        <w:t>Keuzeblok Natuurlijk Persoon</w:t>
      </w:r>
      <w:bookmarkEnd w:id="97"/>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98" w:name="_Toc19692090"/>
      <w:r>
        <w:rPr>
          <w:lang w:val="nl"/>
        </w:rPr>
        <w:t>Één persoon</w:t>
      </w:r>
      <w:bookmarkEnd w:id="98"/>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99" w:author="Groot, Karina de" w:date="2025-04-29T11:46:00Z" w16du:dateUtc="2025-04-29T09:46:00Z">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80"/>
        <w:gridCol w:w="6908"/>
        <w:tblGridChange w:id="100">
          <w:tblGrid>
            <w:gridCol w:w="4743"/>
            <w:gridCol w:w="637"/>
            <w:gridCol w:w="6908"/>
          </w:tblGrid>
        </w:tblGridChange>
      </w:tblGrid>
      <w:tr w:rsidR="00F2643D" w:rsidRPr="007A2314" w14:paraId="620AF260" w14:textId="77777777" w:rsidTr="002154DE">
        <w:tc>
          <w:tcPr>
            <w:tcW w:w="2189" w:type="pct"/>
            <w:shd w:val="clear" w:color="auto" w:fill="auto"/>
            <w:tcPrChange w:id="101" w:author="Groot, Karina de" w:date="2025-04-29T11:46:00Z" w16du:dateUtc="2025-04-29T09:46:00Z">
              <w:tcPr>
                <w:tcW w:w="1930" w:type="pct"/>
                <w:shd w:val="clear" w:color="auto" w:fill="auto"/>
              </w:tcPr>
            </w:tcPrChange>
          </w:tcPr>
          <w:p w14:paraId="60804B64" w14:textId="77777777" w:rsidR="00F2643D" w:rsidRPr="00FA5535" w:rsidRDefault="00F2643D" w:rsidP="00C83353">
            <w:pPr>
              <w:rPr>
                <w:color w:val="FF0000"/>
                <w:szCs w:val="18"/>
              </w:rPr>
            </w:pPr>
          </w:p>
        </w:tc>
        <w:tc>
          <w:tcPr>
            <w:tcW w:w="2811" w:type="pct"/>
            <w:shd w:val="clear" w:color="auto" w:fill="auto"/>
            <w:tcPrChange w:id="102" w:author="Groot, Karina de" w:date="2025-04-29T11:46:00Z" w16du:dateUtc="2025-04-29T09:46:00Z">
              <w:tcPr>
                <w:tcW w:w="3070" w:type="pct"/>
                <w:gridSpan w:val="2"/>
                <w:shd w:val="clear" w:color="auto" w:fill="auto"/>
              </w:tcPr>
            </w:tcPrChange>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proofErr w:type="spellStart"/>
            <w:r w:rsidRPr="00FA5535">
              <w:rPr>
                <w:u w:val="single"/>
              </w:rPr>
              <w:t>Mapping</w:t>
            </w:r>
            <w:proofErr w:type="spellEnd"/>
            <w:r w:rsidRPr="00FA5535">
              <w:rPr>
                <w:u w:val="single"/>
              </w:rPr>
              <w:t>:</w:t>
            </w:r>
          </w:p>
          <w:p w14:paraId="5764432C" w14:textId="77777777" w:rsidR="002022CE" w:rsidRPr="00FA5535" w:rsidRDefault="00F2643D" w:rsidP="00FA5535">
            <w:pPr>
              <w:spacing w:line="240" w:lineRule="auto"/>
              <w:rPr>
                <w:sz w:val="16"/>
                <w:szCs w:val="16"/>
              </w:rPr>
            </w:pPr>
            <w:proofErr w:type="spellStart"/>
            <w:r w:rsidRPr="00FA5535">
              <w:rPr>
                <w:sz w:val="16"/>
                <w:szCs w:val="16"/>
              </w:rPr>
              <w:t>IMKAD_Persoon</w:t>
            </w:r>
            <w:proofErr w:type="spellEnd"/>
            <w:r w:rsidR="002022CE" w:rsidRPr="00FA5535">
              <w:rPr>
                <w:sz w:val="16"/>
                <w:szCs w:val="16"/>
              </w:rPr>
              <w:t>/</w:t>
            </w:r>
            <w:proofErr w:type="spellStart"/>
            <w:r w:rsidR="002022CE" w:rsidRPr="00FA5535">
              <w:rPr>
                <w:sz w:val="16"/>
                <w:szCs w:val="16"/>
              </w:rPr>
              <w:t>tia_Gegevens</w:t>
            </w:r>
            <w:proofErr w:type="spellEnd"/>
            <w:r w:rsidR="002022CE" w:rsidRPr="00FA5535">
              <w:rPr>
                <w:sz w:val="16"/>
                <w:szCs w:val="16"/>
              </w:rPr>
              <w:t>[</w:t>
            </w:r>
            <w:proofErr w:type="spellStart"/>
            <w:r w:rsidR="002022CE" w:rsidRPr="00FA5535">
              <w:rPr>
                <w:sz w:val="16"/>
                <w:szCs w:val="16"/>
              </w:rPr>
              <w:t>GBA_Ingezetene</w:t>
            </w:r>
            <w:proofErr w:type="spellEnd"/>
            <w:r w:rsidR="002022CE" w:rsidRPr="00FA5535">
              <w:rPr>
                <w:sz w:val="16"/>
                <w:szCs w:val="16"/>
              </w:rPr>
              <w:t xml:space="preserve"> of </w:t>
            </w:r>
            <w:proofErr w:type="spellStart"/>
            <w:r w:rsidR="00262D34" w:rsidRPr="00FA5535">
              <w:rPr>
                <w:sz w:val="16"/>
                <w:szCs w:val="16"/>
              </w:rPr>
              <w:t>IMKAD</w:t>
            </w:r>
            <w:r w:rsidR="002022CE" w:rsidRPr="00FA5535">
              <w:rPr>
                <w:sz w:val="16"/>
                <w:szCs w:val="16"/>
              </w:rPr>
              <w:t>_NietIngezetene</w:t>
            </w:r>
            <w:proofErr w:type="spellEnd"/>
            <w:r w:rsidR="002022CE" w:rsidRPr="00FA5535">
              <w:rPr>
                <w:sz w:val="16"/>
                <w:szCs w:val="16"/>
              </w:rPr>
              <w:t>]</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proofErr w:type="spellStart"/>
            <w:r w:rsidR="00F2643D" w:rsidRPr="00FA5535">
              <w:rPr>
                <w:sz w:val="16"/>
                <w:szCs w:val="16"/>
              </w:rPr>
              <w:t>GerelateerdPersoon</w:t>
            </w:r>
            <w:proofErr w:type="spellEnd"/>
          </w:p>
        </w:tc>
      </w:tr>
      <w:tr w:rsidR="000A163F" w:rsidRPr="007A2314" w14:paraId="37DBB070" w14:textId="77777777" w:rsidTr="002154DE">
        <w:tc>
          <w:tcPr>
            <w:tcW w:w="2189" w:type="pct"/>
            <w:shd w:val="clear" w:color="auto" w:fill="auto"/>
            <w:tcPrChange w:id="103" w:author="Groot, Karina de" w:date="2025-04-29T11:46:00Z" w16du:dateUtc="2025-04-29T09:46:00Z">
              <w:tcPr>
                <w:tcW w:w="1930" w:type="pct"/>
                <w:shd w:val="clear" w:color="auto" w:fill="auto"/>
              </w:tcPr>
            </w:tcPrChange>
          </w:tcPr>
          <w:p w14:paraId="59012FB4" w14:textId="6761A3A0" w:rsidR="000A163F" w:rsidRPr="000437B6" w:rsidRDefault="000A163F" w:rsidP="00C83353">
            <w:pPr>
              <w:rPr>
                <w:color w:val="800080"/>
                <w:szCs w:val="18"/>
                <w:highlight w:val="yellow"/>
              </w:rPr>
            </w:pPr>
            <w:r w:rsidRPr="00FA5535">
              <w:rPr>
                <w:color w:val="FF0000"/>
                <w:szCs w:val="18"/>
                <w:highlight w:val="yellow"/>
              </w:rPr>
              <w:t>TEKSTBLOK NATUURLIJK PERSOON</w:t>
            </w:r>
            <w:r w:rsidRPr="00FA5535">
              <w:rPr>
                <w:color w:val="FF0000"/>
                <w:szCs w:val="18"/>
              </w:rPr>
              <w:t>,</w:t>
            </w:r>
          </w:p>
        </w:tc>
        <w:tc>
          <w:tcPr>
            <w:tcW w:w="2811" w:type="pct"/>
            <w:shd w:val="clear" w:color="auto" w:fill="auto"/>
            <w:tcPrChange w:id="104" w:author="Groot, Karina de" w:date="2025-04-29T11:46:00Z" w16du:dateUtc="2025-04-29T09:46:00Z">
              <w:tcPr>
                <w:tcW w:w="3070" w:type="pct"/>
                <w:gridSpan w:val="2"/>
                <w:shd w:val="clear" w:color="auto" w:fill="auto"/>
              </w:tcPr>
            </w:tcPrChange>
          </w:tcPr>
          <w:p w14:paraId="09A79CE9" w14:textId="77777777" w:rsidR="000A163F" w:rsidRDefault="000A163F" w:rsidP="00C83353">
            <w:r>
              <w:t xml:space="preserve">Vaste tekst. </w:t>
            </w:r>
            <w:r w:rsidRPr="007A2314">
              <w:t>De naam</w:t>
            </w:r>
            <w:r>
              <w:t xml:space="preserve"> en </w:t>
            </w:r>
            <w:r w:rsidRPr="007A2314">
              <w:t>geboortegegevens van een natuurlijk persoon.</w:t>
            </w:r>
          </w:p>
          <w:p w14:paraId="7E3B403A" w14:textId="77777777" w:rsidR="000A163F" w:rsidRDefault="000A163F" w:rsidP="00C83353"/>
          <w:p w14:paraId="421BEA01" w14:textId="77777777" w:rsidR="000A163F" w:rsidRPr="00FA5535" w:rsidRDefault="000A163F" w:rsidP="00FA5535">
            <w:pPr>
              <w:spacing w:line="240" w:lineRule="auto"/>
              <w:rPr>
                <w:u w:val="single"/>
              </w:rPr>
            </w:pPr>
            <w:proofErr w:type="spellStart"/>
            <w:r w:rsidRPr="00FA5535">
              <w:rPr>
                <w:u w:val="single"/>
              </w:rPr>
              <w:t>Mapping</w:t>
            </w:r>
            <w:proofErr w:type="spellEnd"/>
            <w:r w:rsidRPr="00FA5535">
              <w:rPr>
                <w:u w:val="single"/>
              </w:rPr>
              <w:t>:</w:t>
            </w:r>
          </w:p>
          <w:p w14:paraId="43ED08CC"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77774B2E" w14:textId="77777777" w:rsidR="000A163F" w:rsidRPr="00FA5535" w:rsidRDefault="000A163F"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1D8FFCA3" w14:textId="1E76E8F7" w:rsidR="000A163F" w:rsidRPr="007A2314" w:rsidRDefault="000A163F" w:rsidP="00763CAD">
            <w:r w:rsidRPr="00FA5535">
              <w:rPr>
                <w:sz w:val="16"/>
                <w:szCs w:val="16"/>
              </w:rPr>
              <w:t>-zie verder tekstblok natuurlijk persoon</w:t>
            </w:r>
          </w:p>
        </w:tc>
      </w:tr>
      <w:tr w:rsidR="000A163F" w:rsidRPr="00FA5535" w14:paraId="5BA564F7" w14:textId="77777777" w:rsidTr="002154DE">
        <w:tc>
          <w:tcPr>
            <w:tcW w:w="2189" w:type="pct"/>
            <w:shd w:val="clear" w:color="auto" w:fill="auto"/>
            <w:tcPrChange w:id="105" w:author="Groot, Karina de" w:date="2025-04-29T11:46:00Z" w16du:dateUtc="2025-04-29T09:46:00Z">
              <w:tcPr>
                <w:tcW w:w="1930" w:type="pct"/>
                <w:shd w:val="clear" w:color="auto" w:fill="auto"/>
              </w:tcPr>
            </w:tcPrChange>
          </w:tcPr>
          <w:p w14:paraId="13223B5B" w14:textId="2E08DE00" w:rsidR="000A163F" w:rsidRPr="00FA5535" w:rsidRDefault="000A163F" w:rsidP="00C83353">
            <w:pPr>
              <w:rPr>
                <w:color w:val="800080"/>
                <w:szCs w:val="18"/>
              </w:rPr>
            </w:pPr>
            <w:r w:rsidRPr="00FA5535">
              <w:rPr>
                <w:rFonts w:cs="Arial"/>
                <w:color w:val="FF0000"/>
                <w:szCs w:val="18"/>
                <w:highlight w:val="yellow"/>
              </w:rPr>
              <w:t>TEKSTBLOK BURGERLIJKE STAAT</w:t>
            </w:r>
          </w:p>
        </w:tc>
        <w:tc>
          <w:tcPr>
            <w:tcW w:w="2811" w:type="pct"/>
            <w:shd w:val="clear" w:color="auto" w:fill="auto"/>
            <w:tcPrChange w:id="106" w:author="Groot, Karina de" w:date="2025-04-29T11:46:00Z" w16du:dateUtc="2025-04-29T09:46:00Z">
              <w:tcPr>
                <w:tcW w:w="3070" w:type="pct"/>
                <w:gridSpan w:val="2"/>
                <w:shd w:val="clear" w:color="auto" w:fill="auto"/>
              </w:tcPr>
            </w:tcPrChange>
          </w:tcPr>
          <w:p w14:paraId="77990E97" w14:textId="77777777" w:rsidR="000A163F" w:rsidRPr="00D41CEF" w:rsidRDefault="000A163F" w:rsidP="00C83353">
            <w:r>
              <w:t>Vaste tekst.  De b</w:t>
            </w:r>
            <w:r w:rsidRPr="00D41CEF">
              <w:t>urgerlijke staat</w:t>
            </w:r>
            <w:r>
              <w:t xml:space="preserve"> van de natuurlijk persoon. </w:t>
            </w:r>
          </w:p>
          <w:p w14:paraId="45D1BCE7" w14:textId="77777777" w:rsidR="000A163F" w:rsidRDefault="000A163F" w:rsidP="00C83353"/>
          <w:p w14:paraId="1A48C21C" w14:textId="77777777" w:rsidR="000A163F" w:rsidRPr="00FA5535" w:rsidRDefault="000A163F" w:rsidP="00C83353">
            <w:pPr>
              <w:rPr>
                <w:u w:val="single"/>
              </w:rPr>
            </w:pPr>
            <w:proofErr w:type="spellStart"/>
            <w:r w:rsidRPr="00FA5535">
              <w:rPr>
                <w:u w:val="single"/>
              </w:rPr>
              <w:t>Mapping</w:t>
            </w:r>
            <w:proofErr w:type="spellEnd"/>
            <w:r w:rsidRPr="00FA5535">
              <w:rPr>
                <w:u w:val="single"/>
              </w:rPr>
              <w:t>:</w:t>
            </w:r>
          </w:p>
          <w:p w14:paraId="744B7DFE"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4D8E0011" w14:textId="2D0EEA34" w:rsidR="000A163F" w:rsidRPr="00FA5535" w:rsidRDefault="000A163F" w:rsidP="004A6F10">
            <w:pPr>
              <w:spacing w:line="240" w:lineRule="auto"/>
              <w:rPr>
                <w:sz w:val="16"/>
                <w:szCs w:val="16"/>
              </w:rPr>
            </w:pPr>
            <w:r w:rsidRPr="00FA5535">
              <w:rPr>
                <w:sz w:val="16"/>
                <w:szCs w:val="16"/>
              </w:rPr>
              <w:t>-zie verder tekstblok burgerlijke staat, variant 1</w:t>
            </w:r>
          </w:p>
        </w:tc>
      </w:tr>
      <w:tr w:rsidR="000A163F" w:rsidRPr="00525C5D" w14:paraId="574EFE1C" w14:textId="77777777" w:rsidTr="002154DE">
        <w:tc>
          <w:tcPr>
            <w:tcW w:w="2189" w:type="pct"/>
            <w:shd w:val="clear" w:color="auto" w:fill="auto"/>
            <w:tcPrChange w:id="107" w:author="Groot, Karina de" w:date="2025-04-29T11:46:00Z" w16du:dateUtc="2025-04-29T09:46:00Z">
              <w:tcPr>
                <w:tcW w:w="1930" w:type="pct"/>
                <w:shd w:val="clear" w:color="auto" w:fill="auto"/>
              </w:tcPr>
            </w:tcPrChange>
          </w:tcPr>
          <w:p w14:paraId="731F3AEF" w14:textId="303B920D" w:rsidR="000A163F" w:rsidRPr="00FA5535" w:rsidRDefault="000A163F" w:rsidP="00C83353">
            <w:pPr>
              <w:rPr>
                <w:color w:val="800080"/>
                <w:szCs w:val="18"/>
              </w:rPr>
            </w:pPr>
            <w:r w:rsidRPr="00FA5535">
              <w:rPr>
                <w:color w:val="FF0000"/>
              </w:rPr>
              <w:t>, wonende te</w:t>
            </w:r>
            <w:r w:rsidRPr="00FA5535">
              <w:rPr>
                <w:color w:val="FF0000"/>
                <w:highlight w:val="yellow"/>
              </w:rPr>
              <w:t xml:space="preserve"> TEKSTBLOK WOONADRES</w:t>
            </w:r>
          </w:p>
        </w:tc>
        <w:tc>
          <w:tcPr>
            <w:tcW w:w="2811" w:type="pct"/>
            <w:shd w:val="clear" w:color="auto" w:fill="auto"/>
            <w:tcPrChange w:id="108" w:author="Groot, Karina de" w:date="2025-04-29T11:46:00Z" w16du:dateUtc="2025-04-29T09:46:00Z">
              <w:tcPr>
                <w:tcW w:w="3070" w:type="pct"/>
                <w:gridSpan w:val="2"/>
                <w:shd w:val="clear" w:color="auto" w:fill="auto"/>
              </w:tcPr>
            </w:tcPrChange>
          </w:tcPr>
          <w:p w14:paraId="7094B113" w14:textId="77777777" w:rsidR="000A163F" w:rsidRPr="00FA5535" w:rsidRDefault="000A163F" w:rsidP="00C83353">
            <w:pPr>
              <w:rPr>
                <w:u w:val="single"/>
              </w:rPr>
            </w:pPr>
            <w:r>
              <w:t>Vaste tekst. Het w</w:t>
            </w:r>
            <w:r w:rsidRPr="00A602FA">
              <w:t>oonadres van</w:t>
            </w:r>
            <w:r w:rsidRPr="007A2314">
              <w:t xml:space="preserve"> </w:t>
            </w:r>
            <w:r>
              <w:t>de natuurlijk</w:t>
            </w:r>
            <w:r w:rsidRPr="007A2314">
              <w:t xml:space="preserve"> persoon.</w:t>
            </w:r>
          </w:p>
          <w:p w14:paraId="135A25A8" w14:textId="77777777" w:rsidR="000A163F" w:rsidRPr="00FA5535" w:rsidRDefault="000A163F" w:rsidP="00C83353">
            <w:pPr>
              <w:rPr>
                <w:u w:val="single"/>
              </w:rPr>
            </w:pPr>
          </w:p>
          <w:p w14:paraId="04636C56" w14:textId="77777777" w:rsidR="000A163F" w:rsidRPr="00FA5535" w:rsidRDefault="000A163F" w:rsidP="00FA5535">
            <w:pPr>
              <w:spacing w:line="240" w:lineRule="auto"/>
              <w:rPr>
                <w:u w:val="single"/>
              </w:rPr>
            </w:pPr>
            <w:proofErr w:type="spellStart"/>
            <w:r w:rsidRPr="00FA5535">
              <w:rPr>
                <w:u w:val="single"/>
              </w:rPr>
              <w:lastRenderedPageBreak/>
              <w:t>Mapping</w:t>
            </w:r>
            <w:proofErr w:type="spellEnd"/>
            <w:r w:rsidRPr="00FA5535">
              <w:rPr>
                <w:u w:val="single"/>
              </w:rPr>
              <w:t>:</w:t>
            </w:r>
          </w:p>
          <w:p w14:paraId="753FCB99"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7A20CC6A" w14:textId="0D2C46A3" w:rsidR="000A163F" w:rsidRPr="00525C5D" w:rsidRDefault="000A163F" w:rsidP="00FA5535">
            <w:pPr>
              <w:spacing w:line="240" w:lineRule="auto"/>
            </w:pPr>
            <w:r w:rsidRPr="00FA5535">
              <w:rPr>
                <w:sz w:val="16"/>
                <w:szCs w:val="16"/>
              </w:rPr>
              <w:t>-zie verder tekstblok woonadres</w:t>
            </w:r>
          </w:p>
        </w:tc>
      </w:tr>
    </w:tbl>
    <w:p w14:paraId="1D11036E" w14:textId="77777777" w:rsidR="008B3D63" w:rsidRDefault="008B3D63" w:rsidP="008B3D63">
      <w:pPr>
        <w:pStyle w:val="Kop4"/>
        <w:rPr>
          <w:lang w:val="nl"/>
        </w:rPr>
      </w:pPr>
      <w:bookmarkStart w:id="109" w:name="_Toc19692098"/>
      <w:r>
        <w:rPr>
          <w:lang w:val="nl"/>
        </w:rPr>
        <w:lastRenderedPageBreak/>
        <w:t>Partners met gezamenlijke burgerlijke staat en woonadres</w:t>
      </w:r>
      <w:bookmarkEnd w:id="109"/>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110" w:author="Groot, Karina de" w:date="2025-04-29T11:46:00Z" w16du:dateUtc="2025-04-29T09:46:00Z">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79"/>
        <w:gridCol w:w="6836"/>
        <w:tblGridChange w:id="111">
          <w:tblGrid>
            <w:gridCol w:w="4669"/>
            <w:gridCol w:w="710"/>
            <w:gridCol w:w="6836"/>
          </w:tblGrid>
        </w:tblGridChange>
      </w:tblGrid>
      <w:tr w:rsidR="002022CE" w:rsidRPr="007A2314" w14:paraId="3117CB4A" w14:textId="77777777" w:rsidTr="002154DE">
        <w:tc>
          <w:tcPr>
            <w:tcW w:w="2202" w:type="pct"/>
            <w:shd w:val="clear" w:color="auto" w:fill="auto"/>
            <w:tcPrChange w:id="112" w:author="Groot, Karina de" w:date="2025-04-29T11:46:00Z" w16du:dateUtc="2025-04-29T09:46:00Z">
              <w:tcPr>
                <w:tcW w:w="1911" w:type="pct"/>
                <w:shd w:val="clear" w:color="auto" w:fill="auto"/>
              </w:tcPr>
            </w:tcPrChange>
          </w:tcPr>
          <w:p w14:paraId="682189E9" w14:textId="77777777" w:rsidR="002022CE" w:rsidRPr="00FA5535" w:rsidRDefault="002022CE" w:rsidP="00874F4B">
            <w:pPr>
              <w:rPr>
                <w:color w:val="FF0000"/>
                <w:szCs w:val="18"/>
              </w:rPr>
            </w:pPr>
          </w:p>
        </w:tc>
        <w:tc>
          <w:tcPr>
            <w:tcW w:w="2798" w:type="pct"/>
            <w:shd w:val="clear" w:color="auto" w:fill="auto"/>
            <w:tcPrChange w:id="113" w:author="Groot, Karina de" w:date="2025-04-29T11:46:00Z" w16du:dateUtc="2025-04-29T09:46:00Z">
              <w:tcPr>
                <w:tcW w:w="3089" w:type="pct"/>
                <w:gridSpan w:val="2"/>
                <w:shd w:val="clear" w:color="auto" w:fill="auto"/>
              </w:tcPr>
            </w:tcPrChange>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proofErr w:type="spellStart"/>
            <w:r w:rsidRPr="00763CAD">
              <w:rPr>
                <w:u w:val="single"/>
              </w:rPr>
              <w:t>Mapping</w:t>
            </w:r>
            <w:proofErr w:type="spellEnd"/>
            <w:r w:rsidRPr="00763CAD">
              <w:rPr>
                <w:u w:val="single"/>
              </w:rPr>
              <w:t>:</w:t>
            </w:r>
          </w:p>
          <w:p w14:paraId="67A547D0" w14:textId="77777777"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2154DE">
        <w:trPr>
          <w:trHeight w:val="535"/>
          <w:trPrChange w:id="114" w:author="Groot, Karina de" w:date="2025-04-29T11:46:00Z" w16du:dateUtc="2025-04-29T09:46:00Z">
            <w:trPr>
              <w:trHeight w:val="535"/>
            </w:trPr>
          </w:trPrChange>
        </w:trPr>
        <w:tc>
          <w:tcPr>
            <w:tcW w:w="2202" w:type="pct"/>
            <w:shd w:val="clear" w:color="auto" w:fill="auto"/>
            <w:tcPrChange w:id="115" w:author="Groot, Karina de" w:date="2025-04-29T11:46:00Z" w16du:dateUtc="2025-04-29T09:46:00Z">
              <w:tcPr>
                <w:tcW w:w="1911" w:type="pct"/>
                <w:shd w:val="clear" w:color="auto" w:fill="auto"/>
              </w:tcPr>
            </w:tcPrChange>
          </w:tcPr>
          <w:p w14:paraId="78DEA3A8" w14:textId="0839E211" w:rsidR="008B3D63" w:rsidRPr="00FA5535" w:rsidRDefault="008B3D63" w:rsidP="00874F4B">
            <w:pPr>
              <w:rPr>
                <w:color w:val="FF0000"/>
                <w:szCs w:val="18"/>
                <w:highlight w:val="yellow"/>
              </w:rPr>
            </w:pPr>
            <w:r w:rsidRPr="000437B6">
              <w:rPr>
                <w:color w:val="800080"/>
                <w:szCs w:val="18"/>
              </w:rPr>
              <w:t>a.</w:t>
            </w:r>
          </w:p>
        </w:tc>
        <w:tc>
          <w:tcPr>
            <w:tcW w:w="2798" w:type="pct"/>
            <w:shd w:val="clear" w:color="auto" w:fill="auto"/>
            <w:tcPrChange w:id="116" w:author="Groot, Karina de" w:date="2025-04-29T11:46:00Z" w16du:dateUtc="2025-04-29T09:46:00Z">
              <w:tcPr>
                <w:tcW w:w="3089" w:type="pct"/>
                <w:gridSpan w:val="2"/>
                <w:shd w:val="clear" w:color="auto" w:fill="auto"/>
              </w:tcPr>
            </w:tcPrChange>
          </w:tcPr>
          <w:p w14:paraId="103952B4" w14:textId="0050C49F" w:rsidR="008B3D63" w:rsidRPr="007A2314" w:rsidRDefault="000A163F" w:rsidP="00763CAD">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2154DE">
        <w:tc>
          <w:tcPr>
            <w:tcW w:w="2202" w:type="pct"/>
            <w:shd w:val="clear" w:color="auto" w:fill="auto"/>
            <w:tcPrChange w:id="117" w:author="Groot, Karina de" w:date="2025-04-29T11:46:00Z" w16du:dateUtc="2025-04-29T09:46:00Z">
              <w:tcPr>
                <w:tcW w:w="1911" w:type="pct"/>
                <w:shd w:val="clear" w:color="auto" w:fill="auto"/>
              </w:tcPr>
            </w:tcPrChange>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98" w:type="pct"/>
            <w:shd w:val="clear" w:color="auto" w:fill="auto"/>
            <w:tcPrChange w:id="118" w:author="Groot, Karina de" w:date="2025-04-29T11:46:00Z" w16du:dateUtc="2025-04-29T09:46:00Z">
              <w:tcPr>
                <w:tcW w:w="3089" w:type="pct"/>
                <w:gridSpan w:val="2"/>
                <w:shd w:val="clear" w:color="auto" w:fill="auto"/>
              </w:tcPr>
            </w:tcPrChange>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4BEA2D4D"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71D8C8B9" w14:textId="77777777"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2154DE">
        <w:tc>
          <w:tcPr>
            <w:tcW w:w="2202" w:type="pct"/>
            <w:shd w:val="clear" w:color="auto" w:fill="auto"/>
            <w:tcPrChange w:id="119" w:author="Groot, Karina de" w:date="2025-04-29T11:46:00Z" w16du:dateUtc="2025-04-29T09:46:00Z">
              <w:tcPr>
                <w:tcW w:w="1911" w:type="pct"/>
                <w:shd w:val="clear" w:color="auto" w:fill="auto"/>
              </w:tcPr>
            </w:tcPrChange>
          </w:tcPr>
          <w:p w14:paraId="4EC41BC6" w14:textId="3259D7BF" w:rsidR="008B3D63" w:rsidRPr="00FA5535" w:rsidRDefault="008B3D63" w:rsidP="00874F4B">
            <w:pPr>
              <w:rPr>
                <w:color w:val="800080"/>
                <w:szCs w:val="18"/>
              </w:rPr>
            </w:pPr>
            <w:r w:rsidRPr="00FA5535">
              <w:rPr>
                <w:color w:val="FF0000"/>
                <w:szCs w:val="18"/>
              </w:rPr>
              <w:t>en</w:t>
            </w:r>
          </w:p>
        </w:tc>
        <w:tc>
          <w:tcPr>
            <w:tcW w:w="2798" w:type="pct"/>
            <w:shd w:val="clear" w:color="auto" w:fill="auto"/>
            <w:tcPrChange w:id="120" w:author="Groot, Karina de" w:date="2025-04-29T11:46:00Z" w16du:dateUtc="2025-04-29T09:46:00Z">
              <w:tcPr>
                <w:tcW w:w="3089" w:type="pct"/>
                <w:gridSpan w:val="2"/>
                <w:shd w:val="clear" w:color="auto" w:fill="auto"/>
              </w:tcPr>
            </w:tcPrChange>
          </w:tcPr>
          <w:p w14:paraId="546A5212" w14:textId="4FD8862C" w:rsidR="004D2A81" w:rsidRPr="00FA5535" w:rsidRDefault="004D2A81" w:rsidP="004D2A81">
            <w:pPr>
              <w:spacing w:before="72"/>
              <w:rPr>
                <w:sz w:val="16"/>
                <w:szCs w:val="16"/>
              </w:rPr>
            </w:pPr>
            <w:r>
              <w:t>Vaste tekst.</w:t>
            </w:r>
          </w:p>
          <w:p w14:paraId="57C07D3F" w14:textId="0DA2AA96" w:rsidR="008B3D63" w:rsidRPr="00FA5535" w:rsidRDefault="008B3D63" w:rsidP="004A6F10">
            <w:pPr>
              <w:spacing w:line="240" w:lineRule="auto"/>
              <w:rPr>
                <w:sz w:val="16"/>
                <w:szCs w:val="16"/>
              </w:rPr>
            </w:pPr>
          </w:p>
        </w:tc>
      </w:tr>
      <w:tr w:rsidR="008B3D63" w14:paraId="22DCFB99" w14:textId="77777777" w:rsidTr="002154DE">
        <w:tc>
          <w:tcPr>
            <w:tcW w:w="2202" w:type="pct"/>
            <w:shd w:val="clear" w:color="auto" w:fill="auto"/>
            <w:tcPrChange w:id="121" w:author="Groot, Karina de" w:date="2025-04-29T11:46:00Z" w16du:dateUtc="2025-04-29T09:46:00Z">
              <w:tcPr>
                <w:tcW w:w="1911" w:type="pct"/>
                <w:shd w:val="clear" w:color="auto" w:fill="auto"/>
              </w:tcPr>
            </w:tcPrChange>
          </w:tcPr>
          <w:p w14:paraId="068359ED" w14:textId="5D3A5101" w:rsidR="008B3D63" w:rsidRPr="000437B6" w:rsidRDefault="008B3D63" w:rsidP="00961A0C">
            <w:pPr>
              <w:rPr>
                <w:color w:val="800080"/>
              </w:rPr>
            </w:pPr>
            <w:r w:rsidRPr="000437B6">
              <w:rPr>
                <w:color w:val="800080"/>
              </w:rPr>
              <w:t>b</w:t>
            </w:r>
            <w:r w:rsidR="00A83D6C">
              <w:rPr>
                <w:color w:val="800080"/>
              </w:rPr>
              <w:t>.</w:t>
            </w:r>
          </w:p>
        </w:tc>
        <w:tc>
          <w:tcPr>
            <w:tcW w:w="2798" w:type="pct"/>
            <w:shd w:val="clear" w:color="auto" w:fill="auto"/>
            <w:tcPrChange w:id="122" w:author="Groot, Karina de" w:date="2025-04-29T11:46:00Z" w16du:dateUtc="2025-04-29T09:46:00Z">
              <w:tcPr>
                <w:tcW w:w="3089" w:type="pct"/>
                <w:gridSpan w:val="2"/>
                <w:shd w:val="clear" w:color="auto" w:fill="auto"/>
              </w:tcPr>
            </w:tcPrChange>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2154DE">
        <w:tc>
          <w:tcPr>
            <w:tcW w:w="2202" w:type="pct"/>
            <w:shd w:val="clear" w:color="auto" w:fill="auto"/>
            <w:tcPrChange w:id="123" w:author="Groot, Karina de" w:date="2025-04-29T11:46:00Z" w16du:dateUtc="2025-04-29T09:46:00Z">
              <w:tcPr>
                <w:tcW w:w="1911" w:type="pct"/>
                <w:shd w:val="clear" w:color="auto" w:fill="auto"/>
              </w:tcPr>
            </w:tcPrChange>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2798" w:type="pct"/>
            <w:shd w:val="clear" w:color="auto" w:fill="auto"/>
            <w:tcPrChange w:id="124" w:author="Groot, Karina de" w:date="2025-04-29T11:46:00Z" w16du:dateUtc="2025-04-29T09:46:00Z">
              <w:tcPr>
                <w:tcW w:w="3089" w:type="pct"/>
                <w:gridSpan w:val="2"/>
                <w:shd w:val="clear" w:color="auto" w:fill="auto"/>
              </w:tcPr>
            </w:tcPrChange>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52E4E866"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14:paraId="32B46739" w14:textId="77777777"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4DE8CB33" w14:textId="77777777" w:rsidR="008B3D63" w:rsidRDefault="008B3D63" w:rsidP="00FA5535">
            <w:pPr>
              <w:spacing w:line="240" w:lineRule="auto"/>
            </w:pPr>
            <w:r w:rsidRPr="00FA5535">
              <w:rPr>
                <w:sz w:val="16"/>
                <w:szCs w:val="16"/>
              </w:rPr>
              <w:t>-zie verder tekstblok natuurlijk persoon</w:t>
            </w:r>
          </w:p>
        </w:tc>
      </w:tr>
      <w:tr w:rsidR="008B3D63" w:rsidRPr="00C508DD" w14:paraId="6A6231F9" w14:textId="77777777" w:rsidTr="002154DE">
        <w:tblPrEx>
          <w:tblLook w:val="01E0" w:firstRow="1" w:lastRow="1" w:firstColumn="1" w:lastColumn="1" w:noHBand="0" w:noVBand="0"/>
          <w:tblPrExChange w:id="125" w:author="Groot, Karina de" w:date="2025-04-29T11:46:00Z" w16du:dateUtc="2025-04-29T09:46:00Z">
            <w:tblPrEx>
              <w:tblLook w:val="01E0" w:firstRow="1" w:lastRow="1" w:firstColumn="1" w:lastColumn="1" w:noHBand="0" w:noVBand="0"/>
            </w:tblPrEx>
          </w:tblPrExChange>
        </w:tblPrEx>
        <w:tc>
          <w:tcPr>
            <w:tcW w:w="2202" w:type="pct"/>
            <w:shd w:val="clear" w:color="auto" w:fill="auto"/>
            <w:tcPrChange w:id="126" w:author="Groot, Karina de" w:date="2025-04-29T11:46:00Z" w16du:dateUtc="2025-04-29T09:46:00Z">
              <w:tcPr>
                <w:tcW w:w="1911" w:type="pct"/>
                <w:shd w:val="clear" w:color="auto" w:fill="auto"/>
              </w:tcPr>
            </w:tcPrChange>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lastRenderedPageBreak/>
              <w:t>TEKSTBLOK BURGERLIJKE STAAT</w:t>
            </w:r>
            <w:r w:rsidRPr="0032370A">
              <w:rPr>
                <w:rFonts w:cs="Arial"/>
                <w:color w:val="FF0000"/>
                <w:szCs w:val="18"/>
              </w:rPr>
              <w:t xml:space="preserve">, </w:t>
            </w:r>
          </w:p>
        </w:tc>
        <w:tc>
          <w:tcPr>
            <w:tcW w:w="2798" w:type="pct"/>
            <w:shd w:val="clear" w:color="auto" w:fill="auto"/>
            <w:tcPrChange w:id="127" w:author="Groot, Karina de" w:date="2025-04-29T11:46:00Z" w16du:dateUtc="2025-04-29T09:46:00Z">
              <w:tcPr>
                <w:tcW w:w="3089" w:type="pct"/>
                <w:gridSpan w:val="2"/>
                <w:shd w:val="clear" w:color="auto" w:fill="auto"/>
              </w:tcPr>
            </w:tcPrChange>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proofErr w:type="spellStart"/>
            <w:r w:rsidRPr="00FA5535">
              <w:rPr>
                <w:u w:val="single"/>
              </w:rPr>
              <w:t>Mapping</w:t>
            </w:r>
            <w:proofErr w:type="spellEnd"/>
            <w:r w:rsidRPr="00FA5535">
              <w:rPr>
                <w:u w:val="single"/>
              </w:rPr>
              <w:t>:</w:t>
            </w:r>
          </w:p>
          <w:p w14:paraId="0ECB0EFA"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1F0A54C1" w14:textId="77777777" w:rsidR="008B3D63" w:rsidRPr="00FA5535" w:rsidDel="00E202A5" w:rsidRDefault="008B3D63"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r w:rsidR="008B3D63" w14:paraId="28656FED" w14:textId="77777777" w:rsidTr="002154DE">
        <w:tblPrEx>
          <w:tblLook w:val="01E0" w:firstRow="1" w:lastRow="1" w:firstColumn="1" w:lastColumn="1" w:noHBand="0" w:noVBand="0"/>
          <w:tblPrExChange w:id="128" w:author="Groot, Karina de" w:date="2025-04-29T11:46:00Z" w16du:dateUtc="2025-04-29T09:46:00Z">
            <w:tblPrEx>
              <w:tblLook w:val="01E0" w:firstRow="1" w:lastRow="1" w:firstColumn="1" w:lastColumn="1" w:noHBand="0" w:noVBand="0"/>
            </w:tblPrEx>
          </w:tblPrExChange>
        </w:tblPrEx>
        <w:tc>
          <w:tcPr>
            <w:tcW w:w="2202" w:type="pct"/>
            <w:shd w:val="clear" w:color="auto" w:fill="auto"/>
            <w:tcPrChange w:id="129" w:author="Groot, Karina de" w:date="2025-04-29T11:46:00Z" w16du:dateUtc="2025-04-29T09:46:00Z">
              <w:tcPr>
                <w:tcW w:w="1911" w:type="pct"/>
                <w:shd w:val="clear" w:color="auto" w:fill="auto"/>
              </w:tcPr>
            </w:tcPrChange>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2798" w:type="pct"/>
            <w:shd w:val="clear" w:color="auto" w:fill="auto"/>
            <w:tcPrChange w:id="130" w:author="Groot, Karina de" w:date="2025-04-29T11:46:00Z" w16du:dateUtc="2025-04-29T09:46:00Z">
              <w:tcPr>
                <w:tcW w:w="3089" w:type="pct"/>
                <w:gridSpan w:val="2"/>
                <w:shd w:val="clear" w:color="auto" w:fill="auto"/>
              </w:tcPr>
            </w:tcPrChange>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40ADF9E9"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131"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131"/>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132" w:author="Groot, Karina de" w:date="2025-04-29T11:45:00Z" w16du:dateUtc="2025-04-29T09:45:00Z">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521"/>
        <w:gridCol w:w="6689"/>
        <w:tblGridChange w:id="133">
          <w:tblGrid>
            <w:gridCol w:w="4669"/>
            <w:gridCol w:w="852"/>
            <w:gridCol w:w="6689"/>
          </w:tblGrid>
        </w:tblGridChange>
      </w:tblGrid>
      <w:tr w:rsidR="00BB5AE1" w:rsidRPr="007A2314" w14:paraId="24D36471" w14:textId="77777777" w:rsidTr="002154DE">
        <w:tc>
          <w:tcPr>
            <w:tcW w:w="2261" w:type="pct"/>
            <w:shd w:val="clear" w:color="auto" w:fill="auto"/>
            <w:tcPrChange w:id="134" w:author="Groot, Karina de" w:date="2025-04-29T11:45:00Z" w16du:dateUtc="2025-04-29T09:45:00Z">
              <w:tcPr>
                <w:tcW w:w="1912" w:type="pct"/>
                <w:shd w:val="clear" w:color="auto" w:fill="auto"/>
              </w:tcPr>
            </w:tcPrChange>
          </w:tcPr>
          <w:p w14:paraId="3E4094B6" w14:textId="77777777" w:rsidR="00BB5AE1" w:rsidRPr="00FA5535" w:rsidRDefault="00BB5AE1" w:rsidP="00874F4B">
            <w:pPr>
              <w:rPr>
                <w:color w:val="FF0000"/>
                <w:szCs w:val="18"/>
              </w:rPr>
            </w:pPr>
          </w:p>
        </w:tc>
        <w:tc>
          <w:tcPr>
            <w:tcW w:w="2739" w:type="pct"/>
            <w:shd w:val="clear" w:color="auto" w:fill="auto"/>
            <w:tcPrChange w:id="135" w:author="Groot, Karina de" w:date="2025-04-29T11:45:00Z" w16du:dateUtc="2025-04-29T09:45:00Z">
              <w:tcPr>
                <w:tcW w:w="3088" w:type="pct"/>
                <w:gridSpan w:val="2"/>
                <w:shd w:val="clear" w:color="auto" w:fill="auto"/>
              </w:tcPr>
            </w:tcPrChange>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proofErr w:type="spellStart"/>
            <w:r w:rsidRPr="00763CAD">
              <w:rPr>
                <w:u w:val="single"/>
              </w:rPr>
              <w:t>Mapping</w:t>
            </w:r>
            <w:proofErr w:type="spellEnd"/>
            <w:r w:rsidRPr="00763CAD">
              <w:rPr>
                <w:u w:val="single"/>
              </w:rPr>
              <w:t>:</w:t>
            </w:r>
          </w:p>
          <w:p w14:paraId="1E03E38E" w14:textId="77777777"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w:t>
            </w:r>
            <w:proofErr w:type="spellStart"/>
            <w:r w:rsidR="00BB5AE1" w:rsidRPr="00FA5535">
              <w:rPr>
                <w:sz w:val="16"/>
                <w:szCs w:val="16"/>
              </w:rPr>
              <w:t>GerelateerdPersoon</w:t>
            </w:r>
            <w:proofErr w:type="spellEnd"/>
            <w:r w:rsidR="00BB5AE1" w:rsidRPr="00FA5535">
              <w:rPr>
                <w:sz w:val="16"/>
                <w:szCs w:val="16"/>
              </w:rPr>
              <w:t>[rol=partner]/</w:t>
            </w:r>
            <w:proofErr w:type="spellStart"/>
            <w:r w:rsidR="00BB5AE1" w:rsidRPr="00FA5535">
              <w:rPr>
                <w:sz w:val="16"/>
                <w:szCs w:val="16"/>
              </w:rPr>
              <w:t>IMKAD_Persoon</w:t>
            </w:r>
            <w:proofErr w:type="spellEnd"/>
          </w:p>
        </w:tc>
      </w:tr>
      <w:tr w:rsidR="00422559" w:rsidRPr="007A2314" w14:paraId="447307D4" w14:textId="77777777" w:rsidTr="002154DE">
        <w:tc>
          <w:tcPr>
            <w:tcW w:w="2261" w:type="pct"/>
            <w:shd w:val="clear" w:color="auto" w:fill="auto"/>
            <w:tcPrChange w:id="136" w:author="Groot, Karina de" w:date="2025-04-29T11:45:00Z" w16du:dateUtc="2025-04-29T09:45:00Z">
              <w:tcPr>
                <w:tcW w:w="1912" w:type="pct"/>
                <w:shd w:val="clear" w:color="auto" w:fill="auto"/>
              </w:tcPr>
            </w:tcPrChange>
          </w:tcPr>
          <w:p w14:paraId="5CC102E3" w14:textId="214274A0" w:rsidR="00422559" w:rsidRPr="00FA5535" w:rsidRDefault="00422559" w:rsidP="00874F4B">
            <w:pPr>
              <w:rPr>
                <w:color w:val="FF0000"/>
                <w:szCs w:val="18"/>
                <w:highlight w:val="yellow"/>
              </w:rPr>
            </w:pPr>
            <w:r w:rsidRPr="000437B6">
              <w:rPr>
                <w:color w:val="800080"/>
                <w:szCs w:val="18"/>
              </w:rPr>
              <w:t>a.</w:t>
            </w:r>
          </w:p>
        </w:tc>
        <w:tc>
          <w:tcPr>
            <w:tcW w:w="2739" w:type="pct"/>
            <w:shd w:val="clear" w:color="auto" w:fill="auto"/>
            <w:tcPrChange w:id="137" w:author="Groot, Karina de" w:date="2025-04-29T11:45:00Z" w16du:dateUtc="2025-04-29T09:45:00Z">
              <w:tcPr>
                <w:tcW w:w="3088" w:type="pct"/>
                <w:gridSpan w:val="2"/>
                <w:shd w:val="clear" w:color="auto" w:fill="auto"/>
              </w:tcPr>
            </w:tcPrChange>
          </w:tcPr>
          <w:p w14:paraId="7398B560" w14:textId="225A6E18" w:rsidR="00422559" w:rsidRPr="007A2314" w:rsidRDefault="002B6AA6" w:rsidP="00763CAD">
            <w:r>
              <w:t>Op</w:t>
            </w:r>
            <w:r w:rsidR="00892836">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2154DE">
        <w:tc>
          <w:tcPr>
            <w:tcW w:w="2261" w:type="pct"/>
            <w:shd w:val="clear" w:color="auto" w:fill="auto"/>
            <w:tcPrChange w:id="138" w:author="Groot, Karina de" w:date="2025-04-29T11:45:00Z" w16du:dateUtc="2025-04-29T09:45:00Z">
              <w:tcPr>
                <w:tcW w:w="1912" w:type="pct"/>
                <w:shd w:val="clear" w:color="auto" w:fill="auto"/>
              </w:tcPr>
            </w:tcPrChange>
          </w:tcPr>
          <w:p w14:paraId="0C0035D9" w14:textId="77777777" w:rsidR="00422559" w:rsidRPr="00FA5535" w:rsidRDefault="00422559" w:rsidP="00441309">
            <w:pPr>
              <w:ind w:left="313"/>
              <w:rPr>
                <w:color w:val="FF0000"/>
                <w:szCs w:val="18"/>
              </w:rPr>
            </w:pPr>
            <w:r w:rsidRPr="00FA5535">
              <w:rPr>
                <w:color w:val="FF0000"/>
                <w:szCs w:val="18"/>
                <w:highlight w:val="yellow"/>
              </w:rPr>
              <w:t>TEKSTBLOK NATUURLIJK PERSOON</w:t>
            </w:r>
            <w:r w:rsidRPr="00FA5535">
              <w:rPr>
                <w:color w:val="FF0000"/>
                <w:szCs w:val="18"/>
              </w:rPr>
              <w:t>,</w:t>
            </w:r>
          </w:p>
        </w:tc>
        <w:tc>
          <w:tcPr>
            <w:tcW w:w="2739" w:type="pct"/>
            <w:shd w:val="clear" w:color="auto" w:fill="auto"/>
            <w:tcPrChange w:id="139" w:author="Groot, Karina de" w:date="2025-04-29T11:45:00Z" w16du:dateUtc="2025-04-29T09:45:00Z">
              <w:tcPr>
                <w:tcW w:w="3088" w:type="pct"/>
                <w:gridSpan w:val="2"/>
                <w:shd w:val="clear" w:color="auto" w:fill="auto"/>
              </w:tcPr>
            </w:tcPrChange>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14:paraId="52B71266" w14:textId="77777777"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5449C3AC" w14:textId="77777777" w:rsidR="00422559" w:rsidRPr="00FA5535" w:rsidRDefault="00422559"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14:paraId="333DA506" w14:textId="77777777" w:rsidTr="002154DE">
        <w:tc>
          <w:tcPr>
            <w:tcW w:w="2261" w:type="pct"/>
            <w:shd w:val="clear" w:color="auto" w:fill="auto"/>
            <w:tcPrChange w:id="140" w:author="Groot, Karina de" w:date="2025-04-29T11:45:00Z" w16du:dateUtc="2025-04-29T09:45:00Z">
              <w:tcPr>
                <w:tcW w:w="1912" w:type="pct"/>
                <w:shd w:val="clear" w:color="auto" w:fill="auto"/>
              </w:tcPr>
            </w:tcPrChange>
          </w:tcPr>
          <w:p w14:paraId="532BF45E" w14:textId="77777777" w:rsidR="00422559" w:rsidRPr="00FA5535" w:rsidRDefault="00422559" w:rsidP="00441309">
            <w:pPr>
              <w:ind w:left="313"/>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2739" w:type="pct"/>
            <w:shd w:val="clear" w:color="auto" w:fill="auto"/>
            <w:tcPrChange w:id="141" w:author="Groot, Karina de" w:date="2025-04-29T11:45:00Z" w16du:dateUtc="2025-04-29T09:45:00Z">
              <w:tcPr>
                <w:tcW w:w="3088" w:type="pct"/>
                <w:gridSpan w:val="2"/>
                <w:shd w:val="clear" w:color="auto" w:fill="auto"/>
              </w:tcPr>
            </w:tcPrChange>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14:paraId="74A1FC34" w14:textId="77777777"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2154DE">
        <w:tc>
          <w:tcPr>
            <w:tcW w:w="2261" w:type="pct"/>
            <w:shd w:val="clear" w:color="auto" w:fill="auto"/>
            <w:tcPrChange w:id="142" w:author="Groot, Karina de" w:date="2025-04-29T11:45:00Z" w16du:dateUtc="2025-04-29T09:45:00Z">
              <w:tcPr>
                <w:tcW w:w="1912" w:type="pct"/>
                <w:shd w:val="clear" w:color="auto" w:fill="auto"/>
              </w:tcPr>
            </w:tcPrChange>
          </w:tcPr>
          <w:p w14:paraId="5EF09944" w14:textId="5311D557" w:rsidR="00422559" w:rsidRPr="00FA5535" w:rsidRDefault="00422559" w:rsidP="004A6F10">
            <w:pPr>
              <w:rPr>
                <w:color w:val="FF0000"/>
              </w:rPr>
            </w:pPr>
            <w:r w:rsidRPr="000437B6">
              <w:rPr>
                <w:color w:val="800080"/>
              </w:rPr>
              <w:t>b.</w:t>
            </w:r>
          </w:p>
        </w:tc>
        <w:tc>
          <w:tcPr>
            <w:tcW w:w="2739" w:type="pct"/>
            <w:shd w:val="clear" w:color="auto" w:fill="auto"/>
            <w:tcPrChange w:id="143" w:author="Groot, Karina de" w:date="2025-04-29T11:45:00Z" w16du:dateUtc="2025-04-29T09:45:00Z">
              <w:tcPr>
                <w:tcW w:w="3088" w:type="pct"/>
                <w:gridSpan w:val="2"/>
                <w:shd w:val="clear" w:color="auto" w:fill="auto"/>
              </w:tcPr>
            </w:tcPrChange>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2154DE">
        <w:tc>
          <w:tcPr>
            <w:tcW w:w="2261" w:type="pct"/>
            <w:shd w:val="clear" w:color="auto" w:fill="auto"/>
            <w:tcPrChange w:id="144" w:author="Groot, Karina de" w:date="2025-04-29T11:45:00Z" w16du:dateUtc="2025-04-29T09:45:00Z">
              <w:tcPr>
                <w:tcW w:w="1912" w:type="pct"/>
                <w:shd w:val="clear" w:color="auto" w:fill="auto"/>
              </w:tcPr>
            </w:tcPrChange>
          </w:tcPr>
          <w:p w14:paraId="48CC486C" w14:textId="77777777" w:rsidR="00373B18" w:rsidRPr="00FA5535" w:rsidRDefault="00373B18" w:rsidP="00441309">
            <w:pPr>
              <w:ind w:left="313"/>
              <w:rPr>
                <w:color w:val="FF0000"/>
              </w:rPr>
            </w:pPr>
            <w:r w:rsidRPr="00FA5535">
              <w:rPr>
                <w:color w:val="FF0000"/>
                <w:szCs w:val="18"/>
                <w:highlight w:val="yellow"/>
              </w:rPr>
              <w:t>TEKSTBLOK NATUURLIJK PERSOON</w:t>
            </w:r>
            <w:r w:rsidRPr="00FA5535">
              <w:rPr>
                <w:color w:val="FF0000"/>
                <w:szCs w:val="18"/>
              </w:rPr>
              <w:t>,</w:t>
            </w:r>
          </w:p>
        </w:tc>
        <w:tc>
          <w:tcPr>
            <w:tcW w:w="2739" w:type="pct"/>
            <w:shd w:val="clear" w:color="auto" w:fill="auto"/>
            <w:tcPrChange w:id="145" w:author="Groot, Karina de" w:date="2025-04-29T11:45:00Z" w16du:dateUtc="2025-04-29T09:45:00Z">
              <w:tcPr>
                <w:tcW w:w="3088" w:type="pct"/>
                <w:gridSpan w:val="2"/>
                <w:shd w:val="clear" w:color="auto" w:fill="auto"/>
              </w:tcPr>
            </w:tcPrChange>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14:paraId="47661D31" w14:textId="77777777" w:rsidR="00373B18" w:rsidRPr="00FA5535" w:rsidRDefault="00373B18"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14:paraId="337AC2A9" w14:textId="77777777" w:rsidR="00373B18" w:rsidRPr="00FA5535" w:rsidRDefault="00373B18"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078A896A" w14:textId="77777777" w:rsidR="00373B18" w:rsidRDefault="00373B18" w:rsidP="00874F4B">
            <w:r w:rsidRPr="00FA5535">
              <w:rPr>
                <w:sz w:val="16"/>
                <w:szCs w:val="16"/>
              </w:rPr>
              <w:t>-zie verder tekstblok natuurlijk persoon</w:t>
            </w:r>
          </w:p>
        </w:tc>
      </w:tr>
      <w:tr w:rsidR="00373B18" w14:paraId="10BE32B8" w14:textId="77777777" w:rsidTr="002154DE">
        <w:tblPrEx>
          <w:tblLook w:val="01E0" w:firstRow="1" w:lastRow="1" w:firstColumn="1" w:lastColumn="1" w:noHBand="0" w:noVBand="0"/>
          <w:tblPrExChange w:id="146" w:author="Groot, Karina de" w:date="2025-04-29T11:45:00Z" w16du:dateUtc="2025-04-29T09:45:00Z">
            <w:tblPrEx>
              <w:tblLook w:val="01E0" w:firstRow="1" w:lastRow="1" w:firstColumn="1" w:lastColumn="1" w:noHBand="0" w:noVBand="0"/>
            </w:tblPrEx>
          </w:tblPrExChange>
        </w:tblPrEx>
        <w:tc>
          <w:tcPr>
            <w:tcW w:w="2261" w:type="pct"/>
            <w:shd w:val="clear" w:color="auto" w:fill="auto"/>
            <w:tcPrChange w:id="147" w:author="Groot, Karina de" w:date="2025-04-29T11:45:00Z" w16du:dateUtc="2025-04-29T09:45:00Z">
              <w:tcPr>
                <w:tcW w:w="1912" w:type="pct"/>
                <w:shd w:val="clear" w:color="auto" w:fill="auto"/>
              </w:tcPr>
            </w:tcPrChange>
          </w:tcPr>
          <w:p w14:paraId="6C6C300E" w14:textId="77777777" w:rsidR="00373B18" w:rsidRPr="00FA5535" w:rsidRDefault="00373B18" w:rsidP="00441309">
            <w:pPr>
              <w:ind w:left="313"/>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2739" w:type="pct"/>
            <w:shd w:val="clear" w:color="auto" w:fill="auto"/>
            <w:tcPrChange w:id="148" w:author="Groot, Karina de" w:date="2025-04-29T11:45:00Z" w16du:dateUtc="2025-04-29T09:45:00Z">
              <w:tcPr>
                <w:tcW w:w="3088" w:type="pct"/>
                <w:gridSpan w:val="2"/>
                <w:shd w:val="clear" w:color="auto" w:fill="auto"/>
              </w:tcPr>
            </w:tcPrChange>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proofErr w:type="spellStart"/>
            <w:r w:rsidRPr="00FA5535">
              <w:rPr>
                <w:u w:val="single"/>
              </w:rPr>
              <w:lastRenderedPageBreak/>
              <w:t>Mapping</w:t>
            </w:r>
            <w:proofErr w:type="spellEnd"/>
            <w:r w:rsidRPr="00FA5535">
              <w:rPr>
                <w:u w:val="single"/>
              </w:rPr>
              <w:t>:</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2154DE">
        <w:tblPrEx>
          <w:tblLook w:val="01E0" w:firstRow="1" w:lastRow="1" w:firstColumn="1" w:lastColumn="1" w:noHBand="0" w:noVBand="0"/>
          <w:tblPrExChange w:id="149" w:author="Groot, Karina de" w:date="2025-04-29T11:45:00Z" w16du:dateUtc="2025-04-29T09:45:00Z">
            <w:tblPrEx>
              <w:tblLook w:val="01E0" w:firstRow="1" w:lastRow="1" w:firstColumn="1" w:lastColumn="1" w:noHBand="0" w:noVBand="0"/>
            </w:tblPrEx>
          </w:tblPrExChange>
        </w:tblPrEx>
        <w:tc>
          <w:tcPr>
            <w:tcW w:w="2261" w:type="pct"/>
            <w:shd w:val="clear" w:color="auto" w:fill="auto"/>
            <w:tcPrChange w:id="150" w:author="Groot, Karina de" w:date="2025-04-29T11:45:00Z" w16du:dateUtc="2025-04-29T09:45:00Z">
              <w:tcPr>
                <w:tcW w:w="1912" w:type="pct"/>
                <w:shd w:val="clear" w:color="auto" w:fill="auto"/>
              </w:tcPr>
            </w:tcPrChange>
          </w:tcPr>
          <w:p w14:paraId="6BAC8752" w14:textId="77777777" w:rsidR="00373B18" w:rsidRPr="000437B6" w:rsidRDefault="00373B18" w:rsidP="00441309">
            <w:pPr>
              <w:ind w:left="313"/>
              <w:rPr>
                <w:rFonts w:cs="Arial"/>
                <w:color w:val="3366FF"/>
                <w:szCs w:val="18"/>
              </w:rPr>
            </w:pPr>
            <w:r w:rsidRPr="00763CAD">
              <w:rPr>
                <w:rFonts w:cs="Arial"/>
                <w:color w:val="FF0000"/>
                <w:szCs w:val="18"/>
                <w:highlight w:val="yellow"/>
              </w:rPr>
              <w:lastRenderedPageBreak/>
              <w:t>TEKSTBLOK BURGERLIJKE</w:t>
            </w:r>
            <w:r w:rsidRPr="000437B6">
              <w:rPr>
                <w:rFonts w:cs="Arial"/>
                <w:color w:val="FF0000"/>
                <w:szCs w:val="18"/>
                <w:highlight w:val="yellow"/>
              </w:rPr>
              <w:t xml:space="preserve"> STAAT</w:t>
            </w:r>
          </w:p>
        </w:tc>
        <w:tc>
          <w:tcPr>
            <w:tcW w:w="2739" w:type="pct"/>
            <w:shd w:val="clear" w:color="auto" w:fill="auto"/>
            <w:tcPrChange w:id="151" w:author="Groot, Karina de" w:date="2025-04-29T11:45:00Z" w16du:dateUtc="2025-04-29T09:45:00Z">
              <w:tcPr>
                <w:tcW w:w="3088" w:type="pct"/>
                <w:gridSpan w:val="2"/>
                <w:shd w:val="clear" w:color="auto" w:fill="auto"/>
              </w:tcPr>
            </w:tcPrChange>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proofErr w:type="spellStart"/>
            <w:r w:rsidRPr="00FA5535">
              <w:rPr>
                <w:u w:val="single"/>
              </w:rPr>
              <w:t>Mapping</w:t>
            </w:r>
            <w:proofErr w:type="spellEnd"/>
            <w:r w:rsidRPr="00FA5535">
              <w:rPr>
                <w:u w:val="single"/>
              </w:rPr>
              <w:t>:</w:t>
            </w:r>
          </w:p>
          <w:p w14:paraId="2DB5AFD1" w14:textId="77777777" w:rsidR="00373B18" w:rsidRPr="00FA5535" w:rsidRDefault="00373B18"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2E26B566" w14:textId="77777777" w:rsidR="00373B18" w:rsidRPr="00FA5535" w:rsidDel="00E202A5" w:rsidRDefault="00373B18"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bl>
    <w:p w14:paraId="7CF1546E" w14:textId="77777777" w:rsidR="00373B18" w:rsidRDefault="00693ABB" w:rsidP="00653D11">
      <w:pPr>
        <w:pStyle w:val="Kop4"/>
      </w:pPr>
      <w:bookmarkStart w:id="152" w:name="_Toc19692100"/>
      <w:r>
        <w:t>Twee of meer h</w:t>
      </w:r>
      <w:r w:rsidR="00653D11" w:rsidRPr="00653D11">
        <w:t>uisgenoten</w:t>
      </w:r>
      <w:r w:rsidR="00653D11">
        <w:t xml:space="preserve"> met gezamenlijk adres</w:t>
      </w:r>
      <w:bookmarkEnd w:id="152"/>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153" w:author="Groot, Karina de" w:date="2025-04-29T11:45:00Z" w16du:dateUtc="2025-04-29T09:45:00Z">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521"/>
        <w:gridCol w:w="6608"/>
        <w:tblGridChange w:id="154">
          <w:tblGrid>
            <w:gridCol w:w="4594"/>
            <w:gridCol w:w="927"/>
            <w:gridCol w:w="6608"/>
          </w:tblGrid>
        </w:tblGridChange>
      </w:tblGrid>
      <w:tr w:rsidR="00BB5AE1" w:rsidRPr="007A2314" w14:paraId="4E7869F1" w14:textId="77777777" w:rsidTr="002154DE">
        <w:tc>
          <w:tcPr>
            <w:tcW w:w="2276" w:type="pct"/>
            <w:shd w:val="clear" w:color="auto" w:fill="auto"/>
            <w:tcPrChange w:id="155" w:author="Groot, Karina de" w:date="2025-04-29T11:45:00Z" w16du:dateUtc="2025-04-29T09:45:00Z">
              <w:tcPr>
                <w:tcW w:w="1894" w:type="pct"/>
                <w:shd w:val="clear" w:color="auto" w:fill="auto"/>
              </w:tcPr>
            </w:tcPrChange>
          </w:tcPr>
          <w:p w14:paraId="42ADBFAA" w14:textId="77777777" w:rsidR="00BB5AE1" w:rsidRPr="00FA5535" w:rsidRDefault="00BB5AE1" w:rsidP="00874F4B">
            <w:pPr>
              <w:rPr>
                <w:color w:val="FF0000"/>
                <w:szCs w:val="18"/>
              </w:rPr>
            </w:pPr>
          </w:p>
        </w:tc>
        <w:tc>
          <w:tcPr>
            <w:tcW w:w="2724" w:type="pct"/>
            <w:shd w:val="clear" w:color="auto" w:fill="auto"/>
            <w:tcPrChange w:id="156" w:author="Groot, Karina de" w:date="2025-04-29T11:45:00Z" w16du:dateUtc="2025-04-29T09:45:00Z">
              <w:tcPr>
                <w:tcW w:w="3106" w:type="pct"/>
                <w:gridSpan w:val="2"/>
                <w:shd w:val="clear" w:color="auto" w:fill="auto"/>
              </w:tcPr>
            </w:tcPrChange>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proofErr w:type="spellStart"/>
            <w:r w:rsidRPr="00763CAD">
              <w:rPr>
                <w:u w:val="single"/>
              </w:rPr>
              <w:t>Mapping</w:t>
            </w:r>
            <w:proofErr w:type="spellEnd"/>
            <w:r w:rsidRPr="00763CAD">
              <w:rPr>
                <w:u w:val="single"/>
              </w:rPr>
              <w:t>:</w:t>
            </w:r>
          </w:p>
          <w:p w14:paraId="54C6C054" w14:textId="77777777" w:rsidR="00262D34" w:rsidRPr="00FA5535" w:rsidRDefault="00262D34"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GBA_Ingezetene</w:t>
            </w:r>
            <w:proofErr w:type="spellEnd"/>
            <w:r w:rsidRPr="00FA5535">
              <w:rPr>
                <w:sz w:val="16"/>
                <w:szCs w:val="16"/>
              </w:rPr>
              <w:t xml:space="preserve"> of </w:t>
            </w:r>
            <w:proofErr w:type="spellStart"/>
            <w:r w:rsidRPr="00FA5535">
              <w:rPr>
                <w:sz w:val="16"/>
                <w:szCs w:val="16"/>
              </w:rPr>
              <w:t>IMKAD_NietIngezetene</w:t>
            </w:r>
            <w:proofErr w:type="spellEnd"/>
            <w:r w:rsidRPr="00FA5535">
              <w:rPr>
                <w:sz w:val="16"/>
                <w:szCs w:val="16"/>
              </w:rPr>
              <w:t>]</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2154DE">
        <w:tc>
          <w:tcPr>
            <w:tcW w:w="2276" w:type="pct"/>
            <w:shd w:val="clear" w:color="auto" w:fill="auto"/>
            <w:tcPrChange w:id="157" w:author="Groot, Karina de" w:date="2025-04-29T11:45:00Z" w16du:dateUtc="2025-04-29T09:45:00Z">
              <w:tcPr>
                <w:tcW w:w="1894" w:type="pct"/>
                <w:shd w:val="clear" w:color="auto" w:fill="auto"/>
              </w:tcPr>
            </w:tcPrChange>
          </w:tcPr>
          <w:p w14:paraId="7C852F91" w14:textId="68D228B2" w:rsidR="00653D11" w:rsidRPr="00FA5535" w:rsidRDefault="00653D11" w:rsidP="00874F4B">
            <w:pPr>
              <w:rPr>
                <w:color w:val="FF0000"/>
                <w:szCs w:val="18"/>
                <w:highlight w:val="yellow"/>
              </w:rPr>
            </w:pPr>
            <w:r w:rsidRPr="000437B6">
              <w:rPr>
                <w:color w:val="800080"/>
                <w:szCs w:val="18"/>
              </w:rPr>
              <w:t>a.</w:t>
            </w:r>
          </w:p>
        </w:tc>
        <w:tc>
          <w:tcPr>
            <w:tcW w:w="2724" w:type="pct"/>
            <w:shd w:val="clear" w:color="auto" w:fill="auto"/>
            <w:tcPrChange w:id="158" w:author="Groot, Karina de" w:date="2025-04-29T11:45:00Z" w16du:dateUtc="2025-04-29T09:45:00Z">
              <w:tcPr>
                <w:tcW w:w="3106" w:type="pct"/>
                <w:gridSpan w:val="2"/>
                <w:shd w:val="clear" w:color="auto" w:fill="auto"/>
              </w:tcPr>
            </w:tcPrChange>
          </w:tcPr>
          <w:p w14:paraId="1C7ED8E5" w14:textId="61701180" w:rsidR="00653D11" w:rsidRPr="007A2314" w:rsidRDefault="00347E32" w:rsidP="00874F4B">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2154DE">
        <w:tc>
          <w:tcPr>
            <w:tcW w:w="2276" w:type="pct"/>
            <w:shd w:val="clear" w:color="auto" w:fill="auto"/>
            <w:tcPrChange w:id="159" w:author="Groot, Karina de" w:date="2025-04-29T11:45:00Z" w16du:dateUtc="2025-04-29T09:45:00Z">
              <w:tcPr>
                <w:tcW w:w="1894" w:type="pct"/>
                <w:shd w:val="clear" w:color="auto" w:fill="auto"/>
              </w:tcPr>
            </w:tcPrChange>
          </w:tcPr>
          <w:p w14:paraId="25B6DD34" w14:textId="77777777" w:rsidR="00653D11" w:rsidRPr="00FA5535" w:rsidRDefault="00653D11" w:rsidP="001870D0">
            <w:pPr>
              <w:ind w:left="313"/>
              <w:rPr>
                <w:color w:val="FF0000"/>
                <w:szCs w:val="18"/>
              </w:rPr>
            </w:pPr>
            <w:r w:rsidRPr="00FA5535">
              <w:rPr>
                <w:color w:val="FF0000"/>
                <w:szCs w:val="18"/>
                <w:highlight w:val="yellow"/>
              </w:rPr>
              <w:t>TEKSTBLOK NATUURLIJK PERSOON</w:t>
            </w:r>
            <w:r w:rsidRPr="00FA5535">
              <w:rPr>
                <w:color w:val="FF0000"/>
                <w:szCs w:val="18"/>
              </w:rPr>
              <w:t>,</w:t>
            </w:r>
          </w:p>
        </w:tc>
        <w:tc>
          <w:tcPr>
            <w:tcW w:w="2724" w:type="pct"/>
            <w:shd w:val="clear" w:color="auto" w:fill="auto"/>
            <w:tcPrChange w:id="160" w:author="Groot, Karina de" w:date="2025-04-29T11:45:00Z" w16du:dateUtc="2025-04-29T09:45:00Z">
              <w:tcPr>
                <w:tcW w:w="3106" w:type="pct"/>
                <w:gridSpan w:val="2"/>
                <w:shd w:val="clear" w:color="auto" w:fill="auto"/>
              </w:tcPr>
            </w:tcPrChange>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7B17CFBC"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5B8962DF"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525C5D" w14:paraId="5C2F9D90" w14:textId="77777777" w:rsidTr="002154DE">
        <w:tc>
          <w:tcPr>
            <w:tcW w:w="2276" w:type="pct"/>
            <w:shd w:val="clear" w:color="auto" w:fill="auto"/>
            <w:tcPrChange w:id="161" w:author="Groot, Karina de" w:date="2025-04-29T11:45:00Z" w16du:dateUtc="2025-04-29T09:45:00Z">
              <w:tcPr>
                <w:tcW w:w="1894" w:type="pct"/>
                <w:shd w:val="clear" w:color="auto" w:fill="auto"/>
              </w:tcPr>
            </w:tcPrChange>
          </w:tcPr>
          <w:p w14:paraId="48D646C3" w14:textId="77777777" w:rsidR="00653D11" w:rsidRPr="00FA5535" w:rsidRDefault="00653D11" w:rsidP="001870D0">
            <w:pPr>
              <w:ind w:left="313"/>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2724" w:type="pct"/>
            <w:shd w:val="clear" w:color="auto" w:fill="auto"/>
            <w:tcPrChange w:id="162" w:author="Groot, Karina de" w:date="2025-04-29T11:45:00Z" w16du:dateUtc="2025-04-29T09:45:00Z">
              <w:tcPr>
                <w:tcW w:w="3106" w:type="pct"/>
                <w:gridSpan w:val="2"/>
                <w:shd w:val="clear" w:color="auto" w:fill="auto"/>
              </w:tcPr>
            </w:tcPrChange>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4420B725" w14:textId="77777777" w:rsidR="00653D11" w:rsidRPr="00FA5535" w:rsidRDefault="00653D11" w:rsidP="00FA5535">
            <w:pPr>
              <w:spacing w:line="240" w:lineRule="auto"/>
              <w:rPr>
                <w:sz w:val="16"/>
                <w:szCs w:val="16"/>
              </w:rPr>
            </w:pPr>
            <w:r w:rsidRPr="00FA5535">
              <w:rPr>
                <w:sz w:val="16"/>
                <w:szCs w:val="16"/>
              </w:rPr>
              <w:lastRenderedPageBreak/>
              <w:t>//</w:t>
            </w:r>
            <w:proofErr w:type="spellStart"/>
            <w:r w:rsidRPr="00FA5535">
              <w:rPr>
                <w:sz w:val="16"/>
                <w:szCs w:val="16"/>
              </w:rPr>
              <w:t>IMKAD_Persoon</w:t>
            </w:r>
            <w:proofErr w:type="spellEnd"/>
            <w:r w:rsidRPr="00FA5535">
              <w:rPr>
                <w:sz w:val="16"/>
                <w:szCs w:val="16"/>
              </w:rPr>
              <w:t>/</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2154DE">
        <w:tc>
          <w:tcPr>
            <w:tcW w:w="2276" w:type="pct"/>
            <w:shd w:val="clear" w:color="auto" w:fill="auto"/>
            <w:tcPrChange w:id="163" w:author="Groot, Karina de" w:date="2025-04-29T11:45:00Z" w16du:dateUtc="2025-04-29T09:45:00Z">
              <w:tcPr>
                <w:tcW w:w="1894" w:type="pct"/>
                <w:shd w:val="clear" w:color="auto" w:fill="auto"/>
              </w:tcPr>
            </w:tcPrChange>
          </w:tcPr>
          <w:p w14:paraId="29BC97D2" w14:textId="4CF1D43B" w:rsidR="00653D11" w:rsidRPr="000437B6" w:rsidRDefault="00653D11" w:rsidP="00E17BDF">
            <w:pPr>
              <w:rPr>
                <w:color w:val="800080"/>
              </w:rPr>
            </w:pPr>
            <w:r w:rsidRPr="000437B6">
              <w:rPr>
                <w:color w:val="800080"/>
              </w:rPr>
              <w:lastRenderedPageBreak/>
              <w:t>b.</w:t>
            </w:r>
          </w:p>
        </w:tc>
        <w:tc>
          <w:tcPr>
            <w:tcW w:w="2724" w:type="pct"/>
            <w:shd w:val="clear" w:color="auto" w:fill="auto"/>
            <w:tcPrChange w:id="164" w:author="Groot, Karina de" w:date="2025-04-29T11:45:00Z" w16du:dateUtc="2025-04-29T09:45:00Z">
              <w:tcPr>
                <w:tcW w:w="3106" w:type="pct"/>
                <w:gridSpan w:val="2"/>
                <w:shd w:val="clear" w:color="auto" w:fill="auto"/>
              </w:tcPr>
            </w:tcPrChange>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2154DE">
        <w:tc>
          <w:tcPr>
            <w:tcW w:w="2276" w:type="pct"/>
            <w:shd w:val="clear" w:color="auto" w:fill="auto"/>
            <w:tcPrChange w:id="165" w:author="Groot, Karina de" w:date="2025-04-29T11:45:00Z" w16du:dateUtc="2025-04-29T09:45:00Z">
              <w:tcPr>
                <w:tcW w:w="1894" w:type="pct"/>
                <w:shd w:val="clear" w:color="auto" w:fill="auto"/>
              </w:tcPr>
            </w:tcPrChange>
          </w:tcPr>
          <w:p w14:paraId="0B0F9FC6" w14:textId="77777777" w:rsidR="00653D11" w:rsidRPr="00FA5535" w:rsidRDefault="00653D11" w:rsidP="001870D0">
            <w:pPr>
              <w:ind w:left="313"/>
              <w:rPr>
                <w:color w:val="FF0000"/>
              </w:rPr>
            </w:pPr>
            <w:r w:rsidRPr="00FA5535">
              <w:rPr>
                <w:color w:val="FF0000"/>
                <w:szCs w:val="18"/>
                <w:highlight w:val="yellow"/>
              </w:rPr>
              <w:t>TEKSTBLOK NATUURLIJK PERSOON</w:t>
            </w:r>
            <w:r w:rsidRPr="00FA5535">
              <w:rPr>
                <w:color w:val="FF0000"/>
                <w:szCs w:val="18"/>
              </w:rPr>
              <w:t>,</w:t>
            </w:r>
          </w:p>
        </w:tc>
        <w:tc>
          <w:tcPr>
            <w:tcW w:w="2724" w:type="pct"/>
            <w:shd w:val="clear" w:color="auto" w:fill="auto"/>
            <w:tcPrChange w:id="166" w:author="Groot, Karina de" w:date="2025-04-29T11:45:00Z" w16du:dateUtc="2025-04-29T09:45:00Z">
              <w:tcPr>
                <w:tcW w:w="3106" w:type="pct"/>
                <w:gridSpan w:val="2"/>
                <w:shd w:val="clear" w:color="auto" w:fill="auto"/>
              </w:tcPr>
            </w:tcPrChange>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18633ED2"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14:paraId="326DCFBD"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rsidDel="00E202A5" w14:paraId="22655C6D" w14:textId="77777777" w:rsidTr="002154DE">
        <w:tblPrEx>
          <w:tblLook w:val="01E0" w:firstRow="1" w:lastRow="1" w:firstColumn="1" w:lastColumn="1" w:noHBand="0" w:noVBand="0"/>
          <w:tblPrExChange w:id="167" w:author="Groot, Karina de" w:date="2025-04-29T11:45:00Z" w16du:dateUtc="2025-04-29T09:45:00Z">
            <w:tblPrEx>
              <w:tblLook w:val="01E0" w:firstRow="1" w:lastRow="1" w:firstColumn="1" w:lastColumn="1" w:noHBand="0" w:noVBand="0"/>
            </w:tblPrEx>
          </w:tblPrExChange>
        </w:tblPrEx>
        <w:tc>
          <w:tcPr>
            <w:tcW w:w="2276" w:type="pct"/>
            <w:shd w:val="clear" w:color="auto" w:fill="auto"/>
            <w:tcPrChange w:id="168" w:author="Groot, Karina de" w:date="2025-04-29T11:45:00Z" w16du:dateUtc="2025-04-29T09:45:00Z">
              <w:tcPr>
                <w:tcW w:w="1894" w:type="pct"/>
                <w:shd w:val="clear" w:color="auto" w:fill="auto"/>
              </w:tcPr>
            </w:tcPrChange>
          </w:tcPr>
          <w:p w14:paraId="13F952B0" w14:textId="77777777" w:rsidR="00653D11" w:rsidRPr="00763CAD" w:rsidRDefault="00653D11" w:rsidP="001870D0">
            <w:pPr>
              <w:ind w:left="313"/>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2724" w:type="pct"/>
            <w:shd w:val="clear" w:color="auto" w:fill="auto"/>
            <w:tcPrChange w:id="169" w:author="Groot, Karina de" w:date="2025-04-29T11:45:00Z" w16du:dateUtc="2025-04-29T09:45:00Z">
              <w:tcPr>
                <w:tcW w:w="3106" w:type="pct"/>
                <w:gridSpan w:val="2"/>
                <w:shd w:val="clear" w:color="auto" w:fill="auto"/>
              </w:tcPr>
            </w:tcPrChange>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53D11" w14:paraId="21CC7C3A" w14:textId="77777777" w:rsidTr="002154DE">
        <w:tblPrEx>
          <w:tblLook w:val="01E0" w:firstRow="1" w:lastRow="1" w:firstColumn="1" w:lastColumn="1" w:noHBand="0" w:noVBand="0"/>
          <w:tblPrExChange w:id="170" w:author="Groot, Karina de" w:date="2025-04-29T11:45:00Z" w16du:dateUtc="2025-04-29T09:45:00Z">
            <w:tblPrEx>
              <w:tblLook w:val="01E0" w:firstRow="1" w:lastRow="1" w:firstColumn="1" w:lastColumn="1" w:noHBand="0" w:noVBand="0"/>
            </w:tblPrEx>
          </w:tblPrExChange>
        </w:tblPrEx>
        <w:tc>
          <w:tcPr>
            <w:tcW w:w="2276" w:type="pct"/>
            <w:shd w:val="clear" w:color="auto" w:fill="auto"/>
            <w:tcPrChange w:id="171" w:author="Groot, Karina de" w:date="2025-04-29T11:45:00Z" w16du:dateUtc="2025-04-29T09:45:00Z">
              <w:tcPr>
                <w:tcW w:w="1894" w:type="pct"/>
                <w:shd w:val="clear" w:color="auto" w:fill="auto"/>
              </w:tcPr>
            </w:tcPrChange>
          </w:tcPr>
          <w:p w14:paraId="25978C14" w14:textId="4BD0492C" w:rsidR="00653D11" w:rsidRPr="00763CAD" w:rsidRDefault="007852F6" w:rsidP="00E17BDF">
            <w:pPr>
              <w:rPr>
                <w:color w:val="800080"/>
              </w:rPr>
            </w:pPr>
            <w:r w:rsidRPr="00FA5535">
              <w:rPr>
                <w:color w:val="800080"/>
              </w:rPr>
              <w:t>c</w:t>
            </w:r>
            <w:r w:rsidR="00653D11" w:rsidRPr="00763CAD">
              <w:rPr>
                <w:color w:val="800080"/>
              </w:rPr>
              <w:t>.</w:t>
            </w:r>
          </w:p>
        </w:tc>
        <w:tc>
          <w:tcPr>
            <w:tcW w:w="2724" w:type="pct"/>
            <w:shd w:val="clear" w:color="auto" w:fill="auto"/>
            <w:tcPrChange w:id="172" w:author="Groot, Karina de" w:date="2025-04-29T11:45:00Z" w16du:dateUtc="2025-04-29T09:45:00Z">
              <w:tcPr>
                <w:tcW w:w="3106" w:type="pct"/>
                <w:gridSpan w:val="2"/>
                <w:shd w:val="clear" w:color="auto" w:fill="auto"/>
              </w:tcPr>
            </w:tcPrChange>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2154DE">
        <w:tblPrEx>
          <w:tblLook w:val="01E0" w:firstRow="1" w:lastRow="1" w:firstColumn="1" w:lastColumn="1" w:noHBand="0" w:noVBand="0"/>
          <w:tblPrExChange w:id="173" w:author="Groot, Karina de" w:date="2025-04-29T11:45:00Z" w16du:dateUtc="2025-04-29T09:45:00Z">
            <w:tblPrEx>
              <w:tblLook w:val="01E0" w:firstRow="1" w:lastRow="1" w:firstColumn="1" w:lastColumn="1" w:noHBand="0" w:noVBand="0"/>
            </w:tblPrEx>
          </w:tblPrExChange>
        </w:tblPrEx>
        <w:tc>
          <w:tcPr>
            <w:tcW w:w="2276" w:type="pct"/>
            <w:shd w:val="clear" w:color="auto" w:fill="auto"/>
            <w:tcPrChange w:id="174" w:author="Groot, Karina de" w:date="2025-04-29T11:45:00Z" w16du:dateUtc="2025-04-29T09:45:00Z">
              <w:tcPr>
                <w:tcW w:w="1894" w:type="pct"/>
                <w:shd w:val="clear" w:color="auto" w:fill="auto"/>
              </w:tcPr>
            </w:tcPrChange>
          </w:tcPr>
          <w:p w14:paraId="3CC68B39" w14:textId="77777777" w:rsidR="00653D11" w:rsidRPr="000437B6" w:rsidRDefault="00653D11" w:rsidP="001870D0">
            <w:pPr>
              <w:ind w:left="313"/>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2724" w:type="pct"/>
            <w:shd w:val="clear" w:color="auto" w:fill="auto"/>
            <w:tcPrChange w:id="175" w:author="Groot, Karina de" w:date="2025-04-29T11:45:00Z" w16du:dateUtc="2025-04-29T09:45:00Z">
              <w:tcPr>
                <w:tcW w:w="3106" w:type="pct"/>
                <w:gridSpan w:val="2"/>
                <w:shd w:val="clear" w:color="auto" w:fill="auto"/>
              </w:tcPr>
            </w:tcPrChange>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44CA045B"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14:paraId="15160163"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rsidDel="00E202A5" w14:paraId="131754CF" w14:textId="77777777" w:rsidTr="002154DE">
        <w:tblPrEx>
          <w:tblLook w:val="01E0" w:firstRow="1" w:lastRow="1" w:firstColumn="1" w:lastColumn="1" w:noHBand="0" w:noVBand="0"/>
          <w:tblPrExChange w:id="176" w:author="Groot, Karina de" w:date="2025-04-29T11:45:00Z" w16du:dateUtc="2025-04-29T09:45:00Z">
            <w:tblPrEx>
              <w:tblLook w:val="01E0" w:firstRow="1" w:lastRow="1" w:firstColumn="1" w:lastColumn="1" w:noHBand="0" w:noVBand="0"/>
            </w:tblPrEx>
          </w:tblPrExChange>
        </w:tblPrEx>
        <w:tc>
          <w:tcPr>
            <w:tcW w:w="2276" w:type="pct"/>
            <w:shd w:val="clear" w:color="auto" w:fill="auto"/>
            <w:tcPrChange w:id="177" w:author="Groot, Karina de" w:date="2025-04-29T11:45:00Z" w16du:dateUtc="2025-04-29T09:45:00Z">
              <w:tcPr>
                <w:tcW w:w="1894" w:type="pct"/>
                <w:shd w:val="clear" w:color="auto" w:fill="auto"/>
              </w:tcPr>
            </w:tcPrChange>
          </w:tcPr>
          <w:p w14:paraId="063F9744" w14:textId="77777777" w:rsidR="00653D11" w:rsidRPr="00763CAD" w:rsidRDefault="00653D11" w:rsidP="001870D0">
            <w:pPr>
              <w:ind w:left="313"/>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2724" w:type="pct"/>
            <w:shd w:val="clear" w:color="auto" w:fill="auto"/>
            <w:tcPrChange w:id="178" w:author="Groot, Karina de" w:date="2025-04-29T11:45:00Z" w16du:dateUtc="2025-04-29T09:45:00Z">
              <w:tcPr>
                <w:tcW w:w="3106" w:type="pct"/>
                <w:gridSpan w:val="2"/>
                <w:shd w:val="clear" w:color="auto" w:fill="auto"/>
              </w:tcPr>
            </w:tcPrChange>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93ABB" w14:paraId="3AB2538E" w14:textId="77777777" w:rsidTr="002154DE">
        <w:tblPrEx>
          <w:tblLook w:val="01E0" w:firstRow="1" w:lastRow="1" w:firstColumn="1" w:lastColumn="1" w:noHBand="0" w:noVBand="0"/>
          <w:tblPrExChange w:id="179" w:author="Groot, Karina de" w:date="2025-04-29T11:45:00Z" w16du:dateUtc="2025-04-29T09:45:00Z">
            <w:tblPrEx>
              <w:tblLook w:val="01E0" w:firstRow="1" w:lastRow="1" w:firstColumn="1" w:lastColumn="1" w:noHBand="0" w:noVBand="0"/>
            </w:tblPrEx>
          </w:tblPrExChange>
        </w:tblPrEx>
        <w:tc>
          <w:tcPr>
            <w:tcW w:w="2276" w:type="pct"/>
            <w:shd w:val="clear" w:color="auto" w:fill="auto"/>
            <w:tcPrChange w:id="180" w:author="Groot, Karina de" w:date="2025-04-29T11:45:00Z" w16du:dateUtc="2025-04-29T09:45:00Z">
              <w:tcPr>
                <w:tcW w:w="1894" w:type="pct"/>
                <w:shd w:val="clear" w:color="auto" w:fill="auto"/>
              </w:tcPr>
            </w:tcPrChange>
          </w:tcPr>
          <w:p w14:paraId="011D51BC" w14:textId="77777777" w:rsidR="00693ABB" w:rsidRPr="00FA5535" w:rsidRDefault="00693ABB" w:rsidP="001870D0">
            <w:pPr>
              <w:ind w:left="313"/>
              <w:rPr>
                <w:rFonts w:ascii="Times New Roman" w:hAnsi="Times New Roman"/>
                <w:sz w:val="24"/>
                <w:szCs w:val="24"/>
              </w:rPr>
            </w:pPr>
            <w:r w:rsidRPr="00FA5535">
              <w:rPr>
                <w:color w:val="FF0000"/>
              </w:rPr>
              <w:lastRenderedPageBreak/>
              <w:t>tezamen wonende te</w:t>
            </w:r>
            <w:r w:rsidRPr="00FA5535">
              <w:rPr>
                <w:color w:val="FF0000"/>
                <w:highlight w:val="yellow"/>
              </w:rPr>
              <w:t xml:space="preserve"> TEKSTBLOK WOONADRES</w:t>
            </w:r>
          </w:p>
        </w:tc>
        <w:tc>
          <w:tcPr>
            <w:tcW w:w="2724" w:type="pct"/>
            <w:shd w:val="clear" w:color="auto" w:fill="auto"/>
            <w:tcPrChange w:id="181" w:author="Groot, Karina de" w:date="2025-04-29T11:45:00Z" w16du:dateUtc="2025-04-29T09:45:00Z">
              <w:tcPr>
                <w:tcW w:w="3106" w:type="pct"/>
                <w:gridSpan w:val="2"/>
                <w:shd w:val="clear" w:color="auto" w:fill="auto"/>
              </w:tcPr>
            </w:tcPrChange>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proofErr w:type="spellStart"/>
            <w:r w:rsidRPr="00FA5535">
              <w:rPr>
                <w:u w:val="single"/>
              </w:rPr>
              <w:t>Mapping</w:t>
            </w:r>
            <w:proofErr w:type="spellEnd"/>
            <w:r w:rsidRPr="00FA5535">
              <w:rPr>
                <w:u w:val="single"/>
              </w:rPr>
              <w:t>:</w:t>
            </w:r>
          </w:p>
          <w:p w14:paraId="3900A5FD" w14:textId="77777777" w:rsidR="00693ABB" w:rsidRPr="00FA5535" w:rsidRDefault="00693AB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182" w:name="_Toc19692101"/>
      <w:r>
        <w:t>Keuzeblok Niet Natuurlijk Persoon</w:t>
      </w:r>
      <w:bookmarkEnd w:id="182"/>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183" w:author="Groot, Karina de" w:date="2025-04-29T11:44:00Z" w16du:dateUtc="2025-04-29T09:44:00Z">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521"/>
        <w:gridCol w:w="6520"/>
        <w:tblGridChange w:id="184">
          <w:tblGrid>
            <w:gridCol w:w="5521"/>
            <w:gridCol w:w="850"/>
            <w:gridCol w:w="5670"/>
          </w:tblGrid>
        </w:tblGridChange>
      </w:tblGrid>
      <w:tr w:rsidR="0045268B" w:rsidRPr="006E355B" w14:paraId="320F9B5D" w14:textId="77777777" w:rsidTr="002154DE">
        <w:tc>
          <w:tcPr>
            <w:tcW w:w="5521" w:type="dxa"/>
            <w:shd w:val="clear" w:color="auto" w:fill="auto"/>
            <w:tcPrChange w:id="185" w:author="Groot, Karina de" w:date="2025-04-29T11:44:00Z" w16du:dateUtc="2025-04-29T09:44:00Z">
              <w:tcPr>
                <w:tcW w:w="6371" w:type="dxa"/>
                <w:gridSpan w:val="2"/>
                <w:shd w:val="clear" w:color="auto" w:fill="auto"/>
              </w:tcPr>
            </w:tcPrChange>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6520" w:type="dxa"/>
            <w:shd w:val="clear" w:color="auto" w:fill="auto"/>
            <w:tcPrChange w:id="186" w:author="Groot, Karina de" w:date="2025-04-29T11:44:00Z" w16du:dateUtc="2025-04-29T09:44:00Z">
              <w:tcPr>
                <w:tcW w:w="5670" w:type="dxa"/>
                <w:shd w:val="clear" w:color="auto" w:fill="auto"/>
              </w:tcPr>
            </w:tcPrChange>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proofErr w:type="spellStart"/>
            <w:r w:rsidRPr="00FA5535">
              <w:rPr>
                <w:u w:val="single"/>
              </w:rPr>
              <w:t>Mapping</w:t>
            </w:r>
            <w:proofErr w:type="spellEnd"/>
            <w:r w:rsidRPr="00FA5535">
              <w:rPr>
                <w:u w:val="single"/>
              </w:rPr>
              <w:t xml:space="preserve"> rechtspersoon:</w:t>
            </w:r>
          </w:p>
          <w:p w14:paraId="196A2BE3" w14:textId="77777777" w:rsidR="0045268B" w:rsidRPr="00FA5535" w:rsidRDefault="0045268B" w:rsidP="009D65D3">
            <w:pPr>
              <w:spacing w:line="240" w:lineRule="auto"/>
              <w:ind w:right="-97"/>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19225405" w14:textId="77777777" w:rsidR="001071C5" w:rsidRPr="00FA5535" w:rsidRDefault="001071C5"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NHR_Rechtspersoon</w:t>
            </w:r>
            <w:proofErr w:type="spellEnd"/>
            <w:r w:rsidRPr="00FA5535">
              <w:rPr>
                <w:sz w:val="16"/>
                <w:szCs w:val="16"/>
              </w:rPr>
              <w:t>]</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2154DE">
        <w:tc>
          <w:tcPr>
            <w:tcW w:w="5521" w:type="dxa"/>
            <w:shd w:val="clear" w:color="auto" w:fill="auto"/>
            <w:tcPrChange w:id="187" w:author="Groot, Karina de" w:date="2025-04-29T11:44:00Z" w16du:dateUtc="2025-04-29T09:44:00Z">
              <w:tcPr>
                <w:tcW w:w="6371" w:type="dxa"/>
                <w:gridSpan w:val="2"/>
                <w:shd w:val="clear" w:color="auto" w:fill="auto"/>
              </w:tcPr>
            </w:tcPrChange>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6520" w:type="dxa"/>
            <w:shd w:val="clear" w:color="auto" w:fill="auto"/>
            <w:tcPrChange w:id="188" w:author="Groot, Karina de" w:date="2025-04-29T11:44:00Z" w16du:dateUtc="2025-04-29T09:44:00Z">
              <w:tcPr>
                <w:tcW w:w="5670" w:type="dxa"/>
                <w:shd w:val="clear" w:color="auto" w:fill="auto"/>
              </w:tcPr>
            </w:tcPrChange>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Voor plaats en land moet gekozen worden uit een waardelijst.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lastRenderedPageBreak/>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/adres/</w:t>
            </w:r>
            <w:proofErr w:type="spellStart"/>
            <w:r w:rsidRPr="00FA5535">
              <w:rPr>
                <w:sz w:val="16"/>
                <w:szCs w:val="16"/>
                <w:lang w:val="nl-NL"/>
              </w:rPr>
              <w:t>binnenlandsAdres</w:t>
            </w:r>
            <w:proofErr w:type="spellEnd"/>
            <w:r w:rsidRPr="00FA5535">
              <w:rPr>
                <w:sz w:val="16"/>
                <w:szCs w:val="16"/>
                <w:lang w:val="nl-NL"/>
              </w:rPr>
              <w:t>/</w:t>
            </w:r>
          </w:p>
          <w:p w14:paraId="29D667F1"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/postcode</w:t>
            </w:r>
          </w:p>
          <w:p w14:paraId="215E5248"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BAG_Woonplaats</w:t>
            </w:r>
            <w:proofErr w:type="spellEnd"/>
            <w:r w:rsidRPr="00FA5535">
              <w:rPr>
                <w:sz w:val="16"/>
                <w:szCs w:val="16"/>
              </w:rPr>
              <w:t>/woonplaatsnaam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14:paraId="770CB2E5"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/huisnummer</w:t>
            </w:r>
          </w:p>
          <w:p w14:paraId="3D37EBF6"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w:t>
            </w:r>
            <w:r w:rsidRPr="00FA5535">
              <w:rPr>
                <w:sz w:val="16"/>
                <w:lang w:val="nl-NL"/>
              </w:rPr>
              <w:t>adres/</w:t>
            </w:r>
            <w:proofErr w:type="spellStart"/>
            <w:r w:rsidRPr="00FA5535">
              <w:rPr>
                <w:sz w:val="16"/>
                <w:lang w:val="nl-NL"/>
              </w:rPr>
              <w:t>buitenlandsAdres</w:t>
            </w:r>
            <w:proofErr w:type="spellEnd"/>
            <w:r w:rsidRPr="00FA5535">
              <w:rPr>
                <w:sz w:val="16"/>
                <w:lang w:val="nl-NL"/>
              </w:rPr>
              <w:t>/</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proofErr w:type="spellStart"/>
            <w:r w:rsidRPr="007F1D70">
              <w:rPr>
                <w:u w:val="single"/>
              </w:rPr>
              <w:t>Mapping</w:t>
            </w:r>
            <w:proofErr w:type="spellEnd"/>
            <w:r w:rsidRPr="007F1D70">
              <w:rPr>
                <w:u w:val="single"/>
              </w:rPr>
              <w:t xml:space="preserve">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 xml:space="preserve">/adres/ </w:t>
            </w:r>
            <w:proofErr w:type="spellStart"/>
            <w:r w:rsidRPr="00FA5535">
              <w:rPr>
                <w:sz w:val="16"/>
                <w:szCs w:val="16"/>
                <w:lang w:val="nl-NL"/>
              </w:rPr>
              <w:t>Imkad_AdreskeuzePI</w:t>
            </w:r>
            <w:proofErr w:type="spellEnd"/>
            <w:r w:rsidRPr="00FA5535">
              <w:rPr>
                <w:sz w:val="16"/>
                <w:szCs w:val="16"/>
                <w:lang w:val="nl-NL"/>
              </w:rPr>
              <w:t>/</w:t>
            </w:r>
            <w:proofErr w:type="spellStart"/>
            <w:r w:rsidRPr="00FA5535">
              <w:rPr>
                <w:sz w:val="16"/>
                <w:szCs w:val="16"/>
                <w:lang w:val="nl-NL"/>
              </w:rPr>
              <w:t>postbusAdres</w:t>
            </w:r>
            <w:proofErr w:type="spellEnd"/>
            <w:r w:rsidRPr="00FA5535">
              <w:rPr>
                <w:sz w:val="16"/>
                <w:szCs w:val="16"/>
                <w:lang w:val="nl-NL"/>
              </w:rPr>
              <w:t>/</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2154DE">
        <w:tc>
          <w:tcPr>
            <w:tcW w:w="5521" w:type="dxa"/>
            <w:shd w:val="clear" w:color="auto" w:fill="auto"/>
            <w:tcPrChange w:id="189" w:author="Groot, Karina de" w:date="2025-04-29T11:44:00Z" w16du:dateUtc="2025-04-29T09:44:00Z">
              <w:tcPr>
                <w:tcW w:w="6371" w:type="dxa"/>
                <w:gridSpan w:val="2"/>
                <w:shd w:val="clear" w:color="auto" w:fill="auto"/>
              </w:tcPr>
            </w:tcPrChange>
          </w:tcPr>
          <w:p w14:paraId="73D66A51" w14:textId="77777777" w:rsidR="005C34D5" w:rsidRPr="00FA5535" w:rsidRDefault="005C34D5" w:rsidP="002154DE">
            <w:pPr>
              <w:tabs>
                <w:tab w:val="left" w:pos="-1440"/>
                <w:tab w:val="left" w:pos="-720"/>
              </w:tabs>
              <w:suppressAutoHyphens/>
              <w:ind w:right="-248"/>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6520" w:type="dxa"/>
            <w:shd w:val="clear" w:color="auto" w:fill="auto"/>
            <w:tcPrChange w:id="190" w:author="Groot, Karina de" w:date="2025-04-29T11:44:00Z" w16du:dateUtc="2025-04-29T09:44:00Z">
              <w:tcPr>
                <w:tcW w:w="5670" w:type="dxa"/>
                <w:shd w:val="clear" w:color="auto" w:fill="auto"/>
              </w:tcPr>
            </w:tcPrChange>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proofErr w:type="spellStart"/>
            <w:r w:rsidRPr="00FA5535">
              <w:rPr>
                <w:sz w:val="16"/>
                <w:szCs w:val="16"/>
                <w:lang w:val="nl-NL"/>
              </w:rPr>
              <w:t>TekstKeuze</w:t>
            </w:r>
            <w:proofErr w:type="spellEnd"/>
          </w:p>
          <w:p w14:paraId="14C40E47" w14:textId="77777777" w:rsidR="005F242A" w:rsidRPr="00FA5535" w:rsidRDefault="005F242A"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k_Faillissement</w:t>
            </w:r>
            <w:proofErr w:type="spellEnd"/>
            <w:r w:rsidRPr="00FA5535">
              <w:rPr>
                <w:sz w:val="16"/>
                <w:szCs w:val="16"/>
              </w:rPr>
              <w: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191" w:name="_Ref320257015"/>
      <w:bookmarkStart w:id="192" w:name="_Toc19692102"/>
      <w:bookmarkStart w:id="193" w:name="_Ref320188556"/>
      <w:r w:rsidRPr="006B6EB9">
        <w:lastRenderedPageBreak/>
        <w:t>Gevolmachtigde</w:t>
      </w:r>
      <w:r w:rsidR="002B07DC" w:rsidRPr="006B6EB9">
        <w:t xml:space="preserve"> Rechthebbenden</w:t>
      </w:r>
      <w:bookmarkEnd w:id="191"/>
      <w:bookmarkEnd w:id="192"/>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94" w:author="Groot, Karina de" w:date="2025-04-29T11:43:00Z" w16du:dateUtc="2025-04-29T09:43:00Z">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521"/>
        <w:gridCol w:w="6758"/>
        <w:tblGridChange w:id="195">
          <w:tblGrid>
            <w:gridCol w:w="4595"/>
            <w:gridCol w:w="926"/>
            <w:gridCol w:w="6758"/>
          </w:tblGrid>
        </w:tblGridChange>
      </w:tblGrid>
      <w:tr w:rsidR="00E07106" w:rsidRPr="000437B6" w14:paraId="7986A9B9" w14:textId="77777777" w:rsidTr="002154DE">
        <w:tc>
          <w:tcPr>
            <w:tcW w:w="2248" w:type="pct"/>
            <w:shd w:val="clear" w:color="auto" w:fill="auto"/>
            <w:tcPrChange w:id="196" w:author="Groot, Karina de" w:date="2025-04-29T11:43:00Z" w16du:dateUtc="2025-04-29T09:43:00Z">
              <w:tcPr>
                <w:tcW w:w="1871" w:type="pct"/>
                <w:shd w:val="clear" w:color="auto" w:fill="auto"/>
              </w:tcPr>
            </w:tcPrChange>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2752" w:type="pct"/>
            <w:shd w:val="clear" w:color="auto" w:fill="auto"/>
            <w:tcPrChange w:id="197" w:author="Groot, Karina de" w:date="2025-04-29T11:43:00Z" w16du:dateUtc="2025-04-29T09:43:00Z">
              <w:tcPr>
                <w:tcW w:w="3129" w:type="pct"/>
                <w:gridSpan w:val="2"/>
                <w:shd w:val="clear" w:color="auto" w:fill="auto"/>
              </w:tcPr>
            </w:tcPrChange>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proofErr w:type="spellStart"/>
            <w:r w:rsidRPr="00FA5535">
              <w:rPr>
                <w:u w:val="single"/>
              </w:rPr>
              <w:t>Mapping</w:t>
            </w:r>
            <w:proofErr w:type="spellEnd"/>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w:t>
            </w:r>
            <w:proofErr w:type="spellStart"/>
            <w:r w:rsidRPr="000437B6">
              <w:rPr>
                <w:sz w:val="16"/>
                <w:szCs w:val="16"/>
              </w:rPr>
              <w:t>IMKAD_AangebodenStuk</w:t>
            </w:r>
            <w:proofErr w:type="spellEnd"/>
            <w:r w:rsidRPr="000437B6">
              <w:rPr>
                <w:sz w:val="16"/>
                <w:szCs w:val="16"/>
              </w:rPr>
              <w:t>/Partij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198" w:name="_Ref320257086"/>
      <w:bookmarkStart w:id="199" w:name="_Toc19692103"/>
      <w:r w:rsidRPr="00D10E89">
        <w:t>Rechthebbenden</w:t>
      </w:r>
      <w:bookmarkEnd w:id="193"/>
      <w:bookmarkEnd w:id="198"/>
      <w:bookmarkEnd w:id="199"/>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36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00" w:author="Groot, Karina de" w:date="2025-04-29T11:43:00Z" w16du:dateUtc="2025-04-29T09:43:00Z">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471"/>
        <w:gridCol w:w="7680"/>
        <w:tblGridChange w:id="201">
          <w:tblGrid>
            <w:gridCol w:w="5236"/>
            <w:gridCol w:w="235"/>
            <w:gridCol w:w="7445"/>
            <w:gridCol w:w="235"/>
          </w:tblGrid>
        </w:tblGridChange>
      </w:tblGrid>
      <w:tr w:rsidR="0078103D" w:rsidRPr="005D01C5" w14:paraId="49B27CFE" w14:textId="77777777" w:rsidTr="002154DE">
        <w:trPr>
          <w:trPrChange w:id="202" w:author="Groot, Karina de" w:date="2025-04-29T11:43:00Z" w16du:dateUtc="2025-04-29T09:43:00Z">
            <w:trPr>
              <w:gridAfter w:val="0"/>
            </w:trPr>
          </w:trPrChange>
        </w:trPr>
        <w:tc>
          <w:tcPr>
            <w:tcW w:w="2080" w:type="pct"/>
            <w:shd w:val="clear" w:color="auto" w:fill="auto"/>
            <w:tcPrChange w:id="203" w:author="Groot, Karina de" w:date="2025-04-29T11:43:00Z" w16du:dateUtc="2025-04-29T09:43:00Z">
              <w:tcPr>
                <w:tcW w:w="2027" w:type="pct"/>
                <w:shd w:val="clear" w:color="auto" w:fill="auto"/>
              </w:tcPr>
            </w:tcPrChange>
          </w:tcPr>
          <w:p w14:paraId="6CEFBF03" w14:textId="30DC13BB" w:rsidR="0078103D" w:rsidRPr="0032370A" w:rsidRDefault="005D01C5" w:rsidP="00895242">
            <w:pPr>
              <w:ind w:left="454" w:hanging="454"/>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KEUZEBLOK</w:t>
            </w:r>
            <w:r w:rsidR="00895242">
              <w:rPr>
                <w:rFonts w:cs="Arial"/>
                <w:color w:val="800080"/>
                <w:szCs w:val="18"/>
              </w:rPr>
              <w:t xml:space="preserve"> </w:t>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20" w:type="pct"/>
            <w:shd w:val="clear" w:color="auto" w:fill="auto"/>
            <w:tcPrChange w:id="204" w:author="Groot, Karina de" w:date="2025-04-29T11:43:00Z" w16du:dateUtc="2025-04-29T09:43:00Z">
              <w:tcPr>
                <w:tcW w:w="2973" w:type="pct"/>
                <w:gridSpan w:val="2"/>
                <w:shd w:val="clear" w:color="auto" w:fill="auto"/>
              </w:tcPr>
            </w:tcPrChange>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proofErr w:type="spellStart"/>
            <w:r w:rsidRPr="00FA5535">
              <w:rPr>
                <w:u w:val="single"/>
              </w:rPr>
              <w:t>Mapping</w:t>
            </w:r>
            <w:proofErr w:type="spellEnd"/>
            <w:r w:rsidRPr="00FA5535">
              <w:rPr>
                <w:u w:val="single"/>
              </w:rPr>
              <w:t xml:space="preserve"> partij:</w:t>
            </w:r>
          </w:p>
          <w:p w14:paraId="550E23A5" w14:textId="77777777" w:rsidR="00B54F54" w:rsidRPr="005D01C5" w:rsidRDefault="00B54F54"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proofErr w:type="spellStart"/>
            <w:r w:rsidRPr="00FA5535">
              <w:rPr>
                <w:szCs w:val="18"/>
                <w:u w:val="single"/>
              </w:rPr>
              <w:t>Mapping</w:t>
            </w:r>
            <w:proofErr w:type="spellEnd"/>
            <w:r w:rsidRPr="00FA5535">
              <w:rPr>
                <w:szCs w:val="18"/>
                <w:u w:val="single"/>
              </w:rPr>
              <w:t xml:space="preserve">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w:t>
            </w:r>
            <w:proofErr w:type="spellStart"/>
            <w:r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proofErr w:type="spellStart"/>
            <w:r w:rsidRPr="00FA5535">
              <w:rPr>
                <w:u w:val="single"/>
              </w:rPr>
              <w:t>Mapping</w:t>
            </w:r>
            <w:proofErr w:type="spellEnd"/>
            <w:r w:rsidRPr="00FA5535">
              <w:rPr>
                <w:u w:val="single"/>
              </w:rPr>
              <w:t xml:space="preserve">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2154DE">
        <w:trPr>
          <w:trPrChange w:id="205" w:author="Groot, Karina de" w:date="2025-04-29T11:43:00Z" w16du:dateUtc="2025-04-29T09:43:00Z">
            <w:trPr>
              <w:gridAfter w:val="0"/>
            </w:trPr>
          </w:trPrChange>
        </w:trPr>
        <w:tc>
          <w:tcPr>
            <w:tcW w:w="2080" w:type="pct"/>
            <w:shd w:val="clear" w:color="auto" w:fill="auto"/>
            <w:tcPrChange w:id="206" w:author="Groot, Karina de" w:date="2025-04-29T11:43:00Z" w16du:dateUtc="2025-04-29T09:43:00Z">
              <w:tcPr>
                <w:tcW w:w="2027" w:type="pct"/>
                <w:shd w:val="clear" w:color="auto" w:fill="auto"/>
              </w:tcPr>
            </w:tcPrChange>
          </w:tcPr>
          <w:p w14:paraId="5F71E986" w14:textId="122BD09B" w:rsidR="005D01C5" w:rsidRPr="0032370A" w:rsidRDefault="005D01C5" w:rsidP="009D65D3">
            <w:pPr>
              <w:ind w:left="22" w:hanging="22"/>
              <w:rPr>
                <w:rFonts w:cs="Arial"/>
                <w:szCs w:val="18"/>
              </w:rPr>
            </w:pPr>
            <w:r w:rsidRPr="00FD0BF7">
              <w:rPr>
                <w:rFonts w:cs="Arial"/>
                <w:color w:val="3366FF"/>
                <w:szCs w:val="18"/>
              </w:rPr>
              <w:lastRenderedPageBreak/>
              <w:t>ieder van hen</w:t>
            </w:r>
            <w:r w:rsidRPr="00FD0BF7">
              <w:rPr>
                <w:rFonts w:cs="Arial"/>
                <w:szCs w:val="18"/>
              </w:rPr>
              <w:t xml:space="preserve"> </w:t>
            </w:r>
            <w:r w:rsidRPr="00FD0BF7">
              <w:rPr>
                <w:rFonts w:cs="Arial"/>
                <w:color w:val="800080"/>
                <w:szCs w:val="18"/>
              </w:rPr>
              <w:t>hierna te noemen:</w:t>
            </w:r>
            <w:r w:rsidR="00FD0BF7">
              <w:rPr>
                <w:rFonts w:cs="Arial"/>
                <w:color w:val="800080"/>
                <w:szCs w:val="18"/>
              </w:rPr>
              <w:t xml:space="preserve"> </w:t>
            </w:r>
            <w:r w:rsidR="00FD0BF7">
              <w:rPr>
                <w:rFonts w:cs="Arial"/>
                <w:color w:val="339966"/>
                <w:szCs w:val="18"/>
              </w:rPr>
              <w:t>r</w:t>
            </w:r>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20" w:type="pct"/>
            <w:shd w:val="clear" w:color="auto" w:fill="auto"/>
            <w:tcPrChange w:id="207" w:author="Groot, Karina de" w:date="2025-04-29T11:43:00Z" w16du:dateUtc="2025-04-29T09:43:00Z">
              <w:tcPr>
                <w:tcW w:w="2973" w:type="pct"/>
                <w:gridSpan w:val="2"/>
                <w:shd w:val="clear" w:color="auto" w:fill="auto"/>
              </w:tcPr>
            </w:tcPrChange>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proofErr w:type="spellStart"/>
            <w:r w:rsidRPr="00FA5535">
              <w:rPr>
                <w:szCs w:val="18"/>
                <w:u w:val="single"/>
              </w:rPr>
              <w:t>Mapping</w:t>
            </w:r>
            <w:proofErr w:type="spellEnd"/>
            <w:r w:rsidRPr="00FA5535">
              <w:rPr>
                <w:szCs w:val="18"/>
                <w:u w:val="single"/>
              </w:rPr>
              <w:t xml:space="preserve">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proofErr w:type="spellStart"/>
            <w:r w:rsidRPr="00FA5535">
              <w:rPr>
                <w:rFonts w:cs="Arial"/>
                <w:sz w:val="16"/>
                <w:szCs w:val="16"/>
              </w:rPr>
              <w:t>tekstKeuze</w:t>
            </w:r>
            <w:proofErr w:type="spellEnd"/>
            <w:r w:rsidRPr="00FA5535">
              <w:rPr>
                <w:rFonts w:cs="Arial"/>
                <w:sz w:val="16"/>
                <w:szCs w:val="16"/>
              </w:rPr>
              <w:t>/</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[rechthebbende of rechthebbenden]</w:t>
            </w:r>
          </w:p>
        </w:tc>
      </w:tr>
    </w:tbl>
    <w:p w14:paraId="5D985F3D" w14:textId="77777777" w:rsidR="00572208" w:rsidRDefault="00D57047" w:rsidP="001637F3">
      <w:pPr>
        <w:pStyle w:val="Kop2"/>
        <w:pageBreakBefore/>
      </w:pPr>
      <w:bookmarkStart w:id="208" w:name="_Toc19692104"/>
      <w:r>
        <w:lastRenderedPageBreak/>
        <w:t>Volmachtverlening</w:t>
      </w:r>
      <w:bookmarkEnd w:id="208"/>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09" w:author="Groot, Karina de" w:date="2025-04-29T11:43:00Z" w16du:dateUtc="2025-04-29T09:43:00Z">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521"/>
        <w:gridCol w:w="6731"/>
        <w:tblGridChange w:id="210">
          <w:tblGrid>
            <w:gridCol w:w="4594"/>
            <w:gridCol w:w="927"/>
            <w:gridCol w:w="6731"/>
          </w:tblGrid>
        </w:tblGridChange>
      </w:tblGrid>
      <w:tr w:rsidR="001553FA" w:rsidRPr="000E6BC2" w14:paraId="352D7574" w14:textId="77777777" w:rsidTr="002154DE">
        <w:tc>
          <w:tcPr>
            <w:tcW w:w="2253" w:type="pct"/>
            <w:shd w:val="clear" w:color="auto" w:fill="auto"/>
            <w:tcPrChange w:id="211" w:author="Groot, Karina de" w:date="2025-04-29T11:43:00Z" w16du:dateUtc="2025-04-29T09:43:00Z">
              <w:tcPr>
                <w:tcW w:w="1875" w:type="pct"/>
                <w:shd w:val="clear" w:color="auto" w:fill="auto"/>
              </w:tcPr>
            </w:tcPrChange>
          </w:tcPr>
          <w:p w14:paraId="398A9BAD" w14:textId="77777777" w:rsidR="001553FA" w:rsidRPr="00036D1A" w:rsidRDefault="001553FA" w:rsidP="00FA5535">
            <w:pPr>
              <w:outlineLvl w:val="0"/>
              <w:rPr>
                <w:rFonts w:cs="Arial"/>
                <w:b/>
                <w:bCs/>
                <w:color w:val="FF0000"/>
                <w:szCs w:val="18"/>
                <w:u w:val="single"/>
              </w:rPr>
            </w:pPr>
            <w:proofErr w:type="spellStart"/>
            <w:r w:rsidRPr="00036D1A">
              <w:rPr>
                <w:rFonts w:cs="Arial"/>
                <w:b/>
                <w:bCs/>
                <w:color w:val="FF0000"/>
                <w:szCs w:val="18"/>
                <w:u w:val="single"/>
              </w:rPr>
              <w:t>Volmachtverlening</w:t>
            </w:r>
            <w:proofErr w:type="spellEnd"/>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2747" w:type="pct"/>
            <w:shd w:val="clear" w:color="auto" w:fill="auto"/>
            <w:tcPrChange w:id="212" w:author="Groot, Karina de" w:date="2025-04-29T11:43:00Z" w16du:dateUtc="2025-04-29T09:43:00Z">
              <w:tcPr>
                <w:tcW w:w="3125" w:type="pct"/>
                <w:gridSpan w:val="2"/>
                <w:shd w:val="clear" w:color="auto" w:fill="auto"/>
              </w:tcPr>
            </w:tcPrChange>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proofErr w:type="spellStart"/>
            <w:r w:rsidRPr="00FA5535">
              <w:rPr>
                <w:u w:val="single"/>
              </w:rPr>
              <w:t>Mapping</w:t>
            </w:r>
            <w:proofErr w:type="spellEnd"/>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w:t>
            </w:r>
            <w:proofErr w:type="spellStart"/>
            <w:r w:rsidRPr="00FA5535">
              <w:rPr>
                <w:sz w:val="16"/>
                <w:szCs w:val="16"/>
              </w:rPr>
              <w:t>IMKAD_</w:t>
            </w:r>
            <w:r w:rsidRPr="00FA5535">
              <w:rPr>
                <w:rFonts w:cs="Arial"/>
                <w:sz w:val="16"/>
                <w:szCs w:val="16"/>
              </w:rPr>
              <w:t>AangebodenStuk</w:t>
            </w:r>
            <w:proofErr w:type="spellEnd"/>
            <w:r w:rsidRPr="00FA5535">
              <w:rPr>
                <w:sz w:val="16"/>
                <w:szCs w:val="16"/>
              </w:rPr>
              <w:t>/</w:t>
            </w:r>
            <w:proofErr w:type="spellStart"/>
            <w:r w:rsidRPr="00FA5535">
              <w:rPr>
                <w:rFonts w:cs="Arial"/>
                <w:snapToGrid/>
                <w:kern w:val="0"/>
                <w:sz w:val="16"/>
                <w:lang w:eastAsia="nl-NL"/>
              </w:rPr>
              <w:t>AantalOnderhandseAktenVolmacht</w:t>
            </w:r>
            <w:proofErr w:type="spellEnd"/>
            <w:r w:rsidRPr="00FA5535">
              <w:rPr>
                <w:rFonts w:cs="Arial"/>
                <w:snapToGrid/>
                <w:kern w:val="0"/>
                <w:sz w:val="16"/>
                <w:lang w:eastAsia="nl-NL"/>
              </w:rPr>
              <w:t xml:space="preserve"> </w:t>
            </w:r>
          </w:p>
        </w:tc>
      </w:tr>
      <w:tr w:rsidR="001553FA" w:rsidRPr="000E6BC2" w14:paraId="226F82D4" w14:textId="77777777" w:rsidTr="002154DE">
        <w:tc>
          <w:tcPr>
            <w:tcW w:w="2253" w:type="pct"/>
            <w:shd w:val="clear" w:color="auto" w:fill="auto"/>
            <w:tcPrChange w:id="213" w:author="Groot, Karina de" w:date="2025-04-29T11:43:00Z" w16du:dateUtc="2025-04-29T09:43:00Z">
              <w:tcPr>
                <w:tcW w:w="1875" w:type="pct"/>
                <w:shd w:val="clear" w:color="auto" w:fill="auto"/>
              </w:tcPr>
            </w:tcPrChange>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2747" w:type="pct"/>
            <w:shd w:val="clear" w:color="auto" w:fill="auto"/>
            <w:tcPrChange w:id="214" w:author="Groot, Karina de" w:date="2025-04-29T11:43:00Z" w16du:dateUtc="2025-04-29T09:43:00Z">
              <w:tcPr>
                <w:tcW w:w="3125" w:type="pct"/>
                <w:gridSpan w:val="2"/>
                <w:shd w:val="clear" w:color="auto" w:fill="auto"/>
              </w:tcPr>
            </w:tcPrChange>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proofErr w:type="spellStart"/>
            <w:r w:rsidRPr="00763CAD">
              <w:rPr>
                <w:u w:val="single"/>
              </w:rPr>
              <w:t>Mapping</w:t>
            </w:r>
            <w:proofErr w:type="spellEnd"/>
            <w:r w:rsidRPr="00763CAD">
              <w:rPr>
                <w:u w:val="single"/>
              </w:rPr>
              <w:t xml:space="preserve"> partij rechthebbenden:</w:t>
            </w:r>
          </w:p>
          <w:p w14:paraId="520CF7DE" w14:textId="77777777" w:rsidR="005C54C2" w:rsidRDefault="005C54C2" w:rsidP="00FA5535">
            <w:pPr>
              <w:spacing w:line="240" w:lineRule="auto"/>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proofErr w:type="spellStart"/>
            <w:r w:rsidRPr="00FA5535">
              <w:rPr>
                <w:u w:val="single"/>
              </w:rPr>
              <w:t>Mapping</w:t>
            </w:r>
            <w:proofErr w:type="spellEnd"/>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proofErr w:type="spellStart"/>
            <w:r w:rsidR="00A73911" w:rsidRPr="00FA5535">
              <w:rPr>
                <w:rFonts w:cs="Arial"/>
                <w:sz w:val="16"/>
                <w:szCs w:val="16"/>
              </w:rPr>
              <w:t>tekstKeuze</w:t>
            </w:r>
            <w:proofErr w:type="spellEnd"/>
            <w:r w:rsidR="00A73911" w:rsidRPr="00FA5535">
              <w:rPr>
                <w:rFonts w:cs="Arial"/>
                <w:sz w:val="16"/>
                <w:szCs w:val="16"/>
              </w:rPr>
              <w:t>/</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w:t>
            </w:r>
            <w:proofErr w:type="spellEnd"/>
            <w:r w:rsidRPr="00FA5535">
              <w:rPr>
                <w:sz w:val="16"/>
                <w:szCs w:val="16"/>
              </w:rPr>
              <w: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215" w:name="_Ref320257403"/>
      <w:r>
        <w:br w:type="page"/>
      </w:r>
      <w:bookmarkStart w:id="216" w:name="_Ref432764799"/>
      <w:bookmarkStart w:id="217" w:name="_Toc19692105"/>
      <w:r w:rsidR="00C70E28">
        <w:lastRenderedPageBreak/>
        <w:t>Soort doorhaling</w:t>
      </w:r>
      <w:bookmarkEnd w:id="215"/>
      <w:bookmarkEnd w:id="216"/>
      <w:bookmarkEnd w:id="217"/>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2A18087A"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A06D54">
        <w:rPr>
          <w:lang w:val="nl"/>
        </w:rPr>
        <w:t>de letter ‘a’ e</w:t>
      </w:r>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r w:rsidR="00A06D54">
        <w:rPr>
          <w:lang w:val="nl"/>
        </w:rPr>
        <w:t xml:space="preserve">de letter </w:t>
      </w:r>
      <w:r w:rsidR="00281CA6" w:rsidRPr="005B3429">
        <w:rPr>
          <w:lang w:val="nl"/>
        </w:rPr>
        <w:t xml:space="preserve">volgend op </w:t>
      </w:r>
      <w:r w:rsidR="00A06D54">
        <w:rPr>
          <w:lang w:val="nl"/>
        </w:rPr>
        <w:t xml:space="preserve">de </w:t>
      </w:r>
      <w:r w:rsidR="00281CA6" w:rsidRPr="005B3429">
        <w:rPr>
          <w:lang w:val="nl"/>
        </w:rPr>
        <w:t xml:space="preserve">laatste </w:t>
      </w:r>
      <w:r w:rsidR="00A06D54">
        <w:rPr>
          <w:lang w:val="nl"/>
        </w:rPr>
        <w:t>letter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491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18" w:author="Groot, Karina de" w:date="2025-04-29T11:42:00Z" w16du:dateUtc="2025-04-29T09:42:00Z">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380"/>
        <w:gridCol w:w="6661"/>
        <w:tblGridChange w:id="219">
          <w:tblGrid>
            <w:gridCol w:w="5380"/>
            <w:gridCol w:w="991"/>
            <w:gridCol w:w="5670"/>
            <w:gridCol w:w="2552"/>
          </w:tblGrid>
        </w:tblGridChange>
      </w:tblGrid>
      <w:tr w:rsidR="004F3B61" w:rsidRPr="000E6BC2" w14:paraId="6AE5B6C1" w14:textId="77777777" w:rsidTr="002154DE">
        <w:tc>
          <w:tcPr>
            <w:tcW w:w="2234" w:type="pct"/>
            <w:shd w:val="clear" w:color="auto" w:fill="auto"/>
            <w:tcPrChange w:id="220" w:author="Groot, Karina de" w:date="2025-04-29T11:42:00Z" w16du:dateUtc="2025-04-29T09:42:00Z">
              <w:tcPr>
                <w:tcW w:w="2183" w:type="pct"/>
                <w:gridSpan w:val="2"/>
                <w:shd w:val="clear" w:color="auto" w:fill="auto"/>
              </w:tcPr>
            </w:tcPrChange>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766" w:type="pct"/>
            <w:shd w:val="clear" w:color="auto" w:fill="auto"/>
            <w:tcPrChange w:id="221" w:author="Groot, Karina de" w:date="2025-04-29T11:42:00Z" w16du:dateUtc="2025-04-29T09:42:00Z">
              <w:tcPr>
                <w:tcW w:w="2817" w:type="pct"/>
                <w:gridSpan w:val="2"/>
                <w:shd w:val="clear" w:color="auto" w:fill="auto"/>
              </w:tcPr>
            </w:tcPrChange>
          </w:tcPr>
          <w:p w14:paraId="098C6AB1" w14:textId="77777777" w:rsidR="00221A3F" w:rsidRPr="00221A3F" w:rsidRDefault="00A57FBC" w:rsidP="009D65D3">
            <w:pPr>
              <w:ind w:left="32" w:right="169"/>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222" w:name="_Ref391898807"/>
      <w:bookmarkStart w:id="223" w:name="_Ref391898896"/>
      <w:bookmarkStart w:id="224" w:name="_Ref391899291"/>
      <w:bookmarkStart w:id="225" w:name="_Toc19692106"/>
      <w:r>
        <w:t>Afstand hypotheekrecht</w:t>
      </w:r>
      <w:bookmarkEnd w:id="222"/>
      <w:bookmarkEnd w:id="223"/>
      <w:bookmarkEnd w:id="224"/>
      <w:bookmarkEnd w:id="225"/>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2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26" w:author="Groot, Karina de" w:date="2025-04-29T11:41:00Z" w16du:dateUtc="2025-04-29T09:41:00Z">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79"/>
        <w:gridCol w:w="6804"/>
        <w:tblGridChange w:id="227">
          <w:tblGrid>
            <w:gridCol w:w="5379"/>
            <w:gridCol w:w="992"/>
            <w:gridCol w:w="5812"/>
            <w:gridCol w:w="2410"/>
          </w:tblGrid>
        </w:tblGridChange>
      </w:tblGrid>
      <w:tr w:rsidR="00097728" w:rsidRPr="00343045" w14:paraId="76EBDBCD" w14:textId="77777777" w:rsidTr="002154DE">
        <w:tc>
          <w:tcPr>
            <w:tcW w:w="5379" w:type="dxa"/>
            <w:shd w:val="clear" w:color="auto" w:fill="auto"/>
            <w:tcPrChange w:id="228" w:author="Groot, Karina de" w:date="2025-04-29T11:41:00Z" w16du:dateUtc="2025-04-29T09:41:00Z">
              <w:tcPr>
                <w:tcW w:w="6371" w:type="dxa"/>
                <w:gridSpan w:val="2"/>
                <w:shd w:val="clear" w:color="auto" w:fill="auto"/>
              </w:tcPr>
            </w:tcPrChange>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6804" w:type="dxa"/>
            <w:shd w:val="clear" w:color="auto" w:fill="auto"/>
            <w:tcPrChange w:id="229" w:author="Groot, Karina de" w:date="2025-04-29T11:41:00Z" w16du:dateUtc="2025-04-29T09:41:00Z">
              <w:tcPr>
                <w:tcW w:w="8222" w:type="dxa"/>
                <w:gridSpan w:val="2"/>
                <w:shd w:val="clear" w:color="auto" w:fill="auto"/>
              </w:tcPr>
            </w:tcPrChange>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proofErr w:type="spellStart"/>
            <w:r w:rsidRPr="00FA5535">
              <w:rPr>
                <w:u w:val="single"/>
              </w:rPr>
              <w:t>Mapping</w:t>
            </w:r>
            <w:proofErr w:type="spellEnd"/>
            <w:r w:rsidRPr="00FA5535">
              <w:rPr>
                <w:u w:val="single"/>
              </w:rPr>
              <w:t>:</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lastRenderedPageBreak/>
        <w:t>Het onderstaande wordt voor iedere doorhaling afstand hypotheekrecht getoond.</w:t>
      </w:r>
    </w:p>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30" w:author="Groot, Karina de" w:date="2025-04-29T11:38:00Z" w16du:dateUtc="2025-04-29T09:38:00Z">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79"/>
        <w:gridCol w:w="6662"/>
        <w:tblGridChange w:id="231">
          <w:tblGrid>
            <w:gridCol w:w="5379"/>
            <w:gridCol w:w="992"/>
            <w:gridCol w:w="5670"/>
            <w:gridCol w:w="2552"/>
          </w:tblGrid>
        </w:tblGridChange>
      </w:tblGrid>
      <w:tr w:rsidR="00097728" w:rsidRPr="007E4227" w14:paraId="0E710669" w14:textId="77777777" w:rsidTr="002154DE">
        <w:tc>
          <w:tcPr>
            <w:tcW w:w="5379" w:type="dxa"/>
            <w:shd w:val="clear" w:color="auto" w:fill="auto"/>
            <w:tcPrChange w:id="232" w:author="Groot, Karina de" w:date="2025-04-29T11:38:00Z" w16du:dateUtc="2025-04-29T09:38:00Z">
              <w:tcPr>
                <w:tcW w:w="6371" w:type="dxa"/>
                <w:gridSpan w:val="2"/>
                <w:shd w:val="clear" w:color="auto" w:fill="auto"/>
              </w:tcPr>
            </w:tcPrChange>
          </w:tcPr>
          <w:p w14:paraId="7ACE366A" w14:textId="35AB4633" w:rsidR="00097728" w:rsidRPr="00FA5535" w:rsidRDefault="00527E17" w:rsidP="009D65D3">
            <w:pPr>
              <w:ind w:right="596"/>
              <w:rPr>
                <w:rFonts w:cs="Arial"/>
                <w:color w:val="800080"/>
              </w:rPr>
            </w:pPr>
            <w:r>
              <w:rPr>
                <w:rFonts w:cs="Arial"/>
                <w:color w:val="800080"/>
              </w:rPr>
              <w:t>a</w:t>
            </w:r>
            <w:r w:rsidR="00097728" w:rsidRPr="00FA5535">
              <w:rPr>
                <w:rFonts w:cs="Arial"/>
                <w:color w:val="800080"/>
              </w:rPr>
              <w:t xml:space="preserve">. </w:t>
            </w:r>
            <w:r w:rsidR="00097728" w:rsidRPr="00FA5535">
              <w:rPr>
                <w:rFonts w:cs="Arial"/>
                <w:color w:val="800080"/>
              </w:rPr>
              <w:tab/>
            </w:r>
          </w:p>
        </w:tc>
        <w:tc>
          <w:tcPr>
            <w:tcW w:w="6662" w:type="dxa"/>
            <w:shd w:val="clear" w:color="auto" w:fill="auto"/>
            <w:tcPrChange w:id="233" w:author="Groot, Karina de" w:date="2025-04-29T11:38:00Z" w16du:dateUtc="2025-04-29T09:38:00Z">
              <w:tcPr>
                <w:tcW w:w="8222" w:type="dxa"/>
                <w:gridSpan w:val="2"/>
                <w:shd w:val="clear" w:color="auto" w:fill="auto"/>
              </w:tcPr>
            </w:tcPrChange>
          </w:tcPr>
          <w:p w14:paraId="08ECF8F3" w14:textId="77777777" w:rsidR="00527E17" w:rsidRPr="00E9465E" w:rsidRDefault="00527E17" w:rsidP="00527E17">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68407F6D" w14:textId="77777777" w:rsidR="00527E17" w:rsidRDefault="00527E17" w:rsidP="00527E17">
            <w:pPr>
              <w:numPr>
                <w:ilvl w:val="0"/>
                <w:numId w:val="20"/>
              </w:numPr>
              <w:snapToGrid w:val="0"/>
            </w:pPr>
            <w:r>
              <w:t>1 doorhaling aanwezig: geen nummering.</w:t>
            </w:r>
          </w:p>
          <w:p w14:paraId="0D656147" w14:textId="77777777" w:rsidR="00527E17" w:rsidRDefault="00527E17" w:rsidP="00527E17">
            <w:pPr>
              <w:numPr>
                <w:ilvl w:val="0"/>
                <w:numId w:val="20"/>
              </w:numPr>
              <w:snapToGrid w:val="0"/>
            </w:pPr>
            <w:r>
              <w:t>meer dan 1 doorhaling aanwezig: a.  b.  c.</w:t>
            </w:r>
          </w:p>
          <w:p w14:paraId="14766CE8" w14:textId="3887D808" w:rsidR="00527E17" w:rsidRDefault="00527E17" w:rsidP="009D65D3">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1ADBEE8F" w14:textId="77777777" w:rsidR="001C72D6" w:rsidRPr="00FA5535" w:rsidRDefault="001C72D6" w:rsidP="00FA5535">
            <w:pPr>
              <w:spacing w:before="72"/>
              <w:rPr>
                <w:u w:val="single"/>
              </w:rPr>
            </w:pPr>
            <w:proofErr w:type="spellStart"/>
            <w:r w:rsidRPr="00FA5535">
              <w:rPr>
                <w:u w:val="single"/>
              </w:rPr>
              <w:t>Mapping</w:t>
            </w:r>
            <w:proofErr w:type="spellEnd"/>
            <w:r w:rsidRPr="00FA5535">
              <w:rPr>
                <w:u w:val="single"/>
              </w:rPr>
              <w:t>:</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2154DE">
        <w:tc>
          <w:tcPr>
            <w:tcW w:w="5379" w:type="dxa"/>
            <w:shd w:val="clear" w:color="auto" w:fill="auto"/>
            <w:tcPrChange w:id="234" w:author="Groot, Karina de" w:date="2025-04-29T11:38:00Z" w16du:dateUtc="2025-04-29T09:38:00Z">
              <w:tcPr>
                <w:tcW w:w="6371" w:type="dxa"/>
                <w:gridSpan w:val="2"/>
                <w:shd w:val="clear" w:color="auto" w:fill="auto"/>
              </w:tcPr>
            </w:tcPrChange>
          </w:tcPr>
          <w:p w14:paraId="210FADF6" w14:textId="77777777" w:rsidR="00097728" w:rsidRPr="00FA5535" w:rsidRDefault="00097728" w:rsidP="001C6B48">
            <w:pPr>
              <w:rPr>
                <w:rFonts w:cs="Arial"/>
                <w:color w:val="800080"/>
              </w:rPr>
            </w:pPr>
            <w:r w:rsidRPr="00FA5535">
              <w:rPr>
                <w:rFonts w:cs="Arial"/>
                <w:color w:val="FF0000"/>
              </w:rPr>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6662" w:type="dxa"/>
            <w:shd w:val="clear" w:color="auto" w:fill="auto"/>
            <w:tcPrChange w:id="235" w:author="Groot, Karina de" w:date="2025-04-29T11:38:00Z" w16du:dateUtc="2025-04-29T09:38:00Z">
              <w:tcPr>
                <w:tcW w:w="8222" w:type="dxa"/>
                <w:gridSpan w:val="2"/>
                <w:shd w:val="clear" w:color="auto" w:fill="auto"/>
              </w:tcPr>
            </w:tcPrChange>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1A19D07F" w14:textId="77777777" w:rsidR="002A6092" w:rsidRPr="00FA5535" w:rsidRDefault="002A6092" w:rsidP="00FA5535">
            <w:pPr>
              <w:spacing w:before="72"/>
              <w:rPr>
                <w:u w:val="single"/>
              </w:rPr>
            </w:pPr>
            <w:proofErr w:type="spellStart"/>
            <w:r w:rsidRPr="00FA5535">
              <w:rPr>
                <w:u w:val="single"/>
              </w:rPr>
              <w:t>Mapping</w:t>
            </w:r>
            <w:proofErr w:type="spellEnd"/>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k_Hypotheekhouder</w:t>
            </w:r>
            <w:proofErr w:type="spellEnd"/>
            <w:r w:rsidRPr="00FA5535">
              <w:rPr>
                <w:sz w:val="16"/>
                <w:szCs w:val="16"/>
              </w:rPr>
              <w:t>)</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proofErr w:type="spellStart"/>
            <w:r w:rsidRPr="00FA5535">
              <w:rPr>
                <w:u w:val="single"/>
              </w:rPr>
              <w:t>Mapping</w:t>
            </w:r>
            <w:proofErr w:type="spellEnd"/>
            <w:r w:rsidRPr="00FA5535">
              <w:rPr>
                <w:u w:val="single"/>
              </w:rPr>
              <w:t xml:space="preserve">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k_Rechthebbende</w:t>
            </w:r>
            <w:proofErr w:type="spellEnd"/>
            <w:r w:rsidRPr="00FA5535">
              <w:rPr>
                <w:sz w:val="16"/>
                <w:szCs w:val="16"/>
              </w:rPr>
              <w:t>)</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2154DE">
        <w:trPr>
          <w:trHeight w:val="2303"/>
        </w:trPr>
        <w:tc>
          <w:tcPr>
            <w:tcW w:w="5379" w:type="dxa"/>
            <w:shd w:val="clear" w:color="auto" w:fill="auto"/>
          </w:tcPr>
          <w:p w14:paraId="353E332B" w14:textId="2A19A568"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6662" w:type="dxa"/>
            <w:shd w:val="clear" w:color="auto" w:fill="auto"/>
          </w:tcPr>
          <w:p w14:paraId="2E3DC68C" w14:textId="77777777" w:rsidR="00E11214" w:rsidRPr="009D65D3" w:rsidRDefault="00E11214" w:rsidP="009D65D3">
            <w:pPr>
              <w:tabs>
                <w:tab w:val="left" w:pos="-1440"/>
                <w:tab w:val="left" w:pos="-720"/>
                <w:tab w:val="left" w:pos="0"/>
              </w:tabs>
              <w:suppressAutoHyphens/>
              <w:spacing w:line="240" w:lineRule="auto"/>
              <w:rPr>
                <w:sz w:val="16"/>
                <w:szCs w:val="16"/>
                <w:lang w:val="nl"/>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339966"/>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de betrokken volmachtgever bij deze doorhaling is aangeduid in de comparitie. </w:t>
            </w:r>
            <w:r w:rsidR="009F7981" w:rsidRPr="009D65D3">
              <w:rPr>
                <w:sz w:val="16"/>
                <w:szCs w:val="16"/>
                <w:lang w:val="nl"/>
              </w:rPr>
              <w:t>H</w:t>
            </w:r>
            <w:r w:rsidR="00562613" w:rsidRPr="009D65D3">
              <w:rPr>
                <w:sz w:val="16"/>
                <w:szCs w:val="16"/>
                <w:lang w:val="nl"/>
              </w:rPr>
              <w:t xml:space="preserve">eeft </w:t>
            </w:r>
            <w:r w:rsidR="009F7981" w:rsidRPr="009D65D3">
              <w:rPr>
                <w:sz w:val="16"/>
                <w:szCs w:val="16"/>
                <w:lang w:val="nl"/>
              </w:rPr>
              <w:t xml:space="preserve">de volmachtgever bij het inschrijven van de hypotheek die hier doorgehaald wordt een andere naam dan nu in de comparitie is opgenomen, dan wordt </w:t>
            </w:r>
            <w:r w:rsidR="00961879" w:rsidRPr="009D65D3">
              <w:rPr>
                <w:color w:val="800080"/>
                <w:sz w:val="16"/>
                <w:szCs w:val="16"/>
              </w:rPr>
              <w:t>,</w:t>
            </w:r>
            <w:r w:rsidR="00961879" w:rsidRPr="009D65D3">
              <w:rPr>
                <w:sz w:val="16"/>
                <w:szCs w:val="16"/>
              </w:rPr>
              <w:t xml:space="preserve"> </w:t>
            </w:r>
            <w:r w:rsidR="00961879" w:rsidRPr="009D65D3">
              <w:rPr>
                <w:rFonts w:cs="Arial"/>
                <w:color w:val="800080"/>
                <w:sz w:val="16"/>
                <w:szCs w:val="16"/>
              </w:rPr>
              <w:t xml:space="preserve">ten tijde van de inschrijving genaamd </w:t>
            </w:r>
            <w:r w:rsidR="00961879" w:rsidRPr="009D65D3">
              <w:rPr>
                <w:rFonts w:cs="Arial"/>
                <w:color w:val="3366FF"/>
                <w:sz w:val="16"/>
                <w:szCs w:val="16"/>
              </w:rPr>
              <w:t xml:space="preserve">de/het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rechtsvorm</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 xml:space="preserve">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naam rechtspersoon</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color w:val="800080"/>
                <w:sz w:val="16"/>
                <w:szCs w:val="16"/>
              </w:rPr>
              <w:t xml:space="preserve">, </w:t>
            </w:r>
            <w:r w:rsidR="009F7981" w:rsidRPr="009D65D3">
              <w:rPr>
                <w:sz w:val="16"/>
                <w:szCs w:val="16"/>
                <w:lang w:val="nl"/>
              </w:rPr>
              <w:t>getoond</w:t>
            </w:r>
            <w:r w:rsidR="00562613" w:rsidRPr="009D65D3">
              <w:rPr>
                <w:sz w:val="16"/>
                <w:szCs w:val="16"/>
                <w:lang w:val="nl"/>
              </w:rPr>
              <w:t xml:space="preserve"> achter de nummering</w:t>
            </w:r>
            <w:r w:rsidR="009F7981" w:rsidRPr="009D65D3">
              <w:rPr>
                <w:sz w:val="16"/>
                <w:szCs w:val="16"/>
                <w:lang w:val="nl"/>
              </w:rPr>
              <w:t xml:space="preserve">. </w:t>
            </w:r>
          </w:p>
          <w:p w14:paraId="12F6BF1B" w14:textId="77777777" w:rsidR="00E11214" w:rsidRPr="009D65D3" w:rsidRDefault="00E11214" w:rsidP="009D65D3">
            <w:pPr>
              <w:spacing w:before="72" w:line="240" w:lineRule="auto"/>
              <w:rPr>
                <w:sz w:val="16"/>
                <w:szCs w:val="16"/>
                <w:lang w:val="nl"/>
              </w:rPr>
            </w:pPr>
          </w:p>
          <w:p w14:paraId="1F0E24E9" w14:textId="77777777" w:rsidR="00E11214" w:rsidRPr="009D65D3" w:rsidRDefault="00E11214" w:rsidP="009D65D3">
            <w:pPr>
              <w:spacing w:before="72" w:line="240" w:lineRule="auto"/>
              <w:rPr>
                <w:sz w:val="16"/>
                <w:szCs w:val="16"/>
                <w:lang w:val="nl"/>
              </w:rPr>
            </w:pPr>
            <w:r w:rsidRPr="009D65D3">
              <w:rPr>
                <w:sz w:val="16"/>
                <w:szCs w:val="16"/>
                <w:lang w:val="nl"/>
              </w:rPr>
              <w:t xml:space="preserve">Is de volmachtgever niet genummerd in de comparitie dan wordt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niet </w:t>
            </w:r>
            <w:r w:rsidRPr="009D65D3">
              <w:rPr>
                <w:sz w:val="16"/>
                <w:szCs w:val="16"/>
                <w:lang w:val="nl"/>
              </w:rPr>
              <w:t>getoond.</w:t>
            </w:r>
          </w:p>
          <w:p w14:paraId="7CAAB7A9" w14:textId="77777777" w:rsidR="00E11214" w:rsidRPr="009D65D3" w:rsidRDefault="00E11214" w:rsidP="009D65D3">
            <w:pPr>
              <w:spacing w:before="72" w:line="240" w:lineRule="auto"/>
              <w:rPr>
                <w:sz w:val="16"/>
                <w:szCs w:val="16"/>
                <w:lang w:val="nl"/>
              </w:rPr>
            </w:pPr>
          </w:p>
          <w:p w14:paraId="3C54D75D" w14:textId="77777777" w:rsidR="00E11214" w:rsidRPr="009D65D3" w:rsidRDefault="00E11214" w:rsidP="009D65D3">
            <w:pPr>
              <w:spacing w:before="72" w:line="240" w:lineRule="auto"/>
              <w:rPr>
                <w:sz w:val="16"/>
                <w:szCs w:val="16"/>
                <w:lang w:val="nl"/>
              </w:rPr>
            </w:pPr>
            <w:r w:rsidRPr="009D65D3">
              <w:rPr>
                <w:sz w:val="16"/>
                <w:szCs w:val="16"/>
                <w:lang w:val="nl"/>
              </w:rPr>
              <w:t xml:space="preserve">De ‘A’ en ‘B’ uit de comparitie worden niet getoond in de nummering. </w:t>
            </w:r>
          </w:p>
          <w:p w14:paraId="1DD6E620" w14:textId="77777777" w:rsidR="00E11214" w:rsidRPr="009D65D3" w:rsidRDefault="00E11214" w:rsidP="009D65D3">
            <w:pPr>
              <w:spacing w:before="72" w:line="240" w:lineRule="auto"/>
              <w:rPr>
                <w:sz w:val="16"/>
                <w:szCs w:val="16"/>
                <w:lang w:val="nl"/>
              </w:rPr>
            </w:pPr>
          </w:p>
          <w:p w14:paraId="58471D36" w14:textId="3CCA80DC" w:rsidR="00E11214" w:rsidRPr="009D65D3" w:rsidRDefault="00E11214" w:rsidP="009D65D3">
            <w:pPr>
              <w:spacing w:before="72" w:line="240" w:lineRule="auto"/>
              <w:rPr>
                <w:sz w:val="16"/>
                <w:szCs w:val="16"/>
                <w:lang w:val="nl"/>
              </w:rPr>
            </w:pPr>
            <w:r w:rsidRPr="009D65D3">
              <w:rPr>
                <w:sz w:val="16"/>
                <w:szCs w:val="16"/>
                <w:lang w:val="nl"/>
              </w:rPr>
              <w:lastRenderedPageBreak/>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385E58" w:rsidRPr="009D65D3">
              <w:rPr>
                <w:sz w:val="16"/>
                <w:szCs w:val="16"/>
                <w:lang w:val="nl"/>
              </w:rPr>
              <w:t xml:space="preserve"> 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3B387450" w14:textId="77777777" w:rsidR="00E11214" w:rsidRPr="009D65D3" w:rsidRDefault="00E11214"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7FD2F6C7" w14:textId="77777777" w:rsidR="00E11214" w:rsidRPr="009D65D3" w:rsidRDefault="00E11214" w:rsidP="009D65D3">
            <w:pPr>
              <w:spacing w:before="72" w:line="240" w:lineRule="auto"/>
              <w:rPr>
                <w:sz w:val="16"/>
                <w:szCs w:val="16"/>
              </w:rPr>
            </w:pPr>
          </w:p>
          <w:p w14:paraId="5B5228B4" w14:textId="77777777" w:rsidR="00E11214" w:rsidRPr="009D65D3" w:rsidRDefault="00E11214" w:rsidP="009D65D3">
            <w:pPr>
              <w:spacing w:before="72" w:line="240" w:lineRule="auto"/>
              <w:rPr>
                <w:sz w:val="16"/>
                <w:szCs w:val="16"/>
                <w:u w:val="single"/>
              </w:rPr>
            </w:pPr>
            <w:r w:rsidRPr="009D65D3">
              <w:rPr>
                <w:sz w:val="16"/>
                <w:szCs w:val="16"/>
                <w:lang w:val="nl"/>
              </w:rPr>
              <w:t>Meer</w:t>
            </w:r>
            <w:r w:rsidR="00B14D6E" w:rsidRPr="009D65D3">
              <w:rPr>
                <w:sz w:val="16"/>
                <w:szCs w:val="16"/>
                <w:lang w:val="nl"/>
              </w:rPr>
              <w:t xml:space="preserve"> </w:t>
            </w:r>
            <w:r w:rsidR="00B14D6E"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00B14D6E" w:rsidRPr="009D65D3">
              <w:rPr>
                <w:rFonts w:cs="Arial"/>
                <w:color w:val="339966"/>
                <w:sz w:val="16"/>
                <w:szCs w:val="16"/>
              </w:rPr>
              <w:t xml:space="preserve"> </w:t>
            </w:r>
            <w:r w:rsidR="00B14D6E" w:rsidRPr="009D65D3">
              <w:rPr>
                <w:color w:val="800080"/>
                <w:sz w:val="16"/>
                <w:szCs w:val="16"/>
              </w:rPr>
              <w:t>sub</w:t>
            </w:r>
            <w:r w:rsidRPr="009D65D3">
              <w:rPr>
                <w:sz w:val="16"/>
                <w:szCs w:val="16"/>
                <w:lang w:val="nl"/>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CA156E" w:rsidRPr="009D65D3">
              <w:rPr>
                <w:sz w:val="16"/>
                <w:szCs w:val="16"/>
                <w:lang w:val="nl"/>
              </w:rPr>
              <w:t xml:space="preserve">De komma wordt niet getoond wanneer deze volgt op </w:t>
            </w:r>
            <w:r w:rsidR="00CA156E" w:rsidRPr="009D65D3">
              <w:rPr>
                <w:color w:val="800080"/>
                <w:sz w:val="16"/>
                <w:szCs w:val="16"/>
              </w:rPr>
              <w:t>,</w:t>
            </w:r>
            <w:r w:rsidR="00CA156E" w:rsidRPr="009D65D3">
              <w:rPr>
                <w:sz w:val="16"/>
                <w:szCs w:val="16"/>
              </w:rPr>
              <w:t xml:space="preserve"> </w:t>
            </w:r>
            <w:r w:rsidR="00CA156E" w:rsidRPr="009D65D3">
              <w:rPr>
                <w:rFonts w:cs="Arial"/>
                <w:color w:val="800080"/>
                <w:sz w:val="16"/>
                <w:szCs w:val="16"/>
              </w:rPr>
              <w:t xml:space="preserve">ten tijde van de inschrijving genaamd </w:t>
            </w:r>
            <w:r w:rsidR="00CA156E" w:rsidRPr="009D65D3">
              <w:rPr>
                <w:rFonts w:cs="Arial"/>
                <w:color w:val="3366FF"/>
                <w:sz w:val="16"/>
                <w:szCs w:val="16"/>
              </w:rPr>
              <w:t xml:space="preserve">de/het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rechtsvorm</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 xml:space="preserve">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naam rechtspersoon</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color w:val="800080"/>
                <w:sz w:val="16"/>
                <w:szCs w:val="16"/>
              </w:rPr>
              <w:t>,</w:t>
            </w:r>
            <w:r w:rsidR="00CA156E" w:rsidRPr="009D65D3">
              <w:rPr>
                <w:rFonts w:cs="Arial"/>
                <w:sz w:val="16"/>
                <w:szCs w:val="16"/>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lastRenderedPageBreak/>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w:t>
            </w:r>
            <w:proofErr w:type="spellStart"/>
            <w:r w:rsidR="00CC50CD" w:rsidRPr="00FA5535">
              <w:rPr>
                <w:sz w:val="16"/>
                <w:szCs w:val="16"/>
              </w:rPr>
              <w:t>xlink:href</w:t>
            </w:r>
            <w:proofErr w:type="spellEnd"/>
            <w:r w:rsidR="00CC50CD" w:rsidRPr="00FA5535">
              <w:rPr>
                <w:sz w:val="16"/>
                <w:szCs w:val="16"/>
              </w:rPr>
              <w:t xml:space="preserve">= </w:t>
            </w:r>
            <w:proofErr w:type="spellStart"/>
            <w:r w:rsidR="00CC50CD" w:rsidRPr="00FA5535">
              <w:rPr>
                <w:sz w:val="16"/>
                <w:szCs w:val="16"/>
              </w:rPr>
              <w:t>id</w:t>
            </w:r>
            <w:proofErr w:type="spellEnd"/>
            <w:r w:rsidR="00CC50CD" w:rsidRPr="00FA5535">
              <w:rPr>
                <w:sz w:val="16"/>
                <w:szCs w:val="16"/>
              </w:rPr>
              <w:t xml:space="preserve"> van de vo</w:t>
            </w:r>
            <w:r w:rsidR="00CC50CD">
              <w:rPr>
                <w:sz w:val="16"/>
                <w:szCs w:val="16"/>
              </w:rPr>
              <w:t>ormalige rechtspersoon</w:t>
            </w:r>
            <w:r w:rsidR="00CC50CD" w:rsidRPr="00FA5535">
              <w:rPr>
                <w:sz w:val="16"/>
                <w:szCs w:val="16"/>
              </w:rPr>
              <w:t>]</w:t>
            </w:r>
          </w:p>
        </w:tc>
      </w:tr>
      <w:tr w:rsidR="00DB2E34" w:rsidRPr="00FE0E86" w14:paraId="519EBC9C" w14:textId="77777777" w:rsidTr="002154DE">
        <w:trPr>
          <w:trHeight w:val="3862"/>
          <w:trPrChange w:id="236" w:author="Groot, Karina de" w:date="2025-04-29T11:38:00Z" w16du:dateUtc="2025-04-29T09:38:00Z">
            <w:trPr>
              <w:trHeight w:val="3862"/>
            </w:trPr>
          </w:trPrChange>
        </w:trPr>
        <w:tc>
          <w:tcPr>
            <w:tcW w:w="5379" w:type="dxa"/>
            <w:shd w:val="clear" w:color="auto" w:fill="auto"/>
            <w:tcPrChange w:id="237" w:author="Groot, Karina de" w:date="2025-04-29T11:38:00Z" w16du:dateUtc="2025-04-29T09:38:00Z">
              <w:tcPr>
                <w:tcW w:w="6371" w:type="dxa"/>
                <w:gridSpan w:val="2"/>
                <w:shd w:val="clear" w:color="auto" w:fill="auto"/>
              </w:tcPr>
            </w:tcPrChange>
          </w:tcPr>
          <w:p w14:paraId="28E09C33" w14:textId="34EB46D9" w:rsidR="00DB2E34" w:rsidRPr="00FA5535" w:rsidRDefault="00DB2E34" w:rsidP="009D65D3">
            <w:pPr>
              <w:ind w:left="33"/>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r w:rsidR="00224FCE">
              <w:rPr>
                <w:rFonts w:cs="Arial"/>
                <w:color w:val="FF0000"/>
              </w:rPr>
              <w:t xml:space="preserve"> </w:t>
            </w:r>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6662" w:type="dxa"/>
            <w:shd w:val="clear" w:color="auto" w:fill="auto"/>
            <w:tcPrChange w:id="238" w:author="Groot, Karina de" w:date="2025-04-29T11:38:00Z" w16du:dateUtc="2025-04-29T09:38:00Z">
              <w:tcPr>
                <w:tcW w:w="8222" w:type="dxa"/>
                <w:gridSpan w:val="2"/>
                <w:shd w:val="clear" w:color="auto" w:fill="auto"/>
              </w:tcPr>
            </w:tcPrChange>
          </w:tcPr>
          <w:p w14:paraId="49B081E0" w14:textId="77777777" w:rsidR="00DB2E34" w:rsidRDefault="00DB2E34" w:rsidP="00594920">
            <w:r>
              <w:t>Vaste tekst, met gebruikerskeuzes.</w:t>
            </w:r>
          </w:p>
          <w:p w14:paraId="487839B9" w14:textId="77777777" w:rsidR="00DB2E34" w:rsidRPr="000437B6" w:rsidRDefault="00DB2E34" w:rsidP="00FA5535">
            <w:pPr>
              <w:spacing w:before="72"/>
              <w:rPr>
                <w:u w:val="single"/>
              </w:rPr>
            </w:pPr>
            <w:proofErr w:type="spellStart"/>
            <w:r w:rsidRPr="00763CAD">
              <w:rPr>
                <w:u w:val="single"/>
              </w:rPr>
              <w:t>Mapping</w:t>
            </w:r>
            <w:proofErr w:type="spellEnd"/>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StukdeelDoorhalingHypotheek</w:t>
            </w:r>
            <w:proofErr w:type="spellEnd"/>
            <w:r w:rsidRPr="000437B6">
              <w:rPr>
                <w:sz w:val="16"/>
              </w:rPr>
              <w:t>/tekstkeuze/</w:t>
            </w:r>
          </w:p>
          <w:p w14:paraId="2C68996E" w14:textId="77777777" w:rsidR="00DB2E34" w:rsidRPr="00FA5535" w:rsidRDefault="00DB2E34"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k_DoetDoen</w:t>
            </w:r>
            <w:proofErr w:type="spellEnd"/>
            <w:r w:rsidRPr="00FA5535">
              <w:rPr>
                <w:sz w:val="16"/>
                <w:szCs w:val="16"/>
              </w:rPr>
              <w:t>)</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14:paraId="02EA8E4D"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p>
          <w:p w14:paraId="72F114D6" w14:textId="77777777" w:rsidR="00DB2E34" w:rsidRPr="00FA5535" w:rsidRDefault="00DB2E34" w:rsidP="00792C39">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2154DE">
        <w:trPr>
          <w:trHeight w:val="2728"/>
          <w:trPrChange w:id="239" w:author="Groot, Karina de" w:date="2025-04-29T11:38:00Z" w16du:dateUtc="2025-04-29T09:38:00Z">
            <w:trPr>
              <w:trHeight w:val="2728"/>
            </w:trPr>
          </w:trPrChange>
        </w:trPr>
        <w:tc>
          <w:tcPr>
            <w:tcW w:w="5379" w:type="dxa"/>
            <w:shd w:val="clear" w:color="auto" w:fill="auto"/>
            <w:tcPrChange w:id="240" w:author="Groot, Karina de" w:date="2025-04-29T11:38:00Z" w16du:dateUtc="2025-04-29T09:38:00Z">
              <w:tcPr>
                <w:tcW w:w="6371" w:type="dxa"/>
                <w:gridSpan w:val="2"/>
                <w:shd w:val="clear" w:color="auto" w:fill="auto"/>
              </w:tcPr>
            </w:tcPrChange>
          </w:tcPr>
          <w:p w14:paraId="51B68AC8" w14:textId="77777777" w:rsidR="00DB2E34" w:rsidRPr="00E940FF" w:rsidRDefault="00DB2E34" w:rsidP="001C6B48">
            <w:r w:rsidRPr="00FA5535">
              <w:rPr>
                <w:rFonts w:cs="Arial"/>
                <w:color w:val="FF0000"/>
              </w:rPr>
              <w:lastRenderedPageBreak/>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6662" w:type="dxa"/>
            <w:shd w:val="clear" w:color="auto" w:fill="auto"/>
            <w:tcPrChange w:id="241" w:author="Groot, Karina de" w:date="2025-04-29T11:38:00Z" w16du:dateUtc="2025-04-29T09:38:00Z">
              <w:tcPr>
                <w:tcW w:w="8222" w:type="dxa"/>
                <w:gridSpan w:val="2"/>
                <w:shd w:val="clear" w:color="auto" w:fill="auto"/>
              </w:tcPr>
            </w:tcPrChange>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proofErr w:type="spellStart"/>
            <w:r w:rsidRPr="00FA5535">
              <w:rPr>
                <w:u w:val="single"/>
              </w:rPr>
              <w:t>Mapping</w:t>
            </w:r>
            <w:proofErr w:type="spellEnd"/>
            <w:r w:rsidRPr="00FA5535">
              <w:rPr>
                <w:u w:val="single"/>
              </w:rPr>
              <w:t xml:space="preserve">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lastRenderedPageBreak/>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tc>
      </w:tr>
      <w:tr w:rsidR="00464F31" w:rsidRPr="00FA5535" w14:paraId="05EDA38F" w14:textId="77777777" w:rsidTr="002154DE">
        <w:tc>
          <w:tcPr>
            <w:tcW w:w="5379" w:type="dxa"/>
            <w:shd w:val="clear" w:color="auto" w:fill="auto"/>
            <w:tcPrChange w:id="242" w:author="Groot, Karina de" w:date="2025-04-29T11:38:00Z" w16du:dateUtc="2025-04-29T09:38:00Z">
              <w:tcPr>
                <w:tcW w:w="6371" w:type="dxa"/>
                <w:gridSpan w:val="2"/>
                <w:shd w:val="clear" w:color="auto" w:fill="auto"/>
              </w:tcPr>
            </w:tcPrChange>
          </w:tcPr>
          <w:p w14:paraId="46C53676" w14:textId="77777777"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6662" w:type="dxa"/>
            <w:shd w:val="clear" w:color="auto" w:fill="auto"/>
            <w:tcPrChange w:id="243" w:author="Groot, Karina de" w:date="2025-04-29T11:38:00Z" w16du:dateUtc="2025-04-29T09:38:00Z">
              <w:tcPr>
                <w:tcW w:w="8222" w:type="dxa"/>
                <w:gridSpan w:val="2"/>
                <w:shd w:val="clear" w:color="auto" w:fill="auto"/>
              </w:tcPr>
            </w:tcPrChange>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proofErr w:type="spellStart"/>
            <w:r w:rsidRPr="00FA5535">
              <w:rPr>
                <w:u w:val="single"/>
              </w:rPr>
              <w:t>Mapping</w:t>
            </w:r>
            <w:proofErr w:type="spellEnd"/>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proofErr w:type="spellStart"/>
            <w:r w:rsidRPr="00FA5535">
              <w:rPr>
                <w:u w:val="single"/>
              </w:rPr>
              <w:t>Mapping</w:t>
            </w:r>
            <w:proofErr w:type="spellEnd"/>
            <w:r w:rsidRPr="00FA5535">
              <w:rPr>
                <w:u w:val="single"/>
              </w:rPr>
              <w:t xml:space="preserve"> registergoed:</w:t>
            </w:r>
          </w:p>
          <w:p w14:paraId="4117D266" w14:textId="77777777" w:rsidR="00CD005F" w:rsidRPr="00FA5535" w:rsidRDefault="00CD005F" w:rsidP="00FA5535">
            <w:pPr>
              <w:spacing w:line="240" w:lineRule="auto"/>
              <w:rPr>
                <w:sz w:val="16"/>
              </w:rPr>
            </w:pPr>
            <w:r w:rsidRPr="00FA5535">
              <w:rPr>
                <w:sz w:val="16"/>
              </w:rPr>
              <w:t xml:space="preserve">//IMKAD_AangebodenStuk/StukdeelDoorhalingHypotheek/IMKAD_ZakelijkRecht/IMKAD_Perceel of </w:t>
            </w:r>
            <w:proofErr w:type="spellStart"/>
            <w:r w:rsidRPr="00FA5535">
              <w:rPr>
                <w:sz w:val="16"/>
              </w:rPr>
              <w:t>IMKAD_Appartementsrecht</w:t>
            </w:r>
            <w:proofErr w:type="spellEnd"/>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 xml:space="preserve">e overige </w:t>
            </w:r>
            <w:proofErr w:type="spellStart"/>
            <w:r w:rsidR="00464F31" w:rsidRPr="00FA5535">
              <w:rPr>
                <w:sz w:val="16"/>
                <w:szCs w:val="16"/>
              </w:rPr>
              <w:t>mapping</w:t>
            </w:r>
            <w:proofErr w:type="spellEnd"/>
            <w:r w:rsidR="00464F31" w:rsidRPr="00FA5535">
              <w:rPr>
                <w:sz w:val="16"/>
                <w:szCs w:val="16"/>
              </w:rPr>
              <w:t xml:space="preserve"> is opgenomen in het genoemde tekstblok</w:t>
            </w:r>
            <w:r w:rsidR="00347AFF" w:rsidRPr="00FA5535">
              <w:rPr>
                <w:sz w:val="16"/>
                <w:szCs w:val="16"/>
              </w:rPr>
              <w:t>ken</w:t>
            </w:r>
          </w:p>
        </w:tc>
      </w:tr>
      <w:tr w:rsidR="006C2F2B" w:rsidRPr="0051376E" w14:paraId="0B521FA7" w14:textId="77777777" w:rsidTr="002154DE">
        <w:tc>
          <w:tcPr>
            <w:tcW w:w="5379" w:type="dxa"/>
            <w:shd w:val="clear" w:color="auto" w:fill="auto"/>
            <w:tcPrChange w:id="244" w:author="Groot, Karina de" w:date="2025-04-29T11:38:00Z" w16du:dateUtc="2025-04-29T09:38:00Z">
              <w:tcPr>
                <w:tcW w:w="6371" w:type="dxa"/>
                <w:gridSpan w:val="2"/>
                <w:shd w:val="clear" w:color="auto" w:fill="auto"/>
              </w:tcPr>
            </w:tcPrChange>
          </w:tcPr>
          <w:p w14:paraId="08A86085" w14:textId="77777777" w:rsidR="006C2F2B" w:rsidRPr="00FA5535" w:rsidDel="00712B91" w:rsidRDefault="006C2F2B" w:rsidP="00712B91">
            <w:pPr>
              <w:rPr>
                <w:rFonts w:cs="Arial"/>
                <w:color w:val="FF0000"/>
              </w:rPr>
            </w:pPr>
            <w:r w:rsidRPr="007747CC">
              <w:rPr>
                <w:rFonts w:cs="Arial"/>
                <w:color w:val="FF0000"/>
                <w:szCs w:val="18"/>
              </w:rPr>
              <w:t>.</w:t>
            </w:r>
          </w:p>
        </w:tc>
        <w:tc>
          <w:tcPr>
            <w:tcW w:w="6662" w:type="dxa"/>
            <w:shd w:val="clear" w:color="auto" w:fill="auto"/>
            <w:tcPrChange w:id="245" w:author="Groot, Karina de" w:date="2025-04-29T11:38:00Z" w16du:dateUtc="2025-04-29T09:38:00Z">
              <w:tcPr>
                <w:tcW w:w="8222" w:type="dxa"/>
                <w:gridSpan w:val="2"/>
                <w:shd w:val="clear" w:color="auto" w:fill="auto"/>
              </w:tcPr>
            </w:tcPrChange>
          </w:tcPr>
          <w:p w14:paraId="3E8B914D" w14:textId="77777777" w:rsidR="006C2F2B" w:rsidRDefault="006C2F2B" w:rsidP="00FA5535">
            <w:pPr>
              <w:spacing w:before="72"/>
            </w:pPr>
          </w:p>
        </w:tc>
      </w:tr>
      <w:tr w:rsidR="002714EB" w14:paraId="0BC9C169" w14:textId="77777777" w:rsidTr="002154DE">
        <w:trPr>
          <w:trHeight w:val="2478"/>
          <w:trPrChange w:id="246" w:author="Groot, Karina de" w:date="2025-04-29T11:38:00Z" w16du:dateUtc="2025-04-29T09:38:00Z">
            <w:trPr>
              <w:trHeight w:val="2478"/>
            </w:trPr>
          </w:trPrChange>
        </w:trPr>
        <w:tc>
          <w:tcPr>
            <w:tcW w:w="5379" w:type="dxa"/>
            <w:shd w:val="clear" w:color="auto" w:fill="auto"/>
            <w:tcPrChange w:id="247" w:author="Groot, Karina de" w:date="2025-04-29T11:38:00Z" w16du:dateUtc="2025-04-29T09:38:00Z">
              <w:tcPr>
                <w:tcW w:w="6371" w:type="dxa"/>
                <w:gridSpan w:val="2"/>
                <w:shd w:val="clear" w:color="auto" w:fill="auto"/>
              </w:tcPr>
            </w:tcPrChange>
          </w:tcPr>
          <w:p w14:paraId="6894F3A0" w14:textId="77777777" w:rsidR="002714EB" w:rsidRDefault="002714EB" w:rsidP="00F63522">
            <w:pPr>
              <w:rPr>
                <w:color w:val="FF0000"/>
                <w:szCs w:val="18"/>
              </w:rPr>
            </w:pPr>
            <w:r w:rsidRPr="00FA5535">
              <w:rPr>
                <w:rFonts w:cs="Arial"/>
                <w:b/>
                <w:color w:val="FF0000"/>
                <w:u w:val="single"/>
              </w:rPr>
              <w:lastRenderedPageBreak/>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6662" w:type="dxa"/>
            <w:shd w:val="clear" w:color="auto" w:fill="auto"/>
            <w:tcPrChange w:id="248" w:author="Groot, Karina de" w:date="2025-04-29T11:38:00Z" w16du:dateUtc="2025-04-29T09:38:00Z">
              <w:tcPr>
                <w:tcW w:w="8222" w:type="dxa"/>
                <w:gridSpan w:val="2"/>
                <w:shd w:val="clear" w:color="auto" w:fill="auto"/>
              </w:tcPr>
            </w:tcPrChange>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proofErr w:type="spellStart"/>
            <w:r w:rsidRPr="00FA5535">
              <w:rPr>
                <w:u w:val="single"/>
              </w:rPr>
              <w:t>Mapping</w:t>
            </w:r>
            <w:proofErr w:type="spellEnd"/>
            <w:r w:rsidRPr="00FA5535">
              <w:rPr>
                <w:u w:val="single"/>
              </w:rPr>
              <w:t xml:space="preserve">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proofErr w:type="spellStart"/>
            <w:r w:rsidRPr="00FA5535">
              <w:rPr>
                <w:sz w:val="16"/>
              </w:rPr>
              <w:t>mapping</w:t>
            </w:r>
            <w:proofErr w:type="spellEnd"/>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proofErr w:type="spellStart"/>
            <w:r w:rsidRPr="00763CAD">
              <w:rPr>
                <w:szCs w:val="18"/>
                <w:u w:val="single"/>
              </w:rPr>
              <w:t>Mapping</w:t>
            </w:r>
            <w:proofErr w:type="spellEnd"/>
            <w:r w:rsidRPr="00763CAD">
              <w:rPr>
                <w:szCs w:val="18"/>
                <w:u w:val="single"/>
              </w:rPr>
              <w:t xml:space="preserve"> neemt/nemen:</w:t>
            </w:r>
          </w:p>
          <w:p w14:paraId="501C305E" w14:textId="77777777" w:rsidR="002714EB" w:rsidRPr="004F2DFA" w:rsidRDefault="002714EB" w:rsidP="00F63522">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w:t>
            </w:r>
            <w:r>
              <w:rPr>
                <w:sz w:val="16"/>
              </w:rPr>
              <w:t>DoorhalingHypotheek</w:t>
            </w:r>
            <w:proofErr w:type="spellEnd"/>
            <w:r>
              <w:rPr>
                <w:sz w:val="16"/>
              </w:rPr>
              <w:t>/tekstkeuze/</w:t>
            </w:r>
          </w:p>
          <w:p w14:paraId="6478775D" w14:textId="77777777" w:rsidR="002714EB" w:rsidRPr="00FA5535" w:rsidRDefault="002714EB" w:rsidP="00F63522">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k_NeemtNemen</w:t>
            </w:r>
            <w:proofErr w:type="spellEnd"/>
            <w:r w:rsidRPr="00FA5535">
              <w:rPr>
                <w:sz w:val="16"/>
                <w:szCs w:val="16"/>
              </w:rPr>
              <w:t>)</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2154DE">
        <w:tc>
          <w:tcPr>
            <w:tcW w:w="5379" w:type="dxa"/>
            <w:shd w:val="clear" w:color="auto" w:fill="auto"/>
            <w:tcPrChange w:id="249" w:author="Groot, Karina de" w:date="2025-04-29T11:38:00Z" w16du:dateUtc="2025-04-29T09:38:00Z">
              <w:tcPr>
                <w:tcW w:w="6371" w:type="dxa"/>
                <w:gridSpan w:val="2"/>
                <w:shd w:val="clear" w:color="auto" w:fill="auto"/>
              </w:tcPr>
            </w:tcPrChange>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w:t>
            </w:r>
            <w:proofErr w:type="spellStart"/>
            <w:r w:rsidRPr="0032370A">
              <w:rPr>
                <w:rFonts w:cs="Arial"/>
                <w:color w:val="FF0000"/>
                <w:szCs w:val="18"/>
              </w:rPr>
              <w:t>volmachtverlening</w:t>
            </w:r>
            <w:proofErr w:type="spellEnd"/>
            <w:r w:rsidRPr="0032370A">
              <w:rPr>
                <w:rFonts w:cs="Arial"/>
                <w:color w:val="FF0000"/>
                <w:szCs w:val="18"/>
              </w:rPr>
              <w:t xml:space="preserve"> door de </w:t>
            </w:r>
            <w:r w:rsidRPr="0032370A">
              <w:rPr>
                <w:rFonts w:cs="Arial"/>
                <w:color w:val="339966"/>
                <w:szCs w:val="18"/>
              </w:rPr>
              <w:t>rechthebbende/rechthebbenden</w:t>
            </w:r>
            <w:r w:rsidRPr="00FA5535" w:rsidDel="00CA5B8F">
              <w:rPr>
                <w:rFonts w:cs="Arial"/>
                <w:b/>
                <w:color w:val="FF0000"/>
                <w:u w:val="single"/>
              </w:rPr>
              <w:t xml:space="preserve"> </w:t>
            </w:r>
          </w:p>
        </w:tc>
        <w:tc>
          <w:tcPr>
            <w:tcW w:w="6662" w:type="dxa"/>
            <w:shd w:val="clear" w:color="auto" w:fill="auto"/>
            <w:tcPrChange w:id="250" w:author="Groot, Karina de" w:date="2025-04-29T11:38:00Z" w16du:dateUtc="2025-04-29T09:38:00Z">
              <w:tcPr>
                <w:tcW w:w="8222" w:type="dxa"/>
                <w:gridSpan w:val="2"/>
                <w:shd w:val="clear" w:color="auto" w:fill="auto"/>
              </w:tcPr>
            </w:tcPrChange>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proofErr w:type="spellStart"/>
            <w:r w:rsidRPr="00FA5535">
              <w:rPr>
                <w:u w:val="single"/>
              </w:rPr>
              <w:t>Mapping</w:t>
            </w:r>
            <w:proofErr w:type="spellEnd"/>
            <w:r w:rsidRPr="00FA5535">
              <w:rPr>
                <w:u w:val="single"/>
              </w:rPr>
              <w:t xml:space="preserve"> rechthebbenden:</w:t>
            </w:r>
          </w:p>
          <w:p w14:paraId="2A55AE1C" w14:textId="77777777" w:rsidR="00C53CF4" w:rsidRPr="0051376E" w:rsidRDefault="00C53CF4" w:rsidP="00C53CF4">
            <w:pPr>
              <w:spacing w:line="240" w:lineRule="auto"/>
            </w:pPr>
            <w:r w:rsidRPr="00FA5535">
              <w:rPr>
                <w:sz w:val="16"/>
                <w:szCs w:val="16"/>
              </w:rPr>
              <w:t xml:space="preserve">-zie voorgaande </w:t>
            </w:r>
            <w:proofErr w:type="spellStart"/>
            <w:r w:rsidRPr="00FA5535">
              <w:rPr>
                <w:sz w:val="16"/>
                <w:szCs w:val="16"/>
              </w:rPr>
              <w:t>mapping</w:t>
            </w:r>
            <w:proofErr w:type="spellEnd"/>
            <w:r w:rsidRPr="00FA5535">
              <w:rPr>
                <w:sz w:val="16"/>
                <w:szCs w:val="16"/>
              </w:rPr>
              <w:t xml:space="preserve"> </w:t>
            </w:r>
            <w:r w:rsidRPr="00C53CF4">
              <w:rPr>
                <w:sz w:val="16"/>
              </w:rPr>
              <w:t>rechthebbenden</w:t>
            </w:r>
          </w:p>
        </w:tc>
      </w:tr>
      <w:tr w:rsidR="00C53CF4" w:rsidRPr="00FA5535" w14:paraId="38CB1A0C" w14:textId="77777777" w:rsidTr="002154DE">
        <w:tc>
          <w:tcPr>
            <w:tcW w:w="5379" w:type="dxa"/>
            <w:shd w:val="clear" w:color="auto" w:fill="auto"/>
            <w:tcPrChange w:id="251" w:author="Groot, Karina de" w:date="2025-04-29T11:38:00Z" w16du:dateUtc="2025-04-29T09:38:00Z">
              <w:tcPr>
                <w:tcW w:w="6371" w:type="dxa"/>
                <w:gridSpan w:val="2"/>
                <w:shd w:val="clear" w:color="auto" w:fill="auto"/>
              </w:tcPr>
            </w:tcPrChange>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6662" w:type="dxa"/>
            <w:shd w:val="clear" w:color="auto" w:fill="auto"/>
            <w:tcPrChange w:id="252" w:author="Groot, Karina de" w:date="2025-04-29T11:38:00Z" w16du:dateUtc="2025-04-29T09:38:00Z">
              <w:tcPr>
                <w:tcW w:w="8222" w:type="dxa"/>
                <w:gridSpan w:val="2"/>
                <w:shd w:val="clear" w:color="auto" w:fill="auto"/>
              </w:tcPr>
            </w:tcPrChange>
          </w:tcPr>
          <w:p w14:paraId="3A2B3290" w14:textId="77777777" w:rsidR="00C53CF4" w:rsidRDefault="00C53CF4" w:rsidP="00F00764">
            <w:r w:rsidRPr="00A227C9">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lastRenderedPageBreak/>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proofErr w:type="spellStart"/>
            <w:r w:rsidRPr="00FA5535">
              <w:rPr>
                <w:u w:val="single"/>
              </w:rPr>
              <w:t>Mapping</w:t>
            </w:r>
            <w:proofErr w:type="spellEnd"/>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w:t>
            </w:r>
            <w:proofErr w:type="spellStart"/>
            <w:r w:rsidRPr="00FA5535">
              <w:rPr>
                <w:sz w:val="16"/>
              </w:rPr>
              <w:t>aantalOnderhandseAkten</w:t>
            </w:r>
            <w:proofErr w:type="spellEnd"/>
            <w:r w:rsidRPr="00FA5535">
              <w:rPr>
                <w:sz w:val="16"/>
              </w:rPr>
              <w:t xml:space="preserve">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proofErr w:type="spellStart"/>
            <w:r w:rsidRPr="00FA5535">
              <w:rPr>
                <w:u w:val="single"/>
              </w:rPr>
              <w:t>Mapping</w:t>
            </w:r>
            <w:proofErr w:type="spellEnd"/>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32DD9EF7" w14:textId="77777777" w:rsidR="00C53CF4" w:rsidRPr="00FA5535"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proofErr w:type="spellStart"/>
            <w:r w:rsidRPr="000D5933">
              <w:rPr>
                <w:szCs w:val="18"/>
                <w:u w:val="single"/>
              </w:rPr>
              <w:t>Mapping</w:t>
            </w:r>
            <w:proofErr w:type="spellEnd"/>
            <w:r w:rsidRPr="000D5933">
              <w:rPr>
                <w:szCs w:val="18"/>
                <w:u w:val="single"/>
              </w:rPr>
              <w:t xml:space="preserve">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37B02A97" w14:textId="77777777"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BijWaarnemer</w:t>
            </w:r>
            <w:proofErr w:type="spellEnd"/>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proofErr w:type="spellStart"/>
            <w:r w:rsidRPr="00FA5535">
              <w:rPr>
                <w:u w:val="single"/>
              </w:rPr>
              <w:t>Mapping</w:t>
            </w:r>
            <w:proofErr w:type="spellEnd"/>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1765758D" w14:textId="77777777" w:rsidR="00C53CF4"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14:paraId="2A5B5986" w14:textId="77777777" w:rsidR="00C53CF4" w:rsidRDefault="00C53CF4" w:rsidP="00F00764">
            <w:pPr>
              <w:spacing w:line="240" w:lineRule="auto"/>
              <w:rPr>
                <w:sz w:val="16"/>
              </w:rPr>
            </w:pPr>
            <w:r w:rsidRPr="00FA5535">
              <w:rPr>
                <w:sz w:val="16"/>
              </w:rPr>
              <w:tab/>
              <w:t>./</w:t>
            </w:r>
            <w:proofErr w:type="spellStart"/>
            <w:r w:rsidRPr="00FA5535">
              <w:rPr>
                <w:sz w:val="16"/>
              </w:rPr>
              <w:t>plaatsNotaris</w:t>
            </w:r>
            <w:r>
              <w:rPr>
                <w:sz w:val="16"/>
              </w:rPr>
              <w:t>Kantoor</w:t>
            </w:r>
            <w:proofErr w:type="spellEnd"/>
            <w:r w:rsidRPr="00FA5535">
              <w:rPr>
                <w:sz w:val="16"/>
              </w:rPr>
              <w:t xml:space="preserve"> (woonplaats)</w:t>
            </w:r>
          </w:p>
          <w:p w14:paraId="0D86361C" w14:textId="77777777"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OudNotaris</w:t>
            </w:r>
            <w:proofErr w:type="spellEnd"/>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253" w:name="_Toc19692107"/>
      <w:r>
        <w:lastRenderedPageBreak/>
        <w:t>Opzegging hypotheekrecht</w:t>
      </w:r>
      <w:bookmarkEnd w:id="253"/>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54" w:author="Groot, Karina de" w:date="2025-04-29T11:38:00Z" w16du:dateUtc="2025-04-29T09:38:00Z">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379"/>
        <w:gridCol w:w="6863"/>
        <w:tblGridChange w:id="255">
          <w:tblGrid>
            <w:gridCol w:w="4596"/>
            <w:gridCol w:w="783"/>
            <w:gridCol w:w="6863"/>
          </w:tblGrid>
        </w:tblGridChange>
      </w:tblGrid>
      <w:tr w:rsidR="004D3760" w:rsidRPr="000E6BC2" w14:paraId="6D033894" w14:textId="77777777" w:rsidTr="002154DE">
        <w:tc>
          <w:tcPr>
            <w:tcW w:w="2197" w:type="pct"/>
            <w:shd w:val="clear" w:color="auto" w:fill="auto"/>
            <w:tcPrChange w:id="256" w:author="Groot, Karina de" w:date="2025-04-29T11:38:00Z" w16du:dateUtc="2025-04-29T09:38:00Z">
              <w:tcPr>
                <w:tcW w:w="1877" w:type="pct"/>
                <w:shd w:val="clear" w:color="auto" w:fill="auto"/>
              </w:tcPr>
            </w:tcPrChange>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2803" w:type="pct"/>
            <w:shd w:val="clear" w:color="auto" w:fill="auto"/>
            <w:tcPrChange w:id="257" w:author="Groot, Karina de" w:date="2025-04-29T11:38:00Z" w16du:dateUtc="2025-04-29T09:38:00Z">
              <w:tcPr>
                <w:tcW w:w="3123" w:type="pct"/>
                <w:gridSpan w:val="2"/>
                <w:shd w:val="clear" w:color="auto" w:fill="auto"/>
              </w:tcPr>
            </w:tcPrChange>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proofErr w:type="spellStart"/>
            <w:r w:rsidRPr="00FA5535">
              <w:rPr>
                <w:u w:val="single"/>
              </w:rPr>
              <w:t>Mapping</w:t>
            </w:r>
            <w:proofErr w:type="spellEnd"/>
            <w:r w:rsidRPr="00FA5535">
              <w:rPr>
                <w:u w:val="single"/>
              </w:rPr>
              <w:t>:</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58" w:author="Groot, Karina de" w:date="2025-04-29T11:37:00Z" w16du:dateUtc="2025-04-29T09:37:00Z">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80"/>
        <w:gridCol w:w="6869"/>
        <w:tblGridChange w:id="259">
          <w:tblGrid>
            <w:gridCol w:w="4596"/>
            <w:gridCol w:w="784"/>
            <w:gridCol w:w="6869"/>
          </w:tblGrid>
        </w:tblGridChange>
      </w:tblGrid>
      <w:tr w:rsidR="004D3760" w:rsidRPr="007E4227" w14:paraId="6CB1BD02" w14:textId="77777777" w:rsidTr="002154DE">
        <w:tc>
          <w:tcPr>
            <w:tcW w:w="2196" w:type="pct"/>
            <w:shd w:val="clear" w:color="auto" w:fill="auto"/>
            <w:tcPrChange w:id="260" w:author="Groot, Karina de" w:date="2025-04-29T11:37:00Z" w16du:dateUtc="2025-04-29T09:37:00Z">
              <w:tcPr>
                <w:tcW w:w="1876" w:type="pct"/>
                <w:shd w:val="clear" w:color="auto" w:fill="auto"/>
              </w:tcPr>
            </w:tcPrChange>
          </w:tcPr>
          <w:p w14:paraId="367891AA" w14:textId="180972CB" w:rsidR="004D3760" w:rsidRPr="00FA5535" w:rsidRDefault="00124F66" w:rsidP="002962E3">
            <w:pPr>
              <w:rPr>
                <w:rFonts w:cs="Arial"/>
                <w:color w:val="800080"/>
              </w:rPr>
            </w:pPr>
            <w:r>
              <w:rPr>
                <w:rFonts w:cs="Arial"/>
                <w:color w:val="800080"/>
              </w:rPr>
              <w:t>a</w:t>
            </w:r>
            <w:r w:rsidR="004D3760" w:rsidRPr="00FA5535">
              <w:rPr>
                <w:rFonts w:cs="Arial"/>
                <w:color w:val="800080"/>
              </w:rPr>
              <w:t xml:space="preserve">. </w:t>
            </w:r>
            <w:r w:rsidR="004D3760" w:rsidRPr="00FA5535">
              <w:rPr>
                <w:rFonts w:cs="Arial"/>
                <w:color w:val="800080"/>
              </w:rPr>
              <w:tab/>
            </w:r>
          </w:p>
        </w:tc>
        <w:tc>
          <w:tcPr>
            <w:tcW w:w="2804" w:type="pct"/>
            <w:shd w:val="clear" w:color="auto" w:fill="auto"/>
            <w:tcPrChange w:id="261" w:author="Groot, Karina de" w:date="2025-04-29T11:37:00Z" w16du:dateUtc="2025-04-29T09:37:00Z">
              <w:tcPr>
                <w:tcW w:w="3124" w:type="pct"/>
                <w:gridSpan w:val="2"/>
                <w:shd w:val="clear" w:color="auto" w:fill="auto"/>
              </w:tcPr>
            </w:tcPrChange>
          </w:tcPr>
          <w:p w14:paraId="3199DDCD" w14:textId="77777777" w:rsidR="00124F66" w:rsidRPr="00E9465E" w:rsidRDefault="00124F66" w:rsidP="00124F6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76DEDE9B" w14:textId="77777777" w:rsidR="00124F66" w:rsidRDefault="00124F66" w:rsidP="00124F66">
            <w:pPr>
              <w:numPr>
                <w:ilvl w:val="0"/>
                <w:numId w:val="20"/>
              </w:numPr>
              <w:snapToGrid w:val="0"/>
            </w:pPr>
            <w:r>
              <w:t>1 doorhaling aanwezig: geen nummering.</w:t>
            </w:r>
          </w:p>
          <w:p w14:paraId="5F0ED80B" w14:textId="77777777" w:rsidR="00124F66" w:rsidRDefault="00124F66" w:rsidP="00124F66">
            <w:pPr>
              <w:numPr>
                <w:ilvl w:val="0"/>
                <w:numId w:val="20"/>
              </w:numPr>
              <w:snapToGrid w:val="0"/>
            </w:pPr>
            <w:r>
              <w:t>meer dan 1 doorhaling aanwezig: a.  b.  c.</w:t>
            </w:r>
          </w:p>
          <w:p w14:paraId="57830206" w14:textId="77777777" w:rsidR="00124F66" w:rsidRDefault="00124F66" w:rsidP="00124F66">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57F18CD3" w14:textId="77777777" w:rsidR="00124F66" w:rsidRPr="00FA5535" w:rsidRDefault="00124F66" w:rsidP="00124F66">
            <w:pPr>
              <w:spacing w:before="72"/>
              <w:rPr>
                <w:u w:val="single"/>
              </w:rPr>
            </w:pPr>
            <w:proofErr w:type="spellStart"/>
            <w:r w:rsidRPr="00FA5535">
              <w:rPr>
                <w:u w:val="single"/>
              </w:rPr>
              <w:t>Mapping</w:t>
            </w:r>
            <w:proofErr w:type="spellEnd"/>
            <w:r w:rsidRPr="00FA5535">
              <w:rPr>
                <w:u w:val="single"/>
              </w:rPr>
              <w:t>:</w:t>
            </w:r>
          </w:p>
          <w:p w14:paraId="11B876C9" w14:textId="67C27070" w:rsidR="00B05436" w:rsidRPr="00763CAD" w:rsidRDefault="00C54501" w:rsidP="00FA5535">
            <w:pPr>
              <w:spacing w:line="240" w:lineRule="auto"/>
              <w:rPr>
                <w:sz w:val="16"/>
                <w:szCs w:val="16"/>
              </w:rPr>
            </w:pPr>
            <w:r w:rsidRPr="00FA5535">
              <w:rPr>
                <w:sz w:val="16"/>
              </w:rPr>
              <w:t>//IMKAD_AangebodenStuk/StukdeelDoorhalingHypotheek/soortDoorhaling[</w:t>
            </w:r>
            <w:r w:rsidRPr="00FA5535">
              <w:rPr>
                <w:rFonts w:cs="Arial"/>
                <w:snapToGrid/>
                <w:kern w:val="0"/>
                <w:sz w:val="16"/>
                <w:lang w:eastAsia="nl-NL"/>
              </w:rPr>
              <w:t>opzegging hypotheekrecht]</w:t>
            </w:r>
          </w:p>
        </w:tc>
      </w:tr>
      <w:tr w:rsidR="00792C39" w:rsidRPr="00AE1C4D" w14:paraId="20DBFF21" w14:textId="77777777" w:rsidTr="002154DE">
        <w:trPr>
          <w:trHeight w:val="4429"/>
          <w:trPrChange w:id="262" w:author="Groot, Karina de" w:date="2025-04-29T11:37:00Z" w16du:dateUtc="2025-04-29T09:37:00Z">
            <w:trPr>
              <w:trHeight w:val="4429"/>
            </w:trPr>
          </w:trPrChange>
        </w:trPr>
        <w:tc>
          <w:tcPr>
            <w:tcW w:w="2196" w:type="pct"/>
            <w:shd w:val="clear" w:color="auto" w:fill="auto"/>
            <w:tcPrChange w:id="263" w:author="Groot, Karina de" w:date="2025-04-29T11:37:00Z" w16du:dateUtc="2025-04-29T09:37:00Z">
              <w:tcPr>
                <w:tcW w:w="1876" w:type="pct"/>
                <w:shd w:val="clear" w:color="auto" w:fill="auto"/>
              </w:tcPr>
            </w:tcPrChange>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2804" w:type="pct"/>
            <w:shd w:val="clear" w:color="auto" w:fill="auto"/>
            <w:tcPrChange w:id="264" w:author="Groot, Karina de" w:date="2025-04-29T11:37:00Z" w16du:dateUtc="2025-04-29T09:37:00Z">
              <w:tcPr>
                <w:tcW w:w="3124" w:type="pct"/>
                <w:gridSpan w:val="2"/>
                <w:shd w:val="clear" w:color="auto" w:fill="auto"/>
              </w:tcPr>
            </w:tcPrChange>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355B2572"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w:t>
            </w:r>
            <w:r w:rsidR="004C6482">
              <w:rPr>
                <w:lang w:val="nl"/>
              </w:rPr>
              <w:lastRenderedPageBreak/>
              <w:t xml:space="preserve">getoond 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275979" w:rsidRPr="00FE0E86" w14:paraId="2B2A17AC" w14:textId="77777777" w:rsidTr="002154DE">
        <w:tblPrEx>
          <w:tblLook w:val="01E0" w:firstRow="1" w:lastRow="1" w:firstColumn="1" w:lastColumn="1" w:noHBand="0" w:noVBand="0"/>
          <w:tblPrExChange w:id="265" w:author="Groot, Karina de" w:date="2025-04-29T11:37:00Z" w16du:dateUtc="2025-04-29T09:37:00Z">
            <w:tblPrEx>
              <w:tblLook w:val="01E0" w:firstRow="1" w:lastRow="1" w:firstColumn="1" w:lastColumn="1" w:noHBand="0" w:noVBand="0"/>
            </w:tblPrEx>
          </w:tblPrExChange>
        </w:tblPrEx>
        <w:tc>
          <w:tcPr>
            <w:tcW w:w="2196" w:type="pct"/>
            <w:shd w:val="clear" w:color="auto" w:fill="auto"/>
            <w:tcPrChange w:id="266" w:author="Groot, Karina de" w:date="2025-04-29T11:37:00Z" w16du:dateUtc="2025-04-29T09:37:00Z">
              <w:tcPr>
                <w:tcW w:w="1876" w:type="pct"/>
                <w:shd w:val="clear" w:color="auto" w:fill="auto"/>
              </w:tcPr>
            </w:tcPrChange>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t xml:space="preserve">TEKSTBLOK DEEL EN </w:t>
            </w:r>
            <w:r w:rsidR="0035339A" w:rsidRPr="00D20AB9">
              <w:rPr>
                <w:rFonts w:cs="Arial"/>
                <w:color w:val="FF0000"/>
                <w:szCs w:val="18"/>
                <w:highlight w:val="yellow"/>
              </w:rPr>
              <w:lastRenderedPageBreak/>
              <w:t>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2804" w:type="pct"/>
            <w:shd w:val="clear" w:color="auto" w:fill="auto"/>
            <w:tcPrChange w:id="267" w:author="Groot, Karina de" w:date="2025-04-29T11:37:00Z" w16du:dateUtc="2025-04-29T09:37:00Z">
              <w:tcPr>
                <w:tcW w:w="3124" w:type="pct"/>
                <w:gridSpan w:val="2"/>
                <w:shd w:val="clear" w:color="auto" w:fill="auto"/>
              </w:tcPr>
            </w:tcPrChange>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proofErr w:type="spellStart"/>
            <w:r w:rsidRPr="00FA5535">
              <w:rPr>
                <w:u w:val="single"/>
              </w:rPr>
              <w:t>Mapping</w:t>
            </w:r>
            <w:proofErr w:type="spellEnd"/>
            <w:r w:rsidRPr="00FA5535">
              <w:rPr>
                <w:u w:val="single"/>
              </w:rPr>
              <w:t xml:space="preserve"> zegt/zeggen:</w:t>
            </w:r>
          </w:p>
          <w:p w14:paraId="7BBF51D4" w14:textId="77777777" w:rsidR="00E030F3" w:rsidRPr="000437B6" w:rsidRDefault="00275979" w:rsidP="00FA5535">
            <w:pPr>
              <w:spacing w:line="240" w:lineRule="auto"/>
              <w:rPr>
                <w:sz w:val="16"/>
                <w:szCs w:val="16"/>
              </w:rPr>
            </w:pPr>
            <w:r w:rsidRPr="00763CAD">
              <w:rPr>
                <w:sz w:val="16"/>
                <w:szCs w:val="16"/>
              </w:rPr>
              <w:lastRenderedPageBreak/>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14:paraId="75B31CC9" w14:textId="77777777" w:rsidR="00275979" w:rsidRPr="000437B6" w:rsidRDefault="00E030F3" w:rsidP="00FA5535">
            <w:pPr>
              <w:spacing w:line="240" w:lineRule="auto"/>
              <w:rPr>
                <w:sz w:val="16"/>
                <w:szCs w:val="16"/>
              </w:rPr>
            </w:pPr>
            <w:r w:rsidRPr="000437B6">
              <w:rPr>
                <w:sz w:val="16"/>
                <w:szCs w:val="16"/>
              </w:rPr>
              <w:tab/>
            </w:r>
            <w:proofErr w:type="spellStart"/>
            <w:r w:rsidR="00275979" w:rsidRPr="000437B6">
              <w:rPr>
                <w:sz w:val="16"/>
                <w:szCs w:val="16"/>
              </w:rPr>
              <w:t>tagNaam</w:t>
            </w:r>
            <w:proofErr w:type="spellEnd"/>
            <w:r w:rsidR="00275979" w:rsidRPr="000437B6">
              <w:rPr>
                <w:sz w:val="16"/>
                <w:szCs w:val="16"/>
              </w:rPr>
              <w:t xml:space="preserve"> (</w:t>
            </w:r>
            <w:proofErr w:type="spellStart"/>
            <w:r w:rsidR="00275979" w:rsidRPr="000437B6">
              <w:rPr>
                <w:sz w:val="16"/>
                <w:szCs w:val="16"/>
              </w:rPr>
              <w:t>k_</w:t>
            </w:r>
            <w:r w:rsidRPr="000437B6">
              <w:rPr>
                <w:sz w:val="16"/>
                <w:szCs w:val="16"/>
              </w:rPr>
              <w:t>ZegtZeggen</w:t>
            </w:r>
            <w:proofErr w:type="spellEnd"/>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proofErr w:type="spellStart"/>
            <w:r w:rsidRPr="00FA5535">
              <w:rPr>
                <w:u w:val="single"/>
              </w:rPr>
              <w:t>Mapping</w:t>
            </w:r>
            <w:proofErr w:type="spellEnd"/>
            <w:r w:rsidRPr="00FA5535">
              <w:rPr>
                <w:u w:val="single"/>
              </w:rPr>
              <w:t xml:space="preserve"> volmachtgevers:</w:t>
            </w:r>
          </w:p>
          <w:p w14:paraId="4331B2E4" w14:textId="77777777" w:rsidR="0033523B" w:rsidRPr="00FA5535" w:rsidRDefault="0033523B"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64A8B735" w14:textId="77777777" w:rsidR="0033523B" w:rsidRPr="00FA5535" w:rsidRDefault="0033523B"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2154DE">
        <w:tblPrEx>
          <w:tblLook w:val="01E0" w:firstRow="1" w:lastRow="1" w:firstColumn="1" w:lastColumn="1" w:noHBand="0" w:noVBand="0"/>
          <w:tblPrExChange w:id="268" w:author="Groot, Karina de" w:date="2025-04-29T11:37:00Z" w16du:dateUtc="2025-04-29T09:37:00Z">
            <w:tblPrEx>
              <w:tblLook w:val="01E0" w:firstRow="1" w:lastRow="1" w:firstColumn="1" w:lastColumn="1" w:noHBand="0" w:noVBand="0"/>
            </w:tblPrEx>
          </w:tblPrExChange>
        </w:tblPrEx>
        <w:tc>
          <w:tcPr>
            <w:tcW w:w="2196" w:type="pct"/>
            <w:shd w:val="clear" w:color="auto" w:fill="auto"/>
            <w:tcPrChange w:id="269" w:author="Groot, Karina de" w:date="2025-04-29T11:37:00Z" w16du:dateUtc="2025-04-29T09:37:00Z">
              <w:tcPr>
                <w:tcW w:w="1876" w:type="pct"/>
                <w:shd w:val="clear" w:color="auto" w:fill="auto"/>
              </w:tcPr>
            </w:tcPrChange>
          </w:tcPr>
          <w:p w14:paraId="08DAF40F" w14:textId="77777777"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804" w:type="pct"/>
            <w:shd w:val="clear" w:color="auto" w:fill="auto"/>
            <w:tcPrChange w:id="270" w:author="Groot, Karina de" w:date="2025-04-29T11:37:00Z" w16du:dateUtc="2025-04-29T09:37:00Z">
              <w:tcPr>
                <w:tcW w:w="3124" w:type="pct"/>
                <w:gridSpan w:val="2"/>
                <w:shd w:val="clear" w:color="auto" w:fill="auto"/>
              </w:tcPr>
            </w:tcPrChange>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9D7EF70" w14:textId="77777777"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lastRenderedPageBreak/>
              <w:t>Mapping debiteuren:</w:t>
            </w:r>
          </w:p>
          <w:p w14:paraId="42B60B94" w14:textId="77777777" w:rsidR="006A56C6" w:rsidRPr="00FA5535" w:rsidRDefault="006A56C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5CE716A3" w14:textId="77777777"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2154DE">
        <w:tblPrEx>
          <w:tblLook w:val="01E0" w:firstRow="1" w:lastRow="1" w:firstColumn="1" w:lastColumn="1" w:noHBand="0" w:noVBand="0"/>
          <w:tblPrExChange w:id="271" w:author="Groot, Karina de" w:date="2025-04-29T11:37:00Z" w16du:dateUtc="2025-04-29T09:37:00Z">
            <w:tblPrEx>
              <w:tblLook w:val="01E0" w:firstRow="1" w:lastRow="1" w:firstColumn="1" w:lastColumn="1" w:noHBand="0" w:noVBand="0"/>
            </w:tblPrEx>
          </w:tblPrExChange>
        </w:tblPrEx>
        <w:tc>
          <w:tcPr>
            <w:tcW w:w="2196" w:type="pct"/>
            <w:shd w:val="clear" w:color="auto" w:fill="auto"/>
            <w:tcPrChange w:id="272" w:author="Groot, Karina de" w:date="2025-04-29T11:37:00Z" w16du:dateUtc="2025-04-29T09:37:00Z">
              <w:tcPr>
                <w:tcW w:w="1876" w:type="pct"/>
                <w:shd w:val="clear" w:color="auto" w:fill="auto"/>
              </w:tcPr>
            </w:tcPrChange>
          </w:tcPr>
          <w:p w14:paraId="1B658006" w14:textId="77777777"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2804" w:type="pct"/>
            <w:shd w:val="clear" w:color="auto" w:fill="auto"/>
            <w:tcPrChange w:id="273" w:author="Groot, Karina de" w:date="2025-04-29T11:37:00Z" w16du:dateUtc="2025-04-29T09:37:00Z">
              <w:tcPr>
                <w:tcW w:w="3124" w:type="pct"/>
                <w:gridSpan w:val="2"/>
                <w:shd w:val="clear" w:color="auto" w:fill="auto"/>
              </w:tcPr>
            </w:tcPrChange>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w:t>
            </w:r>
            <w:proofErr w:type="spellStart"/>
            <w:r w:rsidRPr="00FA5535">
              <w:rPr>
                <w:sz w:val="16"/>
                <w:szCs w:val="16"/>
              </w:rPr>
              <w:t>mapping</w:t>
            </w:r>
            <w:proofErr w:type="spellEnd"/>
            <w:r w:rsidRPr="00FA5535">
              <w:rPr>
                <w:sz w:val="16"/>
                <w:szCs w:val="16"/>
              </w:rPr>
              <w:t xml:space="preserve">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 </w:t>
            </w:r>
          </w:p>
        </w:tc>
      </w:tr>
      <w:tr w:rsidR="00142655" w:rsidRPr="00FE0E86" w14:paraId="225E6783" w14:textId="77777777" w:rsidTr="002154DE">
        <w:tblPrEx>
          <w:tblLook w:val="01E0" w:firstRow="1" w:lastRow="1" w:firstColumn="1" w:lastColumn="1" w:noHBand="0" w:noVBand="0"/>
          <w:tblPrExChange w:id="274" w:author="Groot, Karina de" w:date="2025-04-29T11:37:00Z" w16du:dateUtc="2025-04-29T09:37:00Z">
            <w:tblPrEx>
              <w:tblLook w:val="01E0" w:firstRow="1" w:lastRow="1" w:firstColumn="1" w:lastColumn="1" w:noHBand="0" w:noVBand="0"/>
            </w:tblPrEx>
          </w:tblPrExChange>
        </w:tblPrEx>
        <w:tc>
          <w:tcPr>
            <w:tcW w:w="2196" w:type="pct"/>
            <w:shd w:val="clear" w:color="auto" w:fill="auto"/>
            <w:tcPrChange w:id="275" w:author="Groot, Karina de" w:date="2025-04-29T11:37:00Z" w16du:dateUtc="2025-04-29T09:37:00Z">
              <w:tcPr>
                <w:tcW w:w="1876" w:type="pct"/>
                <w:shd w:val="clear" w:color="auto" w:fill="auto"/>
              </w:tcPr>
            </w:tcPrChange>
          </w:tcPr>
          <w:p w14:paraId="335277EE" w14:textId="77777777" w:rsidR="00142655" w:rsidRPr="0032370A" w:rsidRDefault="00142655" w:rsidP="00812B6D">
            <w:pPr>
              <w:rPr>
                <w:rFonts w:cs="Arial"/>
                <w:color w:val="FF0000"/>
                <w:szCs w:val="18"/>
              </w:rPr>
            </w:pPr>
            <w:r>
              <w:rPr>
                <w:rFonts w:cs="Arial"/>
                <w:color w:val="FF0000"/>
                <w:szCs w:val="18"/>
              </w:rPr>
              <w:t>.</w:t>
            </w:r>
          </w:p>
        </w:tc>
        <w:tc>
          <w:tcPr>
            <w:tcW w:w="2804" w:type="pct"/>
            <w:shd w:val="clear" w:color="auto" w:fill="auto"/>
            <w:tcPrChange w:id="276" w:author="Groot, Karina de" w:date="2025-04-29T11:37:00Z" w16du:dateUtc="2025-04-29T09:37:00Z">
              <w:tcPr>
                <w:tcW w:w="3124" w:type="pct"/>
                <w:gridSpan w:val="2"/>
                <w:shd w:val="clear" w:color="auto" w:fill="auto"/>
              </w:tcPr>
            </w:tcPrChange>
          </w:tcPr>
          <w:p w14:paraId="7DCFA79F" w14:textId="77777777" w:rsidR="00142655" w:rsidRDefault="00142655" w:rsidP="00FA5535">
            <w:pPr>
              <w:spacing w:before="72"/>
            </w:pPr>
            <w:r>
              <w:t>Vaste tekst.</w:t>
            </w:r>
          </w:p>
        </w:tc>
      </w:tr>
      <w:tr w:rsidR="00275979" w:rsidRPr="00FE0E86" w14:paraId="630A72BD" w14:textId="77777777" w:rsidTr="002154DE">
        <w:tblPrEx>
          <w:tblLook w:val="01E0" w:firstRow="1" w:lastRow="1" w:firstColumn="1" w:lastColumn="1" w:noHBand="0" w:noVBand="0"/>
          <w:tblPrExChange w:id="277" w:author="Groot, Karina de" w:date="2025-04-29T11:37:00Z" w16du:dateUtc="2025-04-29T09:37:00Z">
            <w:tblPrEx>
              <w:tblLook w:val="01E0" w:firstRow="1" w:lastRow="1" w:firstColumn="1" w:lastColumn="1" w:noHBand="0" w:noVBand="0"/>
            </w:tblPrEx>
          </w:tblPrExChange>
        </w:tblPrEx>
        <w:tc>
          <w:tcPr>
            <w:tcW w:w="2196" w:type="pct"/>
            <w:shd w:val="clear" w:color="auto" w:fill="auto"/>
            <w:tcPrChange w:id="278" w:author="Groot, Karina de" w:date="2025-04-29T11:37:00Z" w16du:dateUtc="2025-04-29T09:37:00Z">
              <w:tcPr>
                <w:tcW w:w="1876" w:type="pct"/>
                <w:shd w:val="clear" w:color="auto" w:fill="auto"/>
              </w:tcPr>
            </w:tcPrChange>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2804" w:type="pct"/>
            <w:shd w:val="clear" w:color="auto" w:fill="auto"/>
            <w:tcPrChange w:id="279" w:author="Groot, Karina de" w:date="2025-04-29T11:37:00Z" w16du:dateUtc="2025-04-29T09:37:00Z">
              <w:tcPr>
                <w:tcW w:w="3124" w:type="pct"/>
                <w:gridSpan w:val="2"/>
                <w:shd w:val="clear" w:color="auto" w:fill="auto"/>
              </w:tcPr>
            </w:tcPrChange>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280" w:name="_Toc428355614"/>
      <w:bookmarkStart w:id="281" w:name="_Toc428355619"/>
      <w:bookmarkStart w:id="282" w:name="_Toc19692108"/>
      <w:bookmarkEnd w:id="280"/>
      <w:bookmarkEnd w:id="281"/>
      <w:r>
        <w:lastRenderedPageBreak/>
        <w:t>Vervallenverklaring</w:t>
      </w:r>
      <w:bookmarkEnd w:id="282"/>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83" w:author="Groot, Karina de" w:date="2025-04-29T11:37:00Z" w16du:dateUtc="2025-04-29T09:37:00Z">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311"/>
        <w:gridCol w:w="6931"/>
        <w:tblGridChange w:id="284">
          <w:tblGrid>
            <w:gridCol w:w="4596"/>
            <w:gridCol w:w="715"/>
            <w:gridCol w:w="6931"/>
          </w:tblGrid>
        </w:tblGridChange>
      </w:tblGrid>
      <w:tr w:rsidR="00D8231B" w:rsidRPr="000E6BC2" w14:paraId="07DE17C3" w14:textId="77777777" w:rsidTr="002154DE">
        <w:tc>
          <w:tcPr>
            <w:tcW w:w="2197" w:type="pct"/>
            <w:shd w:val="clear" w:color="auto" w:fill="auto"/>
            <w:tcPrChange w:id="285" w:author="Groot, Karina de" w:date="2025-04-29T11:37:00Z" w16du:dateUtc="2025-04-29T09:37:00Z">
              <w:tcPr>
                <w:tcW w:w="1877" w:type="pct"/>
                <w:shd w:val="clear" w:color="auto" w:fill="auto"/>
              </w:tcPr>
            </w:tcPrChange>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2803" w:type="pct"/>
            <w:shd w:val="clear" w:color="auto" w:fill="auto"/>
            <w:tcPrChange w:id="286" w:author="Groot, Karina de" w:date="2025-04-29T11:37:00Z" w16du:dateUtc="2025-04-29T09:37:00Z">
              <w:tcPr>
                <w:tcW w:w="3123" w:type="pct"/>
                <w:gridSpan w:val="2"/>
                <w:shd w:val="clear" w:color="auto" w:fill="auto"/>
              </w:tcPr>
            </w:tcPrChange>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proofErr w:type="spellStart"/>
            <w:r w:rsidRPr="00FA5535">
              <w:rPr>
                <w:u w:val="single"/>
              </w:rPr>
              <w:t>Mapping</w:t>
            </w:r>
            <w:proofErr w:type="spellEnd"/>
            <w:r w:rsidRPr="00FA5535">
              <w:rPr>
                <w:u w:val="single"/>
              </w:rPr>
              <w:t>:</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531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87" w:author="Groot, Karina de" w:date="2025-04-29T11:37:00Z" w16du:dateUtc="2025-04-29T09:37:00Z">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5379"/>
        <w:gridCol w:w="7652"/>
        <w:tblGridChange w:id="288">
          <w:tblGrid>
            <w:gridCol w:w="4596"/>
            <w:gridCol w:w="783"/>
            <w:gridCol w:w="6870"/>
            <w:gridCol w:w="782"/>
          </w:tblGrid>
        </w:tblGridChange>
      </w:tblGrid>
      <w:tr w:rsidR="00D8231B" w:rsidRPr="007E4227" w14:paraId="6982E23D" w14:textId="77777777" w:rsidTr="002154DE">
        <w:trPr>
          <w:trPrChange w:id="289" w:author="Groot, Karina de" w:date="2025-04-29T11:37:00Z" w16du:dateUtc="2025-04-29T09:37:00Z">
            <w:trPr>
              <w:gridAfter w:val="0"/>
            </w:trPr>
          </w:trPrChange>
        </w:trPr>
        <w:tc>
          <w:tcPr>
            <w:tcW w:w="2064" w:type="pct"/>
            <w:shd w:val="clear" w:color="auto" w:fill="auto"/>
            <w:tcPrChange w:id="290" w:author="Groot, Karina de" w:date="2025-04-29T11:37:00Z" w16du:dateUtc="2025-04-29T09:37:00Z">
              <w:tcPr>
                <w:tcW w:w="1876" w:type="pct"/>
                <w:shd w:val="clear" w:color="auto" w:fill="auto"/>
              </w:tcPr>
            </w:tcPrChange>
          </w:tcPr>
          <w:p w14:paraId="4E666D70" w14:textId="0EE2CFCC" w:rsidR="00D8231B" w:rsidRPr="00FA5535" w:rsidRDefault="008D4126" w:rsidP="0032370A">
            <w:pPr>
              <w:rPr>
                <w:rFonts w:cs="Arial"/>
                <w:color w:val="800080"/>
              </w:rPr>
            </w:pPr>
            <w:r>
              <w:rPr>
                <w:rFonts w:cs="Arial"/>
                <w:color w:val="800080"/>
              </w:rPr>
              <w:t>a</w:t>
            </w:r>
            <w:r w:rsidR="00D8231B" w:rsidRPr="00FA5535">
              <w:rPr>
                <w:rFonts w:cs="Arial"/>
                <w:color w:val="800080"/>
              </w:rPr>
              <w:t xml:space="preserve">. </w:t>
            </w:r>
            <w:r w:rsidR="00D8231B" w:rsidRPr="00FA5535">
              <w:rPr>
                <w:rFonts w:cs="Arial"/>
                <w:color w:val="800080"/>
              </w:rPr>
              <w:tab/>
            </w:r>
          </w:p>
        </w:tc>
        <w:tc>
          <w:tcPr>
            <w:tcW w:w="2936" w:type="pct"/>
            <w:shd w:val="clear" w:color="auto" w:fill="auto"/>
            <w:tcPrChange w:id="291" w:author="Groot, Karina de" w:date="2025-04-29T11:37:00Z" w16du:dateUtc="2025-04-29T09:37:00Z">
              <w:tcPr>
                <w:tcW w:w="3124" w:type="pct"/>
                <w:gridSpan w:val="2"/>
                <w:shd w:val="clear" w:color="auto" w:fill="auto"/>
              </w:tcPr>
            </w:tcPrChange>
          </w:tcPr>
          <w:p w14:paraId="1EB84DF4" w14:textId="77777777" w:rsidR="008D4126" w:rsidRPr="00E9465E" w:rsidRDefault="008D4126" w:rsidP="008D412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1F935F5C" w14:textId="77777777" w:rsidR="008D4126" w:rsidRDefault="008D4126" w:rsidP="008D4126">
            <w:pPr>
              <w:numPr>
                <w:ilvl w:val="0"/>
                <w:numId w:val="20"/>
              </w:numPr>
              <w:snapToGrid w:val="0"/>
            </w:pPr>
            <w:r>
              <w:t>1 doorhaling aanwezig: geen nummering.</w:t>
            </w:r>
          </w:p>
          <w:p w14:paraId="73BE1E77" w14:textId="77777777" w:rsidR="008D4126" w:rsidRDefault="008D4126" w:rsidP="008D4126">
            <w:pPr>
              <w:numPr>
                <w:ilvl w:val="0"/>
                <w:numId w:val="20"/>
              </w:numPr>
              <w:snapToGrid w:val="0"/>
            </w:pPr>
            <w:r>
              <w:t>meer dan 1 doorhaling aanwezig: a.  b.  c.</w:t>
            </w:r>
          </w:p>
          <w:p w14:paraId="5FA3B776" w14:textId="77777777" w:rsidR="008D4126" w:rsidRDefault="008D4126" w:rsidP="008D4126">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26C20A01" w14:textId="77777777" w:rsidR="008D4126" w:rsidRPr="00FA5535" w:rsidRDefault="008D4126" w:rsidP="008D4126">
            <w:pPr>
              <w:spacing w:before="72"/>
              <w:rPr>
                <w:u w:val="single"/>
              </w:rPr>
            </w:pPr>
            <w:proofErr w:type="spellStart"/>
            <w:r w:rsidRPr="00FA5535">
              <w:rPr>
                <w:u w:val="single"/>
              </w:rPr>
              <w:t>Mapping</w:t>
            </w:r>
            <w:proofErr w:type="spellEnd"/>
            <w:r w:rsidRPr="00FA5535">
              <w:rPr>
                <w:u w:val="single"/>
              </w:rPr>
              <w:t>:</w:t>
            </w:r>
          </w:p>
          <w:p w14:paraId="73BE6057" w14:textId="736127A3" w:rsidR="00820D71" w:rsidRPr="007E4227" w:rsidRDefault="0078412F"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14:paraId="72619305" w14:textId="77777777" w:rsidTr="002154DE">
        <w:trPr>
          <w:trHeight w:val="2586"/>
          <w:trPrChange w:id="292" w:author="Groot, Karina de" w:date="2025-04-29T11:37:00Z" w16du:dateUtc="2025-04-29T09:37:00Z">
            <w:trPr>
              <w:gridAfter w:val="0"/>
              <w:trHeight w:val="2586"/>
            </w:trPr>
          </w:trPrChange>
        </w:trPr>
        <w:tc>
          <w:tcPr>
            <w:tcW w:w="2064" w:type="pct"/>
            <w:shd w:val="clear" w:color="auto" w:fill="auto"/>
            <w:tcPrChange w:id="293" w:author="Groot, Karina de" w:date="2025-04-29T11:37:00Z" w16du:dateUtc="2025-04-29T09:37:00Z">
              <w:tcPr>
                <w:tcW w:w="1876" w:type="pct"/>
                <w:shd w:val="clear" w:color="auto" w:fill="auto"/>
              </w:tcPr>
            </w:tcPrChange>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2936" w:type="pct"/>
            <w:shd w:val="clear" w:color="auto" w:fill="auto"/>
            <w:tcPrChange w:id="294" w:author="Groot, Karina de" w:date="2025-04-29T11:37:00Z" w16du:dateUtc="2025-04-29T09:37:00Z">
              <w:tcPr>
                <w:tcW w:w="3124" w:type="pct"/>
                <w:gridSpan w:val="2"/>
                <w:shd w:val="clear" w:color="auto" w:fill="auto"/>
              </w:tcPr>
            </w:tcPrChange>
          </w:tcPr>
          <w:p w14:paraId="4EEAEC2F" w14:textId="77777777" w:rsidR="0033523B" w:rsidRPr="009D65D3" w:rsidRDefault="0033523B" w:rsidP="009D65D3">
            <w:pPr>
              <w:spacing w:before="72" w:line="240" w:lineRule="auto"/>
              <w:rPr>
                <w:sz w:val="16"/>
                <w:szCs w:val="16"/>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betrokken volmachtgever bij deze doorhaling is aangeduid in de comparitie. </w:t>
            </w:r>
            <w:r w:rsidR="005965F1" w:rsidRPr="009D65D3">
              <w:rPr>
                <w:sz w:val="16"/>
                <w:szCs w:val="16"/>
                <w:lang w:val="nl"/>
              </w:rPr>
              <w:t xml:space="preserve">Heeft de volmachtgever bij het inschrijven van de hypotheek die hier doorgehaald wordt een andere naam dan nu in de comparitie is opgenomen, dan wordt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 xml:space="preserve">, </w:t>
            </w:r>
            <w:r w:rsidR="005965F1" w:rsidRPr="009D65D3">
              <w:rPr>
                <w:sz w:val="16"/>
                <w:szCs w:val="16"/>
                <w:lang w:val="nl"/>
              </w:rPr>
              <w:t>getoond achter de nummering.</w:t>
            </w:r>
          </w:p>
          <w:p w14:paraId="2573B3F2" w14:textId="77777777" w:rsidR="0033523B" w:rsidRPr="009D65D3" w:rsidRDefault="0033523B" w:rsidP="009D65D3">
            <w:pPr>
              <w:spacing w:before="72" w:line="240" w:lineRule="auto"/>
              <w:rPr>
                <w:sz w:val="16"/>
                <w:szCs w:val="16"/>
                <w:lang w:val="nl"/>
              </w:rPr>
            </w:pPr>
          </w:p>
          <w:p w14:paraId="62CB21D4" w14:textId="77777777" w:rsidR="0033523B" w:rsidRPr="009D65D3" w:rsidRDefault="0033523B" w:rsidP="009D65D3">
            <w:pPr>
              <w:spacing w:before="72" w:line="240" w:lineRule="auto"/>
              <w:rPr>
                <w:sz w:val="16"/>
                <w:szCs w:val="16"/>
                <w:lang w:val="nl"/>
              </w:rPr>
            </w:pPr>
            <w:r w:rsidRPr="009D65D3">
              <w:rPr>
                <w:sz w:val="16"/>
                <w:szCs w:val="16"/>
                <w:lang w:val="nl"/>
              </w:rPr>
              <w:t>Is de volmachtgever niet genummerd in de comparitie dan wordt ook hier geen nummer getoond.</w:t>
            </w:r>
          </w:p>
          <w:p w14:paraId="25DDB6D5" w14:textId="77777777" w:rsidR="0033523B" w:rsidRPr="00FA5535" w:rsidRDefault="0033523B" w:rsidP="009D65D3">
            <w:pPr>
              <w:spacing w:before="72" w:line="240" w:lineRule="auto"/>
              <w:rPr>
                <w:lang w:val="nl"/>
              </w:rPr>
            </w:pPr>
          </w:p>
          <w:p w14:paraId="45BBC3AC" w14:textId="2DA4FA2E" w:rsidR="0033523B" w:rsidRPr="009D65D3" w:rsidRDefault="0033523B"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C17003" w:rsidRPr="009D65D3">
              <w:rPr>
                <w:rFonts w:cs="Arial"/>
                <w:snapToGrid/>
                <w:color w:val="339966"/>
                <w:kern w:val="0"/>
                <w:sz w:val="16"/>
                <w:szCs w:val="16"/>
                <w:lang w:eastAsia="nl-NL"/>
              </w:rPr>
              <w:t xml:space="preserve"> </w:t>
            </w:r>
            <w:r w:rsidR="00385E58" w:rsidRPr="009D65D3">
              <w:rPr>
                <w:sz w:val="16"/>
                <w:szCs w:val="16"/>
                <w:lang w:val="nl"/>
              </w:rPr>
              <w:t xml:space="preserve">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4F4E8376" w14:textId="77777777" w:rsidR="0033523B" w:rsidRPr="009D65D3" w:rsidRDefault="0033523B"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w:t>
            </w:r>
            <w:r w:rsidRPr="009D65D3">
              <w:rPr>
                <w:sz w:val="16"/>
                <w:szCs w:val="16"/>
              </w:rPr>
              <w:lastRenderedPageBreak/>
              <w:t xml:space="preserve">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121627E0" w14:textId="77777777" w:rsidR="0033523B" w:rsidRPr="009D65D3" w:rsidRDefault="0033523B" w:rsidP="009D65D3">
            <w:pPr>
              <w:spacing w:before="72" w:line="240" w:lineRule="auto"/>
              <w:rPr>
                <w:sz w:val="16"/>
                <w:szCs w:val="16"/>
              </w:rPr>
            </w:pPr>
          </w:p>
          <w:p w14:paraId="77048654" w14:textId="77777777" w:rsidR="0033523B" w:rsidRPr="009D65D3" w:rsidRDefault="0033523B" w:rsidP="009D65D3">
            <w:pPr>
              <w:spacing w:before="72" w:line="240" w:lineRule="auto"/>
              <w:rPr>
                <w:rFonts w:cs="Arial"/>
                <w:color w:val="800080"/>
                <w:sz w:val="16"/>
                <w:szCs w:val="16"/>
              </w:rPr>
            </w:pPr>
            <w:r w:rsidRPr="009D65D3">
              <w:rPr>
                <w:sz w:val="16"/>
                <w:szCs w:val="16"/>
                <w:lang w:val="nl"/>
              </w:rPr>
              <w:t xml:space="preserve">Meer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5965F1" w:rsidRPr="009D65D3">
              <w:rPr>
                <w:sz w:val="16"/>
                <w:szCs w:val="16"/>
                <w:lang w:val="nl"/>
              </w:rPr>
              <w:t xml:space="preserve">De komma wordt niet getoond wanneer deze volgt op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w:t>
            </w:r>
            <w:r w:rsidR="005965F1" w:rsidRPr="009D65D3">
              <w:rPr>
                <w:rFonts w:cs="Arial"/>
                <w:sz w:val="16"/>
                <w:szCs w:val="16"/>
              </w:rPr>
              <w:t>.</w:t>
            </w:r>
          </w:p>
          <w:p w14:paraId="03A22913" w14:textId="77777777" w:rsidR="0033523B" w:rsidRPr="00FA5535" w:rsidRDefault="0033523B" w:rsidP="009D65D3">
            <w:pPr>
              <w:spacing w:before="72" w:line="240" w:lineRule="auto"/>
              <w:rPr>
                <w:lang w:val="nl"/>
              </w:rPr>
            </w:pPr>
          </w:p>
          <w:p w14:paraId="7F0E6862" w14:textId="77777777" w:rsidR="0033523B" w:rsidRPr="00FA5535" w:rsidRDefault="0033523B"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DB2E34" w:rsidRPr="00FE0E86" w14:paraId="326ACABE" w14:textId="77777777" w:rsidTr="002154DE">
        <w:tblPrEx>
          <w:tblLook w:val="01E0" w:firstRow="1" w:lastRow="1" w:firstColumn="1" w:lastColumn="1" w:noHBand="0" w:noVBand="0"/>
          <w:tblPrExChange w:id="295" w:author="Groot, Karina de" w:date="2025-04-29T11:37:00Z" w16du:dateUtc="2025-04-29T09:37:00Z">
            <w:tblPrEx>
              <w:tblLook w:val="01E0" w:firstRow="1" w:lastRow="1" w:firstColumn="1" w:lastColumn="1" w:noHBand="0" w:noVBand="0"/>
            </w:tblPrEx>
          </w:tblPrExChange>
        </w:tblPrEx>
        <w:trPr>
          <w:trHeight w:val="4145"/>
          <w:trPrChange w:id="296" w:author="Groot, Karina de" w:date="2025-04-29T11:37:00Z" w16du:dateUtc="2025-04-29T09:37:00Z">
            <w:trPr>
              <w:gridAfter w:val="0"/>
              <w:trHeight w:val="4145"/>
            </w:trPr>
          </w:trPrChange>
        </w:trPr>
        <w:tc>
          <w:tcPr>
            <w:tcW w:w="2064" w:type="pct"/>
            <w:shd w:val="clear" w:color="auto" w:fill="auto"/>
            <w:tcPrChange w:id="297" w:author="Groot, Karina de" w:date="2025-04-29T11:37:00Z" w16du:dateUtc="2025-04-29T09:37:00Z">
              <w:tcPr>
                <w:tcW w:w="1876" w:type="pct"/>
                <w:shd w:val="clear" w:color="auto" w:fill="auto"/>
              </w:tcPr>
            </w:tcPrChange>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2936" w:type="pct"/>
            <w:shd w:val="clear" w:color="auto" w:fill="auto"/>
            <w:tcPrChange w:id="298" w:author="Groot, Karina de" w:date="2025-04-29T11:37:00Z" w16du:dateUtc="2025-04-29T09:37:00Z">
              <w:tcPr>
                <w:tcW w:w="3124" w:type="pct"/>
                <w:gridSpan w:val="2"/>
                <w:shd w:val="clear" w:color="auto" w:fill="auto"/>
              </w:tcPr>
            </w:tcPrChange>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verklaart/verklaren:</w:t>
            </w:r>
          </w:p>
          <w:p w14:paraId="75CDE6AB" w14:textId="77777777" w:rsidR="00DB2E34" w:rsidRPr="000437B6" w:rsidRDefault="00DB2E34"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14:paraId="77173510" w14:textId="77777777" w:rsidR="00DB2E34" w:rsidRPr="000437B6" w:rsidRDefault="00DB2E34" w:rsidP="00FA5535">
            <w:pPr>
              <w:spacing w:line="240" w:lineRule="auto"/>
              <w:rPr>
                <w:sz w:val="16"/>
                <w:szCs w:val="16"/>
              </w:rPr>
            </w:pPr>
            <w:r w:rsidRPr="000437B6">
              <w:rPr>
                <w:sz w:val="16"/>
                <w:szCs w:val="16"/>
              </w:rPr>
              <w:tab/>
              <w:t>./</w:t>
            </w:r>
            <w:proofErr w:type="spellStart"/>
            <w:r w:rsidRPr="000437B6">
              <w:rPr>
                <w:sz w:val="16"/>
                <w:szCs w:val="16"/>
              </w:rPr>
              <w:t>tagNaam</w:t>
            </w:r>
            <w:proofErr w:type="spellEnd"/>
            <w:r w:rsidRPr="000437B6">
              <w:rPr>
                <w:sz w:val="16"/>
                <w:szCs w:val="16"/>
              </w:rPr>
              <w:t xml:space="preserve"> (</w:t>
            </w:r>
            <w:proofErr w:type="spellStart"/>
            <w:r w:rsidRPr="000437B6">
              <w:rPr>
                <w:sz w:val="16"/>
                <w:szCs w:val="16"/>
              </w:rPr>
              <w:t>k_VerklaartVerklaren</w:t>
            </w:r>
            <w:proofErr w:type="spellEnd"/>
            <w:r w:rsidRPr="000437B6">
              <w:rPr>
                <w:sz w:val="16"/>
                <w:szCs w:val="16"/>
              </w:rPr>
              <w:t>)</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proofErr w:type="spellStart"/>
            <w:r w:rsidRPr="00FA5535">
              <w:rPr>
                <w:sz w:val="16"/>
              </w:rPr>
              <w:t>mapping</w:t>
            </w:r>
            <w:proofErr w:type="spellEnd"/>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541867F3" w14:textId="77777777" w:rsidR="00DB2E34" w:rsidRPr="00FA5535" w:rsidRDefault="00DB2E34"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2154DE">
        <w:tblPrEx>
          <w:tblLook w:val="01E0" w:firstRow="1" w:lastRow="1" w:firstColumn="1" w:lastColumn="1" w:noHBand="0" w:noVBand="0"/>
          <w:tblPrExChange w:id="299" w:author="Groot, Karina de" w:date="2025-04-29T11:37:00Z" w16du:dateUtc="2025-04-29T09:37:00Z">
            <w:tblPrEx>
              <w:tblLook w:val="01E0" w:firstRow="1" w:lastRow="1" w:firstColumn="1" w:lastColumn="1" w:noHBand="0" w:noVBand="0"/>
            </w:tblPrEx>
          </w:tblPrExChange>
        </w:tblPrEx>
        <w:trPr>
          <w:trPrChange w:id="300" w:author="Groot, Karina de" w:date="2025-04-29T11:37:00Z" w16du:dateUtc="2025-04-29T09:37:00Z">
            <w:trPr>
              <w:gridAfter w:val="0"/>
            </w:trPr>
          </w:trPrChange>
        </w:trPr>
        <w:tc>
          <w:tcPr>
            <w:tcW w:w="2064" w:type="pct"/>
            <w:shd w:val="clear" w:color="auto" w:fill="auto"/>
            <w:tcPrChange w:id="301" w:author="Groot, Karina de" w:date="2025-04-29T11:37:00Z" w16du:dateUtc="2025-04-29T09:37:00Z">
              <w:tcPr>
                <w:tcW w:w="1876" w:type="pct"/>
                <w:shd w:val="clear" w:color="auto" w:fill="auto"/>
              </w:tcPr>
            </w:tcPrChange>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936" w:type="pct"/>
            <w:shd w:val="clear" w:color="auto" w:fill="auto"/>
            <w:tcPrChange w:id="302" w:author="Groot, Karina de" w:date="2025-04-29T11:37:00Z" w16du:dateUtc="2025-04-29T09:37:00Z">
              <w:tcPr>
                <w:tcW w:w="3124" w:type="pct"/>
                <w:gridSpan w:val="2"/>
                <w:shd w:val="clear" w:color="auto" w:fill="auto"/>
              </w:tcPr>
            </w:tcPrChange>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5FB4104" w14:textId="77777777"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FFFBB55" w14:textId="77777777"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2154DE">
        <w:tblPrEx>
          <w:tblLook w:val="01E0" w:firstRow="1" w:lastRow="1" w:firstColumn="1" w:lastColumn="1" w:noHBand="0" w:noVBand="0"/>
          <w:tblPrExChange w:id="303" w:author="Groot, Karina de" w:date="2025-04-29T11:37:00Z" w16du:dateUtc="2025-04-29T09:37:00Z">
            <w:tblPrEx>
              <w:tblLook w:val="01E0" w:firstRow="1" w:lastRow="1" w:firstColumn="1" w:lastColumn="1" w:noHBand="0" w:noVBand="0"/>
            </w:tblPrEx>
          </w:tblPrExChange>
        </w:tblPrEx>
        <w:trPr>
          <w:trPrChange w:id="304" w:author="Groot, Karina de" w:date="2025-04-29T11:37:00Z" w16du:dateUtc="2025-04-29T09:37:00Z">
            <w:trPr>
              <w:gridAfter w:val="0"/>
            </w:trPr>
          </w:trPrChange>
        </w:trPr>
        <w:tc>
          <w:tcPr>
            <w:tcW w:w="2064" w:type="pct"/>
            <w:shd w:val="clear" w:color="auto" w:fill="auto"/>
            <w:tcPrChange w:id="305" w:author="Groot, Karina de" w:date="2025-04-29T11:37:00Z" w16du:dateUtc="2025-04-29T09:37:00Z">
              <w:tcPr>
                <w:tcW w:w="1876" w:type="pct"/>
                <w:shd w:val="clear" w:color="auto" w:fill="auto"/>
              </w:tcPr>
            </w:tcPrChange>
          </w:tcPr>
          <w:p w14:paraId="769A595B" w14:textId="77777777" w:rsidR="00B33D57" w:rsidRPr="0032370A" w:rsidRDefault="00B33D57" w:rsidP="002962E3">
            <w:pPr>
              <w:rPr>
                <w:rFonts w:cs="Arial"/>
                <w:color w:val="FF0000"/>
                <w:szCs w:val="18"/>
              </w:rPr>
            </w:pPr>
            <w:r w:rsidRPr="0032370A">
              <w:rPr>
                <w:rFonts w:cs="Arial"/>
                <w:color w:val="FF0000"/>
                <w:szCs w:val="18"/>
              </w:rPr>
              <w:lastRenderedPageBreak/>
              <w:t>is vervallen omdat de vordering tot zekerheid waarvoor zij werd verstrekt is voldaan en/of door beëindiging van de rechtsverhouding tot zekerheid waarvan het hypotheekrecht werd gevestigd.</w:t>
            </w:r>
          </w:p>
        </w:tc>
        <w:tc>
          <w:tcPr>
            <w:tcW w:w="2936" w:type="pct"/>
            <w:shd w:val="clear" w:color="auto" w:fill="auto"/>
            <w:tcPrChange w:id="306" w:author="Groot, Karina de" w:date="2025-04-29T11:37:00Z" w16du:dateUtc="2025-04-29T09:37:00Z">
              <w:tcPr>
                <w:tcW w:w="3124" w:type="pct"/>
                <w:gridSpan w:val="2"/>
                <w:shd w:val="clear" w:color="auto" w:fill="auto"/>
              </w:tcPr>
            </w:tcPrChange>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307" w:name="_Toc245786564"/>
      <w:r>
        <w:br w:type="page"/>
      </w:r>
      <w:bookmarkStart w:id="308" w:name="_Toc19692109"/>
      <w:r w:rsidR="008D1D15">
        <w:lastRenderedPageBreak/>
        <w:t>Overige verklaringen</w:t>
      </w:r>
      <w:bookmarkEnd w:id="307"/>
      <w:bookmarkEnd w:id="308"/>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499E4256" w14:textId="77777777" w:rsidTr="009D65D3">
        <w:tc>
          <w:tcPr>
            <w:tcW w:w="4670" w:type="dxa"/>
            <w:shd w:val="clear" w:color="auto" w:fill="auto"/>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proofErr w:type="spellStart"/>
            <w:r w:rsidRPr="00763CAD">
              <w:rPr>
                <w:u w:val="single"/>
              </w:rPr>
              <w:t>Mapping</w:t>
            </w:r>
            <w:proofErr w:type="spellEnd"/>
            <w:r w:rsidRPr="00763CAD">
              <w:rPr>
                <w:u w:val="single"/>
              </w:rPr>
              <w:t xml:space="preserve">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partij:</w:t>
            </w:r>
          </w:p>
          <w:p w14:paraId="5FE54F34" w14:textId="77777777" w:rsidR="00A17E56"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proofErr w:type="spellStart"/>
            <w:r w:rsidRPr="00763CAD">
              <w:rPr>
                <w:u w:val="single"/>
              </w:rPr>
              <w:t>Mapping</w:t>
            </w:r>
            <w:proofErr w:type="spellEnd"/>
            <w:r w:rsidRPr="00763CAD">
              <w:rPr>
                <w:u w:val="single"/>
              </w:rPr>
              <w:t xml:space="preserve"> partijen:</w:t>
            </w:r>
          </w:p>
          <w:p w14:paraId="0D9FE198" w14:textId="77777777" w:rsidR="00A17E56" w:rsidRPr="000F79A2"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en //</w:t>
            </w:r>
            <w:proofErr w:type="spellStart"/>
            <w:r w:rsidRPr="00FA5535">
              <w:rPr>
                <w:sz w:val="16"/>
                <w:szCs w:val="16"/>
              </w:rPr>
              <w:t>IMKAD_AangebodenStuk</w:t>
            </w:r>
            <w:proofErr w:type="spellEnd"/>
            <w:r w:rsidRPr="00FA5535">
              <w:rPr>
                <w:sz w:val="16"/>
                <w:szCs w:val="16"/>
              </w:rPr>
              <w:t>/Partij[rechthebbende(n)] zijn aanwezig</w:t>
            </w:r>
          </w:p>
        </w:tc>
      </w:tr>
      <w:tr w:rsidR="001179F3" w:rsidRPr="00343045" w14:paraId="48265956" w14:textId="77777777" w:rsidTr="009D65D3">
        <w:tc>
          <w:tcPr>
            <w:tcW w:w="4670" w:type="dxa"/>
            <w:shd w:val="clear" w:color="auto" w:fill="auto"/>
          </w:tcPr>
          <w:p w14:paraId="53455AD7" w14:textId="77777777" w:rsidR="002141C9" w:rsidRPr="009D65D3" w:rsidRDefault="002141C9" w:rsidP="002141C9">
            <w:pPr>
              <w:rPr>
                <w:rFonts w:cs="Arial"/>
                <w:b/>
                <w:color w:val="FF0000"/>
                <w:szCs w:val="18"/>
                <w:u w:val="single"/>
              </w:rPr>
            </w:pPr>
            <w:r w:rsidRPr="009D65D3">
              <w:rPr>
                <w:rFonts w:cs="Arial"/>
                <w:b/>
                <w:color w:val="800080"/>
                <w:szCs w:val="18"/>
                <w:u w:val="single"/>
              </w:rPr>
              <w:t>Geen beperkt recht hypothecaire vorderingen</w:t>
            </w:r>
          </w:p>
          <w:p w14:paraId="26BAC572" w14:textId="758F1520" w:rsidR="002141C9" w:rsidRPr="009D65D3" w:rsidRDefault="002141C9" w:rsidP="002141C9">
            <w:pPr>
              <w:rPr>
                <w:rFonts w:cs="Arial"/>
                <w:color w:val="FF0000"/>
                <w:szCs w:val="18"/>
              </w:rPr>
            </w:pPr>
            <w:r w:rsidRPr="009D65D3">
              <w:rPr>
                <w:rFonts w:cs="Arial"/>
                <w:color w:val="800080"/>
                <w:szCs w:val="18"/>
              </w:rPr>
              <w:t>De</w:t>
            </w:r>
            <w:r w:rsidR="00CC052D">
              <w:rPr>
                <w:rFonts w:cs="Arial"/>
                <w:color w:val="800080"/>
                <w:szCs w:val="18"/>
              </w:rPr>
              <w:t xml:space="preserve"> </w:t>
            </w:r>
            <w:r w:rsidRPr="009D65D3">
              <w:rPr>
                <w:rFonts w:cs="Arial"/>
                <w:color w:val="3366FF"/>
                <w:szCs w:val="18"/>
              </w:rPr>
              <w:t>vordering/vorderingen</w:t>
            </w:r>
            <w:r w:rsidR="00CC052D">
              <w:rPr>
                <w:rFonts w:cs="Arial"/>
                <w:color w:val="3366FF"/>
                <w:szCs w:val="18"/>
              </w:rPr>
              <w:t xml:space="preserve"> </w:t>
            </w:r>
            <w:r w:rsidRPr="009D65D3">
              <w:rPr>
                <w:rFonts w:cs="Arial"/>
                <w:color w:val="800080"/>
                <w:szCs w:val="18"/>
              </w:rPr>
              <w:t>waarvoor</w:t>
            </w:r>
            <w:r w:rsidR="00CC052D">
              <w:rPr>
                <w:rFonts w:cs="Arial"/>
                <w:color w:val="800080"/>
                <w:szCs w:val="18"/>
              </w:rPr>
              <w:t xml:space="preserve"> </w:t>
            </w:r>
            <w:r w:rsidRPr="009D65D3">
              <w:rPr>
                <w:rFonts w:cs="Arial"/>
                <w:color w:val="3366FF"/>
                <w:szCs w:val="18"/>
              </w:rPr>
              <w:t>het/de hypotheekrecht/hypotheekrechten</w:t>
            </w:r>
            <w:r w:rsidR="00CC052D">
              <w:rPr>
                <w:rFonts w:cs="Arial"/>
                <w:color w:val="3366FF"/>
                <w:szCs w:val="18"/>
              </w:rPr>
              <w:t xml:space="preserve"> </w:t>
            </w:r>
            <w:r w:rsidRPr="009D65D3">
              <w:rPr>
                <w:rFonts w:cs="Arial"/>
                <w:color w:val="800080"/>
                <w:szCs w:val="18"/>
              </w:rPr>
              <w:t xml:space="preserve">tot zekerheid </w:t>
            </w:r>
            <w:r w:rsidRPr="009D65D3">
              <w:rPr>
                <w:rFonts w:cs="Arial"/>
                <w:color w:val="3366FF"/>
                <w:szCs w:val="18"/>
              </w:rPr>
              <w:t>strekt/strekken</w:t>
            </w:r>
            <w:r w:rsidRPr="009D65D3">
              <w:rPr>
                <w:rFonts w:cs="Arial"/>
                <w:color w:val="800080"/>
                <w:szCs w:val="18"/>
              </w:rPr>
              <w:t>,</w:t>
            </w:r>
            <w:r w:rsidR="00CC052D">
              <w:rPr>
                <w:rFonts w:cs="Arial"/>
                <w:color w:val="800080"/>
                <w:szCs w:val="18"/>
              </w:rPr>
              <w:t xml:space="preserve"> </w:t>
            </w:r>
            <w:r w:rsidRPr="009D65D3">
              <w:rPr>
                <w:rFonts w:cs="Arial"/>
                <w:color w:val="3366FF"/>
                <w:szCs w:val="18"/>
              </w:rPr>
              <w:t>is/zijn</w:t>
            </w:r>
            <w:r w:rsidR="00CC052D">
              <w:rPr>
                <w:rFonts w:cs="Arial"/>
                <w:color w:val="3366FF"/>
                <w:szCs w:val="18"/>
              </w:rPr>
              <w:t xml:space="preserve"> </w:t>
            </w:r>
            <w:r w:rsidRPr="009D65D3">
              <w:rPr>
                <w:rFonts w:cs="Arial"/>
                <w:color w:val="800080"/>
                <w:szCs w:val="18"/>
              </w:rPr>
              <w:t>niet met een beperkt recht bezwaard.</w:t>
            </w:r>
          </w:p>
          <w:p w14:paraId="25096E1C" w14:textId="7499FBB6" w:rsidR="001179F3" w:rsidRPr="0032370A" w:rsidRDefault="001179F3" w:rsidP="001179F3">
            <w:pPr>
              <w:rPr>
                <w:rFonts w:cs="Arial"/>
                <w:color w:val="FF0000"/>
                <w:szCs w:val="18"/>
              </w:rPr>
            </w:pPr>
          </w:p>
          <w:p w14:paraId="75D1DEDE" w14:textId="77777777" w:rsidR="001179F3" w:rsidRPr="0032370A" w:rsidRDefault="001179F3" w:rsidP="008D1D15">
            <w:pPr>
              <w:rPr>
                <w:rFonts w:cs="Arial"/>
                <w:color w:val="FF0000"/>
                <w:szCs w:val="18"/>
              </w:rPr>
            </w:pPr>
          </w:p>
        </w:tc>
        <w:tc>
          <w:tcPr>
            <w:tcW w:w="7655" w:type="dxa"/>
            <w:shd w:val="clear" w:color="auto" w:fill="auto"/>
          </w:tcPr>
          <w:p w14:paraId="0F5FDB6B" w14:textId="798ADC67" w:rsidR="001179F3" w:rsidRPr="009D65D3" w:rsidRDefault="002141C9" w:rsidP="009D65D3">
            <w:pPr>
              <w:spacing w:before="72" w:line="240" w:lineRule="auto"/>
              <w:rPr>
                <w:rFonts w:cs="Arial"/>
                <w:color w:val="000000"/>
                <w:sz w:val="16"/>
                <w:szCs w:val="16"/>
              </w:rPr>
            </w:pPr>
            <w:r w:rsidRPr="009D65D3">
              <w:rPr>
                <w:rFonts w:cs="Arial"/>
                <w:color w:val="000000"/>
                <w:sz w:val="16"/>
                <w:szCs w:val="16"/>
              </w:rPr>
              <w:t xml:space="preserve">Optionele </w:t>
            </w:r>
            <w:r w:rsidR="001179F3" w:rsidRPr="009D65D3">
              <w:rPr>
                <w:rFonts w:cs="Arial"/>
                <w:color w:val="000000"/>
                <w:sz w:val="16"/>
                <w:szCs w:val="16"/>
              </w:rPr>
              <w:t xml:space="preserve">en afleidbare tekst. De keuze tussen </w:t>
            </w:r>
            <w:r w:rsidR="00CC052D" w:rsidRPr="009D65D3">
              <w:rPr>
                <w:rFonts w:cs="Arial"/>
                <w:color w:val="3366FF"/>
                <w:sz w:val="16"/>
                <w:szCs w:val="16"/>
              </w:rPr>
              <w:t>vordering/vorderingen</w:t>
            </w:r>
            <w:r w:rsidR="00CC052D">
              <w:rPr>
                <w:rFonts w:cs="Arial"/>
                <w:sz w:val="16"/>
                <w:szCs w:val="16"/>
              </w:rPr>
              <w:t>,</w:t>
            </w:r>
            <w:r w:rsidR="00CC052D" w:rsidRPr="00CC052D" w:rsidDel="00CC052D">
              <w:rPr>
                <w:rFonts w:cs="Arial"/>
                <w:color w:val="339966"/>
                <w:sz w:val="16"/>
                <w:szCs w:val="16"/>
              </w:rPr>
              <w:t xml:space="preserve"> </w:t>
            </w:r>
            <w:r w:rsidR="00CC052D" w:rsidRPr="009D65D3">
              <w:rPr>
                <w:rFonts w:cs="Arial"/>
                <w:color w:val="3366FF"/>
                <w:sz w:val="16"/>
                <w:szCs w:val="16"/>
              </w:rPr>
              <w:t>het/de</w:t>
            </w:r>
            <w:r w:rsidR="001179F3" w:rsidRPr="009D65D3">
              <w:rPr>
                <w:rFonts w:cs="Arial"/>
                <w:color w:val="339966"/>
                <w:sz w:val="16"/>
                <w:szCs w:val="16"/>
              </w:rPr>
              <w:t xml:space="preserve">, </w:t>
            </w:r>
            <w:r w:rsidR="00CC052D" w:rsidRPr="009D65D3">
              <w:rPr>
                <w:rFonts w:cs="Arial"/>
                <w:color w:val="3366FF"/>
                <w:sz w:val="16"/>
                <w:szCs w:val="16"/>
              </w:rPr>
              <w:t>hypotheekrecht/hypotheekrechten</w:t>
            </w:r>
            <w:r w:rsidR="001179F3" w:rsidRPr="009D65D3">
              <w:rPr>
                <w:rFonts w:cs="Arial"/>
                <w:color w:val="000000"/>
                <w:sz w:val="16"/>
                <w:szCs w:val="16"/>
              </w:rPr>
              <w:t xml:space="preserve">, </w:t>
            </w:r>
            <w:r w:rsidR="00CC052D" w:rsidRPr="009D65D3">
              <w:rPr>
                <w:rFonts w:cs="Arial"/>
                <w:color w:val="3366FF"/>
                <w:sz w:val="16"/>
                <w:szCs w:val="16"/>
              </w:rPr>
              <w:t>strekt/strekken</w:t>
            </w:r>
            <w:r w:rsidR="00CC052D" w:rsidRPr="00CC052D" w:rsidDel="00CC052D">
              <w:rPr>
                <w:rFonts w:cs="Arial"/>
                <w:color w:val="339966"/>
                <w:sz w:val="16"/>
                <w:szCs w:val="16"/>
              </w:rPr>
              <w:t xml:space="preserve"> </w:t>
            </w:r>
            <w:r w:rsidR="001179F3" w:rsidRPr="009D65D3">
              <w:rPr>
                <w:rFonts w:cs="Arial"/>
                <w:color w:val="000000"/>
                <w:sz w:val="16"/>
                <w:szCs w:val="16"/>
              </w:rPr>
              <w:t xml:space="preserve">en </w:t>
            </w:r>
            <w:r w:rsidR="00CC052D" w:rsidRPr="009D65D3">
              <w:rPr>
                <w:rFonts w:cs="Arial"/>
                <w:color w:val="3366FF"/>
                <w:sz w:val="16"/>
                <w:szCs w:val="16"/>
              </w:rPr>
              <w:t>is/zijn</w:t>
            </w:r>
            <w:r w:rsidR="00CC052D" w:rsidRPr="009D65D3">
              <w:rPr>
                <w:rFonts w:cs="Arial"/>
                <w:color w:val="FF0000"/>
                <w:sz w:val="16"/>
                <w:szCs w:val="16"/>
              </w:rPr>
              <w:t xml:space="preserve"> </w:t>
            </w:r>
            <w:r w:rsidR="001179F3" w:rsidRPr="009D65D3">
              <w:rPr>
                <w:rFonts w:cs="Arial"/>
                <w:color w:val="000000"/>
                <w:sz w:val="16"/>
                <w:szCs w:val="16"/>
              </w:rPr>
              <w:t>is afhankelijk van het aantal doorhalingen hypotheek</w:t>
            </w:r>
            <w:r w:rsidR="00FF7849" w:rsidRPr="009D65D3">
              <w:rPr>
                <w:rFonts w:cs="Arial"/>
                <w:color w:val="000000"/>
                <w:sz w:val="16"/>
                <w:szCs w:val="16"/>
              </w:rPr>
              <w:t>, één of meer</w:t>
            </w:r>
            <w:r w:rsidR="001179F3" w:rsidRPr="009D65D3">
              <w:rPr>
                <w:rFonts w:cs="Arial"/>
                <w:color w:val="000000"/>
                <w:sz w:val="16"/>
                <w:szCs w:val="16"/>
              </w:rPr>
              <w:t>.</w:t>
            </w:r>
          </w:p>
          <w:p w14:paraId="6B715995" w14:textId="43F62AB2" w:rsidR="001179F3" w:rsidRPr="009D65D3" w:rsidRDefault="001179F3" w:rsidP="00FA5535">
            <w:pPr>
              <w:spacing w:line="240" w:lineRule="auto"/>
              <w:rPr>
                <w:rFonts w:cs="Arial"/>
                <w:color w:val="000000"/>
                <w:sz w:val="16"/>
                <w:szCs w:val="16"/>
              </w:rPr>
            </w:pPr>
          </w:p>
          <w:p w14:paraId="55D0D637" w14:textId="1EABF415" w:rsidR="002141C9" w:rsidRPr="009D65D3" w:rsidRDefault="002141C9" w:rsidP="00FA5535">
            <w:pPr>
              <w:spacing w:line="240" w:lineRule="auto"/>
              <w:rPr>
                <w:rFonts w:cs="Arial"/>
                <w:color w:val="000000"/>
                <w:sz w:val="16"/>
                <w:szCs w:val="16"/>
              </w:rPr>
            </w:pPr>
            <w:proofErr w:type="spellStart"/>
            <w:r w:rsidRPr="009D65D3">
              <w:rPr>
                <w:rFonts w:cs="Arial"/>
                <w:color w:val="000000"/>
                <w:sz w:val="16"/>
                <w:szCs w:val="16"/>
                <w:u w:val="single"/>
              </w:rPr>
              <w:t>Mapping</w:t>
            </w:r>
            <w:proofErr w:type="spellEnd"/>
            <w:r w:rsidRPr="009D65D3">
              <w:rPr>
                <w:rFonts w:cs="Arial"/>
                <w:color w:val="000000"/>
                <w:sz w:val="16"/>
                <w:szCs w:val="16"/>
                <w:u w:val="single"/>
              </w:rPr>
              <w:t xml:space="preserve"> dat tekst wordt getoond:</w:t>
            </w:r>
          </w:p>
          <w:p w14:paraId="07A4032D" w14:textId="4A758888" w:rsidR="002141C9" w:rsidRDefault="002141C9" w:rsidP="00FA5535">
            <w:pPr>
              <w:spacing w:line="240" w:lineRule="auto"/>
              <w:rPr>
                <w:rFonts w:ascii="Segoe UI" w:hAnsi="Segoe UI" w:cs="Segoe UI"/>
                <w:color w:val="172B4D"/>
                <w:sz w:val="16"/>
                <w:szCs w:val="16"/>
                <w:shd w:val="clear" w:color="auto" w:fill="F4F5F7"/>
              </w:rPr>
            </w:pPr>
            <w:r w:rsidRPr="009D65D3">
              <w:rPr>
                <w:rFonts w:cs="Arial"/>
                <w:color w:val="000000"/>
                <w:sz w:val="16"/>
                <w:szCs w:val="16"/>
              </w:rPr>
              <w:t>//</w:t>
            </w:r>
            <w:r w:rsidRPr="009D65D3">
              <w:rPr>
                <w:rFonts w:ascii="Segoe UI" w:hAnsi="Segoe UI" w:cs="Segoe UI"/>
                <w:color w:val="172B4D"/>
                <w:sz w:val="16"/>
                <w:szCs w:val="16"/>
                <w:shd w:val="clear" w:color="auto" w:fill="F4F5F7"/>
              </w:rPr>
              <w:t xml:space="preserve"> </w:t>
            </w:r>
            <w:proofErr w:type="spellStart"/>
            <w:r w:rsidRPr="009D65D3">
              <w:rPr>
                <w:rFonts w:ascii="Segoe UI" w:hAnsi="Segoe UI" w:cs="Segoe UI"/>
                <w:color w:val="172B4D"/>
                <w:sz w:val="16"/>
                <w:szCs w:val="16"/>
                <w:shd w:val="clear" w:color="auto" w:fill="F4F5F7"/>
              </w:rPr>
              <w:t>tia:IMKAD_AangebodenStuk</w:t>
            </w:r>
            <w:proofErr w:type="spellEnd"/>
            <w:r w:rsidRPr="009D65D3">
              <w:rPr>
                <w:rFonts w:ascii="Segoe UI" w:hAnsi="Segoe UI" w:cs="Segoe UI"/>
                <w:color w:val="172B4D"/>
                <w:sz w:val="16"/>
                <w:szCs w:val="16"/>
                <w:shd w:val="clear" w:color="auto" w:fill="F4F5F7"/>
              </w:rPr>
              <w:t>/</w:t>
            </w:r>
            <w:proofErr w:type="spellStart"/>
            <w:r w:rsidRPr="009D65D3">
              <w:rPr>
                <w:rFonts w:cs="Arial"/>
                <w:snapToGrid/>
                <w:kern w:val="0"/>
                <w:sz w:val="16"/>
                <w:szCs w:val="16"/>
                <w:highlight w:val="white"/>
                <w:lang w:eastAsia="nl-NL"/>
              </w:rPr>
              <w:t>tia_TekstKeuze</w:t>
            </w:r>
            <w:proofErr w:type="spellEnd"/>
          </w:p>
          <w:p w14:paraId="171CBA49" w14:textId="39E3A09B" w:rsidR="002141C9" w:rsidRPr="00FA5535" w:rsidRDefault="002141C9" w:rsidP="002141C9">
            <w:pPr>
              <w:spacing w:line="240" w:lineRule="auto"/>
              <w:rPr>
                <w:sz w:val="16"/>
                <w:szCs w:val="16"/>
              </w:rPr>
            </w:pPr>
            <w:r>
              <w:rPr>
                <w:sz w:val="16"/>
                <w:szCs w:val="16"/>
              </w:rPr>
              <w:t xml:space="preserve">                </w:t>
            </w:r>
            <w:r w:rsidRPr="00FA5535">
              <w:rPr>
                <w:sz w:val="16"/>
                <w:szCs w:val="16"/>
              </w:rPr>
              <w:t>./</w:t>
            </w:r>
            <w:proofErr w:type="spellStart"/>
            <w:r w:rsidRPr="00FA5535">
              <w:rPr>
                <w:sz w:val="16"/>
                <w:szCs w:val="16"/>
              </w:rPr>
              <w:t>tagNaam</w:t>
            </w:r>
            <w:proofErr w:type="spellEnd"/>
            <w:r w:rsidRPr="00FA5535">
              <w:rPr>
                <w:sz w:val="16"/>
                <w:szCs w:val="16"/>
              </w:rPr>
              <w:t xml:space="preserve"> </w:t>
            </w:r>
            <w:r w:rsidRPr="009D65D3">
              <w:rPr>
                <w:rFonts w:cs="Arial"/>
                <w:sz w:val="16"/>
                <w:szCs w:val="16"/>
              </w:rPr>
              <w:t>(</w:t>
            </w:r>
            <w:proofErr w:type="spellStart"/>
            <w:r w:rsidRPr="009D65D3">
              <w:rPr>
                <w:rFonts w:cs="Arial"/>
                <w:color w:val="172B4D"/>
                <w:sz w:val="16"/>
                <w:szCs w:val="16"/>
                <w:shd w:val="clear" w:color="auto" w:fill="F4F5F7"/>
              </w:rPr>
              <w:t>k_Vorderingen</w:t>
            </w:r>
            <w:proofErr w:type="spellEnd"/>
            <w:r w:rsidRPr="009D65D3">
              <w:rPr>
                <w:rFonts w:cs="Arial"/>
                <w:sz w:val="16"/>
                <w:szCs w:val="16"/>
              </w:rPr>
              <w:t>)</w:t>
            </w:r>
          </w:p>
          <w:p w14:paraId="69FD89EE" w14:textId="03A67576" w:rsidR="002141C9" w:rsidRPr="009D65D3" w:rsidRDefault="002141C9" w:rsidP="002141C9">
            <w:pPr>
              <w:spacing w:line="240" w:lineRule="auto"/>
              <w:rPr>
                <w:rFonts w:cs="Arial"/>
                <w:color w:val="000000"/>
                <w:sz w:val="16"/>
                <w:szCs w:val="16"/>
              </w:rPr>
            </w:pPr>
            <w:r w:rsidRPr="00FA5535">
              <w:rPr>
                <w:sz w:val="16"/>
                <w:szCs w:val="16"/>
              </w:rPr>
              <w:tab/>
              <w:t xml:space="preserve">./tekst </w:t>
            </w:r>
            <w:r w:rsidR="0076345C">
              <w:rPr>
                <w:sz w:val="16"/>
                <w:szCs w:val="16"/>
              </w:rPr>
              <w:t>(</w:t>
            </w:r>
            <w:proofErr w:type="spellStart"/>
            <w:r w:rsidR="0076345C">
              <w:rPr>
                <w:sz w:val="16"/>
                <w:szCs w:val="16"/>
              </w:rPr>
              <w:t>true</w:t>
            </w:r>
            <w:proofErr w:type="spellEnd"/>
            <w:r w:rsidR="0076345C">
              <w:rPr>
                <w:sz w:val="16"/>
                <w:szCs w:val="16"/>
              </w:rPr>
              <w:t xml:space="preserve"> = tekst wordt wel getoond; </w:t>
            </w:r>
            <w:proofErr w:type="spellStart"/>
            <w:r w:rsidR="0076345C">
              <w:rPr>
                <w:sz w:val="16"/>
                <w:szCs w:val="16"/>
              </w:rPr>
              <w:t>false</w:t>
            </w:r>
            <w:proofErr w:type="spellEnd"/>
            <w:r w:rsidR="00CC052D">
              <w:rPr>
                <w:sz w:val="16"/>
                <w:szCs w:val="16"/>
              </w:rPr>
              <w:t xml:space="preserve"> of niet aanwezig</w:t>
            </w:r>
            <w:r w:rsidR="00914D55">
              <w:rPr>
                <w:sz w:val="16"/>
                <w:szCs w:val="16"/>
              </w:rPr>
              <w:t xml:space="preserve"> =</w:t>
            </w:r>
            <w:r w:rsidR="0076345C">
              <w:rPr>
                <w:sz w:val="16"/>
                <w:szCs w:val="16"/>
              </w:rPr>
              <w:t>tekst wordt niet getoond)</w:t>
            </w:r>
          </w:p>
          <w:p w14:paraId="76868E6E" w14:textId="77777777" w:rsidR="001179F3" w:rsidRPr="009D65D3" w:rsidRDefault="001179F3" w:rsidP="00FA5535">
            <w:pPr>
              <w:spacing w:before="72"/>
              <w:rPr>
                <w:rFonts w:cs="Arial"/>
                <w:color w:val="000000"/>
                <w:sz w:val="16"/>
                <w:szCs w:val="16"/>
                <w:u w:val="single"/>
              </w:rPr>
            </w:pPr>
            <w:proofErr w:type="spellStart"/>
            <w:r w:rsidRPr="009D65D3">
              <w:rPr>
                <w:rFonts w:cs="Arial"/>
                <w:color w:val="000000"/>
                <w:sz w:val="16"/>
                <w:szCs w:val="16"/>
                <w:u w:val="single"/>
              </w:rPr>
              <w:t>Mapping</w:t>
            </w:r>
            <w:proofErr w:type="spellEnd"/>
            <w:r w:rsidRPr="009D65D3">
              <w:rPr>
                <w:rFonts w:cs="Arial"/>
                <w:color w:val="000000"/>
                <w:sz w:val="16"/>
                <w:szCs w:val="16"/>
                <w:u w:val="single"/>
              </w:rPr>
              <w:t xml:space="preserve"> aantal doorhalingen:</w:t>
            </w:r>
          </w:p>
          <w:p w14:paraId="231301FB" w14:textId="5F36510E" w:rsidR="001179F3" w:rsidRPr="002141C9" w:rsidRDefault="001179F3" w:rsidP="00FA5535">
            <w:pPr>
              <w:spacing w:line="240" w:lineRule="auto"/>
              <w:rPr>
                <w:sz w:val="16"/>
                <w:szCs w:val="16"/>
              </w:rPr>
            </w:pPr>
            <w:r w:rsidRPr="002141C9">
              <w:rPr>
                <w:sz w:val="16"/>
                <w:szCs w:val="16"/>
              </w:rPr>
              <w:t>-</w:t>
            </w:r>
            <w:r w:rsidR="00A441D9">
              <w:rPr>
                <w:sz w:val="16"/>
                <w:szCs w:val="16"/>
              </w:rPr>
              <w:t>tonen enkelvoud/meervoud</w:t>
            </w:r>
          </w:p>
          <w:p w14:paraId="2B3FC2F1" w14:textId="77777777" w:rsidR="001179F3" w:rsidRDefault="001179F3" w:rsidP="00FA5535">
            <w:pPr>
              <w:spacing w:line="240" w:lineRule="auto"/>
            </w:pPr>
            <w:r w:rsidRPr="002141C9">
              <w:rPr>
                <w:sz w:val="16"/>
                <w:szCs w:val="16"/>
              </w:rPr>
              <w:t>//</w:t>
            </w:r>
            <w:proofErr w:type="spellStart"/>
            <w:r w:rsidRPr="002141C9">
              <w:rPr>
                <w:sz w:val="16"/>
                <w:szCs w:val="16"/>
              </w:rPr>
              <w:t>IMKAD_AangebodenStuk</w:t>
            </w:r>
            <w:proofErr w:type="spellEnd"/>
            <w:r w:rsidRPr="002141C9">
              <w:rPr>
                <w:sz w:val="16"/>
                <w:szCs w:val="16"/>
              </w:rPr>
              <w:t>/</w:t>
            </w:r>
            <w:proofErr w:type="spellStart"/>
            <w:r w:rsidRPr="002141C9">
              <w:rPr>
                <w:sz w:val="16"/>
                <w:szCs w:val="16"/>
              </w:rPr>
              <w:t>StukdeelDoorhalingHypotheek</w:t>
            </w:r>
            <w:proofErr w:type="spellEnd"/>
            <w:r w:rsidRPr="002141C9">
              <w:rPr>
                <w:sz w:val="16"/>
                <w:szCs w:val="16"/>
              </w:rPr>
              <w:t xml:space="preserve"> aanwezig is</w:t>
            </w:r>
          </w:p>
        </w:tc>
      </w:tr>
      <w:tr w:rsidR="001179F3" w:rsidRPr="00343045" w14:paraId="6E2826E4" w14:textId="77777777" w:rsidTr="009D65D3">
        <w:tc>
          <w:tcPr>
            <w:tcW w:w="4670" w:type="dxa"/>
            <w:shd w:val="clear" w:color="auto" w:fill="auto"/>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309" w:name="_Toc19692110"/>
      <w:r>
        <w:t>Woonplaatskeuze</w:t>
      </w:r>
      <w:bookmarkEnd w:id="309"/>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A76ADED" w14:textId="77777777" w:rsidTr="009D65D3">
        <w:tc>
          <w:tcPr>
            <w:tcW w:w="4670" w:type="dxa"/>
            <w:shd w:val="clear" w:color="auto" w:fill="auto"/>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proofErr w:type="spellStart"/>
            <w:r w:rsidRPr="00FA5535">
              <w:rPr>
                <w:u w:val="single"/>
              </w:rPr>
              <w:t>Mapping</w:t>
            </w:r>
            <w:proofErr w:type="spellEnd"/>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w:t>
            </w:r>
            <w:r w:rsidR="003741E6" w:rsidRPr="00FA5535">
              <w:rPr>
                <w:sz w:val="16"/>
              </w:rPr>
              <w:t>Tekst</w:t>
            </w:r>
            <w:r w:rsidR="002B429A" w:rsidRPr="00FA5535">
              <w:rPr>
                <w:sz w:val="16"/>
              </w:rPr>
              <w:t>K</w:t>
            </w:r>
            <w:r w:rsidR="003741E6" w:rsidRPr="00FA5535">
              <w:rPr>
                <w:sz w:val="16"/>
              </w:rPr>
              <w:t>euze</w:t>
            </w:r>
            <w:proofErr w:type="spellEnd"/>
            <w:r w:rsidR="003741E6" w:rsidRPr="00FA5535">
              <w:rPr>
                <w:sz w:val="16"/>
                <w:szCs w:val="16"/>
              </w:rPr>
              <w:t>/</w:t>
            </w:r>
          </w:p>
          <w:p w14:paraId="0949617A" w14:textId="73054CDE" w:rsidR="003741E6" w:rsidRPr="00FA5535" w:rsidRDefault="003741E6" w:rsidP="00FA5535">
            <w:pPr>
              <w:spacing w:line="240" w:lineRule="auto"/>
              <w:rPr>
                <w:sz w:val="16"/>
                <w:szCs w:val="16"/>
              </w:rPr>
            </w:pPr>
            <w:r w:rsidRPr="00FA5535">
              <w:rPr>
                <w:sz w:val="16"/>
                <w:szCs w:val="16"/>
              </w:rPr>
              <w:t xml:space="preserve">    ./</w:t>
            </w:r>
            <w:proofErr w:type="spellStart"/>
            <w:r w:rsidRPr="00FA5535">
              <w:rPr>
                <w:sz w:val="16"/>
              </w:rPr>
              <w:t>tagNaam</w:t>
            </w:r>
            <w:proofErr w:type="spellEnd"/>
            <w:r w:rsidRPr="00FA5535">
              <w:rPr>
                <w:sz w:val="16"/>
                <w:szCs w:val="16"/>
              </w:rPr>
              <w:t>(</w:t>
            </w:r>
            <w:proofErr w:type="spellStart"/>
            <w:r w:rsidRPr="00FA5535">
              <w:rPr>
                <w:sz w:val="16"/>
                <w:szCs w:val="16"/>
              </w:rPr>
              <w:t>k_Woonplaatskeuze</w:t>
            </w:r>
            <w:proofErr w:type="spellEnd"/>
            <w:r w:rsidRPr="00FA5535">
              <w:rPr>
                <w:sz w:val="16"/>
                <w:szCs w:val="16"/>
              </w:rPr>
              <w:t>)</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310" w:name="_Toc19692111"/>
      <w:r>
        <w:t>Identiteit personen</w:t>
      </w:r>
      <w:bookmarkEnd w:id="310"/>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37C39823" w14:textId="77777777" w:rsidTr="009D65D3">
        <w:tc>
          <w:tcPr>
            <w:tcW w:w="4670" w:type="dxa"/>
            <w:shd w:val="clear" w:color="auto" w:fill="auto"/>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proofErr w:type="spellStart"/>
            <w:r w:rsidRPr="00FA5535">
              <w:rPr>
                <w:u w:val="single"/>
              </w:rPr>
              <w:t>Mapping</w:t>
            </w:r>
            <w:proofErr w:type="spellEnd"/>
            <w:r w:rsidRPr="00FA5535">
              <w:rPr>
                <w:u w:val="single"/>
              </w:rPr>
              <w:t xml:space="preserve">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proofErr w:type="spellStart"/>
            <w:r w:rsidRPr="00FA5535">
              <w:rPr>
                <w:u w:val="single"/>
              </w:rPr>
              <w:t>Mapping</w:t>
            </w:r>
            <w:proofErr w:type="spellEnd"/>
            <w:r w:rsidRPr="00FA5535">
              <w:rPr>
                <w:u w:val="single"/>
              </w:rPr>
              <w:t xml:space="preserve">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/Partij[rechthebbende(n)]/Gevolmachtigde zijn aanwezig</w:t>
            </w:r>
          </w:p>
        </w:tc>
      </w:tr>
    </w:tbl>
    <w:p w14:paraId="65B05A84" w14:textId="77777777" w:rsidR="00FA1F49" w:rsidRDefault="00FA1F49" w:rsidP="000437B6">
      <w:pPr>
        <w:pStyle w:val="Kop2"/>
      </w:pPr>
      <w:bookmarkStart w:id="311" w:name="_Toc19692112"/>
      <w:r>
        <w:lastRenderedPageBreak/>
        <w:t>Passeren akte</w:t>
      </w:r>
      <w:bookmarkEnd w:id="311"/>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27E92F4" w14:textId="77777777" w:rsidTr="009D65D3">
        <w:tc>
          <w:tcPr>
            <w:tcW w:w="4670" w:type="dxa"/>
            <w:shd w:val="clear" w:color="auto" w:fill="auto"/>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proofErr w:type="spellStart"/>
            <w:r w:rsidRPr="00FA5535">
              <w:rPr>
                <w:u w:val="single"/>
              </w:rPr>
              <w:t>Mapping</w:t>
            </w:r>
            <w:proofErr w:type="spellEnd"/>
            <w:r w:rsidRPr="00FA5535">
              <w:rPr>
                <w:u w:val="single"/>
              </w:rPr>
              <w:t>:</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tia_PlaatsOndertekening</w:t>
            </w:r>
            <w:proofErr w:type="spellEnd"/>
            <w:r w:rsidRPr="00FA5535" w:rsidDel="00864416">
              <w:rPr>
                <w:szCs w:val="18"/>
              </w:rPr>
              <w:t xml:space="preserve"> </w:t>
            </w:r>
          </w:p>
        </w:tc>
      </w:tr>
      <w:tr w:rsidR="007B029E" w:rsidRPr="00343045" w14:paraId="28FC5896" w14:textId="77777777" w:rsidTr="009D65D3">
        <w:tc>
          <w:tcPr>
            <w:tcW w:w="4670" w:type="dxa"/>
            <w:shd w:val="clear" w:color="auto" w:fill="auto"/>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proofErr w:type="spellStart"/>
            <w:r w:rsidRPr="00FA5535">
              <w:rPr>
                <w:u w:val="single"/>
              </w:rPr>
              <w:t>Mapping</w:t>
            </w:r>
            <w:proofErr w:type="spellEnd"/>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00E23499" w:rsidRPr="00FA5535">
              <w:rPr>
                <w:sz w:val="16"/>
                <w:szCs w:val="16"/>
              </w:rPr>
              <w:tab/>
            </w:r>
            <w:r w:rsidRPr="00FA5535">
              <w:rPr>
                <w:sz w:val="16"/>
                <w:szCs w:val="16"/>
              </w:rPr>
              <w:t>./</w:t>
            </w:r>
            <w:proofErr w:type="spellStart"/>
            <w:r w:rsidRPr="00FA5535">
              <w:rPr>
                <w:sz w:val="16"/>
              </w:rPr>
              <w:t>tagnaam</w:t>
            </w:r>
            <w:proofErr w:type="spellEnd"/>
            <w:r w:rsidRPr="00FA5535">
              <w:rPr>
                <w:sz w:val="16"/>
                <w:szCs w:val="16"/>
              </w:rPr>
              <w:t>(</w:t>
            </w:r>
            <w:proofErr w:type="spellStart"/>
            <w:r w:rsidRPr="00FA5535">
              <w:rPr>
                <w:sz w:val="16"/>
                <w:szCs w:val="16"/>
              </w:rPr>
              <w:t>k_</w:t>
            </w:r>
            <w:r w:rsidR="00165B8E">
              <w:rPr>
                <w:sz w:val="16"/>
                <w:szCs w:val="16"/>
              </w:rPr>
              <w:t>T</w:t>
            </w:r>
            <w:r w:rsidRPr="00FA5535">
              <w:rPr>
                <w:sz w:val="16"/>
                <w:szCs w:val="16"/>
              </w:rPr>
              <w:t>oegelicht</w:t>
            </w:r>
            <w:proofErr w:type="spellEnd"/>
            <w:r w:rsidRPr="00FA5535">
              <w:rPr>
                <w:sz w:val="16"/>
                <w:szCs w:val="16"/>
              </w:rPr>
              <w: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w:t>
            </w:r>
            <w:proofErr w:type="spellStart"/>
            <w:r w:rsidR="004969BA" w:rsidRPr="00FA5535">
              <w:rPr>
                <w:sz w:val="16"/>
                <w:szCs w:val="16"/>
              </w:rPr>
              <w:t>true</w:t>
            </w:r>
            <w:proofErr w:type="spellEnd"/>
            <w:r w:rsidR="004969BA" w:rsidRPr="00FA5535">
              <w:rPr>
                <w:sz w:val="16"/>
                <w:szCs w:val="16"/>
              </w:rPr>
              <w:t xml:space="preserv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proofErr w:type="spellStart"/>
            <w:r w:rsidRPr="00FA5535">
              <w:rPr>
                <w:u w:val="single"/>
              </w:rPr>
              <w:t>Mapping</w:t>
            </w:r>
            <w:proofErr w:type="spellEnd"/>
            <w:r w:rsidRPr="00FA5535">
              <w:rPr>
                <w:u w:val="single"/>
              </w:rPr>
              <w:t xml:space="preserve"> persoon en heeft:</w:t>
            </w:r>
          </w:p>
          <w:p w14:paraId="47DD2266" w14:textId="77777777" w:rsidR="001F449D" w:rsidRPr="00FA5535" w:rsidRDefault="001F449D"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proofErr w:type="spellStart"/>
            <w:r w:rsidRPr="00FA5535">
              <w:rPr>
                <w:u w:val="single"/>
              </w:rPr>
              <w:t>Mapping</w:t>
            </w:r>
            <w:proofErr w:type="spellEnd"/>
            <w:r w:rsidRPr="00FA5535">
              <w:rPr>
                <w:u w:val="single"/>
              </w:rPr>
              <w:t xml:space="preserve"> personen en hebben:</w:t>
            </w:r>
          </w:p>
          <w:p w14:paraId="7EB448B2" w14:textId="77777777" w:rsidR="001F449D" w:rsidRPr="00FA5535" w:rsidRDefault="001F449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r w:rsidR="007B029E" w:rsidRPr="00343045" w14:paraId="10D0E8B9" w14:textId="77777777" w:rsidTr="009D65D3">
        <w:tc>
          <w:tcPr>
            <w:tcW w:w="4670" w:type="dxa"/>
            <w:shd w:val="clear" w:color="auto" w:fill="auto"/>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proofErr w:type="spellStart"/>
            <w:r w:rsidRPr="00FA5535">
              <w:rPr>
                <w:u w:val="single"/>
              </w:rPr>
              <w:t>Mapping</w:t>
            </w:r>
            <w:proofErr w:type="spellEnd"/>
            <w:r w:rsidRPr="00FA5535">
              <w:rPr>
                <w:u w:val="single"/>
              </w:rPr>
              <w:t xml:space="preserve">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proofErr w:type="spellStart"/>
            <w:r w:rsidRPr="00FA5535">
              <w:rPr>
                <w:u w:val="single"/>
              </w:rPr>
              <w:t>Mapping</w:t>
            </w:r>
            <w:proofErr w:type="spellEnd"/>
            <w:r w:rsidRPr="00FA5535">
              <w:rPr>
                <w:u w:val="single"/>
              </w:rPr>
              <w:t xml:space="preserve"> personen:</w:t>
            </w:r>
          </w:p>
          <w:p w14:paraId="3F75BE9C" w14:textId="77777777" w:rsidR="00FA1F49" w:rsidRPr="00FA5535" w:rsidRDefault="00FA1F4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14:paraId="5736BA72" w14:textId="77777777" w:rsidR="007B029E" w:rsidRPr="00FA5535" w:rsidRDefault="007B029E" w:rsidP="00FA5535">
            <w:pPr>
              <w:spacing w:before="72"/>
              <w:rPr>
                <w:u w:val="single"/>
              </w:rPr>
            </w:pPr>
            <w:proofErr w:type="spellStart"/>
            <w:r w:rsidRPr="00FA5535">
              <w:rPr>
                <w:u w:val="single"/>
              </w:rPr>
              <w:t>Mapping</w:t>
            </w:r>
            <w:proofErr w:type="spellEnd"/>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tia_TijdOndertekening</w:t>
            </w:r>
            <w:proofErr w:type="spellEnd"/>
          </w:p>
        </w:tc>
      </w:tr>
      <w:tr w:rsidR="007B029E" w:rsidRPr="00343045" w14:paraId="2B0E8BA9" w14:textId="77777777" w:rsidTr="009D65D3">
        <w:tc>
          <w:tcPr>
            <w:tcW w:w="4670" w:type="dxa"/>
            <w:shd w:val="clear" w:color="auto" w:fill="auto"/>
          </w:tcPr>
          <w:p w14:paraId="2693622A" w14:textId="77777777" w:rsidR="008D4DCA" w:rsidRPr="009D65D3" w:rsidRDefault="008D4DCA" w:rsidP="008D4DCA">
            <w:pPr>
              <w:rPr>
                <w:rFonts w:cs="Arial"/>
                <w:color w:val="800080"/>
                <w:szCs w:val="18"/>
              </w:rPr>
            </w:pPr>
            <w:r w:rsidRPr="009D65D3">
              <w:rPr>
                <w:rFonts w:cs="Arial"/>
                <w:color w:val="800080"/>
                <w:szCs w:val="18"/>
              </w:rPr>
              <w:lastRenderedPageBreak/>
              <w:t xml:space="preserve">UITGEGEVEN VOOR AFSCHRIFT </w:t>
            </w:r>
          </w:p>
          <w:p w14:paraId="68B1563C" w14:textId="5A4E46FF" w:rsidR="007B029E" w:rsidRPr="00FA5535" w:rsidRDefault="007B029E" w:rsidP="0046499C">
            <w:pPr>
              <w:rPr>
                <w:rFonts w:cs="Arial"/>
                <w:b/>
                <w:color w:val="FF0000"/>
                <w:sz w:val="20"/>
              </w:rPr>
            </w:pPr>
          </w:p>
        </w:tc>
        <w:tc>
          <w:tcPr>
            <w:tcW w:w="7655" w:type="dxa"/>
            <w:shd w:val="clear" w:color="auto" w:fill="auto"/>
          </w:tcPr>
          <w:p w14:paraId="76463973" w14:textId="0E63535E" w:rsidR="007B029E" w:rsidRPr="009D65D3" w:rsidRDefault="00FC6141" w:rsidP="009D65D3">
            <w:pPr>
              <w:spacing w:line="240" w:lineRule="auto"/>
              <w:rPr>
                <w:sz w:val="16"/>
                <w:szCs w:val="16"/>
              </w:rPr>
            </w:pPr>
            <w:r w:rsidRPr="009D65D3">
              <w:rPr>
                <w:sz w:val="16"/>
                <w:szCs w:val="16"/>
              </w:rPr>
              <w:t>Optionele tekst. Wordt</w:t>
            </w:r>
            <w:r w:rsidR="00C0720C" w:rsidRPr="009D65D3">
              <w:rPr>
                <w:sz w:val="16"/>
                <w:szCs w:val="16"/>
              </w:rPr>
              <w:t xml:space="preserve"> niet </w:t>
            </w:r>
            <w:r w:rsidR="00CC052D" w:rsidRPr="009D65D3">
              <w:rPr>
                <w:sz w:val="16"/>
                <w:szCs w:val="16"/>
              </w:rPr>
              <w:t>op</w:t>
            </w:r>
            <w:r w:rsidR="00C0720C" w:rsidRPr="009D65D3">
              <w:rPr>
                <w:sz w:val="16"/>
                <w:szCs w:val="16"/>
              </w:rPr>
              <w:t xml:space="preserve"> de minuut akte </w:t>
            </w:r>
            <w:r w:rsidRPr="009D65D3">
              <w:rPr>
                <w:sz w:val="16"/>
                <w:szCs w:val="16"/>
              </w:rPr>
              <w:t xml:space="preserve">getoond </w:t>
            </w:r>
            <w:r w:rsidR="00C0720C" w:rsidRPr="009D65D3">
              <w:rPr>
                <w:sz w:val="16"/>
                <w:szCs w:val="16"/>
              </w:rPr>
              <w:t xml:space="preserve">(zie ook par. </w:t>
            </w:r>
            <w:r w:rsidR="00C0720C" w:rsidRPr="009D65D3">
              <w:rPr>
                <w:sz w:val="16"/>
                <w:szCs w:val="16"/>
              </w:rPr>
              <w:fldChar w:fldCharType="begin"/>
            </w:r>
            <w:r w:rsidR="00C0720C" w:rsidRPr="009D65D3">
              <w:rPr>
                <w:sz w:val="16"/>
                <w:szCs w:val="16"/>
              </w:rPr>
              <w:instrText xml:space="preserve"> REF _Ref438627706 \r \h  \* MERGEFORMAT </w:instrText>
            </w:r>
            <w:r w:rsidR="00C0720C" w:rsidRPr="009D65D3">
              <w:rPr>
                <w:sz w:val="16"/>
                <w:szCs w:val="16"/>
              </w:rPr>
            </w:r>
            <w:r w:rsidR="00C0720C" w:rsidRPr="009D65D3">
              <w:rPr>
                <w:sz w:val="16"/>
                <w:szCs w:val="16"/>
              </w:rPr>
              <w:fldChar w:fldCharType="separate"/>
            </w:r>
            <w:r w:rsidR="00B56225" w:rsidRPr="009D65D3">
              <w:rPr>
                <w:sz w:val="16"/>
                <w:szCs w:val="16"/>
              </w:rPr>
              <w:t>1.2</w:t>
            </w:r>
            <w:r w:rsidR="00C0720C" w:rsidRPr="009D65D3">
              <w:rPr>
                <w:sz w:val="16"/>
                <w:szCs w:val="16"/>
              </w:rPr>
              <w:fldChar w:fldCharType="end"/>
            </w:r>
            <w:r w:rsidR="00C0720C" w:rsidRPr="009D65D3">
              <w:rPr>
                <w:sz w:val="16"/>
                <w:szCs w:val="16"/>
              </w:rPr>
              <w:t xml:space="preserve"> Algemeen)</w:t>
            </w:r>
            <w:r w:rsidR="000C435E" w:rsidRPr="009D65D3">
              <w:rPr>
                <w:sz w:val="16"/>
                <w:szCs w:val="16"/>
              </w:rPr>
              <w:t>.</w:t>
            </w:r>
            <w:r w:rsidR="00AA0166" w:rsidRPr="009D65D3">
              <w:rPr>
                <w:sz w:val="16"/>
                <w:szCs w:val="16"/>
              </w:rPr>
              <w:t xml:space="preserve"> De gegevens van de notaris die de akte ondertekend worden hier getoond. </w:t>
            </w:r>
          </w:p>
          <w:p w14:paraId="3775B269" w14:textId="6718B830" w:rsidR="00CC052D" w:rsidRDefault="00CC052D" w:rsidP="00634D64"/>
          <w:p w14:paraId="3A5F01C6" w14:textId="03125A77" w:rsidR="00CC052D" w:rsidRDefault="00CC052D" w:rsidP="009D65D3">
            <w:pPr>
              <w:spacing w:line="240" w:lineRule="auto"/>
            </w:pPr>
            <w:proofErr w:type="spellStart"/>
            <w:r w:rsidRPr="009D65D3">
              <w:rPr>
                <w:u w:val="single"/>
              </w:rPr>
              <w:t>Mapping</w:t>
            </w:r>
            <w:proofErr w:type="spellEnd"/>
            <w:r w:rsidRPr="009D65D3">
              <w:rPr>
                <w:u w:val="single"/>
              </w:rPr>
              <w:t xml:space="preserve"> tonen tekst:</w:t>
            </w:r>
          </w:p>
          <w:p w14:paraId="7F16F912" w14:textId="1381F832" w:rsidR="007B029E" w:rsidRDefault="00CC052D" w:rsidP="009D65D3">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Pr="00FA5535">
              <w:rPr>
                <w:sz w:val="16"/>
                <w:szCs w:val="16"/>
              </w:rPr>
              <w:tab/>
              <w:t>./</w:t>
            </w:r>
            <w:proofErr w:type="spellStart"/>
            <w:r w:rsidRPr="00FA5535">
              <w:rPr>
                <w:sz w:val="16"/>
              </w:rPr>
              <w:t>tagnaam</w:t>
            </w:r>
            <w:proofErr w:type="spellEnd"/>
            <w:r w:rsidRPr="00FA5535">
              <w:rPr>
                <w:sz w:val="16"/>
                <w:szCs w:val="16"/>
              </w:rPr>
              <w:t>(</w:t>
            </w:r>
            <w:proofErr w:type="spellStart"/>
            <w:r w:rsidR="00FB0702">
              <w:rPr>
                <w:sz w:val="16"/>
                <w:szCs w:val="16"/>
              </w:rPr>
              <w:t>k_Afschrift</w:t>
            </w:r>
            <w:proofErr w:type="spellEnd"/>
            <w:r w:rsidRPr="00FA5535">
              <w:rPr>
                <w:sz w:val="16"/>
                <w:szCs w:val="16"/>
              </w:rPr>
              <w:t>)</w:t>
            </w:r>
            <w:r w:rsidRPr="00FA5535">
              <w:rPr>
                <w:sz w:val="16"/>
                <w:szCs w:val="16"/>
              </w:rPr>
              <w:br/>
            </w:r>
            <w:r w:rsidRPr="00FA5535">
              <w:rPr>
                <w:sz w:val="16"/>
                <w:szCs w:val="16"/>
              </w:rPr>
              <w:tab/>
              <w:t>./tekst(</w:t>
            </w:r>
            <w:proofErr w:type="spellStart"/>
            <w:r w:rsidRPr="00FA5535">
              <w:rPr>
                <w:sz w:val="16"/>
                <w:szCs w:val="16"/>
              </w:rPr>
              <w:t>true</w:t>
            </w:r>
            <w:proofErr w:type="spellEnd"/>
            <w:r w:rsidRPr="00FA5535">
              <w:rPr>
                <w:sz w:val="16"/>
                <w:szCs w:val="16"/>
              </w:rPr>
              <w:t xml:space="preserve"> = tekst wordt </w:t>
            </w:r>
            <w:r>
              <w:rPr>
                <w:sz w:val="16"/>
                <w:szCs w:val="16"/>
              </w:rPr>
              <w:t>g</w:t>
            </w:r>
            <w:r w:rsidRPr="00FA5535">
              <w:rPr>
                <w:sz w:val="16"/>
                <w:szCs w:val="16"/>
              </w:rPr>
              <w:t>etoond</w:t>
            </w:r>
            <w:r>
              <w:rPr>
                <w:sz w:val="16"/>
                <w:szCs w:val="16"/>
              </w:rPr>
              <w:t xml:space="preserve">; </w:t>
            </w:r>
            <w:proofErr w:type="spellStart"/>
            <w:r>
              <w:rPr>
                <w:sz w:val="16"/>
                <w:szCs w:val="16"/>
              </w:rPr>
              <w:t>false</w:t>
            </w:r>
            <w:proofErr w:type="spellEnd"/>
            <w:r w:rsidR="00914D55">
              <w:rPr>
                <w:sz w:val="16"/>
                <w:szCs w:val="16"/>
              </w:rPr>
              <w:t xml:space="preserve"> of niet </w:t>
            </w:r>
            <w:proofErr w:type="gramStart"/>
            <w:r w:rsidR="00914D55">
              <w:rPr>
                <w:sz w:val="16"/>
                <w:szCs w:val="16"/>
              </w:rPr>
              <w:t xml:space="preserve">aanwezig </w:t>
            </w:r>
            <w:r>
              <w:rPr>
                <w:sz w:val="16"/>
                <w:szCs w:val="16"/>
              </w:rPr>
              <w:t xml:space="preserve"> =</w:t>
            </w:r>
            <w:proofErr w:type="gramEnd"/>
            <w:r>
              <w:rPr>
                <w:sz w:val="16"/>
                <w:szCs w:val="16"/>
              </w:rPr>
              <w:t xml:space="preserve"> tekst wordt niet getoond</w:t>
            </w:r>
            <w:r w:rsidRPr="00FA5535">
              <w:rPr>
                <w:sz w:val="16"/>
                <w:szCs w:val="16"/>
              </w:rPr>
              <w:t>)</w:t>
            </w:r>
          </w:p>
          <w:p w14:paraId="793CC2EA" w14:textId="4627DC85" w:rsidR="007B029E" w:rsidRDefault="007B029E" w:rsidP="007F1D70">
            <w:pPr>
              <w:spacing w:line="240" w:lineRule="auto"/>
              <w:ind w:left="227"/>
            </w:pPr>
          </w:p>
        </w:tc>
      </w:tr>
      <w:tr w:rsidR="00FC6141" w:rsidRPr="00343045" w14:paraId="6597E2D5" w14:textId="77777777" w:rsidTr="009D65D3">
        <w:tc>
          <w:tcPr>
            <w:tcW w:w="4670" w:type="dxa"/>
            <w:shd w:val="clear" w:color="auto" w:fill="auto"/>
          </w:tcPr>
          <w:p w14:paraId="6E3660B6" w14:textId="77777777" w:rsidR="00FC6141" w:rsidRPr="00EB0A0B" w:rsidRDefault="00FC6141" w:rsidP="00FC6141">
            <w:pPr>
              <w:tabs>
                <w:tab w:val="left" w:pos="-1440"/>
                <w:tab w:val="left" w:pos="-720"/>
              </w:tabs>
              <w:suppressAutoHyphens/>
              <w:rPr>
                <w:rFonts w:cs="Arial"/>
                <w:color w:val="800080"/>
                <w:szCs w:val="18"/>
              </w:rPr>
            </w:pPr>
            <w:r w:rsidRPr="00EB0A0B">
              <w:rPr>
                <w:rFonts w:cs="Arial"/>
                <w:color w:val="FF0000"/>
                <w:szCs w:val="18"/>
              </w:rPr>
              <w:t>w.g.</w:t>
            </w:r>
            <w:r w:rsidRPr="00EB0A0B">
              <w:rPr>
                <w:rFonts w:cs="Arial"/>
                <w:color w:val="800080"/>
                <w:szCs w:val="18"/>
              </w:rPr>
              <w:t xml:space="preserve"> </w:t>
            </w:r>
          </w:p>
          <w:p w14:paraId="5158C531" w14:textId="441E4D87" w:rsidR="004E3D68" w:rsidRPr="009D65D3" w:rsidRDefault="004E3D68" w:rsidP="004E3D68">
            <w:pPr>
              <w:tabs>
                <w:tab w:val="left" w:pos="-1440"/>
                <w:tab w:val="left" w:pos="-720"/>
              </w:tabs>
              <w:suppressAutoHyphens/>
              <w:rPr>
                <w:rFonts w:cs="Arial"/>
                <w:szCs w:val="18"/>
              </w:rPr>
            </w:pP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voorletters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voorvoegsels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achternaam</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00C023B2">
              <w:rPr>
                <w:rFonts w:cs="Arial"/>
                <w:color w:val="FF0000"/>
                <w:szCs w:val="18"/>
              </w:rPr>
              <w:t>,</w:t>
            </w:r>
            <w:r w:rsidR="00C023B2">
              <w:rPr>
                <w:rFonts w:cs="Arial"/>
                <w:szCs w:val="18"/>
              </w:rPr>
              <w:t xml:space="preserve"> </w:t>
            </w:r>
            <w:r w:rsidRPr="009D65D3">
              <w:rPr>
                <w:rFonts w:cs="Arial"/>
                <w:color w:val="800080"/>
                <w:szCs w:val="18"/>
              </w:rPr>
              <w:t>toegevoegd /kandidaat-</w:t>
            </w:r>
            <w:r w:rsidRPr="009D65D3">
              <w:rPr>
                <w:rFonts w:cs="Arial"/>
                <w:color w:val="FF0000"/>
                <w:szCs w:val="18"/>
              </w:rPr>
              <w:t>notaris</w:t>
            </w:r>
          </w:p>
          <w:p w14:paraId="2BD5B41A" w14:textId="279319FD" w:rsidR="00FC6141" w:rsidRPr="00FC6141" w:rsidRDefault="00FC6141" w:rsidP="00FC6141">
            <w:pPr>
              <w:rPr>
                <w:rFonts w:cs="Arial"/>
                <w:color w:val="800080"/>
                <w:szCs w:val="18"/>
              </w:rPr>
            </w:pPr>
          </w:p>
        </w:tc>
        <w:tc>
          <w:tcPr>
            <w:tcW w:w="7655" w:type="dxa"/>
            <w:shd w:val="clear" w:color="auto" w:fill="auto"/>
          </w:tcPr>
          <w:p w14:paraId="0F8156B4" w14:textId="67F2FB96" w:rsidR="00CC052D" w:rsidRPr="009D65D3" w:rsidRDefault="00CC052D" w:rsidP="009D65D3">
            <w:pPr>
              <w:spacing w:line="240" w:lineRule="auto"/>
              <w:rPr>
                <w:sz w:val="16"/>
                <w:szCs w:val="16"/>
              </w:rPr>
            </w:pPr>
            <w:r w:rsidRPr="009D65D3">
              <w:rPr>
                <w:sz w:val="16"/>
                <w:szCs w:val="16"/>
              </w:rPr>
              <w:t>Vaste en optionele tekst.</w:t>
            </w:r>
            <w:r w:rsidRPr="009D65D3">
              <w:rPr>
                <w:sz w:val="16"/>
                <w:szCs w:val="16"/>
                <w:u w:val="single"/>
              </w:rPr>
              <w:t xml:space="preserve"> </w:t>
            </w:r>
            <w:r w:rsidRPr="009D65D3">
              <w:rPr>
                <w:sz w:val="16"/>
                <w:szCs w:val="16"/>
              </w:rPr>
              <w:t xml:space="preserve">Wordt niet op de minuut akte getoond (zie ook par. </w:t>
            </w:r>
            <w:r w:rsidRPr="009D65D3">
              <w:rPr>
                <w:sz w:val="16"/>
                <w:szCs w:val="16"/>
              </w:rPr>
              <w:fldChar w:fldCharType="begin"/>
            </w:r>
            <w:r w:rsidRPr="009D65D3">
              <w:rPr>
                <w:sz w:val="16"/>
                <w:szCs w:val="16"/>
              </w:rPr>
              <w:instrText xml:space="preserve"> REF _Ref438627706 \r \h  \* MERGEFORMAT </w:instrText>
            </w:r>
            <w:r w:rsidRPr="009D65D3">
              <w:rPr>
                <w:sz w:val="16"/>
                <w:szCs w:val="16"/>
              </w:rPr>
            </w:r>
            <w:r w:rsidRPr="009D65D3">
              <w:rPr>
                <w:sz w:val="16"/>
                <w:szCs w:val="16"/>
              </w:rPr>
              <w:fldChar w:fldCharType="separate"/>
            </w:r>
            <w:r w:rsidRPr="009D65D3">
              <w:rPr>
                <w:sz w:val="16"/>
                <w:szCs w:val="16"/>
              </w:rPr>
              <w:t>1.2</w:t>
            </w:r>
            <w:r w:rsidRPr="009D65D3">
              <w:rPr>
                <w:sz w:val="16"/>
                <w:szCs w:val="16"/>
              </w:rPr>
              <w:fldChar w:fldCharType="end"/>
            </w:r>
            <w:r w:rsidRPr="009D65D3">
              <w:rPr>
                <w:sz w:val="16"/>
                <w:szCs w:val="16"/>
              </w:rPr>
              <w:t xml:space="preserve"> Algemeen).</w:t>
            </w:r>
          </w:p>
          <w:p w14:paraId="499EF240" w14:textId="77777777" w:rsidR="00CC052D" w:rsidRPr="009D65D3" w:rsidRDefault="00CC052D" w:rsidP="009D65D3">
            <w:pPr>
              <w:spacing w:line="240" w:lineRule="auto"/>
              <w:rPr>
                <w:sz w:val="16"/>
                <w:szCs w:val="16"/>
              </w:rPr>
            </w:pPr>
            <w:r w:rsidRPr="009D65D3">
              <w:rPr>
                <w:sz w:val="16"/>
                <w:szCs w:val="16"/>
              </w:rPr>
              <w:t xml:space="preserve">De gegevens van de notaris die de akte ondertekend worden hier getoond. </w:t>
            </w:r>
          </w:p>
          <w:p w14:paraId="6FAA86ED" w14:textId="458AF810" w:rsidR="00CC052D" w:rsidRDefault="00CC052D" w:rsidP="00FC6141">
            <w:pPr>
              <w:rPr>
                <w:u w:val="single"/>
              </w:rPr>
            </w:pPr>
          </w:p>
          <w:p w14:paraId="6C2F7B3F" w14:textId="27571C69" w:rsidR="00FC6141" w:rsidRPr="00FA5535" w:rsidRDefault="00FC6141" w:rsidP="00FC6141">
            <w:pPr>
              <w:rPr>
                <w:u w:val="single"/>
              </w:rPr>
            </w:pPr>
            <w:proofErr w:type="spellStart"/>
            <w:r w:rsidRPr="00FA5535">
              <w:rPr>
                <w:u w:val="single"/>
              </w:rPr>
              <w:t>Mapping</w:t>
            </w:r>
            <w:proofErr w:type="spellEnd"/>
            <w:r w:rsidRPr="00FA5535">
              <w:rPr>
                <w:u w:val="single"/>
              </w:rPr>
              <w:t xml:space="preserve"> tonen </w:t>
            </w:r>
            <w:r>
              <w:rPr>
                <w:u w:val="single"/>
              </w:rPr>
              <w:t>gegevens notaris</w:t>
            </w:r>
            <w:r w:rsidRPr="00FA5535">
              <w:rPr>
                <w:u w:val="single"/>
              </w:rPr>
              <w:t>:</w:t>
            </w:r>
          </w:p>
          <w:p w14:paraId="749819B8" w14:textId="77777777" w:rsidR="00FC6141" w:rsidRPr="00FA5535" w:rsidRDefault="00FC6141" w:rsidP="00FC6141">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Pr>
                <w:sz w:val="16"/>
                <w:szCs w:val="16"/>
              </w:rPr>
              <w:t>heeftO</w:t>
            </w:r>
            <w:r w:rsidRPr="00FA5535">
              <w:rPr>
                <w:sz w:val="16"/>
                <w:szCs w:val="16"/>
              </w:rPr>
              <w:t>ndertekenaar</w:t>
            </w:r>
            <w:proofErr w:type="spellEnd"/>
            <w:r w:rsidRPr="00FA5535">
              <w:rPr>
                <w:sz w:val="16"/>
                <w:szCs w:val="16"/>
              </w:rPr>
              <w:t>/</w:t>
            </w:r>
          </w:p>
          <w:p w14:paraId="0A1F8F2C" w14:textId="77777777" w:rsidR="00FC6141" w:rsidRPr="00FA5535" w:rsidRDefault="00FC6141" w:rsidP="00FC6141">
            <w:pPr>
              <w:autoSpaceDE w:val="0"/>
              <w:autoSpaceDN w:val="0"/>
              <w:adjustRightInd w:val="0"/>
              <w:spacing w:line="240" w:lineRule="auto"/>
              <w:ind w:left="227"/>
              <w:rPr>
                <w:sz w:val="16"/>
                <w:szCs w:val="16"/>
              </w:rPr>
            </w:pPr>
            <w:r w:rsidRPr="002436E6">
              <w:rPr>
                <w:sz w:val="16"/>
                <w:szCs w:val="16"/>
              </w:rPr>
              <w:t>./voorletters</w:t>
            </w:r>
          </w:p>
          <w:p w14:paraId="14D9B215" w14:textId="77777777" w:rsidR="00FC6141" w:rsidRDefault="00FC6141" w:rsidP="00FC6141">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tia_VoorvoegselsNaam</w:t>
            </w:r>
            <w:proofErr w:type="spellEnd"/>
          </w:p>
          <w:p w14:paraId="44596D17" w14:textId="0B017AE0" w:rsidR="00FC6141" w:rsidRDefault="00FC6141">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tia_NaamZonderVoorvoegsels</w:t>
            </w:r>
            <w:proofErr w:type="spellEnd"/>
          </w:p>
          <w:p w14:paraId="52D388FD" w14:textId="23BE3ED6" w:rsidR="00F94FFE" w:rsidRDefault="00F94FFE">
            <w:pPr>
              <w:spacing w:line="240" w:lineRule="auto"/>
              <w:ind w:left="227"/>
              <w:rPr>
                <w:sz w:val="16"/>
                <w:szCs w:val="16"/>
              </w:rPr>
            </w:pPr>
          </w:p>
          <w:p w14:paraId="0F802070" w14:textId="18AF6FB0" w:rsidR="00F94FFE" w:rsidRDefault="00F94FFE" w:rsidP="00F94FFE">
            <w:pPr>
              <w:spacing w:line="240" w:lineRule="auto"/>
            </w:pPr>
            <w:proofErr w:type="spellStart"/>
            <w:r w:rsidRPr="008A12A3">
              <w:rPr>
                <w:u w:val="single"/>
              </w:rPr>
              <w:t>Mapping</w:t>
            </w:r>
            <w:proofErr w:type="spellEnd"/>
            <w:r w:rsidRPr="008A12A3">
              <w:rPr>
                <w:u w:val="single"/>
              </w:rPr>
              <w:t xml:space="preserve"> tonen tekst</w:t>
            </w:r>
            <w:r>
              <w:rPr>
                <w:u w:val="single"/>
              </w:rPr>
              <w:t xml:space="preserve"> </w:t>
            </w:r>
            <w:r w:rsidRPr="008A12A3">
              <w:rPr>
                <w:rFonts w:cs="Arial"/>
                <w:color w:val="800080"/>
                <w:sz w:val="16"/>
                <w:szCs w:val="16"/>
              </w:rPr>
              <w:t>toegevoegd /kandidaat</w:t>
            </w:r>
            <w:r w:rsidRPr="008A12A3">
              <w:rPr>
                <w:u w:val="single"/>
              </w:rPr>
              <w:t>:</w:t>
            </w:r>
          </w:p>
          <w:p w14:paraId="47978C58" w14:textId="43FC0DBE" w:rsidR="00F94FFE" w:rsidRDefault="00F94FFE" w:rsidP="009D65D3">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Pr="00FA5535">
              <w:rPr>
                <w:sz w:val="16"/>
                <w:szCs w:val="16"/>
              </w:rPr>
              <w:tab/>
              <w:t>./</w:t>
            </w:r>
            <w:proofErr w:type="spellStart"/>
            <w:r w:rsidRPr="00FA5535">
              <w:rPr>
                <w:sz w:val="16"/>
              </w:rPr>
              <w:t>tagnaam</w:t>
            </w:r>
            <w:proofErr w:type="spellEnd"/>
            <w:r w:rsidRPr="00FA5535">
              <w:rPr>
                <w:sz w:val="16"/>
                <w:szCs w:val="16"/>
              </w:rPr>
              <w:t>(</w:t>
            </w:r>
            <w:proofErr w:type="spellStart"/>
            <w:r w:rsidRPr="009D65D3">
              <w:rPr>
                <w:rFonts w:cs="Arial"/>
                <w:color w:val="172B4D"/>
                <w:sz w:val="16"/>
                <w:szCs w:val="16"/>
                <w:shd w:val="clear" w:color="auto" w:fill="F4F5F7"/>
              </w:rPr>
              <w:t>k_KandidaatToegevoegd</w:t>
            </w:r>
            <w:proofErr w:type="spellEnd"/>
            <w:r w:rsidRPr="00FA5535">
              <w:rPr>
                <w:sz w:val="16"/>
                <w:szCs w:val="16"/>
              </w:rPr>
              <w:t>)</w:t>
            </w:r>
            <w:r w:rsidRPr="00FA5535">
              <w:rPr>
                <w:sz w:val="16"/>
                <w:szCs w:val="16"/>
              </w:rPr>
              <w:br/>
            </w:r>
            <w:r w:rsidRPr="00FA5535">
              <w:rPr>
                <w:sz w:val="16"/>
                <w:szCs w:val="16"/>
              </w:rPr>
              <w:tab/>
              <w:t>./tekst(</w:t>
            </w:r>
            <w:r>
              <w:rPr>
                <w:sz w:val="16"/>
                <w:szCs w:val="16"/>
              </w:rPr>
              <w:t>met de waarde ‘</w:t>
            </w:r>
            <w:proofErr w:type="spellStart"/>
            <w:r>
              <w:rPr>
                <w:sz w:val="16"/>
                <w:szCs w:val="16"/>
              </w:rPr>
              <w:t>kanditaat</w:t>
            </w:r>
            <w:proofErr w:type="spellEnd"/>
            <w:r>
              <w:rPr>
                <w:sz w:val="16"/>
                <w:szCs w:val="16"/>
              </w:rPr>
              <w:t>’ of ‘toegevoegd’</w:t>
            </w:r>
            <w:r w:rsidRPr="00FA5535">
              <w:rPr>
                <w:sz w:val="16"/>
                <w:szCs w:val="16"/>
              </w:rPr>
              <w:t>)</w:t>
            </w:r>
          </w:p>
          <w:p w14:paraId="406B0B28" w14:textId="5356CF3E" w:rsidR="00FC6141" w:rsidRDefault="00FC6141" w:rsidP="00FC6141"/>
        </w:tc>
      </w:tr>
    </w:tbl>
    <w:p w14:paraId="61FA137C" w14:textId="77777777" w:rsidR="002A5C1F" w:rsidRDefault="002A5C1F" w:rsidP="002A5C1F"/>
    <w:p w14:paraId="51CA6EC3" w14:textId="77777777" w:rsidR="00026095" w:rsidRDefault="0023592E" w:rsidP="000437B6">
      <w:pPr>
        <w:pStyle w:val="Kop2"/>
      </w:pPr>
      <w:bookmarkStart w:id="312" w:name="_Toc276321567"/>
      <w:r>
        <w:br w:type="page"/>
      </w:r>
      <w:bookmarkStart w:id="313"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313"/>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243B522" w:rsidR="008E38DA" w:rsidRDefault="0021119F" w:rsidP="00347AFF">
            <w:pPr>
              <w:rPr>
                <w:lang w:val="nl"/>
              </w:rPr>
            </w:pPr>
            <w:r>
              <w:rPr>
                <w:lang w:val="nl"/>
              </w:rPr>
              <w:t>a</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7A889285" w:rsidR="008E38DA" w:rsidRDefault="0021119F" w:rsidP="00347AFF">
            <w:pPr>
              <w:rPr>
                <w:lang w:val="nl"/>
              </w:rPr>
            </w:pPr>
            <w:r>
              <w:rPr>
                <w:lang w:val="nl"/>
              </w:rPr>
              <w:t>b</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 w14:paraId="022BA09F" w14:textId="7FEC717E" w:rsidR="00A57933" w:rsidRPr="009D65D3" w:rsidRDefault="00A57933">
      <w:pPr>
        <w:rPr>
          <w:szCs w:val="18"/>
        </w:rPr>
      </w:pPr>
      <w:r w:rsidRPr="009D65D3">
        <w:rPr>
          <w:rFonts w:cs="Arial"/>
          <w:szCs w:val="18"/>
        </w:rPr>
        <w:t>Het hypotheekrecht komt ten laste van de hiervoor genoemde rechthebbende</w:t>
      </w:r>
      <w:r>
        <w:rPr>
          <w:rFonts w:cs="Arial"/>
          <w:szCs w:val="18"/>
        </w:rPr>
        <w:t>n</w:t>
      </w:r>
      <w:r w:rsidRPr="009D65D3">
        <w:rPr>
          <w:rFonts w:cs="Arial"/>
          <w:szCs w:val="18"/>
        </w:rPr>
        <w:t xml:space="preserve"> op de met bovenbedoeld hypotheekrecht bezwaarde registergoederen</w:t>
      </w:r>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312"/>
    </w:tbl>
    <w:p w14:paraId="446F73D2" w14:textId="2FFA2662" w:rsidR="00026095" w:rsidRDefault="00026095" w:rsidP="00F73DAC"/>
    <w:p w14:paraId="2A9F41B7" w14:textId="1D9E834D" w:rsidR="00A57933" w:rsidRPr="009D65D3" w:rsidRDefault="00A57933" w:rsidP="00F73DAC">
      <w:pPr>
        <w:rPr>
          <w:szCs w:val="18"/>
        </w:rPr>
      </w:pPr>
      <w:r w:rsidRPr="008A12A3">
        <w:rPr>
          <w:rFonts w:cs="Arial"/>
          <w:szCs w:val="18"/>
        </w:rPr>
        <w:t>Het hypotheekrecht komt ten laste van de hiervoor genoemde rechthebbende</w:t>
      </w:r>
      <w:r>
        <w:rPr>
          <w:rFonts w:cs="Arial"/>
          <w:szCs w:val="18"/>
        </w:rPr>
        <w:t>n sub 1 en rechthebbende sub 2</w:t>
      </w:r>
      <w:r w:rsidRPr="008A12A3">
        <w:rPr>
          <w:rFonts w:cs="Arial"/>
          <w:szCs w:val="18"/>
        </w:rPr>
        <w:t xml:space="preserve"> op de met bovenbedoeld hypotheekrecht bezwaarde registergoederen</w:t>
      </w:r>
    </w:p>
    <w:sectPr w:rsidR="00A57933" w:rsidRPr="009D65D3"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03990" w14:textId="77777777" w:rsidR="00124D18" w:rsidRDefault="00124D18">
      <w:r>
        <w:separator/>
      </w:r>
    </w:p>
  </w:endnote>
  <w:endnote w:type="continuationSeparator" w:id="0">
    <w:p w14:paraId="1CF159A8" w14:textId="77777777" w:rsidR="00124D18" w:rsidRDefault="0012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60AAF" w14:textId="77777777" w:rsidR="00124D18" w:rsidRDefault="00124D18">
      <w:r>
        <w:separator/>
      </w:r>
    </w:p>
  </w:footnote>
  <w:footnote w:type="continuationSeparator" w:id="0">
    <w:p w14:paraId="6531F4B8" w14:textId="77777777" w:rsidR="00124D18" w:rsidRDefault="0012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Pr="00AF5A02" w:rsidRDefault="0021119F" w:rsidP="005C1CFB">
          <w:pPr>
            <w:pStyle w:val="tussenkopje"/>
            <w:spacing w:before="0"/>
            <w:rPr>
              <w:b/>
              <w:bCs/>
            </w:rPr>
          </w:pPr>
          <w:r w:rsidRPr="00AF5A02">
            <w:rPr>
              <w:b/>
              <w:bCs/>
            </w:rPr>
            <w:t>Datum</w:t>
          </w:r>
        </w:p>
      </w:tc>
    </w:tr>
    <w:tr w:rsidR="0021119F" w14:paraId="4EEF5C72" w14:textId="77777777" w:rsidTr="005C1CFB">
      <w:tc>
        <w:tcPr>
          <w:tcW w:w="4629" w:type="dxa"/>
        </w:tcPr>
        <w:p w14:paraId="03E6F91C" w14:textId="7970D9B1" w:rsidR="0021119F" w:rsidRDefault="00E72FAD" w:rsidP="00763CAD">
          <w:pPr>
            <w:spacing w:line="240" w:lineRule="atLeast"/>
          </w:pPr>
          <w:r>
            <w:rPr>
              <w:noProof/>
            </w:rPr>
            <w:t>18 april 2025</w:t>
          </w:r>
        </w:p>
      </w:tc>
    </w:tr>
    <w:tr w:rsidR="0021119F" w14:paraId="3C233496" w14:textId="77777777" w:rsidTr="005C1CFB">
      <w:tc>
        <w:tcPr>
          <w:tcW w:w="4629" w:type="dxa"/>
        </w:tcPr>
        <w:p w14:paraId="4FBA60DF" w14:textId="77777777" w:rsidR="0021119F" w:rsidRPr="00AF5A02" w:rsidRDefault="0021119F" w:rsidP="00AF5A02">
          <w:pPr>
            <w:pStyle w:val="tussenkopje"/>
            <w:spacing w:before="0"/>
            <w:rPr>
              <w:b/>
              <w:bCs/>
            </w:rPr>
          </w:pPr>
          <w:r w:rsidRPr="00AF5A02">
            <w:rPr>
              <w:b/>
              <w:bCs/>
            </w:rPr>
            <w:t>Titel</w:t>
          </w:r>
        </w:p>
      </w:tc>
    </w:tr>
    <w:tr w:rsidR="0021119F" w14:paraId="360A4B14" w14:textId="77777777" w:rsidTr="005C1CFB">
      <w:tc>
        <w:tcPr>
          <w:tcW w:w="4629" w:type="dxa"/>
        </w:tcPr>
        <w:p w14:paraId="2DA535B6" w14:textId="55E265CC" w:rsidR="0021119F" w:rsidRPr="005C1CFB" w:rsidRDefault="00E72FAD" w:rsidP="005C1CFB">
          <w:pPr>
            <w:spacing w:line="240" w:lineRule="atLeast"/>
            <w:rPr>
              <w:sz w:val="17"/>
              <w:szCs w:val="17"/>
            </w:rPr>
          </w:pPr>
          <w:r>
            <w:t>Toelichting Modeldocument Doorhaling Hypotheek v4.0</w:t>
          </w:r>
          <w:r w:rsidR="0021119F" w:rsidRPr="005C1CFB">
            <w:rPr>
              <w:sz w:val="17"/>
              <w:szCs w:val="17"/>
            </w:rPr>
            <w:fldChar w:fldCharType="begin"/>
          </w:r>
          <w:r w:rsidR="0021119F" w:rsidRPr="005C1CFB">
            <w:rPr>
              <w:sz w:val="17"/>
              <w:szCs w:val="17"/>
            </w:rPr>
            <w:instrText xml:space="preserve"> STYLEREF Titel \* MERGEFORMAT </w:instrText>
          </w:r>
          <w:r w:rsidR="0021119F" w:rsidRPr="005C1CFB">
            <w:rPr>
              <w:sz w:val="17"/>
              <w:szCs w:val="17"/>
            </w:rPr>
            <w:fldChar w:fldCharType="end"/>
          </w:r>
        </w:p>
      </w:tc>
    </w:tr>
    <w:tr w:rsidR="0021119F" w14:paraId="4509C62A" w14:textId="77777777" w:rsidTr="005C1CFB">
      <w:tc>
        <w:tcPr>
          <w:tcW w:w="4629" w:type="dxa"/>
        </w:tcPr>
        <w:p w14:paraId="43EF0E70" w14:textId="77777777" w:rsidR="0021119F" w:rsidRPr="00AF5A02" w:rsidRDefault="0021119F" w:rsidP="00AF5A02">
          <w:pPr>
            <w:pStyle w:val="tussenkopje"/>
            <w:spacing w:before="0"/>
            <w:rPr>
              <w:b/>
              <w:bCs/>
            </w:rPr>
          </w:pPr>
          <w:r w:rsidRPr="00AF5A02">
            <w:rPr>
              <w:b/>
              <w:bCs/>
            </w:rPr>
            <w:t>Versie</w:t>
          </w:r>
        </w:p>
      </w:tc>
    </w:tr>
    <w:tr w:rsidR="0021119F" w14:paraId="6D7A61F8" w14:textId="77777777" w:rsidTr="005C1CFB">
      <w:tc>
        <w:tcPr>
          <w:tcW w:w="4629" w:type="dxa"/>
        </w:tcPr>
        <w:p w14:paraId="23040D2E" w14:textId="09E6CAB8" w:rsidR="0021119F" w:rsidRDefault="00E72FAD" w:rsidP="00516F7D">
          <w:pPr>
            <w:tabs>
              <w:tab w:val="left" w:pos="1680"/>
            </w:tabs>
            <w:spacing w:line="240" w:lineRule="atLeast"/>
          </w:pPr>
          <w:r>
            <w:t>8.0</w:t>
          </w:r>
          <w:r w:rsidR="0021119F">
            <w:tab/>
          </w:r>
        </w:p>
      </w:tc>
    </w:tr>
    <w:tr w:rsidR="0021119F" w14:paraId="193B6339" w14:textId="77777777" w:rsidTr="005C1CFB">
      <w:tc>
        <w:tcPr>
          <w:tcW w:w="4629" w:type="dxa"/>
        </w:tcPr>
        <w:p w14:paraId="0B0D5325" w14:textId="77777777" w:rsidR="0021119F" w:rsidRPr="00AF5A02" w:rsidRDefault="0021119F" w:rsidP="00AF5A02">
          <w:pPr>
            <w:pStyle w:val="tussenkopje"/>
            <w:spacing w:before="0"/>
            <w:rPr>
              <w:b/>
              <w:bCs/>
            </w:rPr>
          </w:pPr>
          <w:r w:rsidRPr="00AF5A02">
            <w:rPr>
              <w:b/>
              <w:bCs/>
            </w:rPr>
            <w:t>Blad</w:t>
          </w:r>
        </w:p>
      </w:tc>
    </w:tr>
    <w:tr w:rsidR="0021119F" w14:paraId="1F242D53" w14:textId="77777777" w:rsidTr="005C1CFB">
      <w:tc>
        <w:tcPr>
          <w:tcW w:w="4629" w:type="dxa"/>
        </w:tcPr>
        <w:p w14:paraId="165A3EB4" w14:textId="0174D4F1"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F35A5">
            <w:rPr>
              <w:noProof/>
            </w:rPr>
            <w:instrText>50</w:instrText>
          </w:r>
          <w:r w:rsidR="00C50622">
            <w:rPr>
              <w:noProof/>
            </w:rPr>
            <w:fldChar w:fldCharType="end"/>
          </w:r>
          <w:r>
            <w:fldChar w:fldCharType="separate"/>
          </w:r>
          <w:r w:rsidR="001F35A5">
            <w:rPr>
              <w:noProof/>
            </w:rPr>
            <w:t>49</w:t>
          </w:r>
          <w:r>
            <w:fldChar w:fldCharType="end"/>
          </w:r>
          <w:r>
            <w:t xml:space="preserve"> </w:t>
          </w:r>
        </w:p>
      </w:tc>
    </w:tr>
  </w:tbl>
  <w:p w14:paraId="49EB89E4" w14:textId="31ED62D0" w:rsidR="0021119F" w:rsidRDefault="0021119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tr w:rsidR="0021119F" w14:paraId="236BA4A4" w14:textId="77777777" w:rsidTr="00E97F77">
      <w:tc>
        <w:tcPr>
          <w:tcW w:w="4629" w:type="dxa"/>
        </w:tcPr>
        <w:p w14:paraId="66E968F0" w14:textId="1532496A" w:rsidR="0021119F" w:rsidRDefault="00DD66BD" w:rsidP="00E97F77">
          <w:pPr>
            <w:spacing w:line="240" w:lineRule="atLeast"/>
          </w:pPr>
          <w:r>
            <w:t>8 januari</w:t>
          </w:r>
          <w:r w:rsidR="000C29B6">
            <w:t xml:space="preserve"> </w:t>
          </w:r>
          <w:r>
            <w:t>2020</w:t>
          </w:r>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127CFA26"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tr w:rsidR="0021119F" w14:paraId="4A820C7D" w14:textId="77777777" w:rsidTr="00E97F77">
      <w:tc>
        <w:tcPr>
          <w:tcW w:w="4629" w:type="dxa"/>
        </w:tcPr>
        <w:p w14:paraId="0AFA9711" w14:textId="75F1F276" w:rsidR="0021119F" w:rsidRDefault="00DD66BD" w:rsidP="00E97F77">
          <w:pPr>
            <w:spacing w:line="240" w:lineRule="atLeast"/>
          </w:pPr>
          <w:r>
            <w:t>7.1</w:t>
          </w:r>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589AB21C"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F35A5">
            <w:rPr>
              <w:noProof/>
            </w:rPr>
            <w:instrText>50</w:instrText>
          </w:r>
          <w:r w:rsidR="00C50622">
            <w:rPr>
              <w:noProof/>
            </w:rPr>
            <w:fldChar w:fldCharType="end"/>
          </w:r>
          <w:r>
            <w:fldChar w:fldCharType="separate"/>
          </w:r>
          <w:r w:rsidR="001F35A5">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183990255" name="Afbeelding 18399025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5C73A7AD" w:rsidR="0021119F" w:rsidRDefault="00C50622" w:rsidP="003165E0">
          <w:pPr>
            <w:spacing w:line="240" w:lineRule="atLeast"/>
          </w:pPr>
          <w:r>
            <w:rPr>
              <w:noProof/>
            </w:rPr>
            <w:fldChar w:fldCharType="begin"/>
          </w:r>
          <w:r>
            <w:rPr>
              <w:noProof/>
            </w:rPr>
            <w:instrText xml:space="preserve"> STYLEREF Datumopmaakprofiel\l  \* MERGEFORMAT </w:instrText>
          </w:r>
          <w:r>
            <w:rPr>
              <w:noProof/>
            </w:rPr>
            <w:fldChar w:fldCharType="separate"/>
          </w:r>
          <w:r w:rsidR="001F35A5">
            <w:rPr>
              <w:noProof/>
            </w:rPr>
            <w:t>18 april 2025</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4F3B1642"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13D6B34E" w:rsidR="0021119F" w:rsidRDefault="00C50622" w:rsidP="003165E0">
          <w:pPr>
            <w:spacing w:line="240" w:lineRule="atLeast"/>
          </w:pPr>
          <w:r>
            <w:rPr>
              <w:noProof/>
            </w:rPr>
            <w:fldChar w:fldCharType="begin"/>
          </w:r>
          <w:r>
            <w:rPr>
              <w:noProof/>
            </w:rPr>
            <w:instrText xml:space="preserve"> STYLEREF Versie\l  \* MERGEFORMAT </w:instrText>
          </w:r>
          <w:r>
            <w:rPr>
              <w:noProof/>
            </w:rPr>
            <w:fldChar w:fldCharType="separate"/>
          </w:r>
          <w:r w:rsidR="001F35A5">
            <w:rPr>
              <w:noProof/>
            </w:rPr>
            <w:t>8.0</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572D90DA"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F35A5">
            <w:rPr>
              <w:noProof/>
            </w:rPr>
            <w:instrText>50</w:instrText>
          </w:r>
          <w:r w:rsidR="00C50622">
            <w:rPr>
              <w:noProof/>
            </w:rPr>
            <w:fldChar w:fldCharType="end"/>
          </w:r>
          <w:r>
            <w:fldChar w:fldCharType="separate"/>
          </w:r>
          <w:r w:rsidR="001F35A5">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785926390">
    <w:abstractNumId w:val="15"/>
  </w:num>
  <w:num w:numId="2" w16cid:durableId="1902059544">
    <w:abstractNumId w:val="9"/>
  </w:num>
  <w:num w:numId="3" w16cid:durableId="109983663">
    <w:abstractNumId w:val="13"/>
  </w:num>
  <w:num w:numId="4" w16cid:durableId="1420642467">
    <w:abstractNumId w:val="12"/>
  </w:num>
  <w:num w:numId="5" w16cid:durableId="1346052918">
    <w:abstractNumId w:val="7"/>
  </w:num>
  <w:num w:numId="6" w16cid:durableId="884100310">
    <w:abstractNumId w:val="1"/>
  </w:num>
  <w:num w:numId="7" w16cid:durableId="1208295570">
    <w:abstractNumId w:val="4"/>
  </w:num>
  <w:num w:numId="8" w16cid:durableId="1339119475">
    <w:abstractNumId w:val="17"/>
  </w:num>
  <w:num w:numId="9" w16cid:durableId="408769396">
    <w:abstractNumId w:val="6"/>
  </w:num>
  <w:num w:numId="10" w16cid:durableId="2141608709">
    <w:abstractNumId w:val="12"/>
  </w:num>
  <w:num w:numId="11" w16cid:durableId="2039698565">
    <w:abstractNumId w:val="11"/>
  </w:num>
  <w:num w:numId="12" w16cid:durableId="1495948697">
    <w:abstractNumId w:val="8"/>
  </w:num>
  <w:num w:numId="13" w16cid:durableId="1514300305">
    <w:abstractNumId w:val="3"/>
  </w:num>
  <w:num w:numId="14" w16cid:durableId="117994861">
    <w:abstractNumId w:val="16"/>
  </w:num>
  <w:num w:numId="15" w16cid:durableId="1144354582">
    <w:abstractNumId w:val="2"/>
  </w:num>
  <w:num w:numId="16" w16cid:durableId="903683905">
    <w:abstractNumId w:val="5"/>
  </w:num>
  <w:num w:numId="17" w16cid:durableId="945119324">
    <w:abstractNumId w:val="0"/>
  </w:num>
  <w:num w:numId="18" w16cid:durableId="1054088851">
    <w:abstractNumId w:val="10"/>
  </w:num>
  <w:num w:numId="19" w16cid:durableId="368996695">
    <w:abstractNumId w:val="14"/>
  </w:num>
  <w:num w:numId="20" w16cid:durableId="140838377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B70F5"/>
    <w:rsid w:val="000C06A1"/>
    <w:rsid w:val="000C29B6"/>
    <w:rsid w:val="000C435E"/>
    <w:rsid w:val="000C6F83"/>
    <w:rsid w:val="000D2D5E"/>
    <w:rsid w:val="000D3D6C"/>
    <w:rsid w:val="000D4B23"/>
    <w:rsid w:val="000D5933"/>
    <w:rsid w:val="000D71A8"/>
    <w:rsid w:val="000D785A"/>
    <w:rsid w:val="000D7F0F"/>
    <w:rsid w:val="000E3414"/>
    <w:rsid w:val="000E412E"/>
    <w:rsid w:val="000F1CCA"/>
    <w:rsid w:val="000F49EC"/>
    <w:rsid w:val="000F6E86"/>
    <w:rsid w:val="00100EE4"/>
    <w:rsid w:val="00101423"/>
    <w:rsid w:val="001019C0"/>
    <w:rsid w:val="00101C31"/>
    <w:rsid w:val="00103139"/>
    <w:rsid w:val="00103387"/>
    <w:rsid w:val="001071C5"/>
    <w:rsid w:val="00112449"/>
    <w:rsid w:val="001179F3"/>
    <w:rsid w:val="00117FD2"/>
    <w:rsid w:val="00122596"/>
    <w:rsid w:val="00123A33"/>
    <w:rsid w:val="00124A65"/>
    <w:rsid w:val="00124D18"/>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10FC"/>
    <w:rsid w:val="001726D0"/>
    <w:rsid w:val="00177123"/>
    <w:rsid w:val="0018103F"/>
    <w:rsid w:val="00183B45"/>
    <w:rsid w:val="00186A42"/>
    <w:rsid w:val="00186BBC"/>
    <w:rsid w:val="001870D0"/>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35A5"/>
    <w:rsid w:val="001F449D"/>
    <w:rsid w:val="001F768E"/>
    <w:rsid w:val="00201AC6"/>
    <w:rsid w:val="002022CE"/>
    <w:rsid w:val="002107DA"/>
    <w:rsid w:val="00210B77"/>
    <w:rsid w:val="0021119F"/>
    <w:rsid w:val="0021364A"/>
    <w:rsid w:val="002141C9"/>
    <w:rsid w:val="002154DE"/>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2F4845"/>
    <w:rsid w:val="003001C5"/>
    <w:rsid w:val="003029BA"/>
    <w:rsid w:val="00304735"/>
    <w:rsid w:val="0030488A"/>
    <w:rsid w:val="00305DE8"/>
    <w:rsid w:val="00310DC5"/>
    <w:rsid w:val="00314743"/>
    <w:rsid w:val="003165E0"/>
    <w:rsid w:val="003170F2"/>
    <w:rsid w:val="0032231E"/>
    <w:rsid w:val="0032370A"/>
    <w:rsid w:val="003237BA"/>
    <w:rsid w:val="00325DE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67B79"/>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3903"/>
    <w:rsid w:val="003D4A9D"/>
    <w:rsid w:val="003D7480"/>
    <w:rsid w:val="003E1BD8"/>
    <w:rsid w:val="003F4187"/>
    <w:rsid w:val="003F5227"/>
    <w:rsid w:val="003F6AD1"/>
    <w:rsid w:val="003F716E"/>
    <w:rsid w:val="003F7C0F"/>
    <w:rsid w:val="004014D0"/>
    <w:rsid w:val="00402006"/>
    <w:rsid w:val="00402180"/>
    <w:rsid w:val="0040299A"/>
    <w:rsid w:val="004071A3"/>
    <w:rsid w:val="00410655"/>
    <w:rsid w:val="004137CC"/>
    <w:rsid w:val="0041457A"/>
    <w:rsid w:val="004154E9"/>
    <w:rsid w:val="00416274"/>
    <w:rsid w:val="00416A2D"/>
    <w:rsid w:val="00422559"/>
    <w:rsid w:val="00426091"/>
    <w:rsid w:val="004268D7"/>
    <w:rsid w:val="0042788B"/>
    <w:rsid w:val="00430E20"/>
    <w:rsid w:val="0043789D"/>
    <w:rsid w:val="00441309"/>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238"/>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A81"/>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C4A"/>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0C4A"/>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1C58"/>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50D"/>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412F"/>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30C9"/>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242"/>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193F"/>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2B6A"/>
    <w:rsid w:val="009B3A5F"/>
    <w:rsid w:val="009B540C"/>
    <w:rsid w:val="009B5C3E"/>
    <w:rsid w:val="009C3517"/>
    <w:rsid w:val="009C5E6B"/>
    <w:rsid w:val="009C6099"/>
    <w:rsid w:val="009C6D27"/>
    <w:rsid w:val="009C7458"/>
    <w:rsid w:val="009D1533"/>
    <w:rsid w:val="009D486F"/>
    <w:rsid w:val="009D65D3"/>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199D"/>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5A02"/>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39F1"/>
    <w:rsid w:val="00B54F54"/>
    <w:rsid w:val="00B550E8"/>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B7A59"/>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23B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92E"/>
    <w:rsid w:val="00C42BE6"/>
    <w:rsid w:val="00C4489B"/>
    <w:rsid w:val="00C464CA"/>
    <w:rsid w:val="00C50622"/>
    <w:rsid w:val="00C526AC"/>
    <w:rsid w:val="00C534D1"/>
    <w:rsid w:val="00C53600"/>
    <w:rsid w:val="00C53CF4"/>
    <w:rsid w:val="00C54501"/>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4FFE"/>
    <w:rsid w:val="00CB7331"/>
    <w:rsid w:val="00CB7474"/>
    <w:rsid w:val="00CC052D"/>
    <w:rsid w:val="00CC08B1"/>
    <w:rsid w:val="00CC14E5"/>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E7E0D"/>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A7D08"/>
    <w:rsid w:val="00DB1788"/>
    <w:rsid w:val="00DB19E9"/>
    <w:rsid w:val="00DB2E34"/>
    <w:rsid w:val="00DB3A03"/>
    <w:rsid w:val="00DC3258"/>
    <w:rsid w:val="00DC34A4"/>
    <w:rsid w:val="00DC41FF"/>
    <w:rsid w:val="00DD3A74"/>
    <w:rsid w:val="00DD535E"/>
    <w:rsid w:val="00DD5DA8"/>
    <w:rsid w:val="00DD60EE"/>
    <w:rsid w:val="00DD620D"/>
    <w:rsid w:val="00DD66BD"/>
    <w:rsid w:val="00DE15A1"/>
    <w:rsid w:val="00DE17ED"/>
    <w:rsid w:val="00DE2EA2"/>
    <w:rsid w:val="00DE5C7E"/>
    <w:rsid w:val="00DE679E"/>
    <w:rsid w:val="00DE6FF9"/>
    <w:rsid w:val="00DF67B4"/>
    <w:rsid w:val="00DF680E"/>
    <w:rsid w:val="00DF70E9"/>
    <w:rsid w:val="00DF7C1B"/>
    <w:rsid w:val="00E02492"/>
    <w:rsid w:val="00E030F3"/>
    <w:rsid w:val="00E0465A"/>
    <w:rsid w:val="00E04B69"/>
    <w:rsid w:val="00E0692F"/>
    <w:rsid w:val="00E06D86"/>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2FAD"/>
    <w:rsid w:val="00E73777"/>
    <w:rsid w:val="00E75489"/>
    <w:rsid w:val="00E771E2"/>
    <w:rsid w:val="00E81234"/>
    <w:rsid w:val="00E85AED"/>
    <w:rsid w:val="00E872C4"/>
    <w:rsid w:val="00E907FA"/>
    <w:rsid w:val="00E94664"/>
    <w:rsid w:val="00E94675"/>
    <w:rsid w:val="00E9526E"/>
    <w:rsid w:val="00E97C8A"/>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5DD2"/>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1EF"/>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4C44-685C-489E-BE03-6D422572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11272</TotalTime>
  <Pages>1</Pages>
  <Words>10064</Words>
  <Characters>55356</Characters>
  <Application>Microsoft Office Word</Application>
  <DocSecurity>0</DocSecurity>
  <Lines>461</Lines>
  <Paragraphs>130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65290</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97</cp:revision>
  <cp:lastPrinted>2016-02-03T11:20:00Z</cp:lastPrinted>
  <dcterms:created xsi:type="dcterms:W3CDTF">2016-09-30T09:22:00Z</dcterms:created>
  <dcterms:modified xsi:type="dcterms:W3CDTF">2025-05-02T05:32:00Z</dcterms:modified>
</cp:coreProperties>
</file>