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469A2" w14:textId="77777777" w:rsidR="00E314E5" w:rsidRDefault="00E314E5">
      <w:pPr>
        <w:rPr>
          <w:rFonts w:ascii="Arial" w:hAnsi="Arial" w:cs="Arial"/>
          <w:sz w:val="20"/>
          <w:szCs w:val="20"/>
          <w:lang w:val="en-US"/>
        </w:rPr>
      </w:pPr>
    </w:p>
    <w:p w14:paraId="1C8469A3" w14:textId="77777777" w:rsidR="005A01C7" w:rsidRPr="00AF1BE8" w:rsidRDefault="005A01C7">
      <w:pPr>
        <w:rPr>
          <w:rFonts w:ascii="Arial" w:hAnsi="Arial" w:cs="Arial"/>
          <w:b/>
          <w:sz w:val="20"/>
          <w:szCs w:val="20"/>
        </w:rPr>
      </w:pPr>
      <w:r w:rsidRPr="00AF1BE8">
        <w:rPr>
          <w:rFonts w:ascii="Arial" w:hAnsi="Arial" w:cs="Arial"/>
          <w:b/>
        </w:rPr>
        <w:t xml:space="preserve">Modeldocument doorhaling hypotheek </w:t>
      </w:r>
    </w:p>
    <w:p w14:paraId="1C8469A4" w14:textId="77777777" w:rsidR="008A32E5" w:rsidRDefault="008A32E5">
      <w:pPr>
        <w:rPr>
          <w:rFonts w:ascii="Arial" w:hAnsi="Arial" w:cs="Arial"/>
          <w:b/>
          <w:sz w:val="20"/>
          <w:szCs w:val="20"/>
          <w:u w:val="single"/>
        </w:rPr>
      </w:pPr>
    </w:p>
    <w:p w14:paraId="1C8469A7" w14:textId="55D5797E" w:rsidR="005A01C7" w:rsidRPr="00FD4E19" w:rsidRDefault="005A01C7">
      <w:pPr>
        <w:rPr>
          <w:rFonts w:ascii="Arial" w:hAnsi="Arial" w:cs="Arial"/>
          <w:b/>
          <w:sz w:val="20"/>
          <w:szCs w:val="20"/>
          <w:u w:val="single"/>
        </w:rPr>
      </w:pPr>
      <w:r w:rsidRPr="00FD4E19">
        <w:rPr>
          <w:rFonts w:ascii="Arial" w:hAnsi="Arial" w:cs="Arial"/>
          <w:b/>
          <w:sz w:val="20"/>
          <w:szCs w:val="20"/>
          <w:u w:val="single"/>
        </w:rPr>
        <w:t xml:space="preserve">Versie: </w:t>
      </w:r>
      <w:ins w:id="0" w:author="Groote Haar, Linda" w:date="2025-02-20T09:14:00Z" w16du:dateUtc="2025-02-20T08:14:00Z">
        <w:r w:rsidR="00ED57B6">
          <w:rPr>
            <w:rFonts w:ascii="Arial" w:hAnsi="Arial" w:cs="Arial"/>
            <w:b/>
            <w:sz w:val="20"/>
            <w:szCs w:val="20"/>
            <w:u w:val="single"/>
          </w:rPr>
          <w:t>4</w:t>
        </w:r>
      </w:ins>
      <w:del w:id="1" w:author="Groote Haar, Linda" w:date="2025-02-20T09:14:00Z" w16du:dateUtc="2025-02-20T08:14:00Z">
        <w:r w:rsidR="00040412" w:rsidDel="00ED57B6">
          <w:rPr>
            <w:rFonts w:ascii="Arial" w:hAnsi="Arial" w:cs="Arial"/>
            <w:b/>
            <w:sz w:val="20"/>
            <w:szCs w:val="20"/>
            <w:u w:val="single"/>
          </w:rPr>
          <w:delText>3</w:delText>
        </w:r>
      </w:del>
      <w:r w:rsidR="003A21C4">
        <w:rPr>
          <w:rFonts w:ascii="Arial" w:hAnsi="Arial" w:cs="Arial"/>
          <w:b/>
          <w:sz w:val="20"/>
          <w:szCs w:val="20"/>
          <w:u w:val="single"/>
        </w:rPr>
        <w:t>.0</w:t>
      </w:r>
      <w:r w:rsidRPr="00FD4E19">
        <w:rPr>
          <w:rFonts w:ascii="Arial" w:hAnsi="Arial" w:cs="Arial"/>
          <w:b/>
          <w:sz w:val="20"/>
          <w:szCs w:val="20"/>
          <w:u w:val="single"/>
        </w:rPr>
        <w:tab/>
        <w:t xml:space="preserve">dd. </w:t>
      </w:r>
      <w:del w:id="2" w:author="Groote Haar, Linda" w:date="2025-02-20T09:14:00Z" w16du:dateUtc="2025-02-20T08:14:00Z">
        <w:r w:rsidR="00040412" w:rsidDel="00ED57B6">
          <w:rPr>
            <w:rFonts w:ascii="Arial" w:hAnsi="Arial" w:cs="Arial"/>
            <w:b/>
            <w:sz w:val="20"/>
            <w:szCs w:val="20"/>
            <w:u w:val="single"/>
          </w:rPr>
          <w:delText>10</w:delText>
        </w:r>
        <w:r w:rsidR="00CC183D" w:rsidDel="00ED57B6">
          <w:rPr>
            <w:rFonts w:ascii="Arial" w:hAnsi="Arial" w:cs="Arial"/>
            <w:b/>
            <w:sz w:val="20"/>
            <w:szCs w:val="20"/>
            <w:u w:val="single"/>
          </w:rPr>
          <w:delText>-09-2019</w:delText>
        </w:r>
        <w:r w:rsidR="00CC183D" w:rsidDel="00ED57B6">
          <w:rPr>
            <w:rFonts w:ascii="Arial" w:hAnsi="Arial" w:cs="Arial"/>
            <w:b/>
            <w:sz w:val="20"/>
            <w:szCs w:val="20"/>
            <w:u w:val="single"/>
          </w:rPr>
          <w:tab/>
        </w:r>
      </w:del>
      <w:ins w:id="3" w:author="Groote Haar, Linda" w:date="2025-02-20T09:14:00Z" w16du:dateUtc="2025-02-20T08:14:00Z">
        <w:r w:rsidR="00ED57B6">
          <w:rPr>
            <w:rFonts w:ascii="Arial" w:hAnsi="Arial" w:cs="Arial"/>
            <w:b/>
            <w:sz w:val="20"/>
            <w:szCs w:val="20"/>
            <w:u w:val="single"/>
          </w:rPr>
          <w:t>20-02-2025</w:t>
        </w:r>
      </w:ins>
    </w:p>
    <w:p w14:paraId="1C8469A8" w14:textId="77777777" w:rsidR="0010029A" w:rsidRDefault="0010029A">
      <w:pPr>
        <w:rPr>
          <w:rFonts w:ascii="Arial" w:hAnsi="Arial" w:cs="Arial"/>
          <w:color w:val="FF0000"/>
          <w:sz w:val="20"/>
          <w:szCs w:val="20"/>
          <w:highlight w:val="yellow"/>
        </w:rPr>
      </w:pPr>
    </w:p>
    <w:p w14:paraId="1C8469A9" w14:textId="77777777" w:rsidR="005A01C7" w:rsidRPr="005D263A" w:rsidRDefault="005A01C7">
      <w:pPr>
        <w:rPr>
          <w:rFonts w:ascii="Arial" w:hAnsi="Arial" w:cs="Arial"/>
          <w:color w:val="FF0000"/>
          <w:sz w:val="20"/>
          <w:szCs w:val="20"/>
          <w:highlight w:val="yellow"/>
        </w:rPr>
      </w:pPr>
      <w:r w:rsidRPr="00A11443">
        <w:rPr>
          <w:rFonts w:ascii="Arial" w:hAnsi="Arial" w:cs="Arial"/>
          <w:color w:val="FF0000"/>
          <w:sz w:val="20"/>
          <w:szCs w:val="20"/>
          <w:highlight w:val="yellow"/>
        </w:rPr>
        <w:t>TEKSTBLOK EQUIVALENTIEVERKLARING</w:t>
      </w:r>
      <w:r w:rsidRPr="00A11443">
        <w:rPr>
          <w:rFonts w:ascii="Arial" w:hAnsi="Arial" w:cs="Arial"/>
          <w:color w:val="FF0000"/>
          <w:sz w:val="20"/>
          <w:szCs w:val="20"/>
        </w:rPr>
        <w:t>.</w:t>
      </w:r>
    </w:p>
    <w:p w14:paraId="1C8469AA" w14:textId="77777777" w:rsidR="00A32CB2" w:rsidRDefault="00A32CB2">
      <w:pPr>
        <w:rPr>
          <w:rFonts w:ascii="Arial" w:hAnsi="Arial" w:cs="Arial"/>
          <w:color w:val="800080"/>
          <w:sz w:val="20"/>
          <w:szCs w:val="20"/>
        </w:rPr>
      </w:pPr>
    </w:p>
    <w:p w14:paraId="1C8469AB" w14:textId="77777777" w:rsidR="0010029A" w:rsidRDefault="0010029A">
      <w:pPr>
        <w:rPr>
          <w:rFonts w:ascii="Arial" w:hAnsi="Arial" w:cs="Arial"/>
          <w:color w:val="800080"/>
          <w:sz w:val="20"/>
          <w:szCs w:val="20"/>
        </w:rPr>
      </w:pPr>
    </w:p>
    <w:p w14:paraId="1C8469AC" w14:textId="77777777" w:rsidR="00A32CB2" w:rsidRPr="0010029A" w:rsidRDefault="00A32CB2" w:rsidP="00A32CB2">
      <w:pPr>
        <w:tabs>
          <w:tab w:val="left" w:pos="-1440"/>
          <w:tab w:val="left" w:pos="-720"/>
        </w:tabs>
        <w:suppressAutoHyphens/>
        <w:jc w:val="center"/>
        <w:rPr>
          <w:rFonts w:ascii="Arial" w:hAnsi="Arial" w:cs="Arial"/>
          <w:color w:val="FF0000"/>
          <w:sz w:val="20"/>
          <w:szCs w:val="20"/>
        </w:rPr>
      </w:pPr>
      <w:r w:rsidRPr="0010029A">
        <w:rPr>
          <w:rFonts w:ascii="Arial" w:hAnsi="Arial" w:cs="Arial"/>
          <w:color w:val="800080"/>
          <w:sz w:val="20"/>
          <w:szCs w:val="20"/>
        </w:rPr>
        <w:t xml:space="preserve">Doorhaling/ Doorhaling hypotheek/ Gedeeltelijke doorhaling/ Akte van doorhaling/ </w:t>
      </w:r>
      <w:r w:rsidR="00356BD0" w:rsidRPr="0010029A">
        <w:rPr>
          <w:rFonts w:ascii="Arial" w:hAnsi="Arial" w:cs="Arial"/>
          <w:color w:val="800080"/>
          <w:sz w:val="20"/>
          <w:szCs w:val="20"/>
        </w:rPr>
        <w:t xml:space="preserve">Gedeeltelijke doorhaling schuldeiser/ </w:t>
      </w:r>
      <w:r w:rsidRPr="0010029A">
        <w:rPr>
          <w:rFonts w:ascii="Arial" w:hAnsi="Arial" w:cs="Arial"/>
          <w:color w:val="800080"/>
          <w:sz w:val="20"/>
          <w:szCs w:val="20"/>
        </w:rPr>
        <w:t>Royementsakte/ Royement</w:t>
      </w:r>
    </w:p>
    <w:p w14:paraId="1C8469AD" w14:textId="77777777" w:rsidR="005A01C7" w:rsidRPr="00A11443" w:rsidRDefault="005A01C7">
      <w:pPr>
        <w:rPr>
          <w:rFonts w:ascii="Arial" w:hAnsi="Arial" w:cs="Arial"/>
          <w:color w:val="FF0000"/>
          <w:sz w:val="20"/>
          <w:szCs w:val="20"/>
        </w:rPr>
      </w:pPr>
    </w:p>
    <w:p w14:paraId="1C8469AE" w14:textId="77777777" w:rsidR="005A01C7" w:rsidRPr="005A01C7" w:rsidRDefault="005A01C7" w:rsidP="005A01C7">
      <w:pPr>
        <w:rPr>
          <w:rFonts w:ascii="Arial" w:hAnsi="Arial" w:cs="Arial"/>
          <w:color w:val="800080"/>
          <w:sz w:val="20"/>
          <w:szCs w:val="20"/>
        </w:rPr>
      </w:pPr>
      <w:r w:rsidRPr="005A01C7">
        <w:rPr>
          <w:rFonts w:ascii="Arial" w:hAnsi="Arial" w:cs="Arial"/>
          <w:color w:val="800080"/>
          <w:sz w:val="20"/>
          <w:szCs w:val="20"/>
        </w:rPr>
        <w:t xml:space="preserve">Kenmerk: </w:t>
      </w:r>
      <w:r w:rsidRPr="004305AE">
        <w:rPr>
          <w:rFonts w:ascii="Arial" w:hAnsi="Arial" w:cs="Arial"/>
          <w:sz w:val="20"/>
          <w:szCs w:val="20"/>
        </w:rPr>
        <w:fldChar w:fldCharType="begin"/>
      </w:r>
      <w:r w:rsidRPr="004305AE">
        <w:rPr>
          <w:rFonts w:ascii="Arial" w:hAnsi="Arial" w:cs="Arial"/>
          <w:sz w:val="20"/>
          <w:szCs w:val="20"/>
        </w:rPr>
        <w:instrText>MacroButton Nomacro §</w:instrText>
      </w:r>
      <w:r w:rsidRPr="004305AE">
        <w:rPr>
          <w:rFonts w:ascii="Arial" w:hAnsi="Arial" w:cs="Arial"/>
          <w:sz w:val="20"/>
          <w:szCs w:val="20"/>
        </w:rPr>
        <w:fldChar w:fldCharType="end"/>
      </w:r>
      <w:r w:rsidRPr="004305AE">
        <w:rPr>
          <w:rFonts w:ascii="Arial" w:hAnsi="Arial" w:cs="Arial"/>
          <w:sz w:val="20"/>
          <w:szCs w:val="20"/>
        </w:rPr>
        <w:t>kenmerk dossier</w:t>
      </w:r>
      <w:r w:rsidRPr="004305AE">
        <w:rPr>
          <w:rFonts w:ascii="Arial" w:hAnsi="Arial" w:cs="Arial"/>
          <w:sz w:val="20"/>
          <w:szCs w:val="20"/>
        </w:rPr>
        <w:fldChar w:fldCharType="begin"/>
      </w:r>
      <w:r w:rsidRPr="004305AE">
        <w:rPr>
          <w:rFonts w:ascii="Arial" w:hAnsi="Arial" w:cs="Arial"/>
          <w:sz w:val="20"/>
          <w:szCs w:val="20"/>
        </w:rPr>
        <w:instrText>MacroButton Nomacro §</w:instrText>
      </w:r>
      <w:r w:rsidRPr="004305AE">
        <w:rPr>
          <w:rFonts w:ascii="Arial" w:hAnsi="Arial" w:cs="Arial"/>
          <w:sz w:val="20"/>
          <w:szCs w:val="20"/>
        </w:rPr>
        <w:fldChar w:fldCharType="end"/>
      </w:r>
    </w:p>
    <w:p w14:paraId="1C8469AF" w14:textId="77777777" w:rsidR="005A01C7" w:rsidRPr="00FD124C" w:rsidRDefault="005A01C7">
      <w:pPr>
        <w:rPr>
          <w:rFonts w:ascii="Arial" w:hAnsi="Arial" w:cs="Arial"/>
          <w:color w:val="FF0000"/>
          <w:sz w:val="20"/>
          <w:szCs w:val="20"/>
        </w:rPr>
      </w:pPr>
    </w:p>
    <w:p w14:paraId="1C8469B0" w14:textId="77777777" w:rsidR="005A01C7" w:rsidRPr="00FD7987" w:rsidRDefault="005A01C7">
      <w:pPr>
        <w:rPr>
          <w:rFonts w:ascii="Arial" w:hAnsi="Arial" w:cs="Arial"/>
          <w:color w:val="FF0000"/>
          <w:sz w:val="20"/>
          <w:szCs w:val="20"/>
        </w:rPr>
      </w:pPr>
      <w:r w:rsidRPr="00FD7987">
        <w:rPr>
          <w:rFonts w:ascii="Arial" w:hAnsi="Arial" w:cs="Arial"/>
          <w:color w:val="FF0000"/>
          <w:sz w:val="20"/>
          <w:szCs w:val="20"/>
          <w:highlight w:val="yellow"/>
        </w:rPr>
        <w:t>TEKSTBLOK AANHEF</w:t>
      </w:r>
      <w:r w:rsidRPr="00FD7987">
        <w:rPr>
          <w:rFonts w:ascii="Arial" w:hAnsi="Arial" w:cs="Arial"/>
          <w:color w:val="FF0000"/>
          <w:sz w:val="20"/>
          <w:szCs w:val="20"/>
        </w:rPr>
        <w:t>:</w:t>
      </w:r>
    </w:p>
    <w:p w14:paraId="1C8469B1" w14:textId="77777777" w:rsidR="005A01C7" w:rsidRPr="00376FFF" w:rsidRDefault="00E848BF" w:rsidP="00376FFF">
      <w:pPr>
        <w:rPr>
          <w:color w:val="800080"/>
        </w:rPr>
      </w:pPr>
      <w:r w:rsidRPr="00E940FF">
        <w:rPr>
          <w:rFonts w:ascii="Arial" w:hAnsi="Arial" w:cs="Arial"/>
          <w:color w:val="FFFFFF"/>
          <w:sz w:val="20"/>
          <w:szCs w:val="20"/>
          <w:highlight w:val="darkYellow"/>
        </w:rPr>
        <w:t xml:space="preserve">KEUZEBLOK </w:t>
      </w:r>
      <w:r>
        <w:rPr>
          <w:rFonts w:ascii="Arial" w:hAnsi="Arial" w:cs="Arial"/>
          <w:color w:val="FFFFFF"/>
          <w:sz w:val="20"/>
          <w:szCs w:val="20"/>
          <w:highlight w:val="darkYellow"/>
        </w:rPr>
        <w:t>GEVOLMACHTIGDE</w:t>
      </w:r>
      <w:r w:rsidR="005A01C7" w:rsidRPr="00376FFF">
        <w:rPr>
          <w:rFonts w:ascii="Arial" w:hAnsi="Arial" w:cs="Arial"/>
          <w:color w:val="FF0000"/>
          <w:sz w:val="20"/>
          <w:szCs w:val="20"/>
        </w:rPr>
        <w:t>:</w:t>
      </w:r>
    </w:p>
    <w:p w14:paraId="1C8469B2" w14:textId="77777777" w:rsidR="007A0E93" w:rsidRPr="004305AE" w:rsidRDefault="007A0E93" w:rsidP="0034471F">
      <w:pPr>
        <w:tabs>
          <w:tab w:val="left" w:pos="360"/>
        </w:tabs>
        <w:ind w:left="900" w:hanging="900"/>
        <w:rPr>
          <w:rFonts w:ascii="Arial" w:hAnsi="Arial" w:cs="Arial"/>
          <w:color w:val="FF0000"/>
          <w:sz w:val="20"/>
          <w:szCs w:val="20"/>
        </w:rPr>
      </w:pPr>
      <w:r w:rsidRPr="007B7B38">
        <w:rPr>
          <w:rFonts w:ascii="Arial" w:hAnsi="Arial" w:cs="Arial"/>
          <w:color w:val="800080"/>
          <w:sz w:val="20"/>
          <w:szCs w:val="20"/>
        </w:rPr>
        <w:t>A</w:t>
      </w:r>
      <w:r w:rsidR="00FB3F64">
        <w:rPr>
          <w:rFonts w:ascii="Arial" w:hAnsi="Arial" w:cs="Arial"/>
          <w:color w:val="800080"/>
          <w:sz w:val="20"/>
          <w:szCs w:val="20"/>
        </w:rPr>
        <w:t>.</w:t>
      </w:r>
      <w:r w:rsidRPr="00FF0903">
        <w:rPr>
          <w:rFonts w:ascii="Arial" w:hAnsi="Arial" w:cs="Arial"/>
          <w:color w:val="800080"/>
          <w:sz w:val="20"/>
          <w:szCs w:val="20"/>
        </w:rPr>
        <w:tab/>
        <w:t>1.</w:t>
      </w:r>
      <w:r w:rsidRPr="00FF0903">
        <w:rPr>
          <w:rFonts w:ascii="Arial" w:hAnsi="Arial" w:cs="Arial"/>
          <w:color w:val="FF0000"/>
          <w:sz w:val="20"/>
          <w:szCs w:val="20"/>
        </w:rPr>
        <w:tab/>
      </w:r>
      <w:r w:rsidR="00E848BF" w:rsidRPr="00E940FF">
        <w:rPr>
          <w:rFonts w:ascii="Arial" w:hAnsi="Arial" w:cs="Arial"/>
          <w:color w:val="FFFFFF"/>
          <w:sz w:val="20"/>
          <w:szCs w:val="20"/>
          <w:highlight w:val="darkYellow"/>
        </w:rPr>
        <w:t xml:space="preserve">KEUZEBLOK </w:t>
      </w:r>
      <w:r w:rsidR="00E848BF">
        <w:rPr>
          <w:rFonts w:ascii="Arial" w:hAnsi="Arial" w:cs="Arial"/>
          <w:color w:val="FFFFFF"/>
          <w:sz w:val="20"/>
          <w:szCs w:val="20"/>
          <w:highlight w:val="darkYellow"/>
        </w:rPr>
        <w:t xml:space="preserve">NATUURLIJK </w:t>
      </w:r>
      <w:r w:rsidR="00E848BF" w:rsidRPr="00D01FB4">
        <w:rPr>
          <w:rFonts w:ascii="Arial" w:hAnsi="Arial" w:cs="Arial"/>
          <w:color w:val="FFFFFF"/>
          <w:sz w:val="20"/>
          <w:szCs w:val="20"/>
          <w:highlight w:val="darkYellow"/>
        </w:rPr>
        <w:t>PERSOON /</w:t>
      </w:r>
      <w:r w:rsidR="00E848BF" w:rsidRPr="00D01FB4">
        <w:rPr>
          <w:rFonts w:ascii="Arial" w:hAnsi="Arial" w:cs="Arial"/>
          <w:sz w:val="20"/>
          <w:szCs w:val="20"/>
          <w:highlight w:val="darkYellow"/>
        </w:rPr>
        <w:t xml:space="preserve"> </w:t>
      </w:r>
      <w:r w:rsidR="00E848BF" w:rsidRPr="00917389">
        <w:rPr>
          <w:rFonts w:ascii="Arial" w:hAnsi="Arial" w:cs="Arial"/>
          <w:color w:val="FFFFFF"/>
          <w:sz w:val="20"/>
          <w:szCs w:val="20"/>
          <w:highlight w:val="darkYellow"/>
        </w:rPr>
        <w:t>KEUZEBLOK</w:t>
      </w:r>
      <w:r w:rsidR="00E848BF" w:rsidRPr="00D01FB4">
        <w:rPr>
          <w:rFonts w:ascii="Arial" w:hAnsi="Arial" w:cs="Arial"/>
          <w:color w:val="FFFFFF"/>
          <w:sz w:val="20"/>
          <w:szCs w:val="20"/>
          <w:highlight w:val="darkYellow"/>
        </w:rPr>
        <w:t xml:space="preserve"> </w:t>
      </w:r>
      <w:r w:rsidR="00E848BF">
        <w:rPr>
          <w:rFonts w:ascii="Arial" w:hAnsi="Arial" w:cs="Arial"/>
          <w:color w:val="FFFFFF"/>
          <w:sz w:val="20"/>
          <w:szCs w:val="20"/>
          <w:highlight w:val="darkYellow"/>
        </w:rPr>
        <w:t>NIET NATUURLIJK PERSOON</w:t>
      </w:r>
      <w:r w:rsidR="00356547">
        <w:rPr>
          <w:rFonts w:ascii="Arial" w:hAnsi="Arial" w:cs="Arial"/>
          <w:color w:val="FF0000"/>
          <w:sz w:val="20"/>
          <w:szCs w:val="20"/>
        </w:rPr>
        <w:t>,</w:t>
      </w:r>
    </w:p>
    <w:p w14:paraId="1C8469B3" w14:textId="30C32560" w:rsidR="007A0E93" w:rsidRDefault="00C64E65" w:rsidP="00E55673">
      <w:pPr>
        <w:tabs>
          <w:tab w:val="left" w:pos="360"/>
        </w:tabs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0080"/>
          <w:sz w:val="20"/>
          <w:szCs w:val="20"/>
        </w:rPr>
        <w:t>i</w:t>
      </w:r>
      <w:r w:rsidR="007A0E93" w:rsidRPr="007A0E93">
        <w:rPr>
          <w:rFonts w:ascii="Arial" w:hAnsi="Arial" w:cs="Arial"/>
          <w:color w:val="800080"/>
          <w:sz w:val="20"/>
          <w:szCs w:val="20"/>
        </w:rPr>
        <w:t>eder van hen</w:t>
      </w:r>
      <w:r w:rsidR="007A0E93">
        <w:rPr>
          <w:rFonts w:ascii="Arial" w:hAnsi="Arial" w:cs="Arial"/>
          <w:color w:val="FF0000"/>
          <w:sz w:val="20"/>
          <w:szCs w:val="20"/>
        </w:rPr>
        <w:t xml:space="preserve"> hierna te noemen: </w:t>
      </w:r>
      <w:r w:rsidR="007A0E93" w:rsidRPr="00B06193">
        <w:rPr>
          <w:rFonts w:ascii="Arial" w:hAnsi="Arial" w:cs="Arial"/>
          <w:color w:val="339966"/>
          <w:sz w:val="20"/>
          <w:szCs w:val="20"/>
        </w:rPr>
        <w:t>volmachtgever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/volmachtgever</w:t>
      </w:r>
      <w:r w:rsidR="00E848BF" w:rsidRPr="00B06193">
        <w:rPr>
          <w:rFonts w:ascii="Arial" w:hAnsi="Arial" w:cs="Arial"/>
          <w:color w:val="339966"/>
          <w:sz w:val="20"/>
          <w:szCs w:val="20"/>
        </w:rPr>
        <w:t>s</w:t>
      </w:r>
      <w:r w:rsidR="00E55673">
        <w:rPr>
          <w:rFonts w:ascii="Arial" w:hAnsi="Arial" w:cs="Arial"/>
          <w:color w:val="339966"/>
          <w:sz w:val="20"/>
          <w:szCs w:val="20"/>
        </w:rPr>
        <w:t>/volmachtgever en/of hypotheekhouder/volmachtgevers en/of hypotheekhouders</w:t>
      </w:r>
      <w:r w:rsidR="00F87A24">
        <w:rPr>
          <w:rFonts w:ascii="Arial" w:hAnsi="Arial" w:cs="Arial"/>
          <w:color w:val="FF0000"/>
          <w:sz w:val="20"/>
          <w:szCs w:val="20"/>
        </w:rPr>
        <w:t>.</w:t>
      </w:r>
    </w:p>
    <w:p w14:paraId="1C8469B4" w14:textId="77777777" w:rsidR="00806E1E" w:rsidRPr="00806E1E" w:rsidRDefault="00806E1E" w:rsidP="00806E1E">
      <w:pPr>
        <w:rPr>
          <w:color w:val="800080"/>
        </w:rPr>
      </w:pPr>
      <w:r w:rsidRPr="00806E1E">
        <w:rPr>
          <w:rFonts w:ascii="Arial" w:hAnsi="Arial" w:cs="Arial"/>
          <w:color w:val="800080"/>
          <w:sz w:val="20"/>
          <w:szCs w:val="20"/>
          <w:highlight w:val="darkYellow"/>
        </w:rPr>
        <w:t>KEUZEBLOK GEVOLMACHTIGDE</w:t>
      </w:r>
      <w:r w:rsidRPr="00806E1E">
        <w:rPr>
          <w:rFonts w:ascii="Arial" w:hAnsi="Arial" w:cs="Arial"/>
          <w:color w:val="800080"/>
          <w:sz w:val="20"/>
          <w:szCs w:val="20"/>
        </w:rPr>
        <w:t>:</w:t>
      </w:r>
    </w:p>
    <w:p w14:paraId="1C8469B5" w14:textId="77777777" w:rsidR="00E940FF" w:rsidRPr="00806E1E" w:rsidRDefault="00E940FF" w:rsidP="00E940FF">
      <w:pPr>
        <w:tabs>
          <w:tab w:val="left" w:pos="360"/>
        </w:tabs>
        <w:ind w:left="900" w:hanging="900"/>
        <w:rPr>
          <w:rFonts w:ascii="Arial" w:hAnsi="Arial" w:cs="Arial"/>
          <w:color w:val="800080"/>
          <w:sz w:val="20"/>
          <w:szCs w:val="20"/>
        </w:rPr>
      </w:pPr>
      <w:r w:rsidRPr="00E940FF">
        <w:rPr>
          <w:rFonts w:ascii="Arial" w:hAnsi="Arial" w:cs="Arial"/>
          <w:color w:val="800080"/>
          <w:sz w:val="20"/>
          <w:szCs w:val="20"/>
        </w:rPr>
        <w:t>B</w:t>
      </w:r>
      <w:r w:rsidR="00FB3F64">
        <w:rPr>
          <w:rFonts w:ascii="Arial" w:hAnsi="Arial" w:cs="Arial"/>
          <w:color w:val="800080"/>
          <w:sz w:val="20"/>
          <w:szCs w:val="20"/>
        </w:rPr>
        <w:t>.</w:t>
      </w:r>
      <w:r w:rsidRPr="00E940FF">
        <w:rPr>
          <w:rFonts w:ascii="Arial" w:hAnsi="Arial" w:cs="Arial"/>
          <w:color w:val="FF0000"/>
          <w:sz w:val="20"/>
          <w:szCs w:val="20"/>
        </w:rPr>
        <w:tab/>
      </w:r>
      <w:r w:rsidRPr="00E940FF">
        <w:rPr>
          <w:rFonts w:ascii="Arial" w:hAnsi="Arial" w:cs="Arial"/>
          <w:color w:val="800080"/>
          <w:sz w:val="20"/>
          <w:szCs w:val="20"/>
        </w:rPr>
        <w:t>1.</w:t>
      </w:r>
      <w:r w:rsidRPr="00E940FF">
        <w:rPr>
          <w:rFonts w:ascii="Arial" w:hAnsi="Arial" w:cs="Arial"/>
          <w:color w:val="FF0000"/>
          <w:sz w:val="20"/>
          <w:szCs w:val="20"/>
        </w:rPr>
        <w:tab/>
      </w:r>
      <w:r w:rsidR="000D488F" w:rsidRPr="000D488F">
        <w:rPr>
          <w:rFonts w:ascii="Arial" w:hAnsi="Arial" w:cs="Arial"/>
          <w:color w:val="800080"/>
          <w:sz w:val="20"/>
          <w:szCs w:val="20"/>
          <w:highlight w:val="darkYellow"/>
        </w:rPr>
        <w:t xml:space="preserve">KEUZEBLOK </w:t>
      </w:r>
      <w:r w:rsidR="00806E1E" w:rsidRPr="000D488F">
        <w:rPr>
          <w:rFonts w:ascii="Arial" w:hAnsi="Arial" w:cs="Arial"/>
          <w:color w:val="800080"/>
          <w:sz w:val="20"/>
          <w:szCs w:val="20"/>
          <w:highlight w:val="darkYellow"/>
        </w:rPr>
        <w:t>N</w:t>
      </w:r>
      <w:r w:rsidR="00806E1E" w:rsidRPr="00806E1E">
        <w:rPr>
          <w:rFonts w:ascii="Arial" w:hAnsi="Arial" w:cs="Arial"/>
          <w:color w:val="800080"/>
          <w:sz w:val="20"/>
          <w:szCs w:val="20"/>
          <w:highlight w:val="darkYellow"/>
        </w:rPr>
        <w:t>ATUURLIJK PERSOON / KEUZEBLOK NIET NATUURLIJK PERSOON</w:t>
      </w:r>
      <w:r w:rsidR="00356547">
        <w:rPr>
          <w:rFonts w:ascii="Arial" w:hAnsi="Arial" w:cs="Arial"/>
          <w:color w:val="800080"/>
          <w:sz w:val="20"/>
          <w:szCs w:val="20"/>
        </w:rPr>
        <w:t>,</w:t>
      </w:r>
    </w:p>
    <w:p w14:paraId="1C8469B6" w14:textId="77777777" w:rsidR="00E940FF" w:rsidRPr="007A0E93" w:rsidRDefault="00364AD1" w:rsidP="00E940FF">
      <w:pPr>
        <w:tabs>
          <w:tab w:val="left" w:pos="360"/>
        </w:tabs>
        <w:ind w:left="900" w:hanging="900"/>
        <w:rPr>
          <w:rFonts w:ascii="Arial" w:hAnsi="Arial" w:cs="Arial"/>
          <w:color w:val="FF0000"/>
          <w:sz w:val="20"/>
          <w:szCs w:val="20"/>
        </w:rPr>
      </w:pPr>
      <w:r w:rsidRPr="008824FF">
        <w:rPr>
          <w:rFonts w:ascii="Arial" w:hAnsi="Arial" w:cs="Arial"/>
          <w:color w:val="3366FF"/>
          <w:sz w:val="20"/>
          <w:szCs w:val="20"/>
        </w:rPr>
        <w:t>i</w:t>
      </w:r>
      <w:r w:rsidR="00E940FF" w:rsidRPr="008824FF">
        <w:rPr>
          <w:rFonts w:ascii="Arial" w:hAnsi="Arial" w:cs="Arial"/>
          <w:color w:val="3366FF"/>
          <w:sz w:val="20"/>
          <w:szCs w:val="20"/>
        </w:rPr>
        <w:t>eder van hen</w:t>
      </w:r>
      <w:r w:rsid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="00E940FF" w:rsidRPr="00E940FF">
        <w:rPr>
          <w:rFonts w:ascii="Arial" w:hAnsi="Arial" w:cs="Arial"/>
          <w:color w:val="800080"/>
          <w:sz w:val="20"/>
          <w:szCs w:val="20"/>
        </w:rPr>
        <w:t xml:space="preserve">hierna te noemen: </w:t>
      </w:r>
      <w:r w:rsidR="00E940FF" w:rsidRPr="00B06193">
        <w:rPr>
          <w:rFonts w:ascii="Arial" w:hAnsi="Arial" w:cs="Arial"/>
          <w:color w:val="3366FF"/>
          <w:sz w:val="20"/>
          <w:szCs w:val="20"/>
        </w:rPr>
        <w:t>rechthebbende</w:t>
      </w:r>
      <w:r w:rsidR="00B06193" w:rsidRPr="00B06193">
        <w:rPr>
          <w:rFonts w:ascii="Arial" w:hAnsi="Arial" w:cs="Arial"/>
          <w:color w:val="3366FF"/>
          <w:sz w:val="20"/>
          <w:szCs w:val="20"/>
        </w:rPr>
        <w:t>/rechthebbende</w:t>
      </w:r>
      <w:r w:rsidR="00E940FF" w:rsidRPr="00B06193">
        <w:rPr>
          <w:rFonts w:ascii="Arial" w:hAnsi="Arial" w:cs="Arial"/>
          <w:color w:val="3366FF"/>
          <w:sz w:val="20"/>
          <w:szCs w:val="20"/>
        </w:rPr>
        <w:t>n</w:t>
      </w:r>
      <w:r w:rsidR="00AE618E">
        <w:rPr>
          <w:rFonts w:ascii="Arial" w:hAnsi="Arial" w:cs="Arial"/>
          <w:color w:val="800080"/>
          <w:sz w:val="20"/>
          <w:szCs w:val="20"/>
        </w:rPr>
        <w:t>.</w:t>
      </w:r>
    </w:p>
    <w:p w14:paraId="1C8469B7" w14:textId="77777777" w:rsidR="00E940FF" w:rsidRPr="00E940FF" w:rsidRDefault="00E940FF" w:rsidP="00E940FF">
      <w:pPr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E940FF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Volmachtverlening</w:t>
      </w:r>
    </w:p>
    <w:p w14:paraId="1C8469B8" w14:textId="77777777"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E940FF">
        <w:rPr>
          <w:rFonts w:ascii="Arial" w:hAnsi="Arial" w:cs="Arial"/>
          <w:color w:val="FF0000"/>
          <w:sz w:val="20"/>
          <w:szCs w:val="20"/>
        </w:rPr>
        <w:t xml:space="preserve">Van </w:t>
      </w:r>
      <w:r w:rsidR="007B7B38">
        <w:rPr>
          <w:rFonts w:ascii="Arial" w:hAnsi="Arial" w:cs="Arial"/>
          <w:color w:val="FF0000"/>
          <w:sz w:val="20"/>
          <w:szCs w:val="20"/>
        </w:rPr>
        <w:t>g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emelde </w:t>
      </w:r>
      <w:r w:rsidRPr="00B06193">
        <w:rPr>
          <w:rFonts w:ascii="Arial" w:hAnsi="Arial" w:cs="Arial"/>
          <w:color w:val="339966"/>
          <w:sz w:val="20"/>
          <w:szCs w:val="20"/>
        </w:rPr>
        <w:t>volmacht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/volmacht</w:t>
      </w:r>
      <w:r w:rsidRPr="00B06193">
        <w:rPr>
          <w:rFonts w:ascii="Arial" w:hAnsi="Arial" w:cs="Arial"/>
          <w:color w:val="339966"/>
          <w:sz w:val="20"/>
          <w:szCs w:val="20"/>
        </w:rPr>
        <w:t>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blijkt uit </w:t>
      </w: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>MacroButton Nomacro 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getal</w:t>
      </w: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>MacroButton Nomacro 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color w:val="FF0000"/>
          <w:sz w:val="20"/>
          <w:szCs w:val="20"/>
        </w:rPr>
        <w:t xml:space="preserve"> onderhandse </w:t>
      </w:r>
      <w:r w:rsidRPr="00B06193">
        <w:rPr>
          <w:rFonts w:ascii="Arial" w:hAnsi="Arial" w:cs="Arial"/>
          <w:color w:val="339966"/>
          <w:sz w:val="20"/>
          <w:szCs w:val="20"/>
        </w:rPr>
        <w:t>akte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/akte</w:t>
      </w:r>
      <w:r w:rsidRPr="00B06193">
        <w:rPr>
          <w:rFonts w:ascii="Arial" w:hAnsi="Arial" w:cs="Arial"/>
          <w:color w:val="339966"/>
          <w:sz w:val="20"/>
          <w:szCs w:val="20"/>
        </w:rPr>
        <w:t>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van volmacht die aan deze akte </w:t>
      </w:r>
      <w:r w:rsidRPr="006330DE">
        <w:rPr>
          <w:rFonts w:ascii="Arial" w:hAnsi="Arial" w:cs="Arial"/>
          <w:color w:val="339966"/>
          <w:sz w:val="20"/>
          <w:szCs w:val="20"/>
        </w:rPr>
        <w:t>wordt/worden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gehecht.</w:t>
      </w:r>
    </w:p>
    <w:p w14:paraId="1C8469B9" w14:textId="77777777" w:rsidR="00E940FF" w:rsidRPr="00E940FF" w:rsidRDefault="00E940FF" w:rsidP="00E940FF">
      <w:pPr>
        <w:rPr>
          <w:rFonts w:ascii="Arial" w:hAnsi="Arial" w:cs="Arial"/>
          <w:bCs/>
          <w:sz w:val="20"/>
          <w:szCs w:val="20"/>
          <w:highlight w:val="yellow"/>
        </w:rPr>
      </w:pPr>
      <w:r w:rsidRPr="00E940FF">
        <w:rPr>
          <w:rFonts w:ascii="Arial" w:hAnsi="Arial" w:cs="Arial"/>
          <w:color w:val="800080"/>
          <w:sz w:val="20"/>
          <w:szCs w:val="20"/>
        </w:rPr>
        <w:t xml:space="preserve">Van de </w:t>
      </w:r>
      <w:r w:rsidRPr="00CC183D">
        <w:rPr>
          <w:rFonts w:ascii="Arial" w:hAnsi="Arial" w:cs="Arial"/>
          <w:color w:val="800080"/>
          <w:sz w:val="20"/>
          <w:szCs w:val="20"/>
        </w:rPr>
        <w:t>sub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B.</w:t>
      </w:r>
      <w:r w:rsidR="008E4823">
        <w:rPr>
          <w:rFonts w:ascii="Arial" w:hAnsi="Arial" w:cs="Arial"/>
          <w:color w:val="800080"/>
          <w:sz w:val="20"/>
          <w:szCs w:val="20"/>
        </w:rPr>
        <w:t xml:space="preserve"> 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vermelde </w:t>
      </w:r>
      <w:r w:rsidRPr="00B06193">
        <w:rPr>
          <w:rFonts w:ascii="Arial" w:hAnsi="Arial" w:cs="Arial"/>
          <w:color w:val="3366FF"/>
          <w:sz w:val="20"/>
          <w:szCs w:val="20"/>
        </w:rPr>
        <w:t>volmacht</w:t>
      </w:r>
      <w:r w:rsidR="00B06193" w:rsidRPr="00B06193">
        <w:rPr>
          <w:rFonts w:ascii="Arial" w:hAnsi="Arial" w:cs="Arial"/>
          <w:color w:val="3366FF"/>
          <w:sz w:val="20"/>
          <w:szCs w:val="20"/>
        </w:rPr>
        <w:t>/volmacht</w:t>
      </w:r>
      <w:r w:rsidRPr="00B06193">
        <w:rPr>
          <w:rFonts w:ascii="Arial" w:hAnsi="Arial" w:cs="Arial"/>
          <w:color w:val="3366FF"/>
          <w:sz w:val="20"/>
          <w:szCs w:val="20"/>
        </w:rPr>
        <w:t>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blijkt zoals hierna vermeld.</w:t>
      </w:r>
    </w:p>
    <w:p w14:paraId="1C8469BA" w14:textId="77777777"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color w:val="FFFFFF"/>
          <w:sz w:val="20"/>
          <w:szCs w:val="20"/>
        </w:rPr>
      </w:pPr>
      <w:r w:rsidRPr="00E940FF">
        <w:rPr>
          <w:rFonts w:ascii="Arial" w:hAnsi="Arial" w:cs="Arial"/>
          <w:color w:val="FFFFFF"/>
          <w:sz w:val="20"/>
          <w:szCs w:val="20"/>
          <w:highlight w:val="darkYellow"/>
        </w:rPr>
        <w:t>KEUZEBLOK SOORT DOORHALING</w:t>
      </w:r>
    </w:p>
    <w:p w14:paraId="1C8469BB" w14:textId="77777777" w:rsidR="00E940FF" w:rsidRPr="00E940FF" w:rsidRDefault="00E940FF" w:rsidP="00E940FF">
      <w:pPr>
        <w:rPr>
          <w:rFonts w:ascii="Arial" w:hAnsi="Arial" w:cs="Arial"/>
          <w:sz w:val="20"/>
          <w:szCs w:val="20"/>
        </w:rPr>
      </w:pPr>
      <w:r w:rsidRPr="00E940FF">
        <w:rPr>
          <w:rFonts w:ascii="Arial" w:hAnsi="Arial" w:cs="Arial"/>
          <w:color w:val="FF0000"/>
          <w:sz w:val="20"/>
          <w:szCs w:val="20"/>
        </w:rPr>
        <w:t xml:space="preserve">De verschenen </w:t>
      </w:r>
      <w:r w:rsidRPr="006330DE">
        <w:rPr>
          <w:rFonts w:ascii="Arial" w:hAnsi="Arial" w:cs="Arial"/>
          <w:color w:val="339966"/>
          <w:sz w:val="20"/>
          <w:szCs w:val="20"/>
        </w:rPr>
        <w:t>persoon/personen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</w:t>
      </w:r>
      <w:r w:rsidRPr="00B06193">
        <w:rPr>
          <w:rFonts w:ascii="Arial" w:hAnsi="Arial" w:cs="Arial"/>
          <w:color w:val="339966"/>
          <w:sz w:val="20"/>
          <w:szCs w:val="20"/>
        </w:rPr>
        <w:t>verklaar</w:t>
      </w:r>
      <w:r w:rsidR="007C71FA">
        <w:rPr>
          <w:rFonts w:ascii="Arial" w:hAnsi="Arial" w:cs="Arial"/>
          <w:color w:val="339966"/>
          <w:sz w:val="20"/>
          <w:szCs w:val="20"/>
        </w:rPr>
        <w:t>t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/verklare</w:t>
      </w:r>
      <w:r w:rsidRPr="00B06193">
        <w:rPr>
          <w:rFonts w:ascii="Arial" w:hAnsi="Arial" w:cs="Arial"/>
          <w:color w:val="339966"/>
          <w:sz w:val="20"/>
          <w:szCs w:val="20"/>
        </w:rPr>
        <w:t>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vervolgens namens </w:t>
      </w:r>
      <w:r w:rsidRPr="00B06193">
        <w:rPr>
          <w:rFonts w:ascii="Arial" w:hAnsi="Arial" w:cs="Arial"/>
          <w:color w:val="339966"/>
          <w:sz w:val="20"/>
          <w:szCs w:val="20"/>
        </w:rPr>
        <w:t>partij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/partij</w:t>
      </w:r>
      <w:r w:rsidRPr="00B06193">
        <w:rPr>
          <w:rFonts w:ascii="Arial" w:hAnsi="Arial" w:cs="Arial"/>
          <w:color w:val="339966"/>
          <w:sz w:val="20"/>
          <w:szCs w:val="20"/>
        </w:rPr>
        <w:t>en</w:t>
      </w:r>
      <w:r w:rsidRPr="00E940FF">
        <w:rPr>
          <w:rFonts w:ascii="Arial" w:hAnsi="Arial" w:cs="Arial"/>
          <w:color w:val="FF0000"/>
          <w:sz w:val="20"/>
          <w:szCs w:val="20"/>
        </w:rPr>
        <w:t>:</w:t>
      </w:r>
    </w:p>
    <w:p w14:paraId="1C8469BC" w14:textId="77777777" w:rsidR="00E940FF" w:rsidRPr="00E940FF" w:rsidRDefault="00E940FF" w:rsidP="00E940FF">
      <w:pPr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CC183D">
        <w:rPr>
          <w:rFonts w:ascii="Arial" w:hAnsi="Arial" w:cs="Arial"/>
          <w:b/>
          <w:color w:val="800080"/>
          <w:sz w:val="20"/>
          <w:szCs w:val="20"/>
          <w:u w:val="single"/>
        </w:rPr>
        <w:t>Geen beperkt recht hypothecaire vorderingen</w:t>
      </w:r>
    </w:p>
    <w:p w14:paraId="1C8469BD" w14:textId="77777777"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CC183D">
        <w:rPr>
          <w:rFonts w:ascii="Arial" w:hAnsi="Arial" w:cs="Arial"/>
          <w:color w:val="800080"/>
          <w:sz w:val="20"/>
          <w:szCs w:val="20"/>
        </w:rPr>
        <w:t>De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Pr="00CC183D">
        <w:rPr>
          <w:rFonts w:ascii="Arial" w:hAnsi="Arial" w:cs="Arial"/>
          <w:color w:val="3366FF"/>
          <w:sz w:val="20"/>
          <w:szCs w:val="20"/>
        </w:rPr>
        <w:t>vordering</w:t>
      </w:r>
      <w:r w:rsidR="00757C07" w:rsidRPr="00CC183D">
        <w:rPr>
          <w:rFonts w:ascii="Arial" w:hAnsi="Arial" w:cs="Arial"/>
          <w:color w:val="3366FF"/>
          <w:sz w:val="20"/>
          <w:szCs w:val="20"/>
        </w:rPr>
        <w:t>/vorderingen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Pr="00CC183D">
        <w:rPr>
          <w:rFonts w:ascii="Arial" w:hAnsi="Arial" w:cs="Arial"/>
          <w:color w:val="800080"/>
          <w:sz w:val="20"/>
          <w:szCs w:val="20"/>
        </w:rPr>
        <w:t>waarvoor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="00757C07" w:rsidRPr="00CC183D">
        <w:rPr>
          <w:rFonts w:ascii="Arial" w:hAnsi="Arial" w:cs="Arial"/>
          <w:color w:val="3366FF"/>
          <w:sz w:val="20"/>
          <w:szCs w:val="20"/>
        </w:rPr>
        <w:t>het/de</w:t>
      </w:r>
      <w:r w:rsidRPr="00CC183D">
        <w:rPr>
          <w:rFonts w:ascii="Arial" w:hAnsi="Arial" w:cs="Arial"/>
          <w:color w:val="3366FF"/>
          <w:sz w:val="20"/>
          <w:szCs w:val="20"/>
        </w:rPr>
        <w:t xml:space="preserve"> hypotheekrecht</w:t>
      </w:r>
      <w:r w:rsidR="00757C07" w:rsidRPr="00CC183D">
        <w:rPr>
          <w:rFonts w:ascii="Arial" w:hAnsi="Arial" w:cs="Arial"/>
          <w:color w:val="3366FF"/>
          <w:sz w:val="20"/>
          <w:szCs w:val="20"/>
        </w:rPr>
        <w:t>/hypotheekrechten</w:t>
      </w:r>
      <w:r w:rsidR="00757C07">
        <w:rPr>
          <w:rFonts w:ascii="Arial" w:hAnsi="Arial" w:cs="Arial"/>
          <w:color w:val="FF0000"/>
          <w:sz w:val="20"/>
          <w:szCs w:val="20"/>
        </w:rPr>
        <w:t xml:space="preserve"> </w:t>
      </w:r>
      <w:r w:rsidRPr="00CC183D">
        <w:rPr>
          <w:rFonts w:ascii="Arial" w:hAnsi="Arial" w:cs="Arial"/>
          <w:color w:val="800080"/>
          <w:sz w:val="20"/>
          <w:szCs w:val="20"/>
        </w:rPr>
        <w:t xml:space="preserve">tot zekerheid </w:t>
      </w:r>
      <w:r w:rsidR="00757C07" w:rsidRPr="00CC183D">
        <w:rPr>
          <w:rFonts w:ascii="Arial" w:hAnsi="Arial" w:cs="Arial"/>
          <w:color w:val="3366FF"/>
          <w:sz w:val="20"/>
          <w:szCs w:val="20"/>
        </w:rPr>
        <w:t>strekt/strek</w:t>
      </w:r>
      <w:r w:rsidR="001E0CBB" w:rsidRPr="00CC183D">
        <w:rPr>
          <w:rFonts w:ascii="Arial" w:hAnsi="Arial" w:cs="Arial"/>
          <w:color w:val="3366FF"/>
          <w:sz w:val="20"/>
          <w:szCs w:val="20"/>
        </w:rPr>
        <w:t>k</w:t>
      </w:r>
      <w:r w:rsidR="00757C07" w:rsidRPr="00CC183D">
        <w:rPr>
          <w:rFonts w:ascii="Arial" w:hAnsi="Arial" w:cs="Arial"/>
          <w:color w:val="3366FF"/>
          <w:sz w:val="20"/>
          <w:szCs w:val="20"/>
        </w:rPr>
        <w:t>en</w:t>
      </w:r>
      <w:r w:rsidRPr="00CC183D">
        <w:rPr>
          <w:rFonts w:ascii="Arial" w:hAnsi="Arial" w:cs="Arial"/>
          <w:color w:val="800080"/>
          <w:sz w:val="20"/>
          <w:szCs w:val="20"/>
        </w:rPr>
        <w:t>,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="00757C07" w:rsidRPr="00CC183D">
        <w:rPr>
          <w:rFonts w:ascii="Arial" w:hAnsi="Arial" w:cs="Arial"/>
          <w:color w:val="3366FF"/>
          <w:sz w:val="20"/>
          <w:szCs w:val="20"/>
        </w:rPr>
        <w:t>is/</w:t>
      </w:r>
      <w:r w:rsidRPr="00CC183D">
        <w:rPr>
          <w:rFonts w:ascii="Arial" w:hAnsi="Arial" w:cs="Arial"/>
          <w:color w:val="3366FF"/>
          <w:sz w:val="20"/>
          <w:szCs w:val="20"/>
        </w:rPr>
        <w:t>zijn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Pr="00CC183D">
        <w:rPr>
          <w:rFonts w:ascii="Arial" w:hAnsi="Arial" w:cs="Arial"/>
          <w:color w:val="800080"/>
          <w:sz w:val="20"/>
          <w:szCs w:val="20"/>
        </w:rPr>
        <w:t>niet met een beperkt recht bezwaard.</w:t>
      </w:r>
    </w:p>
    <w:p w14:paraId="1C8469BE" w14:textId="77777777" w:rsidR="00E940FF" w:rsidRPr="00E940FF" w:rsidRDefault="00E940FF" w:rsidP="00E940FF">
      <w:pPr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E940FF">
        <w:rPr>
          <w:rFonts w:ascii="Arial" w:hAnsi="Arial" w:cs="Arial"/>
          <w:b/>
          <w:color w:val="FF0000"/>
          <w:sz w:val="20"/>
          <w:szCs w:val="20"/>
          <w:u w:val="single"/>
        </w:rPr>
        <w:t>Vervallen hypotheken</w:t>
      </w:r>
    </w:p>
    <w:p w14:paraId="1C8469BF" w14:textId="77777777"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E940FF">
        <w:rPr>
          <w:rFonts w:ascii="Arial" w:hAnsi="Arial" w:cs="Arial"/>
          <w:color w:val="FF0000"/>
          <w:sz w:val="20"/>
          <w:szCs w:val="20"/>
        </w:rPr>
        <w:t>Ingevolge het vorenstaande zijn gemelde hypotheekrechten vervallen.</w:t>
      </w:r>
    </w:p>
    <w:p w14:paraId="1C8469C0" w14:textId="77777777" w:rsidR="00E940FF" w:rsidRPr="00E940FF" w:rsidRDefault="00E940FF" w:rsidP="00E940FF">
      <w:pPr>
        <w:rPr>
          <w:rFonts w:ascii="Arial" w:hAnsi="Arial" w:cs="Arial"/>
          <w:color w:val="800080"/>
          <w:sz w:val="20"/>
          <w:szCs w:val="20"/>
        </w:rPr>
      </w:pPr>
      <w:r w:rsidRPr="00E940FF">
        <w:rPr>
          <w:rFonts w:ascii="Arial" w:hAnsi="Arial" w:cs="Arial"/>
          <w:b/>
          <w:color w:val="800080"/>
          <w:sz w:val="20"/>
          <w:szCs w:val="20"/>
          <w:u w:val="single"/>
        </w:rPr>
        <w:t>Woonplaatskeuze</w:t>
      </w:r>
    </w:p>
    <w:p w14:paraId="1C8469C1" w14:textId="77777777" w:rsidR="00E940FF" w:rsidRPr="00E940FF" w:rsidRDefault="00E940FF" w:rsidP="00E940FF">
      <w:pPr>
        <w:rPr>
          <w:rFonts w:ascii="Arial" w:hAnsi="Arial" w:cs="Arial"/>
          <w:color w:val="800080"/>
          <w:sz w:val="20"/>
          <w:szCs w:val="20"/>
        </w:rPr>
      </w:pPr>
      <w:r w:rsidRPr="00E940FF">
        <w:rPr>
          <w:rFonts w:ascii="Arial" w:hAnsi="Arial" w:cs="Arial"/>
          <w:color w:val="800080"/>
          <w:sz w:val="20"/>
          <w:szCs w:val="20"/>
        </w:rPr>
        <w:t xml:space="preserve">De verschenen </w:t>
      </w:r>
      <w:r w:rsidRPr="00A11443">
        <w:rPr>
          <w:rFonts w:ascii="Arial" w:hAnsi="Arial" w:cs="Arial"/>
          <w:color w:val="3366FF"/>
          <w:sz w:val="20"/>
          <w:szCs w:val="20"/>
        </w:rPr>
        <w:t>persoon</w:t>
      </w:r>
      <w:r w:rsidR="009B50D0" w:rsidRPr="00A11443">
        <w:rPr>
          <w:rFonts w:ascii="Arial" w:hAnsi="Arial" w:cs="Arial"/>
          <w:color w:val="3366FF"/>
          <w:sz w:val="20"/>
          <w:szCs w:val="20"/>
        </w:rPr>
        <w:t>/</w:t>
      </w:r>
      <w:r w:rsidRPr="00A11443">
        <w:rPr>
          <w:rFonts w:ascii="Arial" w:hAnsi="Arial" w:cs="Arial"/>
          <w:color w:val="3366FF"/>
          <w:sz w:val="20"/>
          <w:szCs w:val="20"/>
        </w:rPr>
        <w:t>personen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, handelend als gemeld, </w:t>
      </w:r>
      <w:r w:rsidRPr="00A11443">
        <w:rPr>
          <w:rFonts w:ascii="Arial" w:hAnsi="Arial" w:cs="Arial"/>
          <w:color w:val="3366FF"/>
          <w:sz w:val="20"/>
          <w:szCs w:val="20"/>
        </w:rPr>
        <w:t>verklaart</w:t>
      </w:r>
      <w:r w:rsidR="009B50D0" w:rsidRPr="00A11443">
        <w:rPr>
          <w:rFonts w:ascii="Arial" w:hAnsi="Arial" w:cs="Arial"/>
          <w:color w:val="3366FF"/>
          <w:sz w:val="20"/>
          <w:szCs w:val="20"/>
        </w:rPr>
        <w:t>/</w:t>
      </w:r>
      <w:r w:rsidRPr="00A11443">
        <w:rPr>
          <w:rFonts w:ascii="Arial" w:hAnsi="Arial" w:cs="Arial"/>
          <w:color w:val="3366FF"/>
          <w:sz w:val="20"/>
          <w:szCs w:val="20"/>
        </w:rPr>
        <w:t>verklaren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ter</w:t>
      </w:r>
      <w:r w:rsidR="009C1EFD">
        <w:rPr>
          <w:rFonts w:ascii="Arial" w:hAnsi="Arial" w:cs="Arial"/>
          <w:color w:val="800080"/>
          <w:sz w:val="20"/>
          <w:szCs w:val="20"/>
        </w:rPr>
        <w:t xml:space="preserve"> </w:t>
      </w:r>
      <w:r w:rsidRPr="00E940FF">
        <w:rPr>
          <w:rFonts w:ascii="Arial" w:hAnsi="Arial" w:cs="Arial"/>
          <w:color w:val="800080"/>
          <w:sz w:val="20"/>
          <w:szCs w:val="20"/>
        </w:rPr>
        <w:t>zake van deze akte woonplaats te kiezen ten kantore van mij, notaris.</w:t>
      </w:r>
    </w:p>
    <w:p w14:paraId="1C8469C2" w14:textId="77777777"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E940FF">
        <w:rPr>
          <w:rFonts w:ascii="Arial" w:hAnsi="Arial" w:cs="Arial"/>
          <w:color w:val="FF0000"/>
          <w:sz w:val="20"/>
          <w:szCs w:val="20"/>
        </w:rPr>
        <w:t xml:space="preserve">De identiteit van de verschenen </w:t>
      </w:r>
      <w:r w:rsidRPr="006330DE">
        <w:rPr>
          <w:rFonts w:ascii="Arial" w:hAnsi="Arial" w:cs="Arial"/>
          <w:color w:val="339966"/>
          <w:sz w:val="20"/>
          <w:szCs w:val="20"/>
        </w:rPr>
        <w:t>persoon</w:t>
      </w:r>
      <w:r w:rsidR="009B50D0" w:rsidRPr="006330DE">
        <w:rPr>
          <w:rFonts w:ascii="Arial" w:hAnsi="Arial" w:cs="Arial"/>
          <w:color w:val="339966"/>
          <w:sz w:val="20"/>
          <w:szCs w:val="20"/>
        </w:rPr>
        <w:t>/</w:t>
      </w:r>
      <w:r w:rsidRPr="006330DE">
        <w:rPr>
          <w:rFonts w:ascii="Arial" w:hAnsi="Arial" w:cs="Arial"/>
          <w:color w:val="339966"/>
          <w:sz w:val="20"/>
          <w:szCs w:val="20"/>
        </w:rPr>
        <w:t>personen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is door mij, notaris, aan de hand van </w:t>
      </w:r>
      <w:r w:rsidRPr="00E940FF">
        <w:rPr>
          <w:rFonts w:ascii="Arial" w:hAnsi="Arial" w:cs="Arial"/>
          <w:color w:val="800080"/>
          <w:sz w:val="20"/>
          <w:szCs w:val="20"/>
        </w:rPr>
        <w:t>een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daartoe </w:t>
      </w:r>
      <w:r w:rsidRPr="00B06193">
        <w:rPr>
          <w:rFonts w:ascii="Arial" w:hAnsi="Arial" w:cs="Arial"/>
          <w:color w:val="339966"/>
          <w:sz w:val="20"/>
          <w:szCs w:val="20"/>
        </w:rPr>
        <w:t>bestemd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/bestemd</w:t>
      </w:r>
      <w:r w:rsidRPr="00B06193">
        <w:rPr>
          <w:rFonts w:ascii="Arial" w:hAnsi="Arial" w:cs="Arial"/>
          <w:color w:val="339966"/>
          <w:sz w:val="20"/>
          <w:szCs w:val="20"/>
        </w:rPr>
        <w:t>e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Pr="00B06193">
        <w:rPr>
          <w:rFonts w:ascii="Arial" w:hAnsi="Arial" w:cs="Arial"/>
          <w:color w:val="339966"/>
          <w:sz w:val="20"/>
          <w:szCs w:val="20"/>
        </w:rPr>
        <w:t>document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/document</w:t>
      </w:r>
      <w:r w:rsidRPr="00B06193">
        <w:rPr>
          <w:rFonts w:ascii="Arial" w:hAnsi="Arial" w:cs="Arial"/>
          <w:color w:val="339966"/>
          <w:sz w:val="20"/>
          <w:szCs w:val="20"/>
        </w:rPr>
        <w:t>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vastgesteld.</w:t>
      </w:r>
    </w:p>
    <w:p w14:paraId="1C8469C3" w14:textId="77777777"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E940FF">
        <w:rPr>
          <w:rFonts w:ascii="Arial" w:hAnsi="Arial" w:cs="Arial"/>
          <w:b/>
          <w:color w:val="FF0000"/>
          <w:sz w:val="20"/>
          <w:szCs w:val="20"/>
        </w:rPr>
        <w:t xml:space="preserve">WAARVAN AKTE 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is verleden te </w:t>
      </w: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>MacroButton Nomacro 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plaats</w:t>
      </w: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>MacroButton Nomacro 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color w:val="FF0000"/>
          <w:sz w:val="20"/>
          <w:szCs w:val="20"/>
        </w:rPr>
        <w:t xml:space="preserve"> op de datum in het hoofd van deze akte vermeld.</w:t>
      </w:r>
      <w:r w:rsidR="0014769D">
        <w:rPr>
          <w:rFonts w:ascii="Arial" w:hAnsi="Arial" w:cs="Arial"/>
          <w:color w:val="FF0000"/>
          <w:sz w:val="20"/>
          <w:szCs w:val="20"/>
        </w:rPr>
        <w:t xml:space="preserve"> </w:t>
      </w:r>
      <w:r w:rsidR="0014769D" w:rsidRPr="0014769D">
        <w:rPr>
          <w:rFonts w:ascii="Arial" w:hAnsi="Arial" w:cs="Arial"/>
          <w:color w:val="800080"/>
          <w:sz w:val="20"/>
          <w:szCs w:val="20"/>
        </w:rPr>
        <w:t xml:space="preserve">De zakelijke inhoud van de akte is aan de verschenen </w:t>
      </w:r>
      <w:r w:rsidR="0014769D" w:rsidRPr="00A11443">
        <w:rPr>
          <w:rFonts w:ascii="Arial" w:hAnsi="Arial" w:cs="Arial"/>
          <w:color w:val="3366FF"/>
          <w:sz w:val="20"/>
          <w:szCs w:val="20"/>
        </w:rPr>
        <w:t>persoon/personen</w:t>
      </w:r>
      <w:r w:rsidR="0014769D" w:rsidRPr="0014769D">
        <w:rPr>
          <w:rFonts w:ascii="Arial" w:hAnsi="Arial" w:cs="Arial"/>
          <w:color w:val="800080"/>
          <w:sz w:val="20"/>
          <w:szCs w:val="20"/>
        </w:rPr>
        <w:t xml:space="preserve"> opgegeven en toegelicht. De verschenen </w:t>
      </w:r>
      <w:r w:rsidR="0014769D" w:rsidRPr="00A11443">
        <w:rPr>
          <w:rFonts w:ascii="Arial" w:hAnsi="Arial" w:cs="Arial"/>
          <w:color w:val="3366FF"/>
          <w:sz w:val="20"/>
          <w:szCs w:val="20"/>
        </w:rPr>
        <w:t>persoon/personen</w:t>
      </w:r>
      <w:r w:rsidR="0014769D" w:rsidRPr="0014769D">
        <w:rPr>
          <w:rFonts w:ascii="Arial" w:hAnsi="Arial" w:cs="Arial"/>
          <w:color w:val="800080"/>
          <w:sz w:val="20"/>
          <w:szCs w:val="20"/>
        </w:rPr>
        <w:t xml:space="preserve"> </w:t>
      </w:r>
      <w:r w:rsidR="0014769D" w:rsidRPr="0014769D">
        <w:rPr>
          <w:rFonts w:ascii="Arial" w:hAnsi="Arial" w:cs="Arial"/>
          <w:color w:val="3366FF"/>
          <w:sz w:val="20"/>
          <w:szCs w:val="20"/>
        </w:rPr>
        <w:t>heeft/hebben</w:t>
      </w:r>
      <w:r w:rsidR="0014769D" w:rsidRPr="0014769D">
        <w:rPr>
          <w:rFonts w:ascii="Arial" w:hAnsi="Arial" w:cs="Arial"/>
          <w:color w:val="800080"/>
          <w:sz w:val="20"/>
          <w:szCs w:val="20"/>
        </w:rPr>
        <w:t xml:space="preserve"> verklaard op volledige voorlezing van de akte geen prijs te stellen en tijdig voor het verlijden van de akte een concept-akte te hebben ontvangen, van de inhoud van de akte te hebben kennis genomen en te zijn gewezen op de gevolgen die voor partijen uit de akte voortvloeien.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Deze akte is onmiddellijk na beperkte voorlezing door de verschenen </w:t>
      </w:r>
      <w:r w:rsidRPr="006330DE">
        <w:rPr>
          <w:rFonts w:ascii="Arial" w:hAnsi="Arial" w:cs="Arial"/>
          <w:color w:val="339966"/>
          <w:sz w:val="20"/>
          <w:szCs w:val="20"/>
        </w:rPr>
        <w:t>persoon</w:t>
      </w:r>
      <w:r w:rsidR="009B50D0" w:rsidRPr="006330DE">
        <w:rPr>
          <w:rFonts w:ascii="Arial" w:hAnsi="Arial" w:cs="Arial"/>
          <w:color w:val="339966"/>
          <w:sz w:val="20"/>
          <w:szCs w:val="20"/>
        </w:rPr>
        <w:t>/</w:t>
      </w:r>
      <w:r w:rsidRPr="006330DE">
        <w:rPr>
          <w:rFonts w:ascii="Arial" w:hAnsi="Arial" w:cs="Arial"/>
          <w:color w:val="339966"/>
          <w:sz w:val="20"/>
          <w:szCs w:val="20"/>
        </w:rPr>
        <w:t xml:space="preserve"> personen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en vervolgens door mij, notaris, ondertekend </w:t>
      </w:r>
      <w:r w:rsidRPr="001E140C">
        <w:rPr>
          <w:rFonts w:ascii="Arial" w:hAnsi="Arial" w:cs="Arial"/>
          <w:color w:val="800080"/>
          <w:sz w:val="20"/>
          <w:szCs w:val="20"/>
        </w:rPr>
        <w:t xml:space="preserve">om </w:t>
      </w:r>
      <w:r w:rsidRPr="004305AE">
        <w:rPr>
          <w:rFonts w:ascii="Arial" w:hAnsi="Arial" w:cs="Arial"/>
          <w:sz w:val="20"/>
          <w:szCs w:val="20"/>
        </w:rPr>
        <w:fldChar w:fldCharType="begin"/>
      </w:r>
      <w:r w:rsidRPr="004305AE">
        <w:rPr>
          <w:rFonts w:ascii="Arial" w:hAnsi="Arial" w:cs="Arial"/>
          <w:sz w:val="20"/>
          <w:szCs w:val="20"/>
        </w:rPr>
        <w:instrText>MacroButton Nomacro §</w:instrText>
      </w:r>
      <w:r w:rsidRPr="004305AE">
        <w:rPr>
          <w:rFonts w:ascii="Arial" w:hAnsi="Arial" w:cs="Arial"/>
          <w:sz w:val="20"/>
          <w:szCs w:val="20"/>
        </w:rPr>
        <w:fldChar w:fldCharType="end"/>
      </w:r>
      <w:r w:rsidRPr="004305AE">
        <w:rPr>
          <w:rFonts w:ascii="Arial" w:hAnsi="Arial" w:cs="Arial"/>
          <w:sz w:val="20"/>
          <w:szCs w:val="20"/>
        </w:rPr>
        <w:t>tijdstip</w:t>
      </w:r>
      <w:r w:rsidRPr="004305AE">
        <w:rPr>
          <w:rFonts w:ascii="Arial" w:hAnsi="Arial" w:cs="Arial"/>
          <w:sz w:val="20"/>
          <w:szCs w:val="20"/>
        </w:rPr>
        <w:fldChar w:fldCharType="begin"/>
      </w:r>
      <w:r w:rsidRPr="004305AE">
        <w:rPr>
          <w:rFonts w:ascii="Arial" w:hAnsi="Arial" w:cs="Arial"/>
          <w:sz w:val="20"/>
          <w:szCs w:val="20"/>
        </w:rPr>
        <w:instrText>MacroButton Nomacro §</w:instrText>
      </w:r>
      <w:r w:rsidRPr="004305AE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color w:val="FF0000"/>
          <w:sz w:val="20"/>
          <w:szCs w:val="20"/>
        </w:rPr>
        <w:t>.</w:t>
      </w:r>
    </w:p>
    <w:p w14:paraId="1C8469C4" w14:textId="77777777" w:rsidR="00E940FF" w:rsidRDefault="00E940FF" w:rsidP="00E940FF">
      <w:pPr>
        <w:tabs>
          <w:tab w:val="left" w:pos="-1440"/>
          <w:tab w:val="left" w:pos="-720"/>
        </w:tabs>
        <w:suppressAutoHyphens/>
        <w:rPr>
          <w:rFonts w:ascii="Arial" w:hAnsi="Arial" w:cs="Arial"/>
          <w:sz w:val="20"/>
          <w:szCs w:val="20"/>
        </w:rPr>
      </w:pPr>
    </w:p>
    <w:p w14:paraId="1C8469C5" w14:textId="77777777" w:rsidR="00AF1BE8" w:rsidRPr="00CC183D" w:rsidRDefault="00AF1BE8" w:rsidP="00AF1BE8">
      <w:pPr>
        <w:rPr>
          <w:rFonts w:ascii="Arial" w:hAnsi="Arial" w:cs="Arial"/>
          <w:color w:val="800080"/>
          <w:sz w:val="20"/>
          <w:szCs w:val="20"/>
        </w:rPr>
      </w:pPr>
      <w:r w:rsidRPr="00CC183D">
        <w:rPr>
          <w:rFonts w:ascii="Arial" w:hAnsi="Arial" w:cs="Arial"/>
          <w:color w:val="800080"/>
          <w:sz w:val="20"/>
          <w:szCs w:val="20"/>
        </w:rPr>
        <w:t xml:space="preserve">UITGEGEVEN VOOR AFSCHRIFT </w:t>
      </w:r>
    </w:p>
    <w:p w14:paraId="1C8469C6" w14:textId="77777777" w:rsidR="00E940FF" w:rsidRPr="00365601" w:rsidRDefault="00E940FF" w:rsidP="00E940F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  <w:szCs w:val="20"/>
        </w:rPr>
      </w:pPr>
      <w:r w:rsidRPr="00365601">
        <w:rPr>
          <w:rFonts w:ascii="Arial" w:hAnsi="Arial" w:cs="Arial"/>
          <w:color w:val="FF0000"/>
          <w:sz w:val="20"/>
          <w:szCs w:val="20"/>
        </w:rPr>
        <w:t xml:space="preserve">w.g. </w:t>
      </w:r>
    </w:p>
    <w:p w14:paraId="1C8469C7" w14:textId="35C54123" w:rsidR="00E940FF" w:rsidRPr="00E940FF" w:rsidRDefault="00E940FF" w:rsidP="00E940FF">
      <w:pPr>
        <w:tabs>
          <w:tab w:val="left" w:pos="-1440"/>
          <w:tab w:val="left" w:pos="-720"/>
        </w:tabs>
        <w:suppressAutoHyphens/>
        <w:rPr>
          <w:rFonts w:ascii="Arial" w:hAnsi="Arial" w:cs="Arial"/>
          <w:sz w:val="20"/>
          <w:szCs w:val="20"/>
        </w:rPr>
      </w:pP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>MacroButton Nomacro 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voorletters</w:t>
      </w:r>
      <w:r w:rsidR="001C3D55" w:rsidRPr="00E940FF">
        <w:rPr>
          <w:rFonts w:ascii="Arial" w:hAnsi="Arial" w:cs="Arial"/>
          <w:sz w:val="20"/>
          <w:szCs w:val="20"/>
        </w:rPr>
        <w:fldChar w:fldCharType="begin"/>
      </w:r>
      <w:r w:rsidR="001C3D55" w:rsidRPr="00E940FF">
        <w:rPr>
          <w:rFonts w:ascii="Arial" w:hAnsi="Arial" w:cs="Arial"/>
          <w:sz w:val="20"/>
          <w:szCs w:val="20"/>
        </w:rPr>
        <w:instrText>MacroButton Nomacro §</w:instrText>
      </w:r>
      <w:r w:rsidR="001C3D55"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 xml:space="preserve"> </w:t>
      </w:r>
      <w:r w:rsidR="001C3D55" w:rsidRPr="00E940FF">
        <w:rPr>
          <w:rFonts w:ascii="Arial" w:hAnsi="Arial" w:cs="Arial"/>
          <w:sz w:val="20"/>
          <w:szCs w:val="20"/>
        </w:rPr>
        <w:fldChar w:fldCharType="begin"/>
      </w:r>
      <w:r w:rsidR="001C3D55" w:rsidRPr="00E940FF">
        <w:rPr>
          <w:rFonts w:ascii="Arial" w:hAnsi="Arial" w:cs="Arial"/>
          <w:sz w:val="20"/>
          <w:szCs w:val="20"/>
        </w:rPr>
        <w:instrText>MacroButton Nomacro §</w:instrText>
      </w:r>
      <w:r w:rsidR="001C3D55"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voorvoegsels</w:t>
      </w:r>
      <w:r w:rsidR="001C3D55" w:rsidRPr="00E940FF">
        <w:rPr>
          <w:rFonts w:ascii="Arial" w:hAnsi="Arial" w:cs="Arial"/>
          <w:sz w:val="20"/>
          <w:szCs w:val="20"/>
        </w:rPr>
        <w:fldChar w:fldCharType="begin"/>
      </w:r>
      <w:r w:rsidR="001C3D55" w:rsidRPr="00E940FF">
        <w:rPr>
          <w:rFonts w:ascii="Arial" w:hAnsi="Arial" w:cs="Arial"/>
          <w:sz w:val="20"/>
          <w:szCs w:val="20"/>
        </w:rPr>
        <w:instrText>MacroButton Nomacro §</w:instrText>
      </w:r>
      <w:r w:rsidR="001C3D55"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 xml:space="preserve"> </w:t>
      </w:r>
      <w:r w:rsidR="001C3D55" w:rsidRPr="00E940FF">
        <w:rPr>
          <w:rFonts w:ascii="Arial" w:hAnsi="Arial" w:cs="Arial"/>
          <w:sz w:val="20"/>
          <w:szCs w:val="20"/>
        </w:rPr>
        <w:fldChar w:fldCharType="begin"/>
      </w:r>
      <w:r w:rsidR="001C3D55" w:rsidRPr="00E940FF">
        <w:rPr>
          <w:rFonts w:ascii="Arial" w:hAnsi="Arial" w:cs="Arial"/>
          <w:sz w:val="20"/>
          <w:szCs w:val="20"/>
        </w:rPr>
        <w:instrText>MacroButton Nomacro §</w:instrText>
      </w:r>
      <w:r w:rsidR="001C3D55"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achternaam</w:t>
      </w:r>
      <w:r w:rsidR="00AF1BE8" w:rsidRPr="00E940FF">
        <w:rPr>
          <w:rFonts w:ascii="Arial" w:hAnsi="Arial" w:cs="Arial"/>
          <w:sz w:val="20"/>
          <w:szCs w:val="20"/>
        </w:rPr>
        <w:fldChar w:fldCharType="begin"/>
      </w:r>
      <w:r w:rsidR="00AF1BE8" w:rsidRPr="00E940FF">
        <w:rPr>
          <w:rFonts w:ascii="Arial" w:hAnsi="Arial" w:cs="Arial"/>
          <w:sz w:val="20"/>
          <w:szCs w:val="20"/>
        </w:rPr>
        <w:instrText>MacroButton Nomacro §</w:instrText>
      </w:r>
      <w:r w:rsidR="00AF1BE8" w:rsidRPr="00E940FF">
        <w:rPr>
          <w:rFonts w:ascii="Arial" w:hAnsi="Arial" w:cs="Arial"/>
          <w:sz w:val="20"/>
          <w:szCs w:val="20"/>
        </w:rPr>
        <w:fldChar w:fldCharType="end"/>
      </w:r>
      <w:r w:rsidR="0015502E" w:rsidRPr="0015502E">
        <w:rPr>
          <w:rFonts w:ascii="Arial" w:hAnsi="Arial" w:cs="Arial"/>
          <w:color w:val="FF0000"/>
          <w:sz w:val="20"/>
          <w:szCs w:val="20"/>
        </w:rPr>
        <w:t>,</w:t>
      </w:r>
      <w:r w:rsidR="00AF1BE8">
        <w:rPr>
          <w:rFonts w:ascii="Arial" w:hAnsi="Arial" w:cs="Arial"/>
          <w:sz w:val="20"/>
          <w:szCs w:val="20"/>
        </w:rPr>
        <w:t xml:space="preserve"> </w:t>
      </w:r>
      <w:r w:rsidR="00DB2D15">
        <w:rPr>
          <w:rFonts w:ascii="Arial" w:hAnsi="Arial" w:cs="Arial"/>
          <w:color w:val="800080"/>
          <w:sz w:val="20"/>
          <w:szCs w:val="20"/>
        </w:rPr>
        <w:t>toegevoegd /</w:t>
      </w:r>
      <w:r w:rsidRPr="00CC183D">
        <w:rPr>
          <w:rFonts w:ascii="Arial" w:hAnsi="Arial" w:cs="Arial"/>
          <w:color w:val="800080"/>
          <w:sz w:val="20"/>
          <w:szCs w:val="20"/>
        </w:rPr>
        <w:t>kandidaat-</w:t>
      </w:r>
      <w:r w:rsidRPr="00365601">
        <w:rPr>
          <w:rFonts w:ascii="Arial" w:hAnsi="Arial" w:cs="Arial"/>
          <w:color w:val="FF0000"/>
          <w:sz w:val="20"/>
          <w:szCs w:val="20"/>
        </w:rPr>
        <w:t>notaris</w:t>
      </w:r>
    </w:p>
    <w:p w14:paraId="1C8469C8" w14:textId="77777777" w:rsidR="00E940FF" w:rsidRPr="00E940FF" w:rsidRDefault="00E940FF" w:rsidP="00E940FF">
      <w:pPr>
        <w:tabs>
          <w:tab w:val="left" w:pos="-1440"/>
          <w:tab w:val="left" w:pos="-720"/>
        </w:tabs>
        <w:suppressAutoHyphens/>
        <w:rPr>
          <w:rFonts w:ascii="Arial" w:hAnsi="Arial" w:cs="Arial"/>
          <w:sz w:val="20"/>
          <w:szCs w:val="20"/>
        </w:rPr>
      </w:pPr>
    </w:p>
    <w:p w14:paraId="1C8469C9" w14:textId="77777777"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b/>
          <w:i/>
        </w:rPr>
      </w:pPr>
    </w:p>
    <w:p w14:paraId="1C8469CA" w14:textId="77777777" w:rsidR="00E940FF" w:rsidRP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b/>
          <w:i/>
        </w:rPr>
      </w:pPr>
      <w:r w:rsidRPr="00E940FF">
        <w:rPr>
          <w:rFonts w:ascii="Arial" w:hAnsi="Arial" w:cs="Arial"/>
          <w:b/>
          <w:i/>
        </w:rPr>
        <w:t>Toelichting:</w:t>
      </w:r>
    </w:p>
    <w:p w14:paraId="1C8469CB" w14:textId="77777777"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p w14:paraId="1C8469CC" w14:textId="77777777"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Zie voor het kleurgebruik in deze modelakte:</w:t>
      </w:r>
    </w:p>
    <w:p w14:paraId="1C8469CD" w14:textId="77777777" w:rsidR="001F29FA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Tekstblok – Algemene afspraken modeldocumenten en tekstblokken</w:t>
      </w:r>
    </w:p>
    <w:p w14:paraId="1C8469CE" w14:textId="77777777"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p w14:paraId="1C8469CF" w14:textId="77777777" w:rsidR="00D519FD" w:rsidRPr="004810A6" w:rsidRDefault="00D519FD" w:rsidP="00D519FD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szCs w:val="20"/>
          <w:u w:val="single"/>
        </w:rPr>
      </w:pPr>
      <w:r w:rsidRPr="004810A6">
        <w:rPr>
          <w:rFonts w:ascii="Arial" w:hAnsi="Arial" w:cs="Arial"/>
          <w:color w:val="FFFFFF"/>
          <w:sz w:val="20"/>
          <w:szCs w:val="20"/>
          <w:highlight w:val="darkYellow"/>
          <w:u w:val="single"/>
        </w:rPr>
        <w:t>KEUZEBLOKKEN:</w:t>
      </w:r>
    </w:p>
    <w:p w14:paraId="1C8469D0" w14:textId="77777777" w:rsidR="00D519FD" w:rsidRPr="00981235" w:rsidRDefault="00D519FD" w:rsidP="00981235">
      <w:pPr>
        <w:rPr>
          <w:rFonts w:ascii="Arial" w:hAnsi="Arial" w:cs="Arial"/>
          <w:sz w:val="20"/>
          <w:szCs w:val="20"/>
        </w:rPr>
      </w:pPr>
      <w:r w:rsidRPr="00981235">
        <w:rPr>
          <w:rFonts w:ascii="Arial" w:hAnsi="Arial" w:cs="Arial"/>
          <w:sz w:val="20"/>
          <w:szCs w:val="20"/>
        </w:rPr>
        <w:t xml:space="preserve">Deze keuzeblokken zijn specifiek voor de doorhaling hypotheek </w:t>
      </w:r>
      <w:r w:rsidR="00D2735D" w:rsidRPr="00981235">
        <w:rPr>
          <w:rFonts w:ascii="Arial" w:hAnsi="Arial" w:cs="Arial"/>
          <w:sz w:val="20"/>
          <w:szCs w:val="20"/>
        </w:rPr>
        <w:t xml:space="preserve">en </w:t>
      </w:r>
      <w:r w:rsidRPr="00981235">
        <w:rPr>
          <w:rFonts w:ascii="Arial" w:hAnsi="Arial" w:cs="Arial"/>
          <w:sz w:val="20"/>
          <w:szCs w:val="20"/>
        </w:rPr>
        <w:t>worden dan ook niet als algemene, voor meerdere soorten doorhalingen toepasbare, tekstblokken beschouwd.</w:t>
      </w:r>
    </w:p>
    <w:p w14:paraId="1C8469D1" w14:textId="77777777" w:rsidR="00D80581" w:rsidRPr="00981235" w:rsidRDefault="00D80581" w:rsidP="00981235">
      <w:pPr>
        <w:rPr>
          <w:rFonts w:ascii="Arial" w:hAnsi="Arial" w:cs="Arial"/>
          <w:sz w:val="20"/>
          <w:szCs w:val="20"/>
        </w:rPr>
      </w:pPr>
    </w:p>
    <w:p w14:paraId="1C8469D2" w14:textId="77777777" w:rsidR="00D519FD" w:rsidRDefault="00D519FD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D3" w14:textId="77777777" w:rsidR="008A32E5" w:rsidRDefault="008A32E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D4" w14:textId="77777777"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D5" w14:textId="77777777" w:rsidR="00981235" w:rsidRPr="00D239EE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</w:rPr>
      </w:pPr>
      <w:r w:rsidRPr="00D239EE">
        <w:rPr>
          <w:rFonts w:ascii="Arial" w:hAnsi="Arial" w:cs="Arial"/>
          <w:b/>
        </w:rPr>
        <w:t xml:space="preserve">KEUZEBLOK </w:t>
      </w:r>
      <w:r w:rsidR="00434189" w:rsidRPr="00D239EE">
        <w:rPr>
          <w:rFonts w:ascii="Arial" w:hAnsi="Arial" w:cs="Arial"/>
          <w:b/>
        </w:rPr>
        <w:t>GEVOLMACHTIGDE</w:t>
      </w:r>
    </w:p>
    <w:p w14:paraId="1C8469D6" w14:textId="77777777" w:rsidR="00981235" w:rsidRPr="00981235" w:rsidRDefault="00434189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</w:t>
      </w:r>
      <w:r w:rsidR="00981235" w:rsidRPr="00981235">
        <w:rPr>
          <w:rFonts w:ascii="Arial" w:hAnsi="Arial" w:cs="Arial"/>
          <w:sz w:val="20"/>
        </w:rPr>
        <w:t xml:space="preserve"> varianten t.w.</w:t>
      </w:r>
    </w:p>
    <w:p w14:paraId="1C8469D7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 w:rsidRPr="00981235">
        <w:rPr>
          <w:rFonts w:ascii="Arial" w:hAnsi="Arial" w:cs="Arial"/>
          <w:sz w:val="20"/>
        </w:rPr>
        <w:t xml:space="preserve">a. </w:t>
      </w:r>
      <w:r w:rsidR="00434189">
        <w:rPr>
          <w:rFonts w:ascii="Arial" w:hAnsi="Arial" w:cs="Arial"/>
          <w:sz w:val="20"/>
        </w:rPr>
        <w:t>kantoorgevolmachtigde</w:t>
      </w:r>
    </w:p>
    <w:p w14:paraId="1C8469D8" w14:textId="77777777" w:rsidR="00981235" w:rsidRPr="00981235" w:rsidRDefault="00434189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b. natuurlijk persoon</w:t>
      </w:r>
    </w:p>
    <w:p w14:paraId="1C8469D9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DA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i/>
          <w:sz w:val="20"/>
        </w:rPr>
      </w:pPr>
      <w:r w:rsidRPr="00981235">
        <w:rPr>
          <w:rFonts w:ascii="Arial" w:hAnsi="Arial" w:cs="Arial"/>
          <w:b/>
          <w:i/>
          <w:sz w:val="20"/>
        </w:rPr>
        <w:t>Tekstfragmenten:</w:t>
      </w:r>
    </w:p>
    <w:p w14:paraId="1C8469DB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DC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b/>
          <w:sz w:val="20"/>
        </w:rPr>
        <w:t>Variant a (</w:t>
      </w:r>
      <w:r w:rsidR="00376FFF">
        <w:rPr>
          <w:rFonts w:ascii="Arial" w:hAnsi="Arial" w:cs="Arial"/>
          <w:b/>
          <w:sz w:val="20"/>
        </w:rPr>
        <w:t>kantoorgevolmachtigde</w:t>
      </w:r>
      <w:r w:rsidRPr="00981235">
        <w:rPr>
          <w:rFonts w:ascii="Arial" w:hAnsi="Arial" w:cs="Arial"/>
          <w:b/>
          <w:sz w:val="20"/>
        </w:rPr>
        <w:t>)</w:t>
      </w:r>
    </w:p>
    <w:p w14:paraId="1C8469DD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981235">
        <w:rPr>
          <w:rFonts w:ascii="Arial" w:hAnsi="Arial" w:cs="Arial"/>
          <w:sz w:val="20"/>
          <w:u w:val="single"/>
        </w:rPr>
        <w:t>Begin tekstfragment:</w:t>
      </w:r>
    </w:p>
    <w:p w14:paraId="1C8469DE" w14:textId="77777777" w:rsidR="00376FFF" w:rsidRDefault="0043418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339966"/>
          <w:sz w:val="20"/>
          <w:szCs w:val="20"/>
        </w:rPr>
      </w:pPr>
      <w:r w:rsidRPr="00434189">
        <w:rPr>
          <w:rFonts w:ascii="Arial" w:hAnsi="Arial" w:cs="Arial"/>
          <w:color w:val="FF0000"/>
          <w:sz w:val="20"/>
          <w:szCs w:val="20"/>
          <w:highlight w:val="yellow"/>
        </w:rPr>
        <w:t>TEKSTBLOK NATUURLIJK PERSOON</w:t>
      </w:r>
      <w:r w:rsidRPr="00434189">
        <w:rPr>
          <w:rFonts w:ascii="Arial" w:hAnsi="Arial" w:cs="Arial"/>
          <w:color w:val="FF0000"/>
          <w:sz w:val="20"/>
          <w:szCs w:val="20"/>
        </w:rPr>
        <w:t xml:space="preserve">, </w:t>
      </w:r>
      <w:r w:rsidRPr="000F7DC0">
        <w:rPr>
          <w:rFonts w:ascii="Arial" w:hAnsi="Arial" w:cs="Arial"/>
          <w:color w:val="FF0000"/>
          <w:sz w:val="20"/>
          <w:szCs w:val="20"/>
        </w:rPr>
        <w:t>werkzaam ten kantore van mij, notaris,</w:t>
      </w:r>
      <w:r w:rsidRPr="00434189">
        <w:rPr>
          <w:rFonts w:ascii="Arial" w:hAnsi="Arial" w:cs="Arial"/>
          <w:color w:val="3366FF"/>
          <w:sz w:val="20"/>
          <w:szCs w:val="20"/>
        </w:rPr>
        <w:t xml:space="preserve"> </w:t>
      </w:r>
      <w:r w:rsidRPr="00434189">
        <w:rPr>
          <w:rFonts w:ascii="Arial" w:hAnsi="Arial" w:cs="Arial"/>
          <w:color w:val="800080"/>
          <w:sz w:val="20"/>
          <w:szCs w:val="20"/>
        </w:rPr>
        <w:t>kantoorhoudende te</w:t>
      </w:r>
      <w:r w:rsidRPr="00434189">
        <w:rPr>
          <w:rFonts w:ascii="Arial" w:hAnsi="Arial" w:cs="Arial"/>
          <w:color w:val="3366FF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>postcode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>woonplaats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,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>straatnaam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>huisnummer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color w:val="3366FF"/>
          <w:sz w:val="20"/>
          <w:szCs w:val="20"/>
        </w:rPr>
        <w:t>letter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color w:val="3366FF"/>
          <w:sz w:val="20"/>
          <w:szCs w:val="20"/>
        </w:rPr>
        <w:t>toevoeging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color w:val="800080"/>
          <w:sz w:val="20"/>
          <w:szCs w:val="20"/>
        </w:rPr>
        <w:t xml:space="preserve">, </w:t>
      </w:r>
      <w:r w:rsidRPr="000F7DC0">
        <w:rPr>
          <w:rFonts w:ascii="Arial" w:hAnsi="Arial" w:cs="Arial"/>
          <w:color w:val="FF0000"/>
          <w:sz w:val="20"/>
          <w:szCs w:val="20"/>
        </w:rPr>
        <w:t>te dezen handelend</w:t>
      </w:r>
      <w:r w:rsidRPr="00434189">
        <w:rPr>
          <w:rFonts w:ascii="Arial" w:hAnsi="Arial" w:cs="Arial"/>
          <w:color w:val="800080"/>
          <w:sz w:val="20"/>
          <w:szCs w:val="20"/>
        </w:rPr>
        <w:t xml:space="preserve"> onder de verantwoordelijkheid van mij, notaris, en</w:t>
      </w:r>
      <w:r w:rsidRPr="00434189">
        <w:rPr>
          <w:rFonts w:ascii="Arial" w:hAnsi="Arial" w:cs="Arial"/>
          <w:color w:val="339966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FF0000"/>
          <w:sz w:val="20"/>
          <w:szCs w:val="20"/>
        </w:rPr>
        <w:t>als</w:t>
      </w:r>
      <w:r w:rsidR="003547BA" w:rsidRPr="00376FFF">
        <w:rPr>
          <w:rFonts w:ascii="Arial" w:hAnsi="Arial" w:cs="Arial"/>
          <w:color w:val="80008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339966"/>
          <w:sz w:val="20"/>
          <w:szCs w:val="20"/>
        </w:rPr>
        <w:t>mondeling/schriftelijk</w:t>
      </w:r>
      <w:r w:rsidR="003547BA" w:rsidRPr="00376FFF">
        <w:rPr>
          <w:rFonts w:ascii="Arial" w:hAnsi="Arial" w:cs="Arial"/>
          <w:color w:val="80008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FF0000"/>
          <w:sz w:val="20"/>
          <w:szCs w:val="20"/>
        </w:rPr>
        <w:t>gevolmachtigde van</w:t>
      </w:r>
    </w:p>
    <w:p w14:paraId="1C8469DF" w14:textId="77777777" w:rsidR="00376FFF" w:rsidRDefault="00376FFF" w:rsidP="00376FF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C8469E0" w14:textId="77777777" w:rsidR="00376FFF" w:rsidRDefault="00376FF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339966"/>
          <w:sz w:val="20"/>
          <w:szCs w:val="20"/>
        </w:rPr>
      </w:pPr>
    </w:p>
    <w:p w14:paraId="1C8469E1" w14:textId="77777777" w:rsidR="00376FFF" w:rsidRDefault="00376FF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339966"/>
          <w:sz w:val="20"/>
          <w:szCs w:val="20"/>
        </w:rPr>
      </w:pPr>
      <w:r>
        <w:rPr>
          <w:rFonts w:ascii="Arial" w:hAnsi="Arial" w:cs="Arial"/>
          <w:b/>
          <w:sz w:val="20"/>
        </w:rPr>
        <w:t>Variant b (natuurlijk persoon</w:t>
      </w:r>
      <w:r w:rsidRPr="00981235">
        <w:rPr>
          <w:rFonts w:ascii="Arial" w:hAnsi="Arial" w:cs="Arial"/>
          <w:b/>
          <w:sz w:val="20"/>
        </w:rPr>
        <w:t>)</w:t>
      </w:r>
    </w:p>
    <w:p w14:paraId="1C8469E2" w14:textId="77777777" w:rsidR="00376FFF" w:rsidRPr="00376FFF" w:rsidRDefault="00376FF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981235">
        <w:rPr>
          <w:rFonts w:ascii="Arial" w:hAnsi="Arial" w:cs="Arial"/>
          <w:sz w:val="20"/>
          <w:u w:val="single"/>
        </w:rPr>
        <w:t>Begin tekstfragment:</w:t>
      </w:r>
    </w:p>
    <w:p w14:paraId="1C8469E3" w14:textId="6BB62590" w:rsidR="00981235" w:rsidRPr="000F7DC0" w:rsidRDefault="00376FF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color w:val="FF0000"/>
          <w:sz w:val="20"/>
          <w:szCs w:val="20"/>
        </w:rPr>
      </w:pPr>
      <w:r w:rsidRPr="00434189">
        <w:rPr>
          <w:rFonts w:ascii="Arial" w:hAnsi="Arial" w:cs="Arial"/>
          <w:color w:val="FF0000"/>
          <w:sz w:val="20"/>
          <w:szCs w:val="20"/>
          <w:highlight w:val="yellow"/>
        </w:rPr>
        <w:t>TEKSTBLOK NATUURLIJK PERSOON</w:t>
      </w:r>
      <w:r w:rsidRPr="00434189">
        <w:rPr>
          <w:rFonts w:ascii="Arial" w:hAnsi="Arial" w:cs="Arial"/>
          <w:color w:val="FF0000"/>
          <w:sz w:val="20"/>
          <w:szCs w:val="20"/>
        </w:rPr>
        <w:t xml:space="preserve">, </w:t>
      </w:r>
      <w:del w:id="4" w:author="Willems, Igor" w:date="2025-04-18T09:57:00Z" w16du:dateUtc="2025-04-18T07:57:00Z">
        <w:r w:rsidR="00434189" w:rsidRPr="00434189" w:rsidDel="007D14DE">
          <w:rPr>
            <w:rFonts w:ascii="Arial" w:hAnsi="Arial" w:cs="Arial"/>
            <w:color w:val="800080"/>
            <w:sz w:val="20"/>
            <w:szCs w:val="20"/>
            <w:highlight w:val="yellow"/>
          </w:rPr>
          <w:delText>TEKSTBLOK LEGITIMATIE</w:delText>
        </w:r>
        <w:r w:rsidR="00434189" w:rsidRPr="00434189" w:rsidDel="007D14DE">
          <w:rPr>
            <w:rFonts w:ascii="Arial" w:hAnsi="Arial" w:cs="Arial"/>
            <w:color w:val="800080"/>
            <w:sz w:val="20"/>
            <w:szCs w:val="20"/>
          </w:rPr>
          <w:delText xml:space="preserve">, </w:delText>
        </w:r>
      </w:del>
      <w:r w:rsidR="00434189" w:rsidRPr="000F7DC0">
        <w:rPr>
          <w:rFonts w:ascii="Arial" w:hAnsi="Arial" w:cs="Arial"/>
          <w:color w:val="FF0000"/>
          <w:sz w:val="20"/>
          <w:szCs w:val="20"/>
        </w:rPr>
        <w:t xml:space="preserve">wonende te </w:t>
      </w:r>
      <w:r w:rsidR="00434189" w:rsidRPr="000F7DC0">
        <w:rPr>
          <w:rFonts w:ascii="Arial" w:hAnsi="Arial" w:cs="Arial"/>
          <w:color w:val="FF0000"/>
          <w:sz w:val="20"/>
          <w:szCs w:val="20"/>
          <w:highlight w:val="yellow"/>
        </w:rPr>
        <w:t>TEKSTBLOK WOONADRES</w:t>
      </w:r>
      <w:r w:rsidR="00434189" w:rsidRPr="000F7DC0">
        <w:rPr>
          <w:rFonts w:ascii="Arial" w:hAnsi="Arial" w:cs="Arial"/>
          <w:color w:val="FF0000"/>
          <w:sz w:val="20"/>
          <w:szCs w:val="20"/>
        </w:rPr>
        <w:t>,</w:t>
      </w:r>
      <w:r w:rsidR="00434189" w:rsidRPr="00434189">
        <w:rPr>
          <w:rFonts w:ascii="Arial" w:hAnsi="Arial" w:cs="Arial"/>
          <w:color w:val="800080"/>
          <w:sz w:val="20"/>
          <w:szCs w:val="20"/>
        </w:rPr>
        <w:t xml:space="preserve"> </w:t>
      </w:r>
      <w:r w:rsidR="00434189" w:rsidRPr="00434189">
        <w:rPr>
          <w:rFonts w:ascii="Arial" w:hAnsi="Arial" w:cs="Arial"/>
          <w:color w:val="800080"/>
          <w:sz w:val="20"/>
          <w:szCs w:val="20"/>
          <w:highlight w:val="yellow"/>
        </w:rPr>
        <w:t>TEKSTBLOK BURGERLIJKE STAAT</w:t>
      </w:r>
      <w:r w:rsidR="00434189" w:rsidRPr="00434189">
        <w:rPr>
          <w:rFonts w:ascii="Arial" w:hAnsi="Arial" w:cs="Arial"/>
          <w:color w:val="800080"/>
          <w:sz w:val="20"/>
          <w:szCs w:val="20"/>
        </w:rPr>
        <w:t xml:space="preserve">, </w:t>
      </w:r>
      <w:r w:rsidR="000F7DC0" w:rsidRPr="000F7DC0">
        <w:rPr>
          <w:rFonts w:ascii="Arial" w:hAnsi="Arial" w:cs="Arial"/>
          <w:color w:val="FF0000"/>
          <w:sz w:val="20"/>
          <w:szCs w:val="20"/>
        </w:rPr>
        <w:t>te dezen handelend</w:t>
      </w:r>
      <w:r w:rsidR="003547BA">
        <w:rPr>
          <w:rFonts w:ascii="Arial" w:hAnsi="Arial" w:cs="Arial"/>
          <w:color w:val="FF000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FF0000"/>
          <w:sz w:val="20"/>
          <w:szCs w:val="20"/>
        </w:rPr>
        <w:t>als</w:t>
      </w:r>
      <w:r w:rsidR="003547BA" w:rsidRPr="00376FFF">
        <w:rPr>
          <w:rFonts w:ascii="Arial" w:hAnsi="Arial" w:cs="Arial"/>
          <w:color w:val="80008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339966"/>
          <w:sz w:val="20"/>
          <w:szCs w:val="20"/>
        </w:rPr>
        <w:t>mondeling/schriftelijk</w:t>
      </w:r>
      <w:r w:rsidR="003547BA" w:rsidRPr="00376FFF">
        <w:rPr>
          <w:rFonts w:ascii="Arial" w:hAnsi="Arial" w:cs="Arial"/>
          <w:color w:val="80008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FF0000"/>
          <w:sz w:val="20"/>
          <w:szCs w:val="20"/>
        </w:rPr>
        <w:t>gevolmachtigde van</w:t>
      </w:r>
    </w:p>
    <w:p w14:paraId="1C8469E4" w14:textId="77777777" w:rsidR="00376FFF" w:rsidRDefault="00376FFF" w:rsidP="00376FF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C8469E5" w14:textId="77777777"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E6" w14:textId="77777777" w:rsidR="00434189" w:rsidRDefault="0043418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E7" w14:textId="77777777" w:rsidR="000F7DC0" w:rsidRPr="00D239EE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</w:rPr>
      </w:pPr>
      <w:r w:rsidRPr="00D239EE">
        <w:rPr>
          <w:rFonts w:ascii="Arial" w:hAnsi="Arial" w:cs="Arial"/>
          <w:b/>
        </w:rPr>
        <w:t>KEUZEBLOK NATUURLIJK PERSOON</w:t>
      </w:r>
      <w:r w:rsidR="00927CAF" w:rsidRPr="00D239EE">
        <w:rPr>
          <w:rFonts w:ascii="Arial" w:hAnsi="Arial" w:cs="Arial"/>
          <w:b/>
        </w:rPr>
        <w:t xml:space="preserve"> (NP)</w:t>
      </w:r>
    </w:p>
    <w:p w14:paraId="1C8469E8" w14:textId="77777777"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</w:t>
      </w:r>
      <w:r w:rsidRPr="00981235">
        <w:rPr>
          <w:rFonts w:ascii="Arial" w:hAnsi="Arial" w:cs="Arial"/>
          <w:sz w:val="20"/>
        </w:rPr>
        <w:t xml:space="preserve"> varianten t.w.</w:t>
      </w:r>
    </w:p>
    <w:p w14:paraId="1C8469E9" w14:textId="77777777"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 w:rsidRPr="00981235">
        <w:rPr>
          <w:rFonts w:ascii="Arial" w:hAnsi="Arial" w:cs="Arial"/>
          <w:sz w:val="20"/>
        </w:rPr>
        <w:t xml:space="preserve">a. </w:t>
      </w:r>
      <w:r w:rsidR="006B42CB">
        <w:rPr>
          <w:rFonts w:ascii="Arial" w:hAnsi="Arial" w:cs="Arial"/>
          <w:sz w:val="20"/>
        </w:rPr>
        <w:t>één</w:t>
      </w:r>
      <w:r>
        <w:rPr>
          <w:rFonts w:ascii="Arial" w:hAnsi="Arial" w:cs="Arial"/>
          <w:sz w:val="20"/>
        </w:rPr>
        <w:t xml:space="preserve"> natuurlijk persoon</w:t>
      </w:r>
    </w:p>
    <w:p w14:paraId="1C8469EA" w14:textId="77777777" w:rsidR="000F7DC0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b. </w:t>
      </w:r>
      <w:r w:rsidR="006B42CB">
        <w:rPr>
          <w:rFonts w:ascii="Arial" w:hAnsi="Arial" w:cs="Arial"/>
          <w:sz w:val="20"/>
        </w:rPr>
        <w:t>twee</w:t>
      </w:r>
      <w:r>
        <w:rPr>
          <w:rFonts w:ascii="Arial" w:hAnsi="Arial" w:cs="Arial"/>
          <w:sz w:val="20"/>
        </w:rPr>
        <w:t xml:space="preserve"> natuurlijke personen </w:t>
      </w:r>
      <w:r w:rsidR="00927CAF"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20"/>
        </w:rPr>
        <w:t>partners</w:t>
      </w:r>
      <w:r w:rsidR="00927CAF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 xml:space="preserve">, gezamenlijke burgerlijke staat en </w:t>
      </w:r>
      <w:r w:rsidR="00927CAF">
        <w:rPr>
          <w:rFonts w:ascii="Arial" w:hAnsi="Arial" w:cs="Arial"/>
          <w:sz w:val="20"/>
        </w:rPr>
        <w:t xml:space="preserve">gezamenlijk </w:t>
      </w:r>
      <w:r>
        <w:rPr>
          <w:rFonts w:ascii="Arial" w:hAnsi="Arial" w:cs="Arial"/>
          <w:sz w:val="20"/>
        </w:rPr>
        <w:t>woonadres</w:t>
      </w:r>
    </w:p>
    <w:p w14:paraId="1C8469EB" w14:textId="77777777" w:rsidR="000F7DC0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c.</w:t>
      </w:r>
      <w:r w:rsidR="00927CAF">
        <w:rPr>
          <w:rFonts w:ascii="Arial" w:hAnsi="Arial" w:cs="Arial"/>
          <w:sz w:val="20"/>
        </w:rPr>
        <w:t xml:space="preserve"> </w:t>
      </w:r>
      <w:r w:rsidR="006B42CB">
        <w:rPr>
          <w:rFonts w:ascii="Arial" w:hAnsi="Arial" w:cs="Arial"/>
          <w:sz w:val="20"/>
        </w:rPr>
        <w:t>twee</w:t>
      </w:r>
      <w:r w:rsidR="00927CAF">
        <w:rPr>
          <w:rFonts w:ascii="Arial" w:hAnsi="Arial" w:cs="Arial"/>
          <w:sz w:val="20"/>
        </w:rPr>
        <w:t xml:space="preserve"> natuurlijke personen (partners), gezamenlijke burgerlijke staat en eigen woonadres</w:t>
      </w:r>
    </w:p>
    <w:p w14:paraId="1C8469EC" w14:textId="77777777"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d.</w:t>
      </w:r>
      <w:r w:rsidR="00927CAF">
        <w:rPr>
          <w:rFonts w:ascii="Arial" w:hAnsi="Arial" w:cs="Arial"/>
          <w:sz w:val="20"/>
        </w:rPr>
        <w:t xml:space="preserve"> </w:t>
      </w:r>
      <w:r w:rsidR="006B42CB">
        <w:rPr>
          <w:rFonts w:ascii="Arial" w:hAnsi="Arial" w:cs="Arial"/>
          <w:sz w:val="20"/>
        </w:rPr>
        <w:t>twee</w:t>
      </w:r>
      <w:r w:rsidR="00927CAF">
        <w:rPr>
          <w:rFonts w:ascii="Arial" w:hAnsi="Arial" w:cs="Arial"/>
          <w:sz w:val="20"/>
        </w:rPr>
        <w:t xml:space="preserve"> of meer natuurlijke personen met een gezamenlijk woonadres (huisgenoten)</w:t>
      </w:r>
    </w:p>
    <w:p w14:paraId="1C8469ED" w14:textId="77777777" w:rsidR="000F7DC0" w:rsidRPr="00A71203" w:rsidRDefault="00A71203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Dit keuzeblok is herhalend.</w:t>
      </w:r>
    </w:p>
    <w:p w14:paraId="1C8469EE" w14:textId="77777777" w:rsidR="00A71203" w:rsidRPr="00981235" w:rsidRDefault="00A71203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EF" w14:textId="77777777"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i/>
          <w:sz w:val="20"/>
        </w:rPr>
      </w:pPr>
      <w:r w:rsidRPr="00981235">
        <w:rPr>
          <w:rFonts w:ascii="Arial" w:hAnsi="Arial" w:cs="Arial"/>
          <w:b/>
          <w:i/>
          <w:sz w:val="20"/>
        </w:rPr>
        <w:t>Tekstfragmenten:</w:t>
      </w:r>
    </w:p>
    <w:p w14:paraId="1C8469F0" w14:textId="77777777"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F1" w14:textId="77777777"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b/>
          <w:sz w:val="20"/>
        </w:rPr>
        <w:t>Variant a (</w:t>
      </w:r>
      <w:r w:rsidR="006B42CB">
        <w:rPr>
          <w:rFonts w:ascii="Arial" w:hAnsi="Arial" w:cs="Arial"/>
          <w:b/>
          <w:sz w:val="20"/>
        </w:rPr>
        <w:t>één</w:t>
      </w:r>
      <w:r w:rsidR="00927CAF">
        <w:rPr>
          <w:rFonts w:ascii="Arial" w:hAnsi="Arial" w:cs="Arial"/>
          <w:b/>
          <w:sz w:val="20"/>
        </w:rPr>
        <w:t xml:space="preserve"> NP</w:t>
      </w:r>
      <w:r w:rsidRPr="00981235">
        <w:rPr>
          <w:rFonts w:ascii="Arial" w:hAnsi="Arial" w:cs="Arial"/>
          <w:b/>
          <w:sz w:val="20"/>
        </w:rPr>
        <w:t>)</w:t>
      </w:r>
    </w:p>
    <w:p w14:paraId="1C8469F2" w14:textId="77777777" w:rsidR="00927CAF" w:rsidRPr="00434189" w:rsidRDefault="00927CAF" w:rsidP="00927CA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14:paraId="1C8469F3" w14:textId="3FDE500B" w:rsidR="00927CAF" w:rsidRPr="00DB2D15" w:rsidRDefault="00927CAF" w:rsidP="00DB2D15">
      <w:pPr>
        <w:tabs>
          <w:tab w:val="left" w:pos="360"/>
          <w:tab w:val="left" w:pos="709"/>
        </w:tabs>
        <w:rPr>
          <w:rFonts w:ascii="Arial" w:hAnsi="Arial" w:cs="Arial"/>
          <w:color w:val="FF0000"/>
          <w:sz w:val="20"/>
        </w:rPr>
      </w:pPr>
      <w:r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Pr="00D25C1D">
        <w:rPr>
          <w:rFonts w:ascii="Arial" w:hAnsi="Arial" w:cs="Arial"/>
          <w:color w:val="FF0000"/>
          <w:sz w:val="20"/>
        </w:rPr>
        <w:t>,</w:t>
      </w:r>
      <w:del w:id="5" w:author="Willems, Igor" w:date="2025-04-18T09:56:00Z" w16du:dateUtc="2025-04-18T07:56:00Z">
        <w:r w:rsidRPr="00D25C1D" w:rsidDel="007D14DE">
          <w:rPr>
            <w:rFonts w:ascii="Arial" w:hAnsi="Arial" w:cs="Arial"/>
            <w:color w:val="800080"/>
            <w:sz w:val="20"/>
          </w:rPr>
          <w:delText xml:space="preserve"> </w:delText>
        </w:r>
        <w:r w:rsidRPr="00D25C1D" w:rsidDel="007D14DE">
          <w:rPr>
            <w:rFonts w:ascii="Arial" w:hAnsi="Arial" w:cs="Arial"/>
            <w:color w:val="800080"/>
            <w:sz w:val="20"/>
            <w:highlight w:val="yellow"/>
          </w:rPr>
          <w:delText>TEKSTBLOK LEGITIMATIE</w:delText>
        </w:r>
        <w:r w:rsidRPr="000B39D7" w:rsidDel="007D14DE">
          <w:rPr>
            <w:rFonts w:ascii="Arial" w:hAnsi="Arial" w:cs="Arial"/>
            <w:color w:val="800080"/>
            <w:sz w:val="20"/>
          </w:rPr>
          <w:delText>,</w:delText>
        </w:r>
      </w:del>
      <w:r w:rsidRPr="000B39D7">
        <w:rPr>
          <w:rFonts w:ascii="Arial" w:hAnsi="Arial" w:cs="Arial"/>
          <w:color w:val="FF0000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  <w:highlight w:val="yellow"/>
        </w:rPr>
        <w:t>TEKSTBLOK BURGERLIJKE STAAT</w:t>
      </w:r>
      <w:r w:rsidRPr="00D25C1D">
        <w:rPr>
          <w:rFonts w:ascii="Arial" w:hAnsi="Arial" w:cs="Arial"/>
          <w:color w:val="FF0000"/>
          <w:sz w:val="20"/>
        </w:rPr>
        <w:t>,</w:t>
      </w:r>
      <w:r w:rsidRPr="00D25C1D" w:rsidDel="00B66644">
        <w:rPr>
          <w:rFonts w:ascii="Arial" w:hAnsi="Arial" w:cs="Arial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</w:rPr>
        <w:t>wonende te</w:t>
      </w:r>
      <w:r w:rsidRPr="00D25C1D">
        <w:rPr>
          <w:rFonts w:ascii="Arial" w:hAnsi="Arial" w:cs="Arial"/>
          <w:color w:val="339966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  <w:highlight w:val="yellow"/>
        </w:rPr>
        <w:t>TEKSTBLOK WOONADRES</w:t>
      </w:r>
    </w:p>
    <w:p w14:paraId="1C8469F4" w14:textId="77777777" w:rsidR="00927CAF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C8469F5" w14:textId="77777777" w:rsidR="00434189" w:rsidRDefault="0043418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F6" w14:textId="77777777" w:rsidR="00927CAF" w:rsidRPr="00981235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Variant b</w:t>
      </w:r>
      <w:r w:rsidRPr="00981235">
        <w:rPr>
          <w:rFonts w:ascii="Arial" w:hAnsi="Arial" w:cs="Arial"/>
          <w:b/>
          <w:sz w:val="20"/>
        </w:rPr>
        <w:t xml:space="preserve"> (</w:t>
      </w:r>
      <w:r w:rsidR="006B42CB">
        <w:rPr>
          <w:rFonts w:ascii="Arial" w:hAnsi="Arial" w:cs="Arial"/>
          <w:b/>
          <w:sz w:val="20"/>
        </w:rPr>
        <w:t>twee</w:t>
      </w:r>
      <w:r>
        <w:rPr>
          <w:rFonts w:ascii="Arial" w:hAnsi="Arial" w:cs="Arial"/>
          <w:b/>
          <w:sz w:val="20"/>
        </w:rPr>
        <w:t xml:space="preserve"> NP</w:t>
      </w:r>
      <w:r w:rsidR="006B42CB">
        <w:rPr>
          <w:rFonts w:ascii="Arial" w:hAnsi="Arial" w:cs="Arial"/>
          <w:b/>
          <w:sz w:val="20"/>
        </w:rPr>
        <w:t>’s</w:t>
      </w:r>
      <w:r>
        <w:rPr>
          <w:rFonts w:ascii="Arial" w:hAnsi="Arial" w:cs="Arial"/>
          <w:b/>
          <w:sz w:val="20"/>
        </w:rPr>
        <w:t xml:space="preserve"> – gezamenlijke burgerlijke staat en woonadres</w:t>
      </w:r>
      <w:r w:rsidRPr="00981235">
        <w:rPr>
          <w:rFonts w:ascii="Arial" w:hAnsi="Arial" w:cs="Arial"/>
          <w:b/>
          <w:sz w:val="20"/>
        </w:rPr>
        <w:t>)</w:t>
      </w:r>
    </w:p>
    <w:p w14:paraId="1C8469F7" w14:textId="77777777" w:rsidR="00927CAF" w:rsidRPr="00434189" w:rsidRDefault="00927CAF" w:rsidP="00927CA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14:paraId="1C8469F8" w14:textId="308E0C66" w:rsidR="00927CAF" w:rsidRPr="00D25C1D" w:rsidRDefault="00927CAF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D5430">
        <w:rPr>
          <w:rFonts w:ascii="Arial" w:hAnsi="Arial" w:cs="Arial"/>
          <w:color w:val="800080"/>
          <w:sz w:val="20"/>
        </w:rPr>
        <w:t>a.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color w:val="FF0000"/>
          <w:sz w:val="20"/>
        </w:rPr>
        <w:tab/>
      </w:r>
      <w:r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Pr="00D25C1D">
        <w:rPr>
          <w:rFonts w:ascii="Arial" w:hAnsi="Arial" w:cs="Arial"/>
          <w:color w:val="FF0000"/>
          <w:sz w:val="20"/>
        </w:rPr>
        <w:t>,</w:t>
      </w:r>
      <w:del w:id="6" w:author="Willems, Igor" w:date="2025-04-18T09:57:00Z" w16du:dateUtc="2025-04-18T07:57:00Z">
        <w:r w:rsidRPr="00D25C1D" w:rsidDel="007D14DE">
          <w:rPr>
            <w:rFonts w:ascii="Arial" w:hAnsi="Arial" w:cs="Arial"/>
            <w:color w:val="800080"/>
            <w:sz w:val="20"/>
          </w:rPr>
          <w:delText xml:space="preserve"> </w:delText>
        </w:r>
        <w:r w:rsidRPr="00D25C1D" w:rsidDel="007D14DE">
          <w:rPr>
            <w:rFonts w:ascii="Arial" w:hAnsi="Arial" w:cs="Arial"/>
            <w:color w:val="800080"/>
            <w:sz w:val="20"/>
            <w:highlight w:val="yellow"/>
          </w:rPr>
          <w:delText>TEKSTBLOK LEGITIMATIE</w:delText>
        </w:r>
        <w:r w:rsidRPr="000B39D7" w:rsidDel="007D14DE">
          <w:rPr>
            <w:rFonts w:ascii="Arial" w:hAnsi="Arial" w:cs="Arial"/>
            <w:color w:val="800080"/>
            <w:sz w:val="20"/>
          </w:rPr>
          <w:delText>,</w:delText>
        </w:r>
      </w:del>
      <w:r>
        <w:rPr>
          <w:rFonts w:ascii="Arial" w:hAnsi="Arial" w:cs="Arial"/>
          <w:color w:val="800080"/>
          <w:sz w:val="20"/>
        </w:rPr>
        <w:t xml:space="preserve"> </w:t>
      </w:r>
      <w:r w:rsidRPr="00B72746">
        <w:rPr>
          <w:rFonts w:ascii="Arial" w:hAnsi="Arial" w:cs="Arial"/>
          <w:color w:val="FF0000"/>
          <w:sz w:val="20"/>
        </w:rPr>
        <w:t>en</w:t>
      </w:r>
    </w:p>
    <w:p w14:paraId="1C8469F9" w14:textId="2ABBF81D" w:rsidR="00927CAF" w:rsidRPr="00D25C1D" w:rsidRDefault="00927CAF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D5430">
        <w:rPr>
          <w:rFonts w:ascii="Arial" w:hAnsi="Arial" w:cs="Arial"/>
          <w:color w:val="800080"/>
          <w:sz w:val="20"/>
        </w:rPr>
        <w:t>b.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color w:val="FF0000"/>
          <w:sz w:val="20"/>
        </w:rPr>
        <w:tab/>
      </w:r>
      <w:r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Pr="00D25C1D">
        <w:rPr>
          <w:rFonts w:ascii="Arial" w:hAnsi="Arial" w:cs="Arial"/>
          <w:color w:val="FF0000"/>
          <w:sz w:val="20"/>
        </w:rPr>
        <w:t>,</w:t>
      </w:r>
      <w:del w:id="7" w:author="Willems, Igor" w:date="2025-04-18T09:57:00Z" w16du:dateUtc="2025-04-18T07:57:00Z">
        <w:r w:rsidRPr="00D25C1D" w:rsidDel="007D14DE">
          <w:rPr>
            <w:rFonts w:ascii="Arial" w:hAnsi="Arial" w:cs="Arial"/>
            <w:color w:val="800080"/>
            <w:sz w:val="20"/>
          </w:rPr>
          <w:delText xml:space="preserve"> </w:delText>
        </w:r>
        <w:r w:rsidRPr="00D25C1D" w:rsidDel="007D14DE">
          <w:rPr>
            <w:rFonts w:ascii="Arial" w:hAnsi="Arial" w:cs="Arial"/>
            <w:color w:val="800080"/>
            <w:sz w:val="20"/>
            <w:highlight w:val="yellow"/>
          </w:rPr>
          <w:delText>TEKSTBLOK LEGITIMATIE</w:delText>
        </w:r>
        <w:r w:rsidRPr="000B39D7" w:rsidDel="007D14DE">
          <w:rPr>
            <w:rFonts w:ascii="Arial" w:hAnsi="Arial" w:cs="Arial"/>
            <w:color w:val="800080"/>
            <w:sz w:val="20"/>
          </w:rPr>
          <w:delText>,</w:delText>
        </w:r>
      </w:del>
    </w:p>
    <w:p w14:paraId="1C8469FA" w14:textId="77777777" w:rsidR="00927CAF" w:rsidRPr="000B39D7" w:rsidRDefault="00927CAF" w:rsidP="00DB2D15">
      <w:pPr>
        <w:tabs>
          <w:tab w:val="left" w:pos="284"/>
          <w:tab w:val="left" w:pos="360"/>
        </w:tabs>
        <w:rPr>
          <w:rFonts w:ascii="Arial" w:hAnsi="Arial" w:cs="Arial"/>
          <w:color w:val="008000"/>
          <w:sz w:val="20"/>
        </w:rPr>
      </w:pPr>
      <w:r w:rsidRPr="000B39D7">
        <w:rPr>
          <w:rFonts w:ascii="Arial" w:hAnsi="Arial" w:cs="Arial"/>
          <w:color w:val="FF0000"/>
          <w:sz w:val="20"/>
          <w:highlight w:val="yellow"/>
        </w:rPr>
        <w:t>TEKSTBLOK BURGERLIJKE STAAT</w:t>
      </w:r>
      <w:r w:rsidRPr="000B39D7">
        <w:rPr>
          <w:rFonts w:ascii="Arial" w:hAnsi="Arial" w:cs="Arial"/>
          <w:color w:val="FF0000"/>
          <w:sz w:val="20"/>
        </w:rPr>
        <w:t>, tezamen wonende</w:t>
      </w:r>
      <w:r w:rsidRPr="000B39D7">
        <w:rPr>
          <w:rFonts w:ascii="Arial" w:hAnsi="Arial" w:cs="Arial"/>
          <w:sz w:val="20"/>
        </w:rPr>
        <w:t xml:space="preserve"> </w:t>
      </w:r>
      <w:r w:rsidRPr="000B39D7">
        <w:rPr>
          <w:rFonts w:ascii="Arial" w:hAnsi="Arial" w:cs="Arial"/>
          <w:color w:val="FF0000"/>
          <w:sz w:val="20"/>
        </w:rPr>
        <w:t>te</w:t>
      </w:r>
      <w:r w:rsidRPr="000B39D7">
        <w:rPr>
          <w:rFonts w:ascii="Arial" w:hAnsi="Arial" w:cs="Arial"/>
          <w:color w:val="800080"/>
          <w:sz w:val="20"/>
        </w:rPr>
        <w:t xml:space="preserve"> </w:t>
      </w:r>
      <w:r w:rsidRPr="000B39D7">
        <w:rPr>
          <w:rFonts w:ascii="Arial" w:hAnsi="Arial" w:cs="Arial"/>
          <w:color w:val="FF0000"/>
          <w:sz w:val="20"/>
          <w:highlight w:val="yellow"/>
        </w:rPr>
        <w:t>TEKSTBLOK</w:t>
      </w:r>
      <w:r w:rsidR="00517A25">
        <w:rPr>
          <w:rFonts w:ascii="Arial" w:hAnsi="Arial" w:cs="Arial"/>
          <w:color w:val="FF0000"/>
          <w:sz w:val="20"/>
          <w:highlight w:val="yellow"/>
        </w:rPr>
        <w:t xml:space="preserve"> W</w:t>
      </w:r>
      <w:r w:rsidRPr="000B39D7">
        <w:rPr>
          <w:rFonts w:ascii="Arial" w:hAnsi="Arial" w:cs="Arial"/>
          <w:color w:val="FF0000"/>
          <w:sz w:val="20"/>
          <w:highlight w:val="yellow"/>
        </w:rPr>
        <w:t>OONADRES</w:t>
      </w:r>
      <w:r w:rsidRPr="000B39D7">
        <w:rPr>
          <w:rFonts w:ascii="Arial" w:hAnsi="Arial" w:cs="Arial"/>
          <w:color w:val="800080"/>
          <w:sz w:val="20"/>
        </w:rPr>
        <w:t xml:space="preserve"> </w:t>
      </w:r>
    </w:p>
    <w:p w14:paraId="1C8469FB" w14:textId="77777777" w:rsidR="00927CAF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C8469FC" w14:textId="77777777" w:rsidR="00434189" w:rsidRDefault="0043418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FD" w14:textId="77777777" w:rsidR="00927CAF" w:rsidRPr="00981235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Variant c</w:t>
      </w:r>
      <w:r w:rsidRPr="00981235">
        <w:rPr>
          <w:rFonts w:ascii="Arial" w:hAnsi="Arial" w:cs="Arial"/>
          <w:b/>
          <w:sz w:val="20"/>
        </w:rPr>
        <w:t xml:space="preserve"> (</w:t>
      </w:r>
      <w:r w:rsidR="006B42CB">
        <w:rPr>
          <w:rFonts w:ascii="Arial" w:hAnsi="Arial" w:cs="Arial"/>
          <w:b/>
          <w:sz w:val="20"/>
        </w:rPr>
        <w:t>twee</w:t>
      </w:r>
      <w:r>
        <w:rPr>
          <w:rFonts w:ascii="Arial" w:hAnsi="Arial" w:cs="Arial"/>
          <w:b/>
          <w:sz w:val="20"/>
        </w:rPr>
        <w:t xml:space="preserve"> NP</w:t>
      </w:r>
      <w:r w:rsidR="006B42CB">
        <w:rPr>
          <w:rFonts w:ascii="Arial" w:hAnsi="Arial" w:cs="Arial"/>
          <w:b/>
          <w:sz w:val="20"/>
        </w:rPr>
        <w:t>’s</w:t>
      </w:r>
      <w:r>
        <w:rPr>
          <w:rFonts w:ascii="Arial" w:hAnsi="Arial" w:cs="Arial"/>
          <w:b/>
          <w:sz w:val="20"/>
        </w:rPr>
        <w:t xml:space="preserve"> – gezamenlijke burgerlijke staat en eigen woonadres</w:t>
      </w:r>
      <w:r w:rsidRPr="00981235">
        <w:rPr>
          <w:rFonts w:ascii="Arial" w:hAnsi="Arial" w:cs="Arial"/>
          <w:b/>
          <w:sz w:val="20"/>
        </w:rPr>
        <w:t>)</w:t>
      </w:r>
    </w:p>
    <w:p w14:paraId="1C8469FE" w14:textId="77777777" w:rsidR="00927CAF" w:rsidRPr="00434189" w:rsidRDefault="00927CAF" w:rsidP="00927CA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14:paraId="1C8469FF" w14:textId="17EE5E36" w:rsidR="00927CAF" w:rsidRPr="00D25C1D" w:rsidRDefault="00927CAF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D5430">
        <w:rPr>
          <w:rFonts w:ascii="Arial" w:hAnsi="Arial" w:cs="Arial"/>
          <w:color w:val="800080"/>
          <w:sz w:val="20"/>
        </w:rPr>
        <w:t>a.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color w:val="FF0000"/>
          <w:sz w:val="20"/>
        </w:rPr>
        <w:tab/>
      </w:r>
      <w:r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Pr="00D25C1D">
        <w:rPr>
          <w:rFonts w:ascii="Arial" w:hAnsi="Arial" w:cs="Arial"/>
          <w:color w:val="FF0000"/>
          <w:sz w:val="20"/>
        </w:rPr>
        <w:t>,</w:t>
      </w:r>
      <w:del w:id="8" w:author="Willems, Igor" w:date="2025-04-18T09:57:00Z" w16du:dateUtc="2025-04-18T07:57:00Z">
        <w:r w:rsidRPr="00D25C1D" w:rsidDel="007D14DE">
          <w:rPr>
            <w:rFonts w:ascii="Arial" w:hAnsi="Arial" w:cs="Arial"/>
            <w:color w:val="800080"/>
            <w:sz w:val="20"/>
          </w:rPr>
          <w:delText xml:space="preserve"> </w:delText>
        </w:r>
        <w:r w:rsidRPr="00D25C1D" w:rsidDel="007D14DE">
          <w:rPr>
            <w:rFonts w:ascii="Arial" w:hAnsi="Arial" w:cs="Arial"/>
            <w:color w:val="800080"/>
            <w:sz w:val="20"/>
            <w:highlight w:val="yellow"/>
          </w:rPr>
          <w:delText>TEKSTBLOK LEGITIMATIE</w:delText>
        </w:r>
        <w:r w:rsidRPr="000B39D7" w:rsidDel="007D14DE">
          <w:rPr>
            <w:rFonts w:ascii="Arial" w:hAnsi="Arial" w:cs="Arial"/>
            <w:color w:val="800080"/>
            <w:sz w:val="20"/>
          </w:rPr>
          <w:delText>,</w:delText>
        </w:r>
      </w:del>
      <w:r w:rsidRPr="000B39D7">
        <w:rPr>
          <w:rFonts w:ascii="Arial" w:hAnsi="Arial" w:cs="Arial"/>
          <w:color w:val="FF0000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</w:rPr>
        <w:t>wonende te</w:t>
      </w:r>
      <w:r w:rsidRPr="00D25C1D">
        <w:rPr>
          <w:rFonts w:ascii="Arial" w:hAnsi="Arial" w:cs="Arial"/>
          <w:color w:val="339966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  <w:highlight w:val="yellow"/>
        </w:rPr>
        <w:t>TEKSTBLOK WOONADRES</w:t>
      </w:r>
      <w:r>
        <w:rPr>
          <w:rFonts w:ascii="Arial" w:hAnsi="Arial" w:cs="Arial"/>
          <w:color w:val="FF0000"/>
          <w:sz w:val="20"/>
        </w:rPr>
        <w:t>, en</w:t>
      </w:r>
    </w:p>
    <w:p w14:paraId="1C846A00" w14:textId="0E407943" w:rsidR="00927CAF" w:rsidRPr="00D25C1D" w:rsidRDefault="00927CAF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D5430">
        <w:rPr>
          <w:rFonts w:ascii="Arial" w:hAnsi="Arial" w:cs="Arial"/>
          <w:color w:val="800080"/>
          <w:sz w:val="20"/>
        </w:rPr>
        <w:t>b.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color w:val="FF0000"/>
          <w:sz w:val="20"/>
        </w:rPr>
        <w:tab/>
      </w:r>
      <w:r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Pr="00D25C1D">
        <w:rPr>
          <w:rFonts w:ascii="Arial" w:hAnsi="Arial" w:cs="Arial"/>
          <w:color w:val="FF0000"/>
          <w:sz w:val="20"/>
        </w:rPr>
        <w:t>,</w:t>
      </w:r>
      <w:del w:id="9" w:author="Willems, Igor" w:date="2025-04-18T09:57:00Z" w16du:dateUtc="2025-04-18T07:57:00Z">
        <w:r w:rsidRPr="00D25C1D" w:rsidDel="007D14DE">
          <w:rPr>
            <w:rFonts w:ascii="Arial" w:hAnsi="Arial" w:cs="Arial"/>
            <w:color w:val="800080"/>
            <w:sz w:val="20"/>
          </w:rPr>
          <w:delText xml:space="preserve"> </w:delText>
        </w:r>
        <w:r w:rsidRPr="00D25C1D" w:rsidDel="007D14DE">
          <w:rPr>
            <w:rFonts w:ascii="Arial" w:hAnsi="Arial" w:cs="Arial"/>
            <w:color w:val="800080"/>
            <w:sz w:val="20"/>
            <w:highlight w:val="yellow"/>
          </w:rPr>
          <w:delText>TEKSTBLOK LEGITIMATIE</w:delText>
        </w:r>
        <w:r w:rsidRPr="000B39D7" w:rsidDel="007D14DE">
          <w:rPr>
            <w:rFonts w:ascii="Arial" w:hAnsi="Arial" w:cs="Arial"/>
            <w:color w:val="800080"/>
            <w:sz w:val="20"/>
          </w:rPr>
          <w:delText>,</w:delText>
        </w:r>
      </w:del>
      <w:r w:rsidRPr="000B39D7">
        <w:rPr>
          <w:rFonts w:ascii="Arial" w:hAnsi="Arial" w:cs="Arial"/>
          <w:color w:val="FF0000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</w:rPr>
        <w:t>wonende te</w:t>
      </w:r>
      <w:r w:rsidRPr="00D25C1D">
        <w:rPr>
          <w:rFonts w:ascii="Arial" w:hAnsi="Arial" w:cs="Arial"/>
          <w:color w:val="339966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  <w:highlight w:val="yellow"/>
        </w:rPr>
        <w:t>TEKSTBLOK WOONADRES</w:t>
      </w:r>
      <w:r>
        <w:rPr>
          <w:rFonts w:ascii="Arial" w:hAnsi="Arial" w:cs="Arial"/>
          <w:color w:val="FF0000"/>
          <w:sz w:val="20"/>
        </w:rPr>
        <w:t>,</w:t>
      </w:r>
    </w:p>
    <w:p w14:paraId="1C846A01" w14:textId="24237FFC" w:rsidR="00927CAF" w:rsidRPr="000B39D7" w:rsidRDefault="00927CAF" w:rsidP="00927CAF">
      <w:pPr>
        <w:tabs>
          <w:tab w:val="left" w:pos="360"/>
        </w:tabs>
        <w:rPr>
          <w:rFonts w:ascii="Arial" w:hAnsi="Arial" w:cs="Arial"/>
          <w:color w:val="008000"/>
          <w:sz w:val="20"/>
        </w:rPr>
      </w:pPr>
      <w:r w:rsidRPr="000B39D7">
        <w:rPr>
          <w:rFonts w:ascii="Arial" w:hAnsi="Arial" w:cs="Arial"/>
          <w:color w:val="FF0000"/>
          <w:sz w:val="20"/>
          <w:highlight w:val="yellow"/>
        </w:rPr>
        <w:t>TEKSTBLOK BURGERLIJKE STAAT</w:t>
      </w:r>
    </w:p>
    <w:p w14:paraId="1C846A02" w14:textId="77777777" w:rsidR="00927CAF" w:rsidRDefault="00927CA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</w:p>
    <w:p w14:paraId="1C846A03" w14:textId="77777777" w:rsidR="00927CAF" w:rsidRDefault="00927CA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A04" w14:textId="77777777" w:rsidR="00927CAF" w:rsidRPr="00981235" w:rsidRDefault="00FC0A9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  <w:r w:rsidR="00927CAF">
        <w:rPr>
          <w:rFonts w:ascii="Arial" w:hAnsi="Arial" w:cs="Arial"/>
          <w:b/>
          <w:sz w:val="20"/>
        </w:rPr>
        <w:lastRenderedPageBreak/>
        <w:t>Variant d</w:t>
      </w:r>
      <w:r w:rsidR="00927CAF" w:rsidRPr="00981235">
        <w:rPr>
          <w:rFonts w:ascii="Arial" w:hAnsi="Arial" w:cs="Arial"/>
          <w:b/>
          <w:sz w:val="20"/>
        </w:rPr>
        <w:t xml:space="preserve"> (</w:t>
      </w:r>
      <w:r w:rsidR="006B42CB">
        <w:rPr>
          <w:rFonts w:ascii="Arial" w:hAnsi="Arial" w:cs="Arial"/>
          <w:b/>
          <w:sz w:val="20"/>
        </w:rPr>
        <w:t>twee</w:t>
      </w:r>
      <w:r w:rsidR="00927CAF">
        <w:rPr>
          <w:rFonts w:ascii="Arial" w:hAnsi="Arial" w:cs="Arial"/>
          <w:b/>
          <w:sz w:val="20"/>
        </w:rPr>
        <w:t xml:space="preserve"> of meer NP</w:t>
      </w:r>
      <w:r w:rsidR="006B42CB">
        <w:rPr>
          <w:rFonts w:ascii="Arial" w:hAnsi="Arial" w:cs="Arial"/>
          <w:b/>
          <w:sz w:val="20"/>
        </w:rPr>
        <w:t>’s</w:t>
      </w:r>
      <w:r w:rsidR="00927CAF">
        <w:rPr>
          <w:rFonts w:ascii="Arial" w:hAnsi="Arial" w:cs="Arial"/>
          <w:b/>
          <w:sz w:val="20"/>
        </w:rPr>
        <w:t xml:space="preserve"> – gezamenlijk woonadres</w:t>
      </w:r>
      <w:r w:rsidR="00927CAF" w:rsidRPr="00981235">
        <w:rPr>
          <w:rFonts w:ascii="Arial" w:hAnsi="Arial" w:cs="Arial"/>
          <w:b/>
          <w:sz w:val="20"/>
        </w:rPr>
        <w:t>)</w:t>
      </w:r>
    </w:p>
    <w:p w14:paraId="1C846A05" w14:textId="77777777" w:rsidR="00927CAF" w:rsidRPr="00434189" w:rsidRDefault="00927CAF" w:rsidP="00927CA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14:paraId="1C846A06" w14:textId="23591F22" w:rsidR="00927CAF" w:rsidRPr="00D25C1D" w:rsidRDefault="00927CAF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D5430">
        <w:rPr>
          <w:rFonts w:ascii="Arial" w:hAnsi="Arial" w:cs="Arial"/>
          <w:color w:val="800080"/>
          <w:sz w:val="20"/>
        </w:rPr>
        <w:t>a.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color w:val="FF0000"/>
          <w:sz w:val="20"/>
        </w:rPr>
        <w:tab/>
      </w:r>
      <w:r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Pr="00D25C1D">
        <w:rPr>
          <w:rFonts w:ascii="Arial" w:hAnsi="Arial" w:cs="Arial"/>
          <w:color w:val="FF0000"/>
          <w:sz w:val="20"/>
        </w:rPr>
        <w:t>,</w:t>
      </w:r>
      <w:del w:id="10" w:author="Willems, Igor" w:date="2025-04-18T09:57:00Z" w16du:dateUtc="2025-04-18T07:57:00Z">
        <w:r w:rsidRPr="00D25C1D" w:rsidDel="007D14DE">
          <w:rPr>
            <w:rFonts w:ascii="Arial" w:hAnsi="Arial" w:cs="Arial"/>
            <w:color w:val="800080"/>
            <w:sz w:val="20"/>
          </w:rPr>
          <w:delText xml:space="preserve"> </w:delText>
        </w:r>
        <w:r w:rsidRPr="00D25C1D" w:rsidDel="007D14DE">
          <w:rPr>
            <w:rFonts w:ascii="Arial" w:hAnsi="Arial" w:cs="Arial"/>
            <w:color w:val="800080"/>
            <w:sz w:val="20"/>
            <w:highlight w:val="yellow"/>
          </w:rPr>
          <w:delText>TEKSTBLOK LEGITIMATIE</w:delText>
        </w:r>
        <w:r w:rsidRPr="000B39D7" w:rsidDel="007D14DE">
          <w:rPr>
            <w:rFonts w:ascii="Arial" w:hAnsi="Arial" w:cs="Arial"/>
            <w:color w:val="800080"/>
            <w:sz w:val="20"/>
          </w:rPr>
          <w:delText>,</w:delText>
        </w:r>
      </w:del>
      <w:r w:rsidRPr="000B39D7">
        <w:rPr>
          <w:rFonts w:ascii="Arial" w:hAnsi="Arial" w:cs="Arial"/>
          <w:color w:val="FF0000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  <w:highlight w:val="yellow"/>
        </w:rPr>
        <w:t>TEKSTBLOK BURGERLIJKE STAAT</w:t>
      </w:r>
      <w:r w:rsidRPr="00D25C1D">
        <w:rPr>
          <w:rFonts w:ascii="Arial" w:hAnsi="Arial" w:cs="Arial"/>
          <w:color w:val="FF0000"/>
          <w:sz w:val="20"/>
        </w:rPr>
        <w:t>,</w:t>
      </w:r>
      <w:r>
        <w:rPr>
          <w:rFonts w:ascii="Arial" w:hAnsi="Arial" w:cs="Arial"/>
          <w:color w:val="FF0000"/>
          <w:sz w:val="20"/>
        </w:rPr>
        <w:t xml:space="preserve"> en</w:t>
      </w:r>
    </w:p>
    <w:p w14:paraId="1C846A07" w14:textId="1F5EDAE6" w:rsidR="00927CAF" w:rsidRDefault="00927CAF" w:rsidP="00927CAF">
      <w:pPr>
        <w:tabs>
          <w:tab w:val="left" w:pos="360"/>
        </w:tabs>
        <w:ind w:left="360" w:hanging="360"/>
        <w:rPr>
          <w:rFonts w:ascii="Arial" w:hAnsi="Arial" w:cs="Arial"/>
          <w:color w:val="FF0000"/>
          <w:sz w:val="20"/>
        </w:rPr>
      </w:pPr>
      <w:r w:rsidRPr="00BD5430">
        <w:rPr>
          <w:rFonts w:ascii="Arial" w:hAnsi="Arial" w:cs="Arial"/>
          <w:color w:val="800080"/>
          <w:sz w:val="20"/>
        </w:rPr>
        <w:t>b.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color w:val="FF0000"/>
          <w:sz w:val="20"/>
        </w:rPr>
        <w:tab/>
      </w:r>
      <w:r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Pr="00D25C1D">
        <w:rPr>
          <w:rFonts w:ascii="Arial" w:hAnsi="Arial" w:cs="Arial"/>
          <w:color w:val="FF0000"/>
          <w:sz w:val="20"/>
        </w:rPr>
        <w:t>,</w:t>
      </w:r>
      <w:del w:id="11" w:author="Willems, Igor" w:date="2025-04-18T09:57:00Z" w16du:dateUtc="2025-04-18T07:57:00Z">
        <w:r w:rsidRPr="00D25C1D" w:rsidDel="007D14DE">
          <w:rPr>
            <w:rFonts w:ascii="Arial" w:hAnsi="Arial" w:cs="Arial"/>
            <w:color w:val="800080"/>
            <w:sz w:val="20"/>
          </w:rPr>
          <w:delText xml:space="preserve"> </w:delText>
        </w:r>
        <w:r w:rsidRPr="00D25C1D" w:rsidDel="007D14DE">
          <w:rPr>
            <w:rFonts w:ascii="Arial" w:hAnsi="Arial" w:cs="Arial"/>
            <w:color w:val="800080"/>
            <w:sz w:val="20"/>
            <w:highlight w:val="yellow"/>
          </w:rPr>
          <w:delText>TEKSTBLOK LEGITIMATIE</w:delText>
        </w:r>
        <w:r w:rsidRPr="000B39D7" w:rsidDel="007D14DE">
          <w:rPr>
            <w:rFonts w:ascii="Arial" w:hAnsi="Arial" w:cs="Arial"/>
            <w:color w:val="800080"/>
            <w:sz w:val="20"/>
          </w:rPr>
          <w:delText>,</w:delText>
        </w:r>
      </w:del>
      <w:r w:rsidRPr="000B39D7">
        <w:rPr>
          <w:rFonts w:ascii="Arial" w:hAnsi="Arial" w:cs="Arial"/>
          <w:color w:val="FF0000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  <w:highlight w:val="yellow"/>
        </w:rPr>
        <w:t>TEKSTBLOK BURGERLIJKE STAAT</w:t>
      </w:r>
      <w:r w:rsidRPr="00D25C1D">
        <w:rPr>
          <w:rFonts w:ascii="Arial" w:hAnsi="Arial" w:cs="Arial"/>
          <w:color w:val="FF0000"/>
          <w:sz w:val="20"/>
        </w:rPr>
        <w:t>,</w:t>
      </w:r>
      <w:r>
        <w:rPr>
          <w:rFonts w:ascii="Arial" w:hAnsi="Arial" w:cs="Arial"/>
          <w:color w:val="FF0000"/>
          <w:sz w:val="20"/>
        </w:rPr>
        <w:t xml:space="preserve"> </w:t>
      </w:r>
      <w:r w:rsidRPr="00B72746">
        <w:rPr>
          <w:rFonts w:ascii="Arial" w:hAnsi="Arial" w:cs="Arial"/>
          <w:color w:val="800080"/>
          <w:sz w:val="20"/>
        </w:rPr>
        <w:t>en</w:t>
      </w:r>
    </w:p>
    <w:p w14:paraId="1C846A08" w14:textId="5D663B92" w:rsidR="00927CAF" w:rsidRPr="00D25C1D" w:rsidRDefault="00927CAF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>
        <w:rPr>
          <w:rFonts w:ascii="Arial" w:hAnsi="Arial" w:cs="Arial"/>
          <w:color w:val="800080"/>
          <w:sz w:val="20"/>
        </w:rPr>
        <w:t>c</w:t>
      </w:r>
      <w:r w:rsidR="00DB2D15">
        <w:rPr>
          <w:rFonts w:ascii="Arial" w:hAnsi="Arial" w:cs="Arial"/>
          <w:color w:val="800080"/>
          <w:sz w:val="20"/>
        </w:rPr>
        <w:t>.</w:t>
      </w:r>
      <w:r w:rsidR="00DB2D15">
        <w:rPr>
          <w:rFonts w:ascii="Arial" w:hAnsi="Arial" w:cs="Arial"/>
          <w:color w:val="800080"/>
          <w:sz w:val="20"/>
        </w:rPr>
        <w:tab/>
      </w:r>
      <w:r w:rsidRPr="00424D40">
        <w:rPr>
          <w:rFonts w:ascii="Arial" w:hAnsi="Arial" w:cs="Arial"/>
          <w:color w:val="800080"/>
          <w:sz w:val="20"/>
          <w:highlight w:val="yellow"/>
        </w:rPr>
        <w:t>TEKSTBLOK NATUURLIJK PERSOON</w:t>
      </w:r>
      <w:r w:rsidRPr="00424D40">
        <w:rPr>
          <w:rFonts w:ascii="Arial" w:hAnsi="Arial" w:cs="Arial"/>
          <w:color w:val="800080"/>
          <w:sz w:val="20"/>
        </w:rPr>
        <w:t>,</w:t>
      </w:r>
      <w:del w:id="12" w:author="Willems, Igor" w:date="2025-04-18T09:57:00Z" w16du:dateUtc="2025-04-18T07:57:00Z">
        <w:r w:rsidRPr="00D25C1D" w:rsidDel="007D14DE">
          <w:rPr>
            <w:rFonts w:ascii="Arial" w:hAnsi="Arial" w:cs="Arial"/>
            <w:color w:val="800080"/>
            <w:sz w:val="20"/>
          </w:rPr>
          <w:delText xml:space="preserve"> </w:delText>
        </w:r>
        <w:r w:rsidRPr="00D25C1D" w:rsidDel="007D14DE">
          <w:rPr>
            <w:rFonts w:ascii="Arial" w:hAnsi="Arial" w:cs="Arial"/>
            <w:color w:val="800080"/>
            <w:sz w:val="20"/>
            <w:highlight w:val="yellow"/>
          </w:rPr>
          <w:delText>TEKSTBLOK LEGITIMATIE</w:delText>
        </w:r>
        <w:r w:rsidRPr="000B39D7" w:rsidDel="007D14DE">
          <w:rPr>
            <w:rFonts w:ascii="Arial" w:hAnsi="Arial" w:cs="Arial"/>
            <w:color w:val="800080"/>
            <w:sz w:val="20"/>
          </w:rPr>
          <w:delText>,</w:delText>
        </w:r>
      </w:del>
      <w:r w:rsidRPr="000B39D7">
        <w:rPr>
          <w:rFonts w:ascii="Arial" w:hAnsi="Arial" w:cs="Arial"/>
          <w:color w:val="FF0000"/>
          <w:sz w:val="20"/>
        </w:rPr>
        <w:t xml:space="preserve"> </w:t>
      </w:r>
      <w:r w:rsidRPr="00424D40">
        <w:rPr>
          <w:rFonts w:ascii="Arial" w:hAnsi="Arial" w:cs="Arial"/>
          <w:color w:val="800080"/>
          <w:sz w:val="20"/>
          <w:highlight w:val="yellow"/>
        </w:rPr>
        <w:t>TEKSTBLOK BURGERLIJKE STAAT</w:t>
      </w:r>
      <w:r w:rsidRPr="00424D40">
        <w:rPr>
          <w:rFonts w:ascii="Arial" w:hAnsi="Arial" w:cs="Arial"/>
          <w:color w:val="800080"/>
          <w:sz w:val="20"/>
        </w:rPr>
        <w:t>,</w:t>
      </w:r>
    </w:p>
    <w:p w14:paraId="1C846A09" w14:textId="09FE5870" w:rsidR="00927CAF" w:rsidRPr="000B39D7" w:rsidRDefault="00927CAF" w:rsidP="00927CAF">
      <w:pPr>
        <w:tabs>
          <w:tab w:val="left" w:pos="360"/>
        </w:tabs>
        <w:rPr>
          <w:rFonts w:ascii="Arial" w:hAnsi="Arial" w:cs="Arial"/>
          <w:color w:val="008000"/>
          <w:sz w:val="20"/>
        </w:rPr>
      </w:pPr>
      <w:r w:rsidRPr="000B39D7">
        <w:rPr>
          <w:rFonts w:ascii="Arial" w:hAnsi="Arial" w:cs="Arial"/>
          <w:color w:val="FF0000"/>
          <w:sz w:val="20"/>
        </w:rPr>
        <w:t>tezamen wonende</w:t>
      </w:r>
      <w:r w:rsidRPr="000B39D7">
        <w:rPr>
          <w:rFonts w:ascii="Arial" w:hAnsi="Arial" w:cs="Arial"/>
          <w:sz w:val="20"/>
        </w:rPr>
        <w:t xml:space="preserve"> </w:t>
      </w:r>
      <w:r w:rsidRPr="000B39D7">
        <w:rPr>
          <w:rFonts w:ascii="Arial" w:hAnsi="Arial" w:cs="Arial"/>
          <w:color w:val="FF0000"/>
          <w:sz w:val="20"/>
        </w:rPr>
        <w:t>te</w:t>
      </w:r>
      <w:r w:rsidRPr="000B39D7">
        <w:rPr>
          <w:rFonts w:ascii="Arial" w:hAnsi="Arial" w:cs="Arial"/>
          <w:color w:val="800080"/>
          <w:sz w:val="20"/>
        </w:rPr>
        <w:t xml:space="preserve"> </w:t>
      </w:r>
      <w:r w:rsidRPr="000B39D7">
        <w:rPr>
          <w:rFonts w:ascii="Arial" w:hAnsi="Arial" w:cs="Arial"/>
          <w:color w:val="FF0000"/>
          <w:sz w:val="20"/>
          <w:highlight w:val="yellow"/>
        </w:rPr>
        <w:t>TEKSTBLOK WOONADRES</w:t>
      </w:r>
    </w:p>
    <w:p w14:paraId="1C846A0A" w14:textId="77777777" w:rsidR="00927CAF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</w:p>
    <w:p w14:paraId="1C846A0B" w14:textId="77777777"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A0C" w14:textId="77777777" w:rsidR="0082629F" w:rsidRDefault="0082629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A0D" w14:textId="77777777" w:rsidR="00A71203" w:rsidRPr="00D239EE" w:rsidRDefault="00A71203" w:rsidP="00A71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</w:rPr>
      </w:pPr>
      <w:r w:rsidRPr="00D239EE">
        <w:rPr>
          <w:rFonts w:ascii="Arial" w:hAnsi="Arial" w:cs="Arial"/>
          <w:b/>
        </w:rPr>
        <w:t xml:space="preserve">KEUZEBLOK NIET NATUURLIJK PERSOON </w:t>
      </w:r>
    </w:p>
    <w:p w14:paraId="1C846A0E" w14:textId="77777777" w:rsidR="00A71203" w:rsidRDefault="00A71203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Dit keuzeblok is herhalend.</w:t>
      </w:r>
    </w:p>
    <w:p w14:paraId="1C846A0F" w14:textId="77777777" w:rsidR="00616A79" w:rsidRDefault="00616A7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</w:p>
    <w:p w14:paraId="1C846A10" w14:textId="77777777" w:rsidR="00616A79" w:rsidRPr="00981235" w:rsidRDefault="00616A79" w:rsidP="00616A79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Tekstfragment</w:t>
      </w:r>
      <w:r w:rsidRPr="00981235">
        <w:rPr>
          <w:rFonts w:ascii="Arial" w:hAnsi="Arial" w:cs="Arial"/>
          <w:b/>
          <w:i/>
          <w:sz w:val="20"/>
          <w:szCs w:val="20"/>
        </w:rPr>
        <w:t>:</w:t>
      </w:r>
    </w:p>
    <w:p w14:paraId="1C846A11" w14:textId="77777777" w:rsidR="00616A79" w:rsidRDefault="00616A7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</w:p>
    <w:p w14:paraId="1C846A12" w14:textId="77777777" w:rsidR="00616A79" w:rsidRPr="00616A79" w:rsidRDefault="00616A79" w:rsidP="00616A79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Begin tekstfragment:</w:t>
      </w:r>
    </w:p>
    <w:p w14:paraId="1C846A13" w14:textId="1B41336D" w:rsidR="00AE618E" w:rsidRPr="00365601" w:rsidRDefault="00A71203" w:rsidP="00DB2D15">
      <w:pPr>
        <w:tabs>
          <w:tab w:val="left" w:pos="0"/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bCs/>
          <w:color w:val="800080"/>
          <w:sz w:val="20"/>
          <w:szCs w:val="20"/>
          <w:u w:val="single"/>
        </w:rPr>
      </w:pPr>
      <w:r w:rsidRPr="001047A3">
        <w:rPr>
          <w:rFonts w:ascii="Arial" w:hAnsi="Arial" w:cs="Arial"/>
          <w:color w:val="FF0000"/>
          <w:sz w:val="20"/>
          <w:highlight w:val="yellow"/>
        </w:rPr>
        <w:t>TEKSTBLOK RECHTSPERSOON</w:t>
      </w:r>
      <w:r w:rsidRPr="001047A3">
        <w:rPr>
          <w:rFonts w:ascii="Arial" w:hAnsi="Arial" w:cs="Arial"/>
          <w:color w:val="800080"/>
          <w:sz w:val="20"/>
        </w:rPr>
        <w:t xml:space="preserve"> (correspondentieadres voor alle aangelegenheden betreffende de hierna te vermelden rechtshandelingen: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>label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 xml:space="preserve">,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>afdeling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 xml:space="preserve">,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postcode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plaats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>,</w:t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straatnaam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huisnummer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>letter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>toevoeging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 xml:space="preserve"> </w:t>
      </w:r>
      <w:r w:rsidRPr="001047A3">
        <w:rPr>
          <w:rFonts w:ascii="Arial" w:hAnsi="Arial" w:cs="Arial"/>
          <w:color w:val="800080"/>
          <w:sz w:val="20"/>
        </w:rPr>
        <w:t xml:space="preserve">/ </w:t>
      </w:r>
      <w:r w:rsidRPr="001047A3">
        <w:rPr>
          <w:rFonts w:ascii="Arial" w:hAnsi="Arial" w:cs="Arial"/>
          <w:color w:val="993300"/>
          <w:sz w:val="20"/>
        </w:rPr>
        <w:t>postbus</w:t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="00602BAF" w:rsidRPr="001047A3">
        <w:rPr>
          <w:rFonts w:ascii="Arial" w:hAnsi="Arial" w:cs="Arial"/>
          <w:sz w:val="20"/>
        </w:rPr>
        <w:tab/>
      </w:r>
      <w:r w:rsidRPr="001047A3">
        <w:rPr>
          <w:rFonts w:ascii="Arial" w:hAnsi="Arial" w:cs="Arial"/>
          <w:sz w:val="20"/>
        </w:rPr>
        <w:t>postbusnummer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="00AF1C4C">
        <w:rPr>
          <w:rFonts w:ascii="Arial" w:hAnsi="Arial" w:cs="Arial"/>
          <w:sz w:val="20"/>
        </w:rPr>
        <w:t>,</w:t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postcode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plaats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800080"/>
          <w:sz w:val="20"/>
        </w:rPr>
        <w:t xml:space="preserve"> /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>regio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woonplaats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>,</w:t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straat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="00AF1C4C">
        <w:rPr>
          <w:rFonts w:ascii="Arial" w:hAnsi="Arial" w:cs="Arial"/>
          <w:sz w:val="20"/>
        </w:rPr>
        <w:t>,</w:t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land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800080"/>
          <w:sz w:val="20"/>
        </w:rPr>
        <w:t>)</w:t>
      </w:r>
      <w:r w:rsidR="003547BA" w:rsidRPr="001047A3">
        <w:rPr>
          <w:rFonts w:ascii="Arial" w:hAnsi="Arial" w:cs="Arial"/>
          <w:sz w:val="20"/>
        </w:rPr>
        <w:fldChar w:fldCharType="begin"/>
      </w:r>
      <w:r w:rsidR="003547BA" w:rsidRPr="001047A3">
        <w:rPr>
          <w:rFonts w:ascii="Arial" w:hAnsi="Arial" w:cs="Arial"/>
          <w:sz w:val="20"/>
        </w:rPr>
        <w:instrText>MacroButton Nomacro §</w:instrText>
      </w:r>
      <w:r w:rsidR="003547BA" w:rsidRPr="001047A3">
        <w:rPr>
          <w:rFonts w:ascii="Arial" w:hAnsi="Arial" w:cs="Arial"/>
          <w:sz w:val="20"/>
        </w:rPr>
        <w:fldChar w:fldCharType="end"/>
      </w:r>
      <w:r w:rsidR="003547BA" w:rsidRPr="001047A3">
        <w:rPr>
          <w:rFonts w:ascii="Arial" w:hAnsi="Arial" w:cs="Arial"/>
          <w:color w:val="800080"/>
          <w:sz w:val="20"/>
        </w:rPr>
        <w:t>, in</w:t>
      </w:r>
      <w:r w:rsidR="00AE618E">
        <w:rPr>
          <w:rFonts w:ascii="Arial" w:hAnsi="Arial" w:cs="Arial"/>
          <w:color w:val="800080"/>
          <w:sz w:val="20"/>
        </w:rPr>
        <w:t xml:space="preserve"> </w:t>
      </w:r>
      <w:r w:rsidR="003547BA" w:rsidRPr="001047A3">
        <w:rPr>
          <w:rFonts w:ascii="Arial" w:hAnsi="Arial" w:cs="Arial"/>
          <w:color w:val="800080"/>
          <w:sz w:val="20"/>
        </w:rPr>
        <w:t>faillissement</w:t>
      </w:r>
      <w:r w:rsidR="003547BA" w:rsidRPr="001047A3">
        <w:rPr>
          <w:rFonts w:ascii="Arial" w:hAnsi="Arial" w:cs="Arial"/>
          <w:sz w:val="20"/>
        </w:rPr>
        <w:fldChar w:fldCharType="begin"/>
      </w:r>
      <w:r w:rsidR="003547BA" w:rsidRPr="001047A3">
        <w:rPr>
          <w:rFonts w:ascii="Arial" w:hAnsi="Arial" w:cs="Arial"/>
          <w:sz w:val="20"/>
        </w:rPr>
        <w:instrText>MacroButton Nomacro §</w:instrText>
      </w:r>
      <w:r w:rsidR="003547BA" w:rsidRPr="001047A3">
        <w:rPr>
          <w:rFonts w:ascii="Arial" w:hAnsi="Arial" w:cs="Arial"/>
          <w:sz w:val="20"/>
        </w:rPr>
        <w:fldChar w:fldCharType="end"/>
      </w:r>
    </w:p>
    <w:p w14:paraId="1C846A14" w14:textId="77777777" w:rsidR="00A71203" w:rsidRPr="001047A3" w:rsidRDefault="00616A79" w:rsidP="00365601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1047A3">
        <w:rPr>
          <w:rFonts w:ascii="Arial" w:hAnsi="Arial" w:cs="Arial"/>
          <w:sz w:val="20"/>
          <w:szCs w:val="20"/>
          <w:u w:val="single"/>
        </w:rPr>
        <w:t>Einde tekstfragment</w:t>
      </w:r>
      <w:r w:rsidRPr="001047A3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C846A15" w14:textId="77777777" w:rsidR="00A71203" w:rsidRDefault="00A71203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A16" w14:textId="77777777" w:rsidR="007C71FA" w:rsidRDefault="007C71FA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A17" w14:textId="77777777" w:rsidR="009603F4" w:rsidRDefault="00D519FD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D239EE">
        <w:rPr>
          <w:rFonts w:ascii="Arial" w:hAnsi="Arial" w:cs="Arial"/>
          <w:b/>
        </w:rPr>
        <w:t>KEUZEBLOK SOORT DOORHALING</w:t>
      </w:r>
    </w:p>
    <w:p w14:paraId="1C846A18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</w:t>
      </w:r>
      <w:r w:rsidRPr="00981235">
        <w:rPr>
          <w:rFonts w:ascii="Arial" w:hAnsi="Arial" w:cs="Arial"/>
          <w:sz w:val="20"/>
        </w:rPr>
        <w:t xml:space="preserve"> varianten t.w.</w:t>
      </w:r>
    </w:p>
    <w:p w14:paraId="1C846A19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 w:rsidRPr="00981235">
        <w:rPr>
          <w:rFonts w:ascii="Arial" w:hAnsi="Arial" w:cs="Arial"/>
          <w:sz w:val="20"/>
        </w:rPr>
        <w:t xml:space="preserve">a. </w:t>
      </w:r>
      <w:r>
        <w:rPr>
          <w:rFonts w:ascii="Arial" w:hAnsi="Arial" w:cs="Arial"/>
          <w:sz w:val="20"/>
        </w:rPr>
        <w:t>afstand hypotheekrecht</w:t>
      </w:r>
    </w:p>
    <w:p w14:paraId="1C846A1A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 w:rsidRPr="00981235">
        <w:rPr>
          <w:rFonts w:ascii="Arial" w:hAnsi="Arial" w:cs="Arial"/>
          <w:sz w:val="20"/>
        </w:rPr>
        <w:t xml:space="preserve">b. </w:t>
      </w:r>
      <w:r>
        <w:rPr>
          <w:rFonts w:ascii="Arial" w:hAnsi="Arial" w:cs="Arial"/>
          <w:sz w:val="20"/>
        </w:rPr>
        <w:t>opzegging hypotheekrecht</w:t>
      </w:r>
    </w:p>
    <w:p w14:paraId="1C846A1B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c. vervallenverklaring</w:t>
      </w:r>
    </w:p>
    <w:p w14:paraId="1C846A1C" w14:textId="77777777"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</w:rPr>
      </w:pPr>
      <w:r w:rsidRPr="00981235">
        <w:rPr>
          <w:rFonts w:ascii="Arial" w:hAnsi="Arial" w:cs="Arial"/>
          <w:sz w:val="20"/>
          <w:szCs w:val="20"/>
        </w:rPr>
        <w:t>De keuzeblokken zijn facultatief herhalend.</w:t>
      </w:r>
    </w:p>
    <w:p w14:paraId="1C846A1D" w14:textId="77777777"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</w:p>
    <w:p w14:paraId="1C846A1E" w14:textId="77777777" w:rsidR="00981235" w:rsidRPr="00981235" w:rsidRDefault="00981235" w:rsidP="00981235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981235">
        <w:rPr>
          <w:rFonts w:ascii="Arial" w:hAnsi="Arial" w:cs="Arial"/>
          <w:b/>
          <w:i/>
          <w:sz w:val="20"/>
          <w:szCs w:val="20"/>
        </w:rPr>
        <w:t>Tekstfragmenten:</w:t>
      </w:r>
    </w:p>
    <w:p w14:paraId="1C846A1F" w14:textId="77777777"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</w:p>
    <w:p w14:paraId="1C846A20" w14:textId="77777777" w:rsidR="00D519FD" w:rsidRP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b/>
          <w:sz w:val="20"/>
        </w:rPr>
        <w:t>Variant a. (</w:t>
      </w:r>
      <w:r w:rsidR="00376FFF">
        <w:rPr>
          <w:rFonts w:ascii="Arial" w:hAnsi="Arial" w:cs="Arial"/>
          <w:b/>
          <w:sz w:val="20"/>
        </w:rPr>
        <w:t>a</w:t>
      </w:r>
      <w:r w:rsidR="00D519FD" w:rsidRPr="00981235">
        <w:rPr>
          <w:rFonts w:ascii="Arial" w:hAnsi="Arial" w:cs="Arial"/>
          <w:b/>
          <w:sz w:val="20"/>
        </w:rPr>
        <w:t>fstand hypotheekrecht</w:t>
      </w:r>
      <w:r w:rsidRPr="00981235">
        <w:rPr>
          <w:rFonts w:ascii="Arial" w:hAnsi="Arial" w:cs="Arial"/>
          <w:b/>
          <w:sz w:val="20"/>
        </w:rPr>
        <w:t>)</w:t>
      </w:r>
    </w:p>
    <w:p w14:paraId="1C846A21" w14:textId="77777777" w:rsidR="00434189" w:rsidRPr="00434189" w:rsidRDefault="00434189" w:rsidP="00434189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14:paraId="1C846A22" w14:textId="77777777" w:rsidR="00456344" w:rsidRPr="00456344" w:rsidRDefault="00456344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color w:val="FF0000"/>
          <w:sz w:val="20"/>
          <w:u w:val="single"/>
        </w:rPr>
      </w:pPr>
      <w:r>
        <w:rPr>
          <w:rFonts w:ascii="Arial" w:hAnsi="Arial" w:cs="Arial"/>
          <w:b/>
          <w:color w:val="FF0000"/>
          <w:sz w:val="20"/>
          <w:u w:val="single"/>
        </w:rPr>
        <w:t>Afstand hypotheekrecht</w:t>
      </w:r>
    </w:p>
    <w:p w14:paraId="1C846A23" w14:textId="37038FCD" w:rsidR="0004369A" w:rsidRPr="00923F5C" w:rsidRDefault="0004369A" w:rsidP="00923F5C">
      <w:pPr>
        <w:pStyle w:val="Lijstalinea"/>
        <w:numPr>
          <w:ilvl w:val="0"/>
          <w:numId w:val="30"/>
        </w:numPr>
        <w:rPr>
          <w:rFonts w:ascii="Arial" w:hAnsi="Arial" w:cs="Arial"/>
          <w:color w:val="FF0000"/>
          <w:sz w:val="20"/>
          <w:szCs w:val="20"/>
        </w:rPr>
      </w:pPr>
      <w:r w:rsidRPr="00923F5C">
        <w:rPr>
          <w:rFonts w:ascii="Arial" w:hAnsi="Arial" w:cs="Arial"/>
          <w:color w:val="FF0000"/>
          <w:sz w:val="20"/>
          <w:szCs w:val="20"/>
        </w:rPr>
        <w:t xml:space="preserve">De </w:t>
      </w:r>
      <w:r w:rsidRPr="00923F5C">
        <w:rPr>
          <w:rFonts w:ascii="Arial" w:hAnsi="Arial" w:cs="Arial"/>
          <w:color w:val="339966"/>
          <w:sz w:val="20"/>
          <w:szCs w:val="20"/>
        </w:rPr>
        <w:t>hypotheekhouder</w:t>
      </w:r>
      <w:r w:rsidR="00B06193" w:rsidRPr="00923F5C">
        <w:rPr>
          <w:rFonts w:ascii="Arial" w:hAnsi="Arial" w:cs="Arial"/>
          <w:color w:val="339966"/>
          <w:sz w:val="20"/>
          <w:szCs w:val="20"/>
        </w:rPr>
        <w:t>/hypotheekhouder</w:t>
      </w:r>
      <w:r w:rsidRPr="00923F5C">
        <w:rPr>
          <w:rFonts w:ascii="Arial" w:hAnsi="Arial" w:cs="Arial"/>
          <w:color w:val="339966"/>
          <w:sz w:val="20"/>
          <w:szCs w:val="20"/>
        </w:rPr>
        <w:t>s</w:t>
      </w:r>
      <w:r w:rsidRPr="00923F5C">
        <w:rPr>
          <w:rFonts w:ascii="Arial" w:hAnsi="Arial" w:cs="Arial"/>
          <w:color w:val="FF0000"/>
          <w:sz w:val="20"/>
          <w:szCs w:val="20"/>
        </w:rPr>
        <w:t xml:space="preserve"> en de </w:t>
      </w:r>
      <w:r w:rsidRPr="00923F5C">
        <w:rPr>
          <w:rFonts w:ascii="Arial" w:hAnsi="Arial" w:cs="Arial"/>
          <w:color w:val="339966"/>
          <w:sz w:val="20"/>
          <w:szCs w:val="20"/>
        </w:rPr>
        <w:t>rechthebbende</w:t>
      </w:r>
      <w:r w:rsidR="00B06193" w:rsidRPr="00923F5C">
        <w:rPr>
          <w:rFonts w:ascii="Arial" w:hAnsi="Arial" w:cs="Arial"/>
          <w:color w:val="339966"/>
          <w:sz w:val="20"/>
          <w:szCs w:val="20"/>
        </w:rPr>
        <w:t>/rechthebbende</w:t>
      </w:r>
      <w:r w:rsidRPr="00923F5C">
        <w:rPr>
          <w:rFonts w:ascii="Arial" w:hAnsi="Arial" w:cs="Arial"/>
          <w:color w:val="339966"/>
          <w:sz w:val="20"/>
          <w:szCs w:val="20"/>
        </w:rPr>
        <w:t>n</w:t>
      </w:r>
      <w:r w:rsidRPr="00923F5C">
        <w:rPr>
          <w:rFonts w:ascii="Arial" w:hAnsi="Arial" w:cs="Arial"/>
          <w:color w:val="FF0000"/>
          <w:sz w:val="20"/>
          <w:szCs w:val="20"/>
        </w:rPr>
        <w:t xml:space="preserve"> zijn overeengekomen dat afstand wordt gedaan van na te melden hypotheekrecht. </w:t>
      </w:r>
      <w:r w:rsidRPr="00923F5C">
        <w:rPr>
          <w:rFonts w:ascii="Arial" w:hAnsi="Arial" w:cs="Arial"/>
          <w:color w:val="FF0000"/>
          <w:sz w:val="20"/>
          <w:szCs w:val="20"/>
        </w:rPr>
        <w:br/>
        <w:t xml:space="preserve">De </w:t>
      </w:r>
      <w:r w:rsidRPr="00923F5C">
        <w:rPr>
          <w:rFonts w:ascii="Arial" w:hAnsi="Arial" w:cs="Arial"/>
          <w:color w:val="339966"/>
          <w:sz w:val="20"/>
          <w:szCs w:val="20"/>
        </w:rPr>
        <w:t>volmachtgever</w:t>
      </w:r>
      <w:r w:rsidR="00684134" w:rsidRPr="00923F5C">
        <w:rPr>
          <w:rFonts w:ascii="Arial" w:hAnsi="Arial" w:cs="Arial"/>
          <w:color w:val="339966"/>
          <w:sz w:val="20"/>
          <w:szCs w:val="20"/>
        </w:rPr>
        <w:t>/volmachtgever</w:t>
      </w:r>
      <w:r w:rsidR="00F44E64" w:rsidRPr="00923F5C">
        <w:rPr>
          <w:rFonts w:ascii="Arial" w:hAnsi="Arial" w:cs="Arial"/>
          <w:color w:val="339966"/>
          <w:sz w:val="20"/>
          <w:szCs w:val="20"/>
        </w:rPr>
        <w:t>s</w:t>
      </w:r>
      <w:r w:rsidR="006F7D4D" w:rsidRPr="00923F5C">
        <w:rPr>
          <w:rFonts w:ascii="Arial" w:hAnsi="Arial" w:cs="Arial"/>
          <w:color w:val="800080"/>
          <w:sz w:val="20"/>
          <w:szCs w:val="20"/>
        </w:rPr>
        <w:t xml:space="preserve"> sub</w:t>
      </w:r>
      <w:r w:rsidRPr="00923F5C">
        <w:rPr>
          <w:rFonts w:ascii="Arial" w:hAnsi="Arial" w:cs="Arial"/>
          <w:color w:val="800080"/>
          <w:sz w:val="20"/>
          <w:szCs w:val="20"/>
        </w:rPr>
        <w:t xml:space="preserve"> </w:t>
      </w:r>
      <w:r w:rsidRPr="00923F5C">
        <w:rPr>
          <w:rFonts w:ascii="Arial" w:hAnsi="Arial" w:cs="Arial"/>
          <w:sz w:val="20"/>
          <w:szCs w:val="20"/>
        </w:rPr>
        <w:fldChar w:fldCharType="begin"/>
      </w:r>
      <w:r w:rsidRPr="00923F5C">
        <w:rPr>
          <w:rFonts w:ascii="Arial" w:hAnsi="Arial" w:cs="Arial"/>
          <w:sz w:val="20"/>
          <w:szCs w:val="20"/>
        </w:rPr>
        <w:instrText>MacroButton Nomacro §</w:instrText>
      </w:r>
      <w:r w:rsidRPr="00923F5C">
        <w:rPr>
          <w:rFonts w:ascii="Arial" w:hAnsi="Arial" w:cs="Arial"/>
          <w:sz w:val="20"/>
          <w:szCs w:val="20"/>
        </w:rPr>
        <w:fldChar w:fldCharType="end"/>
      </w:r>
      <w:r w:rsidR="00007C2B" w:rsidRPr="00923F5C">
        <w:rPr>
          <w:rFonts w:ascii="Arial" w:hAnsi="Arial" w:cs="Arial"/>
          <w:sz w:val="20"/>
          <w:szCs w:val="20"/>
        </w:rPr>
        <w:t>nummering volmachtgever</w:t>
      </w:r>
      <w:r w:rsidRPr="00923F5C">
        <w:rPr>
          <w:rFonts w:ascii="Arial" w:hAnsi="Arial" w:cs="Arial"/>
          <w:sz w:val="20"/>
          <w:szCs w:val="20"/>
        </w:rPr>
        <w:fldChar w:fldCharType="begin"/>
      </w:r>
      <w:r w:rsidRPr="00923F5C">
        <w:rPr>
          <w:rFonts w:ascii="Arial" w:hAnsi="Arial" w:cs="Arial"/>
          <w:sz w:val="20"/>
          <w:szCs w:val="20"/>
        </w:rPr>
        <w:instrText>MacroButton Nomacro §</w:instrText>
      </w:r>
      <w:r w:rsidRPr="00923F5C">
        <w:rPr>
          <w:rFonts w:ascii="Arial" w:hAnsi="Arial" w:cs="Arial"/>
          <w:sz w:val="20"/>
          <w:szCs w:val="20"/>
        </w:rPr>
        <w:fldChar w:fldCharType="end"/>
      </w:r>
      <w:r w:rsidR="00435261" w:rsidRPr="00923F5C">
        <w:rPr>
          <w:rFonts w:ascii="Arial" w:hAnsi="Arial" w:cs="Arial"/>
          <w:color w:val="800080"/>
          <w:sz w:val="20"/>
          <w:szCs w:val="20"/>
        </w:rPr>
        <w:t xml:space="preserve">, ten tijde van de inschrijving genaamd </w:t>
      </w:r>
      <w:r w:rsidR="00435261" w:rsidRPr="00923F5C">
        <w:rPr>
          <w:rFonts w:ascii="Arial" w:hAnsi="Arial" w:cs="Arial"/>
          <w:color w:val="3366FF"/>
          <w:sz w:val="20"/>
          <w:szCs w:val="20"/>
        </w:rPr>
        <w:t xml:space="preserve">de/het </w:t>
      </w:r>
      <w:r w:rsidR="00435261" w:rsidRPr="00923F5C">
        <w:rPr>
          <w:rFonts w:ascii="Arial" w:hAnsi="Arial" w:cs="Arial"/>
          <w:sz w:val="20"/>
          <w:szCs w:val="20"/>
        </w:rPr>
        <w:fldChar w:fldCharType="begin"/>
      </w:r>
      <w:r w:rsidR="00435261" w:rsidRPr="00923F5C">
        <w:rPr>
          <w:rFonts w:ascii="Arial" w:hAnsi="Arial" w:cs="Arial"/>
          <w:sz w:val="20"/>
          <w:szCs w:val="20"/>
        </w:rPr>
        <w:instrText>MacroButton Nomacro §</w:instrText>
      </w:r>
      <w:r w:rsidR="00435261" w:rsidRPr="00923F5C">
        <w:rPr>
          <w:rFonts w:ascii="Arial" w:hAnsi="Arial" w:cs="Arial"/>
          <w:sz w:val="20"/>
          <w:szCs w:val="20"/>
        </w:rPr>
        <w:fldChar w:fldCharType="end"/>
      </w:r>
      <w:r w:rsidR="00435261" w:rsidRPr="00923F5C">
        <w:rPr>
          <w:rFonts w:ascii="Arial" w:hAnsi="Arial" w:cs="Arial"/>
          <w:sz w:val="20"/>
          <w:szCs w:val="20"/>
        </w:rPr>
        <w:t>rechtsvorm</w:t>
      </w:r>
      <w:r w:rsidR="00435261" w:rsidRPr="00923F5C">
        <w:rPr>
          <w:rFonts w:ascii="Arial" w:hAnsi="Arial" w:cs="Arial"/>
          <w:sz w:val="20"/>
          <w:szCs w:val="20"/>
        </w:rPr>
        <w:fldChar w:fldCharType="begin"/>
      </w:r>
      <w:r w:rsidR="00435261" w:rsidRPr="00923F5C">
        <w:rPr>
          <w:rFonts w:ascii="Arial" w:hAnsi="Arial" w:cs="Arial"/>
          <w:sz w:val="20"/>
          <w:szCs w:val="20"/>
        </w:rPr>
        <w:instrText>MacroButton Nomacro §</w:instrText>
      </w:r>
      <w:r w:rsidR="00435261" w:rsidRPr="00923F5C">
        <w:rPr>
          <w:rFonts w:ascii="Arial" w:hAnsi="Arial" w:cs="Arial"/>
          <w:sz w:val="20"/>
          <w:szCs w:val="20"/>
        </w:rPr>
        <w:fldChar w:fldCharType="end"/>
      </w:r>
      <w:r w:rsidR="00435261" w:rsidRPr="00923F5C">
        <w:rPr>
          <w:rFonts w:ascii="Arial" w:hAnsi="Arial" w:cs="Arial"/>
          <w:sz w:val="20"/>
          <w:szCs w:val="20"/>
        </w:rPr>
        <w:t xml:space="preserve"> </w:t>
      </w:r>
      <w:r w:rsidR="00435261" w:rsidRPr="00923F5C">
        <w:rPr>
          <w:rFonts w:ascii="Arial" w:hAnsi="Arial" w:cs="Arial"/>
          <w:sz w:val="20"/>
          <w:szCs w:val="20"/>
        </w:rPr>
        <w:fldChar w:fldCharType="begin"/>
      </w:r>
      <w:r w:rsidR="00435261" w:rsidRPr="00923F5C">
        <w:rPr>
          <w:rFonts w:ascii="Arial" w:hAnsi="Arial" w:cs="Arial"/>
          <w:sz w:val="20"/>
          <w:szCs w:val="20"/>
        </w:rPr>
        <w:instrText>MacroButton Nomacro §</w:instrText>
      </w:r>
      <w:r w:rsidR="00435261" w:rsidRPr="00923F5C">
        <w:rPr>
          <w:rFonts w:ascii="Arial" w:hAnsi="Arial" w:cs="Arial"/>
          <w:sz w:val="20"/>
          <w:szCs w:val="20"/>
        </w:rPr>
        <w:fldChar w:fldCharType="end"/>
      </w:r>
      <w:r w:rsidR="00435261" w:rsidRPr="00923F5C">
        <w:rPr>
          <w:rFonts w:ascii="Arial" w:hAnsi="Arial" w:cs="Arial"/>
          <w:sz w:val="20"/>
          <w:szCs w:val="20"/>
        </w:rPr>
        <w:t>naam rechtspersoon</w:t>
      </w:r>
      <w:r w:rsidR="00435261" w:rsidRPr="00923F5C">
        <w:rPr>
          <w:rFonts w:ascii="Arial" w:hAnsi="Arial" w:cs="Arial"/>
          <w:sz w:val="20"/>
          <w:szCs w:val="20"/>
        </w:rPr>
        <w:fldChar w:fldCharType="begin"/>
      </w:r>
      <w:r w:rsidR="00435261" w:rsidRPr="00923F5C">
        <w:rPr>
          <w:rFonts w:ascii="Arial" w:hAnsi="Arial" w:cs="Arial"/>
          <w:sz w:val="20"/>
          <w:szCs w:val="20"/>
        </w:rPr>
        <w:instrText>MacroButton Nomacro §</w:instrText>
      </w:r>
      <w:r w:rsidR="00435261" w:rsidRPr="00923F5C">
        <w:rPr>
          <w:rFonts w:ascii="Arial" w:hAnsi="Arial" w:cs="Arial"/>
          <w:sz w:val="20"/>
          <w:szCs w:val="20"/>
        </w:rPr>
        <w:fldChar w:fldCharType="end"/>
      </w:r>
      <w:r w:rsidR="00435261" w:rsidRPr="00923F5C">
        <w:rPr>
          <w:rFonts w:ascii="Arial" w:hAnsi="Arial" w:cs="Arial"/>
          <w:color w:val="800080"/>
          <w:sz w:val="20"/>
          <w:szCs w:val="20"/>
        </w:rPr>
        <w:t>,</w:t>
      </w:r>
      <w:r w:rsidR="005A1D32" w:rsidRPr="00923F5C">
        <w:rPr>
          <w:rFonts w:ascii="Arial" w:hAnsi="Arial" w:cs="Arial"/>
          <w:sz w:val="20"/>
          <w:szCs w:val="20"/>
        </w:rPr>
        <w:t xml:space="preserve"> </w:t>
      </w:r>
      <w:r w:rsidRPr="00923F5C">
        <w:rPr>
          <w:rFonts w:ascii="Arial" w:hAnsi="Arial" w:cs="Arial"/>
          <w:color w:val="339966"/>
          <w:sz w:val="20"/>
          <w:szCs w:val="20"/>
        </w:rPr>
        <w:t>doet</w:t>
      </w:r>
      <w:r w:rsidR="00F10AA4" w:rsidRPr="00923F5C">
        <w:rPr>
          <w:rFonts w:ascii="Arial" w:hAnsi="Arial" w:cs="Arial"/>
          <w:color w:val="339966"/>
          <w:sz w:val="20"/>
          <w:szCs w:val="20"/>
        </w:rPr>
        <w:t>/</w:t>
      </w:r>
      <w:r w:rsidRPr="00923F5C">
        <w:rPr>
          <w:rFonts w:ascii="Arial" w:hAnsi="Arial" w:cs="Arial"/>
          <w:color w:val="339966"/>
          <w:sz w:val="20"/>
          <w:szCs w:val="20"/>
        </w:rPr>
        <w:t>doen</w:t>
      </w:r>
      <w:r w:rsidRPr="00923F5C">
        <w:rPr>
          <w:rFonts w:ascii="Arial" w:hAnsi="Arial" w:cs="Arial"/>
          <w:color w:val="FF0000"/>
          <w:sz w:val="20"/>
          <w:szCs w:val="20"/>
        </w:rPr>
        <w:t xml:space="preserve"> ter uitvoering van deze overeenkomst hierbij afstand van:</w:t>
      </w:r>
    </w:p>
    <w:p w14:paraId="1C846A24" w14:textId="521F9754" w:rsidR="00997C4D" w:rsidRDefault="0004369A" w:rsidP="007D29BB">
      <w:pPr>
        <w:ind w:left="345"/>
        <w:rPr>
          <w:rFonts w:ascii="Arial" w:hAnsi="Arial" w:cs="Arial"/>
          <w:color w:val="800080"/>
          <w:sz w:val="20"/>
          <w:szCs w:val="20"/>
        </w:rPr>
      </w:pPr>
      <w:r w:rsidRPr="0004369A">
        <w:rPr>
          <w:rFonts w:ascii="Arial" w:hAnsi="Arial" w:cs="Arial"/>
          <w:color w:val="FF0000"/>
          <w:sz w:val="20"/>
          <w:szCs w:val="20"/>
        </w:rPr>
        <w:t>het hypotheekrecht dat op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04369A">
        <w:rPr>
          <w:rFonts w:ascii="Arial" w:hAnsi="Arial" w:cs="Arial"/>
          <w:sz w:val="20"/>
          <w:szCs w:val="20"/>
        </w:rPr>
        <w:fldChar w:fldCharType="begin"/>
      </w:r>
      <w:r w:rsidRPr="0004369A">
        <w:rPr>
          <w:rFonts w:ascii="Arial" w:hAnsi="Arial" w:cs="Arial"/>
          <w:sz w:val="20"/>
          <w:szCs w:val="20"/>
        </w:rPr>
        <w:instrText>MacroButton Nomacro §</w:instrText>
      </w:r>
      <w:r w:rsidRPr="0004369A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sz w:val="20"/>
          <w:szCs w:val="20"/>
        </w:rPr>
        <w:t>datum</w:t>
      </w:r>
      <w:r w:rsidRPr="0004369A">
        <w:rPr>
          <w:rFonts w:ascii="Arial" w:hAnsi="Arial" w:cs="Arial"/>
          <w:sz w:val="20"/>
          <w:szCs w:val="20"/>
        </w:rPr>
        <w:fldChar w:fldCharType="begin"/>
      </w:r>
      <w:r w:rsidRPr="0004369A">
        <w:rPr>
          <w:rFonts w:ascii="Arial" w:hAnsi="Arial" w:cs="Arial"/>
          <w:sz w:val="20"/>
          <w:szCs w:val="20"/>
        </w:rPr>
        <w:instrText>MacroButton Nomacro §</w:instrText>
      </w:r>
      <w:r w:rsidRPr="0004369A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>is ingeschreven in de openbare registers van het Kadaster</w:t>
      </w:r>
      <w:r w:rsidR="003B766E">
        <w:rPr>
          <w:rFonts w:ascii="Arial" w:hAnsi="Arial" w:cs="Arial"/>
          <w:color w:val="FF0000"/>
          <w:sz w:val="20"/>
          <w:szCs w:val="20"/>
        </w:rPr>
        <w:t xml:space="preserve"> </w:t>
      </w:r>
      <w:r w:rsidR="006F4A87">
        <w:rPr>
          <w:rFonts w:ascii="Arial" w:hAnsi="Arial" w:cs="Arial"/>
          <w:color w:val="FF0000"/>
          <w:sz w:val="20"/>
          <w:szCs w:val="20"/>
        </w:rPr>
        <w:t xml:space="preserve">in </w:t>
      </w:r>
      <w:r w:rsidR="003B766E" w:rsidRPr="003B766E">
        <w:rPr>
          <w:rFonts w:ascii="Arial" w:hAnsi="Arial" w:cs="Arial"/>
          <w:color w:val="FF0000"/>
          <w:sz w:val="20"/>
          <w:szCs w:val="20"/>
          <w:highlight w:val="yellow"/>
        </w:rPr>
        <w:t>TEKSTBLOK DEEL EN NUMMER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, ten behoeve van de </w:t>
      </w:r>
      <w:r w:rsidR="007C772C">
        <w:rPr>
          <w:rFonts w:ascii="Arial" w:hAnsi="Arial" w:cs="Arial"/>
          <w:color w:val="FF0000"/>
          <w:sz w:val="20"/>
          <w:szCs w:val="20"/>
        </w:rPr>
        <w:t xml:space="preserve">(thans) 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genoemde </w:t>
      </w:r>
      <w:r w:rsidRPr="00B06193">
        <w:rPr>
          <w:rFonts w:ascii="Arial" w:hAnsi="Arial" w:cs="Arial"/>
          <w:color w:val="339966"/>
          <w:sz w:val="20"/>
          <w:szCs w:val="20"/>
        </w:rPr>
        <w:t>volmachtgever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/volmachtgever</w:t>
      </w:r>
      <w:r w:rsidRPr="00B06193">
        <w:rPr>
          <w:rFonts w:ascii="Arial" w:hAnsi="Arial" w:cs="Arial"/>
          <w:color w:val="339966"/>
          <w:sz w:val="20"/>
          <w:szCs w:val="20"/>
        </w:rPr>
        <w:t>s</w:t>
      </w:r>
      <w:r w:rsidR="00963FCC" w:rsidRPr="002339AD">
        <w:rPr>
          <w:rFonts w:ascii="Arial" w:hAnsi="Arial" w:cs="Arial"/>
          <w:color w:val="FF0000"/>
          <w:sz w:val="20"/>
          <w:szCs w:val="20"/>
        </w:rPr>
        <w:t>.</w:t>
      </w:r>
      <w:r w:rsidR="00963FCC">
        <w:rPr>
          <w:rFonts w:ascii="Arial" w:hAnsi="Arial" w:cs="Arial"/>
          <w:color w:val="800080"/>
          <w:sz w:val="20"/>
          <w:szCs w:val="20"/>
        </w:rPr>
        <w:t xml:space="preserve"> </w:t>
      </w:r>
      <w:r w:rsidR="00963FCC" w:rsidRPr="006C5BDF">
        <w:rPr>
          <w:rFonts w:ascii="Arial" w:hAnsi="Arial" w:cs="Arial"/>
          <w:color w:val="FF0000"/>
          <w:sz w:val="20"/>
          <w:szCs w:val="20"/>
        </w:rPr>
        <w:t>Het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 hypotheekrecht komt ten laste van</w:t>
      </w:r>
      <w:r w:rsidRPr="0004369A">
        <w:rPr>
          <w:rFonts w:ascii="Arial" w:hAnsi="Arial" w:cs="Arial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de hiervoor genoemde </w:t>
      </w:r>
      <w:r w:rsidRPr="006F74E2">
        <w:rPr>
          <w:rFonts w:ascii="Arial" w:hAnsi="Arial" w:cs="Arial"/>
          <w:color w:val="339966"/>
          <w:sz w:val="20"/>
          <w:szCs w:val="20"/>
        </w:rPr>
        <w:t>rechthebbende</w:t>
      </w:r>
      <w:r w:rsidR="008471E6" w:rsidRPr="006F74E2">
        <w:rPr>
          <w:rFonts w:ascii="Arial" w:hAnsi="Arial" w:cs="Arial"/>
          <w:color w:val="339966"/>
          <w:sz w:val="20"/>
          <w:szCs w:val="20"/>
        </w:rPr>
        <w:t>/rech</w:t>
      </w:r>
      <w:r w:rsidR="002B4D5B">
        <w:rPr>
          <w:rFonts w:ascii="Arial" w:hAnsi="Arial" w:cs="Arial"/>
          <w:color w:val="339966"/>
          <w:sz w:val="20"/>
          <w:szCs w:val="20"/>
        </w:rPr>
        <w:t>t</w:t>
      </w:r>
      <w:r w:rsidR="008471E6" w:rsidRPr="006F74E2">
        <w:rPr>
          <w:rFonts w:ascii="Arial" w:hAnsi="Arial" w:cs="Arial"/>
          <w:color w:val="339966"/>
          <w:sz w:val="20"/>
          <w:szCs w:val="20"/>
        </w:rPr>
        <w:t>hebbende</w:t>
      </w:r>
      <w:r w:rsidR="00205BC3" w:rsidRPr="006F74E2">
        <w:rPr>
          <w:rFonts w:ascii="Arial" w:hAnsi="Arial" w:cs="Arial"/>
          <w:color w:val="339966"/>
          <w:sz w:val="20"/>
          <w:szCs w:val="20"/>
        </w:rPr>
        <w:t>n</w:t>
      </w:r>
      <w:r w:rsidR="00033A7F">
        <w:rPr>
          <w:rFonts w:ascii="Arial" w:hAnsi="Arial" w:cs="Arial"/>
          <w:color w:val="800080"/>
          <w:sz w:val="20"/>
          <w:szCs w:val="20"/>
        </w:rPr>
        <w:t xml:space="preserve"> sub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 </w:t>
      </w:r>
      <w:r w:rsidRPr="001A07BD">
        <w:rPr>
          <w:rFonts w:ascii="Arial" w:hAnsi="Arial" w:cs="Arial"/>
          <w:sz w:val="20"/>
          <w:szCs w:val="20"/>
        </w:rPr>
        <w:fldChar w:fldCharType="begin"/>
      </w:r>
      <w:r w:rsidRPr="001A07BD">
        <w:rPr>
          <w:rFonts w:ascii="Arial" w:hAnsi="Arial" w:cs="Arial"/>
          <w:sz w:val="20"/>
          <w:szCs w:val="20"/>
        </w:rPr>
        <w:instrText>MacroButton Nomacro §</w:instrText>
      </w:r>
      <w:r w:rsidRPr="001A07BD">
        <w:rPr>
          <w:rFonts w:ascii="Arial" w:hAnsi="Arial" w:cs="Arial"/>
          <w:sz w:val="20"/>
          <w:szCs w:val="20"/>
        </w:rPr>
        <w:fldChar w:fldCharType="end"/>
      </w:r>
      <w:r w:rsidR="00007C2B" w:rsidRPr="001A07BD">
        <w:rPr>
          <w:rFonts w:ascii="Arial" w:hAnsi="Arial" w:cs="Arial"/>
          <w:sz w:val="20"/>
          <w:szCs w:val="20"/>
        </w:rPr>
        <w:t>nummering rechthebbende</w:t>
      </w:r>
      <w:r w:rsidRPr="001A07BD">
        <w:rPr>
          <w:rFonts w:ascii="Arial" w:hAnsi="Arial" w:cs="Arial"/>
          <w:sz w:val="20"/>
          <w:szCs w:val="20"/>
        </w:rPr>
        <w:fldChar w:fldCharType="begin"/>
      </w:r>
      <w:r w:rsidRPr="001A07BD">
        <w:rPr>
          <w:rFonts w:ascii="Arial" w:hAnsi="Arial" w:cs="Arial"/>
          <w:sz w:val="20"/>
          <w:szCs w:val="20"/>
        </w:rPr>
        <w:instrText>MacroButton Nomacro §</w:instrText>
      </w:r>
      <w:r w:rsidRPr="001A07BD">
        <w:rPr>
          <w:rFonts w:ascii="Arial" w:hAnsi="Arial" w:cs="Arial"/>
          <w:sz w:val="20"/>
          <w:szCs w:val="20"/>
        </w:rPr>
        <w:fldChar w:fldCharType="end"/>
      </w:r>
      <w:r w:rsidR="001047A3" w:rsidRPr="00094E34" w:rsidDel="001047A3">
        <w:rPr>
          <w:rFonts w:ascii="Arial" w:hAnsi="Arial" w:cs="Arial"/>
          <w:color w:val="800080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>op de met bovenbedoeld hypotheekrecht bezwaarde registergoederen</w:t>
      </w:r>
      <w:r w:rsidRPr="0004369A">
        <w:rPr>
          <w:rFonts w:ascii="Arial" w:hAnsi="Arial" w:cs="Arial"/>
          <w:color w:val="800080"/>
          <w:sz w:val="20"/>
          <w:szCs w:val="20"/>
        </w:rPr>
        <w:t>, doch alleen voor zover gemeld hypotheekrecht is gevestigd op</w:t>
      </w:r>
      <w:r w:rsidR="00997C4D">
        <w:rPr>
          <w:rFonts w:ascii="Arial" w:hAnsi="Arial" w:cs="Arial"/>
          <w:color w:val="800080"/>
          <w:sz w:val="20"/>
          <w:szCs w:val="20"/>
        </w:rPr>
        <w:t>:</w:t>
      </w:r>
      <w:r w:rsidR="005C7CD5">
        <w:rPr>
          <w:rFonts w:ascii="Arial" w:hAnsi="Arial" w:cs="Arial"/>
          <w:color w:val="800080"/>
          <w:sz w:val="20"/>
          <w:szCs w:val="20"/>
        </w:rPr>
        <w:t xml:space="preserve"> </w:t>
      </w:r>
    </w:p>
    <w:p w14:paraId="1C846A25" w14:textId="77777777" w:rsidR="0004369A" w:rsidRPr="0004369A" w:rsidRDefault="005C7CD5" w:rsidP="007D29BB">
      <w:pPr>
        <w:ind w:left="345"/>
        <w:rPr>
          <w:rFonts w:ascii="Arial" w:hAnsi="Arial" w:cs="Arial"/>
          <w:color w:val="FF0000"/>
          <w:sz w:val="20"/>
          <w:szCs w:val="20"/>
        </w:rPr>
      </w:pPr>
      <w:r w:rsidRPr="005C7CD5">
        <w:rPr>
          <w:rFonts w:ascii="Arial" w:hAnsi="Arial" w:cs="Arial"/>
          <w:color w:val="800080"/>
          <w:sz w:val="20"/>
          <w:szCs w:val="20"/>
          <w:highlight w:val="yellow"/>
        </w:rPr>
        <w:t>TEKSTBLOK RECHT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="00AD53C9" w:rsidRPr="00AD53C9">
        <w:rPr>
          <w:rFonts w:ascii="Arial" w:hAnsi="Arial" w:cs="Arial"/>
          <w:color w:val="800080"/>
          <w:sz w:val="20"/>
          <w:szCs w:val="20"/>
          <w:highlight w:val="yellow"/>
        </w:rPr>
        <w:t>TEKSTBLOK REGISTERGOED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>.</w:t>
      </w:r>
    </w:p>
    <w:p w14:paraId="1C846A26" w14:textId="77777777" w:rsidR="007C71FA" w:rsidRDefault="0004369A" w:rsidP="007D29BB">
      <w:pPr>
        <w:ind w:firstLine="345"/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04369A">
        <w:rPr>
          <w:rFonts w:ascii="Arial" w:hAnsi="Arial" w:cs="Arial"/>
          <w:b/>
          <w:color w:val="FF0000"/>
          <w:sz w:val="20"/>
          <w:szCs w:val="20"/>
          <w:u w:val="single"/>
        </w:rPr>
        <w:t>Aanvaarding</w:t>
      </w:r>
    </w:p>
    <w:p w14:paraId="1C846A27" w14:textId="77777777" w:rsidR="007C71FA" w:rsidRDefault="007C71FA" w:rsidP="007D29BB">
      <w:pPr>
        <w:ind w:left="345"/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04369A">
        <w:rPr>
          <w:rFonts w:ascii="Arial" w:hAnsi="Arial" w:cs="Arial"/>
          <w:color w:val="FF0000"/>
          <w:sz w:val="20"/>
          <w:szCs w:val="20"/>
        </w:rPr>
        <w:t xml:space="preserve">De </w:t>
      </w:r>
      <w:r w:rsidRPr="00B06193">
        <w:rPr>
          <w:rFonts w:ascii="Arial" w:hAnsi="Arial" w:cs="Arial"/>
          <w:color w:val="339966"/>
          <w:sz w:val="20"/>
          <w:szCs w:val="20"/>
        </w:rPr>
        <w:t>rechthebbende/rechthebbenden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 op de met bovenbedoeld hypotheekrecht bezwaard</w:t>
      </w:r>
      <w:r w:rsidRPr="003A14E6">
        <w:rPr>
          <w:rFonts w:ascii="Arial" w:hAnsi="Arial" w:cs="Arial"/>
          <w:color w:val="FF0000"/>
          <w:sz w:val="20"/>
          <w:szCs w:val="20"/>
        </w:rPr>
        <w:t xml:space="preserve">e </w:t>
      </w:r>
      <w:r w:rsidRPr="0004369A">
        <w:rPr>
          <w:rFonts w:ascii="Arial" w:hAnsi="Arial" w:cs="Arial"/>
          <w:color w:val="FF0000"/>
          <w:sz w:val="20"/>
          <w:szCs w:val="20"/>
        </w:rPr>
        <w:t>registergoe</w:t>
      </w:r>
      <w:r w:rsidRPr="007D29BB">
        <w:rPr>
          <w:rFonts w:ascii="Arial" w:hAnsi="Arial" w:cs="Arial"/>
          <w:color w:val="FF0000"/>
          <w:sz w:val="20"/>
          <w:szCs w:val="20"/>
        </w:rPr>
        <w:t>deren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 </w:t>
      </w:r>
      <w:r w:rsidRPr="004810A6">
        <w:rPr>
          <w:rFonts w:ascii="Arial" w:hAnsi="Arial" w:cs="Arial"/>
          <w:color w:val="339966"/>
          <w:sz w:val="20"/>
          <w:szCs w:val="20"/>
        </w:rPr>
        <w:t>neemt/nemen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>hierbij, voor zover dat niet reeds eerder is geschied, de hiervoor vermelde afstand van het hypotheekrecht aan.</w:t>
      </w:r>
    </w:p>
    <w:p w14:paraId="1C846A28" w14:textId="77777777" w:rsidR="0004369A" w:rsidRPr="0004369A" w:rsidRDefault="0004369A" w:rsidP="007D29BB">
      <w:pPr>
        <w:ind w:firstLine="345"/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04369A">
        <w:rPr>
          <w:rFonts w:ascii="Arial" w:hAnsi="Arial" w:cs="Arial"/>
          <w:b/>
          <w:color w:val="FF0000"/>
          <w:sz w:val="20"/>
          <w:szCs w:val="20"/>
          <w:u w:val="single"/>
        </w:rPr>
        <w:t>Volmacht</w:t>
      </w:r>
    </w:p>
    <w:p w14:paraId="1C846A29" w14:textId="77777777" w:rsidR="00272CFE" w:rsidRPr="00272CFE" w:rsidRDefault="0004369A" w:rsidP="007D29BB">
      <w:pPr>
        <w:ind w:left="345"/>
        <w:rPr>
          <w:rFonts w:ascii="Arial" w:hAnsi="Arial" w:cs="Arial"/>
          <w:color w:val="800080"/>
          <w:sz w:val="20"/>
          <w:szCs w:val="20"/>
        </w:rPr>
      </w:pPr>
      <w:r w:rsidRPr="00272CFE">
        <w:rPr>
          <w:rFonts w:ascii="Arial" w:hAnsi="Arial" w:cs="Arial"/>
          <w:color w:val="FF0000"/>
          <w:sz w:val="20"/>
          <w:szCs w:val="20"/>
        </w:rPr>
        <w:t xml:space="preserve">Van de onderhavige volmachtverlening door de </w:t>
      </w:r>
      <w:r w:rsidR="00F71EA0" w:rsidRPr="005E0F60">
        <w:rPr>
          <w:rFonts w:ascii="Arial" w:hAnsi="Arial" w:cs="Arial"/>
          <w:color w:val="339966"/>
          <w:sz w:val="20"/>
          <w:szCs w:val="20"/>
        </w:rPr>
        <w:t>rechthebbende/rechthebbenden</w:t>
      </w:r>
      <w:r w:rsidR="00F71EA0">
        <w:rPr>
          <w:rStyle w:val="Verwijzingopmerking"/>
        </w:rPr>
        <w:t xml:space="preserve"> </w:t>
      </w:r>
      <w:r w:rsidRPr="00DB4BE8">
        <w:rPr>
          <w:rFonts w:ascii="Arial" w:hAnsi="Arial" w:cs="Arial"/>
          <w:color w:val="339966"/>
          <w:sz w:val="20"/>
          <w:szCs w:val="20"/>
        </w:rPr>
        <w:t>blijkt uit</w:t>
      </w:r>
      <w:r w:rsidRPr="00272CFE">
        <w:rPr>
          <w:rFonts w:ascii="Arial" w:hAnsi="Arial" w:cs="Arial"/>
          <w:sz w:val="20"/>
          <w:szCs w:val="20"/>
        </w:rPr>
        <w:t xml:space="preserve"> </w:t>
      </w:r>
      <w:r w:rsidRPr="00272CFE">
        <w:rPr>
          <w:rFonts w:ascii="Arial" w:hAnsi="Arial" w:cs="Arial"/>
          <w:sz w:val="20"/>
          <w:szCs w:val="20"/>
        </w:rPr>
        <w:fldChar w:fldCharType="begin"/>
      </w:r>
      <w:r w:rsidRPr="00272CFE">
        <w:rPr>
          <w:rFonts w:ascii="Arial" w:hAnsi="Arial" w:cs="Arial"/>
          <w:sz w:val="20"/>
          <w:szCs w:val="20"/>
        </w:rPr>
        <w:instrText>MacroButton Nomacro §</w:instrText>
      </w:r>
      <w:r w:rsidRPr="00272CFE">
        <w:rPr>
          <w:rFonts w:ascii="Arial" w:hAnsi="Arial" w:cs="Arial"/>
          <w:sz w:val="20"/>
          <w:szCs w:val="20"/>
        </w:rPr>
        <w:fldChar w:fldCharType="end"/>
      </w:r>
      <w:r w:rsidRPr="00272CFE">
        <w:rPr>
          <w:rFonts w:ascii="Arial" w:hAnsi="Arial" w:cs="Arial"/>
          <w:sz w:val="20"/>
          <w:szCs w:val="20"/>
        </w:rPr>
        <w:t>getal</w:t>
      </w:r>
      <w:r w:rsidRPr="00272CFE">
        <w:rPr>
          <w:rFonts w:ascii="Arial" w:hAnsi="Arial" w:cs="Arial"/>
          <w:sz w:val="20"/>
          <w:szCs w:val="20"/>
        </w:rPr>
        <w:fldChar w:fldCharType="begin"/>
      </w:r>
      <w:r w:rsidRPr="00272CFE">
        <w:rPr>
          <w:rFonts w:ascii="Arial" w:hAnsi="Arial" w:cs="Arial"/>
          <w:sz w:val="20"/>
          <w:szCs w:val="20"/>
        </w:rPr>
        <w:instrText>MacroButton Nomacro §</w:instrText>
      </w:r>
      <w:r w:rsidRPr="00272CFE">
        <w:rPr>
          <w:rFonts w:ascii="Arial" w:hAnsi="Arial" w:cs="Arial"/>
          <w:sz w:val="20"/>
          <w:szCs w:val="20"/>
        </w:rPr>
        <w:fldChar w:fldCharType="end"/>
      </w:r>
      <w:r w:rsidRPr="00272CFE">
        <w:rPr>
          <w:rFonts w:ascii="Arial" w:hAnsi="Arial" w:cs="Arial"/>
          <w:sz w:val="20"/>
          <w:szCs w:val="20"/>
        </w:rPr>
        <w:t xml:space="preserve"> </w:t>
      </w:r>
      <w:r w:rsidRPr="00DB4BE8">
        <w:rPr>
          <w:rFonts w:ascii="Arial" w:hAnsi="Arial" w:cs="Arial"/>
          <w:color w:val="339966"/>
          <w:sz w:val="20"/>
          <w:szCs w:val="20"/>
        </w:rPr>
        <w:t xml:space="preserve">onderhandse </w:t>
      </w:r>
      <w:r w:rsidRPr="00601F8A">
        <w:rPr>
          <w:rFonts w:ascii="Arial" w:hAnsi="Arial" w:cs="Arial"/>
          <w:color w:val="00FFFF"/>
          <w:sz w:val="20"/>
          <w:szCs w:val="20"/>
        </w:rPr>
        <w:t>akte</w:t>
      </w:r>
      <w:r w:rsidR="00601F8A" w:rsidRPr="00601F8A">
        <w:rPr>
          <w:rFonts w:ascii="Arial" w:hAnsi="Arial" w:cs="Arial"/>
          <w:color w:val="00FFFF"/>
          <w:sz w:val="20"/>
          <w:szCs w:val="20"/>
        </w:rPr>
        <w:t>/akte</w:t>
      </w:r>
      <w:r w:rsidRPr="00601F8A">
        <w:rPr>
          <w:rFonts w:ascii="Arial" w:hAnsi="Arial" w:cs="Arial"/>
          <w:color w:val="00FFFF"/>
          <w:sz w:val="20"/>
          <w:szCs w:val="20"/>
        </w:rPr>
        <w:t>n</w:t>
      </w:r>
      <w:r w:rsidRPr="00272CFE">
        <w:rPr>
          <w:rFonts w:ascii="Arial" w:hAnsi="Arial" w:cs="Arial"/>
          <w:color w:val="00FF00"/>
          <w:sz w:val="20"/>
          <w:szCs w:val="20"/>
        </w:rPr>
        <w:t xml:space="preserve"> </w:t>
      </w:r>
      <w:r w:rsidRPr="00DB4BE8">
        <w:rPr>
          <w:rFonts w:ascii="Arial" w:hAnsi="Arial" w:cs="Arial"/>
          <w:color w:val="339966"/>
          <w:sz w:val="20"/>
          <w:szCs w:val="20"/>
        </w:rPr>
        <w:t>van volmacht die aan deze akte</w:t>
      </w:r>
      <w:r w:rsidRPr="00A11443">
        <w:rPr>
          <w:rFonts w:ascii="Arial" w:hAnsi="Arial" w:cs="Arial"/>
          <w:color w:val="008000"/>
          <w:sz w:val="20"/>
          <w:szCs w:val="20"/>
        </w:rPr>
        <w:t xml:space="preserve"> </w:t>
      </w:r>
      <w:r w:rsidRPr="009603F4">
        <w:rPr>
          <w:rFonts w:ascii="Arial" w:hAnsi="Arial" w:cs="Arial"/>
          <w:color w:val="00FFFF"/>
          <w:sz w:val="20"/>
          <w:szCs w:val="20"/>
        </w:rPr>
        <w:t>wordt</w:t>
      </w:r>
      <w:r w:rsidR="00A11443" w:rsidRPr="009603F4">
        <w:rPr>
          <w:rFonts w:ascii="Arial" w:hAnsi="Arial" w:cs="Arial"/>
          <w:color w:val="00FFFF"/>
          <w:sz w:val="20"/>
          <w:szCs w:val="20"/>
        </w:rPr>
        <w:t>/</w:t>
      </w:r>
      <w:r w:rsidRPr="009603F4">
        <w:rPr>
          <w:rFonts w:ascii="Arial" w:hAnsi="Arial" w:cs="Arial"/>
          <w:color w:val="00FFFF"/>
          <w:sz w:val="20"/>
          <w:szCs w:val="20"/>
        </w:rPr>
        <w:t>worden</w:t>
      </w:r>
      <w:r w:rsidRPr="00272CFE">
        <w:rPr>
          <w:rFonts w:ascii="Arial" w:hAnsi="Arial" w:cs="Arial"/>
          <w:color w:val="00FF00"/>
          <w:sz w:val="20"/>
          <w:szCs w:val="20"/>
        </w:rPr>
        <w:t xml:space="preserve"> </w:t>
      </w:r>
      <w:r w:rsidRPr="00DB4BE8">
        <w:rPr>
          <w:rFonts w:ascii="Arial" w:hAnsi="Arial" w:cs="Arial"/>
          <w:color w:val="339966"/>
          <w:sz w:val="20"/>
          <w:szCs w:val="20"/>
        </w:rPr>
        <w:t>gehecht</w:t>
      </w:r>
      <w:r w:rsidR="00F71EA0">
        <w:rPr>
          <w:rFonts w:ascii="Arial" w:hAnsi="Arial" w:cs="Arial"/>
          <w:color w:val="339966"/>
          <w:sz w:val="20"/>
          <w:szCs w:val="20"/>
        </w:rPr>
        <w:t xml:space="preserve"> </w:t>
      </w:r>
      <w:r w:rsidR="007E6E95" w:rsidRPr="00DB4BE8">
        <w:rPr>
          <w:rFonts w:ascii="Arial" w:hAnsi="Arial" w:cs="Arial"/>
          <w:color w:val="339966"/>
          <w:sz w:val="20"/>
          <w:szCs w:val="20"/>
        </w:rPr>
        <w:t>/</w:t>
      </w:r>
      <w:r w:rsidR="00272CFE" w:rsidRPr="00DB4BE8">
        <w:rPr>
          <w:rFonts w:ascii="Arial" w:hAnsi="Arial" w:cs="Arial"/>
          <w:bCs/>
          <w:color w:val="339966"/>
          <w:sz w:val="20"/>
          <w:szCs w:val="20"/>
        </w:rPr>
        <w:t xml:space="preserve"> blijkt uit een 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>akte verleden op</w:t>
      </w:r>
      <w:r w:rsidR="00272CFE" w:rsidRPr="00272CFE">
        <w:rPr>
          <w:rFonts w:ascii="Arial" w:hAnsi="Arial" w:cs="Arial"/>
          <w:color w:val="800080"/>
          <w:sz w:val="20"/>
          <w:szCs w:val="20"/>
        </w:rPr>
        <w:t xml:space="preserve"> </w:t>
      </w:r>
      <w:r w:rsidR="00272CFE" w:rsidRPr="00272CFE">
        <w:rPr>
          <w:rFonts w:ascii="Arial" w:hAnsi="Arial" w:cs="Arial"/>
          <w:sz w:val="20"/>
          <w:szCs w:val="20"/>
        </w:rPr>
        <w:fldChar w:fldCharType="begin"/>
      </w:r>
      <w:r w:rsidR="00272CFE" w:rsidRPr="00272CFE">
        <w:rPr>
          <w:rFonts w:ascii="Arial" w:hAnsi="Arial" w:cs="Arial"/>
          <w:sz w:val="20"/>
          <w:szCs w:val="20"/>
        </w:rPr>
        <w:instrText>MacroButton Nomacro §</w:instrText>
      </w:r>
      <w:r w:rsidR="00272CFE" w:rsidRPr="00272CFE">
        <w:rPr>
          <w:rFonts w:ascii="Arial" w:hAnsi="Arial" w:cs="Arial"/>
          <w:sz w:val="20"/>
          <w:szCs w:val="20"/>
        </w:rPr>
        <w:fldChar w:fldCharType="end"/>
      </w:r>
      <w:r w:rsidR="00272CFE" w:rsidRPr="00272CFE">
        <w:rPr>
          <w:rFonts w:ascii="Arial" w:hAnsi="Arial" w:cs="Arial"/>
          <w:sz w:val="20"/>
          <w:szCs w:val="20"/>
        </w:rPr>
        <w:t>datum</w:t>
      </w:r>
      <w:r w:rsidR="00272CFE" w:rsidRPr="00272CFE">
        <w:rPr>
          <w:rFonts w:ascii="Arial" w:hAnsi="Arial" w:cs="Arial"/>
          <w:sz w:val="20"/>
          <w:szCs w:val="20"/>
        </w:rPr>
        <w:fldChar w:fldCharType="begin"/>
      </w:r>
      <w:r w:rsidR="00272CFE" w:rsidRPr="00272CFE">
        <w:rPr>
          <w:rFonts w:ascii="Arial" w:hAnsi="Arial" w:cs="Arial"/>
          <w:sz w:val="20"/>
          <w:szCs w:val="20"/>
        </w:rPr>
        <w:instrText>MacroButton Nomacro §</w:instrText>
      </w:r>
      <w:r w:rsidR="00272CFE" w:rsidRPr="00272CFE">
        <w:rPr>
          <w:rFonts w:ascii="Arial" w:hAnsi="Arial" w:cs="Arial"/>
          <w:sz w:val="20"/>
          <w:szCs w:val="20"/>
        </w:rPr>
        <w:fldChar w:fldCharType="end"/>
      </w:r>
      <w:r w:rsidR="00272CFE" w:rsidRPr="00272CFE">
        <w:rPr>
          <w:rFonts w:ascii="Arial" w:hAnsi="Arial" w:cs="Arial"/>
          <w:color w:val="800080"/>
          <w:sz w:val="20"/>
          <w:szCs w:val="20"/>
        </w:rPr>
        <w:t xml:space="preserve"> 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>voor</w:t>
      </w:r>
      <w:r w:rsidR="00272CFE" w:rsidRPr="00A11443">
        <w:rPr>
          <w:rFonts w:ascii="Arial" w:hAnsi="Arial" w:cs="Arial"/>
          <w:color w:val="008000"/>
          <w:sz w:val="20"/>
          <w:szCs w:val="20"/>
        </w:rPr>
        <w:t xml:space="preserve"> </w:t>
      </w:r>
      <w:r w:rsidR="00021E95" w:rsidRPr="00272CFE">
        <w:rPr>
          <w:rFonts w:ascii="Arial" w:hAnsi="Arial" w:cs="Arial"/>
          <w:sz w:val="20"/>
          <w:szCs w:val="20"/>
        </w:rPr>
        <w:fldChar w:fldCharType="begin"/>
      </w:r>
      <w:r w:rsidR="00021E95" w:rsidRPr="00272CFE">
        <w:rPr>
          <w:rFonts w:ascii="Arial" w:hAnsi="Arial" w:cs="Arial"/>
          <w:sz w:val="20"/>
          <w:szCs w:val="20"/>
        </w:rPr>
        <w:instrText>MacroButton Nomacro §</w:instrText>
      </w:r>
      <w:r w:rsidR="00021E95" w:rsidRPr="00272CFE">
        <w:rPr>
          <w:rFonts w:ascii="Arial" w:hAnsi="Arial" w:cs="Arial"/>
          <w:sz w:val="20"/>
          <w:szCs w:val="20"/>
        </w:rPr>
        <w:fldChar w:fldCharType="end"/>
      </w:r>
      <w:r w:rsidR="00021E95" w:rsidRPr="00272CFE">
        <w:rPr>
          <w:rFonts w:ascii="Arial" w:hAnsi="Arial" w:cs="Arial"/>
          <w:sz w:val="20"/>
          <w:szCs w:val="20"/>
        </w:rPr>
        <w:t>naam</w:t>
      </w:r>
      <w:r w:rsidR="00021E95" w:rsidRPr="00A11443">
        <w:rPr>
          <w:rFonts w:ascii="Arial" w:hAnsi="Arial" w:cs="Arial"/>
          <w:sz w:val="20"/>
          <w:szCs w:val="20"/>
        </w:rPr>
        <w:fldChar w:fldCharType="begin"/>
      </w:r>
      <w:r w:rsidR="00021E95" w:rsidRPr="00A11443">
        <w:rPr>
          <w:rFonts w:ascii="Arial" w:hAnsi="Arial" w:cs="Arial"/>
          <w:sz w:val="20"/>
          <w:szCs w:val="20"/>
        </w:rPr>
        <w:instrText>MacroButton Nomacro §</w:instrText>
      </w:r>
      <w:r w:rsidR="00021E95" w:rsidRPr="00A11443">
        <w:rPr>
          <w:rFonts w:ascii="Arial" w:hAnsi="Arial" w:cs="Arial"/>
          <w:sz w:val="20"/>
          <w:szCs w:val="20"/>
        </w:rPr>
        <w:fldChar w:fldCharType="end"/>
      </w:r>
      <w:r w:rsidR="00021E95">
        <w:rPr>
          <w:rFonts w:ascii="Arial" w:hAnsi="Arial" w:cs="Arial"/>
          <w:sz w:val="20"/>
          <w:szCs w:val="20"/>
        </w:rPr>
        <w:t xml:space="preserve"> </w:t>
      </w:r>
      <w:r w:rsidR="00021E95" w:rsidRPr="00365601">
        <w:rPr>
          <w:rFonts w:ascii="Arial" w:hAnsi="Arial" w:cs="Arial"/>
          <w:color w:val="339966"/>
          <w:sz w:val="20"/>
          <w:szCs w:val="20"/>
        </w:rPr>
        <w:t>als waarnemer van</w:t>
      </w:r>
      <w:r w:rsidR="00021E95">
        <w:rPr>
          <w:rFonts w:ascii="Arial" w:hAnsi="Arial" w:cs="Arial"/>
          <w:color w:val="800080"/>
          <w:sz w:val="20"/>
          <w:szCs w:val="20"/>
        </w:rPr>
        <w:t xml:space="preserve"> 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 xml:space="preserve">mij, notaris / </w:t>
      </w:r>
      <w:r w:rsidR="00601F8A" w:rsidRPr="00601F8A">
        <w:rPr>
          <w:rFonts w:ascii="Arial" w:hAnsi="Arial" w:cs="Arial"/>
          <w:bCs/>
          <w:color w:val="339966"/>
          <w:sz w:val="20"/>
        </w:rPr>
        <w:t xml:space="preserve">blijkt uit een </w:t>
      </w:r>
      <w:r w:rsidR="00601F8A" w:rsidRPr="00601F8A">
        <w:rPr>
          <w:rFonts w:ascii="Arial" w:hAnsi="Arial" w:cs="Arial"/>
          <w:color w:val="339966"/>
          <w:sz w:val="20"/>
        </w:rPr>
        <w:t>akte verleden op</w:t>
      </w:r>
      <w:r w:rsidR="00601F8A" w:rsidRPr="00601F8A">
        <w:rPr>
          <w:rFonts w:ascii="Arial" w:hAnsi="Arial" w:cs="Arial"/>
          <w:color w:val="800080"/>
          <w:sz w:val="20"/>
        </w:rPr>
        <w:t xml:space="preserve"> </w:t>
      </w:r>
      <w:r w:rsidR="00601F8A" w:rsidRPr="00601F8A">
        <w:rPr>
          <w:rFonts w:ascii="Arial" w:hAnsi="Arial" w:cs="Arial"/>
          <w:sz w:val="20"/>
        </w:rPr>
        <w:fldChar w:fldCharType="begin"/>
      </w:r>
      <w:r w:rsidR="00601F8A" w:rsidRPr="00601F8A">
        <w:rPr>
          <w:rFonts w:ascii="Arial" w:hAnsi="Arial" w:cs="Arial"/>
          <w:sz w:val="20"/>
        </w:rPr>
        <w:instrText>MacroButton Nomacro §</w:instrText>
      </w:r>
      <w:r w:rsidR="00601F8A" w:rsidRPr="00601F8A">
        <w:rPr>
          <w:rFonts w:ascii="Arial" w:hAnsi="Arial" w:cs="Arial"/>
          <w:sz w:val="20"/>
        </w:rPr>
        <w:fldChar w:fldCharType="end"/>
      </w:r>
      <w:r w:rsidR="00601F8A" w:rsidRPr="00601F8A">
        <w:rPr>
          <w:rFonts w:ascii="Arial" w:hAnsi="Arial" w:cs="Arial"/>
          <w:sz w:val="20"/>
        </w:rPr>
        <w:t>datum</w:t>
      </w:r>
      <w:r w:rsidR="00601F8A" w:rsidRPr="00601F8A">
        <w:rPr>
          <w:rFonts w:ascii="Arial" w:hAnsi="Arial" w:cs="Arial"/>
          <w:sz w:val="20"/>
        </w:rPr>
        <w:fldChar w:fldCharType="begin"/>
      </w:r>
      <w:r w:rsidR="00601F8A" w:rsidRPr="00601F8A">
        <w:rPr>
          <w:rFonts w:ascii="Arial" w:hAnsi="Arial" w:cs="Arial"/>
          <w:sz w:val="20"/>
        </w:rPr>
        <w:instrText>MacroButton Nomacro §</w:instrText>
      </w:r>
      <w:r w:rsidR="00601F8A" w:rsidRPr="00601F8A">
        <w:rPr>
          <w:rFonts w:ascii="Arial" w:hAnsi="Arial" w:cs="Arial"/>
          <w:sz w:val="20"/>
        </w:rPr>
        <w:fldChar w:fldCharType="end"/>
      </w:r>
      <w:r w:rsidR="00601F8A" w:rsidRPr="00601F8A">
        <w:rPr>
          <w:rFonts w:ascii="Arial" w:hAnsi="Arial" w:cs="Arial"/>
          <w:color w:val="800080"/>
          <w:sz w:val="20"/>
        </w:rPr>
        <w:t xml:space="preserve"> </w:t>
      </w:r>
      <w:r w:rsidR="00601F8A" w:rsidRPr="00601F8A">
        <w:rPr>
          <w:rFonts w:ascii="Arial" w:hAnsi="Arial" w:cs="Arial"/>
          <w:color w:val="339966"/>
          <w:sz w:val="20"/>
        </w:rPr>
        <w:t>voor</w:t>
      </w:r>
      <w:r w:rsidR="00601F8A" w:rsidRPr="00601F8A">
        <w:rPr>
          <w:rFonts w:ascii="Arial" w:hAnsi="Arial" w:cs="Arial"/>
          <w:sz w:val="20"/>
        </w:rPr>
        <w:t xml:space="preserve"> </w:t>
      </w:r>
      <w:r w:rsidR="00601F8A" w:rsidRPr="00601F8A">
        <w:rPr>
          <w:rFonts w:ascii="Arial" w:hAnsi="Arial" w:cs="Arial"/>
          <w:color w:val="800080"/>
          <w:sz w:val="20"/>
        </w:rPr>
        <w:t xml:space="preserve">een waarnemer van </w:t>
      </w:r>
      <w:r w:rsidR="00601F8A" w:rsidRPr="00601F8A">
        <w:rPr>
          <w:rFonts w:ascii="Arial" w:hAnsi="Arial" w:cs="Arial"/>
          <w:color w:val="339966"/>
          <w:sz w:val="20"/>
        </w:rPr>
        <w:t>mij, notaris /</w:t>
      </w:r>
      <w:r w:rsidR="00601F8A">
        <w:rPr>
          <w:rFonts w:cs="Arial"/>
          <w:color w:val="339966"/>
          <w:sz w:val="20"/>
        </w:rPr>
        <w:t xml:space="preserve"> </w:t>
      </w:r>
      <w:r w:rsidR="00F71EA0" w:rsidRPr="00DB4BE8">
        <w:rPr>
          <w:rFonts w:ascii="Arial" w:hAnsi="Arial" w:cs="Arial"/>
          <w:bCs/>
          <w:color w:val="339966"/>
          <w:sz w:val="20"/>
          <w:szCs w:val="20"/>
        </w:rPr>
        <w:t xml:space="preserve">blijkt uit een </w:t>
      </w:r>
      <w:r w:rsidR="00F71EA0" w:rsidRPr="00DB4BE8">
        <w:rPr>
          <w:rFonts w:ascii="Arial" w:hAnsi="Arial" w:cs="Arial"/>
          <w:color w:val="339966"/>
          <w:sz w:val="20"/>
          <w:szCs w:val="20"/>
        </w:rPr>
        <w:t>akte verleden op</w:t>
      </w:r>
      <w:r w:rsidR="00F71EA0" w:rsidRPr="00272CFE">
        <w:rPr>
          <w:rFonts w:ascii="Arial" w:hAnsi="Arial" w:cs="Arial"/>
          <w:color w:val="800080"/>
          <w:sz w:val="20"/>
          <w:szCs w:val="20"/>
        </w:rPr>
        <w:t xml:space="preserve"> </w:t>
      </w:r>
      <w:r w:rsidR="00F71EA0" w:rsidRPr="00272CFE">
        <w:rPr>
          <w:rFonts w:ascii="Arial" w:hAnsi="Arial" w:cs="Arial"/>
          <w:sz w:val="20"/>
          <w:szCs w:val="20"/>
        </w:rPr>
        <w:fldChar w:fldCharType="begin"/>
      </w:r>
      <w:r w:rsidR="00F71EA0" w:rsidRPr="00272CFE">
        <w:rPr>
          <w:rFonts w:ascii="Arial" w:hAnsi="Arial" w:cs="Arial"/>
          <w:sz w:val="20"/>
          <w:szCs w:val="20"/>
        </w:rPr>
        <w:instrText>MacroButton Nomacro §</w:instrText>
      </w:r>
      <w:r w:rsidR="00F71EA0" w:rsidRPr="00272CFE">
        <w:rPr>
          <w:rFonts w:ascii="Arial" w:hAnsi="Arial" w:cs="Arial"/>
          <w:sz w:val="20"/>
          <w:szCs w:val="20"/>
        </w:rPr>
        <w:fldChar w:fldCharType="end"/>
      </w:r>
      <w:r w:rsidR="00F71EA0" w:rsidRPr="00272CFE">
        <w:rPr>
          <w:rFonts w:ascii="Arial" w:hAnsi="Arial" w:cs="Arial"/>
          <w:sz w:val="20"/>
          <w:szCs w:val="20"/>
        </w:rPr>
        <w:t>datum</w:t>
      </w:r>
      <w:r w:rsidR="00F71EA0" w:rsidRPr="00DB4BE8">
        <w:rPr>
          <w:rFonts w:ascii="Arial" w:hAnsi="Arial" w:cs="Arial"/>
          <w:color w:val="339966"/>
          <w:sz w:val="20"/>
          <w:szCs w:val="20"/>
        </w:rPr>
        <w:t xml:space="preserve"> 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 xml:space="preserve">voor </w:t>
      </w:r>
      <w:r w:rsidR="00272CFE" w:rsidRPr="00A11443">
        <w:rPr>
          <w:rFonts w:ascii="Arial" w:hAnsi="Arial" w:cs="Arial"/>
          <w:sz w:val="20"/>
          <w:szCs w:val="20"/>
        </w:rPr>
        <w:fldChar w:fldCharType="begin"/>
      </w:r>
      <w:r w:rsidR="00272CFE" w:rsidRPr="00A11443">
        <w:rPr>
          <w:rFonts w:ascii="Arial" w:hAnsi="Arial" w:cs="Arial"/>
          <w:sz w:val="20"/>
          <w:szCs w:val="20"/>
        </w:rPr>
        <w:instrText>MacroButton Nomacro §</w:instrText>
      </w:r>
      <w:r w:rsidR="00272CFE" w:rsidRPr="00A11443">
        <w:rPr>
          <w:rFonts w:ascii="Arial" w:hAnsi="Arial" w:cs="Arial"/>
          <w:sz w:val="20"/>
          <w:szCs w:val="20"/>
        </w:rPr>
        <w:fldChar w:fldCharType="end"/>
      </w:r>
      <w:r w:rsidR="00272CFE" w:rsidRPr="00A11443">
        <w:rPr>
          <w:rFonts w:ascii="Arial" w:hAnsi="Arial" w:cs="Arial"/>
          <w:sz w:val="20"/>
          <w:szCs w:val="20"/>
        </w:rPr>
        <w:t>naam</w:t>
      </w:r>
      <w:r w:rsidR="00272CFE" w:rsidRPr="00A11443">
        <w:rPr>
          <w:rFonts w:ascii="Arial" w:hAnsi="Arial" w:cs="Arial"/>
          <w:sz w:val="20"/>
          <w:szCs w:val="20"/>
        </w:rPr>
        <w:fldChar w:fldCharType="begin"/>
      </w:r>
      <w:r w:rsidR="00272CFE" w:rsidRPr="00A11443">
        <w:rPr>
          <w:rFonts w:ascii="Arial" w:hAnsi="Arial" w:cs="Arial"/>
          <w:sz w:val="20"/>
          <w:szCs w:val="20"/>
        </w:rPr>
        <w:instrText>MacroButton Nomacro §</w:instrText>
      </w:r>
      <w:r w:rsidR="00272CFE" w:rsidRPr="00A11443">
        <w:rPr>
          <w:rFonts w:ascii="Arial" w:hAnsi="Arial" w:cs="Arial"/>
          <w:sz w:val="20"/>
          <w:szCs w:val="20"/>
        </w:rPr>
        <w:fldChar w:fldCharType="end"/>
      </w:r>
      <w:r w:rsidR="00272CFE" w:rsidRPr="00DB4BE8">
        <w:rPr>
          <w:rFonts w:ascii="Arial" w:hAnsi="Arial" w:cs="Arial"/>
          <w:color w:val="339966"/>
          <w:sz w:val="20"/>
          <w:szCs w:val="20"/>
        </w:rPr>
        <w:t>,</w:t>
      </w:r>
      <w:r w:rsidR="00272CFE" w:rsidRPr="00272CFE">
        <w:rPr>
          <w:rFonts w:ascii="Arial" w:hAnsi="Arial" w:cs="Arial"/>
          <w:color w:val="00FF00"/>
          <w:sz w:val="20"/>
          <w:szCs w:val="20"/>
        </w:rPr>
        <w:t xml:space="preserve"> </w:t>
      </w:r>
      <w:r w:rsidR="00272CFE" w:rsidRPr="00601F8A">
        <w:rPr>
          <w:rFonts w:ascii="Arial" w:hAnsi="Arial" w:cs="Arial"/>
          <w:color w:val="800080"/>
          <w:sz w:val="20"/>
          <w:szCs w:val="20"/>
        </w:rPr>
        <w:t>destijds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 xml:space="preserve"> notaris te</w:t>
      </w:r>
      <w:r w:rsidR="00272CFE" w:rsidRPr="00272CFE">
        <w:rPr>
          <w:rFonts w:ascii="Arial" w:hAnsi="Arial" w:cs="Arial"/>
          <w:color w:val="800080"/>
          <w:sz w:val="20"/>
          <w:szCs w:val="20"/>
        </w:rPr>
        <w:t xml:space="preserve"> </w:t>
      </w:r>
      <w:r w:rsidR="00272CFE" w:rsidRPr="00272CFE">
        <w:rPr>
          <w:rFonts w:ascii="Arial" w:hAnsi="Arial" w:cs="Arial"/>
          <w:sz w:val="20"/>
          <w:szCs w:val="20"/>
        </w:rPr>
        <w:fldChar w:fldCharType="begin"/>
      </w:r>
      <w:r w:rsidR="00272CFE" w:rsidRPr="00272CFE">
        <w:rPr>
          <w:rFonts w:ascii="Arial" w:hAnsi="Arial" w:cs="Arial"/>
          <w:sz w:val="20"/>
          <w:szCs w:val="20"/>
        </w:rPr>
        <w:instrText>MacroButton Nomacro §</w:instrText>
      </w:r>
      <w:r w:rsidR="00272CFE" w:rsidRPr="00272CFE">
        <w:rPr>
          <w:rFonts w:ascii="Arial" w:hAnsi="Arial" w:cs="Arial"/>
          <w:sz w:val="20"/>
          <w:szCs w:val="20"/>
        </w:rPr>
        <w:fldChar w:fldCharType="end"/>
      </w:r>
      <w:r w:rsidR="00F71EA0">
        <w:rPr>
          <w:rFonts w:ascii="Arial" w:hAnsi="Arial" w:cs="Arial"/>
          <w:sz w:val="20"/>
          <w:szCs w:val="20"/>
        </w:rPr>
        <w:t>woonplaats</w:t>
      </w:r>
      <w:r w:rsidR="00272CFE" w:rsidRPr="00272CFE">
        <w:rPr>
          <w:rFonts w:ascii="Arial" w:hAnsi="Arial" w:cs="Arial"/>
          <w:sz w:val="20"/>
          <w:szCs w:val="20"/>
        </w:rPr>
        <w:fldChar w:fldCharType="begin"/>
      </w:r>
      <w:r w:rsidR="00272CFE" w:rsidRPr="00272CFE">
        <w:rPr>
          <w:rFonts w:ascii="Arial" w:hAnsi="Arial" w:cs="Arial"/>
          <w:sz w:val="20"/>
          <w:szCs w:val="20"/>
        </w:rPr>
        <w:instrText>MacroButton Nomacro §</w:instrText>
      </w:r>
      <w:r w:rsidR="00272CFE" w:rsidRPr="00272CFE">
        <w:rPr>
          <w:rFonts w:ascii="Arial" w:hAnsi="Arial" w:cs="Arial"/>
          <w:sz w:val="20"/>
          <w:szCs w:val="20"/>
        </w:rPr>
        <w:fldChar w:fldCharType="end"/>
      </w:r>
      <w:r w:rsidR="00272CFE" w:rsidRPr="00272CFE">
        <w:rPr>
          <w:rFonts w:ascii="Arial" w:hAnsi="Arial" w:cs="Arial"/>
          <w:color w:val="FF0000"/>
          <w:sz w:val="20"/>
          <w:szCs w:val="20"/>
        </w:rPr>
        <w:t>.</w:t>
      </w:r>
    </w:p>
    <w:p w14:paraId="1C846A2A" w14:textId="77777777"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C846A2B" w14:textId="77777777" w:rsidR="00D519FD" w:rsidRP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  <w:szCs w:val="20"/>
        </w:rPr>
      </w:pPr>
      <w:r w:rsidRPr="00981235">
        <w:rPr>
          <w:rFonts w:ascii="Arial" w:hAnsi="Arial" w:cs="Arial"/>
          <w:b/>
          <w:sz w:val="20"/>
          <w:szCs w:val="20"/>
        </w:rPr>
        <w:t>Variant b. (</w:t>
      </w:r>
      <w:r w:rsidR="00376FFF">
        <w:rPr>
          <w:rFonts w:ascii="Arial" w:hAnsi="Arial" w:cs="Arial"/>
          <w:b/>
          <w:sz w:val="20"/>
          <w:szCs w:val="20"/>
        </w:rPr>
        <w:t>o</w:t>
      </w:r>
      <w:r w:rsidR="00D519FD" w:rsidRPr="00981235">
        <w:rPr>
          <w:rFonts w:ascii="Arial" w:hAnsi="Arial" w:cs="Arial"/>
          <w:b/>
          <w:sz w:val="20"/>
          <w:szCs w:val="20"/>
        </w:rPr>
        <w:t>pzegging hypotheekrecht</w:t>
      </w:r>
      <w:r w:rsidRPr="00981235">
        <w:rPr>
          <w:rFonts w:ascii="Arial" w:hAnsi="Arial" w:cs="Arial"/>
          <w:b/>
          <w:sz w:val="20"/>
          <w:szCs w:val="20"/>
        </w:rPr>
        <w:t>)</w:t>
      </w:r>
    </w:p>
    <w:p w14:paraId="1C846A2C" w14:textId="77777777" w:rsidR="00434189" w:rsidRPr="00434189" w:rsidRDefault="00434189" w:rsidP="00434189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14:paraId="1C846A2D" w14:textId="77777777" w:rsidR="00456344" w:rsidRPr="00456344" w:rsidRDefault="00456344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color w:val="FF0000"/>
          <w:sz w:val="20"/>
          <w:szCs w:val="20"/>
          <w:u w:val="single"/>
        </w:rPr>
      </w:pPr>
      <w:r>
        <w:rPr>
          <w:rFonts w:ascii="Arial" w:hAnsi="Arial" w:cs="Arial"/>
          <w:b/>
          <w:color w:val="FF0000"/>
          <w:sz w:val="20"/>
          <w:szCs w:val="20"/>
          <w:u w:val="single"/>
        </w:rPr>
        <w:t>Opzegging hypotheekrecht</w:t>
      </w:r>
    </w:p>
    <w:p w14:paraId="1C846A2E" w14:textId="0578A3D8" w:rsidR="0004369A" w:rsidRPr="00923F5C" w:rsidRDefault="0004369A" w:rsidP="00923F5C">
      <w:pPr>
        <w:pStyle w:val="Lijstalinea"/>
        <w:numPr>
          <w:ilvl w:val="0"/>
          <w:numId w:val="31"/>
        </w:numPr>
        <w:rPr>
          <w:rFonts w:ascii="Arial" w:hAnsi="Arial" w:cs="Arial"/>
          <w:color w:val="FF0000"/>
          <w:sz w:val="20"/>
          <w:szCs w:val="20"/>
        </w:rPr>
      </w:pPr>
      <w:r w:rsidRPr="00923F5C">
        <w:rPr>
          <w:rFonts w:ascii="Arial" w:hAnsi="Arial" w:cs="Arial"/>
          <w:color w:val="FF0000"/>
          <w:sz w:val="20"/>
          <w:szCs w:val="20"/>
        </w:rPr>
        <w:lastRenderedPageBreak/>
        <w:t xml:space="preserve">De </w:t>
      </w:r>
      <w:r w:rsidRPr="00923F5C">
        <w:rPr>
          <w:rFonts w:ascii="Arial" w:hAnsi="Arial" w:cs="Arial"/>
          <w:color w:val="339966"/>
          <w:sz w:val="20"/>
          <w:szCs w:val="20"/>
        </w:rPr>
        <w:t>volmachtgever</w:t>
      </w:r>
      <w:r w:rsidR="002306A1" w:rsidRPr="00923F5C">
        <w:rPr>
          <w:rFonts w:ascii="Arial" w:hAnsi="Arial" w:cs="Arial"/>
          <w:color w:val="339966"/>
          <w:sz w:val="20"/>
          <w:szCs w:val="20"/>
        </w:rPr>
        <w:t>/volmachtgevers</w:t>
      </w:r>
      <w:r w:rsidR="00033A7F" w:rsidRPr="00923F5C">
        <w:rPr>
          <w:rFonts w:ascii="Arial" w:hAnsi="Arial" w:cs="Arial"/>
          <w:color w:val="800080"/>
          <w:sz w:val="20"/>
          <w:szCs w:val="20"/>
        </w:rPr>
        <w:t xml:space="preserve"> sub</w:t>
      </w:r>
      <w:r w:rsidRPr="00923F5C">
        <w:rPr>
          <w:rFonts w:ascii="Arial" w:hAnsi="Arial" w:cs="Arial"/>
          <w:sz w:val="20"/>
          <w:szCs w:val="20"/>
        </w:rPr>
        <w:t xml:space="preserve"> </w:t>
      </w:r>
      <w:r w:rsidRPr="00923F5C">
        <w:rPr>
          <w:rFonts w:ascii="Arial" w:hAnsi="Arial" w:cs="Arial"/>
          <w:sz w:val="20"/>
          <w:szCs w:val="20"/>
        </w:rPr>
        <w:fldChar w:fldCharType="begin"/>
      </w:r>
      <w:r w:rsidRPr="00923F5C">
        <w:rPr>
          <w:rFonts w:ascii="Arial" w:hAnsi="Arial" w:cs="Arial"/>
          <w:sz w:val="20"/>
          <w:szCs w:val="20"/>
        </w:rPr>
        <w:instrText>MacroButton Nomacro §</w:instrText>
      </w:r>
      <w:r w:rsidRPr="00923F5C">
        <w:rPr>
          <w:rFonts w:ascii="Arial" w:hAnsi="Arial" w:cs="Arial"/>
          <w:sz w:val="20"/>
          <w:szCs w:val="20"/>
        </w:rPr>
        <w:fldChar w:fldCharType="end"/>
      </w:r>
      <w:r w:rsidRPr="00923F5C">
        <w:rPr>
          <w:rFonts w:ascii="Arial" w:hAnsi="Arial" w:cs="Arial"/>
          <w:sz w:val="20"/>
          <w:szCs w:val="20"/>
        </w:rPr>
        <w:t>n</w:t>
      </w:r>
      <w:r w:rsidR="00007C2B" w:rsidRPr="00923F5C">
        <w:rPr>
          <w:rFonts w:ascii="Arial" w:hAnsi="Arial" w:cs="Arial"/>
          <w:sz w:val="20"/>
          <w:szCs w:val="20"/>
        </w:rPr>
        <w:t>ummering volmachtgever</w:t>
      </w:r>
      <w:r w:rsidR="00FC0A9F" w:rsidRPr="00923F5C">
        <w:rPr>
          <w:rFonts w:ascii="Arial" w:hAnsi="Arial" w:cs="Arial"/>
          <w:color w:val="800080"/>
          <w:sz w:val="20"/>
          <w:szCs w:val="20"/>
        </w:rPr>
        <w:t xml:space="preserve">, ten tijde van de inschrijving genaamd </w:t>
      </w:r>
      <w:r w:rsidR="00FC0A9F" w:rsidRPr="00923F5C">
        <w:rPr>
          <w:rFonts w:ascii="Arial" w:hAnsi="Arial" w:cs="Arial"/>
          <w:color w:val="3366FF"/>
          <w:sz w:val="20"/>
          <w:szCs w:val="20"/>
        </w:rPr>
        <w:t xml:space="preserve">de/het </w:t>
      </w:r>
      <w:r w:rsidR="00FC0A9F" w:rsidRPr="00923F5C">
        <w:rPr>
          <w:rFonts w:ascii="Arial" w:hAnsi="Arial" w:cs="Arial"/>
          <w:sz w:val="20"/>
          <w:szCs w:val="20"/>
        </w:rPr>
        <w:fldChar w:fldCharType="begin"/>
      </w:r>
      <w:r w:rsidR="00FC0A9F" w:rsidRPr="00923F5C">
        <w:rPr>
          <w:rFonts w:ascii="Arial" w:hAnsi="Arial" w:cs="Arial"/>
          <w:sz w:val="20"/>
          <w:szCs w:val="20"/>
        </w:rPr>
        <w:instrText>MacroButton Nomacro §</w:instrText>
      </w:r>
      <w:r w:rsidR="00FC0A9F" w:rsidRPr="00923F5C">
        <w:rPr>
          <w:rFonts w:ascii="Arial" w:hAnsi="Arial" w:cs="Arial"/>
          <w:sz w:val="20"/>
          <w:szCs w:val="20"/>
        </w:rPr>
        <w:fldChar w:fldCharType="end"/>
      </w:r>
      <w:r w:rsidR="00FC0A9F" w:rsidRPr="00923F5C">
        <w:rPr>
          <w:rFonts w:ascii="Arial" w:hAnsi="Arial" w:cs="Arial"/>
          <w:sz w:val="20"/>
          <w:szCs w:val="20"/>
        </w:rPr>
        <w:t>rechtsvorm</w:t>
      </w:r>
      <w:r w:rsidR="00FC0A9F" w:rsidRPr="00923F5C">
        <w:rPr>
          <w:rFonts w:ascii="Arial" w:hAnsi="Arial" w:cs="Arial"/>
          <w:sz w:val="20"/>
          <w:szCs w:val="20"/>
        </w:rPr>
        <w:fldChar w:fldCharType="begin"/>
      </w:r>
      <w:r w:rsidR="00FC0A9F" w:rsidRPr="00923F5C">
        <w:rPr>
          <w:rFonts w:ascii="Arial" w:hAnsi="Arial" w:cs="Arial"/>
          <w:sz w:val="20"/>
          <w:szCs w:val="20"/>
        </w:rPr>
        <w:instrText>MacroButton Nomacro §</w:instrText>
      </w:r>
      <w:r w:rsidR="00FC0A9F" w:rsidRPr="00923F5C">
        <w:rPr>
          <w:rFonts w:ascii="Arial" w:hAnsi="Arial" w:cs="Arial"/>
          <w:sz w:val="20"/>
          <w:szCs w:val="20"/>
        </w:rPr>
        <w:fldChar w:fldCharType="end"/>
      </w:r>
      <w:r w:rsidR="00FC0A9F" w:rsidRPr="00923F5C">
        <w:rPr>
          <w:rFonts w:ascii="Arial" w:hAnsi="Arial" w:cs="Arial"/>
          <w:sz w:val="20"/>
          <w:szCs w:val="20"/>
        </w:rPr>
        <w:t xml:space="preserve"> </w:t>
      </w:r>
      <w:r w:rsidR="00FC0A9F" w:rsidRPr="00923F5C">
        <w:rPr>
          <w:rFonts w:ascii="Arial" w:hAnsi="Arial" w:cs="Arial"/>
          <w:sz w:val="20"/>
          <w:szCs w:val="20"/>
        </w:rPr>
        <w:fldChar w:fldCharType="begin"/>
      </w:r>
      <w:r w:rsidR="00FC0A9F" w:rsidRPr="00923F5C">
        <w:rPr>
          <w:rFonts w:ascii="Arial" w:hAnsi="Arial" w:cs="Arial"/>
          <w:sz w:val="20"/>
          <w:szCs w:val="20"/>
        </w:rPr>
        <w:instrText>MacroButton Nomacro §</w:instrText>
      </w:r>
      <w:r w:rsidR="00FC0A9F" w:rsidRPr="00923F5C">
        <w:rPr>
          <w:rFonts w:ascii="Arial" w:hAnsi="Arial" w:cs="Arial"/>
          <w:sz w:val="20"/>
          <w:szCs w:val="20"/>
        </w:rPr>
        <w:fldChar w:fldCharType="end"/>
      </w:r>
      <w:r w:rsidR="00FC0A9F" w:rsidRPr="00923F5C">
        <w:rPr>
          <w:rFonts w:ascii="Arial" w:hAnsi="Arial" w:cs="Arial"/>
          <w:sz w:val="20"/>
          <w:szCs w:val="20"/>
        </w:rPr>
        <w:t>naam rechtspersoon</w:t>
      </w:r>
      <w:r w:rsidR="00FC0A9F" w:rsidRPr="00923F5C">
        <w:rPr>
          <w:rFonts w:ascii="Arial" w:hAnsi="Arial" w:cs="Arial"/>
          <w:sz w:val="20"/>
          <w:szCs w:val="20"/>
        </w:rPr>
        <w:fldChar w:fldCharType="begin"/>
      </w:r>
      <w:r w:rsidR="00FC0A9F" w:rsidRPr="00923F5C">
        <w:rPr>
          <w:rFonts w:ascii="Arial" w:hAnsi="Arial" w:cs="Arial"/>
          <w:sz w:val="20"/>
          <w:szCs w:val="20"/>
        </w:rPr>
        <w:instrText>MacroButton Nomacro §</w:instrText>
      </w:r>
      <w:r w:rsidR="00FC0A9F" w:rsidRPr="00923F5C">
        <w:rPr>
          <w:rFonts w:ascii="Arial" w:hAnsi="Arial" w:cs="Arial"/>
          <w:sz w:val="20"/>
          <w:szCs w:val="20"/>
        </w:rPr>
        <w:fldChar w:fldCharType="end"/>
      </w:r>
      <w:r w:rsidR="00FC0A9F" w:rsidRPr="00923F5C">
        <w:rPr>
          <w:rFonts w:ascii="Arial" w:hAnsi="Arial" w:cs="Arial"/>
          <w:color w:val="800080"/>
          <w:sz w:val="20"/>
          <w:szCs w:val="20"/>
        </w:rPr>
        <w:t>,</w:t>
      </w:r>
      <w:r w:rsidR="005A1D32" w:rsidRPr="00923F5C">
        <w:rPr>
          <w:rFonts w:ascii="Arial" w:hAnsi="Arial" w:cs="Arial"/>
          <w:sz w:val="20"/>
          <w:szCs w:val="20"/>
        </w:rPr>
        <w:t xml:space="preserve"> </w:t>
      </w:r>
      <w:r w:rsidRPr="00923F5C">
        <w:rPr>
          <w:rFonts w:ascii="Arial" w:hAnsi="Arial" w:cs="Arial"/>
          <w:color w:val="339966"/>
          <w:sz w:val="20"/>
          <w:szCs w:val="20"/>
        </w:rPr>
        <w:t>zegt</w:t>
      </w:r>
      <w:r w:rsidR="00F10AA4" w:rsidRPr="00923F5C">
        <w:rPr>
          <w:rFonts w:ascii="Arial" w:hAnsi="Arial" w:cs="Arial"/>
          <w:color w:val="339966"/>
          <w:sz w:val="20"/>
          <w:szCs w:val="20"/>
        </w:rPr>
        <w:t>/</w:t>
      </w:r>
      <w:r w:rsidRPr="00923F5C">
        <w:rPr>
          <w:rFonts w:ascii="Arial" w:hAnsi="Arial" w:cs="Arial"/>
          <w:color w:val="339966"/>
          <w:sz w:val="20"/>
          <w:szCs w:val="20"/>
        </w:rPr>
        <w:t>zeggen</w:t>
      </w:r>
      <w:r w:rsidRPr="00923F5C">
        <w:rPr>
          <w:rFonts w:ascii="Arial" w:hAnsi="Arial" w:cs="Arial"/>
          <w:color w:val="800080"/>
          <w:sz w:val="20"/>
          <w:szCs w:val="20"/>
        </w:rPr>
        <w:t xml:space="preserve"> </w:t>
      </w:r>
      <w:r w:rsidRPr="00923F5C">
        <w:rPr>
          <w:rFonts w:ascii="Arial" w:hAnsi="Arial" w:cs="Arial"/>
          <w:color w:val="FF0000"/>
          <w:sz w:val="20"/>
          <w:szCs w:val="20"/>
        </w:rPr>
        <w:t>hierbij op:</w:t>
      </w:r>
    </w:p>
    <w:p w14:paraId="1C846A2F" w14:textId="77777777" w:rsidR="00997C4D" w:rsidRPr="004F02AB" w:rsidRDefault="0004369A" w:rsidP="007D29BB">
      <w:pPr>
        <w:ind w:left="345"/>
        <w:rPr>
          <w:rFonts w:ascii="Arial" w:hAnsi="Arial" w:cs="Arial"/>
          <w:color w:val="800080"/>
          <w:sz w:val="20"/>
          <w:szCs w:val="20"/>
        </w:rPr>
      </w:pPr>
      <w:r w:rsidRPr="0004369A">
        <w:rPr>
          <w:rFonts w:ascii="Arial" w:hAnsi="Arial" w:cs="Arial"/>
          <w:color w:val="FF0000"/>
          <w:sz w:val="20"/>
          <w:szCs w:val="20"/>
        </w:rPr>
        <w:t>het hypotheekrecht dat op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04369A">
        <w:rPr>
          <w:rFonts w:ascii="Arial" w:hAnsi="Arial" w:cs="Arial"/>
          <w:sz w:val="20"/>
          <w:szCs w:val="20"/>
        </w:rPr>
        <w:fldChar w:fldCharType="begin"/>
      </w:r>
      <w:r w:rsidRPr="0004369A">
        <w:rPr>
          <w:rFonts w:ascii="Arial" w:hAnsi="Arial" w:cs="Arial"/>
          <w:sz w:val="20"/>
          <w:szCs w:val="20"/>
        </w:rPr>
        <w:instrText>MacroButton Nomacro §</w:instrText>
      </w:r>
      <w:r w:rsidRPr="0004369A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sz w:val="20"/>
          <w:szCs w:val="20"/>
        </w:rPr>
        <w:t>datum</w:t>
      </w:r>
      <w:r w:rsidRPr="0004369A">
        <w:rPr>
          <w:rFonts w:ascii="Arial" w:hAnsi="Arial" w:cs="Arial"/>
          <w:sz w:val="20"/>
          <w:szCs w:val="20"/>
        </w:rPr>
        <w:fldChar w:fldCharType="begin"/>
      </w:r>
      <w:r w:rsidRPr="0004369A">
        <w:rPr>
          <w:rFonts w:ascii="Arial" w:hAnsi="Arial" w:cs="Arial"/>
          <w:sz w:val="20"/>
          <w:szCs w:val="20"/>
        </w:rPr>
        <w:instrText>MacroButton Nomacro §</w:instrText>
      </w:r>
      <w:r w:rsidRPr="0004369A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>is ingeschreven in de openbare registers van het Kadaster</w:t>
      </w:r>
      <w:r w:rsidRPr="0004369A">
        <w:rPr>
          <w:rFonts w:ascii="Arial" w:hAnsi="Arial" w:cs="Arial"/>
          <w:sz w:val="20"/>
          <w:szCs w:val="20"/>
        </w:rPr>
        <w:t xml:space="preserve"> </w:t>
      </w:r>
      <w:r w:rsidR="006F4A87" w:rsidRPr="006F4A87">
        <w:rPr>
          <w:rFonts w:ascii="Arial" w:hAnsi="Arial" w:cs="Arial"/>
          <w:color w:val="FF0000"/>
          <w:sz w:val="20"/>
          <w:szCs w:val="20"/>
        </w:rPr>
        <w:t>in</w:t>
      </w:r>
      <w:r w:rsidR="006F4A87">
        <w:rPr>
          <w:rFonts w:ascii="Arial" w:hAnsi="Arial" w:cs="Arial"/>
          <w:color w:val="FF0000"/>
          <w:sz w:val="20"/>
          <w:szCs w:val="20"/>
        </w:rPr>
        <w:t xml:space="preserve"> </w:t>
      </w:r>
      <w:r w:rsidR="006F4A87" w:rsidRPr="003B766E">
        <w:rPr>
          <w:rFonts w:ascii="Arial" w:hAnsi="Arial" w:cs="Arial"/>
          <w:color w:val="FF0000"/>
          <w:sz w:val="20"/>
          <w:szCs w:val="20"/>
          <w:highlight w:val="yellow"/>
        </w:rPr>
        <w:t>TEKSTBLOK DEEL EN NUMMER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, ten behoeve van de </w:t>
      </w:r>
      <w:r w:rsidR="007C772C">
        <w:rPr>
          <w:rFonts w:ascii="Arial" w:hAnsi="Arial" w:cs="Arial"/>
          <w:color w:val="FF0000"/>
          <w:sz w:val="20"/>
          <w:szCs w:val="20"/>
        </w:rPr>
        <w:t xml:space="preserve">(thans) 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genoemde </w:t>
      </w:r>
      <w:r w:rsidRPr="00B06193">
        <w:rPr>
          <w:rFonts w:ascii="Arial" w:hAnsi="Arial" w:cs="Arial"/>
          <w:color w:val="339966"/>
          <w:sz w:val="20"/>
          <w:szCs w:val="20"/>
        </w:rPr>
        <w:t>volmachtgever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/volmachtgever</w:t>
      </w:r>
      <w:r w:rsidRPr="00B06193">
        <w:rPr>
          <w:rFonts w:ascii="Arial" w:hAnsi="Arial" w:cs="Arial"/>
          <w:color w:val="339966"/>
          <w:sz w:val="20"/>
          <w:szCs w:val="20"/>
        </w:rPr>
        <w:t>s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 </w:t>
      </w:r>
      <w:r w:rsidRPr="00990C9F">
        <w:rPr>
          <w:rFonts w:ascii="Arial" w:hAnsi="Arial" w:cs="Arial"/>
          <w:color w:val="800080"/>
          <w:sz w:val="20"/>
          <w:szCs w:val="20"/>
        </w:rPr>
        <w:t>en ten laste van de in de akte</w:t>
      </w:r>
      <w:r w:rsidR="00857A2C" w:rsidRPr="00990C9F">
        <w:rPr>
          <w:rFonts w:ascii="Arial" w:hAnsi="Arial" w:cs="Arial"/>
          <w:color w:val="800080"/>
          <w:sz w:val="20"/>
          <w:szCs w:val="20"/>
        </w:rPr>
        <w:t>,</w:t>
      </w:r>
      <w:r w:rsidRPr="00990C9F">
        <w:rPr>
          <w:rFonts w:ascii="Arial" w:hAnsi="Arial" w:cs="Arial"/>
          <w:color w:val="800080"/>
          <w:sz w:val="20"/>
          <w:szCs w:val="20"/>
        </w:rPr>
        <w:t xml:space="preserve"> waarbij het hypotheekrecht werd gevestigd</w:t>
      </w:r>
      <w:r w:rsidR="00857A2C" w:rsidRPr="00990C9F">
        <w:rPr>
          <w:rFonts w:ascii="Arial" w:hAnsi="Arial" w:cs="Arial"/>
          <w:color w:val="800080"/>
          <w:sz w:val="20"/>
          <w:szCs w:val="20"/>
        </w:rPr>
        <w:t>,</w:t>
      </w:r>
      <w:r w:rsidRPr="00990C9F">
        <w:rPr>
          <w:rFonts w:ascii="Arial" w:hAnsi="Arial" w:cs="Arial"/>
          <w:color w:val="800080"/>
          <w:sz w:val="20"/>
          <w:szCs w:val="20"/>
        </w:rPr>
        <w:t xml:space="preserve"> genoemde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990C9F">
        <w:rPr>
          <w:rFonts w:ascii="Arial" w:hAnsi="Arial" w:cs="Arial"/>
          <w:color w:val="3366FF"/>
          <w:sz w:val="20"/>
          <w:szCs w:val="20"/>
        </w:rPr>
        <w:t>hypotheekgever</w:t>
      </w:r>
      <w:r w:rsidR="00B06193" w:rsidRPr="00990C9F">
        <w:rPr>
          <w:rFonts w:ascii="Arial" w:hAnsi="Arial" w:cs="Arial"/>
          <w:color w:val="3366FF"/>
          <w:sz w:val="20"/>
          <w:szCs w:val="20"/>
        </w:rPr>
        <w:t>/hypotheekgever</w:t>
      </w:r>
      <w:r w:rsidRPr="00990C9F">
        <w:rPr>
          <w:rFonts w:ascii="Arial" w:hAnsi="Arial" w:cs="Arial"/>
          <w:color w:val="3366FF"/>
          <w:sz w:val="20"/>
          <w:szCs w:val="20"/>
        </w:rPr>
        <w:t>s</w:t>
      </w:r>
      <w:r w:rsidRPr="006C5BDF">
        <w:rPr>
          <w:rFonts w:ascii="Arial" w:hAnsi="Arial" w:cs="Arial"/>
          <w:color w:val="3366FF"/>
          <w:sz w:val="20"/>
          <w:szCs w:val="20"/>
        </w:rPr>
        <w:t xml:space="preserve"> </w:t>
      </w:r>
      <w:r w:rsidRPr="00990C9F">
        <w:rPr>
          <w:rFonts w:ascii="Arial" w:hAnsi="Arial" w:cs="Arial"/>
          <w:color w:val="800080"/>
          <w:sz w:val="20"/>
          <w:szCs w:val="20"/>
        </w:rPr>
        <w:t>en/of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990C9F">
        <w:rPr>
          <w:rFonts w:ascii="Arial" w:hAnsi="Arial" w:cs="Arial"/>
          <w:color w:val="3366FF"/>
          <w:sz w:val="20"/>
          <w:szCs w:val="20"/>
        </w:rPr>
        <w:t>debiteur</w:t>
      </w:r>
      <w:r w:rsidR="00B06193" w:rsidRPr="00990C9F">
        <w:rPr>
          <w:rFonts w:ascii="Arial" w:hAnsi="Arial" w:cs="Arial"/>
          <w:color w:val="3366FF"/>
          <w:sz w:val="20"/>
          <w:szCs w:val="20"/>
        </w:rPr>
        <w:t>/debiteur</w:t>
      </w:r>
      <w:r w:rsidRPr="00990C9F">
        <w:rPr>
          <w:rFonts w:ascii="Arial" w:hAnsi="Arial" w:cs="Arial"/>
          <w:color w:val="3366FF"/>
          <w:sz w:val="20"/>
          <w:szCs w:val="20"/>
        </w:rPr>
        <w:t>en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="00171F39" w:rsidRPr="00171F39">
        <w:rPr>
          <w:rFonts w:ascii="Arial" w:hAnsi="Arial" w:cs="Arial"/>
          <w:sz w:val="20"/>
          <w:szCs w:val="20"/>
        </w:rPr>
        <w:fldChar w:fldCharType="begin"/>
      </w:r>
      <w:r w:rsidR="00171F39" w:rsidRPr="004F02AB">
        <w:rPr>
          <w:rFonts w:ascii="Arial" w:hAnsi="Arial" w:cs="Arial"/>
          <w:sz w:val="20"/>
          <w:szCs w:val="20"/>
        </w:rPr>
        <w:instrText>MacroButton Nomacro §</w:instrText>
      </w:r>
      <w:r w:rsidR="00171F39" w:rsidRPr="00171F39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color w:val="800080"/>
          <w:sz w:val="20"/>
          <w:szCs w:val="20"/>
        </w:rPr>
        <w:t>te weten</w:t>
      </w:r>
      <w:r w:rsidRPr="0004369A">
        <w:rPr>
          <w:rFonts w:ascii="Arial" w:hAnsi="Arial" w:cs="Arial"/>
          <w:color w:val="FF00FF"/>
          <w:sz w:val="20"/>
          <w:szCs w:val="20"/>
        </w:rPr>
        <w:t xml:space="preserve"> </w:t>
      </w:r>
      <w:r w:rsidR="00BD5430" w:rsidRPr="0004369A">
        <w:rPr>
          <w:rFonts w:ascii="Arial" w:hAnsi="Arial" w:cs="Arial"/>
          <w:sz w:val="20"/>
          <w:szCs w:val="20"/>
        </w:rPr>
        <w:fldChar w:fldCharType="begin"/>
      </w:r>
      <w:r w:rsidR="00BD5430" w:rsidRPr="0004369A">
        <w:rPr>
          <w:rFonts w:ascii="Arial" w:hAnsi="Arial" w:cs="Arial"/>
          <w:sz w:val="20"/>
          <w:szCs w:val="20"/>
        </w:rPr>
        <w:instrText>MacroButton Nomacro §</w:instrText>
      </w:r>
      <w:r w:rsidR="00BD5430" w:rsidRPr="0004369A">
        <w:rPr>
          <w:rFonts w:ascii="Arial" w:hAnsi="Arial" w:cs="Arial"/>
          <w:sz w:val="20"/>
          <w:szCs w:val="20"/>
        </w:rPr>
        <w:fldChar w:fldCharType="end"/>
      </w:r>
      <w:r w:rsidR="00BD5430">
        <w:rPr>
          <w:rFonts w:ascii="Arial" w:hAnsi="Arial" w:cs="Arial"/>
          <w:sz w:val="20"/>
          <w:szCs w:val="20"/>
        </w:rPr>
        <w:t>debiteur</w:t>
      </w:r>
      <w:r w:rsidR="00BD5430" w:rsidRPr="0004369A">
        <w:rPr>
          <w:rFonts w:ascii="Arial" w:hAnsi="Arial" w:cs="Arial"/>
          <w:sz w:val="20"/>
          <w:szCs w:val="20"/>
        </w:rPr>
        <w:fldChar w:fldCharType="begin"/>
      </w:r>
      <w:r w:rsidR="00BD5430" w:rsidRPr="0004369A">
        <w:rPr>
          <w:rFonts w:ascii="Arial" w:hAnsi="Arial" w:cs="Arial"/>
          <w:sz w:val="20"/>
          <w:szCs w:val="20"/>
        </w:rPr>
        <w:instrText>MacroButton Nomacro §</w:instrText>
      </w:r>
      <w:r w:rsidR="00BD5430" w:rsidRPr="0004369A">
        <w:rPr>
          <w:rFonts w:ascii="Arial" w:hAnsi="Arial" w:cs="Arial"/>
          <w:sz w:val="20"/>
          <w:szCs w:val="20"/>
        </w:rPr>
        <w:fldChar w:fldCharType="end"/>
      </w:r>
      <w:r w:rsidR="00171F39" w:rsidRPr="00171F39">
        <w:rPr>
          <w:rFonts w:ascii="Arial" w:hAnsi="Arial" w:cs="Arial"/>
          <w:sz w:val="20"/>
          <w:szCs w:val="20"/>
        </w:rPr>
        <w:fldChar w:fldCharType="begin"/>
      </w:r>
      <w:r w:rsidR="00171F39" w:rsidRPr="004F02AB">
        <w:rPr>
          <w:rFonts w:ascii="Arial" w:hAnsi="Arial" w:cs="Arial"/>
          <w:sz w:val="20"/>
          <w:szCs w:val="20"/>
        </w:rPr>
        <w:instrText>MacroButton Nomacro §</w:instrText>
      </w:r>
      <w:r w:rsidR="00171F39" w:rsidRPr="00171F39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color w:val="800080"/>
          <w:sz w:val="20"/>
          <w:szCs w:val="20"/>
        </w:rPr>
        <w:t xml:space="preserve">, doch alleen voor zover gemeld hypotheekrecht </w:t>
      </w:r>
      <w:r w:rsidRPr="008A32E5">
        <w:rPr>
          <w:rFonts w:ascii="Arial" w:hAnsi="Arial" w:cs="Arial"/>
          <w:color w:val="800080"/>
          <w:sz w:val="20"/>
          <w:szCs w:val="20"/>
        </w:rPr>
        <w:t>is</w:t>
      </w:r>
      <w:r w:rsidRPr="008824FF">
        <w:rPr>
          <w:rFonts w:ascii="Arial" w:hAnsi="Arial" w:cs="Arial"/>
          <w:color w:val="00FFFF"/>
          <w:sz w:val="20"/>
          <w:szCs w:val="20"/>
        </w:rPr>
        <w:t xml:space="preserve"> </w:t>
      </w:r>
      <w:r w:rsidRPr="004F02AB">
        <w:rPr>
          <w:rFonts w:ascii="Arial" w:hAnsi="Arial" w:cs="Arial"/>
          <w:color w:val="800080"/>
          <w:sz w:val="20"/>
          <w:szCs w:val="20"/>
        </w:rPr>
        <w:t>gevestigd op</w:t>
      </w:r>
      <w:r w:rsidR="00997C4D" w:rsidRPr="004F02AB">
        <w:rPr>
          <w:rFonts w:ascii="Arial" w:hAnsi="Arial" w:cs="Arial"/>
          <w:color w:val="800080"/>
          <w:sz w:val="20"/>
          <w:szCs w:val="20"/>
        </w:rPr>
        <w:t>:</w:t>
      </w:r>
    </w:p>
    <w:p w14:paraId="1C846A30" w14:textId="77777777" w:rsidR="00AD53C9" w:rsidRPr="0004369A" w:rsidRDefault="005C7CD5" w:rsidP="007D29BB">
      <w:pPr>
        <w:ind w:left="345"/>
        <w:rPr>
          <w:rFonts w:ascii="Arial" w:hAnsi="Arial" w:cs="Arial"/>
          <w:color w:val="FF0000"/>
          <w:sz w:val="20"/>
          <w:szCs w:val="20"/>
        </w:rPr>
      </w:pPr>
      <w:r w:rsidRPr="004F02AB">
        <w:rPr>
          <w:rFonts w:ascii="Arial" w:hAnsi="Arial" w:cs="Arial"/>
          <w:color w:val="800080"/>
          <w:sz w:val="20"/>
          <w:szCs w:val="20"/>
          <w:highlight w:val="yellow"/>
        </w:rPr>
        <w:t>TEKSTBLOK RECHT</w:t>
      </w:r>
      <w:r w:rsidR="00AD53C9" w:rsidRPr="004F02AB">
        <w:rPr>
          <w:rFonts w:ascii="Arial" w:hAnsi="Arial" w:cs="Arial"/>
          <w:color w:val="800080"/>
          <w:sz w:val="20"/>
          <w:szCs w:val="20"/>
        </w:rPr>
        <w:t xml:space="preserve"> </w:t>
      </w:r>
      <w:r w:rsidR="00AD53C9" w:rsidRPr="004F02AB">
        <w:rPr>
          <w:rFonts w:ascii="Arial" w:hAnsi="Arial" w:cs="Arial"/>
          <w:color w:val="800080"/>
          <w:sz w:val="20"/>
          <w:szCs w:val="20"/>
          <w:highlight w:val="yellow"/>
        </w:rPr>
        <w:t>TEKSTBLOK REGISTERGOED</w:t>
      </w:r>
      <w:r w:rsidR="00AD53C9" w:rsidRPr="0004369A">
        <w:rPr>
          <w:rFonts w:ascii="Arial" w:hAnsi="Arial" w:cs="Arial"/>
          <w:color w:val="FF0000"/>
          <w:sz w:val="20"/>
          <w:szCs w:val="20"/>
        </w:rPr>
        <w:t>.</w:t>
      </w:r>
    </w:p>
    <w:p w14:paraId="1C846A31" w14:textId="3965E467" w:rsidR="00D519FD" w:rsidRPr="0004369A" w:rsidRDefault="0004369A" w:rsidP="007D29BB">
      <w:pPr>
        <w:ind w:left="345"/>
        <w:rPr>
          <w:rFonts w:ascii="Arial" w:hAnsi="Arial" w:cs="Arial"/>
          <w:sz w:val="20"/>
          <w:szCs w:val="20"/>
          <w:u w:val="single"/>
        </w:rPr>
      </w:pPr>
      <w:r w:rsidRPr="0004369A">
        <w:rPr>
          <w:rFonts w:ascii="Arial" w:hAnsi="Arial" w:cs="Arial"/>
          <w:color w:val="FF0000"/>
          <w:sz w:val="20"/>
          <w:szCs w:val="20"/>
        </w:rPr>
        <w:t>Deze opzeggingsbevoegdheid is verleend in de akte waarbij laatstgemeld hypotheekrecht werd gevestigd.</w:t>
      </w:r>
    </w:p>
    <w:p w14:paraId="1C846A32" w14:textId="77777777"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C846A33" w14:textId="77777777" w:rsidR="00D519FD" w:rsidRPr="0004369A" w:rsidRDefault="00D519FD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  <w:szCs w:val="20"/>
        </w:rPr>
      </w:pPr>
    </w:p>
    <w:p w14:paraId="1C846A34" w14:textId="77777777" w:rsidR="00D519FD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  <w:szCs w:val="20"/>
        </w:rPr>
      </w:pPr>
      <w:r w:rsidRPr="00981235">
        <w:rPr>
          <w:rFonts w:ascii="Arial" w:hAnsi="Arial" w:cs="Arial"/>
          <w:b/>
          <w:sz w:val="20"/>
          <w:szCs w:val="20"/>
        </w:rPr>
        <w:t>Variant c. (</w:t>
      </w:r>
      <w:r w:rsidR="00376FFF">
        <w:rPr>
          <w:rFonts w:ascii="Arial" w:hAnsi="Arial" w:cs="Arial"/>
          <w:b/>
          <w:sz w:val="20"/>
          <w:szCs w:val="20"/>
        </w:rPr>
        <w:t>v</w:t>
      </w:r>
      <w:r w:rsidR="00D519FD" w:rsidRPr="00981235">
        <w:rPr>
          <w:rFonts w:ascii="Arial" w:hAnsi="Arial" w:cs="Arial"/>
          <w:b/>
          <w:sz w:val="20"/>
          <w:szCs w:val="20"/>
        </w:rPr>
        <w:t>ervallenverklaring</w:t>
      </w:r>
      <w:r w:rsidRPr="00981235">
        <w:rPr>
          <w:rFonts w:ascii="Arial" w:hAnsi="Arial" w:cs="Arial"/>
          <w:b/>
          <w:sz w:val="20"/>
          <w:szCs w:val="20"/>
        </w:rPr>
        <w:t>)</w:t>
      </w:r>
    </w:p>
    <w:p w14:paraId="1C846A35" w14:textId="77777777" w:rsidR="00981235" w:rsidRPr="00434189" w:rsidRDefault="00981235" w:rsidP="0098123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14:paraId="1C846A36" w14:textId="77777777" w:rsidR="00456344" w:rsidRPr="00456344" w:rsidRDefault="00456344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color w:val="FF0000"/>
          <w:sz w:val="20"/>
          <w:szCs w:val="20"/>
          <w:u w:val="single"/>
        </w:rPr>
      </w:pPr>
      <w:r>
        <w:rPr>
          <w:rFonts w:ascii="Arial" w:hAnsi="Arial" w:cs="Arial"/>
          <w:b/>
          <w:color w:val="FF0000"/>
          <w:sz w:val="20"/>
          <w:szCs w:val="20"/>
          <w:u w:val="single"/>
        </w:rPr>
        <w:t>Vervallenverklaring</w:t>
      </w:r>
    </w:p>
    <w:p w14:paraId="1C846A37" w14:textId="29204AB5" w:rsidR="00D519FD" w:rsidRPr="007D29BB" w:rsidRDefault="0004369A" w:rsidP="007D29BB">
      <w:pPr>
        <w:pStyle w:val="Lijstalinea"/>
        <w:numPr>
          <w:ilvl w:val="0"/>
          <w:numId w:val="25"/>
        </w:numPr>
        <w:tabs>
          <w:tab w:val="left" w:pos="-1440"/>
          <w:tab w:val="left" w:pos="-720"/>
          <w:tab w:val="left" w:pos="72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7D29BB">
        <w:rPr>
          <w:rFonts w:ascii="Arial" w:hAnsi="Arial" w:cs="Arial"/>
          <w:color w:val="FF0000"/>
          <w:sz w:val="20"/>
          <w:szCs w:val="20"/>
        </w:rPr>
        <w:t xml:space="preserve">De </w:t>
      </w:r>
      <w:r w:rsidRPr="007D29BB">
        <w:rPr>
          <w:rFonts w:ascii="Arial" w:hAnsi="Arial" w:cs="Arial"/>
          <w:color w:val="339966"/>
          <w:sz w:val="20"/>
          <w:szCs w:val="20"/>
        </w:rPr>
        <w:t>volmachtgever</w:t>
      </w:r>
      <w:r w:rsidR="002306A1" w:rsidRPr="007D29BB">
        <w:rPr>
          <w:rFonts w:ascii="Arial" w:hAnsi="Arial" w:cs="Arial"/>
          <w:color w:val="339966"/>
          <w:sz w:val="20"/>
          <w:szCs w:val="20"/>
        </w:rPr>
        <w:t>/volmachtgevers</w:t>
      </w:r>
      <w:r w:rsidR="002306A1" w:rsidRPr="007D29BB">
        <w:rPr>
          <w:rFonts w:ascii="Arial" w:hAnsi="Arial" w:cs="Arial"/>
          <w:color w:val="800080"/>
          <w:sz w:val="20"/>
          <w:szCs w:val="20"/>
        </w:rPr>
        <w:t xml:space="preserve"> </w:t>
      </w:r>
      <w:r w:rsidRPr="007D29BB">
        <w:rPr>
          <w:rFonts w:ascii="Arial" w:hAnsi="Arial" w:cs="Arial"/>
          <w:sz w:val="20"/>
          <w:szCs w:val="20"/>
        </w:rPr>
        <w:t xml:space="preserve"> </w:t>
      </w:r>
      <w:r w:rsidR="00033A7F" w:rsidRPr="007D29BB">
        <w:rPr>
          <w:rFonts w:ascii="Arial" w:hAnsi="Arial" w:cs="Arial"/>
          <w:color w:val="800080"/>
          <w:sz w:val="20"/>
          <w:szCs w:val="20"/>
        </w:rPr>
        <w:t>sub</w:t>
      </w:r>
      <w:r w:rsidR="00033A7F" w:rsidRPr="007D29BB">
        <w:rPr>
          <w:rFonts w:ascii="Arial" w:hAnsi="Arial" w:cs="Arial"/>
          <w:sz w:val="20"/>
          <w:szCs w:val="20"/>
        </w:rPr>
        <w:t xml:space="preserve"> </w:t>
      </w:r>
      <w:r w:rsidRPr="007D29BB">
        <w:rPr>
          <w:rFonts w:ascii="Arial" w:hAnsi="Arial" w:cs="Arial"/>
          <w:sz w:val="20"/>
          <w:szCs w:val="20"/>
        </w:rPr>
        <w:fldChar w:fldCharType="begin"/>
      </w:r>
      <w:r w:rsidRPr="007D29BB">
        <w:rPr>
          <w:rFonts w:ascii="Arial" w:hAnsi="Arial" w:cs="Arial"/>
          <w:sz w:val="20"/>
          <w:szCs w:val="20"/>
        </w:rPr>
        <w:instrText>MacroButton Nomacro §</w:instrText>
      </w:r>
      <w:r w:rsidRPr="007D29BB">
        <w:rPr>
          <w:rFonts w:ascii="Arial" w:hAnsi="Arial" w:cs="Arial"/>
          <w:sz w:val="20"/>
          <w:szCs w:val="20"/>
        </w:rPr>
        <w:fldChar w:fldCharType="end"/>
      </w:r>
      <w:r w:rsidR="006C5BDF" w:rsidRPr="007D29BB">
        <w:rPr>
          <w:rFonts w:ascii="Arial" w:hAnsi="Arial" w:cs="Arial"/>
          <w:sz w:val="20"/>
          <w:szCs w:val="20"/>
        </w:rPr>
        <w:t>nummering volmachtgever</w:t>
      </w:r>
      <w:r w:rsidR="008824FF" w:rsidRPr="007D29BB">
        <w:rPr>
          <w:rFonts w:ascii="Arial" w:hAnsi="Arial" w:cs="Arial"/>
          <w:sz w:val="20"/>
          <w:szCs w:val="20"/>
        </w:rPr>
        <w:fldChar w:fldCharType="begin"/>
      </w:r>
      <w:r w:rsidR="008824FF" w:rsidRPr="007D29BB">
        <w:rPr>
          <w:rFonts w:ascii="Arial" w:hAnsi="Arial" w:cs="Arial"/>
          <w:sz w:val="20"/>
          <w:szCs w:val="20"/>
        </w:rPr>
        <w:instrText>MacroButton Nomacro §</w:instrText>
      </w:r>
      <w:r w:rsidR="008824FF" w:rsidRPr="007D29BB">
        <w:rPr>
          <w:rFonts w:ascii="Arial" w:hAnsi="Arial" w:cs="Arial"/>
          <w:sz w:val="20"/>
          <w:szCs w:val="20"/>
        </w:rPr>
        <w:fldChar w:fldCharType="end"/>
      </w:r>
      <w:r w:rsidR="00FC0A9F" w:rsidRPr="007D29BB">
        <w:rPr>
          <w:rFonts w:ascii="Arial" w:hAnsi="Arial" w:cs="Arial"/>
          <w:color w:val="800080"/>
          <w:sz w:val="20"/>
          <w:szCs w:val="20"/>
        </w:rPr>
        <w:t xml:space="preserve">, ten tijde van de inschrijving genaamd </w:t>
      </w:r>
      <w:r w:rsidR="00FC0A9F" w:rsidRPr="007D29BB">
        <w:rPr>
          <w:rFonts w:ascii="Arial" w:hAnsi="Arial" w:cs="Arial"/>
          <w:color w:val="3366FF"/>
          <w:sz w:val="20"/>
          <w:szCs w:val="20"/>
        </w:rPr>
        <w:t xml:space="preserve">de/het </w:t>
      </w:r>
      <w:r w:rsidR="00FC0A9F" w:rsidRPr="007D29BB">
        <w:rPr>
          <w:rFonts w:ascii="Arial" w:hAnsi="Arial" w:cs="Arial"/>
          <w:sz w:val="20"/>
          <w:szCs w:val="20"/>
        </w:rPr>
        <w:fldChar w:fldCharType="begin"/>
      </w:r>
      <w:r w:rsidR="00FC0A9F" w:rsidRPr="007D29BB">
        <w:rPr>
          <w:rFonts w:ascii="Arial" w:hAnsi="Arial" w:cs="Arial"/>
          <w:sz w:val="20"/>
          <w:szCs w:val="20"/>
        </w:rPr>
        <w:instrText>MacroButton Nomacro §</w:instrText>
      </w:r>
      <w:r w:rsidR="00FC0A9F" w:rsidRPr="007D29BB">
        <w:rPr>
          <w:rFonts w:ascii="Arial" w:hAnsi="Arial" w:cs="Arial"/>
          <w:sz w:val="20"/>
          <w:szCs w:val="20"/>
        </w:rPr>
        <w:fldChar w:fldCharType="end"/>
      </w:r>
      <w:r w:rsidR="00FC0A9F" w:rsidRPr="007D29BB">
        <w:rPr>
          <w:rFonts w:ascii="Arial" w:hAnsi="Arial" w:cs="Arial"/>
          <w:sz w:val="20"/>
          <w:szCs w:val="20"/>
        </w:rPr>
        <w:t>rechtsvorm</w:t>
      </w:r>
      <w:r w:rsidR="00FC0A9F" w:rsidRPr="007D29BB">
        <w:rPr>
          <w:rFonts w:ascii="Arial" w:hAnsi="Arial" w:cs="Arial"/>
          <w:sz w:val="20"/>
          <w:szCs w:val="20"/>
        </w:rPr>
        <w:fldChar w:fldCharType="begin"/>
      </w:r>
      <w:r w:rsidR="00FC0A9F" w:rsidRPr="007D29BB">
        <w:rPr>
          <w:rFonts w:ascii="Arial" w:hAnsi="Arial" w:cs="Arial"/>
          <w:sz w:val="20"/>
          <w:szCs w:val="20"/>
        </w:rPr>
        <w:instrText>MacroButton Nomacro §</w:instrText>
      </w:r>
      <w:r w:rsidR="00FC0A9F" w:rsidRPr="007D29BB">
        <w:rPr>
          <w:rFonts w:ascii="Arial" w:hAnsi="Arial" w:cs="Arial"/>
          <w:sz w:val="20"/>
          <w:szCs w:val="20"/>
        </w:rPr>
        <w:fldChar w:fldCharType="end"/>
      </w:r>
      <w:r w:rsidR="00FC0A9F" w:rsidRPr="007D29BB">
        <w:rPr>
          <w:rFonts w:ascii="Arial" w:hAnsi="Arial" w:cs="Arial"/>
          <w:sz w:val="20"/>
          <w:szCs w:val="20"/>
        </w:rPr>
        <w:t xml:space="preserve"> </w:t>
      </w:r>
      <w:r w:rsidR="00FC0A9F" w:rsidRPr="007D29BB">
        <w:rPr>
          <w:rFonts w:ascii="Arial" w:hAnsi="Arial" w:cs="Arial"/>
          <w:sz w:val="20"/>
          <w:szCs w:val="20"/>
        </w:rPr>
        <w:fldChar w:fldCharType="begin"/>
      </w:r>
      <w:r w:rsidR="00FC0A9F" w:rsidRPr="007D29BB">
        <w:rPr>
          <w:rFonts w:ascii="Arial" w:hAnsi="Arial" w:cs="Arial"/>
          <w:sz w:val="20"/>
          <w:szCs w:val="20"/>
        </w:rPr>
        <w:instrText>MacroButton Nomacro §</w:instrText>
      </w:r>
      <w:r w:rsidR="00FC0A9F" w:rsidRPr="007D29BB">
        <w:rPr>
          <w:rFonts w:ascii="Arial" w:hAnsi="Arial" w:cs="Arial"/>
          <w:sz w:val="20"/>
          <w:szCs w:val="20"/>
        </w:rPr>
        <w:fldChar w:fldCharType="end"/>
      </w:r>
      <w:r w:rsidR="00FC0A9F" w:rsidRPr="007D29BB">
        <w:rPr>
          <w:rFonts w:ascii="Arial" w:hAnsi="Arial" w:cs="Arial"/>
          <w:sz w:val="20"/>
          <w:szCs w:val="20"/>
        </w:rPr>
        <w:t>naam rechtspersoon</w:t>
      </w:r>
      <w:r w:rsidR="00FC0A9F" w:rsidRPr="007D29BB">
        <w:rPr>
          <w:rFonts w:ascii="Arial" w:hAnsi="Arial" w:cs="Arial"/>
          <w:sz w:val="20"/>
          <w:szCs w:val="20"/>
        </w:rPr>
        <w:fldChar w:fldCharType="begin"/>
      </w:r>
      <w:r w:rsidR="00FC0A9F" w:rsidRPr="007D29BB">
        <w:rPr>
          <w:rFonts w:ascii="Arial" w:hAnsi="Arial" w:cs="Arial"/>
          <w:sz w:val="20"/>
          <w:szCs w:val="20"/>
        </w:rPr>
        <w:instrText>MacroButton Nomacro §</w:instrText>
      </w:r>
      <w:r w:rsidR="00FC0A9F" w:rsidRPr="007D29BB">
        <w:rPr>
          <w:rFonts w:ascii="Arial" w:hAnsi="Arial" w:cs="Arial"/>
          <w:sz w:val="20"/>
          <w:szCs w:val="20"/>
        </w:rPr>
        <w:fldChar w:fldCharType="end"/>
      </w:r>
      <w:r w:rsidR="00FC0A9F" w:rsidRPr="007D29BB">
        <w:rPr>
          <w:rFonts w:ascii="Arial" w:hAnsi="Arial" w:cs="Arial"/>
          <w:color w:val="800080"/>
          <w:sz w:val="20"/>
          <w:szCs w:val="20"/>
        </w:rPr>
        <w:t>,</w:t>
      </w:r>
      <w:r w:rsidR="005A1D32" w:rsidRPr="007D29BB">
        <w:rPr>
          <w:rFonts w:ascii="Arial" w:hAnsi="Arial" w:cs="Arial"/>
          <w:sz w:val="20"/>
          <w:szCs w:val="20"/>
        </w:rPr>
        <w:t xml:space="preserve"> </w:t>
      </w:r>
      <w:r w:rsidRPr="007D29BB">
        <w:rPr>
          <w:rFonts w:ascii="Arial" w:hAnsi="Arial" w:cs="Arial"/>
          <w:color w:val="339966"/>
          <w:sz w:val="20"/>
          <w:szCs w:val="20"/>
        </w:rPr>
        <w:t>verklaart</w:t>
      </w:r>
      <w:r w:rsidR="00FF0903" w:rsidRPr="007D29BB">
        <w:rPr>
          <w:rFonts w:ascii="Arial" w:hAnsi="Arial" w:cs="Arial"/>
          <w:color w:val="339966"/>
          <w:sz w:val="20"/>
          <w:szCs w:val="20"/>
        </w:rPr>
        <w:t>/</w:t>
      </w:r>
      <w:r w:rsidRPr="007D29BB">
        <w:rPr>
          <w:rFonts w:ascii="Arial" w:hAnsi="Arial" w:cs="Arial"/>
          <w:color w:val="339966"/>
          <w:sz w:val="20"/>
          <w:szCs w:val="20"/>
        </w:rPr>
        <w:t>verklaren</w:t>
      </w:r>
      <w:r w:rsidRPr="007D29BB">
        <w:rPr>
          <w:rFonts w:ascii="Arial" w:hAnsi="Arial" w:cs="Arial"/>
          <w:color w:val="FF0000"/>
          <w:sz w:val="20"/>
          <w:szCs w:val="20"/>
        </w:rPr>
        <w:t xml:space="preserve"> dat het hypotheekrecht dat op</w:t>
      </w:r>
      <w:r w:rsidRPr="007D29BB">
        <w:rPr>
          <w:rFonts w:ascii="Arial" w:hAnsi="Arial" w:cs="Arial"/>
          <w:color w:val="800080"/>
          <w:sz w:val="20"/>
          <w:szCs w:val="20"/>
        </w:rPr>
        <w:t xml:space="preserve"> </w:t>
      </w:r>
      <w:r w:rsidRPr="007D29BB">
        <w:rPr>
          <w:rFonts w:ascii="Arial" w:hAnsi="Arial" w:cs="Arial"/>
          <w:sz w:val="20"/>
          <w:szCs w:val="20"/>
        </w:rPr>
        <w:fldChar w:fldCharType="begin"/>
      </w:r>
      <w:r w:rsidRPr="007D29BB">
        <w:rPr>
          <w:rFonts w:ascii="Arial" w:hAnsi="Arial" w:cs="Arial"/>
          <w:sz w:val="20"/>
          <w:szCs w:val="20"/>
        </w:rPr>
        <w:instrText>MacroButton Nomacro §</w:instrText>
      </w:r>
      <w:r w:rsidRPr="007D29BB">
        <w:rPr>
          <w:rFonts w:ascii="Arial" w:hAnsi="Arial" w:cs="Arial"/>
          <w:sz w:val="20"/>
          <w:szCs w:val="20"/>
        </w:rPr>
        <w:fldChar w:fldCharType="end"/>
      </w:r>
      <w:r w:rsidRPr="007D29BB">
        <w:rPr>
          <w:rFonts w:ascii="Arial" w:hAnsi="Arial" w:cs="Arial"/>
          <w:sz w:val="20"/>
          <w:szCs w:val="20"/>
        </w:rPr>
        <w:t>datum</w:t>
      </w:r>
      <w:r w:rsidRPr="007D29BB">
        <w:rPr>
          <w:rFonts w:ascii="Arial" w:hAnsi="Arial" w:cs="Arial"/>
          <w:sz w:val="20"/>
          <w:szCs w:val="20"/>
        </w:rPr>
        <w:fldChar w:fldCharType="begin"/>
      </w:r>
      <w:r w:rsidRPr="007D29BB">
        <w:rPr>
          <w:rFonts w:ascii="Arial" w:hAnsi="Arial" w:cs="Arial"/>
          <w:sz w:val="20"/>
          <w:szCs w:val="20"/>
        </w:rPr>
        <w:instrText>MacroButton Nomacro §</w:instrText>
      </w:r>
      <w:r w:rsidRPr="007D29BB">
        <w:rPr>
          <w:rFonts w:ascii="Arial" w:hAnsi="Arial" w:cs="Arial"/>
          <w:sz w:val="20"/>
          <w:szCs w:val="20"/>
        </w:rPr>
        <w:fldChar w:fldCharType="end"/>
      </w:r>
      <w:r w:rsidRPr="007D29BB">
        <w:rPr>
          <w:rFonts w:ascii="Arial" w:hAnsi="Arial" w:cs="Arial"/>
          <w:sz w:val="20"/>
          <w:szCs w:val="20"/>
        </w:rPr>
        <w:t xml:space="preserve"> </w:t>
      </w:r>
      <w:r w:rsidRPr="007D29BB">
        <w:rPr>
          <w:rFonts w:ascii="Arial" w:hAnsi="Arial" w:cs="Arial"/>
          <w:color w:val="FF0000"/>
          <w:sz w:val="20"/>
          <w:szCs w:val="20"/>
        </w:rPr>
        <w:t>is ingeschreven in de openbare registers van het Kadaster</w:t>
      </w:r>
      <w:r w:rsidRPr="007D29BB">
        <w:rPr>
          <w:rFonts w:ascii="Arial" w:hAnsi="Arial" w:cs="Arial"/>
          <w:sz w:val="20"/>
          <w:szCs w:val="20"/>
        </w:rPr>
        <w:t xml:space="preserve"> </w:t>
      </w:r>
      <w:r w:rsidR="006F4A87" w:rsidRPr="007D29BB">
        <w:rPr>
          <w:rFonts w:ascii="Arial" w:hAnsi="Arial" w:cs="Arial"/>
          <w:color w:val="FF0000"/>
          <w:sz w:val="20"/>
          <w:szCs w:val="20"/>
        </w:rPr>
        <w:t xml:space="preserve">in </w:t>
      </w:r>
      <w:r w:rsidR="006F4A87" w:rsidRPr="007D29BB">
        <w:rPr>
          <w:rFonts w:ascii="Arial" w:hAnsi="Arial" w:cs="Arial"/>
          <w:color w:val="FF0000"/>
          <w:sz w:val="20"/>
          <w:szCs w:val="20"/>
          <w:highlight w:val="yellow"/>
        </w:rPr>
        <w:t>TEKSTBLOK DEEL EN NUMMER</w:t>
      </w:r>
      <w:r w:rsidRPr="007D29BB">
        <w:rPr>
          <w:rFonts w:ascii="Arial" w:hAnsi="Arial" w:cs="Arial"/>
          <w:color w:val="FF0000"/>
          <w:sz w:val="20"/>
          <w:szCs w:val="20"/>
        </w:rPr>
        <w:t xml:space="preserve">, ten behoeve van de </w:t>
      </w:r>
      <w:r w:rsidR="007C772C" w:rsidRPr="007D29BB">
        <w:rPr>
          <w:rFonts w:ascii="Arial" w:hAnsi="Arial" w:cs="Arial"/>
          <w:color w:val="FF0000"/>
          <w:sz w:val="20"/>
          <w:szCs w:val="20"/>
        </w:rPr>
        <w:t xml:space="preserve">(thans) </w:t>
      </w:r>
      <w:r w:rsidRPr="007D29BB">
        <w:rPr>
          <w:rFonts w:ascii="Arial" w:hAnsi="Arial" w:cs="Arial"/>
          <w:color w:val="FF0000"/>
          <w:sz w:val="20"/>
          <w:szCs w:val="20"/>
        </w:rPr>
        <w:t xml:space="preserve">genoemde </w:t>
      </w:r>
      <w:r w:rsidRPr="007D29BB">
        <w:rPr>
          <w:rFonts w:ascii="Arial" w:hAnsi="Arial" w:cs="Arial"/>
          <w:color w:val="339966"/>
          <w:sz w:val="20"/>
          <w:szCs w:val="20"/>
        </w:rPr>
        <w:t>volmachtgever</w:t>
      </w:r>
      <w:r w:rsidR="00B06193" w:rsidRPr="007D29BB">
        <w:rPr>
          <w:rFonts w:ascii="Arial" w:hAnsi="Arial" w:cs="Arial"/>
          <w:color w:val="339966"/>
          <w:sz w:val="20"/>
          <w:szCs w:val="20"/>
        </w:rPr>
        <w:t>/volmachtgever</w:t>
      </w:r>
      <w:r w:rsidRPr="007D29BB">
        <w:rPr>
          <w:rFonts w:ascii="Arial" w:hAnsi="Arial" w:cs="Arial"/>
          <w:color w:val="339966"/>
          <w:sz w:val="20"/>
          <w:szCs w:val="20"/>
        </w:rPr>
        <w:t>s</w:t>
      </w:r>
      <w:r w:rsidRPr="007D29BB">
        <w:rPr>
          <w:rFonts w:ascii="Arial" w:hAnsi="Arial" w:cs="Arial"/>
          <w:color w:val="FF0000"/>
          <w:sz w:val="20"/>
          <w:szCs w:val="20"/>
        </w:rPr>
        <w:t xml:space="preserve"> </w:t>
      </w:r>
      <w:r w:rsidRPr="007D29BB">
        <w:rPr>
          <w:rFonts w:ascii="Arial" w:hAnsi="Arial" w:cs="Arial"/>
          <w:color w:val="800080"/>
          <w:sz w:val="20"/>
          <w:szCs w:val="20"/>
        </w:rPr>
        <w:t>en ten laste van</w:t>
      </w:r>
      <w:r w:rsidRPr="007D29BB">
        <w:rPr>
          <w:rFonts w:ascii="Arial" w:hAnsi="Arial" w:cs="Arial"/>
          <w:color w:val="FF0000"/>
          <w:sz w:val="20"/>
          <w:szCs w:val="20"/>
        </w:rPr>
        <w:t xml:space="preserve"> </w:t>
      </w:r>
      <w:r w:rsidRPr="007D29BB">
        <w:rPr>
          <w:rFonts w:ascii="Arial" w:hAnsi="Arial" w:cs="Arial"/>
          <w:color w:val="800080"/>
          <w:sz w:val="20"/>
          <w:szCs w:val="20"/>
        </w:rPr>
        <w:t>de in de akte</w:t>
      </w:r>
      <w:r w:rsidR="00857A2C" w:rsidRPr="007D29BB">
        <w:rPr>
          <w:rFonts w:ascii="Arial" w:hAnsi="Arial" w:cs="Arial"/>
          <w:color w:val="800080"/>
          <w:sz w:val="20"/>
          <w:szCs w:val="20"/>
        </w:rPr>
        <w:t>,</w:t>
      </w:r>
      <w:r w:rsidRPr="007D29BB">
        <w:rPr>
          <w:rFonts w:ascii="Arial" w:hAnsi="Arial" w:cs="Arial"/>
          <w:color w:val="800080"/>
          <w:sz w:val="20"/>
          <w:szCs w:val="20"/>
        </w:rPr>
        <w:t xml:space="preserve"> waarbij het hypotheekrecht werd gevestigd</w:t>
      </w:r>
      <w:r w:rsidR="00857A2C" w:rsidRPr="007D29BB">
        <w:rPr>
          <w:rFonts w:ascii="Arial" w:hAnsi="Arial" w:cs="Arial"/>
          <w:color w:val="800080"/>
          <w:sz w:val="20"/>
          <w:szCs w:val="20"/>
        </w:rPr>
        <w:t>,</w:t>
      </w:r>
      <w:r w:rsidRPr="007D29BB">
        <w:rPr>
          <w:rFonts w:ascii="Arial" w:hAnsi="Arial" w:cs="Arial"/>
          <w:color w:val="800080"/>
          <w:sz w:val="20"/>
          <w:szCs w:val="20"/>
        </w:rPr>
        <w:t xml:space="preserve"> genoemde </w:t>
      </w:r>
      <w:r w:rsidRPr="007D29BB">
        <w:rPr>
          <w:rFonts w:ascii="Arial" w:hAnsi="Arial" w:cs="Arial"/>
          <w:color w:val="3366FF"/>
          <w:sz w:val="20"/>
          <w:szCs w:val="20"/>
        </w:rPr>
        <w:t>hypotheekgever</w:t>
      </w:r>
      <w:r w:rsidR="00B06193" w:rsidRPr="007D29BB">
        <w:rPr>
          <w:rFonts w:ascii="Arial" w:hAnsi="Arial" w:cs="Arial"/>
          <w:color w:val="3366FF"/>
          <w:sz w:val="20"/>
          <w:szCs w:val="20"/>
        </w:rPr>
        <w:t>/hypotheekgever</w:t>
      </w:r>
      <w:r w:rsidRPr="007D29BB">
        <w:rPr>
          <w:rFonts w:ascii="Arial" w:hAnsi="Arial" w:cs="Arial"/>
          <w:color w:val="3366FF"/>
          <w:sz w:val="20"/>
          <w:szCs w:val="20"/>
        </w:rPr>
        <w:t>s</w:t>
      </w:r>
      <w:r w:rsidRPr="007D29BB">
        <w:rPr>
          <w:rFonts w:ascii="Arial" w:hAnsi="Arial" w:cs="Arial"/>
          <w:color w:val="800080"/>
          <w:sz w:val="20"/>
          <w:szCs w:val="20"/>
        </w:rPr>
        <w:t xml:space="preserve"> en/of </w:t>
      </w:r>
      <w:r w:rsidRPr="007D29BB">
        <w:rPr>
          <w:rFonts w:ascii="Arial" w:hAnsi="Arial" w:cs="Arial"/>
          <w:color w:val="3366FF"/>
          <w:sz w:val="20"/>
          <w:szCs w:val="20"/>
        </w:rPr>
        <w:t>debiteur</w:t>
      </w:r>
      <w:r w:rsidR="00B06193" w:rsidRPr="007D29BB">
        <w:rPr>
          <w:rFonts w:ascii="Arial" w:hAnsi="Arial" w:cs="Arial"/>
          <w:color w:val="3366FF"/>
          <w:sz w:val="20"/>
          <w:szCs w:val="20"/>
        </w:rPr>
        <w:t>/debiteur</w:t>
      </w:r>
      <w:r w:rsidRPr="007D29BB">
        <w:rPr>
          <w:rFonts w:ascii="Arial" w:hAnsi="Arial" w:cs="Arial"/>
          <w:color w:val="3366FF"/>
          <w:sz w:val="20"/>
          <w:szCs w:val="20"/>
        </w:rPr>
        <w:t>en</w:t>
      </w:r>
      <w:r w:rsidRPr="007D29BB">
        <w:rPr>
          <w:rFonts w:ascii="Arial" w:hAnsi="Arial" w:cs="Arial"/>
          <w:color w:val="800080"/>
          <w:sz w:val="20"/>
          <w:szCs w:val="20"/>
        </w:rPr>
        <w:t xml:space="preserve"> te weten</w:t>
      </w:r>
      <w:r w:rsidRPr="007D29BB">
        <w:rPr>
          <w:rFonts w:ascii="Arial" w:hAnsi="Arial" w:cs="Arial"/>
          <w:color w:val="FF00FF"/>
          <w:sz w:val="20"/>
          <w:szCs w:val="20"/>
        </w:rPr>
        <w:t xml:space="preserve"> </w:t>
      </w:r>
      <w:r w:rsidRPr="007D29BB">
        <w:rPr>
          <w:rFonts w:ascii="Arial" w:hAnsi="Arial" w:cs="Arial"/>
          <w:sz w:val="20"/>
          <w:szCs w:val="20"/>
        </w:rPr>
        <w:fldChar w:fldCharType="begin"/>
      </w:r>
      <w:r w:rsidRPr="007D29BB">
        <w:rPr>
          <w:rFonts w:ascii="Arial" w:hAnsi="Arial" w:cs="Arial"/>
          <w:sz w:val="20"/>
          <w:szCs w:val="20"/>
        </w:rPr>
        <w:instrText>MacroButton Nomacro §</w:instrText>
      </w:r>
      <w:r w:rsidRPr="007D29BB">
        <w:rPr>
          <w:rFonts w:ascii="Arial" w:hAnsi="Arial" w:cs="Arial"/>
          <w:sz w:val="20"/>
          <w:szCs w:val="20"/>
        </w:rPr>
        <w:fldChar w:fldCharType="end"/>
      </w:r>
      <w:r w:rsidR="006C5BDF" w:rsidRPr="007D29BB">
        <w:rPr>
          <w:rFonts w:ascii="Arial" w:hAnsi="Arial" w:cs="Arial"/>
          <w:sz w:val="20"/>
          <w:szCs w:val="20"/>
        </w:rPr>
        <w:t>debiteur</w:t>
      </w:r>
      <w:r w:rsidR="006C5BDF" w:rsidRPr="007D29BB">
        <w:rPr>
          <w:rFonts w:ascii="Arial" w:hAnsi="Arial" w:cs="Arial"/>
          <w:sz w:val="20"/>
          <w:szCs w:val="20"/>
        </w:rPr>
        <w:fldChar w:fldCharType="begin"/>
      </w:r>
      <w:r w:rsidR="006C5BDF" w:rsidRPr="007D29BB">
        <w:rPr>
          <w:rFonts w:ascii="Arial" w:hAnsi="Arial" w:cs="Arial"/>
          <w:sz w:val="20"/>
          <w:szCs w:val="20"/>
        </w:rPr>
        <w:instrText>MacroButton Nomacro §</w:instrText>
      </w:r>
      <w:r w:rsidR="006C5BDF" w:rsidRPr="007D29BB">
        <w:rPr>
          <w:rFonts w:ascii="Arial" w:hAnsi="Arial" w:cs="Arial"/>
          <w:sz w:val="20"/>
          <w:szCs w:val="20"/>
        </w:rPr>
        <w:fldChar w:fldCharType="end"/>
      </w:r>
      <w:r w:rsidR="006C5BDF" w:rsidRPr="007D29BB">
        <w:rPr>
          <w:rFonts w:ascii="Arial" w:hAnsi="Arial" w:cs="Arial"/>
          <w:sz w:val="20"/>
          <w:szCs w:val="20"/>
        </w:rPr>
        <w:t xml:space="preserve"> </w:t>
      </w:r>
      <w:r w:rsidR="006C5BDF" w:rsidRPr="007D29BB">
        <w:rPr>
          <w:rFonts w:ascii="Arial" w:hAnsi="Arial" w:cs="Arial"/>
          <w:color w:val="FF0000"/>
          <w:sz w:val="20"/>
          <w:szCs w:val="20"/>
        </w:rPr>
        <w:t>i</w:t>
      </w:r>
      <w:r w:rsidRPr="007D29BB">
        <w:rPr>
          <w:rFonts w:ascii="Arial" w:hAnsi="Arial" w:cs="Arial"/>
          <w:color w:val="FF0000"/>
          <w:sz w:val="20"/>
          <w:szCs w:val="20"/>
        </w:rPr>
        <w:t xml:space="preserve">s vervallen omdat de vordering tot zekerheid waarvoor zij werd verstrekt is voldaan en/of door beëindiging van de rechtsverhouding tot zekerheid waarvan het hypotheekrecht werd gevestigd. </w:t>
      </w:r>
    </w:p>
    <w:p w14:paraId="1C846A38" w14:textId="77777777" w:rsidR="004A11FF" w:rsidRDefault="00981235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C846A39" w14:textId="77777777" w:rsidR="004810A6" w:rsidRDefault="004810A6" w:rsidP="007A0E93">
      <w:pPr>
        <w:tabs>
          <w:tab w:val="left" w:pos="360"/>
        </w:tabs>
        <w:ind w:left="900" w:hanging="900"/>
        <w:rPr>
          <w:rFonts w:ascii="Arial" w:hAnsi="Arial" w:cs="Arial"/>
          <w:i/>
          <w:sz w:val="20"/>
          <w:szCs w:val="20"/>
        </w:rPr>
      </w:pPr>
    </w:p>
    <w:p w14:paraId="1C846A3A" w14:textId="77777777" w:rsidR="00CF46D1" w:rsidRDefault="00CF46D1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p w14:paraId="1C846A3B" w14:textId="77777777" w:rsidR="004A11FF" w:rsidRDefault="004A11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4A11FF" w14:paraId="1C846A3D" w14:textId="77777777" w:rsidTr="004A11FF">
        <w:trPr>
          <w:trHeight w:val="332"/>
        </w:trPr>
        <w:tc>
          <w:tcPr>
            <w:tcW w:w="5173" w:type="dxa"/>
            <w:vAlign w:val="bottom"/>
          </w:tcPr>
          <w:p w14:paraId="1C846A3C" w14:textId="77777777" w:rsidR="004A11FF" w:rsidRDefault="004A11FF" w:rsidP="004A11FF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14:paraId="1C846A3E" w14:textId="77777777" w:rsidR="004A11FF" w:rsidRDefault="004A11FF" w:rsidP="004A11FF">
      <w:pPr>
        <w:spacing w:line="14" w:lineRule="exact"/>
        <w:rPr>
          <w:rFonts w:ascii="Arial" w:hAnsi="Arial"/>
          <w:kern w:val="28"/>
          <w:sz w:val="18"/>
          <w:lang w:eastAsia="en-US"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4A11FF" w14:paraId="1C846A43" w14:textId="77777777" w:rsidTr="004A11FF">
        <w:trPr>
          <w:trHeight w:hRule="exact" w:val="281"/>
          <w:tblHeader/>
        </w:trPr>
        <w:tc>
          <w:tcPr>
            <w:tcW w:w="779" w:type="dxa"/>
            <w:vAlign w:val="bottom"/>
          </w:tcPr>
          <w:p w14:paraId="1C846A3F" w14:textId="77777777" w:rsidR="004A11FF" w:rsidRDefault="004A11FF" w:rsidP="004A11FF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1C846A40" w14:textId="77777777" w:rsidR="004A11FF" w:rsidRDefault="004A11FF" w:rsidP="004A11FF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1C846A41" w14:textId="77777777" w:rsidR="004A11FF" w:rsidRDefault="004A11FF" w:rsidP="004A11FF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1C846A42" w14:textId="77777777" w:rsidR="004A11FF" w:rsidRDefault="004A11FF" w:rsidP="004A11FF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517A25" w14:paraId="1C846A48" w14:textId="77777777" w:rsidTr="004A11FF">
        <w:tc>
          <w:tcPr>
            <w:tcW w:w="779" w:type="dxa"/>
          </w:tcPr>
          <w:p w14:paraId="1C846A44" w14:textId="77777777" w:rsidR="00517A25" w:rsidRDefault="00517A25" w:rsidP="004A11F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</w:pPr>
            <w:bookmarkStart w:id="13" w:name="bmVersie"/>
            <w:bookmarkEnd w:id="13"/>
            <w:r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  <w:t>2.11.0</w:t>
            </w:r>
          </w:p>
        </w:tc>
        <w:tc>
          <w:tcPr>
            <w:tcW w:w="1701" w:type="dxa"/>
          </w:tcPr>
          <w:p w14:paraId="1C846A45" w14:textId="77777777" w:rsidR="00517A25" w:rsidRDefault="00517A25" w:rsidP="00C4351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  <w:t>29 maart 2016</w:t>
            </w:r>
          </w:p>
        </w:tc>
        <w:tc>
          <w:tcPr>
            <w:tcW w:w="1985" w:type="dxa"/>
          </w:tcPr>
          <w:p w14:paraId="1C846A46" w14:textId="77777777" w:rsidR="00517A25" w:rsidRDefault="00517A25" w:rsidP="004A11F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LG/PPB</w:t>
            </w:r>
          </w:p>
        </w:tc>
        <w:tc>
          <w:tcPr>
            <w:tcW w:w="4394" w:type="dxa"/>
          </w:tcPr>
          <w:p w14:paraId="1C846A47" w14:textId="77777777" w:rsidR="00517A25" w:rsidRDefault="00517A25" w:rsidP="001F6CBA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Versienummers van de tekstblokken verwijderd en opgenomen in de releasenotes ten behoeve van de onderhoudbaarheid</w:t>
            </w:r>
          </w:p>
        </w:tc>
      </w:tr>
      <w:tr w:rsidR="00FC0A9F" w14:paraId="1C846A4D" w14:textId="77777777" w:rsidTr="004A11FF">
        <w:tc>
          <w:tcPr>
            <w:tcW w:w="779" w:type="dxa"/>
          </w:tcPr>
          <w:p w14:paraId="1C846A49" w14:textId="77777777" w:rsidR="00FC0A9F" w:rsidRDefault="00FC0A9F" w:rsidP="004A11F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  <w:t>2.12.0</w:t>
            </w:r>
          </w:p>
        </w:tc>
        <w:tc>
          <w:tcPr>
            <w:tcW w:w="1701" w:type="dxa"/>
          </w:tcPr>
          <w:p w14:paraId="1C846A4A" w14:textId="77777777" w:rsidR="00FC0A9F" w:rsidRDefault="00FC0A9F" w:rsidP="00C4351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  <w:t>18 april 2016</w:t>
            </w:r>
          </w:p>
        </w:tc>
        <w:tc>
          <w:tcPr>
            <w:tcW w:w="1985" w:type="dxa"/>
          </w:tcPr>
          <w:p w14:paraId="1C846A4B" w14:textId="77777777" w:rsidR="00FC0A9F" w:rsidRDefault="00FC0A9F" w:rsidP="004A11F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LG/PPB</w:t>
            </w:r>
          </w:p>
        </w:tc>
        <w:tc>
          <w:tcPr>
            <w:tcW w:w="4394" w:type="dxa"/>
          </w:tcPr>
          <w:p w14:paraId="1C846A4C" w14:textId="77777777" w:rsidR="00FC0A9F" w:rsidRDefault="00FC0A9F" w:rsidP="001F6CBA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AA-2763: ten tijde van verkrijging naam voor volmachtgever opgenomen in soorten doorhaling, kan per doorhaling eenmaal vermeld worden</w:t>
            </w:r>
          </w:p>
        </w:tc>
      </w:tr>
      <w:tr w:rsidR="005A0243" w14:paraId="1C846A52" w14:textId="77777777" w:rsidTr="004A11FF">
        <w:tc>
          <w:tcPr>
            <w:tcW w:w="779" w:type="dxa"/>
          </w:tcPr>
          <w:p w14:paraId="1C846A4E" w14:textId="77777777" w:rsidR="005A0243" w:rsidRDefault="005A0243" w:rsidP="004A11F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  <w:t>2.13.0</w:t>
            </w:r>
          </w:p>
        </w:tc>
        <w:tc>
          <w:tcPr>
            <w:tcW w:w="1701" w:type="dxa"/>
          </w:tcPr>
          <w:p w14:paraId="1C846A4F" w14:textId="77777777" w:rsidR="005A0243" w:rsidRDefault="005A0243" w:rsidP="00C4351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  <w:t>12 mei 2016</w:t>
            </w:r>
          </w:p>
        </w:tc>
        <w:tc>
          <w:tcPr>
            <w:tcW w:w="1985" w:type="dxa"/>
          </w:tcPr>
          <w:p w14:paraId="1C846A50" w14:textId="77777777" w:rsidR="005A0243" w:rsidRDefault="005A0243" w:rsidP="004A11F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LG/PPB</w:t>
            </w:r>
          </w:p>
        </w:tc>
        <w:tc>
          <w:tcPr>
            <w:tcW w:w="4394" w:type="dxa"/>
          </w:tcPr>
          <w:p w14:paraId="1C846A51" w14:textId="77777777" w:rsidR="005A0243" w:rsidRDefault="00624F4A" w:rsidP="001F6CBA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AA-2763: subnummering ‘a.’ voor gerelateerde personen verwijderd in KEUZEBLOK NIET NATUURLIJK PERSOON.</w:t>
            </w:r>
          </w:p>
        </w:tc>
      </w:tr>
      <w:tr w:rsidR="002306A1" w14:paraId="1C846A57" w14:textId="77777777" w:rsidTr="004A11FF">
        <w:tc>
          <w:tcPr>
            <w:tcW w:w="779" w:type="dxa"/>
          </w:tcPr>
          <w:p w14:paraId="1C846A53" w14:textId="77777777" w:rsidR="002306A1" w:rsidRDefault="002306A1" w:rsidP="004A11F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  <w:t>2.14.0</w:t>
            </w:r>
          </w:p>
        </w:tc>
        <w:tc>
          <w:tcPr>
            <w:tcW w:w="1701" w:type="dxa"/>
          </w:tcPr>
          <w:p w14:paraId="1C846A54" w14:textId="77777777" w:rsidR="002306A1" w:rsidRDefault="002306A1" w:rsidP="00C4351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  <w:t>31 mei 2016</w:t>
            </w:r>
          </w:p>
        </w:tc>
        <w:tc>
          <w:tcPr>
            <w:tcW w:w="1985" w:type="dxa"/>
          </w:tcPr>
          <w:p w14:paraId="1C846A55" w14:textId="77777777" w:rsidR="002306A1" w:rsidRDefault="002306A1" w:rsidP="004A11F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LG/PPB</w:t>
            </w:r>
          </w:p>
        </w:tc>
        <w:tc>
          <w:tcPr>
            <w:tcW w:w="4394" w:type="dxa"/>
          </w:tcPr>
          <w:p w14:paraId="1C846A56" w14:textId="77777777" w:rsidR="002306A1" w:rsidRDefault="002306A1" w:rsidP="002306A1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 w:rsidRPr="002306A1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AA-2747 Opsomming Volmachtgever en Rechthebbende moet in meervoud mogelijk zijn.</w:t>
            </w:r>
          </w:p>
        </w:tc>
      </w:tr>
      <w:tr w:rsidR="004A44C7" w14:paraId="11E546D1" w14:textId="77777777" w:rsidTr="004A11FF">
        <w:tc>
          <w:tcPr>
            <w:tcW w:w="779" w:type="dxa"/>
          </w:tcPr>
          <w:p w14:paraId="68C8E116" w14:textId="413EF149" w:rsidR="004A44C7" w:rsidRDefault="004A44C7" w:rsidP="004A11F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  <w:t>3.</w:t>
            </w:r>
            <w:r>
              <w:rPr>
                <w:rStyle w:val="Versie"/>
                <w:kern w:val="28"/>
                <w:szCs w:val="18"/>
                <w:lang w:eastAsia="en-US"/>
              </w:rPr>
              <w:t>0</w:t>
            </w:r>
          </w:p>
        </w:tc>
        <w:tc>
          <w:tcPr>
            <w:tcW w:w="1701" w:type="dxa"/>
          </w:tcPr>
          <w:p w14:paraId="7D700838" w14:textId="5B9133B7" w:rsidR="004A44C7" w:rsidRDefault="004A44C7" w:rsidP="00C4351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  <w:t>1</w:t>
            </w:r>
            <w:r>
              <w:rPr>
                <w:rStyle w:val="Datumopmaakprofiel"/>
                <w:kern w:val="28"/>
                <w:szCs w:val="18"/>
                <w:lang w:eastAsia="en-US"/>
              </w:rPr>
              <w:t>0 september 2019</w:t>
            </w:r>
          </w:p>
        </w:tc>
        <w:tc>
          <w:tcPr>
            <w:tcW w:w="1985" w:type="dxa"/>
          </w:tcPr>
          <w:p w14:paraId="4DF83684" w14:textId="582BA8F8" w:rsidR="004A44C7" w:rsidRPr="004A44C7" w:rsidRDefault="004A44C7" w:rsidP="004A11F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4A44C7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LG/PPB</w:t>
            </w:r>
          </w:p>
        </w:tc>
        <w:tc>
          <w:tcPr>
            <w:tcW w:w="4394" w:type="dxa"/>
          </w:tcPr>
          <w:p w14:paraId="24138A2E" w14:textId="77777777" w:rsidR="0015502E" w:rsidRDefault="00172D47" w:rsidP="0015502E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AA-2992 Romeinse nummering in keuzeblok soort doorhaling aangepast in alfabetische nummering</w:t>
            </w:r>
            <w:r w:rsidR="0080425A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, </w:t>
            </w:r>
            <w:r w:rsidR="00B33760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AA-4469 Tekstuele wijzigingen: </w:t>
            </w:r>
            <w:r w:rsidR="0080425A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‘Uitgegeven voor afschrift’ optioneel </w:t>
            </w:r>
            <w:r w:rsidR="00E97170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gemaakt</w:t>
            </w:r>
            <w:r w:rsidR="00B33760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,</w:t>
            </w:r>
            <w:r w:rsidR="0080425A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 ‘kandidaat’ bij ondertekening notaris optioneel gemaakt en keuze voor ‘toegevoegd’ toegevoegd</w:t>
            </w:r>
            <w:r w:rsidR="00B33760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, a</w:t>
            </w:r>
            <w:r w:rsidR="0080425A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linea ‘Geen beperkt recht …’ optioneel gemaakt</w:t>
            </w:r>
          </w:p>
          <w:p w14:paraId="46504EA1" w14:textId="45D49A98" w:rsidR="00172D47" w:rsidRPr="002306A1" w:rsidRDefault="0015502E" w:rsidP="0015502E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AA-4547 komma toegevoegd na naam notaris in de afsluiting van de akte</w:t>
            </w:r>
          </w:p>
        </w:tc>
      </w:tr>
      <w:tr w:rsidR="002E1B1E" w14:paraId="15CAF120" w14:textId="77777777" w:rsidTr="004A11FF">
        <w:trPr>
          <w:ins w:id="14" w:author="Groote Haar, Linda" w:date="2025-02-20T09:13:00Z"/>
        </w:trPr>
        <w:tc>
          <w:tcPr>
            <w:tcW w:w="779" w:type="dxa"/>
          </w:tcPr>
          <w:p w14:paraId="2CD2C376" w14:textId="032B94C9" w:rsidR="002E1B1E" w:rsidRDefault="002E1B1E" w:rsidP="004A11FF">
            <w:pPr>
              <w:pStyle w:val="Koptekst"/>
              <w:tabs>
                <w:tab w:val="left" w:pos="708"/>
              </w:tabs>
              <w:spacing w:line="280" w:lineRule="exact"/>
              <w:rPr>
                <w:ins w:id="15" w:author="Groote Haar, Linda" w:date="2025-02-20T09:13:00Z" w16du:dateUtc="2025-02-20T08:13:00Z"/>
                <w:rStyle w:val="Versie"/>
                <w:rFonts w:ascii="Arial" w:hAnsi="Arial" w:cs="Arial"/>
                <w:kern w:val="28"/>
                <w:szCs w:val="18"/>
                <w:lang w:eastAsia="en-US"/>
              </w:rPr>
            </w:pPr>
            <w:ins w:id="16" w:author="Groote Haar, Linda" w:date="2025-02-20T09:13:00Z" w16du:dateUtc="2025-02-20T08:13:00Z">
              <w:r>
                <w:rPr>
                  <w:rStyle w:val="Versie"/>
                  <w:rFonts w:ascii="Arial" w:hAnsi="Arial" w:cs="Arial"/>
                  <w:kern w:val="28"/>
                  <w:szCs w:val="18"/>
                  <w:lang w:eastAsia="en-US"/>
                </w:rPr>
                <w:t>4.0</w:t>
              </w:r>
            </w:ins>
          </w:p>
        </w:tc>
        <w:tc>
          <w:tcPr>
            <w:tcW w:w="1701" w:type="dxa"/>
          </w:tcPr>
          <w:p w14:paraId="2CA15F55" w14:textId="145A10CC" w:rsidR="002E1B1E" w:rsidRDefault="002E1B1E" w:rsidP="00C43512">
            <w:pPr>
              <w:snapToGrid w:val="0"/>
              <w:spacing w:line="280" w:lineRule="atLeast"/>
              <w:rPr>
                <w:ins w:id="17" w:author="Groote Haar, Linda" w:date="2025-02-20T09:13:00Z" w16du:dateUtc="2025-02-20T08:13:00Z"/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</w:pPr>
            <w:ins w:id="18" w:author="Groote Haar, Linda" w:date="2025-02-20T09:14:00Z" w16du:dateUtc="2025-02-20T08:14:00Z">
              <w:r>
                <w:rPr>
                  <w:rStyle w:val="Datumopmaakprofiel"/>
                  <w:rFonts w:ascii="Arial" w:hAnsi="Arial" w:cs="Arial"/>
                  <w:kern w:val="28"/>
                  <w:szCs w:val="18"/>
                  <w:lang w:eastAsia="en-US"/>
                </w:rPr>
                <w:t>2</w:t>
              </w:r>
              <w:r>
                <w:rPr>
                  <w:rStyle w:val="Datumopmaakprofiel"/>
                </w:rPr>
                <w:t>0 februari 2025</w:t>
              </w:r>
            </w:ins>
          </w:p>
        </w:tc>
        <w:tc>
          <w:tcPr>
            <w:tcW w:w="1985" w:type="dxa"/>
          </w:tcPr>
          <w:p w14:paraId="45D31513" w14:textId="63F62F13" w:rsidR="002E1B1E" w:rsidRPr="004A44C7" w:rsidRDefault="002E1B1E" w:rsidP="004A11FF">
            <w:pPr>
              <w:snapToGrid w:val="0"/>
              <w:spacing w:line="280" w:lineRule="atLeast"/>
              <w:rPr>
                <w:ins w:id="19" w:author="Groote Haar, Linda" w:date="2025-02-20T09:13:00Z" w16du:dateUtc="2025-02-20T08:13:00Z"/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ins w:id="20" w:author="Groote Haar, Linda" w:date="2025-02-20T09:14:00Z" w16du:dateUtc="2025-02-20T08:14:00Z">
              <w:r>
                <w:rPr>
                  <w:rFonts w:ascii="Arial" w:hAnsi="Arial" w:cs="Arial"/>
                  <w:kern w:val="28"/>
                  <w:sz w:val="18"/>
                  <w:szCs w:val="18"/>
                  <w:lang w:eastAsia="en-US"/>
                </w:rPr>
                <w:t>ODR/DPI</w:t>
              </w:r>
            </w:ins>
          </w:p>
        </w:tc>
        <w:tc>
          <w:tcPr>
            <w:tcW w:w="4394" w:type="dxa"/>
          </w:tcPr>
          <w:p w14:paraId="4DDC4189" w14:textId="52799D92" w:rsidR="002E1B1E" w:rsidRDefault="00847B7B" w:rsidP="0015502E">
            <w:pPr>
              <w:snapToGrid w:val="0"/>
              <w:spacing w:line="280" w:lineRule="atLeast"/>
              <w:rPr>
                <w:ins w:id="21" w:author="Groote Haar, Linda" w:date="2025-02-20T09:13:00Z" w16du:dateUtc="2025-02-20T08:13:00Z"/>
                <w:rFonts w:ascii="Arial" w:hAnsi="Arial"/>
                <w:kern w:val="28"/>
                <w:sz w:val="18"/>
                <w:szCs w:val="18"/>
                <w:lang w:eastAsia="en-US"/>
              </w:rPr>
            </w:pPr>
            <w:ins w:id="22" w:author="Groot, Karina de" w:date="2025-04-29T10:56:00Z" w16du:dateUtc="2025-04-29T08:56:00Z">
              <w:r>
                <w:rPr>
                  <w:rFonts w:ascii="Arial" w:hAnsi="Arial"/>
                  <w:kern w:val="28"/>
                  <w:sz w:val="18"/>
                  <w:szCs w:val="18"/>
                  <w:lang w:eastAsia="en-US"/>
                </w:rPr>
                <w:t>Tekstblok legiti</w:t>
              </w:r>
            </w:ins>
            <w:ins w:id="23" w:author="Groot, Karina de" w:date="2025-04-29T10:57:00Z" w16du:dateUtc="2025-04-29T08:57:00Z">
              <w:r>
                <w:rPr>
                  <w:rFonts w:ascii="Arial" w:hAnsi="Arial"/>
                  <w:kern w:val="28"/>
                  <w:sz w:val="18"/>
                  <w:szCs w:val="18"/>
                  <w:lang w:eastAsia="en-US"/>
                </w:rPr>
                <w:t>matie verwijder en nieuwe versies van te</w:t>
              </w:r>
            </w:ins>
            <w:ins w:id="24" w:author="Groot, Karina de" w:date="2025-04-29T10:58:00Z" w16du:dateUtc="2025-04-29T08:58:00Z">
              <w:r>
                <w:rPr>
                  <w:rFonts w:ascii="Arial" w:hAnsi="Arial"/>
                  <w:kern w:val="28"/>
                  <w:sz w:val="18"/>
                  <w:szCs w:val="18"/>
                  <w:lang w:eastAsia="en-US"/>
                </w:rPr>
                <w:t>kstblokken tbv de mogelijk</w:t>
              </w:r>
            </w:ins>
            <w:ins w:id="25" w:author="Groot, Karina de" w:date="2025-04-29T10:59:00Z" w16du:dateUtc="2025-04-29T08:59:00Z">
              <w:r>
                <w:rPr>
                  <w:rFonts w:ascii="Arial" w:hAnsi="Arial"/>
                  <w:kern w:val="28"/>
                  <w:sz w:val="18"/>
                  <w:szCs w:val="18"/>
                  <w:lang w:eastAsia="en-US"/>
                </w:rPr>
                <w:t>heid om de akte genderneutraal te kunnen opstellen</w:t>
              </w:r>
            </w:ins>
            <w:ins w:id="26" w:author="Groot, Karina de" w:date="2025-04-29T10:58:00Z" w16du:dateUtc="2025-04-29T08:58:00Z">
              <w:r>
                <w:rPr>
                  <w:rFonts w:ascii="Arial" w:hAnsi="Arial"/>
                  <w:kern w:val="28"/>
                  <w:sz w:val="18"/>
                  <w:szCs w:val="18"/>
                  <w:lang w:eastAsia="en-US"/>
                </w:rPr>
                <w:t xml:space="preserve">. </w:t>
              </w:r>
            </w:ins>
            <w:ins w:id="27" w:author="Groote Haar, Linda" w:date="2025-02-20T09:14:00Z" w16du:dateUtc="2025-02-20T08:14:00Z">
              <w:del w:id="28" w:author="Groot, Karina de" w:date="2025-04-29T10:58:00Z" w16du:dateUtc="2025-04-29T08:58:00Z">
                <w:r w:rsidR="002E1B1E" w:rsidDel="00847B7B">
                  <w:rPr>
                    <w:rFonts w:ascii="Arial" w:hAnsi="Arial"/>
                    <w:kern w:val="28"/>
                    <w:sz w:val="18"/>
                    <w:szCs w:val="18"/>
                    <w:lang w:eastAsia="en-US"/>
                  </w:rPr>
                  <w:delText>Genderneutrale optie toegevoegd</w:delText>
                </w:r>
              </w:del>
            </w:ins>
          </w:p>
        </w:tc>
      </w:tr>
    </w:tbl>
    <w:p w14:paraId="1C846A58" w14:textId="77777777" w:rsidR="00E940FF" w:rsidRP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sectPr w:rsidR="00E940FF" w:rsidRPr="00E94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39978" w14:textId="77777777" w:rsidR="00CB3643" w:rsidRDefault="00CB3643">
      <w:r>
        <w:separator/>
      </w:r>
    </w:p>
  </w:endnote>
  <w:endnote w:type="continuationSeparator" w:id="0">
    <w:p w14:paraId="23150AA2" w14:textId="77777777" w:rsidR="00CB3643" w:rsidRDefault="00CB3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43480" w14:textId="77777777" w:rsidR="00CB3643" w:rsidRDefault="00CB3643">
      <w:r>
        <w:separator/>
      </w:r>
    </w:p>
  </w:footnote>
  <w:footnote w:type="continuationSeparator" w:id="0">
    <w:p w14:paraId="6739D374" w14:textId="77777777" w:rsidR="00CB3643" w:rsidRDefault="00CB3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1B8"/>
    <w:multiLevelType w:val="hybridMultilevel"/>
    <w:tmpl w:val="D2E681F2"/>
    <w:lvl w:ilvl="0" w:tplc="6CD83CF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80008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D4694"/>
    <w:multiLevelType w:val="hybridMultilevel"/>
    <w:tmpl w:val="5C3488F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AE29DB"/>
    <w:multiLevelType w:val="multilevel"/>
    <w:tmpl w:val="ABA097E6"/>
    <w:lvl w:ilvl="0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4E16365"/>
    <w:multiLevelType w:val="hybridMultilevel"/>
    <w:tmpl w:val="4D227FEC"/>
    <w:lvl w:ilvl="0" w:tplc="228A9062">
      <w:start w:val="1"/>
      <w:numFmt w:val="lowerLetter"/>
      <w:lvlText w:val="%1."/>
      <w:lvlJc w:val="left"/>
      <w:pPr>
        <w:ind w:left="360" w:hanging="360"/>
      </w:pPr>
      <w:rPr>
        <w:color w:val="800080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8E0BA2"/>
    <w:multiLevelType w:val="multilevel"/>
    <w:tmpl w:val="F5845E7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22E0F6C"/>
    <w:multiLevelType w:val="multilevel"/>
    <w:tmpl w:val="987A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067F1A"/>
    <w:multiLevelType w:val="hybridMultilevel"/>
    <w:tmpl w:val="34144DDC"/>
    <w:lvl w:ilvl="0" w:tplc="BB0E9EAC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3402D1F"/>
    <w:multiLevelType w:val="multilevel"/>
    <w:tmpl w:val="0F28F57A"/>
    <w:lvl w:ilvl="0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A52BA8"/>
    <w:multiLevelType w:val="multilevel"/>
    <w:tmpl w:val="ABA097E6"/>
    <w:lvl w:ilvl="0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EB074D9"/>
    <w:multiLevelType w:val="hybridMultilevel"/>
    <w:tmpl w:val="879CDEA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F7C26"/>
    <w:multiLevelType w:val="hybridMultilevel"/>
    <w:tmpl w:val="0F28F57A"/>
    <w:lvl w:ilvl="0" w:tplc="BB0E9EAC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945AF3"/>
    <w:multiLevelType w:val="hybridMultilevel"/>
    <w:tmpl w:val="4D8C53B0"/>
    <w:lvl w:ilvl="0" w:tplc="4FE8005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color w:val="auto"/>
        <w:sz w:val="18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D46741"/>
    <w:multiLevelType w:val="hybridMultilevel"/>
    <w:tmpl w:val="F6C6943A"/>
    <w:lvl w:ilvl="0" w:tplc="2D383B24">
      <w:start w:val="1"/>
      <w:numFmt w:val="none"/>
      <w:lvlText w:val="I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756B59"/>
    <w:multiLevelType w:val="multilevel"/>
    <w:tmpl w:val="987A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EF1EA1"/>
    <w:multiLevelType w:val="singleLevel"/>
    <w:tmpl w:val="6E3C6746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ourier New" w:hAnsi="Courier New" w:cs="Courier New" w:hint="default"/>
        <w:b w:val="0"/>
        <w:i w:val="0"/>
        <w:sz w:val="24"/>
      </w:rPr>
    </w:lvl>
  </w:abstractNum>
  <w:abstractNum w:abstractNumId="15" w15:restartNumberingAfterBreak="0">
    <w:nsid w:val="40E131B8"/>
    <w:multiLevelType w:val="multilevel"/>
    <w:tmpl w:val="EB2A2DAA"/>
    <w:lvl w:ilvl="0">
      <w:start w:val="1"/>
      <w:numFmt w:val="none"/>
      <w:lvlText w:val="I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3CC099A"/>
    <w:multiLevelType w:val="multilevel"/>
    <w:tmpl w:val="9132A8B8"/>
    <w:lvl w:ilvl="0">
      <w:start w:val="1"/>
      <w:numFmt w:val="none"/>
      <w:lvlText w:val="I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DE3ED1"/>
    <w:multiLevelType w:val="hybridMultilevel"/>
    <w:tmpl w:val="FB964582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800080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C84A91"/>
    <w:multiLevelType w:val="hybridMultilevel"/>
    <w:tmpl w:val="5EB254AE"/>
    <w:lvl w:ilvl="0" w:tplc="ED825C4C">
      <w:start w:val="27"/>
      <w:numFmt w:val="upperLetter"/>
      <w:lvlText w:val="%1."/>
      <w:lvlJc w:val="left"/>
      <w:pPr>
        <w:ind w:left="1080" w:hanging="720"/>
      </w:pPr>
      <w:rPr>
        <w:rFonts w:cs="Times New Roman" w:hint="default"/>
        <w:sz w:val="18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B4EA2"/>
    <w:multiLevelType w:val="hybridMultilevel"/>
    <w:tmpl w:val="EBE0760E"/>
    <w:lvl w:ilvl="0" w:tplc="9A38E65C">
      <w:start w:val="1"/>
      <w:numFmt w:val="lowerLetter"/>
      <w:lvlText w:val="%1."/>
      <w:lvlJc w:val="left"/>
      <w:pPr>
        <w:ind w:left="360" w:hanging="360"/>
      </w:pPr>
      <w:rPr>
        <w:color w:val="800080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934EF2"/>
    <w:multiLevelType w:val="hybridMultilevel"/>
    <w:tmpl w:val="AFE0B2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D6D7E"/>
    <w:multiLevelType w:val="hybridMultilevel"/>
    <w:tmpl w:val="89A2720A"/>
    <w:lvl w:ilvl="0" w:tplc="613CBDB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color w:val="auto"/>
        <w:sz w:val="18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09F7902"/>
    <w:multiLevelType w:val="hybridMultilevel"/>
    <w:tmpl w:val="9DDA4AC8"/>
    <w:lvl w:ilvl="0" w:tplc="8BB4097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80008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242A7"/>
    <w:multiLevelType w:val="multilevel"/>
    <w:tmpl w:val="FA2E45E6"/>
    <w:lvl w:ilvl="0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57920D6"/>
    <w:multiLevelType w:val="hybridMultilevel"/>
    <w:tmpl w:val="BD26E070"/>
    <w:lvl w:ilvl="0" w:tplc="BB0E9EAC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DF3788"/>
    <w:multiLevelType w:val="hybridMultilevel"/>
    <w:tmpl w:val="972AA88E"/>
    <w:lvl w:ilvl="0" w:tplc="7452CD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800080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01081C"/>
    <w:multiLevelType w:val="hybridMultilevel"/>
    <w:tmpl w:val="EB2A2DAA"/>
    <w:lvl w:ilvl="0" w:tplc="675A44A8">
      <w:start w:val="1"/>
      <w:numFmt w:val="none"/>
      <w:lvlText w:val="I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4BE7A8E"/>
    <w:multiLevelType w:val="multilevel"/>
    <w:tmpl w:val="A5CABB52"/>
    <w:lvl w:ilvl="0">
      <w:start w:val="1"/>
      <w:numFmt w:val="none"/>
      <w:lvlText w:val="I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6074B6B"/>
    <w:multiLevelType w:val="hybridMultilevel"/>
    <w:tmpl w:val="B1FA5A22"/>
    <w:lvl w:ilvl="0" w:tplc="DB4C721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sz w:val="18"/>
        <w:u w:val="none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B96350"/>
    <w:multiLevelType w:val="singleLevel"/>
    <w:tmpl w:val="A6FA40D0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ourier New" w:hAnsi="Courier New" w:cs="Courier New" w:hint="default"/>
        <w:b w:val="0"/>
        <w:i w:val="0"/>
        <w:sz w:val="24"/>
      </w:rPr>
    </w:lvl>
  </w:abstractNum>
  <w:abstractNum w:abstractNumId="30" w15:restartNumberingAfterBreak="0">
    <w:nsid w:val="7E960AE5"/>
    <w:multiLevelType w:val="hybridMultilevel"/>
    <w:tmpl w:val="595EC5F0"/>
    <w:lvl w:ilvl="0" w:tplc="675A44A8">
      <w:start w:val="1"/>
      <w:numFmt w:val="none"/>
      <w:lvlText w:val="I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49556868">
    <w:abstractNumId w:val="29"/>
  </w:num>
  <w:num w:numId="2" w16cid:durableId="1689795177">
    <w:abstractNumId w:val="14"/>
  </w:num>
  <w:num w:numId="3" w16cid:durableId="1805804617">
    <w:abstractNumId w:val="21"/>
  </w:num>
  <w:num w:numId="4" w16cid:durableId="1857890123">
    <w:abstractNumId w:val="11"/>
  </w:num>
  <w:num w:numId="5" w16cid:durableId="1352416436">
    <w:abstractNumId w:val="28"/>
  </w:num>
  <w:num w:numId="6" w16cid:durableId="1360356021">
    <w:abstractNumId w:val="26"/>
  </w:num>
  <w:num w:numId="7" w16cid:durableId="92287786">
    <w:abstractNumId w:val="5"/>
  </w:num>
  <w:num w:numId="8" w16cid:durableId="438721035">
    <w:abstractNumId w:val="13"/>
  </w:num>
  <w:num w:numId="9" w16cid:durableId="412708074">
    <w:abstractNumId w:val="15"/>
  </w:num>
  <w:num w:numId="10" w16cid:durableId="1572693401">
    <w:abstractNumId w:val="6"/>
  </w:num>
  <w:num w:numId="11" w16cid:durableId="1213928880">
    <w:abstractNumId w:val="27"/>
  </w:num>
  <w:num w:numId="12" w16cid:durableId="1485045896">
    <w:abstractNumId w:val="4"/>
  </w:num>
  <w:num w:numId="13" w16cid:durableId="1833132987">
    <w:abstractNumId w:val="8"/>
  </w:num>
  <w:num w:numId="14" w16cid:durableId="538707842">
    <w:abstractNumId w:val="30"/>
  </w:num>
  <w:num w:numId="15" w16cid:durableId="979111573">
    <w:abstractNumId w:val="2"/>
  </w:num>
  <w:num w:numId="16" w16cid:durableId="728460441">
    <w:abstractNumId w:val="23"/>
  </w:num>
  <w:num w:numId="17" w16cid:durableId="1115515324">
    <w:abstractNumId w:val="16"/>
  </w:num>
  <w:num w:numId="18" w16cid:durableId="746001794">
    <w:abstractNumId w:val="24"/>
  </w:num>
  <w:num w:numId="19" w16cid:durableId="1606691512">
    <w:abstractNumId w:val="10"/>
  </w:num>
  <w:num w:numId="20" w16cid:durableId="90710785">
    <w:abstractNumId w:val="7"/>
  </w:num>
  <w:num w:numId="21" w16cid:durableId="1004093965">
    <w:abstractNumId w:val="12"/>
  </w:num>
  <w:num w:numId="22" w16cid:durableId="1365449004">
    <w:abstractNumId w:val="25"/>
  </w:num>
  <w:num w:numId="23" w16cid:durableId="1950578300">
    <w:abstractNumId w:val="1"/>
  </w:num>
  <w:num w:numId="24" w16cid:durableId="1010714564">
    <w:abstractNumId w:val="18"/>
  </w:num>
  <w:num w:numId="25" w16cid:durableId="222105223">
    <w:abstractNumId w:val="17"/>
  </w:num>
  <w:num w:numId="26" w16cid:durableId="1582716988">
    <w:abstractNumId w:val="0"/>
  </w:num>
  <w:num w:numId="27" w16cid:durableId="1893879589">
    <w:abstractNumId w:val="22"/>
  </w:num>
  <w:num w:numId="28" w16cid:durableId="55664308">
    <w:abstractNumId w:val="9"/>
  </w:num>
  <w:num w:numId="29" w16cid:durableId="709115678">
    <w:abstractNumId w:val="20"/>
  </w:num>
  <w:num w:numId="30" w16cid:durableId="541140795">
    <w:abstractNumId w:val="3"/>
  </w:num>
  <w:num w:numId="31" w16cid:durableId="784814906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roote Haar, Linda">
    <w15:presenceInfo w15:providerId="AD" w15:userId="S::Linda.GrooteHaar@kadaster.nl::6f5173d2-8871-4bb2-bb4f-be6bcfe3554d"/>
  </w15:person>
  <w15:person w15:author="Willems, Igor">
    <w15:presenceInfo w15:providerId="AD" w15:userId="S::Igor.Willems@kadaster.nl::44891f55-7cd7-4f3f-b95c-f9bc4d48270f"/>
  </w15:person>
  <w15:person w15:author="Groot, Karina de">
    <w15:presenceInfo w15:providerId="None" w15:userId="Groot, Karina 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1C7"/>
    <w:rsid w:val="000047EC"/>
    <w:rsid w:val="00007C2B"/>
    <w:rsid w:val="00021E95"/>
    <w:rsid w:val="00026069"/>
    <w:rsid w:val="00033A7F"/>
    <w:rsid w:val="00040412"/>
    <w:rsid w:val="00042C08"/>
    <w:rsid w:val="0004369A"/>
    <w:rsid w:val="00046E3F"/>
    <w:rsid w:val="00053EBB"/>
    <w:rsid w:val="00082F4D"/>
    <w:rsid w:val="00090539"/>
    <w:rsid w:val="00094E34"/>
    <w:rsid w:val="0009689F"/>
    <w:rsid w:val="00096B8A"/>
    <w:rsid w:val="000B286C"/>
    <w:rsid w:val="000D488F"/>
    <w:rsid w:val="000E2925"/>
    <w:rsid w:val="000E412E"/>
    <w:rsid w:val="000F05D4"/>
    <w:rsid w:val="000F7DC0"/>
    <w:rsid w:val="0010029A"/>
    <w:rsid w:val="00101A33"/>
    <w:rsid w:val="001047A3"/>
    <w:rsid w:val="00110A87"/>
    <w:rsid w:val="001143F9"/>
    <w:rsid w:val="00114531"/>
    <w:rsid w:val="00115554"/>
    <w:rsid w:val="00115BB4"/>
    <w:rsid w:val="00131820"/>
    <w:rsid w:val="0014030F"/>
    <w:rsid w:val="00146328"/>
    <w:rsid w:val="0014769D"/>
    <w:rsid w:val="0015467B"/>
    <w:rsid w:val="0015502E"/>
    <w:rsid w:val="00171F39"/>
    <w:rsid w:val="00172D47"/>
    <w:rsid w:val="00187766"/>
    <w:rsid w:val="001A07BD"/>
    <w:rsid w:val="001A09EA"/>
    <w:rsid w:val="001A5A32"/>
    <w:rsid w:val="001B097A"/>
    <w:rsid w:val="001B4355"/>
    <w:rsid w:val="001B73F4"/>
    <w:rsid w:val="001C098A"/>
    <w:rsid w:val="001C18EF"/>
    <w:rsid w:val="001C3D55"/>
    <w:rsid w:val="001C4915"/>
    <w:rsid w:val="001E0CBB"/>
    <w:rsid w:val="001E140C"/>
    <w:rsid w:val="001E5B4F"/>
    <w:rsid w:val="001E6999"/>
    <w:rsid w:val="001F29FA"/>
    <w:rsid w:val="001F6CBA"/>
    <w:rsid w:val="00205BC3"/>
    <w:rsid w:val="00207110"/>
    <w:rsid w:val="00210B77"/>
    <w:rsid w:val="002306A1"/>
    <w:rsid w:val="002339AD"/>
    <w:rsid w:val="00243098"/>
    <w:rsid w:val="00245C0F"/>
    <w:rsid w:val="00257DF2"/>
    <w:rsid w:val="00263DA5"/>
    <w:rsid w:val="00272CFE"/>
    <w:rsid w:val="00283E24"/>
    <w:rsid w:val="002B4D5B"/>
    <w:rsid w:val="002D6D19"/>
    <w:rsid w:val="002E1B1E"/>
    <w:rsid w:val="002E30B7"/>
    <w:rsid w:val="002E77FB"/>
    <w:rsid w:val="002F3592"/>
    <w:rsid w:val="00317A3B"/>
    <w:rsid w:val="0034471F"/>
    <w:rsid w:val="003530AC"/>
    <w:rsid w:val="003547BA"/>
    <w:rsid w:val="00356547"/>
    <w:rsid w:val="00356BD0"/>
    <w:rsid w:val="003619A0"/>
    <w:rsid w:val="0036274C"/>
    <w:rsid w:val="00364AD1"/>
    <w:rsid w:val="00365601"/>
    <w:rsid w:val="00367A5A"/>
    <w:rsid w:val="00367D1D"/>
    <w:rsid w:val="00376FFF"/>
    <w:rsid w:val="003911EC"/>
    <w:rsid w:val="00391496"/>
    <w:rsid w:val="003A14E6"/>
    <w:rsid w:val="003A21C4"/>
    <w:rsid w:val="003A2EC3"/>
    <w:rsid w:val="003B766E"/>
    <w:rsid w:val="003E5C1C"/>
    <w:rsid w:val="004054F7"/>
    <w:rsid w:val="004058F1"/>
    <w:rsid w:val="00412CE0"/>
    <w:rsid w:val="00416E8D"/>
    <w:rsid w:val="00427F01"/>
    <w:rsid w:val="004305AE"/>
    <w:rsid w:val="004330E8"/>
    <w:rsid w:val="00434189"/>
    <w:rsid w:val="00435261"/>
    <w:rsid w:val="00452F7A"/>
    <w:rsid w:val="00456344"/>
    <w:rsid w:val="00474A71"/>
    <w:rsid w:val="00477674"/>
    <w:rsid w:val="004810A6"/>
    <w:rsid w:val="00496526"/>
    <w:rsid w:val="004A11FF"/>
    <w:rsid w:val="004A44C7"/>
    <w:rsid w:val="004A6758"/>
    <w:rsid w:val="004E14C9"/>
    <w:rsid w:val="004E1881"/>
    <w:rsid w:val="004F02AB"/>
    <w:rsid w:val="00517A25"/>
    <w:rsid w:val="005510F8"/>
    <w:rsid w:val="00553210"/>
    <w:rsid w:val="00556148"/>
    <w:rsid w:val="0055649E"/>
    <w:rsid w:val="0056524C"/>
    <w:rsid w:val="00575AE6"/>
    <w:rsid w:val="00575C00"/>
    <w:rsid w:val="0058711F"/>
    <w:rsid w:val="00587421"/>
    <w:rsid w:val="005961F4"/>
    <w:rsid w:val="005A01C7"/>
    <w:rsid w:val="005A0243"/>
    <w:rsid w:val="005A1D32"/>
    <w:rsid w:val="005A25F5"/>
    <w:rsid w:val="005A7C10"/>
    <w:rsid w:val="005B1D7B"/>
    <w:rsid w:val="005B6584"/>
    <w:rsid w:val="005C7CD5"/>
    <w:rsid w:val="005D263A"/>
    <w:rsid w:val="005D3261"/>
    <w:rsid w:val="005E4950"/>
    <w:rsid w:val="00601F8A"/>
    <w:rsid w:val="00602BAF"/>
    <w:rsid w:val="00603EFA"/>
    <w:rsid w:val="00616A79"/>
    <w:rsid w:val="006171B1"/>
    <w:rsid w:val="006247A1"/>
    <w:rsid w:val="00624F4A"/>
    <w:rsid w:val="0062626A"/>
    <w:rsid w:val="006330DE"/>
    <w:rsid w:val="00640F10"/>
    <w:rsid w:val="0066193D"/>
    <w:rsid w:val="006624E0"/>
    <w:rsid w:val="00676CDC"/>
    <w:rsid w:val="00684134"/>
    <w:rsid w:val="00694FD8"/>
    <w:rsid w:val="006B42CB"/>
    <w:rsid w:val="006C5BDF"/>
    <w:rsid w:val="006D02CF"/>
    <w:rsid w:val="006D63FB"/>
    <w:rsid w:val="006F1AB1"/>
    <w:rsid w:val="006F28A1"/>
    <w:rsid w:val="006F4A87"/>
    <w:rsid w:val="006F74E2"/>
    <w:rsid w:val="006F7D4D"/>
    <w:rsid w:val="006F7EC7"/>
    <w:rsid w:val="007026B4"/>
    <w:rsid w:val="00707053"/>
    <w:rsid w:val="007145A0"/>
    <w:rsid w:val="00714B14"/>
    <w:rsid w:val="00727DA2"/>
    <w:rsid w:val="00741A01"/>
    <w:rsid w:val="00743B2D"/>
    <w:rsid w:val="00757C07"/>
    <w:rsid w:val="0076150B"/>
    <w:rsid w:val="00764859"/>
    <w:rsid w:val="00780BF6"/>
    <w:rsid w:val="0078788D"/>
    <w:rsid w:val="007A0E93"/>
    <w:rsid w:val="007A7292"/>
    <w:rsid w:val="007B1D57"/>
    <w:rsid w:val="007B7B38"/>
    <w:rsid w:val="007C1B03"/>
    <w:rsid w:val="007C71FA"/>
    <w:rsid w:val="007C772C"/>
    <w:rsid w:val="007D14DE"/>
    <w:rsid w:val="007D29BB"/>
    <w:rsid w:val="007E5D7C"/>
    <w:rsid w:val="007E6E95"/>
    <w:rsid w:val="0080425A"/>
    <w:rsid w:val="00806E1E"/>
    <w:rsid w:val="008129AC"/>
    <w:rsid w:val="0082629F"/>
    <w:rsid w:val="008471E6"/>
    <w:rsid w:val="00847B7B"/>
    <w:rsid w:val="00856D06"/>
    <w:rsid w:val="00857A2C"/>
    <w:rsid w:val="00861F29"/>
    <w:rsid w:val="00874D62"/>
    <w:rsid w:val="008803EB"/>
    <w:rsid w:val="008824FF"/>
    <w:rsid w:val="00893BC0"/>
    <w:rsid w:val="00894C41"/>
    <w:rsid w:val="008A32E5"/>
    <w:rsid w:val="008B786F"/>
    <w:rsid w:val="008B7C83"/>
    <w:rsid w:val="008E2A86"/>
    <w:rsid w:val="008E4823"/>
    <w:rsid w:val="008F2481"/>
    <w:rsid w:val="0090326D"/>
    <w:rsid w:val="009147B4"/>
    <w:rsid w:val="00917389"/>
    <w:rsid w:val="00922B94"/>
    <w:rsid w:val="00923F5C"/>
    <w:rsid w:val="00927CAF"/>
    <w:rsid w:val="00940826"/>
    <w:rsid w:val="00940A98"/>
    <w:rsid w:val="00953A79"/>
    <w:rsid w:val="00954C8D"/>
    <w:rsid w:val="00954D59"/>
    <w:rsid w:val="009603F4"/>
    <w:rsid w:val="00963FCC"/>
    <w:rsid w:val="00972C09"/>
    <w:rsid w:val="00976B1B"/>
    <w:rsid w:val="00977129"/>
    <w:rsid w:val="00981235"/>
    <w:rsid w:val="00990C9F"/>
    <w:rsid w:val="00997C4D"/>
    <w:rsid w:val="009A70F8"/>
    <w:rsid w:val="009B50D0"/>
    <w:rsid w:val="009C0369"/>
    <w:rsid w:val="009C1EFD"/>
    <w:rsid w:val="009C7178"/>
    <w:rsid w:val="009D575B"/>
    <w:rsid w:val="009D7179"/>
    <w:rsid w:val="009F7517"/>
    <w:rsid w:val="00A00A60"/>
    <w:rsid w:val="00A04A78"/>
    <w:rsid w:val="00A10DC4"/>
    <w:rsid w:val="00A11443"/>
    <w:rsid w:val="00A22A25"/>
    <w:rsid w:val="00A32CB2"/>
    <w:rsid w:val="00A37E19"/>
    <w:rsid w:val="00A440B3"/>
    <w:rsid w:val="00A4615B"/>
    <w:rsid w:val="00A71203"/>
    <w:rsid w:val="00A907FF"/>
    <w:rsid w:val="00AA22D5"/>
    <w:rsid w:val="00AA2372"/>
    <w:rsid w:val="00AC6183"/>
    <w:rsid w:val="00AD53C9"/>
    <w:rsid w:val="00AD74CF"/>
    <w:rsid w:val="00AE618E"/>
    <w:rsid w:val="00AE6E90"/>
    <w:rsid w:val="00AF1BE8"/>
    <w:rsid w:val="00AF1C4C"/>
    <w:rsid w:val="00B06193"/>
    <w:rsid w:val="00B07323"/>
    <w:rsid w:val="00B1196E"/>
    <w:rsid w:val="00B32429"/>
    <w:rsid w:val="00B33760"/>
    <w:rsid w:val="00B43977"/>
    <w:rsid w:val="00B57601"/>
    <w:rsid w:val="00B8681D"/>
    <w:rsid w:val="00B90794"/>
    <w:rsid w:val="00B92CD5"/>
    <w:rsid w:val="00BA2228"/>
    <w:rsid w:val="00BA32EA"/>
    <w:rsid w:val="00BB0BCC"/>
    <w:rsid w:val="00BB1701"/>
    <w:rsid w:val="00BB2EF4"/>
    <w:rsid w:val="00BB429D"/>
    <w:rsid w:val="00BD5430"/>
    <w:rsid w:val="00BF2E09"/>
    <w:rsid w:val="00C04EF9"/>
    <w:rsid w:val="00C06C51"/>
    <w:rsid w:val="00C43512"/>
    <w:rsid w:val="00C60A8D"/>
    <w:rsid w:val="00C64E65"/>
    <w:rsid w:val="00C66BC5"/>
    <w:rsid w:val="00C861C3"/>
    <w:rsid w:val="00C91BC3"/>
    <w:rsid w:val="00CB3643"/>
    <w:rsid w:val="00CC183D"/>
    <w:rsid w:val="00CC3D8D"/>
    <w:rsid w:val="00CD152F"/>
    <w:rsid w:val="00CE2A6B"/>
    <w:rsid w:val="00CE3790"/>
    <w:rsid w:val="00CE65FC"/>
    <w:rsid w:val="00CF05A4"/>
    <w:rsid w:val="00CF46D1"/>
    <w:rsid w:val="00D01FB4"/>
    <w:rsid w:val="00D11C2E"/>
    <w:rsid w:val="00D239EE"/>
    <w:rsid w:val="00D24FB7"/>
    <w:rsid w:val="00D2583D"/>
    <w:rsid w:val="00D2735D"/>
    <w:rsid w:val="00D37FD6"/>
    <w:rsid w:val="00D4183C"/>
    <w:rsid w:val="00D468D9"/>
    <w:rsid w:val="00D519FD"/>
    <w:rsid w:val="00D80581"/>
    <w:rsid w:val="00DA584D"/>
    <w:rsid w:val="00DA7FE4"/>
    <w:rsid w:val="00DB0D88"/>
    <w:rsid w:val="00DB2D15"/>
    <w:rsid w:val="00DB4BE8"/>
    <w:rsid w:val="00DC2532"/>
    <w:rsid w:val="00DD0ED8"/>
    <w:rsid w:val="00DD5A9C"/>
    <w:rsid w:val="00DD710F"/>
    <w:rsid w:val="00DD77B2"/>
    <w:rsid w:val="00DE1FF1"/>
    <w:rsid w:val="00DF66D6"/>
    <w:rsid w:val="00E10ADF"/>
    <w:rsid w:val="00E13364"/>
    <w:rsid w:val="00E15753"/>
    <w:rsid w:val="00E2000B"/>
    <w:rsid w:val="00E246F5"/>
    <w:rsid w:val="00E314E5"/>
    <w:rsid w:val="00E35488"/>
    <w:rsid w:val="00E37D4C"/>
    <w:rsid w:val="00E55673"/>
    <w:rsid w:val="00E61D8B"/>
    <w:rsid w:val="00E716B0"/>
    <w:rsid w:val="00E83882"/>
    <w:rsid w:val="00E848BF"/>
    <w:rsid w:val="00E84CBE"/>
    <w:rsid w:val="00E86C02"/>
    <w:rsid w:val="00E940FF"/>
    <w:rsid w:val="00E97170"/>
    <w:rsid w:val="00EA4736"/>
    <w:rsid w:val="00EB0D98"/>
    <w:rsid w:val="00EC1B33"/>
    <w:rsid w:val="00EC582C"/>
    <w:rsid w:val="00EC5A5B"/>
    <w:rsid w:val="00ED1859"/>
    <w:rsid w:val="00ED57B6"/>
    <w:rsid w:val="00EE2204"/>
    <w:rsid w:val="00F10AA4"/>
    <w:rsid w:val="00F10D22"/>
    <w:rsid w:val="00F10F1B"/>
    <w:rsid w:val="00F22C0D"/>
    <w:rsid w:val="00F2517E"/>
    <w:rsid w:val="00F3020D"/>
    <w:rsid w:val="00F35488"/>
    <w:rsid w:val="00F44E64"/>
    <w:rsid w:val="00F60AA6"/>
    <w:rsid w:val="00F66F68"/>
    <w:rsid w:val="00F71EA0"/>
    <w:rsid w:val="00F80A42"/>
    <w:rsid w:val="00F8286D"/>
    <w:rsid w:val="00F87A24"/>
    <w:rsid w:val="00F97C5B"/>
    <w:rsid w:val="00FA5EA2"/>
    <w:rsid w:val="00FB3F64"/>
    <w:rsid w:val="00FB6B87"/>
    <w:rsid w:val="00FC0A9F"/>
    <w:rsid w:val="00FD124C"/>
    <w:rsid w:val="00FD4E19"/>
    <w:rsid w:val="00FD7987"/>
    <w:rsid w:val="00FE0920"/>
    <w:rsid w:val="00FF0903"/>
    <w:rsid w:val="00F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8469A2"/>
  <w15:chartTrackingRefBased/>
  <w15:docId w15:val="{9DF02888-8E6D-4048-A224-FF00A674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sz w:val="24"/>
      <w:szCs w:val="24"/>
    </w:rPr>
  </w:style>
  <w:style w:type="paragraph" w:styleId="Kop3">
    <w:name w:val="heading 3"/>
    <w:basedOn w:val="Standaard"/>
    <w:next w:val="Standaard"/>
    <w:qFormat/>
    <w:rsid w:val="0004369A"/>
    <w:pPr>
      <w:keepNext/>
      <w:ind w:firstLine="705"/>
      <w:outlineLvl w:val="2"/>
    </w:pPr>
    <w:rPr>
      <w:rFonts w:ascii="Arial" w:hAnsi="Arial" w:cs="Arial"/>
      <w:bCs/>
      <w:color w:val="FF0000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semiHidden/>
    <w:rsid w:val="00E940FF"/>
    <w:rPr>
      <w:sz w:val="16"/>
      <w:szCs w:val="16"/>
    </w:rPr>
  </w:style>
  <w:style w:type="paragraph" w:styleId="Tekstopmerking">
    <w:name w:val="annotation text"/>
    <w:basedOn w:val="Standaard"/>
    <w:semiHidden/>
    <w:rsid w:val="00E940F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E940FF"/>
    <w:rPr>
      <w:b/>
      <w:bCs/>
    </w:rPr>
  </w:style>
  <w:style w:type="paragraph" w:styleId="Ballontekst">
    <w:name w:val="Balloon Text"/>
    <w:basedOn w:val="Standaard"/>
    <w:semiHidden/>
    <w:rsid w:val="00E940FF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rsid w:val="004A11FF"/>
    <w:pPr>
      <w:widowControl w:val="0"/>
      <w:tabs>
        <w:tab w:val="left" w:pos="340"/>
      </w:tabs>
      <w:spacing w:line="260" w:lineRule="exact"/>
    </w:pPr>
    <w:rPr>
      <w:rFonts w:ascii="Myriad-Italic" w:hAnsi="Myriad-Italic"/>
      <w:snapToGrid w:val="0"/>
      <w:sz w:val="16"/>
      <w:szCs w:val="20"/>
      <w:lang w:val="nl"/>
    </w:rPr>
  </w:style>
  <w:style w:type="paragraph" w:customStyle="1" w:styleId="kopje">
    <w:name w:val="kopje"/>
    <w:basedOn w:val="Standaard"/>
    <w:next w:val="Standaard"/>
    <w:rsid w:val="004A11FF"/>
    <w:pPr>
      <w:snapToGrid w:val="0"/>
      <w:spacing w:before="120" w:line="280" w:lineRule="auto"/>
    </w:pPr>
    <w:rPr>
      <w:rFonts w:ascii="Arial" w:hAnsi="Arial"/>
      <w:b/>
      <w:kern w:val="28"/>
      <w:sz w:val="18"/>
      <w:szCs w:val="20"/>
      <w:lang w:eastAsia="en-US"/>
    </w:rPr>
  </w:style>
  <w:style w:type="paragraph" w:customStyle="1" w:styleId="tussenkopje">
    <w:name w:val="tussenkopje"/>
    <w:basedOn w:val="Standaard"/>
    <w:rsid w:val="004A11FF"/>
    <w:pPr>
      <w:snapToGrid w:val="0"/>
      <w:spacing w:before="90" w:line="240" w:lineRule="atLeast"/>
    </w:pPr>
    <w:rPr>
      <w:rFonts w:ascii="Arial" w:hAnsi="Arial"/>
      <w:kern w:val="28"/>
      <w:sz w:val="14"/>
      <w:szCs w:val="20"/>
      <w:lang w:val="nl" w:eastAsia="en-US"/>
    </w:rPr>
  </w:style>
  <w:style w:type="character" w:customStyle="1" w:styleId="Versie">
    <w:name w:val="Versie"/>
    <w:rsid w:val="004A11FF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4A11FF"/>
    <w:rPr>
      <w:rFonts w:ascii="Helvetica" w:hAnsi="Helvetica" w:cs="Helvetica" w:hint="default"/>
      <w:sz w:val="18"/>
      <w:lang w:val="nl-NL"/>
    </w:rPr>
  </w:style>
  <w:style w:type="paragraph" w:styleId="Voettekst">
    <w:name w:val="footer"/>
    <w:basedOn w:val="Standaard"/>
    <w:rsid w:val="00D519FD"/>
    <w:pPr>
      <w:tabs>
        <w:tab w:val="center" w:pos="4153"/>
        <w:tab w:val="right" w:pos="8306"/>
      </w:tabs>
    </w:pPr>
  </w:style>
  <w:style w:type="paragraph" w:styleId="Revisie">
    <w:name w:val="Revision"/>
    <w:hidden/>
    <w:uiPriority w:val="99"/>
    <w:semiHidden/>
    <w:rsid w:val="001047A3"/>
    <w:rPr>
      <w:sz w:val="24"/>
      <w:szCs w:val="24"/>
    </w:rPr>
  </w:style>
  <w:style w:type="paragraph" w:styleId="Ondertitel">
    <w:name w:val="Subtitle"/>
    <w:aliases w:val="Subtitel"/>
    <w:basedOn w:val="Standaard"/>
    <w:link w:val="OndertitelChar"/>
    <w:qFormat/>
    <w:rsid w:val="00BB170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BB170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jstalinea">
    <w:name w:val="List Paragraph"/>
    <w:basedOn w:val="Standaard"/>
    <w:uiPriority w:val="34"/>
    <w:qFormat/>
    <w:rsid w:val="004A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F8DF7-76A4-45EA-9CB6-2BA6EE580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1892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Modeldocument doorhaling hypotheek (nieuw)</vt:lpstr>
    </vt:vector>
  </TitlesOfParts>
  <Company>Kadaster</Company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Modeldocument doorhaling hypotheek (nieuw)</dc:title>
  <dc:subject/>
  <dc:creator>RZ/PPB</dc:creator>
  <cp:keywords/>
  <dc:description/>
  <cp:lastModifiedBy>Groot, Karina de</cp:lastModifiedBy>
  <cp:revision>6</cp:revision>
  <cp:lastPrinted>2016-01-28T06:17:00Z</cp:lastPrinted>
  <dcterms:created xsi:type="dcterms:W3CDTF">2025-02-20T08:13:00Z</dcterms:created>
  <dcterms:modified xsi:type="dcterms:W3CDTF">2025-04-29T08:59:00Z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