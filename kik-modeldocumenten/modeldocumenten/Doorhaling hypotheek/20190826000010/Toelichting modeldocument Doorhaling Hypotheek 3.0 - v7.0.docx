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3F6E7139" w14:textId="77777777" w:rsidTr="00C4489B">
        <w:trPr>
          <w:gridAfter w:val="1"/>
          <w:wAfter w:w="3686" w:type="dxa"/>
        </w:trPr>
        <w:tc>
          <w:tcPr>
            <w:tcW w:w="5173" w:type="dxa"/>
          </w:tcPr>
          <w:p w14:paraId="38BCD61A" w14:textId="77777777" w:rsidR="00451606" w:rsidRDefault="00451606">
            <w:pPr>
              <w:pStyle w:val="Alinea"/>
            </w:pPr>
          </w:p>
        </w:tc>
      </w:tr>
      <w:tr w:rsidR="00451606" w14:paraId="424237CB" w14:textId="77777777" w:rsidTr="00C4489B">
        <w:trPr>
          <w:gridAfter w:val="1"/>
          <w:wAfter w:w="3686" w:type="dxa"/>
        </w:trPr>
        <w:tc>
          <w:tcPr>
            <w:tcW w:w="5173" w:type="dxa"/>
          </w:tcPr>
          <w:p w14:paraId="0AFA6004" w14:textId="77777777" w:rsidR="00451606" w:rsidRDefault="00451606"/>
        </w:tc>
      </w:tr>
      <w:tr w:rsidR="00451606" w14:paraId="586983E3" w14:textId="77777777" w:rsidTr="00C4489B">
        <w:trPr>
          <w:gridAfter w:val="1"/>
          <w:wAfter w:w="3686" w:type="dxa"/>
        </w:trPr>
        <w:tc>
          <w:tcPr>
            <w:tcW w:w="5173" w:type="dxa"/>
          </w:tcPr>
          <w:p w14:paraId="01634562" w14:textId="77777777" w:rsidR="00451606" w:rsidRDefault="00335460">
            <w:pPr>
              <w:pStyle w:val="Eenheid"/>
            </w:pPr>
            <w:bookmarkStart w:id="0" w:name="bmDirectie"/>
            <w:bookmarkEnd w:id="0"/>
            <w:r>
              <w:t>Directie Services</w:t>
            </w:r>
          </w:p>
        </w:tc>
      </w:tr>
      <w:tr w:rsidR="00451606" w14:paraId="7E48C6F8" w14:textId="77777777" w:rsidTr="00C4489B">
        <w:trPr>
          <w:gridAfter w:val="1"/>
          <w:wAfter w:w="3686" w:type="dxa"/>
        </w:trPr>
        <w:tc>
          <w:tcPr>
            <w:tcW w:w="5173" w:type="dxa"/>
          </w:tcPr>
          <w:p w14:paraId="62F579A6" w14:textId="77777777" w:rsidR="00451606" w:rsidRDefault="00335460">
            <w:pPr>
              <w:pStyle w:val="Afdeling"/>
              <w:rPr>
                <w:lang w:val="nl-NL"/>
              </w:rPr>
            </w:pPr>
            <w:bookmarkStart w:id="1" w:name="bmAfdeling"/>
            <w:bookmarkEnd w:id="1"/>
            <w:r>
              <w:rPr>
                <w:lang w:val="nl-NL"/>
              </w:rPr>
              <w:t>Systeemontwikkeling</w:t>
            </w:r>
          </w:p>
        </w:tc>
      </w:tr>
      <w:tr w:rsidR="00451606" w14:paraId="0746EB29" w14:textId="77777777" w:rsidTr="00C4489B">
        <w:trPr>
          <w:gridAfter w:val="1"/>
          <w:wAfter w:w="3686" w:type="dxa"/>
        </w:trPr>
        <w:tc>
          <w:tcPr>
            <w:tcW w:w="5173" w:type="dxa"/>
          </w:tcPr>
          <w:p w14:paraId="490606FD" w14:textId="77777777" w:rsidR="00451606" w:rsidRDefault="00451606">
            <w:pPr>
              <w:spacing w:before="90"/>
              <w:rPr>
                <w:sz w:val="14"/>
              </w:rPr>
            </w:pPr>
          </w:p>
        </w:tc>
      </w:tr>
      <w:tr w:rsidR="00451606" w14:paraId="230EB63F" w14:textId="77777777" w:rsidTr="00C4489B">
        <w:trPr>
          <w:gridAfter w:val="1"/>
          <w:wAfter w:w="3686" w:type="dxa"/>
          <w:trHeight w:val="3804"/>
        </w:trPr>
        <w:tc>
          <w:tcPr>
            <w:tcW w:w="5173" w:type="dxa"/>
            <w:vAlign w:val="bottom"/>
          </w:tcPr>
          <w:p w14:paraId="46B82FCD"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6D39E3F9" w14:textId="77777777" w:rsidTr="00C4489B">
        <w:trPr>
          <w:gridAfter w:val="1"/>
          <w:wAfter w:w="3686" w:type="dxa"/>
          <w:trHeight w:val="135"/>
        </w:trPr>
        <w:tc>
          <w:tcPr>
            <w:tcW w:w="5173" w:type="dxa"/>
          </w:tcPr>
          <w:p w14:paraId="06726283" w14:textId="7DABC230" w:rsidR="00451606" w:rsidRDefault="00451606">
            <w:pPr>
              <w:spacing w:before="90"/>
              <w:rPr>
                <w:sz w:val="14"/>
              </w:rPr>
            </w:pPr>
          </w:p>
        </w:tc>
      </w:tr>
      <w:tr w:rsidR="00451606" w14:paraId="4FCA968D" w14:textId="77777777" w:rsidTr="00C4489B">
        <w:trPr>
          <w:gridAfter w:val="1"/>
          <w:wAfter w:w="3686" w:type="dxa"/>
          <w:trHeight w:val="181"/>
        </w:trPr>
        <w:tc>
          <w:tcPr>
            <w:tcW w:w="5173" w:type="dxa"/>
          </w:tcPr>
          <w:p w14:paraId="60EBC3FC" w14:textId="77777777" w:rsidR="00451606" w:rsidRDefault="00451606"/>
        </w:tc>
      </w:tr>
      <w:tr w:rsidR="00451606" w14:paraId="2600A3C0" w14:textId="77777777" w:rsidTr="00C4489B">
        <w:trPr>
          <w:gridAfter w:val="1"/>
          <w:wAfter w:w="3686" w:type="dxa"/>
        </w:trPr>
        <w:tc>
          <w:tcPr>
            <w:tcW w:w="5173" w:type="dxa"/>
          </w:tcPr>
          <w:p w14:paraId="29FE90AA" w14:textId="77777777"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6935F3" w14:paraId="0DD0C8CA" w14:textId="77777777" w:rsidTr="00C4489B">
        <w:trPr>
          <w:gridAfter w:val="1"/>
          <w:wAfter w:w="3686" w:type="dxa"/>
        </w:trPr>
        <w:tc>
          <w:tcPr>
            <w:tcW w:w="5173" w:type="dxa"/>
          </w:tcPr>
          <w:p w14:paraId="0196B600" w14:textId="77777777" w:rsidR="006935F3" w:rsidRDefault="006935F3" w:rsidP="005008F1">
            <w:pPr>
              <w:pStyle w:val="Titel"/>
              <w:spacing w:line="240" w:lineRule="auto"/>
              <w:rPr>
                <w:lang w:val="nl-NL"/>
              </w:rPr>
            </w:pPr>
          </w:p>
        </w:tc>
      </w:tr>
      <w:tr w:rsidR="00451606" w14:paraId="0D8E27DA" w14:textId="77777777" w:rsidTr="00C4489B">
        <w:trPr>
          <w:gridAfter w:val="1"/>
          <w:wAfter w:w="3686" w:type="dxa"/>
          <w:trHeight w:val="268"/>
        </w:trPr>
        <w:tc>
          <w:tcPr>
            <w:tcW w:w="5173" w:type="dxa"/>
          </w:tcPr>
          <w:p w14:paraId="1DB395FF" w14:textId="77777777" w:rsidR="00451606" w:rsidRDefault="00451606"/>
        </w:tc>
      </w:tr>
      <w:tr w:rsidR="00451606" w14:paraId="66AE50B6" w14:textId="77777777" w:rsidTr="00C4489B">
        <w:trPr>
          <w:gridAfter w:val="1"/>
          <w:wAfter w:w="3686" w:type="dxa"/>
          <w:cantSplit/>
          <w:trHeight w:hRule="exact" w:val="275"/>
        </w:trPr>
        <w:tc>
          <w:tcPr>
            <w:tcW w:w="5173" w:type="dxa"/>
            <w:vAlign w:val="bottom"/>
          </w:tcPr>
          <w:p w14:paraId="219B879D"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FD6AE58" w14:textId="77777777" w:rsidTr="00C4489B">
        <w:trPr>
          <w:gridAfter w:val="1"/>
          <w:wAfter w:w="3686" w:type="dxa"/>
          <w:cantSplit/>
          <w:trHeight w:hRule="exact" w:val="804"/>
        </w:trPr>
        <w:tc>
          <w:tcPr>
            <w:tcW w:w="5173" w:type="dxa"/>
            <w:vAlign w:val="bottom"/>
          </w:tcPr>
          <w:p w14:paraId="485B40ED" w14:textId="77777777" w:rsidR="00451606" w:rsidRDefault="00451606"/>
        </w:tc>
      </w:tr>
      <w:tr w:rsidR="00451606" w14:paraId="743D5470" w14:textId="77777777" w:rsidTr="00C4489B">
        <w:trPr>
          <w:gridAfter w:val="1"/>
          <w:wAfter w:w="3686" w:type="dxa"/>
          <w:cantSplit/>
        </w:trPr>
        <w:tc>
          <w:tcPr>
            <w:tcW w:w="5173" w:type="dxa"/>
            <w:vAlign w:val="bottom"/>
          </w:tcPr>
          <w:p w14:paraId="19EB558A" w14:textId="77777777" w:rsidR="00451606" w:rsidRDefault="00451606">
            <w:pPr>
              <w:pStyle w:val="tussenkopje"/>
              <w:rPr>
                <w:lang w:val="nl-NL"/>
              </w:rPr>
            </w:pPr>
            <w:r>
              <w:rPr>
                <w:lang w:val="nl-NL"/>
              </w:rPr>
              <w:t>Versie</w:t>
            </w:r>
          </w:p>
        </w:tc>
      </w:tr>
      <w:tr w:rsidR="00451606" w14:paraId="17F57757" w14:textId="77777777" w:rsidTr="00C4489B">
        <w:trPr>
          <w:gridAfter w:val="1"/>
          <w:wAfter w:w="3686" w:type="dxa"/>
          <w:cantSplit/>
        </w:trPr>
        <w:tc>
          <w:tcPr>
            <w:tcW w:w="5173" w:type="dxa"/>
            <w:vAlign w:val="bottom"/>
          </w:tcPr>
          <w:p w14:paraId="6FDD4D90" w14:textId="2BDF2457" w:rsidR="00451606" w:rsidRDefault="00826ECD" w:rsidP="00AA0166">
            <w:pPr>
              <w:pStyle w:val="Voettekst"/>
              <w:tabs>
                <w:tab w:val="clear" w:pos="4536"/>
                <w:tab w:val="clear" w:pos="9072"/>
              </w:tabs>
            </w:pPr>
            <w:r>
              <w:t>7.0</w:t>
            </w:r>
          </w:p>
        </w:tc>
      </w:tr>
      <w:tr w:rsidR="00451606" w14:paraId="172F8DC0" w14:textId="77777777" w:rsidTr="00C4489B">
        <w:trPr>
          <w:gridAfter w:val="1"/>
          <w:wAfter w:w="3686" w:type="dxa"/>
          <w:cantSplit/>
        </w:trPr>
        <w:tc>
          <w:tcPr>
            <w:tcW w:w="5173" w:type="dxa"/>
            <w:vAlign w:val="bottom"/>
          </w:tcPr>
          <w:p w14:paraId="3EEFF8FB" w14:textId="77777777" w:rsidR="00451606" w:rsidRDefault="00451606">
            <w:pPr>
              <w:pStyle w:val="tussenkopje"/>
              <w:rPr>
                <w:lang w:val="nl-NL"/>
              </w:rPr>
            </w:pPr>
          </w:p>
        </w:tc>
      </w:tr>
      <w:tr w:rsidR="00451606" w14:paraId="27903E72" w14:textId="77777777" w:rsidTr="00C4489B">
        <w:trPr>
          <w:gridAfter w:val="1"/>
          <w:wAfter w:w="3686" w:type="dxa"/>
          <w:cantSplit/>
        </w:trPr>
        <w:tc>
          <w:tcPr>
            <w:tcW w:w="5173" w:type="dxa"/>
            <w:vAlign w:val="bottom"/>
          </w:tcPr>
          <w:p w14:paraId="165DCD0E" w14:textId="77777777" w:rsidR="00451606" w:rsidRDefault="00451606">
            <w:bookmarkStart w:id="5" w:name="bmAuteurs"/>
            <w:bookmarkEnd w:id="5"/>
          </w:p>
        </w:tc>
      </w:tr>
      <w:tr w:rsidR="00451606" w14:paraId="33C52F53" w14:textId="77777777" w:rsidTr="00C4489B">
        <w:trPr>
          <w:cantSplit/>
          <w:trHeight w:hRule="exact" w:val="246"/>
        </w:trPr>
        <w:tc>
          <w:tcPr>
            <w:tcW w:w="8859" w:type="dxa"/>
            <w:gridSpan w:val="2"/>
            <w:vAlign w:val="bottom"/>
          </w:tcPr>
          <w:p w14:paraId="63B86345" w14:textId="77777777" w:rsidR="00451606" w:rsidRDefault="00451606"/>
        </w:tc>
      </w:tr>
    </w:tbl>
    <w:p w14:paraId="2EB55427" w14:textId="77777777" w:rsidR="00451606" w:rsidRDefault="00451606">
      <w:pPr>
        <w:pStyle w:val="Koptekst"/>
        <w:tabs>
          <w:tab w:val="clear" w:pos="4536"/>
          <w:tab w:val="clear" w:pos="9072"/>
        </w:tabs>
      </w:pPr>
    </w:p>
    <w:p w14:paraId="7D6A1D34" w14:textId="77777777" w:rsidR="00451606" w:rsidRDefault="00451606">
      <w:pPr>
        <w:pStyle w:val="Koptekst"/>
        <w:tabs>
          <w:tab w:val="clear" w:pos="4536"/>
          <w:tab w:val="clear" w:pos="9072"/>
        </w:tabs>
      </w:pPr>
    </w:p>
    <w:p w14:paraId="6AEF4734" w14:textId="77777777" w:rsidR="00451606" w:rsidRDefault="00451606">
      <w:pPr>
        <w:pStyle w:val="Koptekst"/>
        <w:tabs>
          <w:tab w:val="clear" w:pos="4536"/>
          <w:tab w:val="clear" w:pos="9072"/>
        </w:tabs>
      </w:pPr>
    </w:p>
    <w:p w14:paraId="788B84B5"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0D580708" w14:textId="77777777" w:rsidTr="00C4489B">
        <w:trPr>
          <w:gridAfter w:val="1"/>
          <w:wAfter w:w="3686" w:type="dxa"/>
        </w:trPr>
        <w:tc>
          <w:tcPr>
            <w:tcW w:w="5173" w:type="dxa"/>
          </w:tcPr>
          <w:p w14:paraId="1B6F0679" w14:textId="77777777" w:rsidR="00451606" w:rsidRDefault="00451606"/>
        </w:tc>
      </w:tr>
      <w:tr w:rsidR="00451606" w14:paraId="327D0CC7" w14:textId="77777777" w:rsidTr="00C4489B">
        <w:trPr>
          <w:gridAfter w:val="1"/>
          <w:wAfter w:w="3686" w:type="dxa"/>
        </w:trPr>
        <w:tc>
          <w:tcPr>
            <w:tcW w:w="5173" w:type="dxa"/>
          </w:tcPr>
          <w:p w14:paraId="051284CB" w14:textId="77777777" w:rsidR="00451606" w:rsidRDefault="00451606"/>
        </w:tc>
      </w:tr>
      <w:tr w:rsidR="00451606" w14:paraId="3A192708" w14:textId="77777777" w:rsidTr="00C4489B">
        <w:trPr>
          <w:gridAfter w:val="1"/>
          <w:wAfter w:w="3686" w:type="dxa"/>
        </w:trPr>
        <w:tc>
          <w:tcPr>
            <w:tcW w:w="5173" w:type="dxa"/>
          </w:tcPr>
          <w:p w14:paraId="02600E81" w14:textId="77777777" w:rsidR="00451606" w:rsidRDefault="00C50622">
            <w:pPr>
              <w:pStyle w:val="Eenheid"/>
            </w:pPr>
            <w:r>
              <w:rPr>
                <w:noProof/>
              </w:rPr>
              <w:fldChar w:fldCharType="begin"/>
            </w:r>
            <w:r>
              <w:rPr>
                <w:noProof/>
              </w:rPr>
              <w:instrText xml:space="preserve"> STYLEREF Eenheid \* MERGEFORMAT </w:instrText>
            </w:r>
            <w:r>
              <w:rPr>
                <w:noProof/>
              </w:rPr>
              <w:fldChar w:fldCharType="separate"/>
            </w:r>
            <w:r w:rsidR="00B56225">
              <w:rPr>
                <w:noProof/>
              </w:rPr>
              <w:t>Directie Services</w:t>
            </w:r>
            <w:r>
              <w:rPr>
                <w:noProof/>
              </w:rPr>
              <w:fldChar w:fldCharType="end"/>
            </w:r>
          </w:p>
        </w:tc>
      </w:tr>
      <w:tr w:rsidR="00451606" w14:paraId="4CC4AC80" w14:textId="77777777" w:rsidTr="00C4489B">
        <w:trPr>
          <w:gridAfter w:val="1"/>
          <w:wAfter w:w="3686" w:type="dxa"/>
        </w:trPr>
        <w:tc>
          <w:tcPr>
            <w:tcW w:w="5173" w:type="dxa"/>
          </w:tcPr>
          <w:p w14:paraId="71FB3246" w14:textId="77777777" w:rsidR="00451606" w:rsidRDefault="00C50622">
            <w:pPr>
              <w:pStyle w:val="Afdeling"/>
            </w:pPr>
            <w:r>
              <w:rPr>
                <w:noProof/>
              </w:rPr>
              <w:fldChar w:fldCharType="begin"/>
            </w:r>
            <w:r>
              <w:rPr>
                <w:noProof/>
              </w:rPr>
              <w:instrText xml:space="preserve"> STYLEREF Afdeling \* MERGEFORMAT </w:instrText>
            </w:r>
            <w:r>
              <w:rPr>
                <w:noProof/>
              </w:rPr>
              <w:fldChar w:fldCharType="separate"/>
            </w:r>
            <w:r w:rsidR="00B56225">
              <w:rPr>
                <w:noProof/>
              </w:rPr>
              <w:t>Systeemontwikkeling</w:t>
            </w:r>
            <w:r>
              <w:rPr>
                <w:noProof/>
              </w:rPr>
              <w:fldChar w:fldCharType="end"/>
            </w:r>
          </w:p>
        </w:tc>
      </w:tr>
      <w:tr w:rsidR="00451606" w14:paraId="07BDA7F7" w14:textId="77777777" w:rsidTr="00C4489B">
        <w:trPr>
          <w:gridAfter w:val="1"/>
          <w:wAfter w:w="3686" w:type="dxa"/>
        </w:trPr>
        <w:tc>
          <w:tcPr>
            <w:tcW w:w="5173" w:type="dxa"/>
          </w:tcPr>
          <w:p w14:paraId="301A9B1E" w14:textId="77777777" w:rsidR="00451606" w:rsidRDefault="00451606">
            <w:pPr>
              <w:spacing w:before="90"/>
              <w:rPr>
                <w:sz w:val="14"/>
              </w:rPr>
            </w:pPr>
          </w:p>
        </w:tc>
      </w:tr>
      <w:tr w:rsidR="00451606" w14:paraId="106A06F2" w14:textId="77777777" w:rsidTr="00C4489B">
        <w:trPr>
          <w:gridAfter w:val="1"/>
          <w:wAfter w:w="3686" w:type="dxa"/>
          <w:trHeight w:val="3958"/>
        </w:trPr>
        <w:tc>
          <w:tcPr>
            <w:tcW w:w="5173" w:type="dxa"/>
            <w:vAlign w:val="bottom"/>
          </w:tcPr>
          <w:p w14:paraId="11E16EF2" w14:textId="77777777" w:rsidR="00451606" w:rsidRDefault="00451606">
            <w:pPr>
              <w:pStyle w:val="Kop"/>
              <w:framePr w:wrap="auto" w:vAnchor="margin" w:hAnchor="text" w:xAlign="left" w:yAlign="inline"/>
              <w:rPr>
                <w:lang w:val="nl-NL"/>
              </w:rPr>
            </w:pPr>
          </w:p>
        </w:tc>
      </w:tr>
      <w:tr w:rsidR="00451606" w14:paraId="62A9D11B" w14:textId="77777777" w:rsidTr="00C4489B">
        <w:trPr>
          <w:gridAfter w:val="1"/>
          <w:wAfter w:w="3686" w:type="dxa"/>
          <w:trHeight w:val="135"/>
        </w:trPr>
        <w:tc>
          <w:tcPr>
            <w:tcW w:w="5173" w:type="dxa"/>
          </w:tcPr>
          <w:p w14:paraId="4E991AE6" w14:textId="77777777" w:rsidR="00451606" w:rsidRDefault="00451606">
            <w:pPr>
              <w:spacing w:before="90"/>
              <w:rPr>
                <w:b/>
                <w:bCs/>
                <w:sz w:val="20"/>
              </w:rPr>
            </w:pPr>
          </w:p>
        </w:tc>
      </w:tr>
      <w:tr w:rsidR="00451606" w14:paraId="38113A2B" w14:textId="77777777" w:rsidTr="00C4489B">
        <w:trPr>
          <w:gridAfter w:val="1"/>
          <w:wAfter w:w="3686" w:type="dxa"/>
          <w:trHeight w:val="181"/>
        </w:trPr>
        <w:tc>
          <w:tcPr>
            <w:tcW w:w="5173" w:type="dxa"/>
          </w:tcPr>
          <w:p w14:paraId="27C7D3B3" w14:textId="77777777" w:rsidR="00451606" w:rsidRDefault="00451606">
            <w:r>
              <w:rPr>
                <w:b/>
                <w:bCs/>
                <w:sz w:val="20"/>
              </w:rPr>
              <w:fldChar w:fldCharType="begin"/>
            </w:r>
            <w:r>
              <w:rPr>
                <w:b/>
                <w:bCs/>
                <w:sz w:val="20"/>
              </w:rPr>
              <w:instrText xml:space="preserve"> STYLEREF Titel \* MERGEFORMAT </w:instrText>
            </w:r>
            <w:r>
              <w:rPr>
                <w:b/>
                <w:bCs/>
                <w:sz w:val="20"/>
              </w:rPr>
              <w:fldChar w:fldCharType="end"/>
            </w:r>
          </w:p>
        </w:tc>
      </w:tr>
      <w:tr w:rsidR="00451606" w14:paraId="4EA46BAE" w14:textId="77777777" w:rsidTr="00C4489B">
        <w:trPr>
          <w:gridAfter w:val="1"/>
          <w:wAfter w:w="3686" w:type="dxa"/>
        </w:trPr>
        <w:tc>
          <w:tcPr>
            <w:tcW w:w="5173" w:type="dxa"/>
          </w:tcPr>
          <w:p w14:paraId="07F149AF" w14:textId="77777777" w:rsidR="00451606" w:rsidRDefault="00451606"/>
        </w:tc>
      </w:tr>
      <w:tr w:rsidR="00451606" w14:paraId="38778960" w14:textId="77777777" w:rsidTr="00C4489B">
        <w:trPr>
          <w:gridAfter w:val="1"/>
          <w:wAfter w:w="3686" w:type="dxa"/>
          <w:trHeight w:val="268"/>
        </w:trPr>
        <w:tc>
          <w:tcPr>
            <w:tcW w:w="5173" w:type="dxa"/>
          </w:tcPr>
          <w:p w14:paraId="14C3D964" w14:textId="77777777" w:rsidR="00451606" w:rsidRDefault="00451606"/>
        </w:tc>
      </w:tr>
      <w:tr w:rsidR="00451606" w14:paraId="4B3123F2" w14:textId="77777777" w:rsidTr="00C4489B">
        <w:trPr>
          <w:gridAfter w:val="1"/>
          <w:wAfter w:w="3686" w:type="dxa"/>
          <w:cantSplit/>
          <w:trHeight w:hRule="exact" w:val="345"/>
        </w:trPr>
        <w:tc>
          <w:tcPr>
            <w:tcW w:w="5173" w:type="dxa"/>
            <w:vAlign w:val="bottom"/>
          </w:tcPr>
          <w:p w14:paraId="5CDDFC9E" w14:textId="77777777" w:rsidR="00451606" w:rsidRDefault="00451606"/>
        </w:tc>
      </w:tr>
      <w:tr w:rsidR="00451606" w14:paraId="3569EE63" w14:textId="77777777" w:rsidTr="00C4489B">
        <w:trPr>
          <w:gridAfter w:val="1"/>
          <w:wAfter w:w="3686" w:type="dxa"/>
          <w:cantSplit/>
          <w:trHeight w:hRule="exact" w:val="333"/>
        </w:trPr>
        <w:tc>
          <w:tcPr>
            <w:tcW w:w="5173" w:type="dxa"/>
            <w:vAlign w:val="bottom"/>
          </w:tcPr>
          <w:p w14:paraId="373CDFFE" w14:textId="77777777" w:rsidR="00451606" w:rsidRDefault="00451606">
            <w:pPr>
              <w:pStyle w:val="kopje"/>
            </w:pPr>
            <w:r>
              <w:t>Opdrachtgever</w:t>
            </w:r>
          </w:p>
        </w:tc>
      </w:tr>
      <w:tr w:rsidR="00451606" w14:paraId="465E29C9" w14:textId="77777777" w:rsidTr="00C4489B">
        <w:trPr>
          <w:gridAfter w:val="1"/>
          <w:wAfter w:w="3686" w:type="dxa"/>
          <w:cantSplit/>
          <w:trHeight w:val="244"/>
        </w:trPr>
        <w:tc>
          <w:tcPr>
            <w:tcW w:w="5173" w:type="dxa"/>
            <w:vAlign w:val="bottom"/>
          </w:tcPr>
          <w:p w14:paraId="3BEB2102" w14:textId="54D99AC9" w:rsidR="00451606" w:rsidRDefault="009D717E">
            <w:bookmarkStart w:id="6" w:name="bmOpdrachtgever"/>
            <w:bookmarkEnd w:id="6"/>
            <w:r>
              <w:t>IT/LG/AA</w:t>
            </w:r>
          </w:p>
        </w:tc>
      </w:tr>
      <w:tr w:rsidR="00451606" w14:paraId="3503DBA6" w14:textId="77777777" w:rsidTr="00C4489B">
        <w:trPr>
          <w:gridAfter w:val="1"/>
          <w:wAfter w:w="3686" w:type="dxa"/>
          <w:cantSplit/>
          <w:trHeight w:hRule="exact" w:val="313"/>
        </w:trPr>
        <w:tc>
          <w:tcPr>
            <w:tcW w:w="5173" w:type="dxa"/>
            <w:vAlign w:val="bottom"/>
          </w:tcPr>
          <w:p w14:paraId="2575D89E" w14:textId="77777777" w:rsidR="00451606" w:rsidRDefault="00451606">
            <w:pPr>
              <w:pStyle w:val="kopje"/>
            </w:pPr>
            <w:r>
              <w:t>Status</w:t>
            </w:r>
          </w:p>
        </w:tc>
      </w:tr>
      <w:tr w:rsidR="00451606" w14:paraId="6C4482B3" w14:textId="77777777" w:rsidTr="00C4489B">
        <w:trPr>
          <w:gridAfter w:val="1"/>
          <w:wAfter w:w="3686" w:type="dxa"/>
          <w:cantSplit/>
          <w:trHeight w:val="244"/>
        </w:trPr>
        <w:tc>
          <w:tcPr>
            <w:tcW w:w="5173" w:type="dxa"/>
            <w:vAlign w:val="bottom"/>
          </w:tcPr>
          <w:p w14:paraId="700E3642" w14:textId="77777777" w:rsidR="00451606" w:rsidRDefault="00FE2639">
            <w:bookmarkStart w:id="7" w:name="bmStatus"/>
            <w:bookmarkEnd w:id="7"/>
            <w:r>
              <w:t>Definitief</w:t>
            </w:r>
          </w:p>
        </w:tc>
      </w:tr>
      <w:tr w:rsidR="00451606" w14:paraId="75FF5E0A" w14:textId="77777777" w:rsidTr="00C4489B">
        <w:trPr>
          <w:gridAfter w:val="1"/>
          <w:wAfter w:w="3686" w:type="dxa"/>
          <w:cantSplit/>
          <w:trHeight w:hRule="exact" w:val="332"/>
        </w:trPr>
        <w:tc>
          <w:tcPr>
            <w:tcW w:w="5173" w:type="dxa"/>
            <w:vAlign w:val="bottom"/>
          </w:tcPr>
          <w:p w14:paraId="1B570FA1" w14:textId="77777777" w:rsidR="00451606" w:rsidRDefault="00451606">
            <w:pPr>
              <w:pStyle w:val="kopje"/>
            </w:pPr>
          </w:p>
        </w:tc>
      </w:tr>
      <w:tr w:rsidR="00451606" w14:paraId="64A80648" w14:textId="77777777" w:rsidTr="00C4489B">
        <w:trPr>
          <w:gridAfter w:val="1"/>
          <w:wAfter w:w="3686" w:type="dxa"/>
          <w:cantSplit/>
          <w:trHeight w:val="238"/>
        </w:trPr>
        <w:tc>
          <w:tcPr>
            <w:tcW w:w="5173" w:type="dxa"/>
            <w:vAlign w:val="bottom"/>
          </w:tcPr>
          <w:p w14:paraId="60C79B91" w14:textId="77777777" w:rsidR="00451606" w:rsidRDefault="00451606">
            <w:bookmarkStart w:id="8" w:name="bmVerspreiding"/>
            <w:bookmarkEnd w:id="8"/>
          </w:p>
        </w:tc>
      </w:tr>
      <w:tr w:rsidR="00451606" w14:paraId="03BA90C9" w14:textId="77777777" w:rsidTr="00C4489B">
        <w:trPr>
          <w:cantSplit/>
          <w:trHeight w:hRule="exact" w:val="246"/>
        </w:trPr>
        <w:tc>
          <w:tcPr>
            <w:tcW w:w="8859" w:type="dxa"/>
            <w:gridSpan w:val="2"/>
            <w:vAlign w:val="bottom"/>
          </w:tcPr>
          <w:p w14:paraId="1D05D49F" w14:textId="77777777" w:rsidR="00451606" w:rsidRDefault="00451606"/>
        </w:tc>
      </w:tr>
    </w:tbl>
    <w:p w14:paraId="27512B44"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38EFCACC" w14:textId="77777777" w:rsidTr="00C4489B">
        <w:trPr>
          <w:cantSplit/>
          <w:trHeight w:hRule="exact" w:val="332"/>
        </w:trPr>
        <w:tc>
          <w:tcPr>
            <w:tcW w:w="5173" w:type="dxa"/>
            <w:vAlign w:val="bottom"/>
          </w:tcPr>
          <w:p w14:paraId="6FF584AD" w14:textId="77777777" w:rsidR="00451606" w:rsidRDefault="00451606" w:rsidP="00EF61A3">
            <w:pPr>
              <w:pStyle w:val="kopje"/>
              <w:keepNext/>
              <w:pageBreakBefore/>
              <w:rPr>
                <w:b w:val="0"/>
                <w:bCs/>
              </w:rPr>
            </w:pPr>
            <w:r>
              <w:lastRenderedPageBreak/>
              <w:t>Versiehistorie</w:t>
            </w:r>
          </w:p>
        </w:tc>
      </w:tr>
    </w:tbl>
    <w:p w14:paraId="6243C7F4" w14:textId="77777777" w:rsidR="00451606"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0"/>
        <w:gridCol w:w="1427"/>
        <w:gridCol w:w="1145"/>
        <w:gridCol w:w="5517"/>
      </w:tblGrid>
      <w:tr w:rsidR="00451606" w14:paraId="2F952A75" w14:textId="77777777" w:rsidTr="00693DCC">
        <w:trPr>
          <w:cantSplit/>
          <w:trHeight w:hRule="exact" w:val="281"/>
          <w:tblHeader/>
        </w:trPr>
        <w:tc>
          <w:tcPr>
            <w:tcW w:w="770" w:type="dxa"/>
            <w:vAlign w:val="bottom"/>
          </w:tcPr>
          <w:p w14:paraId="5D5ABF4B" w14:textId="77777777" w:rsidR="00451606" w:rsidRDefault="00451606">
            <w:pPr>
              <w:pStyle w:val="tussenkopje"/>
              <w:spacing w:before="0"/>
              <w:rPr>
                <w:lang w:val="nl-NL"/>
              </w:rPr>
            </w:pPr>
            <w:r>
              <w:rPr>
                <w:lang w:val="nl-NL"/>
              </w:rPr>
              <w:t>Versie</w:t>
            </w:r>
          </w:p>
        </w:tc>
        <w:tc>
          <w:tcPr>
            <w:tcW w:w="1427" w:type="dxa"/>
            <w:vAlign w:val="bottom"/>
          </w:tcPr>
          <w:p w14:paraId="7D699069" w14:textId="77777777" w:rsidR="00451606" w:rsidRDefault="00451606">
            <w:pPr>
              <w:pStyle w:val="tussenkopje"/>
              <w:spacing w:before="0"/>
              <w:rPr>
                <w:lang w:val="nl-NL"/>
              </w:rPr>
            </w:pPr>
            <w:r>
              <w:rPr>
                <w:lang w:val="nl-NL"/>
              </w:rPr>
              <w:t>Datum</w:t>
            </w:r>
          </w:p>
        </w:tc>
        <w:tc>
          <w:tcPr>
            <w:tcW w:w="1145" w:type="dxa"/>
            <w:vAlign w:val="bottom"/>
          </w:tcPr>
          <w:p w14:paraId="55D60920" w14:textId="77777777" w:rsidR="00451606" w:rsidRDefault="00451606">
            <w:pPr>
              <w:pStyle w:val="tussenkopje"/>
              <w:spacing w:before="0"/>
              <w:rPr>
                <w:lang w:val="nl-NL"/>
              </w:rPr>
            </w:pPr>
            <w:r>
              <w:rPr>
                <w:lang w:val="nl-NL"/>
              </w:rPr>
              <w:t>Auteur</w:t>
            </w:r>
          </w:p>
        </w:tc>
        <w:tc>
          <w:tcPr>
            <w:tcW w:w="5517" w:type="dxa"/>
            <w:vAlign w:val="bottom"/>
          </w:tcPr>
          <w:p w14:paraId="0F28E991" w14:textId="77777777" w:rsidR="00451606" w:rsidRDefault="00451606">
            <w:pPr>
              <w:pStyle w:val="tussenkopje"/>
              <w:spacing w:before="0"/>
              <w:rPr>
                <w:lang w:val="nl-NL"/>
              </w:rPr>
            </w:pPr>
            <w:r>
              <w:rPr>
                <w:lang w:val="nl-NL"/>
              </w:rPr>
              <w:t>Opmerking</w:t>
            </w:r>
          </w:p>
        </w:tc>
      </w:tr>
      <w:tr w:rsidR="00234099" w:rsidRPr="00215F6F" w14:paraId="442C9C03" w14:textId="77777777" w:rsidTr="00693DCC">
        <w:trPr>
          <w:cantSplit/>
        </w:trPr>
        <w:tc>
          <w:tcPr>
            <w:tcW w:w="770" w:type="dxa"/>
          </w:tcPr>
          <w:p w14:paraId="088A88A0" w14:textId="77777777" w:rsidR="00234099" w:rsidRDefault="00234099" w:rsidP="00234099">
            <w:pPr>
              <w:spacing w:line="240" w:lineRule="atLeast"/>
              <w:rPr>
                <w:rStyle w:val="Versie0"/>
                <w:sz w:val="16"/>
                <w:szCs w:val="16"/>
              </w:rPr>
            </w:pPr>
            <w:r>
              <w:rPr>
                <w:rStyle w:val="Versie0"/>
                <w:sz w:val="16"/>
                <w:szCs w:val="16"/>
              </w:rPr>
              <w:t>6.10.0</w:t>
            </w:r>
          </w:p>
        </w:tc>
        <w:tc>
          <w:tcPr>
            <w:tcW w:w="1427" w:type="dxa"/>
          </w:tcPr>
          <w:p w14:paraId="45A8057E" w14:textId="77777777"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14:paraId="59E7826C" w14:textId="77777777" w:rsidR="00234099" w:rsidRDefault="00234099" w:rsidP="00234099">
            <w:pPr>
              <w:spacing w:line="240" w:lineRule="atLeast"/>
              <w:rPr>
                <w:sz w:val="16"/>
                <w:szCs w:val="16"/>
                <w:lang w:val="en-US"/>
              </w:rPr>
            </w:pPr>
            <w:r>
              <w:rPr>
                <w:sz w:val="16"/>
                <w:szCs w:val="16"/>
                <w:lang w:val="en-US"/>
              </w:rPr>
              <w:t>IT/KIW/AV/AA</w:t>
            </w:r>
          </w:p>
        </w:tc>
        <w:tc>
          <w:tcPr>
            <w:tcW w:w="5517" w:type="dxa"/>
          </w:tcPr>
          <w:p w14:paraId="2183464C" w14:textId="77777777"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14:paraId="4ED5E6DC" w14:textId="77777777" w:rsidTr="00693DCC">
        <w:trPr>
          <w:cantSplit/>
        </w:trPr>
        <w:tc>
          <w:tcPr>
            <w:tcW w:w="770" w:type="dxa"/>
          </w:tcPr>
          <w:p w14:paraId="7E6A0716" w14:textId="77777777" w:rsidR="00F576A0" w:rsidRDefault="00F576A0" w:rsidP="00234099">
            <w:pPr>
              <w:spacing w:line="240" w:lineRule="atLeast"/>
              <w:rPr>
                <w:rStyle w:val="Versie0"/>
                <w:sz w:val="16"/>
                <w:szCs w:val="16"/>
              </w:rPr>
            </w:pPr>
            <w:r>
              <w:rPr>
                <w:rStyle w:val="Versie0"/>
                <w:sz w:val="16"/>
                <w:szCs w:val="16"/>
              </w:rPr>
              <w:t>6.11.0</w:t>
            </w:r>
          </w:p>
        </w:tc>
        <w:tc>
          <w:tcPr>
            <w:tcW w:w="1427" w:type="dxa"/>
          </w:tcPr>
          <w:p w14:paraId="449EDBB1" w14:textId="77777777"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14:paraId="1D5EE327" w14:textId="77777777" w:rsidR="00F576A0" w:rsidRDefault="00F576A0" w:rsidP="00234099">
            <w:pPr>
              <w:spacing w:line="240" w:lineRule="atLeast"/>
              <w:rPr>
                <w:sz w:val="16"/>
                <w:szCs w:val="16"/>
                <w:lang w:val="en-US"/>
              </w:rPr>
            </w:pPr>
            <w:r>
              <w:rPr>
                <w:sz w:val="16"/>
                <w:szCs w:val="16"/>
                <w:lang w:val="en-US"/>
              </w:rPr>
              <w:t>IT/KIW/AV/AA</w:t>
            </w:r>
          </w:p>
        </w:tc>
        <w:tc>
          <w:tcPr>
            <w:tcW w:w="5517" w:type="dxa"/>
          </w:tcPr>
          <w:p w14:paraId="5C3D1E71" w14:textId="77777777" w:rsidR="00F576A0" w:rsidRDefault="00F576A0" w:rsidP="00234099">
            <w:pPr>
              <w:spacing w:line="240" w:lineRule="atLeast"/>
              <w:rPr>
                <w:sz w:val="16"/>
                <w:szCs w:val="16"/>
              </w:rPr>
            </w:pPr>
            <w:r>
              <w:rPr>
                <w:sz w:val="16"/>
                <w:szCs w:val="16"/>
              </w:rPr>
              <w:t xml:space="preserve">AA-2763 modeldocument v2.12.0 Doorhaling hypotheek, </w:t>
            </w:r>
          </w:p>
          <w:p w14:paraId="2FC5B5A2" w14:textId="77777777"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14:paraId="263B4DAC" w14:textId="77777777" w:rsidTr="00693DCC">
        <w:trPr>
          <w:cantSplit/>
        </w:trPr>
        <w:tc>
          <w:tcPr>
            <w:tcW w:w="770" w:type="dxa"/>
          </w:tcPr>
          <w:p w14:paraId="7F066C0C" w14:textId="77777777" w:rsidR="00CF15A1" w:rsidRDefault="00CF15A1" w:rsidP="00234099">
            <w:pPr>
              <w:spacing w:line="240" w:lineRule="atLeast"/>
              <w:rPr>
                <w:rStyle w:val="Versie0"/>
                <w:sz w:val="16"/>
                <w:szCs w:val="16"/>
              </w:rPr>
            </w:pPr>
            <w:r>
              <w:rPr>
                <w:rStyle w:val="Versie0"/>
                <w:sz w:val="16"/>
                <w:szCs w:val="16"/>
              </w:rPr>
              <w:t>6.12.0</w:t>
            </w:r>
          </w:p>
        </w:tc>
        <w:tc>
          <w:tcPr>
            <w:tcW w:w="1427" w:type="dxa"/>
          </w:tcPr>
          <w:p w14:paraId="346BF84E" w14:textId="77777777"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14:paraId="2D218A33" w14:textId="77777777" w:rsidR="00CF15A1" w:rsidRDefault="00CF15A1" w:rsidP="00234099">
            <w:pPr>
              <w:spacing w:line="240" w:lineRule="atLeast"/>
              <w:rPr>
                <w:sz w:val="16"/>
                <w:szCs w:val="16"/>
                <w:lang w:val="en-US"/>
              </w:rPr>
            </w:pPr>
            <w:r>
              <w:rPr>
                <w:sz w:val="16"/>
                <w:szCs w:val="16"/>
                <w:lang w:val="en-US"/>
              </w:rPr>
              <w:t>IT/LG/AA</w:t>
            </w:r>
          </w:p>
        </w:tc>
        <w:tc>
          <w:tcPr>
            <w:tcW w:w="5517" w:type="dxa"/>
          </w:tcPr>
          <w:p w14:paraId="7ABF9367" w14:textId="77777777"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14:paraId="2286BE32" w14:textId="77777777"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14:paraId="59F97E11" w14:textId="77777777" w:rsidTr="00693DCC">
        <w:trPr>
          <w:cantSplit/>
        </w:trPr>
        <w:tc>
          <w:tcPr>
            <w:tcW w:w="770" w:type="dxa"/>
          </w:tcPr>
          <w:p w14:paraId="4C1F7A3A" w14:textId="77777777"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14:paraId="6EA0EC7E" w14:textId="77777777"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14:paraId="2E9D8D6B" w14:textId="77777777" w:rsidR="00E26BDA" w:rsidRDefault="00E26BDA" w:rsidP="00234099">
            <w:pPr>
              <w:spacing w:line="240" w:lineRule="atLeast"/>
              <w:rPr>
                <w:sz w:val="16"/>
                <w:szCs w:val="16"/>
                <w:lang w:val="en-US"/>
              </w:rPr>
            </w:pPr>
            <w:r>
              <w:rPr>
                <w:sz w:val="16"/>
                <w:szCs w:val="16"/>
                <w:lang w:val="en-US"/>
              </w:rPr>
              <w:t>IT/LG/AA</w:t>
            </w:r>
          </w:p>
        </w:tc>
        <w:tc>
          <w:tcPr>
            <w:tcW w:w="5517" w:type="dxa"/>
          </w:tcPr>
          <w:p w14:paraId="6D470E38" w14:textId="77777777"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r w:rsidR="0070279E" w:rsidRPr="00215F6F" w14:paraId="0D198D11" w14:textId="77777777" w:rsidTr="00693DCC">
        <w:trPr>
          <w:cantSplit/>
        </w:trPr>
        <w:tc>
          <w:tcPr>
            <w:tcW w:w="770" w:type="dxa"/>
          </w:tcPr>
          <w:p w14:paraId="5366389A" w14:textId="77777777" w:rsidR="0070279E" w:rsidRDefault="0070279E" w:rsidP="00234099">
            <w:pPr>
              <w:spacing w:line="240" w:lineRule="atLeast"/>
              <w:rPr>
                <w:rStyle w:val="Versie0"/>
                <w:sz w:val="16"/>
                <w:szCs w:val="16"/>
              </w:rPr>
            </w:pPr>
            <w:r>
              <w:rPr>
                <w:rStyle w:val="Versie0"/>
                <w:sz w:val="16"/>
                <w:szCs w:val="16"/>
              </w:rPr>
              <w:t>6.14.0</w:t>
            </w:r>
          </w:p>
        </w:tc>
        <w:tc>
          <w:tcPr>
            <w:tcW w:w="1427" w:type="dxa"/>
          </w:tcPr>
          <w:p w14:paraId="13965167" w14:textId="77777777" w:rsidR="0070279E" w:rsidRDefault="0070279E" w:rsidP="00234099">
            <w:pPr>
              <w:spacing w:line="240" w:lineRule="atLeast"/>
              <w:rPr>
                <w:rStyle w:val="Datumopmaakprofiel"/>
                <w:sz w:val="16"/>
                <w:szCs w:val="16"/>
              </w:rPr>
            </w:pPr>
            <w:r>
              <w:rPr>
                <w:rStyle w:val="Datumopmaakprofiel"/>
                <w:sz w:val="16"/>
                <w:szCs w:val="16"/>
              </w:rPr>
              <w:t>7 december 2017</w:t>
            </w:r>
          </w:p>
        </w:tc>
        <w:tc>
          <w:tcPr>
            <w:tcW w:w="1145" w:type="dxa"/>
          </w:tcPr>
          <w:p w14:paraId="08BD8DA6" w14:textId="77777777" w:rsidR="0070279E" w:rsidRDefault="0070279E" w:rsidP="00234099">
            <w:pPr>
              <w:spacing w:line="240" w:lineRule="atLeast"/>
              <w:rPr>
                <w:sz w:val="16"/>
                <w:szCs w:val="16"/>
                <w:lang w:val="en-US"/>
              </w:rPr>
            </w:pPr>
            <w:r>
              <w:rPr>
                <w:sz w:val="16"/>
                <w:szCs w:val="16"/>
                <w:lang w:val="en-US"/>
              </w:rPr>
              <w:t>IT/LG/AA</w:t>
            </w:r>
          </w:p>
        </w:tc>
        <w:tc>
          <w:tcPr>
            <w:tcW w:w="5517" w:type="dxa"/>
          </w:tcPr>
          <w:p w14:paraId="6AEFD9BE" w14:textId="77777777" w:rsidR="0070279E" w:rsidRPr="0070279E" w:rsidRDefault="0070279E" w:rsidP="0070279E">
            <w:pPr>
              <w:spacing w:line="240" w:lineRule="atLeast"/>
              <w:rPr>
                <w:sz w:val="16"/>
                <w:szCs w:val="16"/>
              </w:rPr>
            </w:pPr>
            <w:r w:rsidRPr="0070279E">
              <w:rPr>
                <w:sz w:val="16"/>
                <w:szCs w:val="16"/>
              </w:rPr>
              <w:t>Modeldocument v</w:t>
            </w:r>
            <w:r>
              <w:rPr>
                <w:sz w:val="16"/>
                <w:szCs w:val="16"/>
              </w:rPr>
              <w:t>2.14.0</w:t>
            </w:r>
            <w:r w:rsidR="00AF2D34" w:rsidRPr="00AF2D34">
              <w:rPr>
                <w:sz w:val="16"/>
                <w:szCs w:val="16"/>
              </w:rPr>
              <w:t>, definitief</w:t>
            </w:r>
            <w:r>
              <w:rPr>
                <w:sz w:val="16"/>
                <w:szCs w:val="16"/>
              </w:rPr>
              <w:t>:</w:t>
            </w:r>
          </w:p>
          <w:p w14:paraId="0E812FF5" w14:textId="77777777" w:rsidR="0070279E" w:rsidRDefault="0070279E" w:rsidP="0070279E">
            <w:pPr>
              <w:spacing w:line="240" w:lineRule="atLeast"/>
              <w:rPr>
                <w:sz w:val="16"/>
                <w:szCs w:val="16"/>
              </w:rPr>
            </w:pPr>
            <w:r w:rsidRPr="0070279E">
              <w:rPr>
                <w:sz w:val="16"/>
                <w:szCs w:val="16"/>
              </w:rPr>
              <w:t>AA-3613 nieuwste versie tekstblokken Aanhef en Equivalentieverklaring.</w:t>
            </w:r>
          </w:p>
        </w:tc>
      </w:tr>
      <w:tr w:rsidR="00693DCC" w:rsidRPr="00215F6F" w14:paraId="3802AD3E" w14:textId="77777777" w:rsidTr="006B5D4E">
        <w:trPr>
          <w:cantSplit/>
          <w:trHeight w:val="1693"/>
        </w:trPr>
        <w:tc>
          <w:tcPr>
            <w:tcW w:w="770" w:type="dxa"/>
          </w:tcPr>
          <w:p w14:paraId="28458E75" w14:textId="77777777" w:rsidR="00693DCC" w:rsidRDefault="00693DCC" w:rsidP="00693DCC">
            <w:pPr>
              <w:pStyle w:val="Koptekst"/>
              <w:tabs>
                <w:tab w:val="clear" w:pos="4536"/>
                <w:tab w:val="clear" w:pos="9072"/>
              </w:tabs>
              <w:spacing w:line="280" w:lineRule="atLeast"/>
              <w:rPr>
                <w:rStyle w:val="Versie0"/>
                <w:sz w:val="16"/>
                <w:szCs w:val="16"/>
              </w:rPr>
            </w:pPr>
            <w:r>
              <w:rPr>
                <w:rStyle w:val="Versie0"/>
                <w:sz w:val="16"/>
                <w:szCs w:val="16"/>
              </w:rPr>
              <w:t>6.15.0</w:t>
            </w:r>
          </w:p>
        </w:tc>
        <w:tc>
          <w:tcPr>
            <w:tcW w:w="1427" w:type="dxa"/>
          </w:tcPr>
          <w:p w14:paraId="0F76EAB6" w14:textId="77777777" w:rsidR="00693DCC" w:rsidRDefault="00693DCC" w:rsidP="006935F3">
            <w:pPr>
              <w:rPr>
                <w:rStyle w:val="Datumopmaakprofiel"/>
                <w:sz w:val="16"/>
                <w:szCs w:val="16"/>
              </w:rPr>
            </w:pPr>
            <w:r>
              <w:rPr>
                <w:rStyle w:val="Datumopmaakprofiel"/>
                <w:sz w:val="16"/>
                <w:szCs w:val="16"/>
              </w:rPr>
              <w:t>1</w:t>
            </w:r>
            <w:r w:rsidR="006935F3">
              <w:rPr>
                <w:rStyle w:val="Datumopmaakprofiel"/>
                <w:sz w:val="16"/>
                <w:szCs w:val="16"/>
              </w:rPr>
              <w:t>6</w:t>
            </w:r>
            <w:r>
              <w:rPr>
                <w:rStyle w:val="Datumopmaakprofiel"/>
                <w:sz w:val="16"/>
                <w:szCs w:val="16"/>
              </w:rPr>
              <w:t xml:space="preserve"> </w:t>
            </w:r>
            <w:r w:rsidR="006935F3">
              <w:rPr>
                <w:rStyle w:val="Datumopmaakprofiel"/>
                <w:sz w:val="16"/>
                <w:szCs w:val="16"/>
              </w:rPr>
              <w:t>mei</w:t>
            </w:r>
            <w:r>
              <w:rPr>
                <w:rStyle w:val="Datumopmaakprofiel"/>
                <w:sz w:val="16"/>
                <w:szCs w:val="16"/>
              </w:rPr>
              <w:t xml:space="preserve"> 2018</w:t>
            </w:r>
          </w:p>
        </w:tc>
        <w:tc>
          <w:tcPr>
            <w:tcW w:w="1145" w:type="dxa"/>
          </w:tcPr>
          <w:p w14:paraId="6016F12D" w14:textId="77777777" w:rsidR="00693DCC" w:rsidRPr="00E30F27" w:rsidRDefault="00693DCC" w:rsidP="00693DCC">
            <w:pPr>
              <w:rPr>
                <w:sz w:val="16"/>
                <w:szCs w:val="16"/>
                <w:lang w:val="en-GB"/>
              </w:rPr>
            </w:pPr>
            <w:r>
              <w:rPr>
                <w:sz w:val="16"/>
                <w:szCs w:val="16"/>
                <w:lang w:val="en-GB"/>
              </w:rPr>
              <w:t>IT/LG/AA</w:t>
            </w:r>
          </w:p>
        </w:tc>
        <w:tc>
          <w:tcPr>
            <w:tcW w:w="5517" w:type="dxa"/>
          </w:tcPr>
          <w:p w14:paraId="6B2F39DD" w14:textId="77777777" w:rsidR="00693DCC" w:rsidRDefault="00693DCC" w:rsidP="00693DCC">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992524" w:rsidRPr="00992524">
              <w:rPr>
                <w:sz w:val="16"/>
                <w:szCs w:val="16"/>
              </w:rPr>
              <w:t>v2.14.0</w:t>
            </w:r>
            <w:r w:rsidR="00992524">
              <w:rPr>
                <w:sz w:val="16"/>
                <w:szCs w:val="16"/>
              </w:rPr>
              <w:t xml:space="preserve">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DCBD06B" w14:textId="77777777" w:rsidR="00693DCC" w:rsidRDefault="00693DCC" w:rsidP="00693DCC">
            <w:pPr>
              <w:rPr>
                <w:sz w:val="16"/>
                <w:szCs w:val="16"/>
              </w:rPr>
            </w:pPr>
            <w:r w:rsidRPr="00F950F2">
              <w:rPr>
                <w:sz w:val="16"/>
                <w:szCs w:val="16"/>
              </w:rPr>
              <w:t>AA-3748</w:t>
            </w:r>
            <w:r>
              <w:rPr>
                <w:sz w:val="16"/>
                <w:szCs w:val="16"/>
              </w:rPr>
              <w:t xml:space="preserve"> </w:t>
            </w:r>
            <w:r w:rsidRPr="007D165A">
              <w:rPr>
                <w:sz w:val="16"/>
                <w:szCs w:val="16"/>
              </w:rPr>
              <w:t xml:space="preserve">Modeldocument </w:t>
            </w:r>
            <w:r w:rsidR="00992524" w:rsidRPr="00992524">
              <w:rPr>
                <w:sz w:val="16"/>
                <w:szCs w:val="16"/>
              </w:rPr>
              <w:t>v2.14.0</w:t>
            </w:r>
            <w:r>
              <w:rPr>
                <w:sz w:val="16"/>
                <w:szCs w:val="16"/>
              </w:rPr>
              <w:t>TB Burgerlijke staat: mogelijkheid om ook ‘</w:t>
            </w:r>
            <w:r w:rsidRPr="00F950F2">
              <w:rPr>
                <w:sz w:val="16"/>
                <w:szCs w:val="16"/>
              </w:rPr>
              <w:t>in beperkte gemeenschap van goederen</w:t>
            </w:r>
            <w:r>
              <w:rPr>
                <w:sz w:val="16"/>
                <w:szCs w:val="16"/>
              </w:rPr>
              <w:t>’ te gebruiken toegevoegd.</w:t>
            </w:r>
          </w:p>
          <w:p w14:paraId="5F075988" w14:textId="77777777" w:rsidR="006935F3" w:rsidRPr="006B5D4E" w:rsidRDefault="006935F3" w:rsidP="00693DCC">
            <w:pPr>
              <w:rPr>
                <w:snapToGrid/>
                <w:sz w:val="16"/>
                <w:szCs w:val="16"/>
              </w:rPr>
            </w:pPr>
            <w:r>
              <w:rPr>
                <w:sz w:val="16"/>
                <w:szCs w:val="16"/>
              </w:rPr>
              <w:t>AA-3724 Modeldocument v2.14.0 TB Recht: vermelding aantal bij (Eigendom belast met) Opstal, Erfpacht en BP rechten.</w:t>
            </w:r>
          </w:p>
        </w:tc>
      </w:tr>
      <w:tr w:rsidR="00283309" w:rsidRPr="00215F6F" w14:paraId="1612E820" w14:textId="77777777" w:rsidTr="00693DCC">
        <w:trPr>
          <w:cantSplit/>
        </w:trPr>
        <w:tc>
          <w:tcPr>
            <w:tcW w:w="770" w:type="dxa"/>
          </w:tcPr>
          <w:p w14:paraId="59BD0082" w14:textId="77777777" w:rsidR="00283309" w:rsidRPr="0043720F" w:rsidRDefault="006B5D4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6.16.0</w:t>
            </w:r>
          </w:p>
        </w:tc>
        <w:tc>
          <w:tcPr>
            <w:tcW w:w="1427" w:type="dxa"/>
          </w:tcPr>
          <w:p w14:paraId="42C96507" w14:textId="77777777" w:rsidR="00283309" w:rsidRPr="0043720F" w:rsidRDefault="00283309" w:rsidP="00283309">
            <w:pPr>
              <w:rPr>
                <w:rStyle w:val="Datumopmaakprofiel"/>
                <w:rFonts w:ascii="Helvetica" w:hAnsi="Helvetica" w:cs="Helvetica"/>
                <w:sz w:val="16"/>
                <w:szCs w:val="16"/>
              </w:rPr>
            </w:pPr>
            <w:r w:rsidRPr="0043720F">
              <w:rPr>
                <w:rStyle w:val="Datumopmaakprofiel"/>
                <w:rFonts w:ascii="Helvetica" w:hAnsi="Helvetica" w:cs="Helvetica"/>
                <w:sz w:val="16"/>
                <w:szCs w:val="16"/>
              </w:rPr>
              <w:t>12 juni 2018</w:t>
            </w:r>
          </w:p>
        </w:tc>
        <w:tc>
          <w:tcPr>
            <w:tcW w:w="1145" w:type="dxa"/>
          </w:tcPr>
          <w:p w14:paraId="4335834D" w14:textId="77777777" w:rsidR="00283309" w:rsidRPr="0043720F" w:rsidRDefault="00283309" w:rsidP="00283309">
            <w:pPr>
              <w:rPr>
                <w:rFonts w:ascii="Helvetica" w:hAnsi="Helvetica" w:cs="Helvetica"/>
                <w:sz w:val="16"/>
                <w:szCs w:val="16"/>
                <w:lang w:val="en-GB"/>
              </w:rPr>
            </w:pPr>
            <w:r w:rsidRPr="0043720F">
              <w:rPr>
                <w:rFonts w:ascii="Helvetica" w:hAnsi="Helvetica" w:cs="Helvetica"/>
                <w:sz w:val="16"/>
                <w:szCs w:val="16"/>
                <w:lang w:val="en-GB"/>
              </w:rPr>
              <w:t>IT/LG/AA</w:t>
            </w:r>
          </w:p>
        </w:tc>
        <w:tc>
          <w:tcPr>
            <w:tcW w:w="5517" w:type="dxa"/>
          </w:tcPr>
          <w:p w14:paraId="76FAFEEE" w14:textId="77777777" w:rsidR="00283309" w:rsidRPr="0043720F" w:rsidRDefault="00283309" w:rsidP="00283309">
            <w:pPr>
              <w:rPr>
                <w:rFonts w:cs="Arial"/>
                <w:sz w:val="16"/>
                <w:szCs w:val="16"/>
              </w:rPr>
            </w:pPr>
            <w:r w:rsidRPr="0043720F">
              <w:rPr>
                <w:rFonts w:cs="Arial"/>
                <w:sz w:val="16"/>
                <w:szCs w:val="16"/>
              </w:rPr>
              <w:t xml:space="preserve">AA-4025 </w:t>
            </w:r>
            <w:r w:rsidR="00507730">
              <w:rPr>
                <w:sz w:val="16"/>
                <w:szCs w:val="16"/>
              </w:rPr>
              <w:t xml:space="preserve">Modeldocument v2.14.0 </w:t>
            </w:r>
            <w:r w:rsidRPr="0043720F">
              <w:rPr>
                <w:rFonts w:cs="Arial"/>
                <w:sz w:val="16"/>
                <w:szCs w:val="16"/>
              </w:rPr>
              <w:t>Terugdraaien issue AA-3777 (Geregistreerd partnerschap).</w:t>
            </w:r>
          </w:p>
        </w:tc>
      </w:tr>
      <w:tr w:rsidR="009D717E" w:rsidRPr="00215F6F" w14:paraId="425E1D93" w14:textId="77777777" w:rsidTr="00693DCC">
        <w:trPr>
          <w:cantSplit/>
        </w:trPr>
        <w:tc>
          <w:tcPr>
            <w:tcW w:w="770" w:type="dxa"/>
          </w:tcPr>
          <w:p w14:paraId="42DA42EE" w14:textId="2DD4D5F6" w:rsidR="009D717E" w:rsidRDefault="009D717E" w:rsidP="00283309">
            <w:pPr>
              <w:pStyle w:val="Koptekst"/>
              <w:tabs>
                <w:tab w:val="clear" w:pos="4536"/>
                <w:tab w:val="clear" w:pos="9072"/>
              </w:tabs>
              <w:spacing w:line="280" w:lineRule="atLeast"/>
              <w:rPr>
                <w:rStyle w:val="Versie0"/>
                <w:rFonts w:ascii="Helvetica" w:hAnsi="Helvetica" w:cs="Helvetica"/>
                <w:sz w:val="16"/>
                <w:szCs w:val="16"/>
              </w:rPr>
            </w:pPr>
            <w:r>
              <w:rPr>
                <w:rStyle w:val="Versie0"/>
                <w:rFonts w:ascii="Helvetica" w:hAnsi="Helvetica" w:cs="Helvetica"/>
                <w:sz w:val="16"/>
                <w:szCs w:val="16"/>
              </w:rPr>
              <w:t>7.0</w:t>
            </w:r>
          </w:p>
        </w:tc>
        <w:tc>
          <w:tcPr>
            <w:tcW w:w="1427" w:type="dxa"/>
          </w:tcPr>
          <w:p w14:paraId="4A468B0A" w14:textId="583C840D" w:rsidR="009D717E" w:rsidRPr="0043720F" w:rsidRDefault="009D717E" w:rsidP="00283309">
            <w:pPr>
              <w:rPr>
                <w:rStyle w:val="Datumopmaakprofiel"/>
                <w:rFonts w:ascii="Helvetica" w:hAnsi="Helvetica" w:cs="Helvetica"/>
                <w:sz w:val="16"/>
                <w:szCs w:val="16"/>
              </w:rPr>
            </w:pPr>
            <w:r>
              <w:rPr>
                <w:rStyle w:val="Datumopmaakprofiel"/>
                <w:rFonts w:ascii="Helvetica" w:hAnsi="Helvetica" w:cs="Helvetica"/>
                <w:sz w:val="16"/>
                <w:szCs w:val="16"/>
              </w:rPr>
              <w:t>13 september 2019</w:t>
            </w:r>
          </w:p>
        </w:tc>
        <w:tc>
          <w:tcPr>
            <w:tcW w:w="1145" w:type="dxa"/>
          </w:tcPr>
          <w:p w14:paraId="0F50CBAA" w14:textId="000AB170" w:rsidR="009D717E" w:rsidRPr="0043720F" w:rsidRDefault="009D717E" w:rsidP="00283309">
            <w:pPr>
              <w:rPr>
                <w:rFonts w:ascii="Helvetica" w:hAnsi="Helvetica" w:cs="Helvetica"/>
                <w:sz w:val="16"/>
                <w:szCs w:val="16"/>
                <w:lang w:val="en-GB"/>
              </w:rPr>
            </w:pPr>
            <w:r>
              <w:rPr>
                <w:rFonts w:ascii="Helvetica" w:hAnsi="Helvetica" w:cs="Helvetica"/>
                <w:sz w:val="16"/>
                <w:szCs w:val="16"/>
                <w:lang w:val="en-GB"/>
              </w:rPr>
              <w:t>IT/LG/AA</w:t>
            </w:r>
          </w:p>
        </w:tc>
        <w:tc>
          <w:tcPr>
            <w:tcW w:w="5517" w:type="dxa"/>
          </w:tcPr>
          <w:p w14:paraId="79255FFA" w14:textId="77777777" w:rsidR="003B609D" w:rsidRPr="00647950" w:rsidRDefault="003B609D" w:rsidP="003B609D">
            <w:pPr>
              <w:snapToGrid w:val="0"/>
              <w:rPr>
                <w:szCs w:val="18"/>
              </w:rPr>
            </w:pPr>
            <w:r w:rsidRPr="00647950">
              <w:rPr>
                <w:szCs w:val="18"/>
              </w:rPr>
              <w:t xml:space="preserve">AA-2992 Romeinse nummering in keuzeblok soort doorhaling aangepast in alfabetische nummering, </w:t>
            </w:r>
          </w:p>
          <w:p w14:paraId="29DFE32C" w14:textId="77777777" w:rsidR="003B609D" w:rsidRPr="00647950" w:rsidRDefault="003B609D" w:rsidP="003B609D">
            <w:pPr>
              <w:snapToGrid w:val="0"/>
              <w:rPr>
                <w:szCs w:val="18"/>
              </w:rPr>
            </w:pPr>
            <w:r w:rsidRPr="00647950">
              <w:rPr>
                <w:szCs w:val="18"/>
              </w:rPr>
              <w:t>AA-4469 Tekstuele wijzigingen: ‘Uitgegeven voor afschrift’ optioneel gemaakt, ‘kandidaat’ bij ondertekening notaris optioneel gemaakt en keuze voor ‘toegevoegd’ toegevoegd, alinea ‘Geen beperkt recht …’ optioneel gemaakt.</w:t>
            </w:r>
          </w:p>
          <w:p w14:paraId="11E874CA" w14:textId="77777777" w:rsidR="009D717E" w:rsidRDefault="003B609D" w:rsidP="003B609D">
            <w:pPr>
              <w:rPr>
                <w:szCs w:val="18"/>
              </w:rPr>
            </w:pPr>
            <w:r w:rsidRPr="00647950">
              <w:rPr>
                <w:szCs w:val="18"/>
              </w:rPr>
              <w:t>AA-4484 Nummering personen aangepast: Als de partij precies één combinatie van aan elkaar gerelateerde personen bevat, krijgen deze gerelateerde personen geen cijfer maar een opvolgende letter.</w:t>
            </w:r>
          </w:p>
          <w:p w14:paraId="29A1E1BF" w14:textId="35C9A116" w:rsidR="009D65D3" w:rsidRPr="0043720F" w:rsidRDefault="009D65D3" w:rsidP="003B609D">
            <w:pPr>
              <w:rPr>
                <w:rFonts w:cs="Arial"/>
                <w:sz w:val="16"/>
                <w:szCs w:val="16"/>
              </w:rPr>
            </w:pPr>
            <w:r>
              <w:rPr>
                <w:rFonts w:cs="Arial"/>
                <w:szCs w:val="18"/>
              </w:rPr>
              <w:t>AA-4547: Komma toegevoegd in het afsluitende gedeelte na de naam van de notaris.</w:t>
            </w:r>
          </w:p>
        </w:tc>
      </w:tr>
    </w:tbl>
    <w:p w14:paraId="6E5FCA3F" w14:textId="77777777" w:rsidR="00451606" w:rsidRPr="00215F6F" w:rsidRDefault="00451606"/>
    <w:p w14:paraId="6BDEBCAF" w14:textId="77777777" w:rsidR="00516F7D" w:rsidRDefault="00516F7D">
      <w:pPr>
        <w:pStyle w:val="Koptekst"/>
        <w:tabs>
          <w:tab w:val="clear" w:pos="4536"/>
          <w:tab w:val="clear" w:pos="9072"/>
        </w:tabs>
      </w:pPr>
    </w:p>
    <w:p w14:paraId="5AF971B2" w14:textId="77777777" w:rsidR="00516F7D" w:rsidRPr="00516F7D" w:rsidRDefault="00516F7D" w:rsidP="00516F7D">
      <w:pPr>
        <w:pStyle w:val="Koptekst"/>
        <w:tabs>
          <w:tab w:val="clear" w:pos="4536"/>
          <w:tab w:val="clear" w:pos="9072"/>
        </w:tabs>
      </w:pPr>
    </w:p>
    <w:p w14:paraId="2E8B97B3" w14:textId="77777777" w:rsidR="00516F7D" w:rsidRPr="00516F7D" w:rsidRDefault="00516F7D" w:rsidP="00516F7D">
      <w:pPr>
        <w:pStyle w:val="Koptekst"/>
        <w:tabs>
          <w:tab w:val="clear" w:pos="4536"/>
          <w:tab w:val="clear" w:pos="9072"/>
        </w:tabs>
      </w:pPr>
    </w:p>
    <w:p w14:paraId="3C47864B" w14:textId="77777777" w:rsidR="00516F7D" w:rsidRPr="00516F7D" w:rsidRDefault="00516F7D" w:rsidP="00516F7D">
      <w:pPr>
        <w:pStyle w:val="Koptekst"/>
        <w:tabs>
          <w:tab w:val="clear" w:pos="4536"/>
          <w:tab w:val="clear" w:pos="9072"/>
        </w:tabs>
      </w:pPr>
    </w:p>
    <w:p w14:paraId="1EF7C40A" w14:textId="77777777" w:rsidR="00516F7D" w:rsidRPr="00516F7D" w:rsidRDefault="00516F7D" w:rsidP="00516F7D">
      <w:pPr>
        <w:pStyle w:val="Koptekst"/>
        <w:tabs>
          <w:tab w:val="clear" w:pos="4536"/>
          <w:tab w:val="clear" w:pos="9072"/>
        </w:tabs>
      </w:pPr>
    </w:p>
    <w:p w14:paraId="2228707A" w14:textId="77777777" w:rsidR="00516F7D" w:rsidRPr="00516F7D" w:rsidRDefault="00516F7D" w:rsidP="00516F7D">
      <w:pPr>
        <w:pStyle w:val="Koptekst"/>
        <w:tabs>
          <w:tab w:val="clear" w:pos="4536"/>
          <w:tab w:val="clear" w:pos="9072"/>
        </w:tabs>
      </w:pPr>
    </w:p>
    <w:p w14:paraId="046FBEAF" w14:textId="77777777" w:rsidR="00516F7D" w:rsidRPr="00516F7D" w:rsidRDefault="00516F7D" w:rsidP="00516F7D">
      <w:pPr>
        <w:pStyle w:val="Koptekst"/>
        <w:tabs>
          <w:tab w:val="clear" w:pos="4536"/>
          <w:tab w:val="clear" w:pos="9072"/>
        </w:tabs>
      </w:pPr>
    </w:p>
    <w:p w14:paraId="4DF2E231" w14:textId="77777777" w:rsidR="00516F7D" w:rsidRPr="00516F7D" w:rsidRDefault="00516F7D" w:rsidP="00516F7D">
      <w:pPr>
        <w:pStyle w:val="Koptekst"/>
        <w:tabs>
          <w:tab w:val="clear" w:pos="4536"/>
          <w:tab w:val="clear" w:pos="9072"/>
        </w:tabs>
      </w:pPr>
    </w:p>
    <w:p w14:paraId="79DC487D" w14:textId="77777777" w:rsidR="00516F7D" w:rsidRPr="00516F7D" w:rsidRDefault="00516F7D" w:rsidP="00516F7D">
      <w:pPr>
        <w:pStyle w:val="Koptekst"/>
        <w:tabs>
          <w:tab w:val="clear" w:pos="4536"/>
          <w:tab w:val="clear" w:pos="9072"/>
        </w:tabs>
      </w:pPr>
    </w:p>
    <w:p w14:paraId="3372A53C" w14:textId="19CF3097" w:rsidR="00451606" w:rsidRPr="00516F7D" w:rsidRDefault="00451606"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5039AD49" w14:textId="77777777" w:rsidR="00451606" w:rsidRDefault="00451606">
      <w:pPr>
        <w:pStyle w:val="Koptekst"/>
        <w:tabs>
          <w:tab w:val="clear" w:pos="4536"/>
          <w:tab w:val="clear" w:pos="9072"/>
        </w:tabs>
        <w:rPr>
          <w:b/>
          <w:bCs w:val="0"/>
        </w:rPr>
      </w:pPr>
      <w:r>
        <w:rPr>
          <w:b/>
          <w:bCs w:val="0"/>
        </w:rPr>
        <w:lastRenderedPageBreak/>
        <w:t>Inhoudsopgave</w:t>
      </w:r>
    </w:p>
    <w:p w14:paraId="4FB9B617" w14:textId="77777777" w:rsidR="00451606" w:rsidRDefault="00451606">
      <w:pPr>
        <w:pStyle w:val="Koptekst"/>
        <w:tabs>
          <w:tab w:val="clear" w:pos="4536"/>
          <w:tab w:val="clear" w:pos="9072"/>
        </w:tabs>
      </w:pPr>
    </w:p>
    <w:bookmarkStart w:id="9" w:name="bmInhoudsopgave"/>
    <w:bookmarkEnd w:id="9"/>
    <w:p w14:paraId="4B1FFB6A" w14:textId="03071E28" w:rsidR="00F94FFE" w:rsidRDefault="0033546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19692074" w:history="1">
        <w:r w:rsidR="00F94FFE" w:rsidRPr="0022200D">
          <w:rPr>
            <w:rStyle w:val="Hyperlink"/>
          </w:rPr>
          <w:t>1</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Inleiding</w:t>
        </w:r>
        <w:r w:rsidR="00F94FFE">
          <w:rPr>
            <w:webHidden/>
          </w:rPr>
          <w:tab/>
        </w:r>
        <w:r w:rsidR="00F94FFE">
          <w:rPr>
            <w:webHidden/>
          </w:rPr>
          <w:fldChar w:fldCharType="begin"/>
        </w:r>
        <w:r w:rsidR="00F94FFE">
          <w:rPr>
            <w:webHidden/>
          </w:rPr>
          <w:instrText xml:space="preserve"> PAGEREF _Toc19692074 \h </w:instrText>
        </w:r>
        <w:r w:rsidR="00F94FFE">
          <w:rPr>
            <w:webHidden/>
          </w:rPr>
        </w:r>
        <w:r w:rsidR="00F94FFE">
          <w:rPr>
            <w:webHidden/>
          </w:rPr>
          <w:fldChar w:fldCharType="separate"/>
        </w:r>
        <w:r w:rsidR="00F94FFE">
          <w:rPr>
            <w:webHidden/>
          </w:rPr>
          <w:t>4</w:t>
        </w:r>
        <w:r w:rsidR="00F94FFE">
          <w:rPr>
            <w:webHidden/>
          </w:rPr>
          <w:fldChar w:fldCharType="end"/>
        </w:r>
      </w:hyperlink>
    </w:p>
    <w:p w14:paraId="24FCF5EA" w14:textId="7527F96F" w:rsidR="00F94FFE" w:rsidRDefault="00F311EF">
      <w:pPr>
        <w:pStyle w:val="Inhopg2"/>
        <w:rPr>
          <w:rFonts w:asciiTheme="minorHAnsi" w:eastAsiaTheme="minorEastAsia" w:hAnsiTheme="minorHAnsi" w:cstheme="minorBidi"/>
          <w:snapToGrid/>
          <w:kern w:val="0"/>
          <w:sz w:val="22"/>
          <w:szCs w:val="22"/>
          <w:lang w:eastAsia="nl-NL"/>
        </w:rPr>
      </w:pPr>
      <w:hyperlink w:anchor="_Toc19692075" w:history="1">
        <w:r w:rsidR="00F94FFE" w:rsidRPr="0022200D">
          <w:rPr>
            <w:rStyle w:val="Hyperlink"/>
          </w:rPr>
          <w:t>1.1</w:t>
        </w:r>
        <w:r w:rsidR="00F94FFE">
          <w:rPr>
            <w:rFonts w:asciiTheme="minorHAnsi" w:eastAsiaTheme="minorEastAsia" w:hAnsiTheme="minorHAnsi" w:cstheme="minorBidi"/>
            <w:snapToGrid/>
            <w:kern w:val="0"/>
            <w:sz w:val="22"/>
            <w:szCs w:val="22"/>
            <w:lang w:eastAsia="nl-NL"/>
          </w:rPr>
          <w:tab/>
        </w:r>
        <w:r w:rsidR="00F94FFE" w:rsidRPr="0022200D">
          <w:rPr>
            <w:rStyle w:val="Hyperlink"/>
          </w:rPr>
          <w:t>Doel</w:t>
        </w:r>
        <w:r w:rsidR="00F94FFE">
          <w:rPr>
            <w:webHidden/>
          </w:rPr>
          <w:tab/>
        </w:r>
        <w:r w:rsidR="00F94FFE">
          <w:rPr>
            <w:webHidden/>
          </w:rPr>
          <w:fldChar w:fldCharType="begin"/>
        </w:r>
        <w:r w:rsidR="00F94FFE">
          <w:rPr>
            <w:webHidden/>
          </w:rPr>
          <w:instrText xml:space="preserve"> PAGEREF _Toc19692075 \h </w:instrText>
        </w:r>
        <w:r w:rsidR="00F94FFE">
          <w:rPr>
            <w:webHidden/>
          </w:rPr>
        </w:r>
        <w:r w:rsidR="00F94FFE">
          <w:rPr>
            <w:webHidden/>
          </w:rPr>
          <w:fldChar w:fldCharType="separate"/>
        </w:r>
        <w:r w:rsidR="00F94FFE">
          <w:rPr>
            <w:webHidden/>
          </w:rPr>
          <w:t>4</w:t>
        </w:r>
        <w:r w:rsidR="00F94FFE">
          <w:rPr>
            <w:webHidden/>
          </w:rPr>
          <w:fldChar w:fldCharType="end"/>
        </w:r>
      </w:hyperlink>
    </w:p>
    <w:p w14:paraId="1772D4C6" w14:textId="4D1CA6BD" w:rsidR="00F94FFE" w:rsidRDefault="00F311EF">
      <w:pPr>
        <w:pStyle w:val="Inhopg2"/>
        <w:rPr>
          <w:rFonts w:asciiTheme="minorHAnsi" w:eastAsiaTheme="minorEastAsia" w:hAnsiTheme="minorHAnsi" w:cstheme="minorBidi"/>
          <w:snapToGrid/>
          <w:kern w:val="0"/>
          <w:sz w:val="22"/>
          <w:szCs w:val="22"/>
          <w:lang w:eastAsia="nl-NL"/>
        </w:rPr>
      </w:pPr>
      <w:hyperlink w:anchor="_Toc19692076" w:history="1">
        <w:r w:rsidR="00F94FFE" w:rsidRPr="0022200D">
          <w:rPr>
            <w:rStyle w:val="Hyperlink"/>
          </w:rPr>
          <w:t>1.2</w:t>
        </w:r>
        <w:r w:rsidR="00F94FFE">
          <w:rPr>
            <w:rFonts w:asciiTheme="minorHAnsi" w:eastAsiaTheme="minorEastAsia" w:hAnsiTheme="minorHAnsi" w:cstheme="minorBidi"/>
            <w:snapToGrid/>
            <w:kern w:val="0"/>
            <w:sz w:val="22"/>
            <w:szCs w:val="22"/>
            <w:lang w:eastAsia="nl-NL"/>
          </w:rPr>
          <w:tab/>
        </w:r>
        <w:r w:rsidR="00F94FFE" w:rsidRPr="0022200D">
          <w:rPr>
            <w:rStyle w:val="Hyperlink"/>
          </w:rPr>
          <w:t>Algemeen</w:t>
        </w:r>
        <w:r w:rsidR="00F94FFE">
          <w:rPr>
            <w:webHidden/>
          </w:rPr>
          <w:tab/>
        </w:r>
        <w:r w:rsidR="00F94FFE">
          <w:rPr>
            <w:webHidden/>
          </w:rPr>
          <w:fldChar w:fldCharType="begin"/>
        </w:r>
        <w:r w:rsidR="00F94FFE">
          <w:rPr>
            <w:webHidden/>
          </w:rPr>
          <w:instrText xml:space="preserve"> PAGEREF _Toc19692076 \h </w:instrText>
        </w:r>
        <w:r w:rsidR="00F94FFE">
          <w:rPr>
            <w:webHidden/>
          </w:rPr>
        </w:r>
        <w:r w:rsidR="00F94FFE">
          <w:rPr>
            <w:webHidden/>
          </w:rPr>
          <w:fldChar w:fldCharType="separate"/>
        </w:r>
        <w:r w:rsidR="00F94FFE">
          <w:rPr>
            <w:webHidden/>
          </w:rPr>
          <w:t>4</w:t>
        </w:r>
        <w:r w:rsidR="00F94FFE">
          <w:rPr>
            <w:webHidden/>
          </w:rPr>
          <w:fldChar w:fldCharType="end"/>
        </w:r>
      </w:hyperlink>
    </w:p>
    <w:p w14:paraId="2B595D56" w14:textId="51F5CDF3" w:rsidR="00F94FFE" w:rsidRDefault="00F311EF">
      <w:pPr>
        <w:pStyle w:val="Inhopg2"/>
        <w:rPr>
          <w:rFonts w:asciiTheme="minorHAnsi" w:eastAsiaTheme="minorEastAsia" w:hAnsiTheme="minorHAnsi" w:cstheme="minorBidi"/>
          <w:snapToGrid/>
          <w:kern w:val="0"/>
          <w:sz w:val="22"/>
          <w:szCs w:val="22"/>
          <w:lang w:eastAsia="nl-NL"/>
        </w:rPr>
      </w:pPr>
      <w:hyperlink w:anchor="_Toc19692077" w:history="1">
        <w:r w:rsidR="00F94FFE" w:rsidRPr="0022200D">
          <w:rPr>
            <w:rStyle w:val="Hyperlink"/>
          </w:rPr>
          <w:t>1.3</w:t>
        </w:r>
        <w:r w:rsidR="00F94FFE">
          <w:rPr>
            <w:rFonts w:asciiTheme="minorHAnsi" w:eastAsiaTheme="minorEastAsia" w:hAnsiTheme="minorHAnsi" w:cstheme="minorBidi"/>
            <w:snapToGrid/>
            <w:kern w:val="0"/>
            <w:sz w:val="22"/>
            <w:szCs w:val="22"/>
            <w:lang w:eastAsia="nl-NL"/>
          </w:rPr>
          <w:tab/>
        </w:r>
        <w:r w:rsidR="00F94FFE" w:rsidRPr="0022200D">
          <w:rPr>
            <w:rStyle w:val="Hyperlink"/>
          </w:rPr>
          <w:t>Referenties</w:t>
        </w:r>
        <w:r w:rsidR="00F94FFE">
          <w:rPr>
            <w:webHidden/>
          </w:rPr>
          <w:tab/>
        </w:r>
        <w:r w:rsidR="00F94FFE">
          <w:rPr>
            <w:webHidden/>
          </w:rPr>
          <w:fldChar w:fldCharType="begin"/>
        </w:r>
        <w:r w:rsidR="00F94FFE">
          <w:rPr>
            <w:webHidden/>
          </w:rPr>
          <w:instrText xml:space="preserve"> PAGEREF _Toc19692077 \h </w:instrText>
        </w:r>
        <w:r w:rsidR="00F94FFE">
          <w:rPr>
            <w:webHidden/>
          </w:rPr>
        </w:r>
        <w:r w:rsidR="00F94FFE">
          <w:rPr>
            <w:webHidden/>
          </w:rPr>
          <w:fldChar w:fldCharType="separate"/>
        </w:r>
        <w:r w:rsidR="00F94FFE">
          <w:rPr>
            <w:webHidden/>
          </w:rPr>
          <w:t>5</w:t>
        </w:r>
        <w:r w:rsidR="00F94FFE">
          <w:rPr>
            <w:webHidden/>
          </w:rPr>
          <w:fldChar w:fldCharType="end"/>
        </w:r>
      </w:hyperlink>
    </w:p>
    <w:p w14:paraId="1E5E88EE" w14:textId="320D4810" w:rsidR="00F94FFE" w:rsidRDefault="00F311EF">
      <w:pPr>
        <w:pStyle w:val="Inhopg2"/>
        <w:rPr>
          <w:rFonts w:asciiTheme="minorHAnsi" w:eastAsiaTheme="minorEastAsia" w:hAnsiTheme="minorHAnsi" w:cstheme="minorBidi"/>
          <w:snapToGrid/>
          <w:kern w:val="0"/>
          <w:sz w:val="22"/>
          <w:szCs w:val="22"/>
          <w:lang w:eastAsia="nl-NL"/>
        </w:rPr>
      </w:pPr>
      <w:hyperlink w:anchor="_Toc19692078" w:history="1">
        <w:r w:rsidR="00F94FFE" w:rsidRPr="0022200D">
          <w:rPr>
            <w:rStyle w:val="Hyperlink"/>
          </w:rPr>
          <w:t>1.4</w:t>
        </w:r>
        <w:r w:rsidR="00F94FFE">
          <w:rPr>
            <w:rFonts w:asciiTheme="minorHAnsi" w:eastAsiaTheme="minorEastAsia" w:hAnsiTheme="minorHAnsi" w:cstheme="minorBidi"/>
            <w:snapToGrid/>
            <w:kern w:val="0"/>
            <w:sz w:val="22"/>
            <w:szCs w:val="22"/>
            <w:lang w:eastAsia="nl-NL"/>
          </w:rPr>
          <w:tab/>
        </w:r>
        <w:r w:rsidR="00F94FFE" w:rsidRPr="0022200D">
          <w:rPr>
            <w:rStyle w:val="Hyperlink"/>
          </w:rPr>
          <w:t>Uitgangspunten</w:t>
        </w:r>
        <w:r w:rsidR="00F94FFE">
          <w:rPr>
            <w:webHidden/>
          </w:rPr>
          <w:tab/>
        </w:r>
        <w:r w:rsidR="00F94FFE">
          <w:rPr>
            <w:webHidden/>
          </w:rPr>
          <w:fldChar w:fldCharType="begin"/>
        </w:r>
        <w:r w:rsidR="00F94FFE">
          <w:rPr>
            <w:webHidden/>
          </w:rPr>
          <w:instrText xml:space="preserve"> PAGEREF _Toc19692078 \h </w:instrText>
        </w:r>
        <w:r w:rsidR="00F94FFE">
          <w:rPr>
            <w:webHidden/>
          </w:rPr>
        </w:r>
        <w:r w:rsidR="00F94FFE">
          <w:rPr>
            <w:webHidden/>
          </w:rPr>
          <w:fldChar w:fldCharType="separate"/>
        </w:r>
        <w:r w:rsidR="00F94FFE">
          <w:rPr>
            <w:webHidden/>
          </w:rPr>
          <w:t>5</w:t>
        </w:r>
        <w:r w:rsidR="00F94FFE">
          <w:rPr>
            <w:webHidden/>
          </w:rPr>
          <w:fldChar w:fldCharType="end"/>
        </w:r>
      </w:hyperlink>
    </w:p>
    <w:p w14:paraId="2BB7E063" w14:textId="509CBCD5" w:rsidR="00F94FFE" w:rsidRDefault="00F311EF">
      <w:pPr>
        <w:pStyle w:val="Inhopg1"/>
        <w:rPr>
          <w:rFonts w:asciiTheme="minorHAnsi" w:eastAsiaTheme="minorEastAsia" w:hAnsiTheme="minorHAnsi" w:cstheme="minorBidi"/>
          <w:b w:val="0"/>
          <w:bCs w:val="0"/>
          <w:snapToGrid/>
          <w:kern w:val="0"/>
          <w:sz w:val="22"/>
          <w:szCs w:val="22"/>
          <w:lang w:eastAsia="nl-NL"/>
        </w:rPr>
      </w:pPr>
      <w:hyperlink w:anchor="_Toc19692079" w:history="1">
        <w:r w:rsidR="00F94FFE" w:rsidRPr="0022200D">
          <w:rPr>
            <w:rStyle w:val="Hyperlink"/>
          </w:rPr>
          <w:t>2</w:t>
        </w:r>
        <w:r w:rsidR="00F94FFE">
          <w:rPr>
            <w:rFonts w:asciiTheme="minorHAnsi" w:eastAsiaTheme="minorEastAsia" w:hAnsiTheme="minorHAnsi" w:cstheme="minorBidi"/>
            <w:b w:val="0"/>
            <w:bCs w:val="0"/>
            <w:snapToGrid/>
            <w:kern w:val="0"/>
            <w:sz w:val="22"/>
            <w:szCs w:val="22"/>
            <w:lang w:eastAsia="nl-NL"/>
          </w:rPr>
          <w:tab/>
        </w:r>
        <w:r w:rsidR="00F94FFE" w:rsidRPr="0022200D">
          <w:rPr>
            <w:rStyle w:val="Hyperlink"/>
          </w:rPr>
          <w:t>Doorhaling Hypotheek</w:t>
        </w:r>
        <w:r w:rsidR="00F94FFE">
          <w:rPr>
            <w:webHidden/>
          </w:rPr>
          <w:tab/>
        </w:r>
        <w:r w:rsidR="00F94FFE">
          <w:rPr>
            <w:webHidden/>
          </w:rPr>
          <w:fldChar w:fldCharType="begin"/>
        </w:r>
        <w:r w:rsidR="00F94FFE">
          <w:rPr>
            <w:webHidden/>
          </w:rPr>
          <w:instrText xml:space="preserve"> PAGEREF _Toc19692079 \h </w:instrText>
        </w:r>
        <w:r w:rsidR="00F94FFE">
          <w:rPr>
            <w:webHidden/>
          </w:rPr>
        </w:r>
        <w:r w:rsidR="00F94FFE">
          <w:rPr>
            <w:webHidden/>
          </w:rPr>
          <w:fldChar w:fldCharType="separate"/>
        </w:r>
        <w:r w:rsidR="00F94FFE">
          <w:rPr>
            <w:webHidden/>
          </w:rPr>
          <w:t>6</w:t>
        </w:r>
        <w:r w:rsidR="00F94FFE">
          <w:rPr>
            <w:webHidden/>
          </w:rPr>
          <w:fldChar w:fldCharType="end"/>
        </w:r>
      </w:hyperlink>
    </w:p>
    <w:p w14:paraId="48280C35" w14:textId="1E2E1E80" w:rsidR="00F94FFE" w:rsidRDefault="00F311EF">
      <w:pPr>
        <w:pStyle w:val="Inhopg2"/>
        <w:rPr>
          <w:rFonts w:asciiTheme="minorHAnsi" w:eastAsiaTheme="minorEastAsia" w:hAnsiTheme="minorHAnsi" w:cstheme="minorBidi"/>
          <w:snapToGrid/>
          <w:kern w:val="0"/>
          <w:sz w:val="22"/>
          <w:szCs w:val="22"/>
          <w:lang w:eastAsia="nl-NL"/>
        </w:rPr>
      </w:pPr>
      <w:hyperlink w:anchor="_Toc19692080" w:history="1">
        <w:r w:rsidR="00F94FFE" w:rsidRPr="0022200D">
          <w:rPr>
            <w:rStyle w:val="Hyperlink"/>
          </w:rPr>
          <w:t>2.1</w:t>
        </w:r>
        <w:r w:rsidR="00F94FFE">
          <w:rPr>
            <w:rFonts w:asciiTheme="minorHAnsi" w:eastAsiaTheme="minorEastAsia" w:hAnsiTheme="minorHAnsi" w:cstheme="minorBidi"/>
            <w:snapToGrid/>
            <w:kern w:val="0"/>
            <w:sz w:val="22"/>
            <w:szCs w:val="22"/>
            <w:lang w:eastAsia="nl-NL"/>
          </w:rPr>
          <w:tab/>
        </w:r>
        <w:r w:rsidR="00F94FFE" w:rsidRPr="0022200D">
          <w:rPr>
            <w:rStyle w:val="Hyperlink"/>
          </w:rPr>
          <w:t>Equivalentieverklaring</w:t>
        </w:r>
        <w:r w:rsidR="00F94FFE">
          <w:rPr>
            <w:webHidden/>
          </w:rPr>
          <w:tab/>
        </w:r>
        <w:r w:rsidR="00F94FFE">
          <w:rPr>
            <w:webHidden/>
          </w:rPr>
          <w:fldChar w:fldCharType="begin"/>
        </w:r>
        <w:r w:rsidR="00F94FFE">
          <w:rPr>
            <w:webHidden/>
          </w:rPr>
          <w:instrText xml:space="preserve"> PAGEREF _Toc19692080 \h </w:instrText>
        </w:r>
        <w:r w:rsidR="00F94FFE">
          <w:rPr>
            <w:webHidden/>
          </w:rPr>
        </w:r>
        <w:r w:rsidR="00F94FFE">
          <w:rPr>
            <w:webHidden/>
          </w:rPr>
          <w:fldChar w:fldCharType="separate"/>
        </w:r>
        <w:r w:rsidR="00F94FFE">
          <w:rPr>
            <w:webHidden/>
          </w:rPr>
          <w:t>6</w:t>
        </w:r>
        <w:r w:rsidR="00F94FFE">
          <w:rPr>
            <w:webHidden/>
          </w:rPr>
          <w:fldChar w:fldCharType="end"/>
        </w:r>
      </w:hyperlink>
    </w:p>
    <w:p w14:paraId="436929B7" w14:textId="374B2051" w:rsidR="00F94FFE" w:rsidRDefault="00F311EF">
      <w:pPr>
        <w:pStyle w:val="Inhopg2"/>
        <w:rPr>
          <w:rFonts w:asciiTheme="minorHAnsi" w:eastAsiaTheme="minorEastAsia" w:hAnsiTheme="minorHAnsi" w:cstheme="minorBidi"/>
          <w:snapToGrid/>
          <w:kern w:val="0"/>
          <w:sz w:val="22"/>
          <w:szCs w:val="22"/>
          <w:lang w:eastAsia="nl-NL"/>
        </w:rPr>
      </w:pPr>
      <w:hyperlink w:anchor="_Toc19692081" w:history="1">
        <w:r w:rsidR="00F94FFE" w:rsidRPr="0022200D">
          <w:rPr>
            <w:rStyle w:val="Hyperlink"/>
          </w:rPr>
          <w:t>2.2</w:t>
        </w:r>
        <w:r w:rsidR="00F94FFE">
          <w:rPr>
            <w:rFonts w:asciiTheme="minorHAnsi" w:eastAsiaTheme="minorEastAsia" w:hAnsiTheme="minorHAnsi" w:cstheme="minorBidi"/>
            <w:snapToGrid/>
            <w:kern w:val="0"/>
            <w:sz w:val="22"/>
            <w:szCs w:val="22"/>
            <w:lang w:eastAsia="nl-NL"/>
          </w:rPr>
          <w:tab/>
        </w:r>
        <w:r w:rsidR="00F94FFE" w:rsidRPr="0022200D">
          <w:rPr>
            <w:rStyle w:val="Hyperlink"/>
          </w:rPr>
          <w:t>Aanhef</w:t>
        </w:r>
        <w:r w:rsidR="00F94FFE">
          <w:rPr>
            <w:webHidden/>
          </w:rPr>
          <w:tab/>
        </w:r>
        <w:r w:rsidR="00F94FFE">
          <w:rPr>
            <w:webHidden/>
          </w:rPr>
          <w:fldChar w:fldCharType="begin"/>
        </w:r>
        <w:r w:rsidR="00F94FFE">
          <w:rPr>
            <w:webHidden/>
          </w:rPr>
          <w:instrText xml:space="preserve"> PAGEREF _Toc19692081 \h </w:instrText>
        </w:r>
        <w:r w:rsidR="00F94FFE">
          <w:rPr>
            <w:webHidden/>
          </w:rPr>
        </w:r>
        <w:r w:rsidR="00F94FFE">
          <w:rPr>
            <w:webHidden/>
          </w:rPr>
          <w:fldChar w:fldCharType="separate"/>
        </w:r>
        <w:r w:rsidR="00F94FFE">
          <w:rPr>
            <w:webHidden/>
          </w:rPr>
          <w:t>7</w:t>
        </w:r>
        <w:r w:rsidR="00F94FFE">
          <w:rPr>
            <w:webHidden/>
          </w:rPr>
          <w:fldChar w:fldCharType="end"/>
        </w:r>
      </w:hyperlink>
    </w:p>
    <w:p w14:paraId="347230DD" w14:textId="264D67B7" w:rsidR="00F94FFE" w:rsidRDefault="00F311EF">
      <w:pPr>
        <w:pStyle w:val="Inhopg2"/>
        <w:rPr>
          <w:rFonts w:asciiTheme="minorHAnsi" w:eastAsiaTheme="minorEastAsia" w:hAnsiTheme="minorHAnsi" w:cstheme="minorBidi"/>
          <w:snapToGrid/>
          <w:kern w:val="0"/>
          <w:sz w:val="22"/>
          <w:szCs w:val="22"/>
          <w:lang w:eastAsia="nl-NL"/>
        </w:rPr>
      </w:pPr>
      <w:hyperlink w:anchor="_Toc19692082" w:history="1">
        <w:r w:rsidR="00F94FFE" w:rsidRPr="0022200D">
          <w:rPr>
            <w:rStyle w:val="Hyperlink"/>
          </w:rPr>
          <w:t>2.3</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w:t>
        </w:r>
        <w:r w:rsidR="00F94FFE">
          <w:rPr>
            <w:webHidden/>
          </w:rPr>
          <w:tab/>
        </w:r>
        <w:r w:rsidR="00F94FFE">
          <w:rPr>
            <w:webHidden/>
          </w:rPr>
          <w:fldChar w:fldCharType="begin"/>
        </w:r>
        <w:r w:rsidR="00F94FFE">
          <w:rPr>
            <w:webHidden/>
          </w:rPr>
          <w:instrText xml:space="preserve"> PAGEREF _Toc19692082 \h </w:instrText>
        </w:r>
        <w:r w:rsidR="00F94FFE">
          <w:rPr>
            <w:webHidden/>
          </w:rPr>
        </w:r>
        <w:r w:rsidR="00F94FFE">
          <w:rPr>
            <w:webHidden/>
          </w:rPr>
          <w:fldChar w:fldCharType="separate"/>
        </w:r>
        <w:r w:rsidR="00F94FFE">
          <w:rPr>
            <w:webHidden/>
          </w:rPr>
          <w:t>8</w:t>
        </w:r>
        <w:r w:rsidR="00F94FFE">
          <w:rPr>
            <w:webHidden/>
          </w:rPr>
          <w:fldChar w:fldCharType="end"/>
        </w:r>
      </w:hyperlink>
    </w:p>
    <w:p w14:paraId="1BC970E5" w14:textId="25A2E061" w:rsidR="00F94FFE" w:rsidRDefault="00F311EF">
      <w:pPr>
        <w:pStyle w:val="Inhopg3"/>
        <w:rPr>
          <w:rFonts w:asciiTheme="minorHAnsi" w:eastAsiaTheme="minorEastAsia" w:hAnsiTheme="minorHAnsi" w:cstheme="minorBidi"/>
          <w:snapToGrid/>
          <w:kern w:val="0"/>
          <w:sz w:val="22"/>
          <w:szCs w:val="22"/>
          <w:lang w:eastAsia="nl-NL"/>
        </w:rPr>
      </w:pPr>
      <w:hyperlink w:anchor="_Toc19692083" w:history="1">
        <w:r w:rsidR="00F94FFE" w:rsidRPr="0022200D">
          <w:rPr>
            <w:rStyle w:val="Hyperlink"/>
          </w:rPr>
          <w:t>2.3.1</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gevolmachtigde</w:t>
        </w:r>
        <w:r w:rsidR="00F94FFE">
          <w:rPr>
            <w:webHidden/>
          </w:rPr>
          <w:tab/>
        </w:r>
        <w:r w:rsidR="00F94FFE">
          <w:rPr>
            <w:webHidden/>
          </w:rPr>
          <w:fldChar w:fldCharType="begin"/>
        </w:r>
        <w:r w:rsidR="00F94FFE">
          <w:rPr>
            <w:webHidden/>
          </w:rPr>
          <w:instrText xml:space="preserve"> PAGEREF _Toc19692083 \h </w:instrText>
        </w:r>
        <w:r w:rsidR="00F94FFE">
          <w:rPr>
            <w:webHidden/>
          </w:rPr>
        </w:r>
        <w:r w:rsidR="00F94FFE">
          <w:rPr>
            <w:webHidden/>
          </w:rPr>
          <w:fldChar w:fldCharType="separate"/>
        </w:r>
        <w:r w:rsidR="00F94FFE">
          <w:rPr>
            <w:webHidden/>
          </w:rPr>
          <w:t>9</w:t>
        </w:r>
        <w:r w:rsidR="00F94FFE">
          <w:rPr>
            <w:webHidden/>
          </w:rPr>
          <w:fldChar w:fldCharType="end"/>
        </w:r>
      </w:hyperlink>
    </w:p>
    <w:p w14:paraId="19FCB62B" w14:textId="53AE8CD2" w:rsidR="00F94FFE" w:rsidRDefault="00F311EF">
      <w:pPr>
        <w:pStyle w:val="Inhopg4"/>
        <w:rPr>
          <w:rFonts w:asciiTheme="minorHAnsi" w:eastAsiaTheme="minorEastAsia" w:hAnsiTheme="minorHAnsi" w:cstheme="minorBidi"/>
          <w:i w:val="0"/>
          <w:snapToGrid/>
          <w:kern w:val="0"/>
          <w:sz w:val="22"/>
          <w:szCs w:val="22"/>
          <w:lang w:val="nl-NL" w:eastAsia="nl-NL"/>
        </w:rPr>
      </w:pPr>
      <w:hyperlink w:anchor="_Toc19692084" w:history="1">
        <w:r w:rsidR="00F94FFE" w:rsidRPr="0022200D">
          <w:rPr>
            <w:rStyle w:val="Hyperlink"/>
          </w:rPr>
          <w:t>2.3.1.1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Kantoorgevolmachtigde</w:t>
        </w:r>
        <w:r w:rsidR="00F94FFE">
          <w:rPr>
            <w:webHidden/>
          </w:rPr>
          <w:tab/>
        </w:r>
        <w:r w:rsidR="00F94FFE">
          <w:rPr>
            <w:webHidden/>
          </w:rPr>
          <w:fldChar w:fldCharType="begin"/>
        </w:r>
        <w:r w:rsidR="00F94FFE">
          <w:rPr>
            <w:webHidden/>
          </w:rPr>
          <w:instrText xml:space="preserve"> PAGEREF _Toc19692084 \h </w:instrText>
        </w:r>
        <w:r w:rsidR="00F94FFE">
          <w:rPr>
            <w:webHidden/>
          </w:rPr>
        </w:r>
        <w:r w:rsidR="00F94FFE">
          <w:rPr>
            <w:webHidden/>
          </w:rPr>
          <w:fldChar w:fldCharType="separate"/>
        </w:r>
        <w:r w:rsidR="00F94FFE">
          <w:rPr>
            <w:webHidden/>
          </w:rPr>
          <w:t>9</w:t>
        </w:r>
        <w:r w:rsidR="00F94FFE">
          <w:rPr>
            <w:webHidden/>
          </w:rPr>
          <w:fldChar w:fldCharType="end"/>
        </w:r>
      </w:hyperlink>
    </w:p>
    <w:p w14:paraId="0EE55336" w14:textId="577497E1" w:rsidR="00F94FFE" w:rsidRDefault="00F311EF">
      <w:pPr>
        <w:pStyle w:val="Inhopg4"/>
        <w:rPr>
          <w:rFonts w:asciiTheme="minorHAnsi" w:eastAsiaTheme="minorEastAsia" w:hAnsiTheme="minorHAnsi" w:cstheme="minorBidi"/>
          <w:i w:val="0"/>
          <w:snapToGrid/>
          <w:kern w:val="0"/>
          <w:sz w:val="22"/>
          <w:szCs w:val="22"/>
          <w:lang w:val="nl-NL" w:eastAsia="nl-NL"/>
        </w:rPr>
      </w:pPr>
      <w:hyperlink w:anchor="_Toc19692085" w:history="1">
        <w:r w:rsidR="00F94FFE" w:rsidRPr="0022200D">
          <w:rPr>
            <w:rStyle w:val="Hyperlink"/>
          </w:rPr>
          <w:t>2.3.1.2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Natuurlijk persoon</w:t>
        </w:r>
        <w:r w:rsidR="00F94FFE">
          <w:rPr>
            <w:webHidden/>
          </w:rPr>
          <w:tab/>
        </w:r>
        <w:r w:rsidR="00F94FFE">
          <w:rPr>
            <w:webHidden/>
          </w:rPr>
          <w:fldChar w:fldCharType="begin"/>
        </w:r>
        <w:r w:rsidR="00F94FFE">
          <w:rPr>
            <w:webHidden/>
          </w:rPr>
          <w:instrText xml:space="preserve"> PAGEREF _Toc19692085 \h </w:instrText>
        </w:r>
        <w:r w:rsidR="00F94FFE">
          <w:rPr>
            <w:webHidden/>
          </w:rPr>
        </w:r>
        <w:r w:rsidR="00F94FFE">
          <w:rPr>
            <w:webHidden/>
          </w:rPr>
          <w:fldChar w:fldCharType="separate"/>
        </w:r>
        <w:r w:rsidR="00F94FFE">
          <w:rPr>
            <w:webHidden/>
          </w:rPr>
          <w:t>10</w:t>
        </w:r>
        <w:r w:rsidR="00F94FFE">
          <w:rPr>
            <w:webHidden/>
          </w:rPr>
          <w:fldChar w:fldCharType="end"/>
        </w:r>
      </w:hyperlink>
    </w:p>
    <w:p w14:paraId="0EB5EBF4" w14:textId="43D47FD9" w:rsidR="00F94FFE" w:rsidRDefault="00F311EF">
      <w:pPr>
        <w:pStyle w:val="Inhopg2"/>
        <w:rPr>
          <w:rFonts w:asciiTheme="minorHAnsi" w:eastAsiaTheme="minorEastAsia" w:hAnsiTheme="minorHAnsi" w:cstheme="minorBidi"/>
          <w:snapToGrid/>
          <w:kern w:val="0"/>
          <w:sz w:val="22"/>
          <w:szCs w:val="22"/>
          <w:lang w:eastAsia="nl-NL"/>
        </w:rPr>
      </w:pPr>
      <w:hyperlink w:anchor="_Toc19692086" w:history="1">
        <w:r w:rsidR="00F94FFE" w:rsidRPr="0022200D">
          <w:rPr>
            <w:rStyle w:val="Hyperlink"/>
          </w:rPr>
          <w:t>2.4</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Volmachtgevers</w:t>
        </w:r>
        <w:r w:rsidR="00F94FFE">
          <w:rPr>
            <w:webHidden/>
          </w:rPr>
          <w:tab/>
        </w:r>
        <w:r w:rsidR="00F94FFE">
          <w:rPr>
            <w:webHidden/>
          </w:rPr>
          <w:fldChar w:fldCharType="begin"/>
        </w:r>
        <w:r w:rsidR="00F94FFE">
          <w:rPr>
            <w:webHidden/>
          </w:rPr>
          <w:instrText xml:space="preserve"> PAGEREF _Toc19692086 \h </w:instrText>
        </w:r>
        <w:r w:rsidR="00F94FFE">
          <w:rPr>
            <w:webHidden/>
          </w:rPr>
        </w:r>
        <w:r w:rsidR="00F94FFE">
          <w:rPr>
            <w:webHidden/>
          </w:rPr>
          <w:fldChar w:fldCharType="separate"/>
        </w:r>
        <w:r w:rsidR="00F94FFE">
          <w:rPr>
            <w:webHidden/>
          </w:rPr>
          <w:t>12</w:t>
        </w:r>
        <w:r w:rsidR="00F94FFE">
          <w:rPr>
            <w:webHidden/>
          </w:rPr>
          <w:fldChar w:fldCharType="end"/>
        </w:r>
      </w:hyperlink>
    </w:p>
    <w:p w14:paraId="74299EFE" w14:textId="4C4BCDCC" w:rsidR="00F94FFE" w:rsidRDefault="00F311EF">
      <w:pPr>
        <w:pStyle w:val="Inhopg3"/>
        <w:rPr>
          <w:rFonts w:asciiTheme="minorHAnsi" w:eastAsiaTheme="minorEastAsia" w:hAnsiTheme="minorHAnsi" w:cstheme="minorBidi"/>
          <w:snapToGrid/>
          <w:kern w:val="0"/>
          <w:sz w:val="22"/>
          <w:szCs w:val="22"/>
          <w:lang w:eastAsia="nl-NL"/>
        </w:rPr>
      </w:pPr>
      <w:hyperlink w:anchor="_Toc19692087" w:history="1">
        <w:r w:rsidR="00F94FFE" w:rsidRPr="0022200D">
          <w:rPr>
            <w:rStyle w:val="Hyperlink"/>
          </w:rPr>
          <w:t>2.4.1</w:t>
        </w:r>
        <w:r w:rsidR="00F94FFE">
          <w:rPr>
            <w:rFonts w:asciiTheme="minorHAnsi" w:eastAsiaTheme="minorEastAsia" w:hAnsiTheme="minorHAnsi" w:cstheme="minorBidi"/>
            <w:snapToGrid/>
            <w:kern w:val="0"/>
            <w:sz w:val="22"/>
            <w:szCs w:val="22"/>
            <w:lang w:eastAsia="nl-NL"/>
          </w:rPr>
          <w:tab/>
        </w:r>
        <w:r w:rsidR="00F94FFE" w:rsidRPr="0022200D">
          <w:rPr>
            <w:rStyle w:val="Hyperlink"/>
          </w:rPr>
          <w:t>Nummering</w:t>
        </w:r>
        <w:r w:rsidR="00F94FFE">
          <w:rPr>
            <w:webHidden/>
          </w:rPr>
          <w:tab/>
        </w:r>
        <w:r w:rsidR="00F94FFE">
          <w:rPr>
            <w:webHidden/>
          </w:rPr>
          <w:fldChar w:fldCharType="begin"/>
        </w:r>
        <w:r w:rsidR="00F94FFE">
          <w:rPr>
            <w:webHidden/>
          </w:rPr>
          <w:instrText xml:space="preserve"> PAGEREF _Toc19692087 \h </w:instrText>
        </w:r>
        <w:r w:rsidR="00F94FFE">
          <w:rPr>
            <w:webHidden/>
          </w:rPr>
        </w:r>
        <w:r w:rsidR="00F94FFE">
          <w:rPr>
            <w:webHidden/>
          </w:rPr>
          <w:fldChar w:fldCharType="separate"/>
        </w:r>
        <w:r w:rsidR="00F94FFE">
          <w:rPr>
            <w:webHidden/>
          </w:rPr>
          <w:t>12</w:t>
        </w:r>
        <w:r w:rsidR="00F94FFE">
          <w:rPr>
            <w:webHidden/>
          </w:rPr>
          <w:fldChar w:fldCharType="end"/>
        </w:r>
      </w:hyperlink>
    </w:p>
    <w:p w14:paraId="7BC56EAE" w14:textId="6DDA9587" w:rsidR="00F94FFE" w:rsidRDefault="00F311EF">
      <w:pPr>
        <w:pStyle w:val="Inhopg3"/>
        <w:rPr>
          <w:rFonts w:asciiTheme="minorHAnsi" w:eastAsiaTheme="minorEastAsia" w:hAnsiTheme="minorHAnsi" w:cstheme="minorBidi"/>
          <w:snapToGrid/>
          <w:kern w:val="0"/>
          <w:sz w:val="22"/>
          <w:szCs w:val="22"/>
          <w:lang w:eastAsia="nl-NL"/>
        </w:rPr>
      </w:pPr>
      <w:hyperlink w:anchor="_Toc19692088" w:history="1">
        <w:r w:rsidR="00F94FFE" w:rsidRPr="0022200D">
          <w:rPr>
            <w:rStyle w:val="Hyperlink"/>
          </w:rPr>
          <w:t>2.4.2</w:t>
        </w:r>
        <w:r w:rsidR="00F94FFE">
          <w:rPr>
            <w:rFonts w:asciiTheme="minorHAnsi" w:eastAsiaTheme="minorEastAsia" w:hAnsiTheme="minorHAnsi" w:cstheme="minorBidi"/>
            <w:snapToGrid/>
            <w:kern w:val="0"/>
            <w:sz w:val="22"/>
            <w:szCs w:val="22"/>
            <w:lang w:eastAsia="nl-NL"/>
          </w:rPr>
          <w:tab/>
        </w:r>
        <w:r w:rsidR="00F94FFE" w:rsidRPr="0022200D">
          <w:rPr>
            <w:rStyle w:val="Hyperlink"/>
          </w:rPr>
          <w:t>Personen</w:t>
        </w:r>
        <w:r w:rsidR="00F94FFE">
          <w:rPr>
            <w:webHidden/>
          </w:rPr>
          <w:tab/>
        </w:r>
        <w:r w:rsidR="00F94FFE">
          <w:rPr>
            <w:webHidden/>
          </w:rPr>
          <w:fldChar w:fldCharType="begin"/>
        </w:r>
        <w:r w:rsidR="00F94FFE">
          <w:rPr>
            <w:webHidden/>
          </w:rPr>
          <w:instrText xml:space="preserve"> PAGEREF _Toc19692088 \h </w:instrText>
        </w:r>
        <w:r w:rsidR="00F94FFE">
          <w:rPr>
            <w:webHidden/>
          </w:rPr>
        </w:r>
        <w:r w:rsidR="00F94FFE">
          <w:rPr>
            <w:webHidden/>
          </w:rPr>
          <w:fldChar w:fldCharType="separate"/>
        </w:r>
        <w:r w:rsidR="00F94FFE">
          <w:rPr>
            <w:webHidden/>
          </w:rPr>
          <w:t>12</w:t>
        </w:r>
        <w:r w:rsidR="00F94FFE">
          <w:rPr>
            <w:webHidden/>
          </w:rPr>
          <w:fldChar w:fldCharType="end"/>
        </w:r>
      </w:hyperlink>
    </w:p>
    <w:p w14:paraId="60340584" w14:textId="513C427C" w:rsidR="00F94FFE" w:rsidRDefault="00F311EF">
      <w:pPr>
        <w:pStyle w:val="Inhopg3"/>
        <w:rPr>
          <w:rFonts w:asciiTheme="minorHAnsi" w:eastAsiaTheme="minorEastAsia" w:hAnsiTheme="minorHAnsi" w:cstheme="minorBidi"/>
          <w:snapToGrid/>
          <w:kern w:val="0"/>
          <w:sz w:val="22"/>
          <w:szCs w:val="22"/>
          <w:lang w:eastAsia="nl-NL"/>
        </w:rPr>
      </w:pPr>
      <w:hyperlink w:anchor="_Toc19692089" w:history="1">
        <w:r w:rsidR="00F94FFE" w:rsidRPr="0022200D">
          <w:rPr>
            <w:rStyle w:val="Hyperlink"/>
          </w:rPr>
          <w:t>2.4.3</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Natuurlijk Persoon</w:t>
        </w:r>
        <w:r w:rsidR="00F94FFE">
          <w:rPr>
            <w:webHidden/>
          </w:rPr>
          <w:tab/>
        </w:r>
        <w:r w:rsidR="00F94FFE">
          <w:rPr>
            <w:webHidden/>
          </w:rPr>
          <w:fldChar w:fldCharType="begin"/>
        </w:r>
        <w:r w:rsidR="00F94FFE">
          <w:rPr>
            <w:webHidden/>
          </w:rPr>
          <w:instrText xml:space="preserve"> PAGEREF _Toc19692089 \h </w:instrText>
        </w:r>
        <w:r w:rsidR="00F94FFE">
          <w:rPr>
            <w:webHidden/>
          </w:rPr>
        </w:r>
        <w:r w:rsidR="00F94FFE">
          <w:rPr>
            <w:webHidden/>
          </w:rPr>
          <w:fldChar w:fldCharType="separate"/>
        </w:r>
        <w:r w:rsidR="00F94FFE">
          <w:rPr>
            <w:webHidden/>
          </w:rPr>
          <w:t>15</w:t>
        </w:r>
        <w:r w:rsidR="00F94FFE">
          <w:rPr>
            <w:webHidden/>
          </w:rPr>
          <w:fldChar w:fldCharType="end"/>
        </w:r>
      </w:hyperlink>
    </w:p>
    <w:p w14:paraId="46C47FFB" w14:textId="32CC0930" w:rsidR="00F94FFE" w:rsidRDefault="00F311EF">
      <w:pPr>
        <w:pStyle w:val="Inhopg4"/>
        <w:rPr>
          <w:rFonts w:asciiTheme="minorHAnsi" w:eastAsiaTheme="minorEastAsia" w:hAnsiTheme="minorHAnsi" w:cstheme="minorBidi"/>
          <w:i w:val="0"/>
          <w:snapToGrid/>
          <w:kern w:val="0"/>
          <w:sz w:val="22"/>
          <w:szCs w:val="22"/>
          <w:lang w:val="nl-NL" w:eastAsia="nl-NL"/>
        </w:rPr>
      </w:pPr>
      <w:hyperlink w:anchor="_Toc19692090" w:history="1">
        <w:r w:rsidR="00F94FFE" w:rsidRPr="0022200D">
          <w:rPr>
            <w:rStyle w:val="Hyperlink"/>
          </w:rPr>
          <w:t>2.4.3.1</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Één persoon</w:t>
        </w:r>
        <w:r w:rsidR="00F94FFE">
          <w:rPr>
            <w:webHidden/>
          </w:rPr>
          <w:tab/>
        </w:r>
        <w:r w:rsidR="00F94FFE">
          <w:rPr>
            <w:webHidden/>
          </w:rPr>
          <w:fldChar w:fldCharType="begin"/>
        </w:r>
        <w:r w:rsidR="00F94FFE">
          <w:rPr>
            <w:webHidden/>
          </w:rPr>
          <w:instrText xml:space="preserve"> PAGEREF _Toc19692090 \h </w:instrText>
        </w:r>
        <w:r w:rsidR="00F94FFE">
          <w:rPr>
            <w:webHidden/>
          </w:rPr>
        </w:r>
        <w:r w:rsidR="00F94FFE">
          <w:rPr>
            <w:webHidden/>
          </w:rPr>
          <w:fldChar w:fldCharType="separate"/>
        </w:r>
        <w:r w:rsidR="00F94FFE">
          <w:rPr>
            <w:webHidden/>
          </w:rPr>
          <w:t>15</w:t>
        </w:r>
        <w:r w:rsidR="00F94FFE">
          <w:rPr>
            <w:webHidden/>
          </w:rPr>
          <w:fldChar w:fldCharType="end"/>
        </w:r>
      </w:hyperlink>
    </w:p>
    <w:p w14:paraId="7B6E90A7" w14:textId="2F5EF702" w:rsidR="00F94FFE" w:rsidRDefault="00F311EF">
      <w:pPr>
        <w:pStyle w:val="Inhopg4"/>
        <w:rPr>
          <w:rFonts w:asciiTheme="minorHAnsi" w:eastAsiaTheme="minorEastAsia" w:hAnsiTheme="minorHAnsi" w:cstheme="minorBidi"/>
          <w:i w:val="0"/>
          <w:snapToGrid/>
          <w:kern w:val="0"/>
          <w:sz w:val="22"/>
          <w:szCs w:val="22"/>
          <w:lang w:val="nl-NL" w:eastAsia="nl-NL"/>
        </w:rPr>
      </w:pPr>
      <w:hyperlink w:anchor="_Toc19692098" w:history="1">
        <w:r w:rsidR="00F94FFE" w:rsidRPr="0022200D">
          <w:rPr>
            <w:rStyle w:val="Hyperlink"/>
          </w:rPr>
          <w:t>2.4.3.2</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woonadres</w:t>
        </w:r>
        <w:r w:rsidR="00F94FFE">
          <w:rPr>
            <w:webHidden/>
          </w:rPr>
          <w:tab/>
        </w:r>
        <w:r w:rsidR="00F94FFE">
          <w:rPr>
            <w:webHidden/>
          </w:rPr>
          <w:fldChar w:fldCharType="begin"/>
        </w:r>
        <w:r w:rsidR="00F94FFE">
          <w:rPr>
            <w:webHidden/>
          </w:rPr>
          <w:instrText xml:space="preserve"> PAGEREF _Toc19692098 \h </w:instrText>
        </w:r>
        <w:r w:rsidR="00F94FFE">
          <w:rPr>
            <w:webHidden/>
          </w:rPr>
        </w:r>
        <w:r w:rsidR="00F94FFE">
          <w:rPr>
            <w:webHidden/>
          </w:rPr>
          <w:fldChar w:fldCharType="separate"/>
        </w:r>
        <w:r w:rsidR="00F94FFE">
          <w:rPr>
            <w:webHidden/>
          </w:rPr>
          <w:t>16</w:t>
        </w:r>
        <w:r w:rsidR="00F94FFE">
          <w:rPr>
            <w:webHidden/>
          </w:rPr>
          <w:fldChar w:fldCharType="end"/>
        </w:r>
      </w:hyperlink>
    </w:p>
    <w:p w14:paraId="5BB05A04" w14:textId="0E727C18" w:rsidR="00F94FFE" w:rsidRDefault="00F311EF">
      <w:pPr>
        <w:pStyle w:val="Inhopg4"/>
        <w:rPr>
          <w:rFonts w:asciiTheme="minorHAnsi" w:eastAsiaTheme="minorEastAsia" w:hAnsiTheme="minorHAnsi" w:cstheme="minorBidi"/>
          <w:i w:val="0"/>
          <w:snapToGrid/>
          <w:kern w:val="0"/>
          <w:sz w:val="22"/>
          <w:szCs w:val="22"/>
          <w:lang w:val="nl-NL" w:eastAsia="nl-NL"/>
        </w:rPr>
      </w:pPr>
      <w:hyperlink w:anchor="_Toc19692099" w:history="1">
        <w:r w:rsidR="00F94FFE" w:rsidRPr="0022200D">
          <w:rPr>
            <w:rStyle w:val="Hyperlink"/>
          </w:rPr>
          <w:t>2.4.3.3</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Partners met gezamenlijke burgerlijke staat en eigen woonadres</w:t>
        </w:r>
        <w:r w:rsidR="00F94FFE">
          <w:rPr>
            <w:webHidden/>
          </w:rPr>
          <w:tab/>
        </w:r>
        <w:r w:rsidR="00F94FFE">
          <w:rPr>
            <w:webHidden/>
          </w:rPr>
          <w:fldChar w:fldCharType="begin"/>
        </w:r>
        <w:r w:rsidR="00F94FFE">
          <w:rPr>
            <w:webHidden/>
          </w:rPr>
          <w:instrText xml:space="preserve"> PAGEREF _Toc19692099 \h </w:instrText>
        </w:r>
        <w:r w:rsidR="00F94FFE">
          <w:rPr>
            <w:webHidden/>
          </w:rPr>
        </w:r>
        <w:r w:rsidR="00F94FFE">
          <w:rPr>
            <w:webHidden/>
          </w:rPr>
          <w:fldChar w:fldCharType="separate"/>
        </w:r>
        <w:r w:rsidR="00F94FFE">
          <w:rPr>
            <w:webHidden/>
          </w:rPr>
          <w:t>18</w:t>
        </w:r>
        <w:r w:rsidR="00F94FFE">
          <w:rPr>
            <w:webHidden/>
          </w:rPr>
          <w:fldChar w:fldCharType="end"/>
        </w:r>
      </w:hyperlink>
    </w:p>
    <w:p w14:paraId="177A3554" w14:textId="694D2538" w:rsidR="00F94FFE" w:rsidRDefault="00F311EF">
      <w:pPr>
        <w:pStyle w:val="Inhopg4"/>
        <w:rPr>
          <w:rFonts w:asciiTheme="minorHAnsi" w:eastAsiaTheme="minorEastAsia" w:hAnsiTheme="minorHAnsi" w:cstheme="minorBidi"/>
          <w:i w:val="0"/>
          <w:snapToGrid/>
          <w:kern w:val="0"/>
          <w:sz w:val="22"/>
          <w:szCs w:val="22"/>
          <w:lang w:val="nl-NL" w:eastAsia="nl-NL"/>
        </w:rPr>
      </w:pPr>
      <w:hyperlink w:anchor="_Toc19692100" w:history="1">
        <w:r w:rsidR="00F94FFE" w:rsidRPr="0022200D">
          <w:rPr>
            <w:rStyle w:val="Hyperlink"/>
          </w:rPr>
          <w:t>2.4.3.4</w:t>
        </w:r>
        <w:r w:rsidR="00F94FFE">
          <w:rPr>
            <w:rFonts w:asciiTheme="minorHAnsi" w:eastAsiaTheme="minorEastAsia" w:hAnsiTheme="minorHAnsi" w:cstheme="minorBidi"/>
            <w:i w:val="0"/>
            <w:snapToGrid/>
            <w:kern w:val="0"/>
            <w:sz w:val="22"/>
            <w:szCs w:val="22"/>
            <w:lang w:val="nl-NL" w:eastAsia="nl-NL"/>
          </w:rPr>
          <w:tab/>
        </w:r>
        <w:r w:rsidR="00F94FFE" w:rsidRPr="0022200D">
          <w:rPr>
            <w:rStyle w:val="Hyperlink"/>
          </w:rPr>
          <w:t>Twee of meer huisgenoten met gezamenlijk adres</w:t>
        </w:r>
        <w:r w:rsidR="00F94FFE">
          <w:rPr>
            <w:webHidden/>
          </w:rPr>
          <w:tab/>
        </w:r>
        <w:r w:rsidR="00F94FFE">
          <w:rPr>
            <w:webHidden/>
          </w:rPr>
          <w:fldChar w:fldCharType="begin"/>
        </w:r>
        <w:r w:rsidR="00F94FFE">
          <w:rPr>
            <w:webHidden/>
          </w:rPr>
          <w:instrText xml:space="preserve"> PAGEREF _Toc19692100 \h </w:instrText>
        </w:r>
        <w:r w:rsidR="00F94FFE">
          <w:rPr>
            <w:webHidden/>
          </w:rPr>
        </w:r>
        <w:r w:rsidR="00F94FFE">
          <w:rPr>
            <w:webHidden/>
          </w:rPr>
          <w:fldChar w:fldCharType="separate"/>
        </w:r>
        <w:r w:rsidR="00F94FFE">
          <w:rPr>
            <w:webHidden/>
          </w:rPr>
          <w:t>19</w:t>
        </w:r>
        <w:r w:rsidR="00F94FFE">
          <w:rPr>
            <w:webHidden/>
          </w:rPr>
          <w:fldChar w:fldCharType="end"/>
        </w:r>
      </w:hyperlink>
    </w:p>
    <w:p w14:paraId="465CA43E" w14:textId="1A149BC8" w:rsidR="00F94FFE" w:rsidRDefault="00F311EF">
      <w:pPr>
        <w:pStyle w:val="Inhopg3"/>
        <w:rPr>
          <w:rFonts w:asciiTheme="minorHAnsi" w:eastAsiaTheme="minorEastAsia" w:hAnsiTheme="minorHAnsi" w:cstheme="minorBidi"/>
          <w:snapToGrid/>
          <w:kern w:val="0"/>
          <w:sz w:val="22"/>
          <w:szCs w:val="22"/>
          <w:lang w:eastAsia="nl-NL"/>
        </w:rPr>
      </w:pPr>
      <w:hyperlink w:anchor="_Toc19692101" w:history="1">
        <w:r w:rsidR="00F94FFE" w:rsidRPr="0022200D">
          <w:rPr>
            <w:rStyle w:val="Hyperlink"/>
          </w:rPr>
          <w:t>2.4.4</w:t>
        </w:r>
        <w:r w:rsidR="00F94FFE">
          <w:rPr>
            <w:rFonts w:asciiTheme="minorHAnsi" w:eastAsiaTheme="minorEastAsia" w:hAnsiTheme="minorHAnsi" w:cstheme="minorBidi"/>
            <w:snapToGrid/>
            <w:kern w:val="0"/>
            <w:sz w:val="22"/>
            <w:szCs w:val="22"/>
            <w:lang w:eastAsia="nl-NL"/>
          </w:rPr>
          <w:tab/>
        </w:r>
        <w:r w:rsidR="00F94FFE" w:rsidRPr="0022200D">
          <w:rPr>
            <w:rStyle w:val="Hyperlink"/>
          </w:rPr>
          <w:t>Keuzeblok Niet Natuurlijk Persoon</w:t>
        </w:r>
        <w:r w:rsidR="00F94FFE">
          <w:rPr>
            <w:webHidden/>
          </w:rPr>
          <w:tab/>
        </w:r>
        <w:r w:rsidR="00F94FFE">
          <w:rPr>
            <w:webHidden/>
          </w:rPr>
          <w:fldChar w:fldCharType="begin"/>
        </w:r>
        <w:r w:rsidR="00F94FFE">
          <w:rPr>
            <w:webHidden/>
          </w:rPr>
          <w:instrText xml:space="preserve"> PAGEREF _Toc19692101 \h </w:instrText>
        </w:r>
        <w:r w:rsidR="00F94FFE">
          <w:rPr>
            <w:webHidden/>
          </w:rPr>
        </w:r>
        <w:r w:rsidR="00F94FFE">
          <w:rPr>
            <w:webHidden/>
          </w:rPr>
          <w:fldChar w:fldCharType="separate"/>
        </w:r>
        <w:r w:rsidR="00F94FFE">
          <w:rPr>
            <w:webHidden/>
          </w:rPr>
          <w:t>22</w:t>
        </w:r>
        <w:r w:rsidR="00F94FFE">
          <w:rPr>
            <w:webHidden/>
          </w:rPr>
          <w:fldChar w:fldCharType="end"/>
        </w:r>
      </w:hyperlink>
    </w:p>
    <w:p w14:paraId="6B15B85C" w14:textId="5C55926E" w:rsidR="00F94FFE" w:rsidRDefault="00F311EF">
      <w:pPr>
        <w:pStyle w:val="Inhopg2"/>
        <w:rPr>
          <w:rFonts w:asciiTheme="minorHAnsi" w:eastAsiaTheme="minorEastAsia" w:hAnsiTheme="minorHAnsi" w:cstheme="minorBidi"/>
          <w:snapToGrid/>
          <w:kern w:val="0"/>
          <w:sz w:val="22"/>
          <w:szCs w:val="22"/>
          <w:lang w:eastAsia="nl-NL"/>
        </w:rPr>
      </w:pPr>
      <w:hyperlink w:anchor="_Toc19692102" w:history="1">
        <w:r w:rsidR="00F94FFE" w:rsidRPr="0022200D">
          <w:rPr>
            <w:rStyle w:val="Hyperlink"/>
          </w:rPr>
          <w:t>2.5</w:t>
        </w:r>
        <w:r w:rsidR="00F94FFE">
          <w:rPr>
            <w:rFonts w:asciiTheme="minorHAnsi" w:eastAsiaTheme="minorEastAsia" w:hAnsiTheme="minorHAnsi" w:cstheme="minorBidi"/>
            <w:snapToGrid/>
            <w:kern w:val="0"/>
            <w:sz w:val="22"/>
            <w:szCs w:val="22"/>
            <w:lang w:eastAsia="nl-NL"/>
          </w:rPr>
          <w:tab/>
        </w:r>
        <w:r w:rsidR="00F94FFE" w:rsidRPr="0022200D">
          <w:rPr>
            <w:rStyle w:val="Hyperlink"/>
          </w:rPr>
          <w:t>Gevolmachtigde Rechthebbenden</w:t>
        </w:r>
        <w:r w:rsidR="00F94FFE">
          <w:rPr>
            <w:webHidden/>
          </w:rPr>
          <w:tab/>
        </w:r>
        <w:r w:rsidR="00F94FFE">
          <w:rPr>
            <w:webHidden/>
          </w:rPr>
          <w:fldChar w:fldCharType="begin"/>
        </w:r>
        <w:r w:rsidR="00F94FFE">
          <w:rPr>
            <w:webHidden/>
          </w:rPr>
          <w:instrText xml:space="preserve"> PAGEREF _Toc19692102 \h </w:instrText>
        </w:r>
        <w:r w:rsidR="00F94FFE">
          <w:rPr>
            <w:webHidden/>
          </w:rPr>
        </w:r>
        <w:r w:rsidR="00F94FFE">
          <w:rPr>
            <w:webHidden/>
          </w:rPr>
          <w:fldChar w:fldCharType="separate"/>
        </w:r>
        <w:r w:rsidR="00F94FFE">
          <w:rPr>
            <w:webHidden/>
          </w:rPr>
          <w:t>24</w:t>
        </w:r>
        <w:r w:rsidR="00F94FFE">
          <w:rPr>
            <w:webHidden/>
          </w:rPr>
          <w:fldChar w:fldCharType="end"/>
        </w:r>
      </w:hyperlink>
    </w:p>
    <w:p w14:paraId="3B4E9975" w14:textId="45B8AB4E" w:rsidR="00F94FFE" w:rsidRDefault="00F311EF">
      <w:pPr>
        <w:pStyle w:val="Inhopg2"/>
        <w:rPr>
          <w:rFonts w:asciiTheme="minorHAnsi" w:eastAsiaTheme="minorEastAsia" w:hAnsiTheme="minorHAnsi" w:cstheme="minorBidi"/>
          <w:snapToGrid/>
          <w:kern w:val="0"/>
          <w:sz w:val="22"/>
          <w:szCs w:val="22"/>
          <w:lang w:eastAsia="nl-NL"/>
        </w:rPr>
      </w:pPr>
      <w:hyperlink w:anchor="_Toc19692103" w:history="1">
        <w:r w:rsidR="00F94FFE" w:rsidRPr="0022200D">
          <w:rPr>
            <w:rStyle w:val="Hyperlink"/>
          </w:rPr>
          <w:t>2.6</w:t>
        </w:r>
        <w:r w:rsidR="00F94FFE">
          <w:rPr>
            <w:rFonts w:asciiTheme="minorHAnsi" w:eastAsiaTheme="minorEastAsia" w:hAnsiTheme="minorHAnsi" w:cstheme="minorBidi"/>
            <w:snapToGrid/>
            <w:kern w:val="0"/>
            <w:sz w:val="22"/>
            <w:szCs w:val="22"/>
            <w:lang w:eastAsia="nl-NL"/>
          </w:rPr>
          <w:tab/>
        </w:r>
        <w:r w:rsidR="00F94FFE" w:rsidRPr="0022200D">
          <w:rPr>
            <w:rStyle w:val="Hyperlink"/>
          </w:rPr>
          <w:t>Rechthebbenden</w:t>
        </w:r>
        <w:r w:rsidR="00F94FFE">
          <w:rPr>
            <w:webHidden/>
          </w:rPr>
          <w:tab/>
        </w:r>
        <w:r w:rsidR="00F94FFE">
          <w:rPr>
            <w:webHidden/>
          </w:rPr>
          <w:fldChar w:fldCharType="begin"/>
        </w:r>
        <w:r w:rsidR="00F94FFE">
          <w:rPr>
            <w:webHidden/>
          </w:rPr>
          <w:instrText xml:space="preserve"> PAGEREF _Toc19692103 \h </w:instrText>
        </w:r>
        <w:r w:rsidR="00F94FFE">
          <w:rPr>
            <w:webHidden/>
          </w:rPr>
        </w:r>
        <w:r w:rsidR="00F94FFE">
          <w:rPr>
            <w:webHidden/>
          </w:rPr>
          <w:fldChar w:fldCharType="separate"/>
        </w:r>
        <w:r w:rsidR="00F94FFE">
          <w:rPr>
            <w:webHidden/>
          </w:rPr>
          <w:t>24</w:t>
        </w:r>
        <w:r w:rsidR="00F94FFE">
          <w:rPr>
            <w:webHidden/>
          </w:rPr>
          <w:fldChar w:fldCharType="end"/>
        </w:r>
      </w:hyperlink>
    </w:p>
    <w:p w14:paraId="5161F70B" w14:textId="64D73DCF" w:rsidR="00F94FFE" w:rsidRDefault="00F311EF">
      <w:pPr>
        <w:pStyle w:val="Inhopg2"/>
        <w:rPr>
          <w:rFonts w:asciiTheme="minorHAnsi" w:eastAsiaTheme="minorEastAsia" w:hAnsiTheme="minorHAnsi" w:cstheme="minorBidi"/>
          <w:snapToGrid/>
          <w:kern w:val="0"/>
          <w:sz w:val="22"/>
          <w:szCs w:val="22"/>
          <w:lang w:eastAsia="nl-NL"/>
        </w:rPr>
      </w:pPr>
      <w:hyperlink w:anchor="_Toc19692104" w:history="1">
        <w:r w:rsidR="00F94FFE" w:rsidRPr="0022200D">
          <w:rPr>
            <w:rStyle w:val="Hyperlink"/>
          </w:rPr>
          <w:t>2.7</w:t>
        </w:r>
        <w:r w:rsidR="00F94FFE">
          <w:rPr>
            <w:rFonts w:asciiTheme="minorHAnsi" w:eastAsiaTheme="minorEastAsia" w:hAnsiTheme="minorHAnsi" w:cstheme="minorBidi"/>
            <w:snapToGrid/>
            <w:kern w:val="0"/>
            <w:sz w:val="22"/>
            <w:szCs w:val="22"/>
            <w:lang w:eastAsia="nl-NL"/>
          </w:rPr>
          <w:tab/>
        </w:r>
        <w:r w:rsidR="00F94FFE" w:rsidRPr="0022200D">
          <w:rPr>
            <w:rStyle w:val="Hyperlink"/>
          </w:rPr>
          <w:t>Volmachtverlening</w:t>
        </w:r>
        <w:r w:rsidR="00F94FFE">
          <w:rPr>
            <w:webHidden/>
          </w:rPr>
          <w:tab/>
        </w:r>
        <w:r w:rsidR="00F94FFE">
          <w:rPr>
            <w:webHidden/>
          </w:rPr>
          <w:fldChar w:fldCharType="begin"/>
        </w:r>
        <w:r w:rsidR="00F94FFE">
          <w:rPr>
            <w:webHidden/>
          </w:rPr>
          <w:instrText xml:space="preserve"> PAGEREF _Toc19692104 \h </w:instrText>
        </w:r>
        <w:r w:rsidR="00F94FFE">
          <w:rPr>
            <w:webHidden/>
          </w:rPr>
        </w:r>
        <w:r w:rsidR="00F94FFE">
          <w:rPr>
            <w:webHidden/>
          </w:rPr>
          <w:fldChar w:fldCharType="separate"/>
        </w:r>
        <w:r w:rsidR="00F94FFE">
          <w:rPr>
            <w:webHidden/>
          </w:rPr>
          <w:t>26</w:t>
        </w:r>
        <w:r w:rsidR="00F94FFE">
          <w:rPr>
            <w:webHidden/>
          </w:rPr>
          <w:fldChar w:fldCharType="end"/>
        </w:r>
      </w:hyperlink>
    </w:p>
    <w:p w14:paraId="364F3D29" w14:textId="5C97C872" w:rsidR="00F94FFE" w:rsidRDefault="00F311EF">
      <w:pPr>
        <w:pStyle w:val="Inhopg2"/>
        <w:rPr>
          <w:rFonts w:asciiTheme="minorHAnsi" w:eastAsiaTheme="minorEastAsia" w:hAnsiTheme="minorHAnsi" w:cstheme="minorBidi"/>
          <w:snapToGrid/>
          <w:kern w:val="0"/>
          <w:sz w:val="22"/>
          <w:szCs w:val="22"/>
          <w:lang w:eastAsia="nl-NL"/>
        </w:rPr>
      </w:pPr>
      <w:hyperlink w:anchor="_Toc19692105" w:history="1">
        <w:r w:rsidR="00F94FFE" w:rsidRPr="0022200D">
          <w:rPr>
            <w:rStyle w:val="Hyperlink"/>
          </w:rPr>
          <w:t>2.8</w:t>
        </w:r>
        <w:r w:rsidR="00F94FFE">
          <w:rPr>
            <w:rFonts w:asciiTheme="minorHAnsi" w:eastAsiaTheme="minorEastAsia" w:hAnsiTheme="minorHAnsi" w:cstheme="minorBidi"/>
            <w:snapToGrid/>
            <w:kern w:val="0"/>
            <w:sz w:val="22"/>
            <w:szCs w:val="22"/>
            <w:lang w:eastAsia="nl-NL"/>
          </w:rPr>
          <w:tab/>
        </w:r>
        <w:r w:rsidR="00F94FFE" w:rsidRPr="0022200D">
          <w:rPr>
            <w:rStyle w:val="Hyperlink"/>
          </w:rPr>
          <w:t>Soort doorhaling</w:t>
        </w:r>
        <w:r w:rsidR="00F94FFE">
          <w:rPr>
            <w:webHidden/>
          </w:rPr>
          <w:tab/>
        </w:r>
        <w:r w:rsidR="00F94FFE">
          <w:rPr>
            <w:webHidden/>
          </w:rPr>
          <w:fldChar w:fldCharType="begin"/>
        </w:r>
        <w:r w:rsidR="00F94FFE">
          <w:rPr>
            <w:webHidden/>
          </w:rPr>
          <w:instrText xml:space="preserve"> PAGEREF _Toc19692105 \h </w:instrText>
        </w:r>
        <w:r w:rsidR="00F94FFE">
          <w:rPr>
            <w:webHidden/>
          </w:rPr>
        </w:r>
        <w:r w:rsidR="00F94FFE">
          <w:rPr>
            <w:webHidden/>
          </w:rPr>
          <w:fldChar w:fldCharType="separate"/>
        </w:r>
        <w:r w:rsidR="00F94FFE">
          <w:rPr>
            <w:webHidden/>
          </w:rPr>
          <w:t>27</w:t>
        </w:r>
        <w:r w:rsidR="00F94FFE">
          <w:rPr>
            <w:webHidden/>
          </w:rPr>
          <w:fldChar w:fldCharType="end"/>
        </w:r>
      </w:hyperlink>
    </w:p>
    <w:p w14:paraId="18EA1168" w14:textId="7417C8E2" w:rsidR="00F94FFE" w:rsidRDefault="00F311EF">
      <w:pPr>
        <w:pStyle w:val="Inhopg3"/>
        <w:rPr>
          <w:rFonts w:asciiTheme="minorHAnsi" w:eastAsiaTheme="minorEastAsia" w:hAnsiTheme="minorHAnsi" w:cstheme="minorBidi"/>
          <w:snapToGrid/>
          <w:kern w:val="0"/>
          <w:sz w:val="22"/>
          <w:szCs w:val="22"/>
          <w:lang w:eastAsia="nl-NL"/>
        </w:rPr>
      </w:pPr>
      <w:hyperlink w:anchor="_Toc19692106" w:history="1">
        <w:r w:rsidR="00F94FFE" w:rsidRPr="0022200D">
          <w:rPr>
            <w:rStyle w:val="Hyperlink"/>
          </w:rPr>
          <w:t>2.8.1</w:t>
        </w:r>
        <w:r w:rsidR="00F94FFE">
          <w:rPr>
            <w:rFonts w:asciiTheme="minorHAnsi" w:eastAsiaTheme="minorEastAsia" w:hAnsiTheme="minorHAnsi" w:cstheme="minorBidi"/>
            <w:snapToGrid/>
            <w:kern w:val="0"/>
            <w:sz w:val="22"/>
            <w:szCs w:val="22"/>
            <w:lang w:eastAsia="nl-NL"/>
          </w:rPr>
          <w:tab/>
        </w:r>
        <w:r w:rsidR="00F94FFE" w:rsidRPr="0022200D">
          <w:rPr>
            <w:rStyle w:val="Hyperlink"/>
          </w:rPr>
          <w:t>Afstand hypotheekrecht</w:t>
        </w:r>
        <w:r w:rsidR="00F94FFE">
          <w:rPr>
            <w:webHidden/>
          </w:rPr>
          <w:tab/>
        </w:r>
        <w:r w:rsidR="00F94FFE">
          <w:rPr>
            <w:webHidden/>
          </w:rPr>
          <w:fldChar w:fldCharType="begin"/>
        </w:r>
        <w:r w:rsidR="00F94FFE">
          <w:rPr>
            <w:webHidden/>
          </w:rPr>
          <w:instrText xml:space="preserve"> PAGEREF _Toc19692106 \h </w:instrText>
        </w:r>
        <w:r w:rsidR="00F94FFE">
          <w:rPr>
            <w:webHidden/>
          </w:rPr>
        </w:r>
        <w:r w:rsidR="00F94FFE">
          <w:rPr>
            <w:webHidden/>
          </w:rPr>
          <w:fldChar w:fldCharType="separate"/>
        </w:r>
        <w:r w:rsidR="00F94FFE">
          <w:rPr>
            <w:webHidden/>
          </w:rPr>
          <w:t>27</w:t>
        </w:r>
        <w:r w:rsidR="00F94FFE">
          <w:rPr>
            <w:webHidden/>
          </w:rPr>
          <w:fldChar w:fldCharType="end"/>
        </w:r>
      </w:hyperlink>
    </w:p>
    <w:p w14:paraId="66AA8F81" w14:textId="013341F2" w:rsidR="00F94FFE" w:rsidRDefault="00F311EF">
      <w:pPr>
        <w:pStyle w:val="Inhopg3"/>
        <w:rPr>
          <w:rFonts w:asciiTheme="minorHAnsi" w:eastAsiaTheme="minorEastAsia" w:hAnsiTheme="minorHAnsi" w:cstheme="minorBidi"/>
          <w:snapToGrid/>
          <w:kern w:val="0"/>
          <w:sz w:val="22"/>
          <w:szCs w:val="22"/>
          <w:lang w:eastAsia="nl-NL"/>
        </w:rPr>
      </w:pPr>
      <w:hyperlink w:anchor="_Toc19692107" w:history="1">
        <w:r w:rsidR="00F94FFE" w:rsidRPr="0022200D">
          <w:rPr>
            <w:rStyle w:val="Hyperlink"/>
          </w:rPr>
          <w:t>2.8.2</w:t>
        </w:r>
        <w:r w:rsidR="00F94FFE">
          <w:rPr>
            <w:rFonts w:asciiTheme="minorHAnsi" w:eastAsiaTheme="minorEastAsia" w:hAnsiTheme="minorHAnsi" w:cstheme="minorBidi"/>
            <w:snapToGrid/>
            <w:kern w:val="0"/>
            <w:sz w:val="22"/>
            <w:szCs w:val="22"/>
            <w:lang w:eastAsia="nl-NL"/>
          </w:rPr>
          <w:tab/>
        </w:r>
        <w:r w:rsidR="00F94FFE" w:rsidRPr="0022200D">
          <w:rPr>
            <w:rStyle w:val="Hyperlink"/>
          </w:rPr>
          <w:t>Opzegging hypotheekrecht</w:t>
        </w:r>
        <w:r w:rsidR="00F94FFE">
          <w:rPr>
            <w:webHidden/>
          </w:rPr>
          <w:tab/>
        </w:r>
        <w:r w:rsidR="00F94FFE">
          <w:rPr>
            <w:webHidden/>
          </w:rPr>
          <w:fldChar w:fldCharType="begin"/>
        </w:r>
        <w:r w:rsidR="00F94FFE">
          <w:rPr>
            <w:webHidden/>
          </w:rPr>
          <w:instrText xml:space="preserve"> PAGEREF _Toc19692107 \h </w:instrText>
        </w:r>
        <w:r w:rsidR="00F94FFE">
          <w:rPr>
            <w:webHidden/>
          </w:rPr>
        </w:r>
        <w:r w:rsidR="00F94FFE">
          <w:rPr>
            <w:webHidden/>
          </w:rPr>
          <w:fldChar w:fldCharType="separate"/>
        </w:r>
        <w:r w:rsidR="00F94FFE">
          <w:rPr>
            <w:webHidden/>
          </w:rPr>
          <w:t>34</w:t>
        </w:r>
        <w:r w:rsidR="00F94FFE">
          <w:rPr>
            <w:webHidden/>
          </w:rPr>
          <w:fldChar w:fldCharType="end"/>
        </w:r>
      </w:hyperlink>
    </w:p>
    <w:p w14:paraId="38504811" w14:textId="1EAE7B0E" w:rsidR="00F94FFE" w:rsidRDefault="00F311EF">
      <w:pPr>
        <w:pStyle w:val="Inhopg3"/>
        <w:rPr>
          <w:rFonts w:asciiTheme="minorHAnsi" w:eastAsiaTheme="minorEastAsia" w:hAnsiTheme="minorHAnsi" w:cstheme="minorBidi"/>
          <w:snapToGrid/>
          <w:kern w:val="0"/>
          <w:sz w:val="22"/>
          <w:szCs w:val="22"/>
          <w:lang w:eastAsia="nl-NL"/>
        </w:rPr>
      </w:pPr>
      <w:hyperlink w:anchor="_Toc19692108" w:history="1">
        <w:r w:rsidR="00F94FFE" w:rsidRPr="0022200D">
          <w:rPr>
            <w:rStyle w:val="Hyperlink"/>
          </w:rPr>
          <w:t>2.8.3</w:t>
        </w:r>
        <w:r w:rsidR="00F94FFE">
          <w:rPr>
            <w:rFonts w:asciiTheme="minorHAnsi" w:eastAsiaTheme="minorEastAsia" w:hAnsiTheme="minorHAnsi" w:cstheme="minorBidi"/>
            <w:snapToGrid/>
            <w:kern w:val="0"/>
            <w:sz w:val="22"/>
            <w:szCs w:val="22"/>
            <w:lang w:eastAsia="nl-NL"/>
          </w:rPr>
          <w:tab/>
        </w:r>
        <w:r w:rsidR="00F94FFE" w:rsidRPr="0022200D">
          <w:rPr>
            <w:rStyle w:val="Hyperlink"/>
          </w:rPr>
          <w:t>Vervallenverklaring</w:t>
        </w:r>
        <w:r w:rsidR="00F94FFE">
          <w:rPr>
            <w:webHidden/>
          </w:rPr>
          <w:tab/>
        </w:r>
        <w:r w:rsidR="00F94FFE">
          <w:rPr>
            <w:webHidden/>
          </w:rPr>
          <w:fldChar w:fldCharType="begin"/>
        </w:r>
        <w:r w:rsidR="00F94FFE">
          <w:rPr>
            <w:webHidden/>
          </w:rPr>
          <w:instrText xml:space="preserve"> PAGEREF _Toc19692108 \h </w:instrText>
        </w:r>
        <w:r w:rsidR="00F94FFE">
          <w:rPr>
            <w:webHidden/>
          </w:rPr>
        </w:r>
        <w:r w:rsidR="00F94FFE">
          <w:rPr>
            <w:webHidden/>
          </w:rPr>
          <w:fldChar w:fldCharType="separate"/>
        </w:r>
        <w:r w:rsidR="00F94FFE">
          <w:rPr>
            <w:webHidden/>
          </w:rPr>
          <w:t>39</w:t>
        </w:r>
        <w:r w:rsidR="00F94FFE">
          <w:rPr>
            <w:webHidden/>
          </w:rPr>
          <w:fldChar w:fldCharType="end"/>
        </w:r>
      </w:hyperlink>
    </w:p>
    <w:p w14:paraId="7AE985D8" w14:textId="3AF4D5FA" w:rsidR="00F94FFE" w:rsidRDefault="00F311EF">
      <w:pPr>
        <w:pStyle w:val="Inhopg2"/>
        <w:rPr>
          <w:rFonts w:asciiTheme="minorHAnsi" w:eastAsiaTheme="minorEastAsia" w:hAnsiTheme="minorHAnsi" w:cstheme="minorBidi"/>
          <w:snapToGrid/>
          <w:kern w:val="0"/>
          <w:sz w:val="22"/>
          <w:szCs w:val="22"/>
          <w:lang w:eastAsia="nl-NL"/>
        </w:rPr>
      </w:pPr>
      <w:hyperlink w:anchor="_Toc19692109" w:history="1">
        <w:r w:rsidR="00F94FFE" w:rsidRPr="0022200D">
          <w:rPr>
            <w:rStyle w:val="Hyperlink"/>
          </w:rPr>
          <w:t>2.9</w:t>
        </w:r>
        <w:r w:rsidR="00F94FFE">
          <w:rPr>
            <w:rFonts w:asciiTheme="minorHAnsi" w:eastAsiaTheme="minorEastAsia" w:hAnsiTheme="minorHAnsi" w:cstheme="minorBidi"/>
            <w:snapToGrid/>
            <w:kern w:val="0"/>
            <w:sz w:val="22"/>
            <w:szCs w:val="22"/>
            <w:lang w:eastAsia="nl-NL"/>
          </w:rPr>
          <w:tab/>
        </w:r>
        <w:r w:rsidR="00F94FFE" w:rsidRPr="0022200D">
          <w:rPr>
            <w:rStyle w:val="Hyperlink"/>
          </w:rPr>
          <w:t>Overige verklaringen</w:t>
        </w:r>
        <w:r w:rsidR="00F94FFE">
          <w:rPr>
            <w:webHidden/>
          </w:rPr>
          <w:tab/>
        </w:r>
        <w:r w:rsidR="00F94FFE">
          <w:rPr>
            <w:webHidden/>
          </w:rPr>
          <w:fldChar w:fldCharType="begin"/>
        </w:r>
        <w:r w:rsidR="00F94FFE">
          <w:rPr>
            <w:webHidden/>
          </w:rPr>
          <w:instrText xml:space="preserve"> PAGEREF _Toc19692109 \h </w:instrText>
        </w:r>
        <w:r w:rsidR="00F94FFE">
          <w:rPr>
            <w:webHidden/>
          </w:rPr>
        </w:r>
        <w:r w:rsidR="00F94FFE">
          <w:rPr>
            <w:webHidden/>
          </w:rPr>
          <w:fldChar w:fldCharType="separate"/>
        </w:r>
        <w:r w:rsidR="00F94FFE">
          <w:rPr>
            <w:webHidden/>
          </w:rPr>
          <w:t>43</w:t>
        </w:r>
        <w:r w:rsidR="00F94FFE">
          <w:rPr>
            <w:webHidden/>
          </w:rPr>
          <w:fldChar w:fldCharType="end"/>
        </w:r>
      </w:hyperlink>
    </w:p>
    <w:p w14:paraId="6BC0AF38" w14:textId="2C07403E" w:rsidR="00F94FFE" w:rsidRDefault="00F311EF">
      <w:pPr>
        <w:pStyle w:val="Inhopg2"/>
        <w:rPr>
          <w:rFonts w:asciiTheme="minorHAnsi" w:eastAsiaTheme="minorEastAsia" w:hAnsiTheme="minorHAnsi" w:cstheme="minorBidi"/>
          <w:snapToGrid/>
          <w:kern w:val="0"/>
          <w:sz w:val="22"/>
          <w:szCs w:val="22"/>
          <w:lang w:eastAsia="nl-NL"/>
        </w:rPr>
      </w:pPr>
      <w:hyperlink w:anchor="_Toc19692110" w:history="1">
        <w:r w:rsidR="00F94FFE" w:rsidRPr="0022200D">
          <w:rPr>
            <w:rStyle w:val="Hyperlink"/>
          </w:rPr>
          <w:t>2.10</w:t>
        </w:r>
        <w:r w:rsidR="00F94FFE">
          <w:rPr>
            <w:rFonts w:asciiTheme="minorHAnsi" w:eastAsiaTheme="minorEastAsia" w:hAnsiTheme="minorHAnsi" w:cstheme="minorBidi"/>
            <w:snapToGrid/>
            <w:kern w:val="0"/>
            <w:sz w:val="22"/>
            <w:szCs w:val="22"/>
            <w:lang w:eastAsia="nl-NL"/>
          </w:rPr>
          <w:tab/>
        </w:r>
        <w:r w:rsidR="00F94FFE" w:rsidRPr="0022200D">
          <w:rPr>
            <w:rStyle w:val="Hyperlink"/>
          </w:rPr>
          <w:t>Woonplaatskeuze</w:t>
        </w:r>
        <w:r w:rsidR="00F94FFE">
          <w:rPr>
            <w:webHidden/>
          </w:rPr>
          <w:tab/>
        </w:r>
        <w:r w:rsidR="00F94FFE">
          <w:rPr>
            <w:webHidden/>
          </w:rPr>
          <w:fldChar w:fldCharType="begin"/>
        </w:r>
        <w:r w:rsidR="00F94FFE">
          <w:rPr>
            <w:webHidden/>
          </w:rPr>
          <w:instrText xml:space="preserve"> PAGEREF _Toc19692110 \h </w:instrText>
        </w:r>
        <w:r w:rsidR="00F94FFE">
          <w:rPr>
            <w:webHidden/>
          </w:rPr>
        </w:r>
        <w:r w:rsidR="00F94FFE">
          <w:rPr>
            <w:webHidden/>
          </w:rPr>
          <w:fldChar w:fldCharType="separate"/>
        </w:r>
        <w:r w:rsidR="00F94FFE">
          <w:rPr>
            <w:webHidden/>
          </w:rPr>
          <w:t>44</w:t>
        </w:r>
        <w:r w:rsidR="00F94FFE">
          <w:rPr>
            <w:webHidden/>
          </w:rPr>
          <w:fldChar w:fldCharType="end"/>
        </w:r>
      </w:hyperlink>
    </w:p>
    <w:p w14:paraId="5A0EEC01" w14:textId="4AE3D67D" w:rsidR="00F94FFE" w:rsidRDefault="00F311EF">
      <w:pPr>
        <w:pStyle w:val="Inhopg2"/>
        <w:rPr>
          <w:rFonts w:asciiTheme="minorHAnsi" w:eastAsiaTheme="minorEastAsia" w:hAnsiTheme="minorHAnsi" w:cstheme="minorBidi"/>
          <w:snapToGrid/>
          <w:kern w:val="0"/>
          <w:sz w:val="22"/>
          <w:szCs w:val="22"/>
          <w:lang w:eastAsia="nl-NL"/>
        </w:rPr>
      </w:pPr>
      <w:hyperlink w:anchor="_Toc19692111" w:history="1">
        <w:r w:rsidR="00F94FFE" w:rsidRPr="0022200D">
          <w:rPr>
            <w:rStyle w:val="Hyperlink"/>
          </w:rPr>
          <w:t>2.11</w:t>
        </w:r>
        <w:r w:rsidR="00F94FFE">
          <w:rPr>
            <w:rFonts w:asciiTheme="minorHAnsi" w:eastAsiaTheme="minorEastAsia" w:hAnsiTheme="minorHAnsi" w:cstheme="minorBidi"/>
            <w:snapToGrid/>
            <w:kern w:val="0"/>
            <w:sz w:val="22"/>
            <w:szCs w:val="22"/>
            <w:lang w:eastAsia="nl-NL"/>
          </w:rPr>
          <w:tab/>
        </w:r>
        <w:r w:rsidR="00F94FFE" w:rsidRPr="0022200D">
          <w:rPr>
            <w:rStyle w:val="Hyperlink"/>
          </w:rPr>
          <w:t>Identiteit personen</w:t>
        </w:r>
        <w:r w:rsidR="00F94FFE">
          <w:rPr>
            <w:webHidden/>
          </w:rPr>
          <w:tab/>
        </w:r>
        <w:r w:rsidR="00F94FFE">
          <w:rPr>
            <w:webHidden/>
          </w:rPr>
          <w:fldChar w:fldCharType="begin"/>
        </w:r>
        <w:r w:rsidR="00F94FFE">
          <w:rPr>
            <w:webHidden/>
          </w:rPr>
          <w:instrText xml:space="preserve"> PAGEREF _Toc19692111 \h </w:instrText>
        </w:r>
        <w:r w:rsidR="00F94FFE">
          <w:rPr>
            <w:webHidden/>
          </w:rPr>
        </w:r>
        <w:r w:rsidR="00F94FFE">
          <w:rPr>
            <w:webHidden/>
          </w:rPr>
          <w:fldChar w:fldCharType="separate"/>
        </w:r>
        <w:r w:rsidR="00F94FFE">
          <w:rPr>
            <w:webHidden/>
          </w:rPr>
          <w:t>44</w:t>
        </w:r>
        <w:r w:rsidR="00F94FFE">
          <w:rPr>
            <w:webHidden/>
          </w:rPr>
          <w:fldChar w:fldCharType="end"/>
        </w:r>
      </w:hyperlink>
    </w:p>
    <w:p w14:paraId="0980DB87" w14:textId="0EE8E688" w:rsidR="00F94FFE" w:rsidRDefault="00F311EF">
      <w:pPr>
        <w:pStyle w:val="Inhopg2"/>
        <w:rPr>
          <w:rFonts w:asciiTheme="minorHAnsi" w:eastAsiaTheme="minorEastAsia" w:hAnsiTheme="minorHAnsi" w:cstheme="minorBidi"/>
          <w:snapToGrid/>
          <w:kern w:val="0"/>
          <w:sz w:val="22"/>
          <w:szCs w:val="22"/>
          <w:lang w:eastAsia="nl-NL"/>
        </w:rPr>
      </w:pPr>
      <w:hyperlink w:anchor="_Toc19692112" w:history="1">
        <w:r w:rsidR="00F94FFE" w:rsidRPr="0022200D">
          <w:rPr>
            <w:rStyle w:val="Hyperlink"/>
          </w:rPr>
          <w:t>2.12</w:t>
        </w:r>
        <w:r w:rsidR="00F94FFE">
          <w:rPr>
            <w:rFonts w:asciiTheme="minorHAnsi" w:eastAsiaTheme="minorEastAsia" w:hAnsiTheme="minorHAnsi" w:cstheme="minorBidi"/>
            <w:snapToGrid/>
            <w:kern w:val="0"/>
            <w:sz w:val="22"/>
            <w:szCs w:val="22"/>
            <w:lang w:eastAsia="nl-NL"/>
          </w:rPr>
          <w:tab/>
        </w:r>
        <w:r w:rsidR="00F94FFE" w:rsidRPr="0022200D">
          <w:rPr>
            <w:rStyle w:val="Hyperlink"/>
          </w:rPr>
          <w:t>Passeren akte</w:t>
        </w:r>
        <w:r w:rsidR="00F94FFE">
          <w:rPr>
            <w:webHidden/>
          </w:rPr>
          <w:tab/>
        </w:r>
        <w:r w:rsidR="00F94FFE">
          <w:rPr>
            <w:webHidden/>
          </w:rPr>
          <w:fldChar w:fldCharType="begin"/>
        </w:r>
        <w:r w:rsidR="00F94FFE">
          <w:rPr>
            <w:webHidden/>
          </w:rPr>
          <w:instrText xml:space="preserve"> PAGEREF _Toc19692112 \h </w:instrText>
        </w:r>
        <w:r w:rsidR="00F94FFE">
          <w:rPr>
            <w:webHidden/>
          </w:rPr>
        </w:r>
        <w:r w:rsidR="00F94FFE">
          <w:rPr>
            <w:webHidden/>
          </w:rPr>
          <w:fldChar w:fldCharType="separate"/>
        </w:r>
        <w:r w:rsidR="00F94FFE">
          <w:rPr>
            <w:webHidden/>
          </w:rPr>
          <w:t>45</w:t>
        </w:r>
        <w:r w:rsidR="00F94FFE">
          <w:rPr>
            <w:webHidden/>
          </w:rPr>
          <w:fldChar w:fldCharType="end"/>
        </w:r>
      </w:hyperlink>
    </w:p>
    <w:p w14:paraId="2F727281" w14:textId="432D072A" w:rsidR="00F94FFE" w:rsidRDefault="00F311EF">
      <w:pPr>
        <w:pStyle w:val="Inhopg2"/>
        <w:rPr>
          <w:rFonts w:asciiTheme="minorHAnsi" w:eastAsiaTheme="minorEastAsia" w:hAnsiTheme="minorHAnsi" w:cstheme="minorBidi"/>
          <w:snapToGrid/>
          <w:kern w:val="0"/>
          <w:sz w:val="22"/>
          <w:szCs w:val="22"/>
          <w:lang w:eastAsia="nl-NL"/>
        </w:rPr>
      </w:pPr>
      <w:hyperlink w:anchor="_Toc19692113" w:history="1">
        <w:r w:rsidR="00F94FFE" w:rsidRPr="0022200D">
          <w:rPr>
            <w:rStyle w:val="Hyperlink"/>
          </w:rPr>
          <w:t>2.13</w:t>
        </w:r>
        <w:r w:rsidR="00F94FFE">
          <w:rPr>
            <w:rFonts w:asciiTheme="minorHAnsi" w:eastAsiaTheme="minorEastAsia" w:hAnsiTheme="minorHAnsi" w:cstheme="minorBidi"/>
            <w:snapToGrid/>
            <w:kern w:val="0"/>
            <w:sz w:val="22"/>
            <w:szCs w:val="22"/>
            <w:lang w:eastAsia="nl-NL"/>
          </w:rPr>
          <w:tab/>
        </w:r>
        <w:r w:rsidR="00F94FFE" w:rsidRPr="0022200D">
          <w:rPr>
            <w:rStyle w:val="Hyperlink"/>
          </w:rPr>
          <w:t>Voorbeelden nummering in comparitie en in soort doorhaling</w:t>
        </w:r>
        <w:r w:rsidR="00F94FFE">
          <w:rPr>
            <w:webHidden/>
          </w:rPr>
          <w:tab/>
        </w:r>
        <w:r w:rsidR="00F94FFE">
          <w:rPr>
            <w:webHidden/>
          </w:rPr>
          <w:fldChar w:fldCharType="begin"/>
        </w:r>
        <w:r w:rsidR="00F94FFE">
          <w:rPr>
            <w:webHidden/>
          </w:rPr>
          <w:instrText xml:space="preserve"> PAGEREF _Toc19692113 \h </w:instrText>
        </w:r>
        <w:r w:rsidR="00F94FFE">
          <w:rPr>
            <w:webHidden/>
          </w:rPr>
        </w:r>
        <w:r w:rsidR="00F94FFE">
          <w:rPr>
            <w:webHidden/>
          </w:rPr>
          <w:fldChar w:fldCharType="separate"/>
        </w:r>
        <w:r w:rsidR="00F94FFE">
          <w:rPr>
            <w:webHidden/>
          </w:rPr>
          <w:t>47</w:t>
        </w:r>
        <w:r w:rsidR="00F94FFE">
          <w:rPr>
            <w:webHidden/>
          </w:rPr>
          <w:fldChar w:fldCharType="end"/>
        </w:r>
      </w:hyperlink>
    </w:p>
    <w:p w14:paraId="62FC7CD7" w14:textId="77777777" w:rsidR="00451606" w:rsidRDefault="00335460">
      <w:pPr>
        <w:pStyle w:val="Koptekst"/>
        <w:tabs>
          <w:tab w:val="clear" w:pos="4536"/>
          <w:tab w:val="clear" w:pos="9072"/>
        </w:tabs>
      </w:pPr>
      <w:r>
        <w:fldChar w:fldCharType="end"/>
      </w:r>
    </w:p>
    <w:p w14:paraId="0B4E35C6" w14:textId="77777777" w:rsidR="00451606" w:rsidRDefault="00451606">
      <w:pPr>
        <w:pStyle w:val="Koptekst"/>
        <w:tabs>
          <w:tab w:val="clear" w:pos="4536"/>
          <w:tab w:val="clear" w:pos="9072"/>
        </w:tabs>
      </w:pPr>
    </w:p>
    <w:p w14:paraId="5271B576"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6F4B431C" w14:textId="77777777"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0" w:name="bmStartpunt"/>
      <w:bookmarkStart w:id="11" w:name="_Toc498316301"/>
      <w:bookmarkStart w:id="12" w:name="_Toc276321552"/>
      <w:bookmarkStart w:id="13" w:name="_Toc278205521"/>
      <w:bookmarkStart w:id="14" w:name="_Toc19692074"/>
      <w:bookmarkEnd w:id="10"/>
      <w:bookmarkEnd w:id="11"/>
      <w:r>
        <w:rPr>
          <w:lang w:val="nl-NL"/>
        </w:rPr>
        <w:lastRenderedPageBreak/>
        <w:t>Inleiding</w:t>
      </w:r>
      <w:bookmarkEnd w:id="12"/>
      <w:bookmarkEnd w:id="13"/>
      <w:bookmarkEnd w:id="14"/>
    </w:p>
    <w:p w14:paraId="355A81CF"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5" w:name="_Toc276321553"/>
      <w:bookmarkStart w:id="16" w:name="_Toc278205522"/>
      <w:bookmarkStart w:id="17" w:name="_Toc19692075"/>
      <w:r>
        <w:rPr>
          <w:lang w:val="nl-NL"/>
        </w:rPr>
        <w:t>Doel</w:t>
      </w:r>
      <w:bookmarkEnd w:id="15"/>
      <w:bookmarkEnd w:id="16"/>
      <w:bookmarkEnd w:id="17"/>
    </w:p>
    <w:p w14:paraId="6C32A6C2" w14:textId="77777777" w:rsidR="00335460" w:rsidRDefault="00335460" w:rsidP="00335460">
      <w:bookmarkStart w:id="18" w:name="_Toc212447230"/>
      <w:bookmarkStart w:id="19" w:name="_Toc265506396"/>
      <w:bookmarkStart w:id="20" w:name="_Toc196114937"/>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6E344208" w14:textId="77777777" w:rsidR="00335460" w:rsidRDefault="00335460" w:rsidP="00335460"/>
    <w:p w14:paraId="65D619ED" w14:textId="77777777" w:rsidR="00335460" w:rsidRDefault="00335460" w:rsidP="00335460">
      <w:pPr>
        <w:pStyle w:val="Kop2"/>
      </w:pPr>
      <w:bookmarkStart w:id="21" w:name="_Toc276321554"/>
      <w:bookmarkStart w:id="22" w:name="_Toc278205523"/>
      <w:bookmarkStart w:id="23" w:name="_Ref438627407"/>
      <w:bookmarkStart w:id="24" w:name="_Ref438627706"/>
      <w:bookmarkStart w:id="25" w:name="_Toc19692076"/>
      <w:r w:rsidRPr="00343045">
        <w:t>Algemeen</w:t>
      </w:r>
      <w:bookmarkEnd w:id="18"/>
      <w:bookmarkEnd w:id="19"/>
      <w:bookmarkEnd w:id="21"/>
      <w:bookmarkEnd w:id="22"/>
      <w:bookmarkEnd w:id="23"/>
      <w:bookmarkEnd w:id="24"/>
      <w:bookmarkEnd w:id="25"/>
    </w:p>
    <w:bookmarkEnd w:id="20"/>
    <w:p w14:paraId="61AD7E06" w14:textId="77777777"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14:paraId="57C89FB8" w14:textId="77777777" w:rsidR="00CD46E8" w:rsidRDefault="00CD46E8" w:rsidP="00CD46E8">
      <w:pPr>
        <w:rPr>
          <w:lang w:val="nl"/>
        </w:rPr>
      </w:pPr>
    </w:p>
    <w:p w14:paraId="46A43321" w14:textId="77777777" w:rsidR="00CD46E8" w:rsidRPr="00CD46E8" w:rsidRDefault="00CD46E8" w:rsidP="00CD46E8">
      <w:pPr>
        <w:rPr>
          <w:lang w:val="nl"/>
        </w:rPr>
      </w:pPr>
      <w:r>
        <w:rPr>
          <w:lang w:val="nl"/>
        </w:rPr>
        <w:t>Voor de toelichting op standaard tekstblokken zie de afzonderlijke beschrijvingen van die tekstblokken.</w:t>
      </w:r>
    </w:p>
    <w:p w14:paraId="244A584D" w14:textId="77777777" w:rsidR="00CD46E8" w:rsidRDefault="00CD46E8" w:rsidP="00CD46E8">
      <w:pPr>
        <w:rPr>
          <w:b/>
        </w:rPr>
      </w:pPr>
    </w:p>
    <w:p w14:paraId="532A373F" w14:textId="77777777" w:rsidR="00CD46E8" w:rsidRDefault="00CD46E8" w:rsidP="00CD46E8">
      <w:r w:rsidRPr="00EF395F">
        <w:t>Aanvullende</w:t>
      </w:r>
      <w:r>
        <w:t xml:space="preserve"> presentatie beschrijving:</w:t>
      </w:r>
    </w:p>
    <w:p w14:paraId="15964B59" w14:textId="77777777"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14:paraId="41D5588B" w14:textId="77777777"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14:anchorId="02BB2319" wp14:editId="603E277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0B2A3B7" w14:textId="77777777" w:rsidR="00335460" w:rsidRPr="00355CA6" w:rsidRDefault="00335460" w:rsidP="00335460"/>
    <w:p w14:paraId="503F6771" w14:textId="77777777"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6" w:name="_Toc63672874"/>
      <w:bookmarkStart w:id="27" w:name="_Toc64275454"/>
      <w:bookmarkStart w:id="28" w:name="_Toc276321555"/>
      <w:bookmarkStart w:id="29" w:name="_Toc278205524"/>
      <w:bookmarkStart w:id="30" w:name="_Toc19692077"/>
      <w:r w:rsidRPr="00904A4A">
        <w:rPr>
          <w:lang w:val="nl-NL"/>
        </w:rPr>
        <w:lastRenderedPageBreak/>
        <w:t>Referenties</w:t>
      </w:r>
      <w:bookmarkEnd w:id="26"/>
      <w:bookmarkEnd w:id="27"/>
      <w:bookmarkEnd w:id="28"/>
      <w:bookmarkEnd w:id="29"/>
      <w:bookmarkEnd w:id="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6821"/>
      </w:tblGrid>
      <w:tr w:rsidR="001421BE" w:rsidRPr="00904A4A" w14:paraId="3342E13D" w14:textId="77777777" w:rsidTr="001421BE">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2B702A3A" w14:textId="77777777" w:rsidR="001421BE" w:rsidRPr="00904A4A" w:rsidRDefault="001421BE" w:rsidP="00373082">
            <w:pPr>
              <w:rPr>
                <w:b/>
                <w:bCs/>
              </w:rPr>
            </w:pPr>
            <w:r>
              <w:rPr>
                <w:b/>
                <w:bCs/>
              </w:rPr>
              <w:t>Afkorting</w:t>
            </w:r>
          </w:p>
        </w:tc>
        <w:tc>
          <w:tcPr>
            <w:tcW w:w="6821" w:type="dxa"/>
            <w:tcBorders>
              <w:top w:val="single" w:sz="4" w:space="0" w:color="auto"/>
              <w:left w:val="single" w:sz="4" w:space="0" w:color="auto"/>
              <w:bottom w:val="single" w:sz="4" w:space="0" w:color="auto"/>
              <w:right w:val="single" w:sz="4" w:space="0" w:color="auto"/>
            </w:tcBorders>
            <w:shd w:val="clear" w:color="auto" w:fill="CCCCCC"/>
          </w:tcPr>
          <w:p w14:paraId="0910B430" w14:textId="77777777" w:rsidR="001421BE" w:rsidRDefault="001421BE" w:rsidP="00373082">
            <w:pPr>
              <w:rPr>
                <w:b/>
                <w:bCs/>
              </w:rPr>
            </w:pPr>
            <w:r>
              <w:rPr>
                <w:b/>
                <w:bCs/>
              </w:rPr>
              <w:t>Documentnaam</w:t>
            </w:r>
          </w:p>
        </w:tc>
      </w:tr>
      <w:tr w:rsidR="001421BE" w:rsidRPr="00027498" w14:paraId="5AC101AD" w14:textId="77777777" w:rsidTr="001421BE">
        <w:tc>
          <w:tcPr>
            <w:tcW w:w="1042" w:type="dxa"/>
            <w:tcBorders>
              <w:top w:val="single" w:sz="4" w:space="0" w:color="auto"/>
              <w:bottom w:val="single" w:sz="4" w:space="0" w:color="auto"/>
            </w:tcBorders>
          </w:tcPr>
          <w:p w14:paraId="27C7B827" w14:textId="59B6D5BC" w:rsidR="001421BE" w:rsidRDefault="001421BE" w:rsidP="00373082">
            <w:bookmarkStart w:id="31" w:name="Modeldocument"/>
            <w:r>
              <w:t>[MDDH]</w:t>
            </w:r>
            <w:bookmarkEnd w:id="31"/>
          </w:p>
        </w:tc>
        <w:tc>
          <w:tcPr>
            <w:tcW w:w="6821" w:type="dxa"/>
            <w:tcBorders>
              <w:top w:val="single" w:sz="4" w:space="0" w:color="auto"/>
              <w:bottom w:val="single" w:sz="4" w:space="0" w:color="auto"/>
            </w:tcBorders>
          </w:tcPr>
          <w:p w14:paraId="33F08596" w14:textId="77777777" w:rsidR="001421BE" w:rsidRPr="001E08AA" w:rsidRDefault="001421BE" w:rsidP="00373082">
            <w:r w:rsidRPr="001E08AA">
              <w:t xml:space="preserve">Modeldocument </w:t>
            </w:r>
            <w:r>
              <w:t>Doorhaling Hypotheek</w:t>
            </w:r>
          </w:p>
        </w:tc>
      </w:tr>
      <w:tr w:rsidR="001421BE" w:rsidRPr="00027498" w14:paraId="280C499D" w14:textId="77777777" w:rsidTr="001421BE">
        <w:tc>
          <w:tcPr>
            <w:tcW w:w="1042" w:type="dxa"/>
            <w:tcBorders>
              <w:top w:val="single" w:sz="4" w:space="0" w:color="auto"/>
              <w:bottom w:val="single" w:sz="4" w:space="0" w:color="auto"/>
            </w:tcBorders>
          </w:tcPr>
          <w:p w14:paraId="396A2590" w14:textId="7FA6FBA5" w:rsidR="001421BE" w:rsidRPr="001646B0" w:rsidRDefault="001421BE" w:rsidP="00373082">
            <w:bookmarkStart w:id="32" w:name="ToelichtingModeldocument"/>
            <w:r>
              <w:t>[TMD]</w:t>
            </w:r>
            <w:bookmarkEnd w:id="32"/>
          </w:p>
        </w:tc>
        <w:tc>
          <w:tcPr>
            <w:tcW w:w="6821" w:type="dxa"/>
            <w:tcBorders>
              <w:top w:val="single" w:sz="4" w:space="0" w:color="auto"/>
              <w:bottom w:val="single" w:sz="4" w:space="0" w:color="auto"/>
            </w:tcBorders>
          </w:tcPr>
          <w:p w14:paraId="382FC561" w14:textId="4CEC9225" w:rsidR="001421BE" w:rsidRPr="00B6792D" w:rsidRDefault="001421BE"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1421BE" w:rsidRPr="00027498" w14:paraId="15B60D48" w14:textId="77777777" w:rsidTr="001421BE">
        <w:tc>
          <w:tcPr>
            <w:tcW w:w="1042" w:type="dxa"/>
            <w:tcBorders>
              <w:top w:val="single" w:sz="4" w:space="0" w:color="auto"/>
              <w:bottom w:val="single" w:sz="4" w:space="0" w:color="auto"/>
            </w:tcBorders>
          </w:tcPr>
          <w:p w14:paraId="7A70C79A" w14:textId="77777777" w:rsidR="001421BE" w:rsidRDefault="001421BE" w:rsidP="00373082">
            <w:r>
              <w:t>[TBAA]</w:t>
            </w:r>
          </w:p>
        </w:tc>
        <w:tc>
          <w:tcPr>
            <w:tcW w:w="6821" w:type="dxa"/>
            <w:tcBorders>
              <w:top w:val="single" w:sz="4" w:space="0" w:color="auto"/>
              <w:bottom w:val="single" w:sz="4" w:space="0" w:color="auto"/>
            </w:tcBorders>
          </w:tcPr>
          <w:p w14:paraId="53A6484B" w14:textId="77777777" w:rsidR="001421BE" w:rsidRDefault="001421BE" w:rsidP="00373082">
            <w:r w:rsidRPr="00F04F48">
              <w:t>Tekstblok - Algemene afspraken modeldocumenten en tekstblokken</w:t>
            </w:r>
          </w:p>
        </w:tc>
      </w:tr>
      <w:tr w:rsidR="001421BE" w:rsidRPr="00027498" w14:paraId="279C3CD5" w14:textId="77777777" w:rsidTr="001421BE">
        <w:tc>
          <w:tcPr>
            <w:tcW w:w="1042" w:type="dxa"/>
            <w:tcBorders>
              <w:top w:val="single" w:sz="4" w:space="0" w:color="auto"/>
              <w:bottom w:val="single" w:sz="4" w:space="0" w:color="auto"/>
            </w:tcBorders>
          </w:tcPr>
          <w:p w14:paraId="04284F96" w14:textId="77777777" w:rsidR="001421BE" w:rsidRDefault="001421BE" w:rsidP="00373082">
            <w:r>
              <w:t>[XSDSA]</w:t>
            </w:r>
          </w:p>
        </w:tc>
        <w:tc>
          <w:tcPr>
            <w:tcW w:w="6821" w:type="dxa"/>
            <w:tcBorders>
              <w:top w:val="single" w:sz="4" w:space="0" w:color="auto"/>
              <w:bottom w:val="single" w:sz="4" w:space="0" w:color="auto"/>
            </w:tcBorders>
          </w:tcPr>
          <w:p w14:paraId="1981EB76" w14:textId="77777777" w:rsidR="001421BE" w:rsidRPr="00B6792D" w:rsidRDefault="001421BE" w:rsidP="00373082">
            <w:pPr>
              <w:pStyle w:val="streepje"/>
              <w:numPr>
                <w:ilvl w:val="0"/>
                <w:numId w:val="0"/>
              </w:numPr>
              <w:rPr>
                <w:lang w:val="nl-NL"/>
              </w:rPr>
            </w:pPr>
            <w:r>
              <w:t>Generieke XSD “</w:t>
            </w:r>
            <w:r w:rsidRPr="00887623">
              <w:t>StukAlgemeen</w:t>
            </w:r>
            <w:r>
              <w:t>”</w:t>
            </w:r>
          </w:p>
        </w:tc>
      </w:tr>
    </w:tbl>
    <w:p w14:paraId="2FD688D4" w14:textId="77777777" w:rsidR="00335460" w:rsidRPr="00B6792D" w:rsidRDefault="00335460" w:rsidP="00335460"/>
    <w:p w14:paraId="544BF180" w14:textId="77777777"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3" w:name="_Toc276321556"/>
      <w:bookmarkStart w:id="34" w:name="_Toc278205525"/>
      <w:bookmarkStart w:id="35" w:name="_Toc19692078"/>
      <w:r>
        <w:rPr>
          <w:lang w:val="nl-NL"/>
        </w:rPr>
        <w:t>Uitgangspunten</w:t>
      </w:r>
      <w:bookmarkEnd w:id="33"/>
      <w:bookmarkEnd w:id="34"/>
      <w:bookmarkEnd w:id="35"/>
    </w:p>
    <w:p w14:paraId="007C9618" w14:textId="77777777" w:rsidR="00335460" w:rsidRDefault="00335460" w:rsidP="00335460">
      <w:r>
        <w:t>N.v.t.</w:t>
      </w:r>
    </w:p>
    <w:p w14:paraId="4696BAFC" w14:textId="77777777" w:rsidR="00A16ED1" w:rsidRDefault="00A16ED1" w:rsidP="00335460"/>
    <w:p w14:paraId="1F902C18"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8" w:name="_Toc276321557"/>
    </w:p>
    <w:p w14:paraId="78F84BCA" w14:textId="77777777" w:rsidR="00B704A3" w:rsidRDefault="00A16ED1" w:rsidP="00B704A3">
      <w:pPr>
        <w:pStyle w:val="Kop1"/>
        <w:rPr>
          <w:lang w:val="nl-NL"/>
        </w:rPr>
      </w:pPr>
      <w:bookmarkStart w:id="39" w:name="_Toc19692079"/>
      <w:bookmarkEnd w:id="38"/>
      <w:r>
        <w:rPr>
          <w:lang w:val="nl-NL"/>
        </w:rPr>
        <w:lastRenderedPageBreak/>
        <w:t>Doorhaling Hypotheek</w:t>
      </w:r>
      <w:bookmarkEnd w:id="39"/>
    </w:p>
    <w:p w14:paraId="688071A0" w14:textId="77777777"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mapping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B56225">
        <w:t>[TMD]</w:t>
      </w:r>
      <w:r w:rsidR="00CE6FA0">
        <w:fldChar w:fldCharType="end"/>
      </w:r>
      <w:r>
        <w:t>). De gegevensstructuur is opgenomen in een schema (XSD).</w:t>
      </w:r>
    </w:p>
    <w:p w14:paraId="22940109" w14:textId="77777777" w:rsidR="00B704A3" w:rsidRDefault="00B704A3" w:rsidP="00B704A3"/>
    <w:p w14:paraId="22F87E0E" w14:textId="77777777" w:rsidR="00B704A3" w:rsidRDefault="00B704A3" w:rsidP="00B704A3">
      <w:r>
        <w:t>De mapping naar de XSD heeft de volgende syntax: eerst wordt het basispad genoemd en daarna de achtereenvolgende elementen die corresponderen met de v</w:t>
      </w:r>
      <w:r w:rsidR="002B3D40">
        <w:t>ariabelen in het modeldocument.</w:t>
      </w:r>
    </w:p>
    <w:p w14:paraId="32089303" w14:textId="77777777" w:rsidR="00B704A3" w:rsidRDefault="00B704A3" w:rsidP="00B704A3"/>
    <w:p w14:paraId="0DFCAF36" w14:textId="77777777"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B56225">
        <w:t>[MDDH]</w:t>
      </w:r>
      <w:r w:rsidR="00CE6FA0">
        <w:fldChar w:fldCharType="end"/>
      </w:r>
      <w:r>
        <w:t>.</w:t>
      </w:r>
    </w:p>
    <w:p w14:paraId="31DA6B48" w14:textId="77777777" w:rsidR="00ED0ADB" w:rsidRPr="00343045" w:rsidRDefault="00CC72FB" w:rsidP="00ED0ADB">
      <w:pPr>
        <w:pStyle w:val="Kop2"/>
      </w:pPr>
      <w:bookmarkStart w:id="40" w:name="_Toc276317484"/>
      <w:bookmarkStart w:id="41" w:name="_Toc276321558"/>
      <w:bookmarkStart w:id="42" w:name="_Ref438627344"/>
      <w:bookmarkStart w:id="43" w:name="_Ref441669728"/>
      <w:bookmarkStart w:id="44" w:name="_Toc19692080"/>
      <w:r>
        <w:t>Equivalentiev</w:t>
      </w:r>
      <w:r w:rsidR="00ED0ADB">
        <w:t>erklaring</w:t>
      </w:r>
      <w:bookmarkEnd w:id="40"/>
      <w:bookmarkEnd w:id="41"/>
      <w:bookmarkEnd w:id="42"/>
      <w:bookmarkEnd w:id="43"/>
      <w:bookmarkEnd w:id="44"/>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14:paraId="1755D3C7" w14:textId="77777777" w:rsidTr="0083672A">
        <w:tc>
          <w:tcPr>
            <w:tcW w:w="2290" w:type="pct"/>
            <w:shd w:val="clear" w:color="auto" w:fill="auto"/>
          </w:tcPr>
          <w:p w14:paraId="235279A2" w14:textId="77777777"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14:paraId="2E10F27A" w14:textId="77777777"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B56225">
              <w:t>1.2</w:t>
            </w:r>
            <w:r w:rsidR="00A43B23">
              <w:fldChar w:fldCharType="end"/>
            </w:r>
            <w:r w:rsidR="00A43B23">
              <w:t xml:space="preserve"> Algemeen)</w:t>
            </w:r>
            <w:r>
              <w:t>.</w:t>
            </w:r>
          </w:p>
          <w:p w14:paraId="5B32F5C1" w14:textId="77777777" w:rsidR="00A93449" w:rsidRDefault="00A93449" w:rsidP="00A93449"/>
          <w:p w14:paraId="4D0AD93C" w14:textId="77777777" w:rsidR="00A93449" w:rsidRPr="00FA5535" w:rsidRDefault="00A93449" w:rsidP="00A93449">
            <w:pPr>
              <w:rPr>
                <w:snapToGrid/>
                <w:u w:val="single"/>
              </w:rPr>
            </w:pPr>
            <w:r w:rsidRPr="00FA5535">
              <w:rPr>
                <w:snapToGrid/>
                <w:u w:val="single"/>
              </w:rPr>
              <w:t>Mapping:</w:t>
            </w:r>
          </w:p>
          <w:p w14:paraId="343CB0C2" w14:textId="77777777"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14:paraId="52AA2FD7" w14:textId="296DE768" w:rsidR="00ED0ADB" w:rsidRDefault="00ED0ADB" w:rsidP="00ED0ADB">
      <w:pPr>
        <w:spacing w:line="240" w:lineRule="auto"/>
      </w:pPr>
    </w:p>
    <w:p w14:paraId="7853383A" w14:textId="77777777" w:rsidR="0072230D" w:rsidRDefault="0072230D" w:rsidP="00ED0ADB">
      <w:pPr>
        <w:spacing w:line="240" w:lineRule="auto"/>
      </w:pPr>
    </w:p>
    <w:p w14:paraId="65FA2DEF" w14:textId="77777777" w:rsidR="002A5C1F" w:rsidRPr="00343045" w:rsidRDefault="002A5C1F" w:rsidP="0045316D">
      <w:pPr>
        <w:pStyle w:val="Kop2"/>
        <w:pageBreakBefore/>
      </w:pPr>
      <w:bookmarkStart w:id="45" w:name="_Toc276317485"/>
      <w:bookmarkStart w:id="46" w:name="_Toc276321559"/>
      <w:bookmarkStart w:id="47" w:name="_Toc19692081"/>
      <w:r>
        <w:lastRenderedPageBreak/>
        <w:t>Aanhef</w:t>
      </w:r>
      <w:bookmarkEnd w:id="45"/>
      <w:bookmarkEnd w:id="46"/>
      <w:bookmarkEnd w:id="47"/>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14:paraId="3138C83B" w14:textId="77777777" w:rsidTr="0083672A">
        <w:tc>
          <w:tcPr>
            <w:tcW w:w="2292" w:type="pct"/>
            <w:shd w:val="clear" w:color="auto" w:fill="auto"/>
          </w:tcPr>
          <w:p w14:paraId="49C11A11" w14:textId="77777777"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14:paraId="1011DBC4" w14:textId="77777777"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14:paraId="18289CA9" w14:textId="77777777" w:rsidR="00A93449" w:rsidRPr="00FA5535" w:rsidRDefault="00A93449" w:rsidP="0045316D">
            <w:pPr>
              <w:rPr>
                <w:u w:val="single"/>
              </w:rPr>
            </w:pPr>
          </w:p>
          <w:p w14:paraId="690ECA8C" w14:textId="77777777" w:rsidR="0045316D" w:rsidRPr="00FA5535" w:rsidRDefault="0045316D" w:rsidP="0045316D">
            <w:pPr>
              <w:rPr>
                <w:u w:val="single"/>
              </w:rPr>
            </w:pPr>
            <w:r w:rsidRPr="00FA5535">
              <w:rPr>
                <w:u w:val="single"/>
              </w:rPr>
              <w:t>Mapping:</w:t>
            </w:r>
          </w:p>
          <w:p w14:paraId="777D3DD0" w14:textId="77777777" w:rsidR="0045316D" w:rsidRPr="00FA5535" w:rsidRDefault="0045316D" w:rsidP="00FA5535">
            <w:pPr>
              <w:spacing w:line="240" w:lineRule="auto"/>
              <w:rPr>
                <w:sz w:val="16"/>
                <w:szCs w:val="16"/>
              </w:rPr>
            </w:pPr>
            <w:r w:rsidRPr="00FA5535">
              <w:rPr>
                <w:sz w:val="16"/>
                <w:szCs w:val="16"/>
              </w:rPr>
              <w:t>//IMKAD_AangebodenStuk/tia_TekstKeuze/</w:t>
            </w:r>
          </w:p>
          <w:p w14:paraId="1AB9566A" w14:textId="77777777" w:rsidR="0045316D" w:rsidRPr="00FA5535" w:rsidRDefault="00A93449" w:rsidP="00FA5535">
            <w:pPr>
              <w:spacing w:line="240" w:lineRule="auto"/>
              <w:rPr>
                <w:sz w:val="16"/>
                <w:szCs w:val="16"/>
              </w:rPr>
            </w:pPr>
            <w:r w:rsidRPr="00FA5535">
              <w:rPr>
                <w:sz w:val="16"/>
                <w:szCs w:val="16"/>
              </w:rPr>
              <w:tab/>
            </w:r>
            <w:r w:rsidR="0045316D" w:rsidRPr="00FA5535">
              <w:rPr>
                <w:sz w:val="16"/>
                <w:szCs w:val="16"/>
              </w:rPr>
              <w:t>./tagNaam(k_TitelDoorhaling)</w:t>
            </w:r>
          </w:p>
          <w:p w14:paraId="5334F21B" w14:textId="77777777"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14:paraId="21944A0F" w14:textId="77777777" w:rsidTr="0083672A">
        <w:tc>
          <w:tcPr>
            <w:tcW w:w="2292" w:type="pct"/>
            <w:shd w:val="clear" w:color="auto" w:fill="auto"/>
          </w:tcPr>
          <w:p w14:paraId="6A6651C7" w14:textId="77777777"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14:paraId="725C3108" w14:textId="77777777"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14:paraId="55D1F5C4" w14:textId="77777777" w:rsidR="001B5352" w:rsidRPr="00FA5535" w:rsidRDefault="001B5352" w:rsidP="005344C7">
            <w:pPr>
              <w:rPr>
                <w:u w:val="single"/>
              </w:rPr>
            </w:pPr>
          </w:p>
          <w:p w14:paraId="72CE55C3" w14:textId="77777777" w:rsidR="001B5352" w:rsidRPr="00FA5535" w:rsidRDefault="001B5352" w:rsidP="005344C7">
            <w:pPr>
              <w:rPr>
                <w:u w:val="single"/>
              </w:rPr>
            </w:pPr>
            <w:r w:rsidRPr="00FA5535">
              <w:rPr>
                <w:u w:val="single"/>
              </w:rPr>
              <w:t>Mapping:</w:t>
            </w:r>
          </w:p>
          <w:p w14:paraId="70BD19D1" w14:textId="77777777" w:rsidR="001B5352" w:rsidRPr="00FA5535" w:rsidRDefault="001B5352" w:rsidP="00FA5535">
            <w:pPr>
              <w:spacing w:line="240" w:lineRule="auto"/>
              <w:rPr>
                <w:szCs w:val="18"/>
              </w:rPr>
            </w:pPr>
            <w:r w:rsidRPr="00FA5535">
              <w:rPr>
                <w:sz w:val="16"/>
                <w:szCs w:val="16"/>
              </w:rPr>
              <w:t>//IMKAD_AangebodenStuk/tia_OmschrijvingKenmerk</w:t>
            </w:r>
          </w:p>
        </w:tc>
      </w:tr>
      <w:tr w:rsidR="00D02A42" w:rsidRPr="00524C87" w14:paraId="2433F173" w14:textId="77777777" w:rsidTr="0083672A">
        <w:tc>
          <w:tcPr>
            <w:tcW w:w="2292" w:type="pct"/>
            <w:shd w:val="clear" w:color="auto" w:fill="auto"/>
          </w:tcPr>
          <w:p w14:paraId="50E9E0EA" w14:textId="77777777"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14:paraId="37664514" w14:textId="77777777" w:rsidR="00B60A2D" w:rsidRPr="00FA5535" w:rsidRDefault="00F41CE3" w:rsidP="00A8181A">
            <w:pPr>
              <w:rPr>
                <w:szCs w:val="18"/>
              </w:rPr>
            </w:pPr>
            <w:r w:rsidRPr="00FA5535">
              <w:rPr>
                <w:szCs w:val="18"/>
              </w:rPr>
              <w:t>Gegevens van de (waarnemend) notaris die als ondertekenaar optreedt.</w:t>
            </w:r>
          </w:p>
          <w:p w14:paraId="6974E276" w14:textId="77777777" w:rsidR="00B60A2D" w:rsidRPr="00FA5535" w:rsidRDefault="00B60A2D" w:rsidP="00A8181A">
            <w:pPr>
              <w:rPr>
                <w:szCs w:val="18"/>
              </w:rPr>
            </w:pPr>
          </w:p>
          <w:p w14:paraId="4420ACAC" w14:textId="77777777" w:rsidR="00B60A2D" w:rsidRPr="00FA5535" w:rsidRDefault="00B60A2D" w:rsidP="00B60A2D">
            <w:pPr>
              <w:rPr>
                <w:snapToGrid/>
                <w:u w:val="single"/>
              </w:rPr>
            </w:pPr>
            <w:r w:rsidRPr="00FA5535">
              <w:rPr>
                <w:snapToGrid/>
                <w:u w:val="single"/>
              </w:rPr>
              <w:t>Mapping:</w:t>
            </w:r>
          </w:p>
          <w:p w14:paraId="348D1A3A" w14:textId="77777777"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14:paraId="77C27C1A" w14:textId="77777777" w:rsidR="002A5C1F" w:rsidRPr="007224C4" w:rsidRDefault="002A5C1F" w:rsidP="002A5C1F">
      <w:pPr>
        <w:spacing w:line="240" w:lineRule="auto"/>
      </w:pPr>
    </w:p>
    <w:p w14:paraId="7B1FDB8A" w14:textId="77777777" w:rsidR="002A5C1F" w:rsidRDefault="00E26948" w:rsidP="0039489D">
      <w:pPr>
        <w:pStyle w:val="Kop2"/>
        <w:pageBreakBefore/>
      </w:pPr>
      <w:bookmarkStart w:id="48" w:name="_Ref428784795"/>
      <w:bookmarkStart w:id="49" w:name="_Toc19692082"/>
      <w:bookmarkStart w:id="50" w:name="_Ref320257011"/>
      <w:r>
        <w:lastRenderedPageBreak/>
        <w:t>G</w:t>
      </w:r>
      <w:r w:rsidR="00985EEF">
        <w:t>evolmachtigde</w:t>
      </w:r>
      <w:bookmarkEnd w:id="48"/>
      <w:bookmarkEnd w:id="49"/>
      <w:r w:rsidR="002B07DC">
        <w:t xml:space="preserve"> </w:t>
      </w:r>
      <w:bookmarkEnd w:id="50"/>
    </w:p>
    <w:p w14:paraId="10364522" w14:textId="77777777"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14:paraId="59F81B38" w14:textId="77777777" w:rsidTr="0083672A">
        <w:tc>
          <w:tcPr>
            <w:tcW w:w="2295" w:type="pct"/>
            <w:shd w:val="clear" w:color="auto" w:fill="auto"/>
          </w:tcPr>
          <w:p w14:paraId="0D06D08B" w14:textId="77777777"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14:paraId="597B17E5" w14:textId="77777777" w:rsidR="002B01EB" w:rsidRPr="00A54ECD" w:rsidRDefault="002B01EB" w:rsidP="009C6D27"/>
        </w:tc>
        <w:tc>
          <w:tcPr>
            <w:tcW w:w="2705" w:type="pct"/>
            <w:shd w:val="clear" w:color="auto" w:fill="auto"/>
          </w:tcPr>
          <w:p w14:paraId="62509D42" w14:textId="77777777"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14:paraId="49ADCA7D" w14:textId="77777777" w:rsidR="00392FBF" w:rsidRPr="00FA5535" w:rsidRDefault="00392FBF" w:rsidP="00985EEF">
            <w:pPr>
              <w:rPr>
                <w:i/>
              </w:rPr>
            </w:pPr>
          </w:p>
          <w:p w14:paraId="2B3DEB43" w14:textId="77777777" w:rsidR="002B01EB" w:rsidRPr="00FA5535" w:rsidRDefault="002B01EB" w:rsidP="00FA5535">
            <w:pPr>
              <w:spacing w:line="240" w:lineRule="auto"/>
              <w:rPr>
                <w:u w:val="single"/>
              </w:rPr>
            </w:pPr>
            <w:r w:rsidRPr="00FA5535">
              <w:rPr>
                <w:u w:val="single"/>
              </w:rPr>
              <w:t>Mapping</w:t>
            </w:r>
            <w:r w:rsidR="00DE5C7E" w:rsidRPr="00FA5535">
              <w:rPr>
                <w:u w:val="single"/>
              </w:rPr>
              <w:t xml:space="preserve"> gevolmachtigde alleen voor volmachtgevers</w:t>
            </w:r>
            <w:r w:rsidRPr="00FA5535">
              <w:rPr>
                <w:u w:val="single"/>
              </w:rPr>
              <w:t>:</w:t>
            </w:r>
          </w:p>
          <w:p w14:paraId="0177389E" w14:textId="77777777" w:rsidR="003377CB" w:rsidRPr="00FA5535" w:rsidRDefault="002B01EB" w:rsidP="00FA5535">
            <w:pPr>
              <w:spacing w:line="240" w:lineRule="auto"/>
              <w:rPr>
                <w:sz w:val="16"/>
                <w:szCs w:val="16"/>
              </w:rPr>
            </w:pPr>
            <w:r w:rsidRPr="00FA5535">
              <w:rPr>
                <w:sz w:val="16"/>
                <w:szCs w:val="16"/>
              </w:rPr>
              <w:t>//IMKAD_AangebodenStuk/Partij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14:paraId="55C3BF9E" w14:textId="77777777" w:rsidR="003377CB" w:rsidRPr="00FA5535" w:rsidRDefault="003377CB" w:rsidP="00FA5535">
            <w:pPr>
              <w:spacing w:line="240" w:lineRule="auto"/>
              <w:rPr>
                <w:sz w:val="16"/>
                <w:szCs w:val="16"/>
              </w:rPr>
            </w:pPr>
          </w:p>
          <w:p w14:paraId="519AEF68" w14:textId="77777777" w:rsidR="00DE5C7E" w:rsidRPr="00FA5535" w:rsidRDefault="00DE5C7E" w:rsidP="00FA5535">
            <w:pPr>
              <w:spacing w:line="240" w:lineRule="auto"/>
              <w:rPr>
                <w:u w:val="single"/>
              </w:rPr>
            </w:pPr>
            <w:r w:rsidRPr="00FA5535">
              <w:rPr>
                <w:u w:val="single"/>
              </w:rPr>
              <w:t xml:space="preserve">Mapping gevolmachtigde voor volmachtgevers </w:t>
            </w:r>
            <w:r w:rsidR="00AA0E22" w:rsidRPr="00FA5535">
              <w:rPr>
                <w:u w:val="single"/>
              </w:rPr>
              <w:t>é</w:t>
            </w:r>
            <w:r w:rsidRPr="00FA5535">
              <w:rPr>
                <w:u w:val="single"/>
              </w:rPr>
              <w:t>n rechthebbenden:</w:t>
            </w:r>
          </w:p>
          <w:p w14:paraId="3FDF5A5F" w14:textId="77777777" w:rsidR="00DE5C7E" w:rsidRPr="00FA5535" w:rsidRDefault="00DE5C7E" w:rsidP="00FA5535">
            <w:pPr>
              <w:spacing w:line="240" w:lineRule="auto"/>
              <w:rPr>
                <w:sz w:val="16"/>
                <w:szCs w:val="16"/>
              </w:rPr>
            </w:pPr>
            <w:r w:rsidRPr="00FA5535">
              <w:rPr>
                <w:sz w:val="16"/>
                <w:szCs w:val="16"/>
              </w:rPr>
              <w:t>//IMKAD_AangebodenStuk/Gevolmachtigde</w:t>
            </w:r>
          </w:p>
          <w:p w14:paraId="769AD66F" w14:textId="77777777" w:rsidR="00392FBF" w:rsidRPr="00FA5535" w:rsidRDefault="00392FBF" w:rsidP="00FA5535">
            <w:pPr>
              <w:spacing w:line="240" w:lineRule="auto"/>
              <w:rPr>
                <w:sz w:val="16"/>
                <w:szCs w:val="16"/>
              </w:rPr>
            </w:pPr>
          </w:p>
          <w:p w14:paraId="2D215E0E" w14:textId="77777777" w:rsidR="00DE5C7E" w:rsidRPr="00FA5535" w:rsidRDefault="00DE5C7E" w:rsidP="00FA5535">
            <w:pPr>
              <w:spacing w:line="240" w:lineRule="auto"/>
              <w:rPr>
                <w:sz w:val="16"/>
                <w:szCs w:val="16"/>
              </w:rPr>
            </w:pPr>
          </w:p>
          <w:p w14:paraId="74221121" w14:textId="77777777"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14:paraId="1E39137B" w14:textId="77777777" w:rsidR="0000748B" w:rsidRDefault="0000748B" w:rsidP="0000748B">
      <w:pPr>
        <w:pStyle w:val="Kop3"/>
        <w:numPr>
          <w:ilvl w:val="0"/>
          <w:numId w:val="0"/>
        </w:numPr>
        <w:rPr>
          <w:szCs w:val="18"/>
        </w:rPr>
      </w:pPr>
    </w:p>
    <w:p w14:paraId="0EAD0AE3" w14:textId="77777777" w:rsidR="0000748B" w:rsidRDefault="0000748B" w:rsidP="0000748B">
      <w:pPr>
        <w:pStyle w:val="Kop3"/>
      </w:pPr>
      <w:r>
        <w:rPr>
          <w:szCs w:val="18"/>
        </w:rPr>
        <w:br w:type="page"/>
      </w:r>
      <w:bookmarkStart w:id="51" w:name="_Toc19692083"/>
      <w:r w:rsidR="00AE4A6C">
        <w:rPr>
          <w:szCs w:val="18"/>
        </w:rPr>
        <w:lastRenderedPageBreak/>
        <w:t xml:space="preserve">Keuzeblok </w:t>
      </w:r>
      <w:r w:rsidR="00AE4A6C" w:rsidRPr="00AE4A6C">
        <w:t>gevolmachtigde</w:t>
      </w:r>
      <w:bookmarkEnd w:id="51"/>
    </w:p>
    <w:p w14:paraId="1F875898" w14:textId="77777777" w:rsidR="00AA6058" w:rsidRDefault="00AA6058" w:rsidP="000437B6">
      <w:pPr>
        <w:rPr>
          <w:lang w:val="nl"/>
        </w:rPr>
      </w:pPr>
      <w:r>
        <w:rPr>
          <w:lang w:val="nl"/>
        </w:rPr>
        <w:t>Het keuzeblok gevolmachtigde heeft twee varianten:</w:t>
      </w:r>
    </w:p>
    <w:p w14:paraId="265E868D" w14:textId="77777777" w:rsidR="00AA6058" w:rsidRDefault="00AA6058" w:rsidP="000437B6">
      <w:pPr>
        <w:pStyle w:val="streepje"/>
      </w:pPr>
      <w:r>
        <w:t>Kantoorgevolmachtigde,</w:t>
      </w:r>
    </w:p>
    <w:p w14:paraId="135CA611" w14:textId="77777777" w:rsidR="00AA6058" w:rsidRPr="006242D8" w:rsidRDefault="00AA6058" w:rsidP="000437B6">
      <w:pPr>
        <w:pStyle w:val="streepje"/>
      </w:pPr>
      <w:r>
        <w:t>Natuurlijk persoon.</w:t>
      </w:r>
    </w:p>
    <w:p w14:paraId="645BA1A8" w14:textId="77777777" w:rsidR="0000748B" w:rsidRPr="0000748B" w:rsidRDefault="00720C7B" w:rsidP="000437B6">
      <w:pPr>
        <w:pStyle w:val="Kop4"/>
        <w:rPr>
          <w:lang w:val="nl"/>
        </w:rPr>
      </w:pPr>
      <w:bookmarkStart w:id="52" w:name="_Toc19692084"/>
      <w:r>
        <w:rPr>
          <w:lang w:val="nl"/>
        </w:rPr>
        <w:t>K</w:t>
      </w:r>
      <w:r w:rsidR="0000748B">
        <w:rPr>
          <w:lang w:val="nl"/>
        </w:rPr>
        <w:t>antoorgevolmachtigde</w:t>
      </w:r>
      <w:bookmarkEnd w:id="52"/>
    </w:p>
    <w:p w14:paraId="2A558ED0" w14:textId="77777777" w:rsidR="00AE4A6C" w:rsidRDefault="00AE4A6C" w:rsidP="00AE4A6C">
      <w:pPr>
        <w:rPr>
          <w:lang w:val="nl"/>
        </w:rPr>
      </w:pPr>
    </w:p>
    <w:tbl>
      <w:tblPr>
        <w:tblW w:w="14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47"/>
      </w:tblGrid>
      <w:tr w:rsidR="00AA6058" w:rsidRPr="00FA5535" w14:paraId="1A5CD85D" w14:textId="77777777" w:rsidTr="009D65D3">
        <w:tc>
          <w:tcPr>
            <w:tcW w:w="6374" w:type="dxa"/>
            <w:shd w:val="clear" w:color="auto" w:fill="auto"/>
          </w:tcPr>
          <w:p w14:paraId="2F5480CE" w14:textId="77777777" w:rsidR="00AA6058" w:rsidRPr="00FA5535" w:rsidRDefault="00AA6058" w:rsidP="00C83353">
            <w:pPr>
              <w:rPr>
                <w:color w:val="FF0000"/>
                <w:highlight w:val="yellow"/>
              </w:rPr>
            </w:pPr>
          </w:p>
        </w:tc>
        <w:tc>
          <w:tcPr>
            <w:tcW w:w="7647" w:type="dxa"/>
            <w:shd w:val="clear" w:color="auto" w:fill="auto"/>
          </w:tcPr>
          <w:p w14:paraId="57DE1E00" w14:textId="77777777" w:rsidR="00AA6058" w:rsidRPr="00FA5535" w:rsidRDefault="00AA6058" w:rsidP="00FA5535">
            <w:pPr>
              <w:spacing w:line="240" w:lineRule="auto"/>
              <w:rPr>
                <w:szCs w:val="18"/>
                <w:u w:val="single"/>
              </w:rPr>
            </w:pPr>
          </w:p>
          <w:p w14:paraId="7F31C48E" w14:textId="77777777" w:rsidR="00AA6058" w:rsidRPr="00FA5535" w:rsidRDefault="00AA6058" w:rsidP="00FA5535">
            <w:pPr>
              <w:spacing w:line="240" w:lineRule="auto"/>
              <w:rPr>
                <w:szCs w:val="18"/>
                <w:u w:val="single"/>
              </w:rPr>
            </w:pPr>
            <w:r w:rsidRPr="00FA5535">
              <w:rPr>
                <w:szCs w:val="18"/>
                <w:u w:val="single"/>
              </w:rPr>
              <w:t>Mapping kantoorgevolmachtigde:</w:t>
            </w:r>
          </w:p>
          <w:p w14:paraId="334E84A2" w14:textId="77777777" w:rsidR="00AA6058" w:rsidRPr="00FA5535" w:rsidRDefault="00AA6058" w:rsidP="00FA5535">
            <w:pPr>
              <w:spacing w:line="240" w:lineRule="auto"/>
              <w:rPr>
                <w:sz w:val="16"/>
                <w:szCs w:val="16"/>
              </w:rPr>
            </w:pPr>
            <w:r w:rsidRPr="00FA5535">
              <w:rPr>
                <w:sz w:val="16"/>
                <w:szCs w:val="16"/>
              </w:rPr>
              <w:t>//Gevolmachtigde/gegevens/adresPersoon niet aanwezig</w:t>
            </w:r>
          </w:p>
          <w:p w14:paraId="6642F6DE" w14:textId="77777777" w:rsidR="00AA6058" w:rsidRPr="00FA5535" w:rsidRDefault="00AA6058" w:rsidP="00FA5535">
            <w:pPr>
              <w:spacing w:line="240" w:lineRule="auto"/>
              <w:rPr>
                <w:sz w:val="16"/>
                <w:szCs w:val="16"/>
              </w:rPr>
            </w:pPr>
            <w:r w:rsidRPr="00FA5535">
              <w:rPr>
                <w:sz w:val="16"/>
                <w:szCs w:val="16"/>
              </w:rPr>
              <w:t>//Gevolmachtigde/gegevens/adresKantoor optioneel aanwezig</w:t>
            </w:r>
          </w:p>
          <w:p w14:paraId="32058F72" w14:textId="77777777" w:rsidR="00AA6058" w:rsidRPr="00763CAD" w:rsidRDefault="00AA6058" w:rsidP="00FA5535">
            <w:pPr>
              <w:spacing w:line="240" w:lineRule="auto"/>
              <w:rPr>
                <w:sz w:val="16"/>
                <w:szCs w:val="16"/>
              </w:rPr>
            </w:pPr>
          </w:p>
        </w:tc>
      </w:tr>
      <w:tr w:rsidR="00AE4A6C" w:rsidRPr="00FA5535" w14:paraId="096C7943" w14:textId="77777777" w:rsidTr="009D65D3">
        <w:tc>
          <w:tcPr>
            <w:tcW w:w="6374" w:type="dxa"/>
            <w:shd w:val="clear" w:color="auto" w:fill="auto"/>
          </w:tcPr>
          <w:p w14:paraId="76E53A5A" w14:textId="77777777"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14:paraId="52FC9557" w14:textId="77777777"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14:paraId="3EFA142E" w14:textId="77777777" w:rsidR="00AE4A6C" w:rsidRPr="00FA5535" w:rsidRDefault="00AE4A6C" w:rsidP="00FA5535">
            <w:pPr>
              <w:pStyle w:val="streepje"/>
              <w:numPr>
                <w:ilvl w:val="0"/>
                <w:numId w:val="0"/>
              </w:numPr>
              <w:spacing w:line="240" w:lineRule="auto"/>
              <w:rPr>
                <w:lang w:val="nl-NL"/>
              </w:rPr>
            </w:pPr>
          </w:p>
          <w:p w14:paraId="1AE4FFEE" w14:textId="77777777" w:rsidR="00AE4A6C" w:rsidRPr="00AF2256" w:rsidRDefault="00AE4A6C" w:rsidP="00C83353">
            <w:r w:rsidRPr="00FA5535">
              <w:rPr>
                <w:u w:val="single"/>
              </w:rPr>
              <w:t>Mapping</w:t>
            </w:r>
            <w:r w:rsidRPr="00AF2256">
              <w:t>:</w:t>
            </w:r>
          </w:p>
          <w:p w14:paraId="5E3B116B" w14:textId="77777777" w:rsidR="00AE4A6C" w:rsidRPr="00FA5535" w:rsidRDefault="00AE4A6C" w:rsidP="00FA5535">
            <w:pPr>
              <w:spacing w:line="240" w:lineRule="auto"/>
              <w:rPr>
                <w:sz w:val="16"/>
                <w:szCs w:val="16"/>
              </w:rPr>
            </w:pPr>
            <w:r w:rsidRPr="00FA5535">
              <w:rPr>
                <w:sz w:val="16"/>
                <w:szCs w:val="16"/>
              </w:rPr>
              <w:t>//Gevolmachtigde/gegevens/persoonGegevens/</w:t>
            </w:r>
          </w:p>
          <w:p w14:paraId="1B182C69" w14:textId="77777777"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14:paraId="39AD929C" w14:textId="77777777" w:rsidTr="009D65D3">
        <w:tc>
          <w:tcPr>
            <w:tcW w:w="6374" w:type="dxa"/>
            <w:shd w:val="clear" w:color="auto" w:fill="auto"/>
          </w:tcPr>
          <w:p w14:paraId="2174ACE6" w14:textId="77777777" w:rsidR="00AE4A6C" w:rsidRPr="00FA5535" w:rsidRDefault="00AE4A6C" w:rsidP="00C83353">
            <w:pPr>
              <w:rPr>
                <w:lang w:val="nl"/>
              </w:rPr>
            </w:pPr>
            <w:r w:rsidRPr="00FA5535">
              <w:rPr>
                <w:color w:val="FF0000"/>
              </w:rPr>
              <w:t>werkzaam ten kantore van mij, notaris,</w:t>
            </w:r>
          </w:p>
        </w:tc>
        <w:tc>
          <w:tcPr>
            <w:tcW w:w="7647" w:type="dxa"/>
            <w:shd w:val="clear" w:color="auto" w:fill="auto"/>
          </w:tcPr>
          <w:p w14:paraId="1419B7D1" w14:textId="77777777" w:rsidR="00AE4A6C" w:rsidRPr="00FA5535" w:rsidRDefault="00AE4A6C" w:rsidP="00FA5535">
            <w:pPr>
              <w:spacing w:before="72"/>
              <w:rPr>
                <w:lang w:val="nl"/>
              </w:rPr>
            </w:pPr>
            <w:r>
              <w:t>Vaste tekst.</w:t>
            </w:r>
          </w:p>
        </w:tc>
      </w:tr>
      <w:tr w:rsidR="00AE4A6C" w:rsidRPr="00FA5535" w14:paraId="03D9FDB7" w14:textId="77777777" w:rsidTr="009D65D3">
        <w:tc>
          <w:tcPr>
            <w:tcW w:w="6374" w:type="dxa"/>
            <w:shd w:val="clear" w:color="auto" w:fill="auto"/>
          </w:tcPr>
          <w:p w14:paraId="52DE41AA" w14:textId="77777777"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14:paraId="3389EC2D" w14:textId="77777777" w:rsidR="00AE4A6C" w:rsidRDefault="00AE4A6C" w:rsidP="00C83353">
            <w:r>
              <w:t>Optionele tekst, die alleen getoond wordt als het kantooradres is ingevuld. Het a</w:t>
            </w:r>
            <w:r w:rsidRPr="00343045">
              <w:t>dres van het kantoor waar de gevolmachtigde werkzaam is.</w:t>
            </w:r>
          </w:p>
          <w:p w14:paraId="4D3656E2" w14:textId="77777777" w:rsidR="00AE4A6C" w:rsidRDefault="00AE4A6C" w:rsidP="00C83353"/>
          <w:p w14:paraId="38B00274" w14:textId="77777777" w:rsidR="00AE4A6C" w:rsidRPr="00FA5535" w:rsidRDefault="00AE4A6C" w:rsidP="00C83353">
            <w:pPr>
              <w:rPr>
                <w:lang w:val="nl"/>
              </w:rPr>
            </w:pPr>
            <w:r w:rsidRPr="00FA5535">
              <w:rPr>
                <w:lang w:val="nl"/>
              </w:rPr>
              <w:t>Een buitenlands adres is hier niet mogelijk.</w:t>
            </w:r>
          </w:p>
          <w:p w14:paraId="535AFAA0" w14:textId="77777777" w:rsidR="00AE4A6C" w:rsidRDefault="00AE4A6C" w:rsidP="00C83353"/>
          <w:p w14:paraId="644DA7D6" w14:textId="77777777" w:rsidR="00AE4A6C" w:rsidRPr="003A10A3" w:rsidRDefault="00AE4A6C" w:rsidP="00FA5535">
            <w:pPr>
              <w:spacing w:line="240" w:lineRule="atLeast"/>
            </w:pPr>
            <w:r w:rsidRPr="00FA5535">
              <w:rPr>
                <w:u w:val="single"/>
              </w:rPr>
              <w:t>Mapping</w:t>
            </w:r>
            <w:r w:rsidRPr="003A10A3">
              <w:t>:</w:t>
            </w:r>
          </w:p>
          <w:p w14:paraId="122CA32C" w14:textId="77777777" w:rsidR="00AE4A6C" w:rsidRPr="00FA5535" w:rsidRDefault="00AE4A6C" w:rsidP="00FA5535">
            <w:pPr>
              <w:spacing w:line="240" w:lineRule="auto"/>
              <w:rPr>
                <w:sz w:val="16"/>
                <w:szCs w:val="16"/>
              </w:rPr>
            </w:pPr>
            <w:r w:rsidRPr="00FA5535">
              <w:rPr>
                <w:sz w:val="16"/>
                <w:szCs w:val="16"/>
              </w:rPr>
              <w:t>//Gevolmachtigde/gegevens/adresKantoor/</w:t>
            </w:r>
          </w:p>
          <w:p w14:paraId="557C8E13" w14:textId="77777777" w:rsidR="00AE4A6C" w:rsidRPr="00FA5535" w:rsidRDefault="00AE4A6C" w:rsidP="00FA5535">
            <w:pPr>
              <w:spacing w:line="240" w:lineRule="auto"/>
              <w:ind w:left="227"/>
              <w:rPr>
                <w:sz w:val="16"/>
                <w:szCs w:val="16"/>
              </w:rPr>
            </w:pPr>
            <w:r w:rsidRPr="00FA5535">
              <w:rPr>
                <w:sz w:val="16"/>
                <w:szCs w:val="16"/>
              </w:rPr>
              <w:t>./BAG_NummerAanduiding/postcode</w:t>
            </w:r>
          </w:p>
          <w:p w14:paraId="2663467F" w14:textId="77777777" w:rsidR="00AE4A6C" w:rsidRPr="00FA5535" w:rsidRDefault="00AE4A6C" w:rsidP="00FA5535">
            <w:pPr>
              <w:spacing w:line="240" w:lineRule="auto"/>
              <w:ind w:left="227"/>
              <w:rPr>
                <w:sz w:val="16"/>
                <w:szCs w:val="16"/>
              </w:rPr>
            </w:pPr>
            <w:r w:rsidRPr="00FA5535">
              <w:rPr>
                <w:sz w:val="16"/>
                <w:szCs w:val="16"/>
              </w:rPr>
              <w:t>./BAG_Woonplaats/woonplaatsnaam</w:t>
            </w:r>
          </w:p>
          <w:p w14:paraId="49943693" w14:textId="77777777" w:rsidR="00AE4A6C" w:rsidRPr="00FA5535" w:rsidRDefault="00AE4A6C" w:rsidP="00FA5535">
            <w:pPr>
              <w:spacing w:line="240" w:lineRule="auto"/>
              <w:ind w:left="227"/>
              <w:rPr>
                <w:sz w:val="16"/>
                <w:szCs w:val="16"/>
              </w:rPr>
            </w:pPr>
            <w:r w:rsidRPr="00FA5535">
              <w:rPr>
                <w:sz w:val="16"/>
                <w:szCs w:val="16"/>
              </w:rPr>
              <w:t>./BAG_OpenbareRuimte/openbareRuimteNaam</w:t>
            </w:r>
          </w:p>
          <w:p w14:paraId="55FE8755" w14:textId="77777777" w:rsidR="00AE4A6C" w:rsidRPr="00FA5535" w:rsidRDefault="00AE4A6C" w:rsidP="00FA5535">
            <w:pPr>
              <w:spacing w:line="240" w:lineRule="auto"/>
              <w:ind w:left="227"/>
              <w:rPr>
                <w:sz w:val="16"/>
                <w:szCs w:val="16"/>
              </w:rPr>
            </w:pPr>
            <w:r w:rsidRPr="00FA5535">
              <w:rPr>
                <w:sz w:val="16"/>
                <w:szCs w:val="16"/>
              </w:rPr>
              <w:t>./BAG_NummerAanduiding/huisnummer</w:t>
            </w:r>
          </w:p>
          <w:p w14:paraId="209AB13B" w14:textId="77777777" w:rsidR="00AE4A6C" w:rsidRPr="00FA5535" w:rsidRDefault="00AE4A6C" w:rsidP="00FA5535">
            <w:pPr>
              <w:spacing w:line="240" w:lineRule="auto"/>
              <w:ind w:left="227"/>
              <w:rPr>
                <w:sz w:val="16"/>
                <w:szCs w:val="16"/>
              </w:rPr>
            </w:pPr>
            <w:r w:rsidRPr="00FA5535">
              <w:rPr>
                <w:sz w:val="16"/>
                <w:szCs w:val="16"/>
              </w:rPr>
              <w:lastRenderedPageBreak/>
              <w:t>./BAG_NummerAanduiding/huisletter</w:t>
            </w:r>
          </w:p>
          <w:p w14:paraId="698DE6BE" w14:textId="77777777" w:rsidR="00AE4A6C" w:rsidRPr="00FA5535" w:rsidRDefault="00AE4A6C" w:rsidP="00FA5535">
            <w:pPr>
              <w:spacing w:line="240" w:lineRule="auto"/>
              <w:ind w:left="227"/>
              <w:rPr>
                <w:lang w:val="nl"/>
              </w:rPr>
            </w:pPr>
            <w:r w:rsidRPr="00FA5535">
              <w:rPr>
                <w:sz w:val="16"/>
                <w:szCs w:val="16"/>
              </w:rPr>
              <w:t>./BAG_NummerAanduiding/huisnummertoevoeging</w:t>
            </w:r>
          </w:p>
        </w:tc>
      </w:tr>
      <w:tr w:rsidR="00AE4A6C" w14:paraId="4906E5FB" w14:textId="77777777" w:rsidTr="009D65D3">
        <w:tc>
          <w:tcPr>
            <w:tcW w:w="6374" w:type="dxa"/>
            <w:shd w:val="clear" w:color="auto" w:fill="auto"/>
          </w:tcPr>
          <w:p w14:paraId="5CE6FE2A" w14:textId="77777777"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14:paraId="24B1834D" w14:textId="77777777" w:rsidR="00AE4A6C" w:rsidRPr="00FA5535" w:rsidRDefault="00AE4A6C" w:rsidP="00FA5535">
            <w:pPr>
              <w:pStyle w:val="streepje"/>
              <w:numPr>
                <w:ilvl w:val="0"/>
                <w:numId w:val="0"/>
              </w:numPr>
              <w:rPr>
                <w:lang w:val="nl-NL"/>
              </w:rPr>
            </w:pPr>
            <w:r w:rsidRPr="00FA5535">
              <w:rPr>
                <w:lang w:val="nl-NL"/>
              </w:rPr>
              <w:t>Vaste tekst.</w:t>
            </w:r>
          </w:p>
        </w:tc>
      </w:tr>
      <w:tr w:rsidR="00AE4A6C" w:rsidRPr="00FA5535" w14:paraId="2C7C7571" w14:textId="77777777" w:rsidTr="009D65D3">
        <w:tc>
          <w:tcPr>
            <w:tcW w:w="6374" w:type="dxa"/>
            <w:shd w:val="clear" w:color="auto" w:fill="auto"/>
          </w:tcPr>
          <w:p w14:paraId="28B1B330" w14:textId="77777777"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14:paraId="44340C95" w14:textId="77777777" w:rsidR="00AE4A6C" w:rsidRPr="00FA5535" w:rsidRDefault="00AE4A6C" w:rsidP="00FA5535">
            <w:pPr>
              <w:pStyle w:val="streepje"/>
              <w:numPr>
                <w:ilvl w:val="0"/>
                <w:numId w:val="0"/>
              </w:numPr>
              <w:rPr>
                <w:lang w:val="nl-NL"/>
              </w:rPr>
            </w:pPr>
            <w:r w:rsidRPr="00FA5535">
              <w:rPr>
                <w:lang w:val="nl-NL"/>
              </w:rPr>
              <w:t>Optionele tekst.</w:t>
            </w:r>
          </w:p>
          <w:p w14:paraId="1BD3894C" w14:textId="77777777" w:rsidR="00AE4A6C" w:rsidRPr="00FA5535" w:rsidRDefault="00AE4A6C" w:rsidP="00FA5535">
            <w:pPr>
              <w:pStyle w:val="streepje"/>
              <w:numPr>
                <w:ilvl w:val="0"/>
                <w:numId w:val="0"/>
              </w:numPr>
              <w:rPr>
                <w:lang w:val="nl-NL"/>
              </w:rPr>
            </w:pPr>
          </w:p>
          <w:p w14:paraId="1D46E1EF" w14:textId="77777777" w:rsidR="00AE4A6C" w:rsidRDefault="00AE4A6C" w:rsidP="00FA5535">
            <w:pPr>
              <w:pStyle w:val="streepje"/>
              <w:numPr>
                <w:ilvl w:val="0"/>
                <w:numId w:val="0"/>
              </w:numPr>
            </w:pPr>
            <w:r w:rsidRPr="00FA5535">
              <w:rPr>
                <w:u w:val="single"/>
              </w:rPr>
              <w:t>Mapping</w:t>
            </w:r>
            <w:r>
              <w:t xml:space="preserve">: </w:t>
            </w:r>
          </w:p>
          <w:p w14:paraId="43563F94" w14:textId="77777777" w:rsidR="00AE4A6C" w:rsidRPr="00FA5535" w:rsidRDefault="00AE4A6C" w:rsidP="00FA5535">
            <w:pPr>
              <w:spacing w:line="240" w:lineRule="auto"/>
              <w:rPr>
                <w:sz w:val="16"/>
                <w:szCs w:val="16"/>
              </w:rPr>
            </w:pPr>
            <w:r w:rsidRPr="00FA5535">
              <w:rPr>
                <w:sz w:val="16"/>
                <w:szCs w:val="16"/>
              </w:rPr>
              <w:t>//Gevolmachtigde/tekstkeuze/</w:t>
            </w:r>
          </w:p>
          <w:p w14:paraId="5ED1DB9E" w14:textId="77777777" w:rsidR="00AE4A6C" w:rsidRPr="00FA5535" w:rsidRDefault="00AE4A6C" w:rsidP="00FA5535">
            <w:pPr>
              <w:spacing w:line="240" w:lineRule="auto"/>
              <w:ind w:left="317"/>
              <w:rPr>
                <w:sz w:val="16"/>
                <w:szCs w:val="16"/>
              </w:rPr>
            </w:pPr>
            <w:r w:rsidRPr="00FA5535">
              <w:rPr>
                <w:sz w:val="16"/>
                <w:szCs w:val="16"/>
              </w:rPr>
              <w:t>./tagNaam(k_VerantwoordelijkheidNotaris)</w:t>
            </w:r>
          </w:p>
          <w:p w14:paraId="33E327D9" w14:textId="0717C741"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(true = tekst wordt wel getoond; false = tekst wordt niet getoond)</w:t>
            </w:r>
          </w:p>
        </w:tc>
      </w:tr>
      <w:tr w:rsidR="00AE4A6C" w14:paraId="0899CAED" w14:textId="77777777" w:rsidTr="009D65D3">
        <w:tc>
          <w:tcPr>
            <w:tcW w:w="6374" w:type="dxa"/>
            <w:shd w:val="clear" w:color="auto" w:fill="auto"/>
          </w:tcPr>
          <w:p w14:paraId="3DB24013" w14:textId="77777777"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14:paraId="7A50F270" w14:textId="77777777"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14:paraId="0E71B537" w14:textId="77777777" w:rsidR="00AE4A6C" w:rsidRPr="00FA5535" w:rsidRDefault="00AE4A6C" w:rsidP="00FA5535">
            <w:pPr>
              <w:pStyle w:val="streepje"/>
              <w:numPr>
                <w:ilvl w:val="0"/>
                <w:numId w:val="0"/>
              </w:numPr>
              <w:rPr>
                <w:lang w:val="nl-NL"/>
              </w:rPr>
            </w:pPr>
          </w:p>
          <w:p w14:paraId="3B41C2A4" w14:textId="77777777" w:rsidR="00AE4A6C" w:rsidRDefault="00AE4A6C" w:rsidP="00FA5535">
            <w:pPr>
              <w:pStyle w:val="streepje"/>
              <w:numPr>
                <w:ilvl w:val="0"/>
                <w:numId w:val="0"/>
              </w:numPr>
            </w:pPr>
            <w:r w:rsidRPr="00FA5535">
              <w:rPr>
                <w:u w:val="single"/>
              </w:rPr>
              <w:t>Mapping</w:t>
            </w:r>
            <w:r>
              <w:t xml:space="preserve">: </w:t>
            </w:r>
          </w:p>
          <w:p w14:paraId="64D4E83D" w14:textId="77777777" w:rsidR="00AE4A6C" w:rsidRPr="00FA5535" w:rsidRDefault="00AE4A6C" w:rsidP="00FA5535">
            <w:pPr>
              <w:spacing w:line="240" w:lineRule="auto"/>
              <w:rPr>
                <w:sz w:val="16"/>
                <w:szCs w:val="16"/>
              </w:rPr>
            </w:pPr>
            <w:r w:rsidRPr="00FA5535">
              <w:rPr>
                <w:sz w:val="16"/>
                <w:szCs w:val="16"/>
              </w:rPr>
              <w:t>//Gevolmachtigde/tekstkeuze/</w:t>
            </w:r>
          </w:p>
          <w:p w14:paraId="56DE641F" w14:textId="77777777" w:rsidR="00AE4A6C" w:rsidRPr="00FA5535" w:rsidRDefault="00AE4A6C" w:rsidP="00FA5535">
            <w:pPr>
              <w:spacing w:line="240" w:lineRule="auto"/>
              <w:ind w:left="317"/>
              <w:rPr>
                <w:sz w:val="16"/>
                <w:szCs w:val="16"/>
              </w:rPr>
            </w:pPr>
            <w:r w:rsidRPr="00FA5535">
              <w:rPr>
                <w:sz w:val="16"/>
                <w:szCs w:val="16"/>
              </w:rPr>
              <w:t>./tagNaam(k_Volmachtverlening)</w:t>
            </w:r>
          </w:p>
          <w:p w14:paraId="2CB3CBAF" w14:textId="77777777" w:rsidR="00AE4A6C" w:rsidRDefault="00AE4A6C" w:rsidP="00FA5535">
            <w:pPr>
              <w:spacing w:line="240" w:lineRule="auto"/>
              <w:ind w:left="317"/>
            </w:pPr>
            <w:r w:rsidRPr="00FA5535">
              <w:rPr>
                <w:sz w:val="16"/>
                <w:szCs w:val="16"/>
              </w:rPr>
              <w:t>./tekst(mondeling of schriftelijk)</w:t>
            </w:r>
          </w:p>
        </w:tc>
      </w:tr>
    </w:tbl>
    <w:p w14:paraId="0F0A8B1E" w14:textId="77777777" w:rsidR="003001C5" w:rsidRDefault="0000748B" w:rsidP="0000748B">
      <w:pPr>
        <w:pStyle w:val="Kop4"/>
      </w:pPr>
      <w:bookmarkStart w:id="53" w:name="_Toc19692085"/>
      <w:r>
        <w:t>N</w:t>
      </w:r>
      <w:r w:rsidR="003001C5">
        <w:t>atuurlijk persoon</w:t>
      </w:r>
      <w:bookmarkEnd w:id="53"/>
    </w:p>
    <w:p w14:paraId="2287A709" w14:textId="77777777" w:rsidR="003001C5" w:rsidRDefault="003001C5" w:rsidP="00AE4A6C"/>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4"/>
        <w:gridCol w:w="7655"/>
      </w:tblGrid>
      <w:tr w:rsidR="00AA6058" w:rsidRPr="00FA5535" w14:paraId="18E4A52E" w14:textId="77777777" w:rsidTr="009D65D3">
        <w:tc>
          <w:tcPr>
            <w:tcW w:w="6374" w:type="dxa"/>
            <w:shd w:val="clear" w:color="auto" w:fill="auto"/>
          </w:tcPr>
          <w:p w14:paraId="491FD365" w14:textId="77777777" w:rsidR="00AA6058" w:rsidRPr="00FA5535" w:rsidRDefault="00AA6058" w:rsidP="00874F4B">
            <w:pPr>
              <w:rPr>
                <w:color w:val="FF0000"/>
                <w:highlight w:val="yellow"/>
              </w:rPr>
            </w:pPr>
          </w:p>
        </w:tc>
        <w:tc>
          <w:tcPr>
            <w:tcW w:w="7655" w:type="dxa"/>
            <w:shd w:val="clear" w:color="auto" w:fill="auto"/>
          </w:tcPr>
          <w:p w14:paraId="64FD9C56" w14:textId="77777777" w:rsidR="00AA6058" w:rsidRPr="00FA5535" w:rsidRDefault="00AA6058" w:rsidP="00FA5535">
            <w:pPr>
              <w:spacing w:line="240" w:lineRule="auto"/>
              <w:rPr>
                <w:szCs w:val="18"/>
                <w:u w:val="single"/>
              </w:rPr>
            </w:pPr>
          </w:p>
          <w:p w14:paraId="7063767E" w14:textId="77777777" w:rsidR="00AA6058" w:rsidRPr="00FA5535" w:rsidRDefault="00AA6058" w:rsidP="00FA5535">
            <w:pPr>
              <w:spacing w:line="240" w:lineRule="auto"/>
              <w:rPr>
                <w:szCs w:val="18"/>
                <w:u w:val="single"/>
              </w:rPr>
            </w:pPr>
            <w:r w:rsidRPr="00FA5535">
              <w:rPr>
                <w:szCs w:val="18"/>
                <w:u w:val="single"/>
              </w:rPr>
              <w:t>Mapping gevolmachtigde natuurlijk persoon:</w:t>
            </w:r>
          </w:p>
          <w:p w14:paraId="32C5A527" w14:textId="77777777" w:rsidR="00AA6058" w:rsidRPr="00FA5535" w:rsidRDefault="00AA6058" w:rsidP="00FA5535">
            <w:pPr>
              <w:spacing w:line="240" w:lineRule="auto"/>
              <w:rPr>
                <w:sz w:val="16"/>
                <w:szCs w:val="16"/>
              </w:rPr>
            </w:pPr>
            <w:r w:rsidRPr="00FA5535">
              <w:rPr>
                <w:sz w:val="16"/>
                <w:szCs w:val="16"/>
              </w:rPr>
              <w:t>//Gevolmachtigde/gegevens/adresPersoon aanwezig</w:t>
            </w:r>
          </w:p>
          <w:p w14:paraId="635D99DD" w14:textId="77777777" w:rsidR="00AA6058" w:rsidRPr="00763CAD" w:rsidRDefault="00AA6058" w:rsidP="00FA5535">
            <w:pPr>
              <w:spacing w:line="240" w:lineRule="auto"/>
              <w:rPr>
                <w:sz w:val="16"/>
                <w:szCs w:val="16"/>
              </w:rPr>
            </w:pPr>
          </w:p>
        </w:tc>
      </w:tr>
      <w:tr w:rsidR="003001C5" w:rsidRPr="00FA5535" w14:paraId="3AE75538" w14:textId="77777777" w:rsidTr="009D65D3">
        <w:tc>
          <w:tcPr>
            <w:tcW w:w="6374" w:type="dxa"/>
            <w:shd w:val="clear" w:color="auto" w:fill="auto"/>
          </w:tcPr>
          <w:p w14:paraId="16A18CC9" w14:textId="77777777"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14:paraId="4EA2C1E7" w14:textId="77777777"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14:paraId="54F58E50" w14:textId="77777777" w:rsidR="003001C5" w:rsidRPr="00BC2255" w:rsidRDefault="003001C5" w:rsidP="00FA5535">
            <w:pPr>
              <w:pStyle w:val="streepje"/>
              <w:numPr>
                <w:ilvl w:val="0"/>
                <w:numId w:val="0"/>
              </w:numPr>
              <w:spacing w:line="240" w:lineRule="auto"/>
            </w:pPr>
          </w:p>
          <w:p w14:paraId="6B617345" w14:textId="77777777" w:rsidR="003001C5" w:rsidRPr="00AF2256" w:rsidRDefault="003001C5" w:rsidP="00874F4B">
            <w:r w:rsidRPr="00FA5535">
              <w:rPr>
                <w:u w:val="single"/>
              </w:rPr>
              <w:t>Mapping gevolmachtigde</w:t>
            </w:r>
            <w:r w:rsidRPr="00AF2256">
              <w:t>:</w:t>
            </w:r>
          </w:p>
          <w:p w14:paraId="1490009A" w14:textId="77777777" w:rsidR="003001C5" w:rsidRPr="00FA5535" w:rsidRDefault="003001C5" w:rsidP="00FA5535">
            <w:pPr>
              <w:spacing w:line="240" w:lineRule="auto"/>
              <w:rPr>
                <w:sz w:val="16"/>
                <w:szCs w:val="16"/>
              </w:rPr>
            </w:pPr>
            <w:r w:rsidRPr="00FA5535">
              <w:rPr>
                <w:sz w:val="16"/>
                <w:szCs w:val="16"/>
              </w:rPr>
              <w:t>//Gevolmachtigde/gegevens/persoonGegevens/</w:t>
            </w:r>
          </w:p>
          <w:p w14:paraId="7373C206" w14:textId="77777777" w:rsidR="003001C5" w:rsidRDefault="003001C5" w:rsidP="00FA5535">
            <w:pPr>
              <w:spacing w:line="240" w:lineRule="auto"/>
            </w:pPr>
            <w:r w:rsidRPr="00FA5535">
              <w:rPr>
                <w:sz w:val="16"/>
                <w:szCs w:val="16"/>
              </w:rPr>
              <w:t>-zie verder tekstblok Natuurlijk persoon</w:t>
            </w:r>
          </w:p>
        </w:tc>
      </w:tr>
      <w:tr w:rsidR="003001C5" w:rsidRPr="00FA5535" w14:paraId="3EB32E36" w14:textId="77777777" w:rsidTr="009D65D3">
        <w:tc>
          <w:tcPr>
            <w:tcW w:w="6374" w:type="dxa"/>
            <w:shd w:val="clear" w:color="auto" w:fill="auto"/>
          </w:tcPr>
          <w:p w14:paraId="57BD14B1" w14:textId="77777777"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14:paraId="0BCFB1DB" w14:textId="77777777" w:rsidR="003001C5" w:rsidRDefault="003001C5" w:rsidP="00FA5535">
            <w:pPr>
              <w:pStyle w:val="streepje"/>
              <w:numPr>
                <w:ilvl w:val="0"/>
                <w:numId w:val="0"/>
              </w:numPr>
            </w:pPr>
            <w:r>
              <w:t>Optionele tekst.</w:t>
            </w:r>
          </w:p>
          <w:p w14:paraId="39E6D316" w14:textId="77777777" w:rsidR="003001C5" w:rsidRDefault="003001C5" w:rsidP="00FA5535">
            <w:pPr>
              <w:pStyle w:val="streepje"/>
              <w:numPr>
                <w:ilvl w:val="0"/>
                <w:numId w:val="0"/>
              </w:numPr>
            </w:pPr>
          </w:p>
          <w:p w14:paraId="673CB321" w14:textId="77777777" w:rsidR="003001C5" w:rsidRPr="00AF2256" w:rsidRDefault="003001C5" w:rsidP="00FA5535">
            <w:pPr>
              <w:spacing w:line="240" w:lineRule="auto"/>
            </w:pPr>
            <w:r w:rsidRPr="00FA5535">
              <w:rPr>
                <w:u w:val="single"/>
              </w:rPr>
              <w:t xml:space="preserve">Mapping </w:t>
            </w:r>
            <w:r w:rsidR="00F62EF0" w:rsidRPr="00FA5535">
              <w:rPr>
                <w:u w:val="single"/>
              </w:rPr>
              <w:t>legitimatie</w:t>
            </w:r>
            <w:r w:rsidRPr="00AF2256">
              <w:t>:</w:t>
            </w:r>
          </w:p>
          <w:p w14:paraId="1EB0E569" w14:textId="77777777"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14:paraId="035DC09E" w14:textId="77777777" w:rsidR="003001C5" w:rsidRDefault="003001C5" w:rsidP="00FA5535">
            <w:pPr>
              <w:spacing w:line="240" w:lineRule="auto"/>
            </w:pPr>
            <w:r w:rsidRPr="00FA5535">
              <w:rPr>
                <w:sz w:val="16"/>
                <w:szCs w:val="16"/>
              </w:rPr>
              <w:t xml:space="preserve">-zie verder tekstblok Legitimatie    </w:t>
            </w:r>
          </w:p>
        </w:tc>
      </w:tr>
      <w:tr w:rsidR="003001C5" w:rsidRPr="00FA5535" w14:paraId="4D4E1376" w14:textId="77777777" w:rsidTr="009D65D3">
        <w:tc>
          <w:tcPr>
            <w:tcW w:w="6374" w:type="dxa"/>
            <w:shd w:val="clear" w:color="auto" w:fill="auto"/>
          </w:tcPr>
          <w:p w14:paraId="7B00AC06" w14:textId="77777777"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14:paraId="63D45D49" w14:textId="77777777" w:rsidR="003001C5" w:rsidRDefault="003001C5" w:rsidP="00750465">
            <w:pPr>
              <w:pStyle w:val="streepje"/>
              <w:numPr>
                <w:ilvl w:val="0"/>
                <w:numId w:val="0"/>
              </w:numPr>
            </w:pPr>
            <w:r w:rsidRPr="00750465">
              <w:rPr>
                <w:lang w:val="nl-NL"/>
              </w:rPr>
              <w:t>Vaste</w:t>
            </w:r>
            <w:r>
              <w:t xml:space="preserve"> tekst.</w:t>
            </w:r>
          </w:p>
          <w:p w14:paraId="650BA424" w14:textId="77777777" w:rsidR="003001C5" w:rsidRPr="00FA5535" w:rsidRDefault="003001C5" w:rsidP="00FA5535">
            <w:pPr>
              <w:pStyle w:val="streepje"/>
              <w:numPr>
                <w:ilvl w:val="0"/>
                <w:numId w:val="0"/>
              </w:numPr>
              <w:spacing w:line="240" w:lineRule="auto"/>
              <w:rPr>
                <w:u w:val="single"/>
              </w:rPr>
            </w:pPr>
          </w:p>
          <w:p w14:paraId="0AA4E521" w14:textId="77777777" w:rsidR="003001C5" w:rsidRPr="00AF2256" w:rsidRDefault="003001C5" w:rsidP="00FA5535">
            <w:pPr>
              <w:spacing w:before="72"/>
            </w:pPr>
            <w:r w:rsidRPr="00FA5535">
              <w:rPr>
                <w:u w:val="single"/>
              </w:rPr>
              <w:t>Mapping woonadres</w:t>
            </w:r>
            <w:r w:rsidRPr="00AF2256">
              <w:t>:</w:t>
            </w:r>
          </w:p>
          <w:p w14:paraId="72F6D39D" w14:textId="77777777" w:rsidR="003001C5" w:rsidRPr="00FA5535" w:rsidRDefault="003001C5" w:rsidP="00FA5535">
            <w:pPr>
              <w:spacing w:line="240" w:lineRule="auto"/>
              <w:rPr>
                <w:sz w:val="16"/>
                <w:szCs w:val="16"/>
              </w:rPr>
            </w:pPr>
            <w:r w:rsidRPr="00FA5535">
              <w:rPr>
                <w:sz w:val="16"/>
                <w:szCs w:val="16"/>
              </w:rPr>
              <w:t>//Gevolmachtigde/gegevens/adresPersoon/</w:t>
            </w:r>
          </w:p>
          <w:p w14:paraId="022129D2" w14:textId="77777777" w:rsidR="003001C5" w:rsidRDefault="003001C5" w:rsidP="00FA5535">
            <w:pPr>
              <w:spacing w:line="240" w:lineRule="auto"/>
            </w:pPr>
            <w:r w:rsidRPr="00FA5535">
              <w:rPr>
                <w:sz w:val="16"/>
                <w:szCs w:val="16"/>
              </w:rPr>
              <w:t>-zie verder tekstblok Woonadres</w:t>
            </w:r>
          </w:p>
        </w:tc>
      </w:tr>
      <w:tr w:rsidR="003001C5" w:rsidRPr="00FA5535" w14:paraId="2DCB936E" w14:textId="77777777" w:rsidTr="009D65D3">
        <w:tc>
          <w:tcPr>
            <w:tcW w:w="6374" w:type="dxa"/>
            <w:shd w:val="clear" w:color="auto" w:fill="auto"/>
          </w:tcPr>
          <w:p w14:paraId="474D7C39" w14:textId="77777777"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14:paraId="02A365D6" w14:textId="77777777" w:rsidR="003001C5" w:rsidRDefault="003001C5" w:rsidP="00FA5535">
            <w:pPr>
              <w:spacing w:before="72"/>
            </w:pPr>
            <w:r>
              <w:t xml:space="preserve">Optionele tekst. Wordt getoond wanneer de burgerlijke staat is opgenomen bij een gevolmachtigde, anders niet. </w:t>
            </w:r>
          </w:p>
          <w:p w14:paraId="51866F06" w14:textId="77777777" w:rsidR="003001C5" w:rsidRDefault="003001C5" w:rsidP="00874F4B"/>
          <w:p w14:paraId="2D5E206F" w14:textId="77777777" w:rsidR="003001C5" w:rsidRDefault="003001C5" w:rsidP="00FA5535">
            <w:pPr>
              <w:spacing w:line="240" w:lineRule="auto"/>
            </w:pPr>
            <w:r w:rsidRPr="00FA5535">
              <w:rPr>
                <w:u w:val="single"/>
              </w:rPr>
              <w:t>Mapping burgerlijke staat</w:t>
            </w:r>
            <w:r w:rsidRPr="00AF2256">
              <w:t>:</w:t>
            </w:r>
          </w:p>
          <w:p w14:paraId="0F0F1858" w14:textId="77777777" w:rsidR="003001C5" w:rsidRPr="00FA5535" w:rsidRDefault="003001C5" w:rsidP="00FA5535">
            <w:pPr>
              <w:spacing w:line="240" w:lineRule="auto"/>
              <w:rPr>
                <w:sz w:val="16"/>
                <w:szCs w:val="16"/>
              </w:rPr>
            </w:pPr>
            <w:r w:rsidRPr="00FA5535">
              <w:rPr>
                <w:sz w:val="16"/>
                <w:szCs w:val="16"/>
              </w:rPr>
              <w:t xml:space="preserve">//Gevolmachtigde/ </w:t>
            </w:r>
          </w:p>
          <w:p w14:paraId="5125AF86" w14:textId="77777777" w:rsidR="003001C5" w:rsidRDefault="00422559" w:rsidP="00FA5535">
            <w:pPr>
              <w:spacing w:line="240" w:lineRule="auto"/>
            </w:pPr>
            <w:r w:rsidRPr="00FA5535">
              <w:rPr>
                <w:sz w:val="16"/>
                <w:szCs w:val="16"/>
              </w:rPr>
              <w:t>-zie verder tekstblok burgerlijke staat, variant 1</w:t>
            </w:r>
          </w:p>
        </w:tc>
      </w:tr>
      <w:tr w:rsidR="003001C5" w14:paraId="3F8D64A4" w14:textId="77777777" w:rsidTr="009D65D3">
        <w:tc>
          <w:tcPr>
            <w:tcW w:w="6374" w:type="dxa"/>
            <w:shd w:val="clear" w:color="auto" w:fill="auto"/>
          </w:tcPr>
          <w:p w14:paraId="75E39E14" w14:textId="77777777"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14:paraId="38344B2B" w14:textId="77777777"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14:paraId="49348BA9" w14:textId="77777777" w:rsidR="003001C5" w:rsidRPr="00FA5535" w:rsidRDefault="003001C5" w:rsidP="00FA5535">
            <w:pPr>
              <w:pStyle w:val="streepje"/>
              <w:numPr>
                <w:ilvl w:val="0"/>
                <w:numId w:val="0"/>
              </w:numPr>
              <w:rPr>
                <w:lang w:val="nl-NL"/>
              </w:rPr>
            </w:pPr>
          </w:p>
          <w:p w14:paraId="7FDEA077" w14:textId="77777777" w:rsidR="003001C5" w:rsidRDefault="003001C5" w:rsidP="00FA5535">
            <w:pPr>
              <w:pStyle w:val="streepje"/>
              <w:numPr>
                <w:ilvl w:val="0"/>
                <w:numId w:val="0"/>
              </w:numPr>
            </w:pPr>
            <w:r w:rsidRPr="00FA5535">
              <w:rPr>
                <w:u w:val="single"/>
              </w:rPr>
              <w:t>Mapping</w:t>
            </w:r>
            <w:r>
              <w:t xml:space="preserve">: </w:t>
            </w:r>
          </w:p>
          <w:p w14:paraId="1ABEFFC7" w14:textId="77777777" w:rsidR="003001C5" w:rsidRPr="00FA5535" w:rsidRDefault="003001C5" w:rsidP="00FA5535">
            <w:pPr>
              <w:spacing w:line="240" w:lineRule="auto"/>
              <w:rPr>
                <w:sz w:val="16"/>
                <w:szCs w:val="16"/>
              </w:rPr>
            </w:pPr>
            <w:r w:rsidRPr="00FA5535">
              <w:rPr>
                <w:sz w:val="16"/>
                <w:szCs w:val="16"/>
              </w:rPr>
              <w:t>//Gevolmachtigde/tekstkeuze/</w:t>
            </w:r>
          </w:p>
          <w:p w14:paraId="2C67233A" w14:textId="77777777" w:rsidR="003001C5" w:rsidRPr="00FA5535" w:rsidRDefault="003001C5" w:rsidP="00FA5535">
            <w:pPr>
              <w:spacing w:line="240" w:lineRule="auto"/>
              <w:ind w:left="317"/>
              <w:rPr>
                <w:sz w:val="16"/>
                <w:szCs w:val="16"/>
              </w:rPr>
            </w:pPr>
            <w:r w:rsidRPr="00FA5535">
              <w:rPr>
                <w:sz w:val="16"/>
                <w:szCs w:val="16"/>
              </w:rPr>
              <w:t>./tagNaam(k_Volmachtverlening)</w:t>
            </w:r>
          </w:p>
          <w:p w14:paraId="0BBF28D0" w14:textId="77777777" w:rsidR="003001C5" w:rsidRDefault="003001C5" w:rsidP="00FA5535">
            <w:pPr>
              <w:spacing w:line="240" w:lineRule="auto"/>
              <w:ind w:left="317"/>
            </w:pPr>
            <w:r w:rsidRPr="00FA5535">
              <w:rPr>
                <w:sz w:val="16"/>
                <w:szCs w:val="16"/>
              </w:rPr>
              <w:t>./tekst(mondeling of schriftelijk)</w:t>
            </w:r>
          </w:p>
        </w:tc>
      </w:tr>
    </w:tbl>
    <w:p w14:paraId="2E5AC072" w14:textId="77777777" w:rsidR="003001C5" w:rsidRPr="003001C5" w:rsidRDefault="003001C5" w:rsidP="00AE4A6C">
      <w:pPr>
        <w:rPr>
          <w:lang w:val="nl"/>
        </w:rPr>
      </w:pPr>
    </w:p>
    <w:p w14:paraId="6A959939" w14:textId="77777777" w:rsidR="00985EEF" w:rsidRDefault="00985EEF" w:rsidP="001553FA">
      <w:pPr>
        <w:pStyle w:val="Kop2"/>
        <w:pageBreakBefore/>
        <w:spacing w:before="0"/>
      </w:pPr>
      <w:bookmarkStart w:id="54" w:name="_Ref319675766"/>
      <w:bookmarkStart w:id="55" w:name="_Toc19692086"/>
      <w:r>
        <w:lastRenderedPageBreak/>
        <w:t>Volmachtgevers</w:t>
      </w:r>
      <w:bookmarkEnd w:id="54"/>
      <w:bookmarkEnd w:id="55"/>
    </w:p>
    <w:p w14:paraId="08240850" w14:textId="77777777"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14:paraId="695F880D" w14:textId="77777777" w:rsidR="00090433" w:rsidRDefault="00090433" w:rsidP="00090433">
      <w:pPr>
        <w:pStyle w:val="Kop3"/>
      </w:pPr>
      <w:bookmarkStart w:id="56" w:name="_Ref394992078"/>
      <w:bookmarkStart w:id="57" w:name="_Toc19692087"/>
      <w:r>
        <w:t>Nummering</w:t>
      </w:r>
      <w:bookmarkEnd w:id="56"/>
      <w:bookmarkEnd w:id="57"/>
    </w:p>
    <w:p w14:paraId="10F35442" w14:textId="77777777"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14:paraId="61F43347" w14:textId="77777777"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14:paraId="706019AF" w14:textId="77777777"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14:paraId="31C6482F" w14:textId="4AD2C55B"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w:t>
      </w:r>
      <w:r w:rsidR="00DE2EA2">
        <w:t xml:space="preserve">opvolgend </w:t>
      </w:r>
      <w:bookmarkStart w:id="58" w:name="_GoBack"/>
      <w:bookmarkEnd w:id="58"/>
      <w:r>
        <w:t>genummerd</w:t>
      </w:r>
      <w:r w:rsidR="00DE2EA2">
        <w:t>.</w:t>
      </w:r>
    </w:p>
    <w:p w14:paraId="1ECC056C" w14:textId="77777777"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14:paraId="13F8CB9E" w14:textId="77777777"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14:paraId="4AA81589" w14:textId="77777777"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14:paraId="2D4EF7E5" w14:textId="77777777"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14:paraId="4988DED6" w14:textId="77777777"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eede (en volgende) perso(o)n(en) alleen met een opvolgende letter</w:t>
      </w:r>
      <w:r w:rsidR="00EF4D67">
        <w:t xml:space="preserve"> (b., c., d. enz)</w:t>
      </w:r>
      <w:r>
        <w:t>;</w:t>
      </w:r>
    </w:p>
    <w:p w14:paraId="22D99EFF" w14:textId="4B7C9FFC" w:rsidR="00090433" w:rsidRDefault="00090433" w:rsidP="0032370A">
      <w:pPr>
        <w:numPr>
          <w:ilvl w:val="0"/>
          <w:numId w:val="9"/>
        </w:numPr>
      </w:pPr>
      <w:r>
        <w:t>a</w:t>
      </w:r>
      <w:r w:rsidRPr="00273968">
        <w:t xml:space="preserve">ls de partij precies één combinatie van aan elkaar gerelateerde personen bevat, krijgen deze gerelateerde personen </w:t>
      </w:r>
      <w:r w:rsidR="000A163F">
        <w:t xml:space="preserve">geen cijfer maar </w:t>
      </w:r>
      <w:r w:rsidRPr="00273968">
        <w:t>een opvolgende letter</w:t>
      </w:r>
      <w:r>
        <w:t>.</w:t>
      </w:r>
    </w:p>
    <w:p w14:paraId="11B55BA8" w14:textId="77777777" w:rsidR="008629EF" w:rsidRPr="008629EF" w:rsidRDefault="002D0170" w:rsidP="002D0170">
      <w:pPr>
        <w:pStyle w:val="Kop3"/>
      </w:pPr>
      <w:bookmarkStart w:id="59" w:name="_Toc19692088"/>
      <w:r>
        <w:t>Personen</w:t>
      </w:r>
      <w:bookmarkEnd w:id="59"/>
    </w:p>
    <w:tbl>
      <w:tblPr>
        <w:tblW w:w="502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819"/>
        <w:gridCol w:w="7511"/>
      </w:tblGrid>
      <w:tr w:rsidR="002B01EB" w:rsidRPr="000E6BC2" w14:paraId="1477B472" w14:textId="77777777" w:rsidTr="009D65D3">
        <w:tc>
          <w:tcPr>
            <w:tcW w:w="1954" w:type="pct"/>
            <w:shd w:val="clear" w:color="auto" w:fill="auto"/>
          </w:tcPr>
          <w:p w14:paraId="7589E64A" w14:textId="77777777"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3046" w:type="pct"/>
            <w:shd w:val="clear" w:color="auto" w:fill="auto"/>
          </w:tcPr>
          <w:p w14:paraId="46548FCE" w14:textId="77777777" w:rsidR="009C6099" w:rsidRDefault="002B01EB" w:rsidP="009C6D27">
            <w:r>
              <w:t xml:space="preserve">Verplichte keuze </w:t>
            </w:r>
            <w:r w:rsidR="009C6099">
              <w:t>tussen</w:t>
            </w:r>
            <w:r w:rsidR="003A6581">
              <w:t xml:space="preserve"> de volgende herhalende keuzeblokken</w:t>
            </w:r>
            <w:r w:rsidR="009C6099">
              <w:t>:</w:t>
            </w:r>
          </w:p>
          <w:p w14:paraId="351DB378" w14:textId="77777777" w:rsidR="009C6099" w:rsidRDefault="009C6099" w:rsidP="009C6099">
            <w:pPr>
              <w:pStyle w:val="streepje"/>
            </w:pPr>
            <w:r>
              <w:t>Keuzeblok Natuurlijk Persoon,</w:t>
            </w:r>
          </w:p>
          <w:p w14:paraId="4F7AD012" w14:textId="77777777" w:rsidR="009C6099" w:rsidRDefault="009C6099" w:rsidP="00716563">
            <w:pPr>
              <w:pStyle w:val="streepje"/>
            </w:pPr>
            <w:r>
              <w:t>Keuzeblok Niet Natuurlijk Persoon,</w:t>
            </w:r>
          </w:p>
          <w:p w14:paraId="358D1556" w14:textId="77777777" w:rsidR="00D74B90" w:rsidRDefault="00D74B90" w:rsidP="009C6D27">
            <w:pPr>
              <w:rPr>
                <w:lang w:val="nl"/>
              </w:rPr>
            </w:pPr>
          </w:p>
          <w:p w14:paraId="00785312" w14:textId="77777777"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14:paraId="23179050" w14:textId="77777777" w:rsidR="006C30DF" w:rsidRPr="00FA5535" w:rsidRDefault="006C30DF" w:rsidP="009C6D27">
            <w:pPr>
              <w:rPr>
                <w:lang w:val="nl"/>
              </w:rPr>
            </w:pPr>
          </w:p>
          <w:p w14:paraId="5A081E6F" w14:textId="77777777"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B56225">
              <w:t>2.4.1</w:t>
            </w:r>
            <w:r w:rsidR="00EF4D67">
              <w:fldChar w:fldCharType="end"/>
            </w:r>
            <w:r w:rsidR="002B01EB">
              <w:t>.</w:t>
            </w:r>
          </w:p>
          <w:p w14:paraId="048477B6" w14:textId="77777777" w:rsidR="00145EAF" w:rsidRPr="00B54F54" w:rsidRDefault="00145EAF" w:rsidP="009C6D27"/>
          <w:p w14:paraId="68F121C9" w14:textId="77777777" w:rsidR="00B54F54" w:rsidRPr="00FA5535" w:rsidRDefault="00B54F54" w:rsidP="009C6D27">
            <w:pPr>
              <w:rPr>
                <w:szCs w:val="18"/>
                <w:u w:val="single"/>
              </w:rPr>
            </w:pPr>
            <w:r w:rsidRPr="00FA5535">
              <w:rPr>
                <w:szCs w:val="18"/>
                <w:u w:val="single"/>
              </w:rPr>
              <w:t>Mapping partij:</w:t>
            </w:r>
          </w:p>
          <w:p w14:paraId="05A9FD5B" w14:textId="77777777"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14:paraId="65693DA9" w14:textId="77777777" w:rsidR="00CD0F99" w:rsidRPr="00FA5535" w:rsidRDefault="00CD0F99" w:rsidP="00FA5535">
            <w:pPr>
              <w:spacing w:before="72"/>
              <w:rPr>
                <w:szCs w:val="18"/>
                <w:u w:val="single"/>
              </w:rPr>
            </w:pPr>
            <w:r w:rsidRPr="00FA5535">
              <w:rPr>
                <w:szCs w:val="18"/>
                <w:u w:val="single"/>
              </w:rPr>
              <w:t>Mapping persoon:</w:t>
            </w:r>
          </w:p>
          <w:p w14:paraId="116F5FAD" w14:textId="77777777"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14:paraId="78B63D2C" w14:textId="77777777" w:rsidR="00145EAF" w:rsidRPr="00FA5535" w:rsidRDefault="00145EAF" w:rsidP="00FA5535">
            <w:pPr>
              <w:spacing w:line="240" w:lineRule="auto"/>
              <w:rPr>
                <w:sz w:val="16"/>
                <w:szCs w:val="16"/>
              </w:rPr>
            </w:pPr>
            <w:r w:rsidRPr="00FA5535">
              <w:rPr>
                <w:sz w:val="16"/>
                <w:szCs w:val="16"/>
              </w:rPr>
              <w:t>//IMKAD_AangebodenStuk/Partij[aanduidingPartij=volmachtgever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]/Partij[+id]/IMKAD_Persoon</w:t>
            </w:r>
          </w:p>
          <w:p w14:paraId="0255AC36" w14:textId="77777777" w:rsidR="00F42642" w:rsidRPr="00FA5535" w:rsidRDefault="00F42642" w:rsidP="00FA5535">
            <w:pPr>
              <w:spacing w:line="240" w:lineRule="auto"/>
              <w:rPr>
                <w:sz w:val="16"/>
                <w:szCs w:val="16"/>
              </w:rPr>
            </w:pPr>
          </w:p>
          <w:p w14:paraId="2BBC4466" w14:textId="77777777"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//Partij/Partij/aanduidingPartij</w:t>
            </w:r>
            <w:r w:rsidRPr="00FA5535">
              <w:rPr>
                <w:sz w:val="16"/>
                <w:szCs w:val="16"/>
              </w:rPr>
              <w:t xml:space="preserve">, ./aanduidingPartij is een verplicht element in XSD StukAlgemeen. Dit is noodzakelijk voor de aanduiding van de //Partij in alle modellen. Daarom moet ook //Partij/Partij/aanduidingPartij gevuld zijn met een zelf te bepalen waarde, bijvoorbeeld de id van de partij. </w:t>
            </w:r>
          </w:p>
          <w:p w14:paraId="7098BA0C" w14:textId="77777777" w:rsidR="009F7416" w:rsidRPr="00FA5535" w:rsidRDefault="009F7416" w:rsidP="00FA5535">
            <w:pPr>
              <w:spacing w:line="240" w:lineRule="auto"/>
              <w:rPr>
                <w:u w:val="single"/>
              </w:rPr>
            </w:pPr>
          </w:p>
          <w:p w14:paraId="2E2649A8" w14:textId="77777777" w:rsidR="002B01EB" w:rsidRPr="00FA5535" w:rsidRDefault="002B01EB" w:rsidP="00FA5535">
            <w:pPr>
              <w:spacing w:line="240" w:lineRule="auto"/>
              <w:rPr>
                <w:u w:val="single"/>
              </w:rPr>
            </w:pPr>
            <w:r w:rsidRPr="00FA5535">
              <w:rPr>
                <w:u w:val="single"/>
              </w:rPr>
              <w:t>Mapping</w:t>
            </w:r>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14:paraId="0DE49012" w14:textId="77777777"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14:paraId="30FBC92F" w14:textId="77777777" w:rsidTr="009D65D3">
        <w:tblPrEx>
          <w:tblLook w:val="01E0" w:firstRow="1" w:lastRow="1" w:firstColumn="1" w:lastColumn="1" w:noHBand="0" w:noVBand="0"/>
        </w:tblPrEx>
        <w:tc>
          <w:tcPr>
            <w:tcW w:w="1954" w:type="pct"/>
            <w:shd w:val="clear" w:color="auto" w:fill="auto"/>
          </w:tcPr>
          <w:p w14:paraId="4F522BD7" w14:textId="77777777"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3046" w:type="pct"/>
            <w:shd w:val="clear" w:color="auto" w:fill="auto"/>
          </w:tcPr>
          <w:p w14:paraId="1E68BA50" w14:textId="77777777"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14:paraId="32C0556C" w14:textId="77777777" w:rsidR="00EF4D67" w:rsidRDefault="00EF4D67" w:rsidP="00C83353">
            <w:pPr>
              <w:rPr>
                <w:szCs w:val="18"/>
              </w:rPr>
            </w:pPr>
          </w:p>
          <w:p w14:paraId="1799D938" w14:textId="77777777"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14:paraId="042EE9AD" w14:textId="77777777" w:rsidR="006D44B7" w:rsidRPr="00FA5535" w:rsidRDefault="006D44B7" w:rsidP="00C83353">
            <w:pPr>
              <w:rPr>
                <w:szCs w:val="18"/>
              </w:rPr>
            </w:pPr>
          </w:p>
          <w:p w14:paraId="16C74B65" w14:textId="77777777" w:rsidR="00EF4D67" w:rsidRPr="00FA5535" w:rsidRDefault="00EF4D67" w:rsidP="00C83353">
            <w:pPr>
              <w:rPr>
                <w:szCs w:val="18"/>
              </w:rPr>
            </w:pPr>
            <w:r w:rsidRPr="00FA5535">
              <w:rPr>
                <w:szCs w:val="18"/>
                <w:u w:val="single"/>
              </w:rPr>
              <w:lastRenderedPageBreak/>
              <w:t xml:space="preserve">Mapping </w:t>
            </w:r>
            <w:r w:rsidR="003A6581" w:rsidRPr="00FA5535">
              <w:rPr>
                <w:szCs w:val="18"/>
                <w:u w:val="single"/>
              </w:rPr>
              <w:t>ieder van hen</w:t>
            </w:r>
            <w:r w:rsidRPr="00FA5535">
              <w:rPr>
                <w:szCs w:val="18"/>
                <w:u w:val="single"/>
              </w:rPr>
              <w:t>:</w:t>
            </w:r>
          </w:p>
          <w:p w14:paraId="76A42859" w14:textId="77777777" w:rsidR="00EF4D67" w:rsidRPr="00FA5535" w:rsidRDefault="0004562E" w:rsidP="00FA5535">
            <w:pPr>
              <w:spacing w:line="240" w:lineRule="auto"/>
              <w:rPr>
                <w:rFonts w:cs="Arial"/>
                <w:sz w:val="16"/>
                <w:szCs w:val="16"/>
              </w:rPr>
            </w:pPr>
            <w:r w:rsidRPr="00FA5535">
              <w:rPr>
                <w:rFonts w:cs="Arial"/>
                <w:sz w:val="16"/>
                <w:szCs w:val="16"/>
              </w:rPr>
              <w:t>//Partij[aanduidingPartij=volmachtgevers]/</w:t>
            </w:r>
            <w:r w:rsidR="003A6581" w:rsidRPr="00FA5535">
              <w:rPr>
                <w:rFonts w:cs="Arial"/>
                <w:sz w:val="16"/>
                <w:szCs w:val="16"/>
              </w:rPr>
              <w:t>tekstKeuze/</w:t>
            </w:r>
            <w:r w:rsidR="003A6581" w:rsidRPr="00FA5535" w:rsidDel="0004562E">
              <w:rPr>
                <w:rFonts w:cs="Arial"/>
                <w:sz w:val="16"/>
                <w:szCs w:val="16"/>
              </w:rPr>
              <w:t xml:space="preserve"> </w:t>
            </w:r>
          </w:p>
          <w:p w14:paraId="12ACC330" w14:textId="77777777" w:rsidR="00F42642" w:rsidRPr="00FA5535" w:rsidRDefault="00F42642" w:rsidP="00FA5535">
            <w:pPr>
              <w:spacing w:line="240" w:lineRule="auto"/>
              <w:rPr>
                <w:sz w:val="16"/>
                <w:szCs w:val="16"/>
              </w:rPr>
            </w:pPr>
            <w:r w:rsidRPr="00FA5535">
              <w:rPr>
                <w:sz w:val="16"/>
                <w:szCs w:val="16"/>
              </w:rPr>
              <w:tab/>
              <w:t>./tagNaam (k_IederVanHen)</w:t>
            </w:r>
          </w:p>
          <w:p w14:paraId="08C8CECD" w14:textId="77777777" w:rsidR="00F42642" w:rsidRPr="00FA5535" w:rsidRDefault="00F42642" w:rsidP="00FA5535">
            <w:pPr>
              <w:snapToGrid w:val="0"/>
              <w:spacing w:line="240" w:lineRule="auto"/>
              <w:rPr>
                <w:sz w:val="16"/>
                <w:szCs w:val="16"/>
              </w:rPr>
            </w:pPr>
            <w:r w:rsidRPr="00FA5535">
              <w:rPr>
                <w:sz w:val="16"/>
                <w:szCs w:val="16"/>
              </w:rPr>
              <w:tab/>
              <w:t>./tekst (ieder van hen)</w:t>
            </w:r>
          </w:p>
          <w:p w14:paraId="1AB23118" w14:textId="77777777" w:rsidR="003A6581" w:rsidRPr="00FA5535" w:rsidRDefault="003A6581" w:rsidP="00FA5535">
            <w:pPr>
              <w:spacing w:line="240" w:lineRule="auto"/>
              <w:rPr>
                <w:rFonts w:cs="Arial"/>
                <w:sz w:val="16"/>
                <w:szCs w:val="16"/>
              </w:rPr>
            </w:pPr>
          </w:p>
          <w:p w14:paraId="4112160C" w14:textId="77777777" w:rsidR="003A6581" w:rsidRPr="00FA5535" w:rsidRDefault="003A6581" w:rsidP="00FA5535">
            <w:pPr>
              <w:spacing w:line="240" w:lineRule="auto"/>
              <w:rPr>
                <w:rFonts w:cs="Arial"/>
                <w:szCs w:val="18"/>
                <w:u w:val="single"/>
              </w:rPr>
            </w:pPr>
            <w:r w:rsidRPr="00FA5535">
              <w:rPr>
                <w:rFonts w:cs="Arial"/>
                <w:szCs w:val="18"/>
                <w:u w:val="single"/>
              </w:rPr>
              <w:t>Mapping volmachtgever(s)</w:t>
            </w:r>
            <w:r w:rsidR="00F42642" w:rsidRPr="00FA5535">
              <w:rPr>
                <w:rFonts w:cs="Arial"/>
                <w:szCs w:val="18"/>
                <w:u w:val="single"/>
              </w:rPr>
              <w:t>:</w:t>
            </w:r>
          </w:p>
          <w:p w14:paraId="6DE4AA44" w14:textId="77777777"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/Partij/aanduidingPartij</w:t>
            </w:r>
          </w:p>
          <w:p w14:paraId="7864DFB8" w14:textId="77777777"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14:paraId="50E7A122" w14:textId="77777777" w:rsidR="003A6581" w:rsidRDefault="006D44B7" w:rsidP="00FA5535">
            <w:pPr>
              <w:spacing w:line="240" w:lineRule="auto"/>
              <w:rPr>
                <w:sz w:val="16"/>
                <w:szCs w:val="16"/>
              </w:rPr>
            </w:pPr>
            <w:r>
              <w:rPr>
                <w:sz w:val="16"/>
                <w:szCs w:val="16"/>
              </w:rPr>
              <w:tab/>
              <w:t>[</w:t>
            </w:r>
            <w:r w:rsidR="00F42642" w:rsidRPr="00FA5535">
              <w:rPr>
                <w:sz w:val="16"/>
                <w:szCs w:val="16"/>
              </w:rPr>
              <w:t>volmachtgevers]</w:t>
            </w:r>
          </w:p>
          <w:p w14:paraId="611D88F7" w14:textId="77777777" w:rsidR="006D44B7" w:rsidRDefault="006D44B7" w:rsidP="00FA5535">
            <w:pPr>
              <w:spacing w:line="240" w:lineRule="auto"/>
              <w:rPr>
                <w:sz w:val="16"/>
                <w:szCs w:val="16"/>
              </w:rPr>
            </w:pPr>
            <w:r>
              <w:rPr>
                <w:sz w:val="16"/>
                <w:szCs w:val="16"/>
              </w:rPr>
              <w:tab/>
              <w:t>[volmachtgever en/of hypotheekhouder]</w:t>
            </w:r>
          </w:p>
          <w:p w14:paraId="451C4FFC" w14:textId="77777777" w:rsidR="006D44B7" w:rsidRDefault="006D44B7" w:rsidP="00FA5535">
            <w:pPr>
              <w:spacing w:line="240" w:lineRule="auto"/>
              <w:rPr>
                <w:sz w:val="16"/>
                <w:szCs w:val="16"/>
              </w:rPr>
            </w:pPr>
            <w:r>
              <w:rPr>
                <w:sz w:val="16"/>
                <w:szCs w:val="16"/>
              </w:rPr>
              <w:tab/>
              <w:t>[volmachtgevers en/of hypotheekhouders]</w:t>
            </w:r>
          </w:p>
          <w:p w14:paraId="6A3551BB" w14:textId="77777777" w:rsidR="009A28E8" w:rsidRDefault="009A28E8" w:rsidP="00FA5535">
            <w:pPr>
              <w:spacing w:line="240" w:lineRule="auto"/>
              <w:rPr>
                <w:sz w:val="16"/>
                <w:szCs w:val="16"/>
              </w:rPr>
            </w:pPr>
          </w:p>
          <w:p w14:paraId="1A8D7550" w14:textId="77777777" w:rsidR="009A28E8" w:rsidRPr="00FA5535" w:rsidRDefault="009A28E8" w:rsidP="009A28E8">
            <w:pPr>
              <w:spacing w:line="240" w:lineRule="auto"/>
              <w:rPr>
                <w:rFonts w:cs="Arial"/>
                <w:szCs w:val="18"/>
                <w:u w:val="single"/>
              </w:rPr>
            </w:pPr>
            <w:r w:rsidRPr="00FA5535">
              <w:rPr>
                <w:rFonts w:cs="Arial"/>
                <w:szCs w:val="18"/>
                <w:u w:val="single"/>
              </w:rPr>
              <w:t xml:space="preserve">Mapping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14:paraId="3FDA33A3" w14:textId="77777777"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14:paraId="4661E92A" w14:textId="77777777" w:rsidR="002A35CD" w:rsidRDefault="002A35CD" w:rsidP="002A35CD">
      <w:pPr>
        <w:pStyle w:val="Kop3"/>
      </w:pPr>
      <w:r>
        <w:lastRenderedPageBreak/>
        <w:br w:type="page"/>
      </w:r>
      <w:bookmarkStart w:id="60" w:name="_Toc19692089"/>
      <w:r>
        <w:lastRenderedPageBreak/>
        <w:t>Keuzeblok Natuurlijk Persoon</w:t>
      </w:r>
      <w:bookmarkEnd w:id="60"/>
    </w:p>
    <w:p w14:paraId="353AC8F9" w14:textId="77777777" w:rsidR="0045268B" w:rsidRDefault="0045268B" w:rsidP="0045268B">
      <w:pPr>
        <w:rPr>
          <w:lang w:val="nl"/>
        </w:rPr>
      </w:pPr>
    </w:p>
    <w:p w14:paraId="2B3CD4B2" w14:textId="77777777" w:rsidR="0004562E" w:rsidRDefault="00422559" w:rsidP="0045268B">
      <w:pPr>
        <w:rPr>
          <w:lang w:val="nl"/>
        </w:rPr>
      </w:pPr>
      <w:r>
        <w:rPr>
          <w:lang w:val="nl"/>
        </w:rPr>
        <w:t>Dit keuzeblok bestaat uit de volgende vier varianten:</w:t>
      </w:r>
    </w:p>
    <w:p w14:paraId="57B87B24" w14:textId="77777777" w:rsidR="00422559" w:rsidRDefault="00422559" w:rsidP="0045268B">
      <w:pPr>
        <w:rPr>
          <w:lang w:val="nl"/>
        </w:rPr>
      </w:pPr>
      <w:r>
        <w:rPr>
          <w:lang w:val="nl"/>
        </w:rPr>
        <w:t>- één persoon,</w:t>
      </w:r>
    </w:p>
    <w:p w14:paraId="5B59030C" w14:textId="77777777" w:rsidR="008B3D63" w:rsidRDefault="008B3D63" w:rsidP="008B3D63">
      <w:pPr>
        <w:rPr>
          <w:lang w:val="nl"/>
        </w:rPr>
      </w:pPr>
      <w:r>
        <w:rPr>
          <w:lang w:val="nl"/>
        </w:rPr>
        <w:t>- partners met een gezamenlijke burgerlijke staat en woonadres,</w:t>
      </w:r>
    </w:p>
    <w:p w14:paraId="00D6BD94" w14:textId="77777777" w:rsidR="00422559" w:rsidRDefault="00422559" w:rsidP="0045268B">
      <w:pPr>
        <w:rPr>
          <w:lang w:val="nl"/>
        </w:rPr>
      </w:pPr>
      <w:r>
        <w:rPr>
          <w:lang w:val="nl"/>
        </w:rPr>
        <w:t>- partners met een gezamenlijke burgerlijke staat maar eigen woonadres,</w:t>
      </w:r>
    </w:p>
    <w:p w14:paraId="49337E8D" w14:textId="77777777" w:rsidR="00422559" w:rsidRDefault="00422559" w:rsidP="0045268B">
      <w:pPr>
        <w:rPr>
          <w:lang w:val="nl"/>
        </w:rPr>
      </w:pPr>
      <w:r>
        <w:rPr>
          <w:lang w:val="nl"/>
        </w:rPr>
        <w:t xml:space="preserve">- huisgenoten met een gezamenlijk woonadres. </w:t>
      </w:r>
    </w:p>
    <w:p w14:paraId="578AD25F" w14:textId="77777777" w:rsidR="00422559" w:rsidRDefault="00422559" w:rsidP="00422559">
      <w:pPr>
        <w:pStyle w:val="Kop4"/>
        <w:rPr>
          <w:lang w:val="nl"/>
        </w:rPr>
      </w:pPr>
      <w:bookmarkStart w:id="61" w:name="_Toc19692090"/>
      <w:r>
        <w:rPr>
          <w:lang w:val="nl"/>
        </w:rPr>
        <w:t>Één persoon</w:t>
      </w:r>
      <w:bookmarkEnd w:id="61"/>
    </w:p>
    <w:p w14:paraId="03B56214" w14:textId="77777777" w:rsidR="00422559" w:rsidRDefault="00422559" w:rsidP="0045268B">
      <w:pPr>
        <w:rPr>
          <w:lang w:val="nl"/>
        </w:rPr>
      </w:pPr>
    </w:p>
    <w:tbl>
      <w:tblPr>
        <w:tblW w:w="501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743"/>
        <w:gridCol w:w="7545"/>
      </w:tblGrid>
      <w:tr w:rsidR="00F2643D" w:rsidRPr="007A2314" w14:paraId="620AF260" w14:textId="77777777" w:rsidTr="009D65D3">
        <w:tc>
          <w:tcPr>
            <w:tcW w:w="1930" w:type="pct"/>
            <w:shd w:val="clear" w:color="auto" w:fill="auto"/>
          </w:tcPr>
          <w:p w14:paraId="60804B64" w14:textId="77777777" w:rsidR="00F2643D" w:rsidRPr="00FA5535" w:rsidRDefault="00F2643D" w:rsidP="00C83353">
            <w:pPr>
              <w:rPr>
                <w:color w:val="FF0000"/>
                <w:szCs w:val="18"/>
              </w:rPr>
            </w:pPr>
          </w:p>
        </w:tc>
        <w:tc>
          <w:tcPr>
            <w:tcW w:w="3070" w:type="pct"/>
            <w:shd w:val="clear" w:color="auto" w:fill="auto"/>
          </w:tcPr>
          <w:p w14:paraId="34D92906" w14:textId="77777777" w:rsidR="002022CE" w:rsidRDefault="002022CE" w:rsidP="00C83353">
            <w:r>
              <w:t>De gegevens van één natuurlijk persoon zonder gerelateerde</w:t>
            </w:r>
            <w:r w:rsidR="00BB5AE1">
              <w:t xml:space="preserve"> personen</w:t>
            </w:r>
            <w:r>
              <w:t>.</w:t>
            </w:r>
          </w:p>
          <w:p w14:paraId="0A07A206" w14:textId="77777777" w:rsidR="002022CE" w:rsidRDefault="002022CE" w:rsidP="00C83353"/>
          <w:p w14:paraId="61DF87A9" w14:textId="77777777" w:rsidR="002022CE" w:rsidRPr="00FA5535" w:rsidRDefault="002022CE" w:rsidP="00C83353">
            <w:pPr>
              <w:rPr>
                <w:u w:val="single"/>
              </w:rPr>
            </w:pPr>
            <w:r w:rsidRPr="00FA5535">
              <w:rPr>
                <w:u w:val="single"/>
              </w:rPr>
              <w:t>Mapping:</w:t>
            </w:r>
          </w:p>
          <w:p w14:paraId="5764432C" w14:textId="77777777" w:rsidR="002022CE" w:rsidRPr="00FA5535" w:rsidRDefault="00F2643D" w:rsidP="00FA5535">
            <w:pPr>
              <w:spacing w:line="240" w:lineRule="auto"/>
              <w:rPr>
                <w:sz w:val="16"/>
                <w:szCs w:val="16"/>
              </w:rPr>
            </w:pPr>
            <w:r w:rsidRPr="00FA5535">
              <w:rPr>
                <w:sz w:val="16"/>
                <w:szCs w:val="16"/>
              </w:rPr>
              <w:t>IMKAD_Persoon</w:t>
            </w:r>
            <w:r w:rsidR="002022CE" w:rsidRPr="00FA5535">
              <w:rPr>
                <w:sz w:val="16"/>
                <w:szCs w:val="16"/>
              </w:rPr>
              <w:t xml:space="preserve">/tia_Gegevens[GBA_Ingezetene of </w:t>
            </w:r>
            <w:r w:rsidR="00262D34" w:rsidRPr="00FA5535">
              <w:rPr>
                <w:sz w:val="16"/>
                <w:szCs w:val="16"/>
              </w:rPr>
              <w:t>IMKAD</w:t>
            </w:r>
            <w:r w:rsidR="002022CE" w:rsidRPr="00FA5535">
              <w:rPr>
                <w:sz w:val="16"/>
                <w:szCs w:val="16"/>
              </w:rPr>
              <w:t>_NietIngezetene]</w:t>
            </w:r>
          </w:p>
          <w:p w14:paraId="3C71D496" w14:textId="77777777" w:rsidR="002022CE" w:rsidRPr="00FA5535" w:rsidRDefault="002022CE" w:rsidP="00FA5535">
            <w:pPr>
              <w:spacing w:line="240" w:lineRule="auto"/>
              <w:rPr>
                <w:sz w:val="16"/>
                <w:szCs w:val="16"/>
              </w:rPr>
            </w:pPr>
            <w:r w:rsidRPr="00FA5535">
              <w:rPr>
                <w:sz w:val="16"/>
                <w:szCs w:val="16"/>
              </w:rPr>
              <w:t>-niet aanwezig:</w:t>
            </w:r>
          </w:p>
          <w:p w14:paraId="75F56404" w14:textId="77777777" w:rsidR="00F2643D" w:rsidRPr="00763CAD" w:rsidRDefault="002022CE" w:rsidP="00FA5535">
            <w:pPr>
              <w:spacing w:line="240" w:lineRule="auto"/>
              <w:rPr>
                <w:sz w:val="16"/>
                <w:szCs w:val="16"/>
              </w:rPr>
            </w:pPr>
            <w:r w:rsidRPr="00FA5535">
              <w:rPr>
                <w:sz w:val="16"/>
                <w:szCs w:val="16"/>
              </w:rPr>
              <w:t>//</w:t>
            </w:r>
            <w:r w:rsidR="00F2643D" w:rsidRPr="00FA5535">
              <w:rPr>
                <w:sz w:val="16"/>
                <w:szCs w:val="16"/>
              </w:rPr>
              <w:t>GerelateerdPersoon</w:t>
            </w:r>
          </w:p>
        </w:tc>
      </w:tr>
      <w:tr w:rsidR="000A163F" w:rsidRPr="007A2314" w14:paraId="37DBB070" w14:textId="77777777" w:rsidTr="009D65D3">
        <w:tc>
          <w:tcPr>
            <w:tcW w:w="1930" w:type="pct"/>
            <w:shd w:val="clear" w:color="auto" w:fill="auto"/>
          </w:tcPr>
          <w:p w14:paraId="59012FB4" w14:textId="6761A3A0" w:rsidR="000A163F" w:rsidRPr="000437B6" w:rsidRDefault="000A163F" w:rsidP="00C83353">
            <w:pPr>
              <w:rPr>
                <w:color w:val="800080"/>
                <w:szCs w:val="18"/>
                <w:highlight w:val="yellow"/>
              </w:rPr>
            </w:pPr>
            <w:r w:rsidRPr="00FA5535">
              <w:rPr>
                <w:color w:val="FF0000"/>
                <w:szCs w:val="18"/>
                <w:highlight w:val="yellow"/>
              </w:rPr>
              <w:t>TEKSTBLOK NATUURLIJK PERSOON</w:t>
            </w:r>
            <w:r w:rsidRPr="00FA5535">
              <w:rPr>
                <w:color w:val="FF0000"/>
                <w:szCs w:val="18"/>
              </w:rPr>
              <w:t>,</w:t>
            </w:r>
          </w:p>
        </w:tc>
        <w:tc>
          <w:tcPr>
            <w:tcW w:w="3070" w:type="pct"/>
            <w:shd w:val="clear" w:color="auto" w:fill="auto"/>
          </w:tcPr>
          <w:p w14:paraId="09A79CE9" w14:textId="77777777" w:rsidR="000A163F" w:rsidRDefault="000A163F" w:rsidP="00C83353">
            <w:r>
              <w:t xml:space="preserve">Vaste tekst. </w:t>
            </w:r>
            <w:r w:rsidRPr="007A2314">
              <w:t>De naam</w:t>
            </w:r>
            <w:r>
              <w:t xml:space="preserve"> en </w:t>
            </w:r>
            <w:r w:rsidRPr="007A2314">
              <w:t>geboortegegevens van een natuurlijk persoon.</w:t>
            </w:r>
          </w:p>
          <w:p w14:paraId="7E3B403A" w14:textId="77777777" w:rsidR="000A163F" w:rsidRDefault="000A163F" w:rsidP="00C83353"/>
          <w:p w14:paraId="421BEA01" w14:textId="77777777" w:rsidR="000A163F" w:rsidRPr="00FA5535" w:rsidRDefault="000A163F" w:rsidP="00FA5535">
            <w:pPr>
              <w:spacing w:line="240" w:lineRule="auto"/>
              <w:rPr>
                <w:u w:val="single"/>
              </w:rPr>
            </w:pPr>
            <w:r w:rsidRPr="00FA5535">
              <w:rPr>
                <w:u w:val="single"/>
              </w:rPr>
              <w:t>Mapping:</w:t>
            </w:r>
          </w:p>
          <w:p w14:paraId="43ED08CC" w14:textId="77777777" w:rsidR="000A163F" w:rsidRPr="00FA5535" w:rsidRDefault="000A163F" w:rsidP="00FA5535">
            <w:pPr>
              <w:spacing w:line="240" w:lineRule="auto"/>
              <w:rPr>
                <w:sz w:val="16"/>
                <w:szCs w:val="16"/>
              </w:rPr>
            </w:pPr>
            <w:r w:rsidRPr="00FA5535">
              <w:rPr>
                <w:sz w:val="16"/>
                <w:szCs w:val="16"/>
              </w:rPr>
              <w:t>//IMKAD_Persoon/</w:t>
            </w:r>
          </w:p>
          <w:p w14:paraId="77774B2E" w14:textId="77777777" w:rsidR="000A163F" w:rsidRPr="00FA5535" w:rsidRDefault="000A163F" w:rsidP="00FA5535">
            <w:pPr>
              <w:spacing w:line="240" w:lineRule="auto"/>
              <w:ind w:left="227"/>
              <w:rPr>
                <w:sz w:val="16"/>
                <w:szCs w:val="16"/>
              </w:rPr>
            </w:pPr>
            <w:r w:rsidRPr="00FA5535">
              <w:rPr>
                <w:sz w:val="16"/>
                <w:szCs w:val="16"/>
              </w:rPr>
              <w:t>./tia_Gegevens</w:t>
            </w:r>
          </w:p>
          <w:p w14:paraId="1D8FFCA3" w14:textId="1E76E8F7" w:rsidR="000A163F" w:rsidRPr="007A2314" w:rsidRDefault="000A163F" w:rsidP="00763CAD">
            <w:r w:rsidRPr="00FA5535">
              <w:rPr>
                <w:sz w:val="16"/>
                <w:szCs w:val="16"/>
              </w:rPr>
              <w:t>-zie verder tekstblok natuurlijk persoon</w:t>
            </w:r>
          </w:p>
        </w:tc>
      </w:tr>
      <w:tr w:rsidR="000A163F" w:rsidRPr="007A2314" w14:paraId="04BE49CF" w14:textId="77777777" w:rsidTr="009D65D3">
        <w:tc>
          <w:tcPr>
            <w:tcW w:w="1930" w:type="pct"/>
            <w:shd w:val="clear" w:color="auto" w:fill="auto"/>
          </w:tcPr>
          <w:p w14:paraId="020C8D83" w14:textId="29E126B4" w:rsidR="000A163F" w:rsidRPr="00FA5535" w:rsidRDefault="000A163F" w:rsidP="00C83353">
            <w:pPr>
              <w:rPr>
                <w:color w:val="FF0000"/>
                <w:szCs w:val="18"/>
              </w:rPr>
            </w:pPr>
            <w:r w:rsidRPr="00FA5535">
              <w:rPr>
                <w:color w:val="800080"/>
                <w:szCs w:val="18"/>
                <w:highlight w:val="yellow"/>
              </w:rPr>
              <w:t>TEKSTBLOK LEGITIMATIE</w:t>
            </w:r>
            <w:r w:rsidRPr="00FA5535">
              <w:rPr>
                <w:color w:val="800080"/>
                <w:szCs w:val="18"/>
              </w:rPr>
              <w:t>,</w:t>
            </w:r>
          </w:p>
        </w:tc>
        <w:tc>
          <w:tcPr>
            <w:tcW w:w="3070" w:type="pct"/>
            <w:shd w:val="clear" w:color="auto" w:fill="auto"/>
          </w:tcPr>
          <w:p w14:paraId="393E615B" w14:textId="77777777" w:rsidR="000A163F" w:rsidRDefault="000A163F" w:rsidP="00FA5535">
            <w:pPr>
              <w:spacing w:before="72"/>
            </w:pPr>
            <w:r>
              <w:t xml:space="preserve">Optionele tekst. </w:t>
            </w:r>
            <w:r w:rsidRPr="007A2314">
              <w:t>De gegevens van het legitimatiebewijs van een persoon.</w:t>
            </w:r>
          </w:p>
          <w:p w14:paraId="29299F99" w14:textId="77777777" w:rsidR="000A163F" w:rsidRDefault="000A163F" w:rsidP="00FA5535">
            <w:pPr>
              <w:spacing w:before="72"/>
            </w:pPr>
          </w:p>
          <w:p w14:paraId="3CDC8B9F" w14:textId="77777777" w:rsidR="000A163F" w:rsidRPr="00FA5535" w:rsidRDefault="000A163F" w:rsidP="00FA5535">
            <w:pPr>
              <w:spacing w:line="240" w:lineRule="auto"/>
              <w:rPr>
                <w:u w:val="single"/>
              </w:rPr>
            </w:pPr>
            <w:r w:rsidRPr="00FA5535">
              <w:rPr>
                <w:u w:val="single"/>
              </w:rPr>
              <w:t>Mapping:</w:t>
            </w:r>
          </w:p>
          <w:p w14:paraId="73E520D6" w14:textId="77777777" w:rsidR="000A163F" w:rsidRPr="00FA5535" w:rsidRDefault="000A163F" w:rsidP="00FA5535">
            <w:pPr>
              <w:spacing w:line="240" w:lineRule="auto"/>
              <w:rPr>
                <w:sz w:val="16"/>
                <w:szCs w:val="16"/>
              </w:rPr>
            </w:pPr>
            <w:r w:rsidRPr="00FA5535">
              <w:rPr>
                <w:sz w:val="16"/>
                <w:szCs w:val="16"/>
              </w:rPr>
              <w:t>//IMKAD_Persoon/tia_Legitimatiebewijs</w:t>
            </w:r>
          </w:p>
          <w:p w14:paraId="0856CB34" w14:textId="759AC22C" w:rsidR="000A163F" w:rsidRPr="007A2314" w:rsidRDefault="000A163F" w:rsidP="00FA5535">
            <w:pPr>
              <w:spacing w:line="240" w:lineRule="auto"/>
            </w:pPr>
            <w:r w:rsidRPr="00FA5535">
              <w:rPr>
                <w:sz w:val="16"/>
                <w:szCs w:val="16"/>
              </w:rPr>
              <w:t>-zie verder tekstblok legitimatie</w:t>
            </w:r>
          </w:p>
        </w:tc>
      </w:tr>
      <w:tr w:rsidR="000A163F" w:rsidRPr="00FA5535" w14:paraId="5BA564F7" w14:textId="77777777" w:rsidTr="009D65D3">
        <w:tc>
          <w:tcPr>
            <w:tcW w:w="1930" w:type="pct"/>
            <w:shd w:val="clear" w:color="auto" w:fill="auto"/>
          </w:tcPr>
          <w:p w14:paraId="13223B5B" w14:textId="2E08DE00" w:rsidR="000A163F" w:rsidRPr="00FA5535" w:rsidRDefault="000A163F" w:rsidP="00C83353">
            <w:pPr>
              <w:rPr>
                <w:color w:val="800080"/>
                <w:szCs w:val="18"/>
              </w:rPr>
            </w:pPr>
            <w:r w:rsidRPr="00FA5535">
              <w:rPr>
                <w:rFonts w:cs="Arial"/>
                <w:color w:val="FF0000"/>
                <w:szCs w:val="18"/>
                <w:highlight w:val="yellow"/>
              </w:rPr>
              <w:t>TEKSTBLOK BURGERLIJKE STAAT</w:t>
            </w:r>
          </w:p>
        </w:tc>
        <w:tc>
          <w:tcPr>
            <w:tcW w:w="3070" w:type="pct"/>
            <w:shd w:val="clear" w:color="auto" w:fill="auto"/>
          </w:tcPr>
          <w:p w14:paraId="77990E97" w14:textId="77777777" w:rsidR="000A163F" w:rsidRPr="00D41CEF" w:rsidRDefault="000A163F" w:rsidP="00C83353">
            <w:r>
              <w:t>Vaste tekst.  De b</w:t>
            </w:r>
            <w:r w:rsidRPr="00D41CEF">
              <w:t>urgerlijke staat</w:t>
            </w:r>
            <w:r>
              <w:t xml:space="preserve"> van de natuurlijk persoon. </w:t>
            </w:r>
          </w:p>
          <w:p w14:paraId="45D1BCE7" w14:textId="77777777" w:rsidR="000A163F" w:rsidRDefault="000A163F" w:rsidP="00C83353"/>
          <w:p w14:paraId="1A48C21C" w14:textId="77777777" w:rsidR="000A163F" w:rsidRPr="00FA5535" w:rsidRDefault="000A163F" w:rsidP="00C83353">
            <w:pPr>
              <w:rPr>
                <w:u w:val="single"/>
              </w:rPr>
            </w:pPr>
            <w:r w:rsidRPr="00FA5535">
              <w:rPr>
                <w:u w:val="single"/>
              </w:rPr>
              <w:lastRenderedPageBreak/>
              <w:t>Mapping:</w:t>
            </w:r>
          </w:p>
          <w:p w14:paraId="744B7DFE" w14:textId="77777777" w:rsidR="000A163F" w:rsidRPr="00FA5535" w:rsidRDefault="000A163F" w:rsidP="00FA5535">
            <w:pPr>
              <w:spacing w:line="240" w:lineRule="auto"/>
              <w:rPr>
                <w:sz w:val="16"/>
                <w:szCs w:val="16"/>
              </w:rPr>
            </w:pPr>
            <w:r w:rsidRPr="00FA5535">
              <w:rPr>
                <w:sz w:val="16"/>
                <w:szCs w:val="16"/>
              </w:rPr>
              <w:t>//IMKAD_Persoon/</w:t>
            </w:r>
          </w:p>
          <w:p w14:paraId="4D8E0011" w14:textId="2D0EEA34" w:rsidR="000A163F" w:rsidRPr="00FA5535" w:rsidRDefault="000A163F" w:rsidP="004A6F10">
            <w:pPr>
              <w:spacing w:line="240" w:lineRule="auto"/>
              <w:rPr>
                <w:sz w:val="16"/>
                <w:szCs w:val="16"/>
              </w:rPr>
            </w:pPr>
            <w:r w:rsidRPr="00FA5535">
              <w:rPr>
                <w:sz w:val="16"/>
                <w:szCs w:val="16"/>
              </w:rPr>
              <w:t>-zie verder tekstblok burgerlijke staat, variant 1</w:t>
            </w:r>
          </w:p>
        </w:tc>
      </w:tr>
      <w:tr w:rsidR="000A163F" w:rsidRPr="00525C5D" w14:paraId="574EFE1C" w14:textId="77777777" w:rsidTr="009D65D3">
        <w:tc>
          <w:tcPr>
            <w:tcW w:w="1930" w:type="pct"/>
            <w:shd w:val="clear" w:color="auto" w:fill="auto"/>
          </w:tcPr>
          <w:p w14:paraId="731F3AEF" w14:textId="303B920D" w:rsidR="000A163F" w:rsidRPr="00FA5535" w:rsidRDefault="000A163F" w:rsidP="00C83353">
            <w:pPr>
              <w:rPr>
                <w:color w:val="800080"/>
                <w:szCs w:val="18"/>
              </w:rPr>
            </w:pPr>
            <w:r w:rsidRPr="00FA5535">
              <w:rPr>
                <w:color w:val="FF0000"/>
              </w:rPr>
              <w:lastRenderedPageBreak/>
              <w:t>, wonende te</w:t>
            </w:r>
            <w:r w:rsidRPr="00FA5535">
              <w:rPr>
                <w:color w:val="FF0000"/>
                <w:highlight w:val="yellow"/>
              </w:rPr>
              <w:t xml:space="preserve"> TEKSTBLOK WOONADRES</w:t>
            </w:r>
          </w:p>
        </w:tc>
        <w:tc>
          <w:tcPr>
            <w:tcW w:w="3070" w:type="pct"/>
            <w:shd w:val="clear" w:color="auto" w:fill="auto"/>
          </w:tcPr>
          <w:p w14:paraId="7094B113" w14:textId="77777777" w:rsidR="000A163F" w:rsidRPr="00FA5535" w:rsidRDefault="000A163F" w:rsidP="00C83353">
            <w:pPr>
              <w:rPr>
                <w:u w:val="single"/>
              </w:rPr>
            </w:pPr>
            <w:r>
              <w:t>Vaste tekst. Het w</w:t>
            </w:r>
            <w:r w:rsidRPr="00A602FA">
              <w:t>oonadres van</w:t>
            </w:r>
            <w:r w:rsidRPr="007A2314">
              <w:t xml:space="preserve"> </w:t>
            </w:r>
            <w:r>
              <w:t>de natuurlijk</w:t>
            </w:r>
            <w:r w:rsidRPr="007A2314">
              <w:t xml:space="preserve"> persoon.</w:t>
            </w:r>
          </w:p>
          <w:p w14:paraId="135A25A8" w14:textId="77777777" w:rsidR="000A163F" w:rsidRPr="00FA5535" w:rsidRDefault="000A163F" w:rsidP="00C83353">
            <w:pPr>
              <w:rPr>
                <w:u w:val="single"/>
              </w:rPr>
            </w:pPr>
          </w:p>
          <w:p w14:paraId="04636C56" w14:textId="77777777" w:rsidR="000A163F" w:rsidRPr="00FA5535" w:rsidRDefault="000A163F" w:rsidP="00FA5535">
            <w:pPr>
              <w:spacing w:line="240" w:lineRule="auto"/>
              <w:rPr>
                <w:u w:val="single"/>
              </w:rPr>
            </w:pPr>
            <w:r w:rsidRPr="00FA5535">
              <w:rPr>
                <w:u w:val="single"/>
              </w:rPr>
              <w:t>Mapping:</w:t>
            </w:r>
          </w:p>
          <w:p w14:paraId="753FCB99" w14:textId="77777777" w:rsidR="000A163F" w:rsidRPr="00FA5535" w:rsidRDefault="000A163F" w:rsidP="00FA5535">
            <w:pPr>
              <w:spacing w:line="240" w:lineRule="auto"/>
              <w:rPr>
                <w:sz w:val="16"/>
                <w:szCs w:val="16"/>
              </w:rPr>
            </w:pPr>
            <w:r w:rsidRPr="00FA5535">
              <w:rPr>
                <w:sz w:val="16"/>
                <w:szCs w:val="16"/>
              </w:rPr>
              <w:t>//IMKAD_Persoon/IMKAD_WoonlocatiePersoon/</w:t>
            </w:r>
          </w:p>
          <w:p w14:paraId="7A20CC6A" w14:textId="0D2C46A3" w:rsidR="000A163F" w:rsidRPr="00525C5D" w:rsidRDefault="000A163F" w:rsidP="00FA5535">
            <w:pPr>
              <w:spacing w:line="240" w:lineRule="auto"/>
            </w:pPr>
            <w:r w:rsidRPr="00FA5535">
              <w:rPr>
                <w:sz w:val="16"/>
                <w:szCs w:val="16"/>
              </w:rPr>
              <w:t>-zie verder tekstblok woonadres</w:t>
            </w:r>
          </w:p>
        </w:tc>
      </w:tr>
    </w:tbl>
    <w:p w14:paraId="1D11036E" w14:textId="77777777" w:rsidR="008B3D63" w:rsidRDefault="008B3D63" w:rsidP="008B3D63">
      <w:pPr>
        <w:pStyle w:val="Kop4"/>
        <w:rPr>
          <w:lang w:val="nl"/>
        </w:rPr>
      </w:pPr>
      <w:bookmarkStart w:id="62" w:name="_Toc19692098"/>
      <w:r>
        <w:rPr>
          <w:lang w:val="nl"/>
        </w:rPr>
        <w:t>Partners met gezamenlijke burgerlijke staat en woonadres</w:t>
      </w:r>
      <w:bookmarkEnd w:id="62"/>
    </w:p>
    <w:p w14:paraId="30BD458A" w14:textId="77777777" w:rsidR="008B3D63" w:rsidRDefault="008B3D63" w:rsidP="008B3D63">
      <w:pPr>
        <w:rPr>
          <w:lang w:val="nl"/>
        </w:rPr>
      </w:pPr>
    </w:p>
    <w:tbl>
      <w:tblPr>
        <w:tblW w:w="49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6"/>
      </w:tblGrid>
      <w:tr w:rsidR="002022CE" w:rsidRPr="007A2314" w14:paraId="3117CB4A" w14:textId="77777777" w:rsidTr="009D65D3">
        <w:tc>
          <w:tcPr>
            <w:tcW w:w="1911" w:type="pct"/>
            <w:shd w:val="clear" w:color="auto" w:fill="auto"/>
          </w:tcPr>
          <w:p w14:paraId="682189E9" w14:textId="77777777" w:rsidR="002022CE" w:rsidRPr="00FA5535" w:rsidRDefault="002022CE" w:rsidP="00874F4B">
            <w:pPr>
              <w:rPr>
                <w:color w:val="FF0000"/>
                <w:szCs w:val="18"/>
              </w:rPr>
            </w:pPr>
          </w:p>
        </w:tc>
        <w:tc>
          <w:tcPr>
            <w:tcW w:w="3089" w:type="pct"/>
            <w:shd w:val="clear" w:color="auto" w:fill="auto"/>
          </w:tcPr>
          <w:p w14:paraId="69B4941F" w14:textId="77777777" w:rsidR="002022CE" w:rsidRDefault="00BB5AE1" w:rsidP="00874F4B">
            <w:r>
              <w:t>De gegevens van twee natuurlijke personen die partners van elkaar zijn met een gezamenlijke burgerlijke staat en woonadres.</w:t>
            </w:r>
          </w:p>
          <w:p w14:paraId="4FA3595B" w14:textId="77777777" w:rsidR="00BB5AE1" w:rsidRDefault="00BB5AE1" w:rsidP="00874F4B"/>
          <w:p w14:paraId="48A7C7B5" w14:textId="77777777" w:rsidR="00BB5AE1" w:rsidRPr="00763CAD" w:rsidRDefault="00BB5AE1" w:rsidP="00874F4B">
            <w:pPr>
              <w:rPr>
                <w:u w:val="single"/>
              </w:rPr>
            </w:pPr>
            <w:r w:rsidRPr="00763CAD">
              <w:rPr>
                <w:u w:val="single"/>
              </w:rPr>
              <w:t>Mapping:</w:t>
            </w:r>
          </w:p>
          <w:p w14:paraId="67A547D0"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4AC0E754" w14:textId="77777777" w:rsidR="00262D34" w:rsidRPr="00FA5535" w:rsidRDefault="00262D34" w:rsidP="00FA5535">
            <w:pPr>
              <w:spacing w:line="240" w:lineRule="auto"/>
              <w:rPr>
                <w:sz w:val="16"/>
                <w:szCs w:val="16"/>
              </w:rPr>
            </w:pPr>
            <w:r w:rsidRPr="00FA5535">
              <w:rPr>
                <w:sz w:val="16"/>
                <w:szCs w:val="16"/>
              </w:rPr>
              <w:t>-en bijbehorende:</w:t>
            </w:r>
          </w:p>
          <w:p w14:paraId="65776984" w14:textId="77777777"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14:paraId="022681CF" w14:textId="77777777" w:rsidTr="009D65D3">
        <w:trPr>
          <w:trHeight w:val="535"/>
        </w:trPr>
        <w:tc>
          <w:tcPr>
            <w:tcW w:w="1911" w:type="pct"/>
            <w:shd w:val="clear" w:color="auto" w:fill="auto"/>
          </w:tcPr>
          <w:p w14:paraId="78DEA3A8" w14:textId="0839E211" w:rsidR="008B3D63" w:rsidRPr="00FA5535" w:rsidRDefault="008B3D63" w:rsidP="00874F4B">
            <w:pPr>
              <w:rPr>
                <w:color w:val="FF0000"/>
                <w:szCs w:val="18"/>
                <w:highlight w:val="yellow"/>
              </w:rPr>
            </w:pPr>
            <w:r w:rsidRPr="000437B6">
              <w:rPr>
                <w:color w:val="800080"/>
                <w:szCs w:val="18"/>
              </w:rPr>
              <w:t>a.</w:t>
            </w:r>
          </w:p>
        </w:tc>
        <w:tc>
          <w:tcPr>
            <w:tcW w:w="3089" w:type="pct"/>
            <w:shd w:val="clear" w:color="auto" w:fill="auto"/>
          </w:tcPr>
          <w:p w14:paraId="103952B4" w14:textId="0050C49F" w:rsidR="008B3D63" w:rsidRPr="007A2314" w:rsidRDefault="000A163F" w:rsidP="00763CAD">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rsidRPr="007A2314" w14:paraId="295220E1" w14:textId="77777777" w:rsidTr="009D65D3">
        <w:tc>
          <w:tcPr>
            <w:tcW w:w="1911" w:type="pct"/>
            <w:shd w:val="clear" w:color="auto" w:fill="auto"/>
          </w:tcPr>
          <w:p w14:paraId="1A4EA171" w14:textId="77777777"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55942B37" w14:textId="77777777" w:rsidR="008B3D63" w:rsidRDefault="008B3D63" w:rsidP="00874F4B">
            <w:r>
              <w:t xml:space="preserve">Vaste tekst. </w:t>
            </w:r>
            <w:r w:rsidRPr="007A2314">
              <w:t>De naam</w:t>
            </w:r>
            <w:r>
              <w:t xml:space="preserve"> en </w:t>
            </w:r>
            <w:r w:rsidRPr="007A2314">
              <w:t>geboortegegevens van een natuurlijk persoon.</w:t>
            </w:r>
          </w:p>
          <w:p w14:paraId="304AD28B" w14:textId="77777777" w:rsidR="008B3D63" w:rsidRDefault="008B3D63" w:rsidP="00874F4B"/>
          <w:p w14:paraId="417BF81C" w14:textId="77777777" w:rsidR="008B3D63" w:rsidRPr="00FA5535" w:rsidRDefault="008B3D63" w:rsidP="00FA5535">
            <w:pPr>
              <w:spacing w:line="240" w:lineRule="auto"/>
              <w:rPr>
                <w:u w:val="single"/>
              </w:rPr>
            </w:pPr>
            <w:r w:rsidRPr="00FA5535">
              <w:rPr>
                <w:u w:val="single"/>
              </w:rPr>
              <w:t>Mapping:</w:t>
            </w:r>
          </w:p>
          <w:p w14:paraId="4BEA2D4D" w14:textId="77777777" w:rsidR="008B3D63" w:rsidRPr="00FA5535" w:rsidRDefault="008B3D63" w:rsidP="00FA5535">
            <w:pPr>
              <w:spacing w:line="240" w:lineRule="auto"/>
              <w:rPr>
                <w:sz w:val="16"/>
                <w:szCs w:val="16"/>
              </w:rPr>
            </w:pPr>
            <w:r w:rsidRPr="00FA5535">
              <w:rPr>
                <w:sz w:val="16"/>
                <w:szCs w:val="16"/>
              </w:rPr>
              <w:t>//IMKAD_Persoon/</w:t>
            </w:r>
          </w:p>
          <w:p w14:paraId="71D8C8B9" w14:textId="77777777" w:rsidR="008B3D63" w:rsidRPr="00FA5535" w:rsidRDefault="008B3D63" w:rsidP="00FA5535">
            <w:pPr>
              <w:spacing w:line="240" w:lineRule="auto"/>
              <w:ind w:left="227"/>
              <w:rPr>
                <w:sz w:val="16"/>
                <w:szCs w:val="16"/>
              </w:rPr>
            </w:pPr>
            <w:r w:rsidRPr="00FA5535">
              <w:rPr>
                <w:sz w:val="16"/>
                <w:szCs w:val="16"/>
              </w:rPr>
              <w:t>./tia_Gegevens</w:t>
            </w:r>
          </w:p>
          <w:p w14:paraId="249954AC" w14:textId="77777777" w:rsidR="008B3D63" w:rsidRPr="007A2314" w:rsidRDefault="008B3D63" w:rsidP="00FA5535">
            <w:pPr>
              <w:spacing w:line="240" w:lineRule="auto"/>
            </w:pPr>
            <w:r w:rsidRPr="00FA5535">
              <w:rPr>
                <w:sz w:val="16"/>
                <w:szCs w:val="16"/>
              </w:rPr>
              <w:t>-zie verder tekstblok natuurlijk persoon</w:t>
            </w:r>
          </w:p>
        </w:tc>
      </w:tr>
      <w:tr w:rsidR="008B3D63" w:rsidRPr="00FA5535" w14:paraId="0E91B2C1" w14:textId="77777777" w:rsidTr="009D65D3">
        <w:tc>
          <w:tcPr>
            <w:tcW w:w="1911" w:type="pct"/>
            <w:shd w:val="clear" w:color="auto" w:fill="auto"/>
          </w:tcPr>
          <w:p w14:paraId="4EC41BC6"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3089" w:type="pct"/>
            <w:shd w:val="clear" w:color="auto" w:fill="auto"/>
          </w:tcPr>
          <w:p w14:paraId="546A5212" w14:textId="77777777" w:rsidR="008B3D63" w:rsidRDefault="008B3D63" w:rsidP="00FA5535">
            <w:pPr>
              <w:spacing w:before="72"/>
            </w:pPr>
            <w:r>
              <w:t xml:space="preserve">Optionele tekst. </w:t>
            </w:r>
            <w:r w:rsidRPr="007A2314">
              <w:t>De gegevens van het legitimatiebewijs van een persoon.</w:t>
            </w:r>
          </w:p>
          <w:p w14:paraId="0DDB5FE6" w14:textId="77777777" w:rsidR="008B3D63" w:rsidRDefault="008B3D63" w:rsidP="00FA5535">
            <w:pPr>
              <w:spacing w:before="72"/>
            </w:pPr>
          </w:p>
          <w:p w14:paraId="33FAA87D" w14:textId="77777777" w:rsidR="008B3D63" w:rsidRPr="00FA5535" w:rsidRDefault="008B3D63" w:rsidP="00FA5535">
            <w:pPr>
              <w:spacing w:line="240" w:lineRule="auto"/>
              <w:rPr>
                <w:u w:val="single"/>
              </w:rPr>
            </w:pPr>
            <w:r w:rsidRPr="00FA5535">
              <w:rPr>
                <w:u w:val="single"/>
              </w:rPr>
              <w:t>Mapping:</w:t>
            </w:r>
          </w:p>
          <w:p w14:paraId="321E8426" w14:textId="77777777" w:rsidR="008B3D63" w:rsidRPr="00FA5535" w:rsidRDefault="008B3D63" w:rsidP="00FA5535">
            <w:pPr>
              <w:spacing w:line="240" w:lineRule="auto"/>
              <w:rPr>
                <w:sz w:val="16"/>
                <w:szCs w:val="16"/>
              </w:rPr>
            </w:pPr>
            <w:r w:rsidRPr="00FA5535">
              <w:rPr>
                <w:sz w:val="16"/>
                <w:szCs w:val="16"/>
              </w:rPr>
              <w:t>//IMKAD_Persoon/tia_Legitimatiebewijs</w:t>
            </w:r>
          </w:p>
          <w:p w14:paraId="57C07D3F" w14:textId="77777777" w:rsidR="008B3D63" w:rsidRPr="00FA5535" w:rsidRDefault="008B3D63" w:rsidP="004A6F10">
            <w:pPr>
              <w:spacing w:line="240" w:lineRule="auto"/>
              <w:rPr>
                <w:sz w:val="16"/>
                <w:szCs w:val="16"/>
              </w:rPr>
            </w:pPr>
            <w:r w:rsidRPr="00FA5535">
              <w:rPr>
                <w:sz w:val="16"/>
                <w:szCs w:val="16"/>
              </w:rPr>
              <w:t>-zie verder tekstblok legitimatie</w:t>
            </w:r>
          </w:p>
        </w:tc>
      </w:tr>
      <w:tr w:rsidR="008B3D63" w14:paraId="22DCFB99" w14:textId="77777777" w:rsidTr="009D65D3">
        <w:tc>
          <w:tcPr>
            <w:tcW w:w="1911" w:type="pct"/>
            <w:shd w:val="clear" w:color="auto" w:fill="auto"/>
          </w:tcPr>
          <w:p w14:paraId="068359ED" w14:textId="5D3A5101" w:rsidR="008B3D63" w:rsidRPr="000437B6" w:rsidRDefault="008B3D63" w:rsidP="00961A0C">
            <w:pPr>
              <w:rPr>
                <w:color w:val="800080"/>
              </w:rPr>
            </w:pPr>
            <w:r w:rsidRPr="000437B6">
              <w:rPr>
                <w:color w:val="800080"/>
              </w:rPr>
              <w:lastRenderedPageBreak/>
              <w:t>b</w:t>
            </w:r>
            <w:r w:rsidR="00A83D6C">
              <w:rPr>
                <w:color w:val="800080"/>
              </w:rPr>
              <w:t>.</w:t>
            </w:r>
          </w:p>
        </w:tc>
        <w:tc>
          <w:tcPr>
            <w:tcW w:w="3089" w:type="pct"/>
            <w:shd w:val="clear" w:color="auto" w:fill="auto"/>
          </w:tcPr>
          <w:p w14:paraId="781D9B55" w14:textId="77777777"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8B3D63" w14:paraId="76C84707" w14:textId="77777777" w:rsidTr="009D65D3">
        <w:tc>
          <w:tcPr>
            <w:tcW w:w="1911" w:type="pct"/>
            <w:shd w:val="clear" w:color="auto" w:fill="auto"/>
          </w:tcPr>
          <w:p w14:paraId="12ACEFD5" w14:textId="77777777"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3089" w:type="pct"/>
            <w:shd w:val="clear" w:color="auto" w:fill="auto"/>
          </w:tcPr>
          <w:p w14:paraId="0F796A4A" w14:textId="77777777" w:rsidR="008B3D63" w:rsidRDefault="008B3D63" w:rsidP="00874F4B">
            <w:r>
              <w:t xml:space="preserve">Vaste tekst. </w:t>
            </w:r>
            <w:r w:rsidRPr="007A2314">
              <w:t>De naam</w:t>
            </w:r>
            <w:r>
              <w:t xml:space="preserve"> en </w:t>
            </w:r>
            <w:r w:rsidRPr="007A2314">
              <w:t>geboortegegevens van een natuurlijk persoon.</w:t>
            </w:r>
          </w:p>
          <w:p w14:paraId="3FEF5D4B" w14:textId="77777777" w:rsidR="008B3D63" w:rsidRDefault="008B3D63" w:rsidP="00874F4B"/>
          <w:p w14:paraId="5CDAD9DD" w14:textId="77777777" w:rsidR="008B3D63" w:rsidRPr="00FA5535" w:rsidRDefault="008B3D63" w:rsidP="00FA5535">
            <w:pPr>
              <w:spacing w:line="240" w:lineRule="auto"/>
              <w:rPr>
                <w:u w:val="single"/>
              </w:rPr>
            </w:pPr>
            <w:r w:rsidRPr="00FA5535">
              <w:rPr>
                <w:u w:val="single"/>
              </w:rPr>
              <w:t>Mapping:</w:t>
            </w:r>
          </w:p>
          <w:p w14:paraId="52E4E866" w14:textId="77777777" w:rsidR="008B3D63" w:rsidRPr="00FA5535" w:rsidRDefault="008B3D63" w:rsidP="00FA5535">
            <w:pPr>
              <w:spacing w:line="240" w:lineRule="auto"/>
              <w:rPr>
                <w:sz w:val="16"/>
                <w:szCs w:val="16"/>
              </w:rPr>
            </w:pPr>
            <w:r w:rsidRPr="00FA5535">
              <w:rPr>
                <w:sz w:val="16"/>
                <w:szCs w:val="16"/>
              </w:rPr>
              <w:t>//IMKAD_Persoon/GerelateerdPersoon[rol=partner]/IMKAD_Persoon</w:t>
            </w:r>
          </w:p>
          <w:p w14:paraId="32B46739" w14:textId="77777777" w:rsidR="008B3D63" w:rsidRPr="00FA5535" w:rsidRDefault="008B3D63" w:rsidP="00FA5535">
            <w:pPr>
              <w:spacing w:line="240" w:lineRule="auto"/>
              <w:ind w:left="227"/>
              <w:rPr>
                <w:sz w:val="16"/>
                <w:szCs w:val="16"/>
              </w:rPr>
            </w:pPr>
            <w:r w:rsidRPr="00FA5535">
              <w:rPr>
                <w:sz w:val="16"/>
                <w:szCs w:val="16"/>
              </w:rPr>
              <w:t>./tia_Gegevens</w:t>
            </w:r>
          </w:p>
          <w:p w14:paraId="4DE8CB33" w14:textId="77777777" w:rsidR="008B3D63" w:rsidRDefault="008B3D63" w:rsidP="00FA5535">
            <w:pPr>
              <w:spacing w:line="240" w:lineRule="auto"/>
            </w:pPr>
            <w:r w:rsidRPr="00FA5535">
              <w:rPr>
                <w:sz w:val="16"/>
                <w:szCs w:val="16"/>
              </w:rPr>
              <w:t>-zie verder tekstblok natuurlijk persoon</w:t>
            </w:r>
          </w:p>
        </w:tc>
      </w:tr>
      <w:tr w:rsidR="008B3D63" w:rsidRPr="00FA5535" w14:paraId="423A7579" w14:textId="77777777" w:rsidTr="009D65D3">
        <w:tblPrEx>
          <w:tblLook w:val="01E0" w:firstRow="1" w:lastRow="1" w:firstColumn="1" w:lastColumn="1" w:noHBand="0" w:noVBand="0"/>
        </w:tblPrEx>
        <w:tc>
          <w:tcPr>
            <w:tcW w:w="1911" w:type="pct"/>
            <w:shd w:val="clear" w:color="auto" w:fill="auto"/>
          </w:tcPr>
          <w:p w14:paraId="7C59E022" w14:textId="77777777"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3089" w:type="pct"/>
            <w:shd w:val="clear" w:color="auto" w:fill="auto"/>
          </w:tcPr>
          <w:p w14:paraId="1EF87DA7" w14:textId="77777777" w:rsidR="008B3D63" w:rsidRDefault="008B3D63" w:rsidP="00FA5535">
            <w:pPr>
              <w:spacing w:before="72"/>
            </w:pPr>
            <w:r>
              <w:t xml:space="preserve">Optionele tekst. </w:t>
            </w:r>
            <w:r w:rsidRPr="007A2314">
              <w:t>De gegevens van het legitimatiebewijs van een persoon.</w:t>
            </w:r>
          </w:p>
          <w:p w14:paraId="3DF9288A" w14:textId="77777777" w:rsidR="008B3D63" w:rsidRDefault="008B3D63" w:rsidP="00FA5535">
            <w:pPr>
              <w:spacing w:before="72"/>
            </w:pPr>
          </w:p>
          <w:p w14:paraId="1A950ACE" w14:textId="77777777" w:rsidR="008B3D63" w:rsidRPr="00FA5535" w:rsidRDefault="008B3D63" w:rsidP="00FA5535">
            <w:pPr>
              <w:spacing w:line="240" w:lineRule="auto"/>
              <w:rPr>
                <w:u w:val="single"/>
              </w:rPr>
            </w:pPr>
            <w:r w:rsidRPr="00FA5535">
              <w:rPr>
                <w:u w:val="single"/>
              </w:rPr>
              <w:t>Mapping:</w:t>
            </w:r>
          </w:p>
          <w:p w14:paraId="62CC3E0D" w14:textId="77777777"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14:paraId="507561EC" w14:textId="77777777"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14:paraId="6A6231F9" w14:textId="77777777" w:rsidTr="009D65D3">
        <w:tblPrEx>
          <w:tblLook w:val="01E0" w:firstRow="1" w:lastRow="1" w:firstColumn="1" w:lastColumn="1" w:noHBand="0" w:noVBand="0"/>
        </w:tblPrEx>
        <w:tc>
          <w:tcPr>
            <w:tcW w:w="1911" w:type="pct"/>
            <w:shd w:val="clear" w:color="auto" w:fill="auto"/>
          </w:tcPr>
          <w:p w14:paraId="57B97B85" w14:textId="77777777"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3089" w:type="pct"/>
            <w:shd w:val="clear" w:color="auto" w:fill="auto"/>
          </w:tcPr>
          <w:p w14:paraId="01C491FC" w14:textId="77777777" w:rsidR="008B3D63" w:rsidRPr="00E325FE" w:rsidRDefault="008B3D63" w:rsidP="00874F4B">
            <w:r>
              <w:t>Vaste tekst, de gezamenlijke burgerlijke staat van de natuurlijke personen. De burgerlijke staat wordt op de volgende regel getoond.</w:t>
            </w:r>
          </w:p>
          <w:p w14:paraId="6D211CE7" w14:textId="77777777" w:rsidR="008B3D63" w:rsidRDefault="008B3D63" w:rsidP="00874F4B"/>
          <w:p w14:paraId="2A5EB824" w14:textId="77777777" w:rsidR="008B3D63" w:rsidRPr="00FA5535" w:rsidRDefault="008B3D63" w:rsidP="00874F4B">
            <w:pPr>
              <w:rPr>
                <w:u w:val="single"/>
              </w:rPr>
            </w:pPr>
            <w:r w:rsidRPr="00FA5535">
              <w:rPr>
                <w:u w:val="single"/>
              </w:rPr>
              <w:t>Mapping:</w:t>
            </w:r>
          </w:p>
          <w:p w14:paraId="0ECB0EFA" w14:textId="77777777" w:rsidR="008B3D63" w:rsidRPr="00FA5535" w:rsidRDefault="008B3D63" w:rsidP="00FA5535">
            <w:pPr>
              <w:spacing w:line="240" w:lineRule="auto"/>
              <w:rPr>
                <w:sz w:val="16"/>
                <w:szCs w:val="16"/>
              </w:rPr>
            </w:pPr>
            <w:r w:rsidRPr="00FA5535">
              <w:rPr>
                <w:sz w:val="16"/>
                <w:szCs w:val="16"/>
              </w:rPr>
              <w:t>//IMKAD_Persoon/</w:t>
            </w:r>
          </w:p>
          <w:p w14:paraId="1F0A54C1" w14:textId="77777777" w:rsidR="008B3D63" w:rsidRPr="00FA5535" w:rsidDel="00E202A5" w:rsidRDefault="008B3D63" w:rsidP="00FA5535">
            <w:pPr>
              <w:spacing w:line="240" w:lineRule="auto"/>
              <w:rPr>
                <w:sz w:val="16"/>
                <w:szCs w:val="16"/>
              </w:rPr>
            </w:pPr>
            <w:r w:rsidRPr="00FA5535">
              <w:rPr>
                <w:sz w:val="16"/>
                <w:szCs w:val="16"/>
              </w:rPr>
              <w:t>-zie verder mapping in tekstblok burgerlijke staat, variant 2</w:t>
            </w:r>
          </w:p>
        </w:tc>
      </w:tr>
      <w:tr w:rsidR="008B3D63" w14:paraId="28656FED" w14:textId="77777777" w:rsidTr="009D65D3">
        <w:tblPrEx>
          <w:tblLook w:val="01E0" w:firstRow="1" w:lastRow="1" w:firstColumn="1" w:lastColumn="1" w:noHBand="0" w:noVBand="0"/>
        </w:tblPrEx>
        <w:tc>
          <w:tcPr>
            <w:tcW w:w="1911" w:type="pct"/>
            <w:shd w:val="clear" w:color="auto" w:fill="auto"/>
          </w:tcPr>
          <w:p w14:paraId="542410B2" w14:textId="77777777"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3089" w:type="pct"/>
            <w:shd w:val="clear" w:color="auto" w:fill="auto"/>
          </w:tcPr>
          <w:p w14:paraId="06A16472" w14:textId="77777777"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8970C7A" w14:textId="77777777" w:rsidR="008B3D63" w:rsidRPr="00FA5535" w:rsidRDefault="008B3D63" w:rsidP="00874F4B">
            <w:pPr>
              <w:rPr>
                <w:u w:val="single"/>
              </w:rPr>
            </w:pPr>
          </w:p>
          <w:p w14:paraId="55C6A4D2" w14:textId="77777777" w:rsidR="008B3D63" w:rsidRPr="00FA5535" w:rsidRDefault="008B3D63" w:rsidP="00FA5535">
            <w:pPr>
              <w:spacing w:line="240" w:lineRule="auto"/>
              <w:rPr>
                <w:u w:val="single"/>
              </w:rPr>
            </w:pPr>
            <w:r w:rsidRPr="00FA5535">
              <w:rPr>
                <w:u w:val="single"/>
              </w:rPr>
              <w:t>Mapping:</w:t>
            </w:r>
          </w:p>
          <w:p w14:paraId="40ADF9E9" w14:textId="77777777" w:rsidR="008B3D63" w:rsidRPr="00FA5535" w:rsidRDefault="008B3D63" w:rsidP="00FA5535">
            <w:pPr>
              <w:spacing w:line="240" w:lineRule="auto"/>
              <w:rPr>
                <w:sz w:val="16"/>
                <w:szCs w:val="16"/>
              </w:rPr>
            </w:pPr>
            <w:r w:rsidRPr="00FA5535">
              <w:rPr>
                <w:sz w:val="16"/>
                <w:szCs w:val="16"/>
              </w:rPr>
              <w:t>//IMKAD_Persoon//IMKAD_WoonlocatiePersoon/</w:t>
            </w:r>
          </w:p>
          <w:p w14:paraId="6D592F84" w14:textId="77777777" w:rsidR="008B3D63" w:rsidRPr="00FA5535" w:rsidRDefault="008B3D63" w:rsidP="00FA5535">
            <w:pPr>
              <w:spacing w:line="240" w:lineRule="auto"/>
              <w:rPr>
                <w:sz w:val="16"/>
                <w:szCs w:val="16"/>
              </w:rPr>
            </w:pPr>
            <w:r w:rsidRPr="00FA5535">
              <w:rPr>
                <w:sz w:val="16"/>
                <w:szCs w:val="16"/>
              </w:rPr>
              <w:t>-zie verder tekstblok woonadres</w:t>
            </w:r>
          </w:p>
          <w:p w14:paraId="1180CCEC" w14:textId="77777777" w:rsidR="008B3D63" w:rsidRPr="00FA5535" w:rsidRDefault="008B3D63" w:rsidP="00FA5535">
            <w:pPr>
              <w:spacing w:line="240" w:lineRule="auto"/>
              <w:rPr>
                <w:sz w:val="16"/>
                <w:szCs w:val="16"/>
              </w:rPr>
            </w:pPr>
          </w:p>
          <w:p w14:paraId="154237DA" w14:textId="77777777"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14:paraId="5683A6BF" w14:textId="77777777" w:rsidR="00961A0C" w:rsidRDefault="00961A0C" w:rsidP="00961A0C">
      <w:pPr>
        <w:pStyle w:val="Kop4"/>
        <w:numPr>
          <w:ilvl w:val="0"/>
          <w:numId w:val="0"/>
        </w:numPr>
      </w:pPr>
    </w:p>
    <w:p w14:paraId="13A0CA73" w14:textId="77777777" w:rsidR="00422559" w:rsidRDefault="00961A0C" w:rsidP="00961A0C">
      <w:pPr>
        <w:pStyle w:val="Kop4"/>
        <w:rPr>
          <w:lang w:val="nl"/>
        </w:rPr>
      </w:pPr>
      <w:r>
        <w:br w:type="page"/>
      </w:r>
      <w:bookmarkStart w:id="63" w:name="_Toc19692099"/>
      <w:r w:rsidR="00422559" w:rsidRPr="008B3D63">
        <w:lastRenderedPageBreak/>
        <w:t>Partners</w:t>
      </w:r>
      <w:r w:rsidR="00422559">
        <w:rPr>
          <w:lang w:val="nl"/>
        </w:rPr>
        <w:t xml:space="preserve"> met gezamenlijke burgerlijke staat</w:t>
      </w:r>
      <w:r w:rsidR="008B3D63">
        <w:rPr>
          <w:lang w:val="nl"/>
        </w:rPr>
        <w:t xml:space="preserve"> en eigen woonadres</w:t>
      </w:r>
      <w:bookmarkEnd w:id="63"/>
    </w:p>
    <w:p w14:paraId="1A83682F" w14:textId="77777777" w:rsidR="00422559" w:rsidRDefault="00422559" w:rsidP="00422559">
      <w:pPr>
        <w:rPr>
          <w:lang w:val="nl"/>
        </w:rPr>
      </w:pPr>
    </w:p>
    <w:tbl>
      <w:tblPr>
        <w:tblW w:w="49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669"/>
        <w:gridCol w:w="7541"/>
      </w:tblGrid>
      <w:tr w:rsidR="00BB5AE1" w:rsidRPr="007A2314" w14:paraId="24D36471" w14:textId="77777777" w:rsidTr="009D65D3">
        <w:tc>
          <w:tcPr>
            <w:tcW w:w="1912" w:type="pct"/>
            <w:shd w:val="clear" w:color="auto" w:fill="auto"/>
          </w:tcPr>
          <w:p w14:paraId="3E4094B6" w14:textId="77777777" w:rsidR="00BB5AE1" w:rsidRPr="00FA5535" w:rsidRDefault="00BB5AE1" w:rsidP="00874F4B">
            <w:pPr>
              <w:rPr>
                <w:color w:val="FF0000"/>
                <w:szCs w:val="18"/>
              </w:rPr>
            </w:pPr>
          </w:p>
        </w:tc>
        <w:tc>
          <w:tcPr>
            <w:tcW w:w="3088" w:type="pct"/>
            <w:shd w:val="clear" w:color="auto" w:fill="auto"/>
          </w:tcPr>
          <w:p w14:paraId="4E95E874" w14:textId="77777777" w:rsidR="00BB5AE1" w:rsidRDefault="00BB5AE1" w:rsidP="00BB5AE1">
            <w:r>
              <w:t>De gegevens van twee natuurlijke personen die partners van elkaar zijn met een gezamenlijke burgerlijke staat, maar een eigen woonadres.</w:t>
            </w:r>
          </w:p>
          <w:p w14:paraId="680377EA" w14:textId="77777777" w:rsidR="00BB5AE1" w:rsidRDefault="00BB5AE1" w:rsidP="00BB5AE1"/>
          <w:p w14:paraId="681C3AAD" w14:textId="77777777" w:rsidR="00BB5AE1" w:rsidRPr="00763CAD" w:rsidRDefault="00BB5AE1" w:rsidP="00BB5AE1">
            <w:pPr>
              <w:rPr>
                <w:u w:val="single"/>
              </w:rPr>
            </w:pPr>
            <w:r w:rsidRPr="00763CAD">
              <w:rPr>
                <w:u w:val="single"/>
              </w:rPr>
              <w:t>Mapping:</w:t>
            </w:r>
          </w:p>
          <w:p w14:paraId="1E03E38E" w14:textId="77777777"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14:paraId="163D76DC" w14:textId="77777777" w:rsidR="00262D34" w:rsidRPr="00FA5535" w:rsidRDefault="00262D34" w:rsidP="00FA5535">
            <w:pPr>
              <w:spacing w:line="240" w:lineRule="auto"/>
              <w:rPr>
                <w:sz w:val="16"/>
                <w:szCs w:val="16"/>
              </w:rPr>
            </w:pPr>
            <w:r w:rsidRPr="00FA5535">
              <w:rPr>
                <w:sz w:val="16"/>
                <w:szCs w:val="16"/>
              </w:rPr>
              <w:t>-en bijbehorende:</w:t>
            </w:r>
          </w:p>
          <w:p w14:paraId="4F059935" w14:textId="77777777" w:rsidR="00BB5AE1" w:rsidRDefault="00262D34" w:rsidP="003B5F75">
            <w:pPr>
              <w:spacing w:line="240" w:lineRule="auto"/>
            </w:pPr>
            <w:r w:rsidRPr="00FA5535">
              <w:rPr>
                <w:sz w:val="16"/>
                <w:szCs w:val="16"/>
              </w:rPr>
              <w:t>/</w:t>
            </w:r>
            <w:r w:rsidR="00BB5AE1" w:rsidRPr="00FA5535">
              <w:rPr>
                <w:sz w:val="16"/>
                <w:szCs w:val="16"/>
              </w:rPr>
              <w:t>/GerelateerdPersoon[rol=partner]/IMKAD_Persoon</w:t>
            </w:r>
          </w:p>
        </w:tc>
      </w:tr>
      <w:tr w:rsidR="00422559" w:rsidRPr="007A2314" w14:paraId="447307D4" w14:textId="77777777" w:rsidTr="009D65D3">
        <w:tc>
          <w:tcPr>
            <w:tcW w:w="1912" w:type="pct"/>
            <w:shd w:val="clear" w:color="auto" w:fill="auto"/>
          </w:tcPr>
          <w:p w14:paraId="5CC102E3" w14:textId="214274A0" w:rsidR="00422559" w:rsidRPr="00FA5535" w:rsidRDefault="00422559" w:rsidP="00874F4B">
            <w:pPr>
              <w:rPr>
                <w:color w:val="FF0000"/>
                <w:szCs w:val="18"/>
                <w:highlight w:val="yellow"/>
              </w:rPr>
            </w:pPr>
            <w:r w:rsidRPr="000437B6">
              <w:rPr>
                <w:color w:val="800080"/>
                <w:szCs w:val="18"/>
              </w:rPr>
              <w:t>a.</w:t>
            </w:r>
          </w:p>
        </w:tc>
        <w:tc>
          <w:tcPr>
            <w:tcW w:w="3088" w:type="pct"/>
            <w:shd w:val="clear" w:color="auto" w:fill="auto"/>
          </w:tcPr>
          <w:p w14:paraId="7398B560" w14:textId="225A6E18" w:rsidR="00422559" w:rsidRPr="007A2314" w:rsidRDefault="002B6AA6" w:rsidP="00763CAD">
            <w:r>
              <w:t>Op</w:t>
            </w:r>
            <w:r w:rsidR="00892836">
              <w:t xml:space="preserve">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422559" w:rsidRPr="007A2314" w14:paraId="53CB1C6F" w14:textId="77777777" w:rsidTr="009D65D3">
        <w:tc>
          <w:tcPr>
            <w:tcW w:w="1912" w:type="pct"/>
            <w:shd w:val="clear" w:color="auto" w:fill="auto"/>
          </w:tcPr>
          <w:p w14:paraId="0C0035D9" w14:textId="77777777"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7F1E7389" w14:textId="77777777" w:rsidR="00422559" w:rsidRDefault="00422559" w:rsidP="00874F4B">
            <w:r>
              <w:t xml:space="preserve">Vaste tekst. </w:t>
            </w:r>
            <w:r w:rsidRPr="007A2314">
              <w:t>De naam</w:t>
            </w:r>
            <w:r>
              <w:t xml:space="preserve"> en </w:t>
            </w:r>
            <w:r w:rsidRPr="007A2314">
              <w:t>geboortegegevens van een natuurlijk persoon.</w:t>
            </w:r>
          </w:p>
          <w:p w14:paraId="4E434754" w14:textId="77777777" w:rsidR="00422559" w:rsidRDefault="00422559" w:rsidP="00874F4B"/>
          <w:p w14:paraId="06144566" w14:textId="77777777" w:rsidR="00422559" w:rsidRPr="00FA5535" w:rsidRDefault="00422559" w:rsidP="00FA5535">
            <w:pPr>
              <w:spacing w:line="240" w:lineRule="auto"/>
              <w:rPr>
                <w:u w:val="single"/>
              </w:rPr>
            </w:pPr>
            <w:r w:rsidRPr="00FA5535">
              <w:rPr>
                <w:u w:val="single"/>
              </w:rPr>
              <w:t>Mapping:</w:t>
            </w:r>
          </w:p>
          <w:p w14:paraId="52B71266" w14:textId="77777777" w:rsidR="00422559" w:rsidRPr="00FA5535" w:rsidRDefault="00422559" w:rsidP="00FA5535">
            <w:pPr>
              <w:spacing w:line="240" w:lineRule="auto"/>
              <w:rPr>
                <w:sz w:val="16"/>
                <w:szCs w:val="16"/>
              </w:rPr>
            </w:pPr>
            <w:r w:rsidRPr="00FA5535">
              <w:rPr>
                <w:sz w:val="16"/>
                <w:szCs w:val="16"/>
              </w:rPr>
              <w:t>//IMKAD_Persoon/</w:t>
            </w:r>
          </w:p>
          <w:p w14:paraId="5449C3AC" w14:textId="77777777" w:rsidR="00422559" w:rsidRPr="00FA5535" w:rsidRDefault="00422559" w:rsidP="00FA5535">
            <w:pPr>
              <w:spacing w:line="240" w:lineRule="auto"/>
              <w:ind w:left="227"/>
              <w:rPr>
                <w:sz w:val="16"/>
                <w:szCs w:val="16"/>
              </w:rPr>
            </w:pPr>
            <w:r w:rsidRPr="00FA5535">
              <w:rPr>
                <w:sz w:val="16"/>
                <w:szCs w:val="16"/>
              </w:rPr>
              <w:t>./tia_Gegevens</w:t>
            </w:r>
          </w:p>
          <w:p w14:paraId="2CE4778D" w14:textId="77777777" w:rsidR="00422559" w:rsidRPr="007A2314" w:rsidRDefault="00422559" w:rsidP="00FA5535">
            <w:pPr>
              <w:spacing w:line="240" w:lineRule="auto"/>
            </w:pPr>
            <w:r w:rsidRPr="00FA5535">
              <w:rPr>
                <w:sz w:val="16"/>
                <w:szCs w:val="16"/>
              </w:rPr>
              <w:t>-zie verder tekstblok natuurlijk persoon</w:t>
            </w:r>
          </w:p>
        </w:tc>
      </w:tr>
      <w:tr w:rsidR="00422559" w:rsidRPr="00FA5535" w14:paraId="46F2296C" w14:textId="77777777" w:rsidTr="009D65D3">
        <w:tc>
          <w:tcPr>
            <w:tcW w:w="1912" w:type="pct"/>
            <w:shd w:val="clear" w:color="auto" w:fill="auto"/>
          </w:tcPr>
          <w:p w14:paraId="320EC1B7" w14:textId="77777777"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3088" w:type="pct"/>
            <w:shd w:val="clear" w:color="auto" w:fill="auto"/>
          </w:tcPr>
          <w:p w14:paraId="7B2A58D4" w14:textId="77777777" w:rsidR="00422559" w:rsidRDefault="00422559" w:rsidP="00FA5535">
            <w:pPr>
              <w:spacing w:before="72"/>
            </w:pPr>
            <w:r>
              <w:t xml:space="preserve">Optionele tekst. </w:t>
            </w:r>
            <w:r w:rsidRPr="007A2314">
              <w:t>De gegevens van het legitimatiebewijs van een persoon.</w:t>
            </w:r>
          </w:p>
          <w:p w14:paraId="229EA492" w14:textId="77777777" w:rsidR="00422559" w:rsidRDefault="00422559" w:rsidP="00FA5535">
            <w:pPr>
              <w:spacing w:before="72"/>
            </w:pPr>
          </w:p>
          <w:p w14:paraId="3B1C29B7" w14:textId="77777777" w:rsidR="00422559" w:rsidRPr="00FA5535" w:rsidRDefault="00422559" w:rsidP="00FA5535">
            <w:pPr>
              <w:spacing w:line="240" w:lineRule="auto"/>
              <w:rPr>
                <w:u w:val="single"/>
              </w:rPr>
            </w:pPr>
            <w:r w:rsidRPr="00FA5535">
              <w:rPr>
                <w:u w:val="single"/>
              </w:rPr>
              <w:t>Mapping:</w:t>
            </w:r>
          </w:p>
          <w:p w14:paraId="42791F8E" w14:textId="77777777" w:rsidR="00422559" w:rsidRPr="00FA5535" w:rsidRDefault="00422559" w:rsidP="00FA5535">
            <w:pPr>
              <w:spacing w:line="240" w:lineRule="auto"/>
              <w:rPr>
                <w:sz w:val="16"/>
                <w:szCs w:val="16"/>
              </w:rPr>
            </w:pPr>
            <w:r w:rsidRPr="00FA5535">
              <w:rPr>
                <w:sz w:val="16"/>
                <w:szCs w:val="16"/>
              </w:rPr>
              <w:t>//IMKAD_Persoon/tia_Legitimatiebewijs</w:t>
            </w:r>
          </w:p>
          <w:p w14:paraId="3BBC6EC4" w14:textId="77777777" w:rsidR="00422559" w:rsidRPr="00FA5535" w:rsidRDefault="00422559" w:rsidP="004A6F10">
            <w:pPr>
              <w:spacing w:line="240" w:lineRule="auto"/>
              <w:rPr>
                <w:sz w:val="16"/>
                <w:szCs w:val="16"/>
              </w:rPr>
            </w:pPr>
            <w:r w:rsidRPr="00FA5535">
              <w:rPr>
                <w:sz w:val="16"/>
                <w:szCs w:val="16"/>
              </w:rPr>
              <w:t>-zie verder tekstblok legitimatie</w:t>
            </w:r>
          </w:p>
        </w:tc>
      </w:tr>
      <w:tr w:rsidR="00422559" w14:paraId="333DA506" w14:textId="77777777" w:rsidTr="009D65D3">
        <w:tc>
          <w:tcPr>
            <w:tcW w:w="1912" w:type="pct"/>
            <w:shd w:val="clear" w:color="auto" w:fill="auto"/>
          </w:tcPr>
          <w:p w14:paraId="532BF45E" w14:textId="77777777"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3088" w:type="pct"/>
            <w:shd w:val="clear" w:color="auto" w:fill="auto"/>
          </w:tcPr>
          <w:p w14:paraId="584A95B6" w14:textId="77777777"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14:paraId="405E3F9C" w14:textId="77777777" w:rsidR="00422559" w:rsidRPr="00FA5535" w:rsidRDefault="00422559" w:rsidP="00874F4B">
            <w:pPr>
              <w:rPr>
                <w:u w:val="single"/>
              </w:rPr>
            </w:pPr>
          </w:p>
          <w:p w14:paraId="7ABB0B00" w14:textId="77777777" w:rsidR="00422559" w:rsidRPr="00FA5535" w:rsidRDefault="00422559" w:rsidP="00FA5535">
            <w:pPr>
              <w:spacing w:line="240" w:lineRule="auto"/>
              <w:rPr>
                <w:u w:val="single"/>
              </w:rPr>
            </w:pPr>
            <w:r w:rsidRPr="00FA5535">
              <w:rPr>
                <w:u w:val="single"/>
              </w:rPr>
              <w:t>Mapping:</w:t>
            </w:r>
          </w:p>
          <w:p w14:paraId="74A1FC34" w14:textId="77777777" w:rsidR="00422559" w:rsidRPr="00FA5535" w:rsidRDefault="00422559" w:rsidP="00FA5535">
            <w:pPr>
              <w:spacing w:line="240" w:lineRule="auto"/>
              <w:rPr>
                <w:sz w:val="16"/>
                <w:szCs w:val="16"/>
              </w:rPr>
            </w:pPr>
            <w:r w:rsidRPr="00FA5535">
              <w:rPr>
                <w:sz w:val="16"/>
                <w:szCs w:val="16"/>
              </w:rPr>
              <w:t>//IMKAD_Persoon/IMKAD_WoonlocatiePersoon/</w:t>
            </w:r>
          </w:p>
          <w:p w14:paraId="055544D0" w14:textId="77777777" w:rsidR="00422559" w:rsidRDefault="00422559" w:rsidP="00FA5535">
            <w:pPr>
              <w:spacing w:line="240" w:lineRule="auto"/>
            </w:pPr>
            <w:r w:rsidRPr="00FA5535">
              <w:rPr>
                <w:sz w:val="16"/>
                <w:szCs w:val="16"/>
              </w:rPr>
              <w:t>-zie verder tekstblok woonadres</w:t>
            </w:r>
          </w:p>
        </w:tc>
      </w:tr>
      <w:tr w:rsidR="00422559" w14:paraId="320A1B76" w14:textId="77777777" w:rsidTr="009D65D3">
        <w:tc>
          <w:tcPr>
            <w:tcW w:w="1912" w:type="pct"/>
            <w:shd w:val="clear" w:color="auto" w:fill="auto"/>
          </w:tcPr>
          <w:p w14:paraId="5EF09944" w14:textId="5311D557" w:rsidR="00422559" w:rsidRPr="00FA5535" w:rsidRDefault="00422559" w:rsidP="004A6F10">
            <w:pPr>
              <w:rPr>
                <w:color w:val="FF0000"/>
              </w:rPr>
            </w:pPr>
            <w:r w:rsidRPr="000437B6">
              <w:rPr>
                <w:color w:val="800080"/>
              </w:rPr>
              <w:t>b.</w:t>
            </w:r>
          </w:p>
        </w:tc>
        <w:tc>
          <w:tcPr>
            <w:tcW w:w="3088" w:type="pct"/>
            <w:shd w:val="clear" w:color="auto" w:fill="auto"/>
          </w:tcPr>
          <w:p w14:paraId="4F34A77C" w14:textId="77777777"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373B18" w14:paraId="68C66DF0" w14:textId="77777777" w:rsidTr="009D65D3">
        <w:tc>
          <w:tcPr>
            <w:tcW w:w="1912" w:type="pct"/>
            <w:shd w:val="clear" w:color="auto" w:fill="auto"/>
          </w:tcPr>
          <w:p w14:paraId="48CC486C" w14:textId="77777777"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3088" w:type="pct"/>
            <w:shd w:val="clear" w:color="auto" w:fill="auto"/>
          </w:tcPr>
          <w:p w14:paraId="600326CE" w14:textId="77777777" w:rsidR="00373B18" w:rsidRDefault="00373B18" w:rsidP="00874F4B">
            <w:r>
              <w:t xml:space="preserve">Vaste tekst. </w:t>
            </w:r>
            <w:r w:rsidRPr="007A2314">
              <w:t>De naam</w:t>
            </w:r>
            <w:r>
              <w:t xml:space="preserve"> en </w:t>
            </w:r>
            <w:r w:rsidRPr="007A2314">
              <w:t>geboortegegevens van een natuurlijk persoon.</w:t>
            </w:r>
          </w:p>
          <w:p w14:paraId="73F4A94A" w14:textId="77777777" w:rsidR="00373B18" w:rsidRDefault="00373B18" w:rsidP="00874F4B"/>
          <w:p w14:paraId="0C0F70C6" w14:textId="77777777" w:rsidR="00373B18" w:rsidRPr="00FA5535" w:rsidRDefault="00373B18" w:rsidP="00FA5535">
            <w:pPr>
              <w:spacing w:line="240" w:lineRule="auto"/>
              <w:rPr>
                <w:u w:val="single"/>
              </w:rPr>
            </w:pPr>
            <w:r w:rsidRPr="00FA5535">
              <w:rPr>
                <w:u w:val="single"/>
              </w:rPr>
              <w:t>Mapping:</w:t>
            </w:r>
          </w:p>
          <w:p w14:paraId="47661D31" w14:textId="77777777" w:rsidR="00373B18" w:rsidRPr="00FA5535" w:rsidRDefault="00373B18" w:rsidP="00FA5535">
            <w:pPr>
              <w:spacing w:line="240" w:lineRule="auto"/>
              <w:rPr>
                <w:sz w:val="16"/>
                <w:szCs w:val="16"/>
              </w:rPr>
            </w:pPr>
            <w:r w:rsidRPr="00FA5535">
              <w:rPr>
                <w:sz w:val="16"/>
                <w:szCs w:val="16"/>
              </w:rPr>
              <w:lastRenderedPageBreak/>
              <w:t>//IMKAD_Persoon/GerelateerdPersoon[rol=partner]/IMKAD_Persoon</w:t>
            </w:r>
          </w:p>
          <w:p w14:paraId="337AC2A9" w14:textId="77777777" w:rsidR="00373B18" w:rsidRPr="00FA5535" w:rsidRDefault="00373B18" w:rsidP="00FA5535">
            <w:pPr>
              <w:spacing w:line="240" w:lineRule="auto"/>
              <w:ind w:left="227"/>
              <w:rPr>
                <w:sz w:val="16"/>
                <w:szCs w:val="16"/>
              </w:rPr>
            </w:pPr>
            <w:r w:rsidRPr="00FA5535">
              <w:rPr>
                <w:sz w:val="16"/>
                <w:szCs w:val="16"/>
              </w:rPr>
              <w:t>./tia_Gegevens</w:t>
            </w:r>
          </w:p>
          <w:p w14:paraId="078A896A" w14:textId="77777777" w:rsidR="00373B18" w:rsidRDefault="00373B18" w:rsidP="00874F4B">
            <w:r w:rsidRPr="00FA5535">
              <w:rPr>
                <w:sz w:val="16"/>
                <w:szCs w:val="16"/>
              </w:rPr>
              <w:t>-zie verder tekstblok natuurlijk persoon</w:t>
            </w:r>
          </w:p>
        </w:tc>
      </w:tr>
      <w:tr w:rsidR="00373B18" w:rsidRPr="00FA5535" w14:paraId="30C764A1" w14:textId="77777777" w:rsidTr="009D65D3">
        <w:tblPrEx>
          <w:tblLook w:val="01E0" w:firstRow="1" w:lastRow="1" w:firstColumn="1" w:lastColumn="1" w:noHBand="0" w:noVBand="0"/>
        </w:tblPrEx>
        <w:tc>
          <w:tcPr>
            <w:tcW w:w="1912" w:type="pct"/>
            <w:shd w:val="clear" w:color="auto" w:fill="auto"/>
          </w:tcPr>
          <w:p w14:paraId="1F748680" w14:textId="77777777"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3088" w:type="pct"/>
            <w:shd w:val="clear" w:color="auto" w:fill="auto"/>
          </w:tcPr>
          <w:p w14:paraId="5458AF12" w14:textId="77777777" w:rsidR="00373B18" w:rsidRDefault="00373B18" w:rsidP="00FA5535">
            <w:pPr>
              <w:spacing w:before="72"/>
            </w:pPr>
            <w:r>
              <w:t xml:space="preserve">Optionele tekst. </w:t>
            </w:r>
            <w:r w:rsidRPr="007A2314">
              <w:t>De gegevens van het legitimatiebewijs van een persoon.</w:t>
            </w:r>
          </w:p>
          <w:p w14:paraId="694125D2" w14:textId="77777777" w:rsidR="00373B18" w:rsidRDefault="00373B18" w:rsidP="00FA5535">
            <w:pPr>
              <w:spacing w:before="72"/>
            </w:pPr>
          </w:p>
          <w:p w14:paraId="0354D2CB" w14:textId="77777777" w:rsidR="00373B18" w:rsidRPr="00FA5535" w:rsidRDefault="00373B18" w:rsidP="00FA5535">
            <w:pPr>
              <w:spacing w:line="240" w:lineRule="auto"/>
              <w:rPr>
                <w:u w:val="single"/>
              </w:rPr>
            </w:pPr>
            <w:r w:rsidRPr="00FA5535">
              <w:rPr>
                <w:u w:val="single"/>
              </w:rPr>
              <w:t>Mapping:</w:t>
            </w:r>
          </w:p>
          <w:p w14:paraId="68275FA1" w14:textId="7AC5F37F" w:rsidR="00373B18" w:rsidRPr="00FA5535" w:rsidRDefault="00373B18" w:rsidP="00FA5535">
            <w:pPr>
              <w:spacing w:line="240" w:lineRule="auto"/>
              <w:rPr>
                <w:sz w:val="16"/>
                <w:szCs w:val="16"/>
              </w:rPr>
            </w:pPr>
            <w:r w:rsidRPr="00FA5535">
              <w:rPr>
                <w:sz w:val="16"/>
                <w:szCs w:val="16"/>
              </w:rPr>
              <w:t>//IMKAD_Persoon/GerelateerdPersoon[rol=partner]/IMKAD_Persoon/tia_Legitimatiebewijs</w:t>
            </w:r>
          </w:p>
          <w:p w14:paraId="498C91EF" w14:textId="77777777" w:rsidR="00373B18" w:rsidRPr="00FA5535" w:rsidRDefault="00373B18" w:rsidP="00E17BDF">
            <w:pPr>
              <w:spacing w:line="240" w:lineRule="auto"/>
              <w:rPr>
                <w:sz w:val="16"/>
                <w:szCs w:val="16"/>
              </w:rPr>
            </w:pPr>
            <w:r w:rsidRPr="00FA5535">
              <w:rPr>
                <w:sz w:val="16"/>
                <w:szCs w:val="16"/>
              </w:rPr>
              <w:t>-zie verder tekstblok legitimatie</w:t>
            </w:r>
          </w:p>
        </w:tc>
      </w:tr>
      <w:tr w:rsidR="00373B18" w14:paraId="10BE32B8" w14:textId="77777777" w:rsidTr="009D65D3">
        <w:tblPrEx>
          <w:tblLook w:val="01E0" w:firstRow="1" w:lastRow="1" w:firstColumn="1" w:lastColumn="1" w:noHBand="0" w:noVBand="0"/>
        </w:tblPrEx>
        <w:tc>
          <w:tcPr>
            <w:tcW w:w="1912" w:type="pct"/>
            <w:shd w:val="clear" w:color="auto" w:fill="auto"/>
          </w:tcPr>
          <w:p w14:paraId="6C6C300E" w14:textId="77777777"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3088" w:type="pct"/>
            <w:shd w:val="clear" w:color="auto" w:fill="auto"/>
          </w:tcPr>
          <w:p w14:paraId="0D7C7270" w14:textId="77777777"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14:paraId="7A3EF525" w14:textId="77777777" w:rsidR="00373B18" w:rsidRPr="00FA5535" w:rsidRDefault="00373B18" w:rsidP="00874F4B">
            <w:pPr>
              <w:rPr>
                <w:u w:val="single"/>
              </w:rPr>
            </w:pPr>
          </w:p>
          <w:p w14:paraId="5C4F9110" w14:textId="77777777" w:rsidR="00373B18" w:rsidRPr="00FA5535" w:rsidRDefault="00373B18" w:rsidP="00FA5535">
            <w:pPr>
              <w:spacing w:line="240" w:lineRule="auto"/>
              <w:rPr>
                <w:u w:val="single"/>
              </w:rPr>
            </w:pPr>
            <w:r w:rsidRPr="00FA5535">
              <w:rPr>
                <w:u w:val="single"/>
              </w:rPr>
              <w:t>Mapping:</w:t>
            </w:r>
          </w:p>
          <w:p w14:paraId="737D0021" w14:textId="77777777"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14:paraId="1D7AF2B8" w14:textId="77777777" w:rsidR="00373B18" w:rsidRDefault="00373B18" w:rsidP="00FA5535">
            <w:pPr>
              <w:spacing w:line="240" w:lineRule="auto"/>
            </w:pPr>
            <w:r w:rsidRPr="00FA5535">
              <w:rPr>
                <w:sz w:val="16"/>
                <w:szCs w:val="16"/>
              </w:rPr>
              <w:t>-zie verder tekstblok woonadres</w:t>
            </w:r>
          </w:p>
        </w:tc>
      </w:tr>
      <w:tr w:rsidR="00373B18" w:rsidRPr="00C508DD" w14:paraId="1E09E70B" w14:textId="77777777" w:rsidTr="009D65D3">
        <w:tblPrEx>
          <w:tblLook w:val="01E0" w:firstRow="1" w:lastRow="1" w:firstColumn="1" w:lastColumn="1" w:noHBand="0" w:noVBand="0"/>
        </w:tblPrEx>
        <w:tc>
          <w:tcPr>
            <w:tcW w:w="1912" w:type="pct"/>
            <w:shd w:val="clear" w:color="auto" w:fill="auto"/>
          </w:tcPr>
          <w:p w14:paraId="6BAC8752" w14:textId="77777777"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3088" w:type="pct"/>
            <w:shd w:val="clear" w:color="auto" w:fill="auto"/>
          </w:tcPr>
          <w:p w14:paraId="54D043C2" w14:textId="77777777" w:rsidR="00373B18" w:rsidRPr="00E325FE" w:rsidRDefault="00373B18" w:rsidP="00874F4B">
            <w:r>
              <w:t>Vaste tekst, de gezamenlijke burgerlijke staat van de natuurlijke personen. De burgerlijke staat wordt op de volgende regel getoond.</w:t>
            </w:r>
          </w:p>
          <w:p w14:paraId="54C443C4" w14:textId="77777777" w:rsidR="00373B18" w:rsidRDefault="00373B18" w:rsidP="00874F4B"/>
          <w:p w14:paraId="08688B53" w14:textId="77777777" w:rsidR="00373B18" w:rsidRPr="00FA5535" w:rsidRDefault="00373B18" w:rsidP="00874F4B">
            <w:pPr>
              <w:rPr>
                <w:u w:val="single"/>
              </w:rPr>
            </w:pPr>
            <w:r w:rsidRPr="00FA5535">
              <w:rPr>
                <w:u w:val="single"/>
              </w:rPr>
              <w:t>Mapping:</w:t>
            </w:r>
          </w:p>
          <w:p w14:paraId="2DB5AFD1" w14:textId="77777777" w:rsidR="00373B18" w:rsidRPr="00FA5535" w:rsidRDefault="00373B18" w:rsidP="00FA5535">
            <w:pPr>
              <w:spacing w:line="240" w:lineRule="auto"/>
              <w:rPr>
                <w:sz w:val="16"/>
                <w:szCs w:val="16"/>
              </w:rPr>
            </w:pPr>
            <w:r w:rsidRPr="00FA5535">
              <w:rPr>
                <w:sz w:val="16"/>
                <w:szCs w:val="16"/>
              </w:rPr>
              <w:t>//IMKAD_Persoon/</w:t>
            </w:r>
          </w:p>
          <w:p w14:paraId="2E26B566" w14:textId="77777777" w:rsidR="00373B18" w:rsidRPr="00FA5535" w:rsidDel="00E202A5" w:rsidRDefault="00373B18" w:rsidP="00FA5535">
            <w:pPr>
              <w:spacing w:line="240" w:lineRule="auto"/>
              <w:rPr>
                <w:sz w:val="16"/>
                <w:szCs w:val="16"/>
              </w:rPr>
            </w:pPr>
            <w:r w:rsidRPr="00FA5535">
              <w:rPr>
                <w:sz w:val="16"/>
                <w:szCs w:val="16"/>
              </w:rPr>
              <w:t>-zie verder mapping in tekstblok burgerlijke staat, variant 2</w:t>
            </w:r>
          </w:p>
        </w:tc>
      </w:tr>
    </w:tbl>
    <w:p w14:paraId="7CF1546E" w14:textId="77777777" w:rsidR="00373B18" w:rsidRDefault="00693ABB" w:rsidP="00653D11">
      <w:pPr>
        <w:pStyle w:val="Kop4"/>
      </w:pPr>
      <w:bookmarkStart w:id="64" w:name="_Toc19692100"/>
      <w:r>
        <w:t>Twee of meer h</w:t>
      </w:r>
      <w:r w:rsidR="00653D11" w:rsidRPr="00653D11">
        <w:t>uisgenoten</w:t>
      </w:r>
      <w:r w:rsidR="00653D11">
        <w:t xml:space="preserve"> met gezamenlijk adres</w:t>
      </w:r>
      <w:bookmarkEnd w:id="64"/>
    </w:p>
    <w:p w14:paraId="5140EC15" w14:textId="77777777" w:rsidR="00653D11" w:rsidRPr="00653D11" w:rsidRDefault="00653D11" w:rsidP="00653D11"/>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4"/>
        <w:gridCol w:w="7535"/>
      </w:tblGrid>
      <w:tr w:rsidR="00BB5AE1" w:rsidRPr="007A2314" w14:paraId="4E7869F1" w14:textId="77777777" w:rsidTr="009D65D3">
        <w:tc>
          <w:tcPr>
            <w:tcW w:w="1894" w:type="pct"/>
            <w:shd w:val="clear" w:color="auto" w:fill="auto"/>
          </w:tcPr>
          <w:p w14:paraId="42ADBFAA" w14:textId="77777777" w:rsidR="00BB5AE1" w:rsidRPr="00FA5535" w:rsidRDefault="00BB5AE1" w:rsidP="00874F4B">
            <w:pPr>
              <w:rPr>
                <w:color w:val="FF0000"/>
                <w:szCs w:val="18"/>
              </w:rPr>
            </w:pPr>
          </w:p>
        </w:tc>
        <w:tc>
          <w:tcPr>
            <w:tcW w:w="3106" w:type="pct"/>
            <w:shd w:val="clear" w:color="auto" w:fill="auto"/>
          </w:tcPr>
          <w:p w14:paraId="1E9EB507" w14:textId="77777777" w:rsidR="00BB5AE1" w:rsidRDefault="00BB5AE1" w:rsidP="00BB5AE1">
            <w:r>
              <w:t>De gegevens van twee natuurlijke personen die huisgenoten van elkaar zijn met een gezamenlijk woonadres.</w:t>
            </w:r>
          </w:p>
          <w:p w14:paraId="49937FF8" w14:textId="77777777" w:rsidR="00BB5AE1" w:rsidRDefault="00BB5AE1" w:rsidP="00BB5AE1"/>
          <w:p w14:paraId="3AA1304D" w14:textId="77777777" w:rsidR="00BB5AE1" w:rsidRPr="00763CAD" w:rsidRDefault="00BB5AE1" w:rsidP="00BB5AE1">
            <w:pPr>
              <w:rPr>
                <w:u w:val="single"/>
              </w:rPr>
            </w:pPr>
            <w:r w:rsidRPr="00763CAD">
              <w:rPr>
                <w:u w:val="single"/>
              </w:rPr>
              <w:t>Mapping:</w:t>
            </w:r>
          </w:p>
          <w:p w14:paraId="54C6C054" w14:textId="77777777" w:rsidR="00262D34" w:rsidRPr="00FA5535" w:rsidRDefault="00262D34" w:rsidP="00FA5535">
            <w:pPr>
              <w:spacing w:line="240" w:lineRule="auto"/>
              <w:rPr>
                <w:sz w:val="16"/>
                <w:szCs w:val="16"/>
              </w:rPr>
            </w:pPr>
            <w:r w:rsidRPr="00FA5535">
              <w:rPr>
                <w:sz w:val="16"/>
                <w:szCs w:val="16"/>
              </w:rPr>
              <w:t>//IMKAD_Persoon/tia_Gegevens[GBA_Ingezetene of IMKAD_NietIngezetene]</w:t>
            </w:r>
          </w:p>
          <w:p w14:paraId="67CD45DB" w14:textId="77777777"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14:paraId="48FDDF9D" w14:textId="77777777"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14:paraId="49538F8D" w14:textId="77777777" w:rsidTr="009D65D3">
        <w:tc>
          <w:tcPr>
            <w:tcW w:w="1894" w:type="pct"/>
            <w:shd w:val="clear" w:color="auto" w:fill="auto"/>
          </w:tcPr>
          <w:p w14:paraId="7C852F91" w14:textId="68D228B2" w:rsidR="00653D11" w:rsidRPr="00FA5535" w:rsidRDefault="00653D11" w:rsidP="00874F4B">
            <w:pPr>
              <w:rPr>
                <w:color w:val="FF0000"/>
                <w:szCs w:val="18"/>
                <w:highlight w:val="yellow"/>
              </w:rPr>
            </w:pPr>
            <w:r w:rsidRPr="000437B6">
              <w:rPr>
                <w:color w:val="800080"/>
                <w:szCs w:val="18"/>
              </w:rPr>
              <w:t>a.</w:t>
            </w:r>
          </w:p>
        </w:tc>
        <w:tc>
          <w:tcPr>
            <w:tcW w:w="3106" w:type="pct"/>
            <w:shd w:val="clear" w:color="auto" w:fill="auto"/>
          </w:tcPr>
          <w:p w14:paraId="1C7ED8E5" w14:textId="61701180" w:rsidR="00653D11" w:rsidRPr="007A2314" w:rsidRDefault="00347E32" w:rsidP="00874F4B">
            <w:r>
              <w:t>O</w:t>
            </w:r>
            <w:r w:rsidR="00892836">
              <w:t xml:space="preserve">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B56225">
              <w:t>2.4.1</w:t>
            </w:r>
            <w:r w:rsidR="0061786F">
              <w:fldChar w:fldCharType="end"/>
            </w:r>
            <w:r w:rsidR="0061786F">
              <w:t>.</w:t>
            </w:r>
          </w:p>
        </w:tc>
      </w:tr>
      <w:tr w:rsidR="00653D11" w:rsidRPr="007A2314" w14:paraId="4312A574" w14:textId="77777777" w:rsidTr="009D65D3">
        <w:tc>
          <w:tcPr>
            <w:tcW w:w="1894" w:type="pct"/>
            <w:shd w:val="clear" w:color="auto" w:fill="auto"/>
          </w:tcPr>
          <w:p w14:paraId="25B6DD34" w14:textId="77777777"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3106" w:type="pct"/>
            <w:shd w:val="clear" w:color="auto" w:fill="auto"/>
          </w:tcPr>
          <w:p w14:paraId="7350EA94" w14:textId="77777777" w:rsidR="00653D11" w:rsidRDefault="00653D11" w:rsidP="00874F4B">
            <w:r>
              <w:t xml:space="preserve">Vaste tekst. </w:t>
            </w:r>
            <w:r w:rsidRPr="007A2314">
              <w:t>De naam</w:t>
            </w:r>
            <w:r>
              <w:t xml:space="preserve"> en </w:t>
            </w:r>
            <w:r w:rsidRPr="007A2314">
              <w:t>geboortegegevens van een natuurlijk persoon.</w:t>
            </w:r>
          </w:p>
          <w:p w14:paraId="0244360B" w14:textId="77777777" w:rsidR="00653D11" w:rsidRDefault="00653D11" w:rsidP="00874F4B"/>
          <w:p w14:paraId="0DD9E44B" w14:textId="77777777" w:rsidR="00653D11" w:rsidRPr="00FA5535" w:rsidRDefault="00653D11" w:rsidP="00FA5535">
            <w:pPr>
              <w:spacing w:line="240" w:lineRule="auto"/>
              <w:rPr>
                <w:u w:val="single"/>
              </w:rPr>
            </w:pPr>
            <w:r w:rsidRPr="00FA5535">
              <w:rPr>
                <w:u w:val="single"/>
              </w:rPr>
              <w:t>Mapping:</w:t>
            </w:r>
          </w:p>
          <w:p w14:paraId="7B17CFBC" w14:textId="77777777" w:rsidR="00653D11" w:rsidRPr="00FA5535" w:rsidRDefault="00653D11" w:rsidP="00FA5535">
            <w:pPr>
              <w:spacing w:line="240" w:lineRule="auto"/>
              <w:rPr>
                <w:sz w:val="16"/>
                <w:szCs w:val="16"/>
              </w:rPr>
            </w:pPr>
            <w:r w:rsidRPr="00FA5535">
              <w:rPr>
                <w:sz w:val="16"/>
                <w:szCs w:val="16"/>
              </w:rPr>
              <w:t>//IMKAD_Persoon/</w:t>
            </w:r>
          </w:p>
          <w:p w14:paraId="5B8962DF" w14:textId="77777777" w:rsidR="00653D11" w:rsidRPr="00FA5535" w:rsidRDefault="00653D11" w:rsidP="00FA5535">
            <w:pPr>
              <w:spacing w:line="240" w:lineRule="auto"/>
              <w:ind w:left="227"/>
              <w:rPr>
                <w:sz w:val="16"/>
                <w:szCs w:val="16"/>
              </w:rPr>
            </w:pPr>
            <w:r w:rsidRPr="00FA5535">
              <w:rPr>
                <w:sz w:val="16"/>
                <w:szCs w:val="16"/>
              </w:rPr>
              <w:t>./tia_Gegevens</w:t>
            </w:r>
          </w:p>
          <w:p w14:paraId="40A2DD5A" w14:textId="77777777" w:rsidR="00653D11" w:rsidRPr="007A2314" w:rsidRDefault="00653D11" w:rsidP="00FA5535">
            <w:pPr>
              <w:spacing w:line="240" w:lineRule="auto"/>
            </w:pPr>
            <w:r w:rsidRPr="00FA5535">
              <w:rPr>
                <w:sz w:val="16"/>
                <w:szCs w:val="16"/>
              </w:rPr>
              <w:t>-zie verder tekstblok natuurlijk persoon</w:t>
            </w:r>
          </w:p>
        </w:tc>
      </w:tr>
      <w:tr w:rsidR="00653D11" w:rsidRPr="00FA5535" w14:paraId="7C5AF783" w14:textId="77777777" w:rsidTr="009D65D3">
        <w:tc>
          <w:tcPr>
            <w:tcW w:w="1894" w:type="pct"/>
            <w:shd w:val="clear" w:color="auto" w:fill="auto"/>
          </w:tcPr>
          <w:p w14:paraId="3D62323A"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B2DA1CD" w14:textId="77777777" w:rsidR="00653D11" w:rsidRDefault="00653D11" w:rsidP="00FA5535">
            <w:pPr>
              <w:spacing w:before="72"/>
            </w:pPr>
            <w:r>
              <w:t xml:space="preserve">Optionele tekst. </w:t>
            </w:r>
            <w:r w:rsidRPr="007A2314">
              <w:t>De gegevens van het legitimatiebewijs van een persoon.</w:t>
            </w:r>
          </w:p>
          <w:p w14:paraId="20A5214C" w14:textId="77777777" w:rsidR="00653D11" w:rsidRDefault="00653D11" w:rsidP="00FA5535">
            <w:pPr>
              <w:spacing w:before="72"/>
            </w:pPr>
          </w:p>
          <w:p w14:paraId="79FB22C5" w14:textId="77777777" w:rsidR="00653D11" w:rsidRPr="00FA5535" w:rsidRDefault="00653D11" w:rsidP="00FA5535">
            <w:pPr>
              <w:spacing w:line="240" w:lineRule="auto"/>
              <w:rPr>
                <w:u w:val="single"/>
              </w:rPr>
            </w:pPr>
            <w:r w:rsidRPr="00FA5535">
              <w:rPr>
                <w:u w:val="single"/>
              </w:rPr>
              <w:t>Mapping:</w:t>
            </w:r>
          </w:p>
          <w:p w14:paraId="3271C851" w14:textId="77777777" w:rsidR="00653D11" w:rsidRPr="00FA5535" w:rsidRDefault="00653D11" w:rsidP="00FA5535">
            <w:pPr>
              <w:spacing w:line="240" w:lineRule="auto"/>
              <w:rPr>
                <w:sz w:val="16"/>
                <w:szCs w:val="16"/>
              </w:rPr>
            </w:pPr>
            <w:r w:rsidRPr="00FA5535">
              <w:rPr>
                <w:sz w:val="16"/>
                <w:szCs w:val="16"/>
              </w:rPr>
              <w:t>//IMKAD_Persoon/tia_Legitimatiebewijs</w:t>
            </w:r>
          </w:p>
          <w:p w14:paraId="521EA2DE"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14:paraId="5C2F9D90" w14:textId="77777777" w:rsidTr="009D65D3">
        <w:tc>
          <w:tcPr>
            <w:tcW w:w="1894" w:type="pct"/>
            <w:shd w:val="clear" w:color="auto" w:fill="auto"/>
          </w:tcPr>
          <w:p w14:paraId="48D646C3" w14:textId="77777777"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3106" w:type="pct"/>
            <w:shd w:val="clear" w:color="auto" w:fill="auto"/>
          </w:tcPr>
          <w:p w14:paraId="5F658F83" w14:textId="77777777" w:rsidR="00653D11" w:rsidRPr="00D41CEF" w:rsidRDefault="00653D11" w:rsidP="00874F4B">
            <w:r>
              <w:t>Vaste tekst.  De b</w:t>
            </w:r>
            <w:r w:rsidRPr="00D41CEF">
              <w:t>urgerlijke staat</w:t>
            </w:r>
            <w:r>
              <w:t xml:space="preserve"> van de natuurlijk persoon. </w:t>
            </w:r>
          </w:p>
          <w:p w14:paraId="563F8B46" w14:textId="77777777" w:rsidR="00653D11" w:rsidRDefault="00653D11" w:rsidP="00874F4B"/>
          <w:p w14:paraId="5ECEF1D7" w14:textId="77777777" w:rsidR="00653D11" w:rsidRPr="00FA5535" w:rsidRDefault="00653D11" w:rsidP="00874F4B">
            <w:pPr>
              <w:rPr>
                <w:u w:val="single"/>
              </w:rPr>
            </w:pPr>
            <w:r w:rsidRPr="00FA5535">
              <w:rPr>
                <w:u w:val="single"/>
              </w:rPr>
              <w:t>Mapping:</w:t>
            </w:r>
          </w:p>
          <w:p w14:paraId="4420B725" w14:textId="77777777" w:rsidR="00653D11" w:rsidRPr="00FA5535" w:rsidRDefault="00653D11" w:rsidP="00FA5535">
            <w:pPr>
              <w:spacing w:line="240" w:lineRule="auto"/>
              <w:rPr>
                <w:sz w:val="16"/>
                <w:szCs w:val="16"/>
              </w:rPr>
            </w:pPr>
            <w:r w:rsidRPr="00FA5535">
              <w:rPr>
                <w:sz w:val="16"/>
                <w:szCs w:val="16"/>
              </w:rPr>
              <w:t>//IMKAD_Persoon/</w:t>
            </w:r>
          </w:p>
          <w:p w14:paraId="361EF1D1" w14:textId="77777777" w:rsidR="00653D11" w:rsidRPr="00525C5D" w:rsidRDefault="00653D11" w:rsidP="00FA5535">
            <w:pPr>
              <w:spacing w:line="240" w:lineRule="auto"/>
            </w:pPr>
            <w:r w:rsidRPr="00FA5535">
              <w:rPr>
                <w:sz w:val="16"/>
                <w:szCs w:val="16"/>
              </w:rPr>
              <w:t>-zie verder tekstblok burgerlijke staat, variant 1</w:t>
            </w:r>
          </w:p>
        </w:tc>
      </w:tr>
      <w:tr w:rsidR="00653D11" w14:paraId="37CB3DD3" w14:textId="77777777" w:rsidTr="009D65D3">
        <w:tc>
          <w:tcPr>
            <w:tcW w:w="1894" w:type="pct"/>
            <w:shd w:val="clear" w:color="auto" w:fill="auto"/>
          </w:tcPr>
          <w:p w14:paraId="29BC97D2" w14:textId="4CF1D43B" w:rsidR="00653D11" w:rsidRPr="000437B6" w:rsidRDefault="00653D11" w:rsidP="00E17BDF">
            <w:pPr>
              <w:rPr>
                <w:color w:val="800080"/>
              </w:rPr>
            </w:pPr>
            <w:r w:rsidRPr="000437B6">
              <w:rPr>
                <w:color w:val="800080"/>
              </w:rPr>
              <w:t>b.</w:t>
            </w:r>
          </w:p>
        </w:tc>
        <w:tc>
          <w:tcPr>
            <w:tcW w:w="3106" w:type="pct"/>
            <w:shd w:val="clear" w:color="auto" w:fill="auto"/>
          </w:tcPr>
          <w:p w14:paraId="43192C74" w14:textId="77777777"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B56225">
              <w:t>2.4.1</w:t>
            </w:r>
            <w:r>
              <w:fldChar w:fldCharType="end"/>
            </w:r>
            <w:r>
              <w:t>.</w:t>
            </w:r>
          </w:p>
        </w:tc>
      </w:tr>
      <w:tr w:rsidR="00653D11" w14:paraId="2D744808" w14:textId="77777777" w:rsidTr="009D65D3">
        <w:tc>
          <w:tcPr>
            <w:tcW w:w="1894" w:type="pct"/>
            <w:shd w:val="clear" w:color="auto" w:fill="auto"/>
          </w:tcPr>
          <w:p w14:paraId="0B0F9FC6" w14:textId="77777777"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3106" w:type="pct"/>
            <w:shd w:val="clear" w:color="auto" w:fill="auto"/>
          </w:tcPr>
          <w:p w14:paraId="7171136B" w14:textId="77777777" w:rsidR="00653D11" w:rsidRDefault="00653D11" w:rsidP="00874F4B">
            <w:r>
              <w:t xml:space="preserve">Vaste tekst. </w:t>
            </w:r>
            <w:r w:rsidRPr="007A2314">
              <w:t>De naam</w:t>
            </w:r>
            <w:r>
              <w:t xml:space="preserve"> en </w:t>
            </w:r>
            <w:r w:rsidRPr="007A2314">
              <w:t>geboortegegevens van een natuurlijk persoon.</w:t>
            </w:r>
          </w:p>
          <w:p w14:paraId="1A02DB52" w14:textId="77777777" w:rsidR="00653D11" w:rsidRDefault="00653D11" w:rsidP="00874F4B"/>
          <w:p w14:paraId="7AA49E8B" w14:textId="77777777" w:rsidR="00653D11" w:rsidRPr="00FA5535" w:rsidRDefault="00653D11" w:rsidP="00FA5535">
            <w:pPr>
              <w:spacing w:line="240" w:lineRule="auto"/>
              <w:rPr>
                <w:u w:val="single"/>
              </w:rPr>
            </w:pPr>
            <w:r w:rsidRPr="00FA5535">
              <w:rPr>
                <w:u w:val="single"/>
              </w:rPr>
              <w:t>Mapping:</w:t>
            </w:r>
          </w:p>
          <w:p w14:paraId="18633ED2"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326DCFBD" w14:textId="77777777" w:rsidR="00653D11" w:rsidRPr="00FA5535" w:rsidRDefault="00653D11" w:rsidP="00FA5535">
            <w:pPr>
              <w:spacing w:line="240" w:lineRule="auto"/>
              <w:ind w:left="227"/>
              <w:rPr>
                <w:sz w:val="16"/>
                <w:szCs w:val="16"/>
              </w:rPr>
            </w:pPr>
            <w:r w:rsidRPr="00FA5535">
              <w:rPr>
                <w:sz w:val="16"/>
                <w:szCs w:val="16"/>
              </w:rPr>
              <w:t>./tia_Gegevens</w:t>
            </w:r>
          </w:p>
          <w:p w14:paraId="39C74A25" w14:textId="77777777" w:rsidR="00653D11" w:rsidRDefault="00653D11" w:rsidP="00FA5535">
            <w:pPr>
              <w:spacing w:line="240" w:lineRule="auto"/>
            </w:pPr>
            <w:r w:rsidRPr="00FA5535">
              <w:rPr>
                <w:sz w:val="16"/>
                <w:szCs w:val="16"/>
              </w:rPr>
              <w:t>-zie verder tekstblok natuurlijk persoon</w:t>
            </w:r>
          </w:p>
        </w:tc>
      </w:tr>
      <w:tr w:rsidR="00653D11" w:rsidRPr="00FA5535" w14:paraId="1115FF8C" w14:textId="77777777" w:rsidTr="009D65D3">
        <w:tblPrEx>
          <w:tblLook w:val="01E0" w:firstRow="1" w:lastRow="1" w:firstColumn="1" w:lastColumn="1" w:noHBand="0" w:noVBand="0"/>
        </w:tblPrEx>
        <w:tc>
          <w:tcPr>
            <w:tcW w:w="1894" w:type="pct"/>
            <w:shd w:val="clear" w:color="auto" w:fill="auto"/>
          </w:tcPr>
          <w:p w14:paraId="60FC2588"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4438CF50" w14:textId="77777777" w:rsidR="00653D11" w:rsidRDefault="00653D11" w:rsidP="00FA5535">
            <w:pPr>
              <w:spacing w:before="72"/>
            </w:pPr>
            <w:r>
              <w:t xml:space="preserve">Optionele tekst. </w:t>
            </w:r>
            <w:r w:rsidRPr="007A2314">
              <w:t>De gegevens van het legitimatiebewijs van een persoon.</w:t>
            </w:r>
          </w:p>
          <w:p w14:paraId="52760209" w14:textId="77777777" w:rsidR="00653D11" w:rsidRDefault="00653D11" w:rsidP="00FA5535">
            <w:pPr>
              <w:spacing w:before="72"/>
            </w:pPr>
          </w:p>
          <w:p w14:paraId="1438E22C" w14:textId="77777777" w:rsidR="00653D11" w:rsidRPr="00FA5535" w:rsidRDefault="00653D11" w:rsidP="00FA5535">
            <w:pPr>
              <w:spacing w:line="240" w:lineRule="auto"/>
              <w:rPr>
                <w:u w:val="single"/>
              </w:rPr>
            </w:pPr>
            <w:r w:rsidRPr="00FA5535">
              <w:rPr>
                <w:u w:val="single"/>
              </w:rPr>
              <w:t>Mapping:</w:t>
            </w:r>
          </w:p>
          <w:p w14:paraId="65496FB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4D4FFFD2"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22655C6D" w14:textId="77777777" w:rsidTr="009D65D3">
        <w:tblPrEx>
          <w:tblLook w:val="01E0" w:firstRow="1" w:lastRow="1" w:firstColumn="1" w:lastColumn="1" w:noHBand="0" w:noVBand="0"/>
        </w:tblPrEx>
        <w:tc>
          <w:tcPr>
            <w:tcW w:w="1894" w:type="pct"/>
            <w:shd w:val="clear" w:color="auto" w:fill="auto"/>
          </w:tcPr>
          <w:p w14:paraId="13F952B0" w14:textId="77777777"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3106" w:type="pct"/>
            <w:shd w:val="clear" w:color="auto" w:fill="auto"/>
          </w:tcPr>
          <w:p w14:paraId="5EE5DF96" w14:textId="77777777"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14:paraId="33BF596E" w14:textId="77777777" w:rsidR="00653D11" w:rsidRDefault="00653D11" w:rsidP="00874F4B"/>
          <w:p w14:paraId="4ED6A5EE" w14:textId="77777777" w:rsidR="00653D11" w:rsidRPr="00FA5535" w:rsidRDefault="00653D11" w:rsidP="00874F4B">
            <w:pPr>
              <w:rPr>
                <w:u w:val="single"/>
              </w:rPr>
            </w:pPr>
            <w:r w:rsidRPr="00FA5535">
              <w:rPr>
                <w:u w:val="single"/>
              </w:rPr>
              <w:t>Mapping:</w:t>
            </w:r>
          </w:p>
          <w:p w14:paraId="1BA8748E" w14:textId="77777777" w:rsidR="00653D11" w:rsidRPr="00FA5535" w:rsidRDefault="00653D11" w:rsidP="00FA5535">
            <w:pPr>
              <w:spacing w:line="240" w:lineRule="auto"/>
              <w:rPr>
                <w:sz w:val="16"/>
                <w:szCs w:val="16"/>
              </w:rPr>
            </w:pPr>
            <w:r w:rsidRPr="00FA5535">
              <w:rPr>
                <w:sz w:val="16"/>
                <w:szCs w:val="16"/>
              </w:rPr>
              <w:t>//IMKAD_Persoon//GerelateerdPersoon[rol=huisgenoten]/IMKAD_Persoon/</w:t>
            </w:r>
          </w:p>
          <w:p w14:paraId="288C1DF1"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53D11" w14:paraId="21CC7C3A" w14:textId="77777777" w:rsidTr="009D65D3">
        <w:tblPrEx>
          <w:tblLook w:val="01E0" w:firstRow="1" w:lastRow="1" w:firstColumn="1" w:lastColumn="1" w:noHBand="0" w:noVBand="0"/>
        </w:tblPrEx>
        <w:tc>
          <w:tcPr>
            <w:tcW w:w="1894" w:type="pct"/>
            <w:shd w:val="clear" w:color="auto" w:fill="auto"/>
          </w:tcPr>
          <w:p w14:paraId="25978C14" w14:textId="4BD0492C" w:rsidR="00653D11" w:rsidRPr="00763CAD" w:rsidRDefault="007852F6" w:rsidP="00E17BDF">
            <w:pPr>
              <w:rPr>
                <w:color w:val="800080"/>
              </w:rPr>
            </w:pPr>
            <w:r w:rsidRPr="00FA5535">
              <w:rPr>
                <w:color w:val="800080"/>
              </w:rPr>
              <w:lastRenderedPageBreak/>
              <w:t>c</w:t>
            </w:r>
            <w:r w:rsidR="00653D11" w:rsidRPr="00763CAD">
              <w:rPr>
                <w:color w:val="800080"/>
              </w:rPr>
              <w:t>.</w:t>
            </w:r>
          </w:p>
        </w:tc>
        <w:tc>
          <w:tcPr>
            <w:tcW w:w="3106" w:type="pct"/>
            <w:shd w:val="clear" w:color="auto" w:fill="auto"/>
          </w:tcPr>
          <w:p w14:paraId="41E5A3DF" w14:textId="77777777"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B56225">
              <w:t>2.4.1</w:t>
            </w:r>
            <w:r w:rsidR="00892836">
              <w:fldChar w:fldCharType="end"/>
            </w:r>
            <w:r w:rsidR="00892836">
              <w:t>.</w:t>
            </w:r>
          </w:p>
        </w:tc>
      </w:tr>
      <w:tr w:rsidR="00653D11" w14:paraId="15057F69" w14:textId="77777777" w:rsidTr="009D65D3">
        <w:tblPrEx>
          <w:tblLook w:val="01E0" w:firstRow="1" w:lastRow="1" w:firstColumn="1" w:lastColumn="1" w:noHBand="0" w:noVBand="0"/>
        </w:tblPrEx>
        <w:tc>
          <w:tcPr>
            <w:tcW w:w="1894" w:type="pct"/>
            <w:shd w:val="clear" w:color="auto" w:fill="auto"/>
          </w:tcPr>
          <w:p w14:paraId="3CC68B39" w14:textId="77777777"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3106" w:type="pct"/>
            <w:shd w:val="clear" w:color="auto" w:fill="auto"/>
          </w:tcPr>
          <w:p w14:paraId="27D7CE7E" w14:textId="77777777"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14:paraId="1D1987E0" w14:textId="77777777" w:rsidR="00653D11" w:rsidRDefault="00653D11" w:rsidP="00874F4B"/>
          <w:p w14:paraId="777E5684" w14:textId="77777777" w:rsidR="00653D11" w:rsidRPr="00FA5535" w:rsidRDefault="00653D11" w:rsidP="00FA5535">
            <w:pPr>
              <w:spacing w:line="240" w:lineRule="auto"/>
              <w:rPr>
                <w:u w:val="single"/>
              </w:rPr>
            </w:pPr>
            <w:r w:rsidRPr="00FA5535">
              <w:rPr>
                <w:u w:val="single"/>
              </w:rPr>
              <w:t>Mapping:</w:t>
            </w:r>
          </w:p>
          <w:p w14:paraId="44CA045B"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15160163" w14:textId="77777777" w:rsidR="00653D11" w:rsidRPr="00FA5535" w:rsidRDefault="00653D11" w:rsidP="00FA5535">
            <w:pPr>
              <w:spacing w:line="240" w:lineRule="auto"/>
              <w:ind w:left="227"/>
              <w:rPr>
                <w:sz w:val="16"/>
                <w:szCs w:val="16"/>
              </w:rPr>
            </w:pPr>
            <w:r w:rsidRPr="00FA5535">
              <w:rPr>
                <w:sz w:val="16"/>
                <w:szCs w:val="16"/>
              </w:rPr>
              <w:t>./tia_Gegevens</w:t>
            </w:r>
          </w:p>
          <w:p w14:paraId="083FDCC7" w14:textId="77777777" w:rsidR="00653D11" w:rsidRDefault="00653D11" w:rsidP="00FA5535">
            <w:pPr>
              <w:spacing w:line="240" w:lineRule="auto"/>
            </w:pPr>
            <w:r w:rsidRPr="00FA5535">
              <w:rPr>
                <w:sz w:val="16"/>
                <w:szCs w:val="16"/>
              </w:rPr>
              <w:t>-zie verder tekstblok natuurlijk persoon</w:t>
            </w:r>
          </w:p>
        </w:tc>
      </w:tr>
      <w:tr w:rsidR="00653D11" w:rsidRPr="00FA5535" w14:paraId="14BBDDFB" w14:textId="77777777" w:rsidTr="009D65D3">
        <w:tblPrEx>
          <w:tblLook w:val="01E0" w:firstRow="1" w:lastRow="1" w:firstColumn="1" w:lastColumn="1" w:noHBand="0" w:noVBand="0"/>
        </w:tblPrEx>
        <w:tc>
          <w:tcPr>
            <w:tcW w:w="1894" w:type="pct"/>
            <w:shd w:val="clear" w:color="auto" w:fill="auto"/>
          </w:tcPr>
          <w:p w14:paraId="0EF58CB4" w14:textId="77777777"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3106" w:type="pct"/>
            <w:shd w:val="clear" w:color="auto" w:fill="auto"/>
          </w:tcPr>
          <w:p w14:paraId="7D2399A6" w14:textId="77777777" w:rsidR="00653D11" w:rsidRDefault="00653D11" w:rsidP="00FA5535">
            <w:pPr>
              <w:spacing w:before="72"/>
            </w:pPr>
            <w:r>
              <w:t xml:space="preserve">Optionele tekst. </w:t>
            </w:r>
            <w:r w:rsidRPr="007A2314">
              <w:t>De gegevens van het legitimatiebewijs van een persoon.</w:t>
            </w:r>
          </w:p>
          <w:p w14:paraId="59CA615A" w14:textId="77777777" w:rsidR="00653D11" w:rsidRDefault="00653D11" w:rsidP="00FA5535">
            <w:pPr>
              <w:spacing w:before="72"/>
            </w:pPr>
          </w:p>
          <w:p w14:paraId="440590D6" w14:textId="77777777" w:rsidR="00653D11" w:rsidRPr="00FA5535" w:rsidRDefault="00653D11" w:rsidP="00FA5535">
            <w:pPr>
              <w:spacing w:line="240" w:lineRule="auto"/>
              <w:rPr>
                <w:u w:val="single"/>
              </w:rPr>
            </w:pPr>
            <w:r w:rsidRPr="00FA5535">
              <w:rPr>
                <w:u w:val="single"/>
              </w:rPr>
              <w:t>Mapping:</w:t>
            </w:r>
          </w:p>
          <w:p w14:paraId="24924519"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14:paraId="1A71A461" w14:textId="77777777"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14:paraId="131754CF" w14:textId="77777777" w:rsidTr="009D65D3">
        <w:tblPrEx>
          <w:tblLook w:val="01E0" w:firstRow="1" w:lastRow="1" w:firstColumn="1" w:lastColumn="1" w:noHBand="0" w:noVBand="0"/>
        </w:tblPrEx>
        <w:tc>
          <w:tcPr>
            <w:tcW w:w="1894" w:type="pct"/>
            <w:shd w:val="clear" w:color="auto" w:fill="auto"/>
          </w:tcPr>
          <w:p w14:paraId="063F9744" w14:textId="77777777"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3106" w:type="pct"/>
            <w:shd w:val="clear" w:color="auto" w:fill="auto"/>
          </w:tcPr>
          <w:p w14:paraId="509ABE34" w14:textId="77777777"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14:paraId="5B7FBB10" w14:textId="77777777" w:rsidR="00653D11" w:rsidRDefault="00653D11" w:rsidP="00874F4B"/>
          <w:p w14:paraId="4E383D69" w14:textId="77777777" w:rsidR="00653D11" w:rsidRPr="00FA5535" w:rsidRDefault="00653D11" w:rsidP="00874F4B">
            <w:pPr>
              <w:rPr>
                <w:u w:val="single"/>
              </w:rPr>
            </w:pPr>
            <w:r w:rsidRPr="00FA5535">
              <w:rPr>
                <w:u w:val="single"/>
              </w:rPr>
              <w:t>Mapping:</w:t>
            </w:r>
          </w:p>
          <w:p w14:paraId="5E98D4DC" w14:textId="77777777"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14:paraId="282AF575" w14:textId="77777777"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93ABB" w14:paraId="3AB2538E" w14:textId="77777777" w:rsidTr="009D65D3">
        <w:tblPrEx>
          <w:tblLook w:val="01E0" w:firstRow="1" w:lastRow="1" w:firstColumn="1" w:lastColumn="1" w:noHBand="0" w:noVBand="0"/>
        </w:tblPrEx>
        <w:tc>
          <w:tcPr>
            <w:tcW w:w="1894" w:type="pct"/>
            <w:shd w:val="clear" w:color="auto" w:fill="auto"/>
          </w:tcPr>
          <w:p w14:paraId="011D51BC" w14:textId="77777777"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3106" w:type="pct"/>
            <w:shd w:val="clear" w:color="auto" w:fill="auto"/>
          </w:tcPr>
          <w:p w14:paraId="5CD5462D" w14:textId="77777777"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14:paraId="7CF224FB" w14:textId="77777777" w:rsidR="00693ABB" w:rsidRPr="00FA5535" w:rsidRDefault="00693ABB" w:rsidP="00C53600">
            <w:pPr>
              <w:rPr>
                <w:u w:val="single"/>
              </w:rPr>
            </w:pPr>
          </w:p>
          <w:p w14:paraId="7081A76B" w14:textId="77777777" w:rsidR="00693ABB" w:rsidRPr="00FA5535" w:rsidRDefault="00693ABB" w:rsidP="00FA5535">
            <w:pPr>
              <w:spacing w:line="240" w:lineRule="auto"/>
              <w:rPr>
                <w:u w:val="single"/>
              </w:rPr>
            </w:pPr>
            <w:r w:rsidRPr="00FA5535">
              <w:rPr>
                <w:u w:val="single"/>
              </w:rPr>
              <w:t>Mapping:</w:t>
            </w:r>
          </w:p>
          <w:p w14:paraId="3900A5FD" w14:textId="77777777" w:rsidR="00693ABB" w:rsidRPr="00FA5535" w:rsidRDefault="00693ABB" w:rsidP="00FA5535">
            <w:pPr>
              <w:spacing w:line="240" w:lineRule="auto"/>
              <w:rPr>
                <w:sz w:val="16"/>
                <w:szCs w:val="16"/>
              </w:rPr>
            </w:pPr>
            <w:r w:rsidRPr="00FA5535">
              <w:rPr>
                <w:sz w:val="16"/>
                <w:szCs w:val="16"/>
              </w:rPr>
              <w:t>//IMKAD_Persoon//IMKAD_WoonlocatiePersoon/</w:t>
            </w:r>
          </w:p>
          <w:p w14:paraId="68ECA6F6" w14:textId="77777777" w:rsidR="00693ABB" w:rsidRPr="00FA5535" w:rsidRDefault="00693ABB" w:rsidP="00FA5535">
            <w:pPr>
              <w:spacing w:line="240" w:lineRule="auto"/>
              <w:rPr>
                <w:sz w:val="16"/>
                <w:szCs w:val="16"/>
              </w:rPr>
            </w:pPr>
            <w:r w:rsidRPr="00FA5535">
              <w:rPr>
                <w:sz w:val="16"/>
                <w:szCs w:val="16"/>
              </w:rPr>
              <w:t>-zie verder tekstblok woonadres</w:t>
            </w:r>
          </w:p>
          <w:p w14:paraId="59CE1337" w14:textId="77777777" w:rsidR="00693ABB" w:rsidRPr="00FA5535" w:rsidRDefault="00693ABB" w:rsidP="00FA5535">
            <w:pPr>
              <w:spacing w:line="240" w:lineRule="auto"/>
              <w:rPr>
                <w:sz w:val="16"/>
                <w:szCs w:val="16"/>
              </w:rPr>
            </w:pPr>
          </w:p>
          <w:p w14:paraId="51C41BBE" w14:textId="77777777" w:rsidR="00693ABB" w:rsidRPr="00FA5535" w:rsidRDefault="00693ABB" w:rsidP="00FA5535">
            <w:pPr>
              <w:spacing w:line="240" w:lineRule="auto"/>
              <w:rPr>
                <w:sz w:val="16"/>
                <w:szCs w:val="16"/>
              </w:rPr>
            </w:pPr>
            <w:r w:rsidRPr="00FA5535">
              <w:rPr>
                <w:sz w:val="16"/>
                <w:szCs w:val="16"/>
              </w:rPr>
              <w:t>//IMKAD_Persoon/GerelateerdPersoon/IndGezamenlijkeWoonlocatie=true</w:t>
            </w:r>
          </w:p>
          <w:p w14:paraId="6B691E0A" w14:textId="77777777" w:rsidR="00693ABB" w:rsidRPr="00FA5535" w:rsidRDefault="00693ABB" w:rsidP="00FA5535">
            <w:pPr>
              <w:spacing w:line="240" w:lineRule="auto"/>
              <w:rPr>
                <w:sz w:val="16"/>
                <w:szCs w:val="16"/>
              </w:rPr>
            </w:pPr>
            <w:r w:rsidRPr="00FA5535">
              <w:rPr>
                <w:sz w:val="16"/>
                <w:szCs w:val="16"/>
              </w:rPr>
              <w:t>-voor elke gerelateerde persoon</w:t>
            </w:r>
          </w:p>
        </w:tc>
      </w:tr>
    </w:tbl>
    <w:p w14:paraId="663C340B" w14:textId="77777777" w:rsidR="00FC01DE" w:rsidRDefault="00FC01DE" w:rsidP="00FC01DE">
      <w:pPr>
        <w:pStyle w:val="Kop3"/>
      </w:pPr>
      <w:bookmarkStart w:id="65" w:name="_Toc19692101"/>
      <w:r>
        <w:lastRenderedPageBreak/>
        <w:t>Keuzeblok Niet Natuurlijk Persoon</w:t>
      </w:r>
      <w:bookmarkEnd w:id="65"/>
    </w:p>
    <w:p w14:paraId="2EA57273" w14:textId="77777777" w:rsidR="00FC01DE" w:rsidRDefault="00FC01DE" w:rsidP="00FC01DE">
      <w:pPr>
        <w:rPr>
          <w:lang w:val="nl"/>
        </w:rPr>
      </w:pPr>
    </w:p>
    <w:p w14:paraId="1C246133" w14:textId="77777777"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14:paraId="3AB19694" w14:textId="77777777" w:rsidR="003641FC" w:rsidRDefault="003641FC" w:rsidP="00FB1EF3"/>
    <w:tbl>
      <w:tblPr>
        <w:tblW w:w="120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5670"/>
      </w:tblGrid>
      <w:tr w:rsidR="0045268B" w:rsidRPr="006E355B" w14:paraId="320F9B5D" w14:textId="77777777" w:rsidTr="009D65D3">
        <w:tc>
          <w:tcPr>
            <w:tcW w:w="6371" w:type="dxa"/>
            <w:shd w:val="clear" w:color="auto" w:fill="auto"/>
          </w:tcPr>
          <w:p w14:paraId="42140643" w14:textId="77777777"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5670" w:type="dxa"/>
            <w:shd w:val="clear" w:color="auto" w:fill="auto"/>
          </w:tcPr>
          <w:p w14:paraId="15411FF8" w14:textId="77777777" w:rsidR="0045268B" w:rsidRDefault="0045268B" w:rsidP="00C83353">
            <w:r>
              <w:t xml:space="preserve">Verplicht tekstblok. </w:t>
            </w:r>
          </w:p>
          <w:p w14:paraId="7E742895" w14:textId="77777777" w:rsidR="0045268B" w:rsidRDefault="0045268B" w:rsidP="00C83353"/>
          <w:p w14:paraId="4945E4DF" w14:textId="77777777" w:rsidR="0045268B" w:rsidRPr="00FA5535" w:rsidRDefault="0045268B" w:rsidP="00C83353">
            <w:pPr>
              <w:rPr>
                <w:u w:val="single"/>
              </w:rPr>
            </w:pPr>
            <w:r w:rsidRPr="00FA5535">
              <w:rPr>
                <w:u w:val="single"/>
              </w:rPr>
              <w:t>Mapping rechtspersoon:</w:t>
            </w:r>
          </w:p>
          <w:p w14:paraId="196A2BE3" w14:textId="77777777" w:rsidR="0045268B" w:rsidRPr="00FA5535" w:rsidRDefault="0045268B" w:rsidP="009D65D3">
            <w:pPr>
              <w:spacing w:line="240" w:lineRule="auto"/>
              <w:ind w:right="-97"/>
              <w:rPr>
                <w:sz w:val="16"/>
                <w:szCs w:val="16"/>
              </w:rPr>
            </w:pPr>
            <w:r w:rsidRPr="00FA5535">
              <w:rPr>
                <w:sz w:val="16"/>
                <w:szCs w:val="16"/>
              </w:rPr>
              <w:t>//IMKAD_Persoon/</w:t>
            </w:r>
          </w:p>
          <w:p w14:paraId="19225405" w14:textId="77777777" w:rsidR="001071C5" w:rsidRPr="00FA5535" w:rsidRDefault="001071C5" w:rsidP="00FA5535">
            <w:pPr>
              <w:spacing w:line="240" w:lineRule="auto"/>
              <w:ind w:left="227"/>
              <w:rPr>
                <w:sz w:val="16"/>
                <w:szCs w:val="16"/>
              </w:rPr>
            </w:pPr>
            <w:r w:rsidRPr="00FA5535">
              <w:rPr>
                <w:sz w:val="16"/>
                <w:szCs w:val="16"/>
              </w:rPr>
              <w:t>./tia_Gegevens[NHR_Rechtspersoon]</w:t>
            </w:r>
          </w:p>
          <w:p w14:paraId="54FE1244" w14:textId="77777777" w:rsidR="0045268B" w:rsidRPr="006E355B" w:rsidRDefault="0045268B" w:rsidP="00FA5535">
            <w:pPr>
              <w:spacing w:line="240" w:lineRule="auto"/>
            </w:pPr>
            <w:r w:rsidRPr="00FA5535">
              <w:rPr>
                <w:sz w:val="16"/>
                <w:szCs w:val="16"/>
              </w:rPr>
              <w:t>-zie verder tekstblok Rechtspersoon</w:t>
            </w:r>
          </w:p>
        </w:tc>
      </w:tr>
      <w:tr w:rsidR="0045268B" w:rsidRPr="0045268B" w14:paraId="07BCDF7D" w14:textId="77777777" w:rsidTr="009D65D3">
        <w:tc>
          <w:tcPr>
            <w:tcW w:w="6371" w:type="dxa"/>
            <w:shd w:val="clear" w:color="auto" w:fill="auto"/>
          </w:tcPr>
          <w:p w14:paraId="1BC7FE67" w14:textId="77777777"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ascii="Times New Roman" w:hAnsi="Times New Roman"/>
                <w:color w:val="800080"/>
                <w:szCs w:val="18"/>
              </w:rPr>
              <w:t>)</w:t>
            </w:r>
          </w:p>
        </w:tc>
        <w:tc>
          <w:tcPr>
            <w:tcW w:w="5670" w:type="dxa"/>
            <w:shd w:val="clear" w:color="auto" w:fill="auto"/>
          </w:tcPr>
          <w:p w14:paraId="6277710F" w14:textId="77777777" w:rsidR="0045268B" w:rsidRDefault="0045268B" w:rsidP="00FA5535">
            <w:pPr>
              <w:spacing w:before="72"/>
            </w:pPr>
            <w:r w:rsidRPr="00B42BAF">
              <w:t>Optioneel postadres.</w:t>
            </w:r>
          </w:p>
          <w:p w14:paraId="1B393CC5" w14:textId="77777777" w:rsidR="0045268B" w:rsidRPr="00FA5535" w:rsidRDefault="0045268B" w:rsidP="00C83353">
            <w:pPr>
              <w:rPr>
                <w:color w:val="3366FF"/>
              </w:rPr>
            </w:pPr>
          </w:p>
          <w:p w14:paraId="7DDD0FC1" w14:textId="77777777"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14:paraId="24B2562D" w14:textId="77777777" w:rsidR="0045268B" w:rsidRDefault="0045268B" w:rsidP="00C83353"/>
          <w:p w14:paraId="68A0C7F3" w14:textId="77777777" w:rsidR="0045268B" w:rsidRPr="00FA5535" w:rsidRDefault="0045268B" w:rsidP="00C83353">
            <w:pPr>
              <w:rPr>
                <w:szCs w:val="18"/>
              </w:rPr>
            </w:pPr>
            <w:r>
              <w:t>Voor het adres moet gekozen worden uit binnenlands adres, postbus adres of buitenlands adres.</w:t>
            </w:r>
          </w:p>
          <w:p w14:paraId="7B2399AE" w14:textId="77777777" w:rsidR="0045268B" w:rsidRPr="00FA5535" w:rsidRDefault="0045268B" w:rsidP="00C83353">
            <w:pPr>
              <w:rPr>
                <w:szCs w:val="18"/>
              </w:rPr>
            </w:pPr>
          </w:p>
          <w:p w14:paraId="1FCB9156" w14:textId="77777777" w:rsidR="0045268B" w:rsidRPr="00FA5535" w:rsidRDefault="0045268B" w:rsidP="00C83353">
            <w:pPr>
              <w:rPr>
                <w:szCs w:val="18"/>
              </w:rPr>
            </w:pPr>
            <w:r w:rsidRPr="00FA5535">
              <w:rPr>
                <w:szCs w:val="18"/>
              </w:rPr>
              <w:t>Voor plaats en land moet gekozen worden uit een waardelijst.</w:t>
            </w:r>
          </w:p>
          <w:p w14:paraId="5F936416" w14:textId="77777777" w:rsidR="0045268B" w:rsidRPr="00FA5535" w:rsidRDefault="0045268B" w:rsidP="00FA5535">
            <w:pPr>
              <w:spacing w:line="240" w:lineRule="auto"/>
              <w:rPr>
                <w:szCs w:val="18"/>
              </w:rPr>
            </w:pPr>
          </w:p>
          <w:p w14:paraId="347383A6" w14:textId="77777777"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14:paraId="4E8E411C" w14:textId="77777777"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14:paraId="4264A5CA" w14:textId="77777777" w:rsidR="00C83353" w:rsidRPr="00FA5535" w:rsidRDefault="00C83353" w:rsidP="00575500">
            <w:pPr>
              <w:pStyle w:val="streepje"/>
              <w:numPr>
                <w:ilvl w:val="0"/>
                <w:numId w:val="0"/>
              </w:numPr>
              <w:spacing w:line="240" w:lineRule="auto"/>
              <w:rPr>
                <w:sz w:val="16"/>
                <w:szCs w:val="16"/>
                <w:lang w:val="nl-NL"/>
              </w:rPr>
            </w:pPr>
          </w:p>
          <w:p w14:paraId="2A390F53" w14:textId="77777777" w:rsidR="0045268B" w:rsidRPr="00FA5535" w:rsidRDefault="0045268B" w:rsidP="00FA5535">
            <w:pPr>
              <w:pStyle w:val="streepje"/>
              <w:numPr>
                <w:ilvl w:val="0"/>
                <w:numId w:val="0"/>
              </w:numPr>
              <w:rPr>
                <w:u w:val="single"/>
                <w:lang w:val="nl-NL"/>
              </w:rPr>
            </w:pPr>
            <w:r w:rsidRPr="00FA5535">
              <w:rPr>
                <w:u w:val="single"/>
                <w:lang w:val="nl-NL"/>
              </w:rPr>
              <w:t>Mapping binnenlandsadres:</w:t>
            </w:r>
          </w:p>
          <w:p w14:paraId="6A0DADEE"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//IMKAD_Persoon/IMKAD_PostlocatiePersoon/adres/binnenlandsAdres/</w:t>
            </w:r>
          </w:p>
          <w:p w14:paraId="29D667F1" w14:textId="77777777" w:rsidR="0045268B" w:rsidRPr="00FA5535" w:rsidRDefault="0045268B" w:rsidP="00FA5535">
            <w:pPr>
              <w:spacing w:line="240" w:lineRule="auto"/>
              <w:ind w:left="227"/>
              <w:rPr>
                <w:sz w:val="16"/>
                <w:szCs w:val="16"/>
              </w:rPr>
            </w:pPr>
            <w:r w:rsidRPr="00FA5535">
              <w:rPr>
                <w:sz w:val="16"/>
                <w:szCs w:val="16"/>
              </w:rPr>
              <w:tab/>
              <w:t>./BAG_NummerAanduiding/postcode</w:t>
            </w:r>
          </w:p>
          <w:p w14:paraId="215E5248" w14:textId="77777777" w:rsidR="0045268B" w:rsidRPr="00FA5535" w:rsidRDefault="0045268B" w:rsidP="00FA5535">
            <w:pPr>
              <w:spacing w:line="240" w:lineRule="auto"/>
              <w:ind w:left="227"/>
              <w:rPr>
                <w:sz w:val="16"/>
                <w:szCs w:val="16"/>
              </w:rPr>
            </w:pPr>
            <w:r w:rsidRPr="00FA5535">
              <w:rPr>
                <w:sz w:val="16"/>
                <w:szCs w:val="16"/>
              </w:rPr>
              <w:tab/>
              <w:t>./BAG_Woonplaats/woonplaatsnaam</w:t>
            </w:r>
          </w:p>
          <w:p w14:paraId="3A8763CE" w14:textId="77777777" w:rsidR="0045268B" w:rsidRPr="00FA5535" w:rsidRDefault="0045268B" w:rsidP="00FA5535">
            <w:pPr>
              <w:spacing w:line="240" w:lineRule="auto"/>
              <w:ind w:left="227"/>
              <w:rPr>
                <w:sz w:val="16"/>
                <w:szCs w:val="16"/>
              </w:rPr>
            </w:pPr>
            <w:r w:rsidRPr="00FA5535">
              <w:rPr>
                <w:sz w:val="16"/>
                <w:szCs w:val="16"/>
              </w:rPr>
              <w:tab/>
              <w:t>./BAG_OpenbareRuimte/openbareRuimteNaam</w:t>
            </w:r>
          </w:p>
          <w:p w14:paraId="770CB2E5" w14:textId="77777777" w:rsidR="0045268B" w:rsidRPr="00FA5535" w:rsidRDefault="0045268B" w:rsidP="00FA5535">
            <w:pPr>
              <w:spacing w:line="240" w:lineRule="auto"/>
              <w:ind w:left="227"/>
              <w:rPr>
                <w:sz w:val="16"/>
                <w:szCs w:val="16"/>
              </w:rPr>
            </w:pPr>
            <w:r w:rsidRPr="00FA5535">
              <w:rPr>
                <w:sz w:val="16"/>
                <w:szCs w:val="16"/>
              </w:rPr>
              <w:tab/>
              <w:t>./BAG_NummerAanduiding/huisnummer</w:t>
            </w:r>
          </w:p>
          <w:p w14:paraId="3D37EBF6" w14:textId="77777777" w:rsidR="0045268B" w:rsidRPr="00FA5535" w:rsidRDefault="0045268B" w:rsidP="00FA5535">
            <w:pPr>
              <w:spacing w:line="240" w:lineRule="auto"/>
              <w:ind w:left="227"/>
              <w:rPr>
                <w:sz w:val="16"/>
                <w:szCs w:val="16"/>
              </w:rPr>
            </w:pPr>
            <w:r w:rsidRPr="00FA5535">
              <w:rPr>
                <w:sz w:val="16"/>
                <w:szCs w:val="16"/>
              </w:rPr>
              <w:tab/>
              <w:t>./BAG_NummerAanduiding/huisletter</w:t>
            </w:r>
          </w:p>
          <w:p w14:paraId="2563FE15" w14:textId="77777777"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14:paraId="08172A93" w14:textId="77777777" w:rsidR="0045268B" w:rsidRPr="00FA5535" w:rsidRDefault="0045268B" w:rsidP="00FA5535">
            <w:pPr>
              <w:pStyle w:val="streepje"/>
              <w:numPr>
                <w:ilvl w:val="0"/>
                <w:numId w:val="0"/>
              </w:numPr>
              <w:rPr>
                <w:u w:val="single"/>
                <w:lang w:val="nl-NL"/>
              </w:rPr>
            </w:pPr>
            <w:r w:rsidRPr="00FA5535">
              <w:rPr>
                <w:u w:val="single"/>
                <w:lang w:val="nl-NL"/>
              </w:rPr>
              <w:lastRenderedPageBreak/>
              <w:t>Mapping buitenlandsadres:</w:t>
            </w:r>
          </w:p>
          <w:p w14:paraId="7BC8ECB1" w14:textId="77777777" w:rsidR="00914053" w:rsidRDefault="0045268B" w:rsidP="00FA5535">
            <w:pPr>
              <w:pStyle w:val="streepje"/>
              <w:numPr>
                <w:ilvl w:val="0"/>
                <w:numId w:val="0"/>
              </w:numPr>
              <w:spacing w:line="240" w:lineRule="auto"/>
              <w:rPr>
                <w:sz w:val="16"/>
                <w:lang w:val="nl-NL"/>
              </w:rPr>
            </w:pPr>
            <w:r w:rsidRPr="00FA5535">
              <w:rPr>
                <w:sz w:val="16"/>
                <w:szCs w:val="16"/>
                <w:lang w:val="nl-NL"/>
              </w:rPr>
              <w:t>//IMKAD_Persoon/IMKAD_PostlocatiePersoon/</w:t>
            </w:r>
            <w:r w:rsidRPr="00FA5535">
              <w:rPr>
                <w:sz w:val="16"/>
                <w:lang w:val="nl-NL"/>
              </w:rPr>
              <w:t>adres/buitenlandsAdres/</w:t>
            </w:r>
          </w:p>
          <w:p w14:paraId="662D3158" w14:textId="77777777"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14:paraId="6ECADE4C" w14:textId="77777777"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14:paraId="77BF07EF" w14:textId="77777777" w:rsidR="0045268B" w:rsidRPr="007F1D70" w:rsidRDefault="0045268B" w:rsidP="00FA5535">
            <w:pPr>
              <w:spacing w:line="240" w:lineRule="auto"/>
              <w:ind w:left="227"/>
              <w:rPr>
                <w:sz w:val="16"/>
              </w:rPr>
            </w:pPr>
            <w:r w:rsidRPr="007F1D70">
              <w:rPr>
                <w:sz w:val="16"/>
              </w:rPr>
              <w:tab/>
              <w:t>./regio</w:t>
            </w:r>
          </w:p>
          <w:p w14:paraId="76A0659D" w14:textId="77777777" w:rsidR="0045268B" w:rsidRPr="007F1D70" w:rsidRDefault="0045268B" w:rsidP="00FA5535">
            <w:pPr>
              <w:spacing w:line="240" w:lineRule="auto"/>
              <w:ind w:left="227"/>
              <w:rPr>
                <w:sz w:val="16"/>
              </w:rPr>
            </w:pPr>
            <w:r w:rsidRPr="007F1D70">
              <w:rPr>
                <w:sz w:val="16"/>
              </w:rPr>
              <w:tab/>
              <w:t>./land</w:t>
            </w:r>
          </w:p>
          <w:p w14:paraId="026739BD" w14:textId="77777777" w:rsidR="0045268B" w:rsidRPr="007F1D70" w:rsidRDefault="0045268B" w:rsidP="00FA5535">
            <w:pPr>
              <w:spacing w:before="72"/>
              <w:rPr>
                <w:sz w:val="16"/>
              </w:rPr>
            </w:pPr>
            <w:r w:rsidRPr="007F1D70">
              <w:rPr>
                <w:u w:val="single"/>
              </w:rPr>
              <w:t>Mapping postbusadres:</w:t>
            </w:r>
          </w:p>
          <w:p w14:paraId="4D1ECB52" w14:textId="77777777"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 Imkad_AdreskeuzePI/postbusAdres/</w:t>
            </w:r>
          </w:p>
          <w:p w14:paraId="316AE375" w14:textId="77777777" w:rsidR="0045268B" w:rsidRPr="00FA5535" w:rsidRDefault="0045268B" w:rsidP="00FA5535">
            <w:pPr>
              <w:spacing w:line="240" w:lineRule="auto"/>
              <w:ind w:left="227"/>
              <w:rPr>
                <w:sz w:val="16"/>
                <w:szCs w:val="16"/>
              </w:rPr>
            </w:pPr>
            <w:r w:rsidRPr="00FA5535">
              <w:rPr>
                <w:sz w:val="16"/>
                <w:szCs w:val="16"/>
              </w:rPr>
              <w:tab/>
              <w:t>./postbusnummer</w:t>
            </w:r>
          </w:p>
          <w:p w14:paraId="6CA4C1BD" w14:textId="77777777"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14:paraId="07A95F62" w14:textId="77777777" w:rsidR="0045268B" w:rsidRPr="0045268B" w:rsidRDefault="0045268B" w:rsidP="00FA5535">
            <w:pPr>
              <w:spacing w:line="240" w:lineRule="auto"/>
              <w:ind w:left="227"/>
            </w:pPr>
            <w:r w:rsidRPr="00FA5535">
              <w:rPr>
                <w:sz w:val="16"/>
                <w:szCs w:val="16"/>
              </w:rPr>
              <w:tab/>
              <w:t>./woonplaatsnaam</w:t>
            </w:r>
          </w:p>
        </w:tc>
      </w:tr>
      <w:tr w:rsidR="005C34D5" w:rsidRPr="00FA5535" w14:paraId="6778E4F8" w14:textId="77777777" w:rsidTr="009D65D3">
        <w:tc>
          <w:tcPr>
            <w:tcW w:w="6371" w:type="dxa"/>
            <w:shd w:val="clear" w:color="auto" w:fill="auto"/>
          </w:tcPr>
          <w:p w14:paraId="73D66A51" w14:textId="77777777"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MacroButton Nomacro §</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MacroButton Nomacro §</w:instrText>
            </w:r>
            <w:r w:rsidRPr="00FA5535">
              <w:rPr>
                <w:rFonts w:cs="Arial"/>
                <w:szCs w:val="18"/>
              </w:rPr>
              <w:fldChar w:fldCharType="end"/>
            </w:r>
          </w:p>
        </w:tc>
        <w:tc>
          <w:tcPr>
            <w:tcW w:w="5670" w:type="dxa"/>
            <w:shd w:val="clear" w:color="auto" w:fill="auto"/>
          </w:tcPr>
          <w:p w14:paraId="03B99034" w14:textId="77777777"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14:paraId="00DDC83A" w14:textId="77777777" w:rsidR="005F242A" w:rsidRPr="00FA5535" w:rsidRDefault="005F242A" w:rsidP="00FA5535">
            <w:pPr>
              <w:pStyle w:val="streepje"/>
              <w:numPr>
                <w:ilvl w:val="0"/>
                <w:numId w:val="0"/>
              </w:numPr>
              <w:rPr>
                <w:szCs w:val="18"/>
              </w:rPr>
            </w:pPr>
          </w:p>
          <w:p w14:paraId="5757086D" w14:textId="77777777" w:rsidR="005F242A" w:rsidRPr="00FA5535" w:rsidRDefault="005F242A" w:rsidP="00FA5535">
            <w:pPr>
              <w:pStyle w:val="streepje"/>
              <w:numPr>
                <w:ilvl w:val="0"/>
                <w:numId w:val="0"/>
              </w:numPr>
              <w:rPr>
                <w:u w:val="single"/>
              </w:rPr>
            </w:pPr>
            <w:r w:rsidRPr="00FA5535">
              <w:rPr>
                <w:u w:val="single"/>
              </w:rPr>
              <w:t>Mapping faillissement:</w:t>
            </w:r>
          </w:p>
          <w:p w14:paraId="40EB0FA5" w14:textId="77777777"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r w:rsidRPr="00FA5535">
              <w:rPr>
                <w:sz w:val="16"/>
                <w:szCs w:val="16"/>
                <w:lang w:val="nl-NL"/>
              </w:rPr>
              <w:t>TekstKeuze</w:t>
            </w:r>
          </w:p>
          <w:p w14:paraId="14C40E47" w14:textId="77777777" w:rsidR="005F242A" w:rsidRPr="00FA5535" w:rsidRDefault="005F242A" w:rsidP="00FA5535">
            <w:pPr>
              <w:spacing w:line="240" w:lineRule="auto"/>
              <w:rPr>
                <w:sz w:val="16"/>
                <w:szCs w:val="16"/>
              </w:rPr>
            </w:pPr>
            <w:r w:rsidRPr="00FA5535">
              <w:rPr>
                <w:sz w:val="16"/>
                <w:szCs w:val="16"/>
              </w:rPr>
              <w:tab/>
              <w:t>./tagNaam (k_Faillissement)</w:t>
            </w:r>
          </w:p>
          <w:p w14:paraId="40646B65" w14:textId="77777777" w:rsidR="005F242A" w:rsidRPr="000437B6" w:rsidRDefault="005F242A" w:rsidP="00FA5535">
            <w:pPr>
              <w:snapToGrid w:val="0"/>
              <w:spacing w:line="240" w:lineRule="auto"/>
              <w:rPr>
                <w:sz w:val="16"/>
                <w:szCs w:val="16"/>
              </w:rPr>
            </w:pPr>
            <w:r w:rsidRPr="00763CAD">
              <w:rPr>
                <w:sz w:val="16"/>
                <w:szCs w:val="16"/>
              </w:rPr>
              <w:tab/>
              <w:t>./tekst (in faillissement)</w:t>
            </w:r>
          </w:p>
        </w:tc>
      </w:tr>
    </w:tbl>
    <w:p w14:paraId="23F4F1C9" w14:textId="77777777" w:rsidR="00E7249E" w:rsidRDefault="00E7249E"/>
    <w:p w14:paraId="06EC70E2" w14:textId="77777777" w:rsidR="00E07106" w:rsidRPr="006B6EB9" w:rsidRDefault="00E07106" w:rsidP="00E07106">
      <w:pPr>
        <w:pStyle w:val="Kop2"/>
        <w:pageBreakBefore/>
      </w:pPr>
      <w:bookmarkStart w:id="66" w:name="_Ref320257015"/>
      <w:bookmarkStart w:id="67" w:name="_Toc19692102"/>
      <w:bookmarkStart w:id="68" w:name="_Ref320188556"/>
      <w:r w:rsidRPr="006B6EB9">
        <w:lastRenderedPageBreak/>
        <w:t>Gevolmachtigde</w:t>
      </w:r>
      <w:r w:rsidR="002B07DC" w:rsidRPr="006B6EB9">
        <w:t xml:space="preserve"> Rechthebbenden</w:t>
      </w:r>
      <w:bookmarkEnd w:id="66"/>
      <w:bookmarkEnd w:id="67"/>
    </w:p>
    <w:tbl>
      <w:tblPr>
        <w:tblW w:w="500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5"/>
        <w:gridCol w:w="7684"/>
      </w:tblGrid>
      <w:tr w:rsidR="00E07106" w:rsidRPr="000437B6" w14:paraId="7986A9B9" w14:textId="77777777" w:rsidTr="009D65D3">
        <w:tc>
          <w:tcPr>
            <w:tcW w:w="1871" w:type="pct"/>
            <w:shd w:val="clear" w:color="auto" w:fill="auto"/>
          </w:tcPr>
          <w:p w14:paraId="37B33ECE" w14:textId="77777777"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3129" w:type="pct"/>
            <w:shd w:val="clear" w:color="auto" w:fill="auto"/>
          </w:tcPr>
          <w:p w14:paraId="727D4138" w14:textId="77777777"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B56225">
              <w:t>2.3</w:t>
            </w:r>
            <w:r w:rsidR="0000748B">
              <w:fldChar w:fldCharType="end"/>
            </w:r>
            <w:r w:rsidR="0000748B">
              <w:t>.</w:t>
            </w:r>
          </w:p>
          <w:p w14:paraId="4A3C001F" w14:textId="77777777" w:rsidR="00E07106" w:rsidRPr="00FA5535" w:rsidRDefault="00E07106" w:rsidP="00FA5535">
            <w:pPr>
              <w:autoSpaceDE w:val="0"/>
              <w:autoSpaceDN w:val="0"/>
              <w:adjustRightInd w:val="0"/>
              <w:rPr>
                <w:rFonts w:cs="Arial"/>
                <w:snapToGrid/>
                <w:szCs w:val="18"/>
              </w:rPr>
            </w:pPr>
          </w:p>
          <w:p w14:paraId="7ADD8BFC" w14:textId="77777777" w:rsidR="00E07106" w:rsidRPr="00763CAD" w:rsidRDefault="00E07106" w:rsidP="00FA5535">
            <w:pPr>
              <w:spacing w:line="240" w:lineRule="auto"/>
              <w:rPr>
                <w:u w:val="single"/>
              </w:rPr>
            </w:pPr>
            <w:r w:rsidRPr="00FA5535">
              <w:rPr>
                <w:u w:val="single"/>
              </w:rPr>
              <w:t>Mapping</w:t>
            </w:r>
            <w:r w:rsidR="0000748B" w:rsidRPr="00FA5535">
              <w:rPr>
                <w:u w:val="single"/>
              </w:rPr>
              <w:t xml:space="preserve"> gevolmachtigde rechthebbenden</w:t>
            </w:r>
            <w:r w:rsidRPr="00763CAD">
              <w:rPr>
                <w:u w:val="single"/>
              </w:rPr>
              <w:t>:</w:t>
            </w:r>
          </w:p>
          <w:p w14:paraId="205043E0" w14:textId="77777777" w:rsidR="00E07106" w:rsidRPr="000437B6" w:rsidRDefault="00E07106" w:rsidP="00FA5535">
            <w:pPr>
              <w:spacing w:line="240" w:lineRule="auto"/>
              <w:rPr>
                <w:sz w:val="16"/>
                <w:szCs w:val="16"/>
              </w:rPr>
            </w:pPr>
            <w:r w:rsidRPr="000437B6">
              <w:rPr>
                <w:sz w:val="16"/>
                <w:szCs w:val="16"/>
              </w:rPr>
              <w:t>//IMKAD_AangebodenStuk/Partij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14:paraId="4248AFA2" w14:textId="77777777"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14:paraId="3E2A102C" w14:textId="77777777" w:rsidR="007D6999" w:rsidRPr="00D10E89" w:rsidRDefault="007D6999" w:rsidP="00E07106">
      <w:pPr>
        <w:pStyle w:val="Kop2"/>
      </w:pPr>
      <w:bookmarkStart w:id="69" w:name="_Ref320257086"/>
      <w:bookmarkStart w:id="70" w:name="_Toc19692103"/>
      <w:r w:rsidRPr="00D10E89">
        <w:t>Rechthebbenden</w:t>
      </w:r>
      <w:bookmarkEnd w:id="68"/>
      <w:bookmarkEnd w:id="69"/>
      <w:bookmarkEnd w:id="70"/>
    </w:p>
    <w:p w14:paraId="6EBB4C76" w14:textId="77777777"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14:paraId="22713AF6" w14:textId="77777777" w:rsidR="007D6999" w:rsidRPr="00C83353" w:rsidRDefault="007D6999" w:rsidP="007D6999">
      <w:pPr>
        <w:rPr>
          <w:color w:val="C0C0C0"/>
          <w:lang w:val="nl"/>
        </w:rPr>
      </w:pPr>
    </w:p>
    <w:tbl>
      <w:tblPr>
        <w:tblW w:w="526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5236"/>
        <w:gridCol w:w="7680"/>
      </w:tblGrid>
      <w:tr w:rsidR="0078103D" w:rsidRPr="005D01C5" w14:paraId="49B27CFE" w14:textId="77777777" w:rsidTr="009D65D3">
        <w:tc>
          <w:tcPr>
            <w:tcW w:w="2027" w:type="pct"/>
            <w:shd w:val="clear" w:color="auto" w:fill="auto"/>
          </w:tcPr>
          <w:p w14:paraId="6CEFBF03" w14:textId="77777777"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973" w:type="pct"/>
            <w:shd w:val="clear" w:color="auto" w:fill="auto"/>
          </w:tcPr>
          <w:p w14:paraId="447FD984" w14:textId="77777777" w:rsidR="006B6EB9" w:rsidRDefault="0078103D" w:rsidP="006B6EB9">
            <w:r w:rsidRPr="00FA5535">
              <w:rPr>
                <w:szCs w:val="18"/>
              </w:rPr>
              <w:t>Optionele tweede partij</w:t>
            </w:r>
            <w:r w:rsidR="006B6EB9" w:rsidRPr="00FA5535">
              <w:rPr>
                <w:szCs w:val="18"/>
              </w:rPr>
              <w:t xml:space="preserve">, met </w:t>
            </w:r>
            <w:r w:rsidR="006B6EB9">
              <w:t>verplichte keuze tussen:</w:t>
            </w:r>
          </w:p>
          <w:p w14:paraId="77C86781" w14:textId="77777777" w:rsidR="006B6EB9" w:rsidRDefault="006B6EB9" w:rsidP="006B6EB9">
            <w:pPr>
              <w:pStyle w:val="streepje"/>
            </w:pPr>
            <w:r>
              <w:t>Keuzeblok Natuurlijk Persoon,</w:t>
            </w:r>
          </w:p>
          <w:p w14:paraId="5E37B5CD" w14:textId="77777777" w:rsidR="006B6EB9" w:rsidRDefault="006B6EB9" w:rsidP="006B6EB9">
            <w:pPr>
              <w:pStyle w:val="streepje"/>
            </w:pPr>
            <w:r>
              <w:t>Keuzeblok Niet Natuurlijk Persoon,</w:t>
            </w:r>
          </w:p>
          <w:p w14:paraId="1A464FB8" w14:textId="77777777" w:rsidR="007358E6" w:rsidRDefault="007358E6" w:rsidP="006B6EB9">
            <w:pPr>
              <w:rPr>
                <w:lang w:val="nl"/>
              </w:rPr>
            </w:pPr>
          </w:p>
          <w:p w14:paraId="166CFBF2" w14:textId="77777777"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14:paraId="6E0A2BEF" w14:textId="77777777" w:rsidR="006C30DF" w:rsidRPr="00FA5535" w:rsidRDefault="006C30DF" w:rsidP="006B6EB9">
            <w:pPr>
              <w:rPr>
                <w:lang w:val="nl"/>
              </w:rPr>
            </w:pPr>
          </w:p>
          <w:p w14:paraId="1744526F" w14:textId="77777777"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B56225">
              <w:t>2.4.1</w:t>
            </w:r>
            <w:r>
              <w:fldChar w:fldCharType="end"/>
            </w:r>
            <w:r>
              <w:t>.</w:t>
            </w:r>
          </w:p>
          <w:p w14:paraId="331B214D" w14:textId="77777777" w:rsidR="00B54F54" w:rsidRPr="00FA5535" w:rsidRDefault="00B54F54" w:rsidP="0054535E">
            <w:pPr>
              <w:rPr>
                <w:szCs w:val="18"/>
              </w:rPr>
            </w:pPr>
          </w:p>
          <w:p w14:paraId="32D94A8F" w14:textId="77777777" w:rsidR="00B54F54" w:rsidRPr="00FA5535" w:rsidRDefault="00B54F54" w:rsidP="00B54F54">
            <w:pPr>
              <w:rPr>
                <w:u w:val="single"/>
              </w:rPr>
            </w:pPr>
            <w:r w:rsidRPr="00FA5535">
              <w:rPr>
                <w:u w:val="single"/>
              </w:rPr>
              <w:t>Mapping partij:</w:t>
            </w:r>
          </w:p>
          <w:p w14:paraId="550E23A5" w14:textId="77777777" w:rsidR="00B54F54" w:rsidRPr="005D01C5" w:rsidRDefault="00B54F54" w:rsidP="00FA5535">
            <w:pPr>
              <w:spacing w:line="240" w:lineRule="auto"/>
            </w:pPr>
            <w:r w:rsidRPr="00FA5535">
              <w:rPr>
                <w:sz w:val="16"/>
                <w:szCs w:val="16"/>
              </w:rPr>
              <w:t>//IMKAD_AangebodenStuk/Partij/aanduidingPartij</w:t>
            </w:r>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14:paraId="1A7A46A9" w14:textId="77777777" w:rsidR="00125B5F" w:rsidRPr="00FA5535" w:rsidRDefault="00125B5F" w:rsidP="00FA5535">
            <w:pPr>
              <w:spacing w:line="240" w:lineRule="auto"/>
              <w:rPr>
                <w:sz w:val="16"/>
                <w:szCs w:val="16"/>
              </w:rPr>
            </w:pPr>
          </w:p>
          <w:p w14:paraId="5FF59370" w14:textId="77777777" w:rsidR="00AB57A3" w:rsidRPr="00FA5535" w:rsidRDefault="00AB57A3" w:rsidP="00FA5535">
            <w:pPr>
              <w:spacing w:line="240" w:lineRule="auto"/>
              <w:rPr>
                <w:sz w:val="16"/>
                <w:szCs w:val="16"/>
                <w:u w:val="single"/>
              </w:rPr>
            </w:pPr>
            <w:r w:rsidRPr="00FA5535">
              <w:rPr>
                <w:szCs w:val="18"/>
                <w:u w:val="single"/>
              </w:rPr>
              <w:t>Mapping persoon:</w:t>
            </w:r>
          </w:p>
          <w:p w14:paraId="6B262BEB" w14:textId="77777777"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14:paraId="326FB65B" w14:textId="77777777" w:rsidR="006B6EB9" w:rsidRPr="00FA5535" w:rsidRDefault="006B6EB9" w:rsidP="00FA5535">
            <w:pPr>
              <w:spacing w:line="240" w:lineRule="auto"/>
              <w:rPr>
                <w:sz w:val="16"/>
                <w:szCs w:val="16"/>
              </w:rPr>
            </w:pPr>
          </w:p>
          <w:p w14:paraId="02B38EC3" w14:textId="77777777"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//Partij/Partij/aanduidingPartij, ./aanduidingPartij is een verplicht element in XSD StukAlgemeen. Dit is noodzakelijk voor de aanduiding van de //Partij in alle modellen. Daarom moet ook //Partij/Partij/aanduidingPartij gevuld zijn met een zelf te bepalen waarde, bijvoorbeeld de id van de partij. </w:t>
            </w:r>
          </w:p>
          <w:p w14:paraId="3D78902E" w14:textId="77777777" w:rsidR="006C7860" w:rsidRPr="00FA5535" w:rsidRDefault="006C7860" w:rsidP="00FA5535">
            <w:pPr>
              <w:spacing w:line="240" w:lineRule="auto"/>
              <w:rPr>
                <w:sz w:val="16"/>
                <w:szCs w:val="16"/>
              </w:rPr>
            </w:pPr>
          </w:p>
          <w:p w14:paraId="553FF72C" w14:textId="77777777" w:rsidR="006B6EB9" w:rsidRPr="00FA5535" w:rsidRDefault="006B6EB9" w:rsidP="00FA5535">
            <w:pPr>
              <w:spacing w:line="240" w:lineRule="auto"/>
              <w:rPr>
                <w:u w:val="single"/>
              </w:rPr>
            </w:pPr>
            <w:r w:rsidRPr="00FA5535">
              <w:rPr>
                <w:u w:val="single"/>
              </w:rPr>
              <w:t>Mapping keuzeblokken:</w:t>
            </w:r>
          </w:p>
          <w:p w14:paraId="11FA4840" w14:textId="77777777"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14:paraId="51845AB3" w14:textId="77777777" w:rsidTr="009D65D3">
        <w:tc>
          <w:tcPr>
            <w:tcW w:w="2027" w:type="pct"/>
            <w:shd w:val="clear" w:color="auto" w:fill="auto"/>
          </w:tcPr>
          <w:p w14:paraId="5F71E986" w14:textId="122BD09B" w:rsidR="005D01C5" w:rsidRPr="0032370A" w:rsidRDefault="005D01C5" w:rsidP="009D65D3">
            <w:pPr>
              <w:ind w:left="22" w:hanging="22"/>
              <w:rPr>
                <w:rFonts w:cs="Arial"/>
                <w:szCs w:val="18"/>
              </w:rPr>
            </w:pPr>
            <w:r w:rsidRPr="00FD0BF7">
              <w:rPr>
                <w:rFonts w:cs="Arial"/>
                <w:color w:val="3366FF"/>
                <w:szCs w:val="18"/>
              </w:rPr>
              <w:lastRenderedPageBreak/>
              <w:t>ieder van hen</w:t>
            </w:r>
            <w:r w:rsidRPr="00FD0BF7">
              <w:rPr>
                <w:rFonts w:cs="Arial"/>
                <w:szCs w:val="18"/>
              </w:rPr>
              <w:t xml:space="preserve"> </w:t>
            </w:r>
            <w:r w:rsidRPr="00FD0BF7">
              <w:rPr>
                <w:rFonts w:cs="Arial"/>
                <w:color w:val="800080"/>
                <w:szCs w:val="18"/>
              </w:rPr>
              <w:t>hierna te noemen:</w:t>
            </w:r>
            <w:r w:rsidR="00FD0BF7">
              <w:rPr>
                <w:rFonts w:cs="Arial"/>
                <w:color w:val="800080"/>
                <w:szCs w:val="18"/>
              </w:rPr>
              <w:t xml:space="preserve"> </w:t>
            </w:r>
            <w:r w:rsidR="00FD0BF7">
              <w:rPr>
                <w:rFonts w:cs="Arial"/>
                <w:color w:val="339966"/>
                <w:szCs w:val="18"/>
              </w:rPr>
              <w:t>r</w:t>
            </w:r>
            <w:r w:rsidRPr="00FD0BF7">
              <w:rPr>
                <w:rFonts w:cs="Arial"/>
                <w:color w:val="339966"/>
                <w:szCs w:val="18"/>
              </w:rPr>
              <w:t>echthebbende</w:t>
            </w:r>
            <w:r w:rsidR="00D03E26" w:rsidRPr="00FD0BF7">
              <w:rPr>
                <w:rFonts w:cs="Arial"/>
                <w:color w:val="339966"/>
                <w:szCs w:val="18"/>
              </w:rPr>
              <w:t>/rechthebbende</w:t>
            </w:r>
            <w:r w:rsidRPr="00FD0BF7">
              <w:rPr>
                <w:rFonts w:cs="Arial"/>
                <w:color w:val="339966"/>
                <w:szCs w:val="18"/>
              </w:rPr>
              <w:t>n</w:t>
            </w:r>
            <w:r w:rsidR="00791593" w:rsidRPr="00FD0BF7">
              <w:rPr>
                <w:rFonts w:cs="Arial"/>
                <w:color w:val="800080"/>
                <w:szCs w:val="18"/>
              </w:rPr>
              <w:t>.</w:t>
            </w:r>
          </w:p>
        </w:tc>
        <w:tc>
          <w:tcPr>
            <w:tcW w:w="2973" w:type="pct"/>
            <w:shd w:val="clear" w:color="auto" w:fill="auto"/>
          </w:tcPr>
          <w:p w14:paraId="30189DEF" w14:textId="77777777"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14:paraId="3B6FB503" w14:textId="77777777" w:rsidR="006B6EB9" w:rsidRPr="00FA5535" w:rsidRDefault="006B6EB9" w:rsidP="006B6EB9">
            <w:pPr>
              <w:rPr>
                <w:szCs w:val="18"/>
              </w:rPr>
            </w:pPr>
          </w:p>
          <w:p w14:paraId="4780101A" w14:textId="77777777" w:rsidR="00963C0D" w:rsidRPr="00FA5535" w:rsidRDefault="00963C0D" w:rsidP="00963C0D">
            <w:pPr>
              <w:rPr>
                <w:szCs w:val="18"/>
              </w:rPr>
            </w:pPr>
            <w:r w:rsidRPr="00FA5535">
              <w:rPr>
                <w:szCs w:val="18"/>
                <w:u w:val="single"/>
              </w:rPr>
              <w:t>Mapping ieder van hen:</w:t>
            </w:r>
          </w:p>
          <w:p w14:paraId="16F69163" w14:textId="77777777" w:rsidR="00963C0D" w:rsidRPr="00FA5535" w:rsidRDefault="00963C0D" w:rsidP="00FA5535">
            <w:pPr>
              <w:spacing w:line="240" w:lineRule="auto"/>
              <w:rPr>
                <w:rFonts w:cs="Arial"/>
                <w:sz w:val="16"/>
                <w:szCs w:val="16"/>
              </w:rPr>
            </w:pPr>
            <w:r w:rsidRPr="00FA5535">
              <w:rPr>
                <w:rFonts w:cs="Arial"/>
                <w:sz w:val="16"/>
                <w:szCs w:val="16"/>
              </w:rPr>
              <w:t>//Partij[aanduidingPartij=rechthebbende(n)]/tekstKeuze/</w:t>
            </w:r>
            <w:r w:rsidRPr="00FA5535" w:rsidDel="0004562E">
              <w:rPr>
                <w:rFonts w:cs="Arial"/>
                <w:sz w:val="16"/>
                <w:szCs w:val="16"/>
              </w:rPr>
              <w:t xml:space="preserve"> </w:t>
            </w:r>
          </w:p>
          <w:p w14:paraId="0C343193" w14:textId="77777777" w:rsidR="00963C0D" w:rsidRPr="00FA5535" w:rsidRDefault="00963C0D" w:rsidP="00FA5535">
            <w:pPr>
              <w:spacing w:line="240" w:lineRule="auto"/>
              <w:rPr>
                <w:sz w:val="16"/>
                <w:szCs w:val="16"/>
              </w:rPr>
            </w:pPr>
            <w:r w:rsidRPr="00FA5535">
              <w:rPr>
                <w:sz w:val="16"/>
                <w:szCs w:val="16"/>
              </w:rPr>
              <w:tab/>
              <w:t>./tagNaam (k_IederVanHen)</w:t>
            </w:r>
          </w:p>
          <w:p w14:paraId="495E8721" w14:textId="77777777" w:rsidR="00963C0D" w:rsidRPr="00FA5535" w:rsidRDefault="00963C0D" w:rsidP="00FA5535">
            <w:pPr>
              <w:snapToGrid w:val="0"/>
              <w:spacing w:line="240" w:lineRule="auto"/>
              <w:rPr>
                <w:sz w:val="16"/>
                <w:szCs w:val="16"/>
              </w:rPr>
            </w:pPr>
            <w:r w:rsidRPr="00FA5535">
              <w:rPr>
                <w:sz w:val="16"/>
                <w:szCs w:val="16"/>
              </w:rPr>
              <w:tab/>
              <w:t>./tekst (ieder van hen)</w:t>
            </w:r>
          </w:p>
          <w:p w14:paraId="4A72D5B4" w14:textId="77777777" w:rsidR="00963C0D" w:rsidRPr="00FA5535" w:rsidRDefault="00963C0D" w:rsidP="00FA5535">
            <w:pPr>
              <w:spacing w:line="240" w:lineRule="auto"/>
              <w:rPr>
                <w:rFonts w:cs="Arial"/>
                <w:sz w:val="16"/>
                <w:szCs w:val="16"/>
              </w:rPr>
            </w:pPr>
          </w:p>
          <w:p w14:paraId="327D36A1" w14:textId="77777777" w:rsidR="00963C0D" w:rsidRPr="00FA5535" w:rsidRDefault="00963C0D" w:rsidP="00FA5535">
            <w:pPr>
              <w:spacing w:line="240" w:lineRule="auto"/>
              <w:rPr>
                <w:rFonts w:cs="Arial"/>
                <w:szCs w:val="18"/>
                <w:u w:val="single"/>
              </w:rPr>
            </w:pPr>
            <w:r w:rsidRPr="00FA5535">
              <w:rPr>
                <w:rFonts w:cs="Arial"/>
                <w:szCs w:val="18"/>
                <w:u w:val="single"/>
              </w:rPr>
              <w:t>Mapping rechthebbende(n):</w:t>
            </w:r>
          </w:p>
          <w:p w14:paraId="08A588F9" w14:textId="77777777"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/Partij/aanduidingPartij[rechthebbende of rechthebbenden]</w:t>
            </w:r>
          </w:p>
        </w:tc>
      </w:tr>
    </w:tbl>
    <w:p w14:paraId="5D985F3D" w14:textId="77777777" w:rsidR="00572208" w:rsidRDefault="00D57047" w:rsidP="001637F3">
      <w:pPr>
        <w:pStyle w:val="Kop2"/>
        <w:pageBreakBefore/>
      </w:pPr>
      <w:bookmarkStart w:id="71" w:name="_Toc19692104"/>
      <w:r>
        <w:lastRenderedPageBreak/>
        <w:t>Volmachtverlening</w:t>
      </w:r>
      <w:bookmarkEnd w:id="71"/>
    </w:p>
    <w:tbl>
      <w:tblPr>
        <w:tblW w:w="499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4"/>
        <w:gridCol w:w="7658"/>
      </w:tblGrid>
      <w:tr w:rsidR="001553FA" w:rsidRPr="000E6BC2" w14:paraId="352D7574" w14:textId="77777777" w:rsidTr="009D65D3">
        <w:tc>
          <w:tcPr>
            <w:tcW w:w="1875" w:type="pct"/>
            <w:shd w:val="clear" w:color="auto" w:fill="auto"/>
          </w:tcPr>
          <w:p w14:paraId="398A9BAD" w14:textId="77777777" w:rsidR="001553FA" w:rsidRPr="00036D1A" w:rsidRDefault="001553FA" w:rsidP="00FA5535">
            <w:pPr>
              <w:outlineLvl w:val="0"/>
              <w:rPr>
                <w:rFonts w:cs="Arial"/>
                <w:b/>
                <w:bCs/>
                <w:color w:val="FF0000"/>
                <w:szCs w:val="18"/>
                <w:u w:val="single"/>
              </w:rPr>
            </w:pPr>
            <w:r w:rsidRPr="00036D1A">
              <w:rPr>
                <w:rFonts w:cs="Arial"/>
                <w:b/>
                <w:bCs/>
                <w:color w:val="FF0000"/>
                <w:szCs w:val="18"/>
                <w:u w:val="single"/>
              </w:rPr>
              <w:t>Volmachtverlening</w:t>
            </w:r>
          </w:p>
          <w:p w14:paraId="158300A2" w14:textId="77777777"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MacroButton Nomacro §</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3125" w:type="pct"/>
            <w:shd w:val="clear" w:color="auto" w:fill="auto"/>
          </w:tcPr>
          <w:p w14:paraId="5DBC16F3" w14:textId="77777777"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14:paraId="13C948CA" w14:textId="77777777" w:rsidR="001553FA" w:rsidRDefault="005F79AD" w:rsidP="001C6B48">
            <w:r>
              <w:t>- één</w:t>
            </w:r>
            <w:r w:rsidR="001553FA">
              <w:t xml:space="preserve"> akte: volmacht, akte en wordt</w:t>
            </w:r>
            <w:r>
              <w:t>,</w:t>
            </w:r>
          </w:p>
          <w:p w14:paraId="2BFA1F10" w14:textId="77777777" w:rsidR="001553FA" w:rsidRDefault="005F79AD" w:rsidP="001C6B48">
            <w:r>
              <w:t xml:space="preserve">- </w:t>
            </w:r>
            <w:r w:rsidR="001553FA">
              <w:t xml:space="preserve">meer dan </w:t>
            </w:r>
            <w:r>
              <w:t>één</w:t>
            </w:r>
            <w:r w:rsidR="001553FA">
              <w:t xml:space="preserve"> akte: volmachten, akten en worden</w:t>
            </w:r>
            <w:r>
              <w:t>.</w:t>
            </w:r>
          </w:p>
          <w:p w14:paraId="35866CB3" w14:textId="77777777" w:rsidR="001553FA" w:rsidRDefault="001553FA" w:rsidP="001C6B48"/>
          <w:p w14:paraId="0104D83D" w14:textId="77777777" w:rsidR="001553FA" w:rsidRPr="00FA5535" w:rsidRDefault="001553FA" w:rsidP="001C6B48">
            <w:pPr>
              <w:rPr>
                <w:u w:val="single"/>
              </w:rPr>
            </w:pPr>
            <w:r w:rsidRPr="00FA5535">
              <w:rPr>
                <w:u w:val="single"/>
              </w:rPr>
              <w:t>Mapping</w:t>
            </w:r>
            <w:r w:rsidR="005C54C2" w:rsidRPr="00FA5535">
              <w:rPr>
                <w:u w:val="single"/>
              </w:rPr>
              <w:t xml:space="preserve"> aantal akten</w:t>
            </w:r>
            <w:r w:rsidRPr="00FA5535">
              <w:rPr>
                <w:u w:val="single"/>
              </w:rPr>
              <w:t>:</w:t>
            </w:r>
          </w:p>
          <w:p w14:paraId="31E83B08" w14:textId="77777777" w:rsidR="001553FA" w:rsidRPr="00943EC1" w:rsidRDefault="001553FA" w:rsidP="00FA5535">
            <w:pPr>
              <w:spacing w:line="240" w:lineRule="auto"/>
            </w:pPr>
            <w:r w:rsidRPr="00FA5535">
              <w:rPr>
                <w:sz w:val="16"/>
                <w:szCs w:val="16"/>
              </w:rPr>
              <w:t>//IMKAD_</w:t>
            </w:r>
            <w:r w:rsidRPr="00FA5535">
              <w:rPr>
                <w:rFonts w:cs="Arial"/>
                <w:sz w:val="16"/>
                <w:szCs w:val="16"/>
              </w:rPr>
              <w:t>AangebodenStuk</w:t>
            </w:r>
            <w:r w:rsidRPr="00FA5535">
              <w:rPr>
                <w:sz w:val="16"/>
                <w:szCs w:val="16"/>
              </w:rPr>
              <w:t>/</w:t>
            </w:r>
            <w:r w:rsidRPr="00FA5535">
              <w:rPr>
                <w:rFonts w:cs="Arial"/>
                <w:snapToGrid/>
                <w:kern w:val="0"/>
                <w:sz w:val="16"/>
                <w:lang w:eastAsia="nl-NL"/>
              </w:rPr>
              <w:t xml:space="preserve">AantalOnderhandseAktenVolmacht </w:t>
            </w:r>
          </w:p>
        </w:tc>
      </w:tr>
      <w:tr w:rsidR="001553FA" w:rsidRPr="000E6BC2" w14:paraId="226F82D4" w14:textId="77777777" w:rsidTr="009D65D3">
        <w:tc>
          <w:tcPr>
            <w:tcW w:w="1875" w:type="pct"/>
            <w:shd w:val="clear" w:color="auto" w:fill="auto"/>
          </w:tcPr>
          <w:p w14:paraId="2BFFB66D" w14:textId="77777777"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3125" w:type="pct"/>
            <w:shd w:val="clear" w:color="auto" w:fill="auto"/>
          </w:tcPr>
          <w:p w14:paraId="0C06362D" w14:textId="77777777"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14:paraId="65590B83" w14:textId="77777777" w:rsidR="00806394" w:rsidRDefault="00806394" w:rsidP="005F79AD"/>
          <w:p w14:paraId="241B9AC3" w14:textId="77777777" w:rsidR="00C13032" w:rsidRPr="000437B6" w:rsidRDefault="005C54C2" w:rsidP="00FA5535">
            <w:pPr>
              <w:spacing w:before="72"/>
              <w:rPr>
                <w:u w:val="single"/>
              </w:rPr>
            </w:pPr>
            <w:r w:rsidRPr="00763CAD">
              <w:rPr>
                <w:u w:val="single"/>
              </w:rPr>
              <w:t>Mapping partij rechthebbenden:</w:t>
            </w:r>
          </w:p>
          <w:p w14:paraId="520CF7DE" w14:textId="77777777" w:rsidR="005C54C2" w:rsidRDefault="005C54C2" w:rsidP="00FA5535">
            <w:pPr>
              <w:spacing w:line="240" w:lineRule="auto"/>
            </w:pPr>
            <w:r w:rsidRPr="00FA5535">
              <w:rPr>
                <w:rFonts w:cs="Arial"/>
                <w:sz w:val="16"/>
                <w:szCs w:val="16"/>
              </w:rPr>
              <w:t>//Partij[aanduidingPartij=rechthebbende(n)]</w:t>
            </w:r>
            <w:r w:rsidR="00806394">
              <w:rPr>
                <w:rFonts w:cs="Arial"/>
                <w:sz w:val="16"/>
                <w:szCs w:val="16"/>
              </w:rPr>
              <w:t xml:space="preserve"> is aanwezig</w:t>
            </w:r>
          </w:p>
          <w:p w14:paraId="568DCEFF" w14:textId="77777777" w:rsidR="005C54C2" w:rsidRDefault="005C54C2" w:rsidP="00FA5535">
            <w:pPr>
              <w:spacing w:before="72"/>
            </w:pPr>
          </w:p>
          <w:p w14:paraId="194AF431" w14:textId="77777777" w:rsidR="00C13032" w:rsidRPr="00FA5535" w:rsidRDefault="00C13032" w:rsidP="00C13032">
            <w:pPr>
              <w:rPr>
                <w:u w:val="single"/>
              </w:rPr>
            </w:pPr>
            <w:r w:rsidRPr="00FA5535">
              <w:rPr>
                <w:u w:val="single"/>
              </w:rPr>
              <w:t>Mapping</w:t>
            </w:r>
            <w:r w:rsidR="00FB6F62" w:rsidRPr="00FA5535">
              <w:rPr>
                <w:u w:val="single"/>
              </w:rPr>
              <w:t xml:space="preserve"> </w:t>
            </w:r>
            <w:r w:rsidR="006C7860" w:rsidRPr="00FA5535">
              <w:rPr>
                <w:u w:val="single"/>
              </w:rPr>
              <w:t>volmacht(en)</w:t>
            </w:r>
            <w:r w:rsidRPr="00FA5535">
              <w:rPr>
                <w:u w:val="single"/>
              </w:rPr>
              <w:t>:</w:t>
            </w:r>
          </w:p>
          <w:p w14:paraId="6B86B053" w14:textId="77777777" w:rsidR="00A73911" w:rsidRPr="00FA5535" w:rsidRDefault="005F79AD" w:rsidP="00FA5535">
            <w:pPr>
              <w:spacing w:line="240" w:lineRule="auto"/>
              <w:rPr>
                <w:rFonts w:cs="Arial"/>
                <w:sz w:val="16"/>
                <w:szCs w:val="16"/>
              </w:rPr>
            </w:pPr>
            <w:r w:rsidRPr="00FA5535">
              <w:rPr>
                <w:rFonts w:cs="Arial"/>
                <w:sz w:val="16"/>
                <w:szCs w:val="16"/>
              </w:rPr>
              <w:t>//Partij[aanduidingPartij=rechthebbende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r w:rsidR="00A73911" w:rsidRPr="00FA5535">
              <w:rPr>
                <w:rFonts w:cs="Arial"/>
                <w:sz w:val="16"/>
                <w:szCs w:val="16"/>
              </w:rPr>
              <w:t>tekstKeuze/</w:t>
            </w:r>
            <w:r w:rsidR="00A73911" w:rsidRPr="00FA5535" w:rsidDel="0004562E">
              <w:rPr>
                <w:rFonts w:cs="Arial"/>
                <w:sz w:val="16"/>
                <w:szCs w:val="16"/>
              </w:rPr>
              <w:t xml:space="preserve"> </w:t>
            </w:r>
          </w:p>
          <w:p w14:paraId="292746A8" w14:textId="77777777" w:rsidR="00A73911" w:rsidRPr="00FA5535" w:rsidRDefault="00A73911" w:rsidP="00FA5535">
            <w:pPr>
              <w:spacing w:line="240" w:lineRule="auto"/>
              <w:rPr>
                <w:sz w:val="16"/>
                <w:szCs w:val="16"/>
              </w:rPr>
            </w:pPr>
            <w:r w:rsidRPr="00FA5535">
              <w:rPr>
                <w:sz w:val="16"/>
                <w:szCs w:val="16"/>
              </w:rPr>
              <w:tab/>
              <w:t>./tagNaam (k_Volmacht)</w:t>
            </w:r>
          </w:p>
          <w:p w14:paraId="62CE6116" w14:textId="77777777"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14:paraId="2AFABFD5" w14:textId="77777777" w:rsidR="00662692" w:rsidRDefault="00662692" w:rsidP="005D562D"/>
    <w:p w14:paraId="709E066C" w14:textId="77777777" w:rsidR="00221A3F" w:rsidRDefault="00716563" w:rsidP="00221A3F">
      <w:pPr>
        <w:pStyle w:val="Kop2"/>
      </w:pPr>
      <w:bookmarkStart w:id="72" w:name="_Ref320257403"/>
      <w:r>
        <w:br w:type="page"/>
      </w:r>
      <w:bookmarkStart w:id="73" w:name="_Ref432764799"/>
      <w:bookmarkStart w:id="74" w:name="_Toc19692105"/>
      <w:r w:rsidR="00C70E28">
        <w:lastRenderedPageBreak/>
        <w:t>Soort doorhaling</w:t>
      </w:r>
      <w:bookmarkEnd w:id="72"/>
      <w:bookmarkEnd w:id="73"/>
      <w:bookmarkEnd w:id="74"/>
    </w:p>
    <w:p w14:paraId="79695857" w14:textId="77777777"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14:paraId="596EEC3A" w14:textId="77777777"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14:paraId="0F695932" w14:textId="77777777"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14:paraId="578F8AC2" w14:textId="77777777" w:rsidR="00147CB9" w:rsidRDefault="00147CB9" w:rsidP="00D03E26">
      <w:pPr>
        <w:pStyle w:val="streepje"/>
        <w:numPr>
          <w:ilvl w:val="0"/>
          <w:numId w:val="0"/>
        </w:numPr>
        <w:ind w:left="227" w:hanging="227"/>
      </w:pPr>
    </w:p>
    <w:p w14:paraId="38CB2C23" w14:textId="2A18087A"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A06D54">
        <w:rPr>
          <w:lang w:val="nl"/>
        </w:rPr>
        <w:t>de letter ‘a’ e</w:t>
      </w:r>
      <w:r w:rsidR="00281CA6" w:rsidRPr="005B3429">
        <w:rPr>
          <w:lang w:val="nl"/>
        </w:rPr>
        <w:t xml:space="preserv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w:t>
      </w:r>
      <w:r w:rsidR="00A06D54">
        <w:rPr>
          <w:lang w:val="nl"/>
        </w:rPr>
        <w:t xml:space="preserve">de letter </w:t>
      </w:r>
      <w:r w:rsidR="00281CA6" w:rsidRPr="005B3429">
        <w:rPr>
          <w:lang w:val="nl"/>
        </w:rPr>
        <w:t xml:space="preserve">volgend op </w:t>
      </w:r>
      <w:r w:rsidR="00A06D54">
        <w:rPr>
          <w:lang w:val="nl"/>
        </w:rPr>
        <w:t xml:space="preserve">de </w:t>
      </w:r>
      <w:r w:rsidR="00281CA6" w:rsidRPr="005B3429">
        <w:rPr>
          <w:lang w:val="nl"/>
        </w:rPr>
        <w:t xml:space="preserve">laatste </w:t>
      </w:r>
      <w:r w:rsidR="00A06D54">
        <w:rPr>
          <w:lang w:val="nl"/>
        </w:rPr>
        <w:t>letter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14:paraId="656917A0" w14:textId="77777777" w:rsidR="00147CB9" w:rsidRPr="00C70E28" w:rsidRDefault="00147CB9" w:rsidP="005B3429">
      <w:pPr>
        <w:pStyle w:val="streepje"/>
        <w:numPr>
          <w:ilvl w:val="0"/>
          <w:numId w:val="0"/>
        </w:numPr>
        <w:spacing w:line="240" w:lineRule="atLeast"/>
      </w:pPr>
    </w:p>
    <w:p w14:paraId="0BBC37F5" w14:textId="77777777" w:rsidR="00C70E28" w:rsidRPr="00C70E28" w:rsidRDefault="00C70E28" w:rsidP="00C70E28">
      <w:pPr>
        <w:rPr>
          <w:lang w:val="nl"/>
        </w:rPr>
      </w:pPr>
    </w:p>
    <w:tbl>
      <w:tblPr>
        <w:tblW w:w="595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71"/>
        <w:gridCol w:w="8222"/>
      </w:tblGrid>
      <w:tr w:rsidR="004F3B61" w:rsidRPr="000E6BC2" w14:paraId="6AE5B6C1" w14:textId="77777777" w:rsidTr="009D65D3">
        <w:tc>
          <w:tcPr>
            <w:tcW w:w="2183" w:type="pct"/>
            <w:shd w:val="clear" w:color="auto" w:fill="auto"/>
          </w:tcPr>
          <w:p w14:paraId="4EBB7BE2" w14:textId="77777777"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817" w:type="pct"/>
            <w:shd w:val="clear" w:color="auto" w:fill="auto"/>
          </w:tcPr>
          <w:p w14:paraId="098C6AB1" w14:textId="77777777" w:rsidR="00221A3F" w:rsidRPr="00221A3F" w:rsidRDefault="00A57FBC" w:rsidP="009D65D3">
            <w:pPr>
              <w:ind w:left="32" w:right="169"/>
            </w:pPr>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14:paraId="09A0FBA2" w14:textId="77777777" w:rsidR="00FD034C" w:rsidRDefault="00C70E28" w:rsidP="00FD034C">
      <w:pPr>
        <w:pStyle w:val="Kop3"/>
      </w:pPr>
      <w:bookmarkStart w:id="75" w:name="_Ref391898807"/>
      <w:bookmarkStart w:id="76" w:name="_Ref391898896"/>
      <w:bookmarkStart w:id="77" w:name="_Ref391899291"/>
      <w:bookmarkStart w:id="78" w:name="_Toc19692106"/>
      <w:r>
        <w:t>Afstand hypotheekrecht</w:t>
      </w:r>
      <w:bookmarkEnd w:id="75"/>
      <w:bookmarkEnd w:id="76"/>
      <w:bookmarkEnd w:id="77"/>
      <w:bookmarkEnd w:id="78"/>
    </w:p>
    <w:p w14:paraId="7FE23084" w14:textId="77777777"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14:paraId="236C40C6" w14:textId="77777777" w:rsidR="00BA293A" w:rsidRPr="004D3760" w:rsidRDefault="00BA293A" w:rsidP="00BA293A"/>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343045" w14:paraId="76EBDBCD" w14:textId="77777777" w:rsidTr="009D65D3">
        <w:tc>
          <w:tcPr>
            <w:tcW w:w="6371" w:type="dxa"/>
            <w:shd w:val="clear" w:color="auto" w:fill="auto"/>
          </w:tcPr>
          <w:p w14:paraId="0AFDB97C" w14:textId="77777777" w:rsidR="00097728" w:rsidRPr="00FA5535" w:rsidRDefault="00097728" w:rsidP="001C6B48">
            <w:pPr>
              <w:rPr>
                <w:rFonts w:cs="Arial"/>
                <w:b/>
                <w:bCs/>
                <w:color w:val="FF0000"/>
                <w:u w:val="single"/>
              </w:rPr>
            </w:pPr>
            <w:r w:rsidRPr="00FA5535">
              <w:rPr>
                <w:rFonts w:cs="Arial"/>
                <w:b/>
                <w:bCs/>
                <w:color w:val="FF0000"/>
                <w:u w:val="single"/>
              </w:rPr>
              <w:t>Afstand hypotheekrecht</w:t>
            </w:r>
          </w:p>
          <w:p w14:paraId="42C17D73" w14:textId="77777777" w:rsidR="00097728" w:rsidRPr="00FA5535" w:rsidRDefault="00097728" w:rsidP="00FA5535">
            <w:pPr>
              <w:ind w:left="705"/>
              <w:rPr>
                <w:rFonts w:cs="Arial"/>
                <w:color w:val="800080"/>
              </w:rPr>
            </w:pPr>
          </w:p>
        </w:tc>
        <w:tc>
          <w:tcPr>
            <w:tcW w:w="8222" w:type="dxa"/>
            <w:shd w:val="clear" w:color="auto" w:fill="auto"/>
          </w:tcPr>
          <w:p w14:paraId="13F66F7C" w14:textId="77777777"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14:paraId="701F9F31" w14:textId="77777777" w:rsidR="00097728" w:rsidRPr="00FA5535" w:rsidRDefault="00097728" w:rsidP="00FA5535">
            <w:pPr>
              <w:spacing w:before="72"/>
              <w:rPr>
                <w:u w:val="single"/>
              </w:rPr>
            </w:pPr>
            <w:r w:rsidRPr="00FA5535">
              <w:rPr>
                <w:u w:val="single"/>
              </w:rPr>
              <w:t>Mapping:</w:t>
            </w:r>
          </w:p>
          <w:p w14:paraId="082B0F05" w14:textId="77777777"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14:paraId="515C2F06" w14:textId="77777777" w:rsidR="00820D71" w:rsidRDefault="00820D71" w:rsidP="00820D71"/>
    <w:p w14:paraId="5884D437" w14:textId="77777777" w:rsidR="00820D71" w:rsidRDefault="00820D71" w:rsidP="00820D71">
      <w:r>
        <w:t>Het onderstaande wordt voor iedere doorhaling afstand hypotheekrecht getoond.</w:t>
      </w:r>
    </w:p>
    <w:tbl>
      <w:tblPr>
        <w:tblW w:w="14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71"/>
        <w:gridCol w:w="8222"/>
      </w:tblGrid>
      <w:tr w:rsidR="00097728" w:rsidRPr="007E4227" w14:paraId="0E710669" w14:textId="77777777" w:rsidTr="009D65D3">
        <w:tc>
          <w:tcPr>
            <w:tcW w:w="6371" w:type="dxa"/>
            <w:shd w:val="clear" w:color="auto" w:fill="auto"/>
          </w:tcPr>
          <w:p w14:paraId="7ACE366A" w14:textId="35AB4633" w:rsidR="00097728" w:rsidRPr="00FA5535" w:rsidRDefault="00527E17" w:rsidP="009D65D3">
            <w:pPr>
              <w:ind w:right="596"/>
              <w:rPr>
                <w:rFonts w:cs="Arial"/>
                <w:color w:val="800080"/>
              </w:rPr>
            </w:pPr>
            <w:r>
              <w:rPr>
                <w:rFonts w:cs="Arial"/>
                <w:color w:val="800080"/>
              </w:rPr>
              <w:t>a</w:t>
            </w:r>
            <w:r w:rsidR="00097728" w:rsidRPr="00FA5535">
              <w:rPr>
                <w:rFonts w:cs="Arial"/>
                <w:color w:val="800080"/>
              </w:rPr>
              <w:t xml:space="preserve">. </w:t>
            </w:r>
            <w:r w:rsidR="00097728" w:rsidRPr="00FA5535">
              <w:rPr>
                <w:rFonts w:cs="Arial"/>
                <w:color w:val="800080"/>
              </w:rPr>
              <w:tab/>
            </w:r>
          </w:p>
        </w:tc>
        <w:tc>
          <w:tcPr>
            <w:tcW w:w="8222" w:type="dxa"/>
            <w:shd w:val="clear" w:color="auto" w:fill="auto"/>
          </w:tcPr>
          <w:p w14:paraId="08ECF8F3" w14:textId="77777777" w:rsidR="00527E17" w:rsidRPr="00E9465E" w:rsidRDefault="00527E17" w:rsidP="00527E17">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68407F6D" w14:textId="77777777" w:rsidR="00527E17" w:rsidRDefault="00527E17" w:rsidP="00527E17">
            <w:pPr>
              <w:numPr>
                <w:ilvl w:val="0"/>
                <w:numId w:val="20"/>
              </w:numPr>
              <w:snapToGrid w:val="0"/>
            </w:pPr>
            <w:r>
              <w:t>1 doorhaling aanwezig: geen nummering.</w:t>
            </w:r>
          </w:p>
          <w:p w14:paraId="0D656147" w14:textId="77777777" w:rsidR="00527E17" w:rsidRDefault="00527E17" w:rsidP="00527E17">
            <w:pPr>
              <w:numPr>
                <w:ilvl w:val="0"/>
                <w:numId w:val="20"/>
              </w:numPr>
              <w:snapToGrid w:val="0"/>
            </w:pPr>
            <w:r>
              <w:lastRenderedPageBreak/>
              <w:t>meer dan 1 doorhaling aanwezig: a.  b.  c.</w:t>
            </w:r>
          </w:p>
          <w:p w14:paraId="14766CE8" w14:textId="3887D808" w:rsidR="00527E17" w:rsidRDefault="00527E17" w:rsidP="009D65D3">
            <w:pPr>
              <w:pStyle w:val="Lijstalinea"/>
              <w:numPr>
                <w:ilvl w:val="0"/>
                <w:numId w:val="6"/>
              </w:numPr>
            </w:pPr>
            <w:r>
              <w:t>na z. wordt doorgenummerd met aa, ab … az, ba, bb, enz.</w:t>
            </w:r>
          </w:p>
          <w:p w14:paraId="1ADBEE8F" w14:textId="77777777" w:rsidR="001C72D6" w:rsidRPr="00FA5535" w:rsidRDefault="001C72D6" w:rsidP="00FA5535">
            <w:pPr>
              <w:spacing w:before="72"/>
              <w:rPr>
                <w:u w:val="single"/>
              </w:rPr>
            </w:pPr>
            <w:r w:rsidRPr="00FA5535">
              <w:rPr>
                <w:u w:val="single"/>
              </w:rPr>
              <w:t>Mapping:</w:t>
            </w:r>
          </w:p>
          <w:p w14:paraId="025B9508" w14:textId="77777777"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14:paraId="0BFAF2B8" w14:textId="77777777" w:rsidTr="009D65D3">
        <w:tc>
          <w:tcPr>
            <w:tcW w:w="6371" w:type="dxa"/>
            <w:shd w:val="clear" w:color="auto" w:fill="auto"/>
          </w:tcPr>
          <w:p w14:paraId="210FADF6" w14:textId="77777777"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8222" w:type="dxa"/>
            <w:shd w:val="clear" w:color="auto" w:fill="auto"/>
          </w:tcPr>
          <w:p w14:paraId="7191693E" w14:textId="77777777"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14:paraId="1A19D07F" w14:textId="77777777" w:rsidR="002A6092" w:rsidRPr="00FA5535" w:rsidRDefault="002A6092" w:rsidP="00FA5535">
            <w:pPr>
              <w:spacing w:before="72"/>
              <w:rPr>
                <w:u w:val="single"/>
              </w:rPr>
            </w:pPr>
            <w:r w:rsidRPr="00FA5535">
              <w:rPr>
                <w:u w:val="single"/>
              </w:rPr>
              <w:t>Mapping</w:t>
            </w:r>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14:paraId="6B604B03"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682A98BD" w14:textId="77777777" w:rsidR="00A73911" w:rsidRPr="00FA5535" w:rsidRDefault="00A73911" w:rsidP="00FA5535">
            <w:pPr>
              <w:spacing w:line="240" w:lineRule="auto"/>
              <w:rPr>
                <w:sz w:val="16"/>
                <w:szCs w:val="16"/>
              </w:rPr>
            </w:pPr>
            <w:r w:rsidRPr="00FA5535">
              <w:rPr>
                <w:sz w:val="16"/>
                <w:szCs w:val="16"/>
              </w:rPr>
              <w:tab/>
              <w:t>./tagNaam (k_Hypotheekhouder)</w:t>
            </w:r>
          </w:p>
          <w:p w14:paraId="4532852B" w14:textId="77777777" w:rsidR="00AE0CAE" w:rsidRPr="00FA5535" w:rsidRDefault="00A73911" w:rsidP="00FA5535">
            <w:pPr>
              <w:spacing w:line="240" w:lineRule="auto"/>
              <w:rPr>
                <w:sz w:val="16"/>
                <w:szCs w:val="16"/>
              </w:rPr>
            </w:pPr>
            <w:r w:rsidRPr="00FA5535">
              <w:rPr>
                <w:sz w:val="16"/>
                <w:szCs w:val="16"/>
              </w:rPr>
              <w:tab/>
              <w:t>./tekst (hypotheekhouder of hypotheekhouders)</w:t>
            </w:r>
          </w:p>
          <w:p w14:paraId="3E2B9BC9" w14:textId="77777777" w:rsidR="002618A6" w:rsidRPr="00FA5535" w:rsidRDefault="002618A6" w:rsidP="00FA5535">
            <w:pPr>
              <w:spacing w:before="72"/>
              <w:rPr>
                <w:u w:val="single"/>
              </w:rPr>
            </w:pPr>
            <w:r w:rsidRPr="00FA5535">
              <w:rPr>
                <w:u w:val="single"/>
              </w:rPr>
              <w:t>Mapping rechthebbende</w:t>
            </w:r>
            <w:r w:rsidR="006C7860" w:rsidRPr="00FA5535">
              <w:rPr>
                <w:u w:val="single"/>
              </w:rPr>
              <w:t>(</w:t>
            </w:r>
            <w:r w:rsidRPr="00FA5535">
              <w:rPr>
                <w:u w:val="single"/>
              </w:rPr>
              <w:t>n</w:t>
            </w:r>
            <w:r w:rsidR="006C7860" w:rsidRPr="00FA5535">
              <w:rPr>
                <w:u w:val="single"/>
              </w:rPr>
              <w:t>)</w:t>
            </w:r>
            <w:r w:rsidRPr="00FA5535">
              <w:rPr>
                <w:u w:val="single"/>
              </w:rPr>
              <w:t>:</w:t>
            </w:r>
          </w:p>
          <w:p w14:paraId="2A044DB4" w14:textId="77777777"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14:paraId="0225CA83" w14:textId="77777777" w:rsidR="00A73911" w:rsidRPr="00FA5535" w:rsidRDefault="00A73911" w:rsidP="00FA5535">
            <w:pPr>
              <w:spacing w:line="240" w:lineRule="auto"/>
              <w:rPr>
                <w:sz w:val="16"/>
                <w:szCs w:val="16"/>
              </w:rPr>
            </w:pPr>
            <w:r w:rsidRPr="00FA5535">
              <w:rPr>
                <w:sz w:val="16"/>
                <w:szCs w:val="16"/>
              </w:rPr>
              <w:tab/>
              <w:t>./tagNaam (k_Rechthebbende)</w:t>
            </w:r>
          </w:p>
          <w:p w14:paraId="7ED6A814" w14:textId="77777777"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14:paraId="7A87053B" w14:textId="77777777" w:rsidTr="009D65D3">
        <w:trPr>
          <w:trHeight w:val="2303"/>
        </w:trPr>
        <w:tc>
          <w:tcPr>
            <w:tcW w:w="6371" w:type="dxa"/>
            <w:shd w:val="clear" w:color="auto" w:fill="auto"/>
          </w:tcPr>
          <w:p w14:paraId="353E332B" w14:textId="2A19A568"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MacroButton Nomacro §</w:instrText>
            </w:r>
            <w:r w:rsidR="00FE356C" w:rsidRPr="00FA5535">
              <w:rPr>
                <w:rFonts w:cs="Arial"/>
                <w:szCs w:val="18"/>
              </w:rPr>
              <w:fldChar w:fldCharType="end"/>
            </w:r>
            <w:r w:rsidR="00FE356C" w:rsidRPr="00FA5535">
              <w:rPr>
                <w:rFonts w:cs="Arial"/>
                <w:color w:val="800080"/>
                <w:szCs w:val="18"/>
              </w:rPr>
              <w:t>,</w:t>
            </w:r>
          </w:p>
        </w:tc>
        <w:tc>
          <w:tcPr>
            <w:tcW w:w="8222" w:type="dxa"/>
            <w:shd w:val="clear" w:color="auto" w:fill="auto"/>
          </w:tcPr>
          <w:p w14:paraId="2E3DC68C" w14:textId="77777777" w:rsidR="00E11214" w:rsidRPr="009D65D3" w:rsidRDefault="00E11214" w:rsidP="009D65D3">
            <w:pPr>
              <w:tabs>
                <w:tab w:val="left" w:pos="-1440"/>
                <w:tab w:val="left" w:pos="-720"/>
                <w:tab w:val="left" w:pos="0"/>
              </w:tabs>
              <w:suppressAutoHyphens/>
              <w:spacing w:line="240" w:lineRule="auto"/>
              <w:rPr>
                <w:sz w:val="16"/>
                <w:szCs w:val="16"/>
                <w:lang w:val="nl"/>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339966"/>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de betrokken volmachtgever bij deze doorhaling is aangeduid in de comparitie. </w:t>
            </w:r>
            <w:r w:rsidR="009F7981" w:rsidRPr="009D65D3">
              <w:rPr>
                <w:sz w:val="16"/>
                <w:szCs w:val="16"/>
                <w:lang w:val="nl"/>
              </w:rPr>
              <w:t>H</w:t>
            </w:r>
            <w:r w:rsidR="00562613" w:rsidRPr="009D65D3">
              <w:rPr>
                <w:sz w:val="16"/>
                <w:szCs w:val="16"/>
                <w:lang w:val="nl"/>
              </w:rPr>
              <w:t xml:space="preserve">eeft </w:t>
            </w:r>
            <w:r w:rsidR="009F7981" w:rsidRPr="009D65D3">
              <w:rPr>
                <w:sz w:val="16"/>
                <w:szCs w:val="16"/>
                <w:lang w:val="nl"/>
              </w:rPr>
              <w:t xml:space="preserve">de volmachtgever bij het inschrijven van de hypotheek die hier doorgehaald wordt een andere naam dan nu in de comparitie is opgenomen, dan wordt </w:t>
            </w:r>
            <w:r w:rsidR="00961879" w:rsidRPr="009D65D3">
              <w:rPr>
                <w:color w:val="800080"/>
                <w:sz w:val="16"/>
                <w:szCs w:val="16"/>
              </w:rPr>
              <w:t>,</w:t>
            </w:r>
            <w:r w:rsidR="00961879" w:rsidRPr="009D65D3">
              <w:rPr>
                <w:sz w:val="16"/>
                <w:szCs w:val="16"/>
              </w:rPr>
              <w:t xml:space="preserve"> </w:t>
            </w:r>
            <w:r w:rsidR="00961879" w:rsidRPr="009D65D3">
              <w:rPr>
                <w:rFonts w:cs="Arial"/>
                <w:color w:val="800080"/>
                <w:sz w:val="16"/>
                <w:szCs w:val="16"/>
              </w:rPr>
              <w:t xml:space="preserve">ten tijde van de inschrijving genaamd </w:t>
            </w:r>
            <w:r w:rsidR="00961879" w:rsidRPr="009D65D3">
              <w:rPr>
                <w:rFonts w:cs="Arial"/>
                <w:color w:val="3366FF"/>
                <w:sz w:val="16"/>
                <w:szCs w:val="16"/>
              </w:rPr>
              <w:t xml:space="preserve">de/het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rechtsvorm</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 xml:space="preserve"> </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sz w:val="16"/>
                <w:szCs w:val="16"/>
              </w:rPr>
              <w:t>naam rechtspersoon</w:t>
            </w:r>
            <w:r w:rsidR="00961879" w:rsidRPr="009D65D3">
              <w:rPr>
                <w:rFonts w:cs="Arial"/>
                <w:sz w:val="16"/>
                <w:szCs w:val="16"/>
              </w:rPr>
              <w:fldChar w:fldCharType="begin"/>
            </w:r>
            <w:r w:rsidR="00961879" w:rsidRPr="009D65D3">
              <w:rPr>
                <w:rFonts w:cs="Arial"/>
                <w:sz w:val="16"/>
                <w:szCs w:val="16"/>
              </w:rPr>
              <w:instrText>MacroButton Nomacro §</w:instrText>
            </w:r>
            <w:r w:rsidR="00961879" w:rsidRPr="009D65D3">
              <w:rPr>
                <w:rFonts w:cs="Arial"/>
                <w:sz w:val="16"/>
                <w:szCs w:val="16"/>
              </w:rPr>
              <w:fldChar w:fldCharType="end"/>
            </w:r>
            <w:r w:rsidR="00961879" w:rsidRPr="009D65D3">
              <w:rPr>
                <w:rFonts w:cs="Arial"/>
                <w:color w:val="800080"/>
                <w:sz w:val="16"/>
                <w:szCs w:val="16"/>
              </w:rPr>
              <w:t xml:space="preserve">, </w:t>
            </w:r>
            <w:r w:rsidR="009F7981" w:rsidRPr="009D65D3">
              <w:rPr>
                <w:sz w:val="16"/>
                <w:szCs w:val="16"/>
                <w:lang w:val="nl"/>
              </w:rPr>
              <w:t>getoond</w:t>
            </w:r>
            <w:r w:rsidR="00562613" w:rsidRPr="009D65D3">
              <w:rPr>
                <w:sz w:val="16"/>
                <w:szCs w:val="16"/>
                <w:lang w:val="nl"/>
              </w:rPr>
              <w:t xml:space="preserve"> achter de nummering</w:t>
            </w:r>
            <w:r w:rsidR="009F7981" w:rsidRPr="009D65D3">
              <w:rPr>
                <w:sz w:val="16"/>
                <w:szCs w:val="16"/>
                <w:lang w:val="nl"/>
              </w:rPr>
              <w:t xml:space="preserve">. </w:t>
            </w:r>
          </w:p>
          <w:p w14:paraId="12F6BF1B" w14:textId="77777777" w:rsidR="00E11214" w:rsidRPr="009D65D3" w:rsidRDefault="00E11214" w:rsidP="009D65D3">
            <w:pPr>
              <w:spacing w:before="72" w:line="240" w:lineRule="auto"/>
              <w:rPr>
                <w:sz w:val="16"/>
                <w:szCs w:val="16"/>
                <w:lang w:val="nl"/>
              </w:rPr>
            </w:pPr>
          </w:p>
          <w:p w14:paraId="1F0E24E9" w14:textId="77777777" w:rsidR="00E11214" w:rsidRPr="009D65D3" w:rsidRDefault="00E11214" w:rsidP="009D65D3">
            <w:pPr>
              <w:spacing w:before="72" w:line="240" w:lineRule="auto"/>
              <w:rPr>
                <w:sz w:val="16"/>
                <w:szCs w:val="16"/>
                <w:lang w:val="nl"/>
              </w:rPr>
            </w:pPr>
            <w:r w:rsidRPr="009D65D3">
              <w:rPr>
                <w:sz w:val="16"/>
                <w:szCs w:val="16"/>
                <w:lang w:val="nl"/>
              </w:rPr>
              <w:t xml:space="preserve">Is de volmachtgever niet genummerd in de comparitie dan wordt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niet </w:t>
            </w:r>
            <w:r w:rsidRPr="009D65D3">
              <w:rPr>
                <w:sz w:val="16"/>
                <w:szCs w:val="16"/>
                <w:lang w:val="nl"/>
              </w:rPr>
              <w:t>getoond.</w:t>
            </w:r>
          </w:p>
          <w:p w14:paraId="7CAAB7A9" w14:textId="77777777" w:rsidR="00E11214" w:rsidRPr="009D65D3" w:rsidRDefault="00E11214" w:rsidP="009D65D3">
            <w:pPr>
              <w:spacing w:before="72" w:line="240" w:lineRule="auto"/>
              <w:rPr>
                <w:sz w:val="16"/>
                <w:szCs w:val="16"/>
                <w:lang w:val="nl"/>
              </w:rPr>
            </w:pPr>
          </w:p>
          <w:p w14:paraId="3C54D75D" w14:textId="77777777" w:rsidR="00E11214" w:rsidRPr="009D65D3" w:rsidRDefault="00E11214" w:rsidP="009D65D3">
            <w:pPr>
              <w:spacing w:before="72" w:line="240" w:lineRule="auto"/>
              <w:rPr>
                <w:sz w:val="16"/>
                <w:szCs w:val="16"/>
                <w:lang w:val="nl"/>
              </w:rPr>
            </w:pPr>
            <w:r w:rsidRPr="009D65D3">
              <w:rPr>
                <w:sz w:val="16"/>
                <w:szCs w:val="16"/>
                <w:lang w:val="nl"/>
              </w:rPr>
              <w:t xml:space="preserve">De ‘A’ en ‘B’ uit de comparitie worden niet getoond in de nummering. </w:t>
            </w:r>
          </w:p>
          <w:p w14:paraId="1DD6E620" w14:textId="77777777" w:rsidR="00E11214" w:rsidRPr="009D65D3" w:rsidRDefault="00E11214" w:rsidP="009D65D3">
            <w:pPr>
              <w:spacing w:before="72" w:line="240" w:lineRule="auto"/>
              <w:rPr>
                <w:sz w:val="16"/>
                <w:szCs w:val="16"/>
                <w:lang w:val="nl"/>
              </w:rPr>
            </w:pPr>
          </w:p>
          <w:p w14:paraId="58471D36" w14:textId="77777777" w:rsidR="00E11214" w:rsidRPr="009D65D3" w:rsidRDefault="00E11214"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385E58" w:rsidRPr="009D65D3">
              <w:rPr>
                <w:sz w:val="16"/>
                <w:szCs w:val="16"/>
                <w:lang w:val="nl"/>
              </w:rPr>
              <w:t xml:space="preserve"> </w:t>
            </w:r>
            <w:r w:rsidR="00C17003" w:rsidRPr="009D65D3">
              <w:rPr>
                <w:sz w:val="16"/>
                <w:szCs w:val="16"/>
                <w:lang w:val="nl"/>
              </w:rPr>
              <w:t xml:space="preserve"> </w:t>
            </w:r>
            <w:r w:rsidR="00385E58" w:rsidRPr="009D65D3">
              <w:rPr>
                <w:sz w:val="16"/>
                <w:szCs w:val="16"/>
                <w:lang w:val="nl"/>
              </w:rPr>
              <w:t xml:space="preserve">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3B387450" w14:textId="77777777" w:rsidR="00E11214" w:rsidRPr="009D65D3" w:rsidRDefault="00E11214"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7FD2F6C7" w14:textId="77777777" w:rsidR="00E11214" w:rsidRPr="009D65D3" w:rsidRDefault="00E11214" w:rsidP="009D65D3">
            <w:pPr>
              <w:spacing w:before="72" w:line="240" w:lineRule="auto"/>
              <w:rPr>
                <w:sz w:val="16"/>
                <w:szCs w:val="16"/>
              </w:rPr>
            </w:pPr>
          </w:p>
          <w:p w14:paraId="5B5228B4" w14:textId="77777777" w:rsidR="00E11214" w:rsidRPr="009D65D3" w:rsidRDefault="00E11214" w:rsidP="009D65D3">
            <w:pPr>
              <w:spacing w:before="72" w:line="240" w:lineRule="auto"/>
              <w:rPr>
                <w:sz w:val="16"/>
                <w:szCs w:val="16"/>
                <w:u w:val="single"/>
              </w:rPr>
            </w:pPr>
            <w:r w:rsidRPr="009D65D3">
              <w:rPr>
                <w:sz w:val="16"/>
                <w:szCs w:val="16"/>
                <w:lang w:val="nl"/>
              </w:rPr>
              <w:lastRenderedPageBreak/>
              <w:t>Meer</w:t>
            </w:r>
            <w:r w:rsidR="00B14D6E" w:rsidRPr="009D65D3">
              <w:rPr>
                <w:sz w:val="16"/>
                <w:szCs w:val="16"/>
                <w:lang w:val="nl"/>
              </w:rPr>
              <w:t xml:space="preserve"> </w:t>
            </w:r>
            <w:r w:rsidR="00B14D6E"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00B14D6E" w:rsidRPr="009D65D3">
              <w:rPr>
                <w:rFonts w:cs="Arial"/>
                <w:color w:val="339966"/>
                <w:sz w:val="16"/>
                <w:szCs w:val="16"/>
              </w:rPr>
              <w:t xml:space="preserve"> </w:t>
            </w:r>
            <w:r w:rsidR="00B14D6E" w:rsidRPr="009D65D3">
              <w:rPr>
                <w:color w:val="800080"/>
                <w:sz w:val="16"/>
                <w:szCs w:val="16"/>
              </w:rPr>
              <w:t>sub</w:t>
            </w:r>
            <w:r w:rsidRPr="009D65D3">
              <w:rPr>
                <w:sz w:val="16"/>
                <w:szCs w:val="16"/>
                <w:lang w:val="nl"/>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CA156E" w:rsidRPr="009D65D3">
              <w:rPr>
                <w:sz w:val="16"/>
                <w:szCs w:val="16"/>
                <w:lang w:val="nl"/>
              </w:rPr>
              <w:t xml:space="preserve">De komma wordt niet getoond wanneer deze volgt op </w:t>
            </w:r>
            <w:r w:rsidR="00CA156E" w:rsidRPr="009D65D3">
              <w:rPr>
                <w:color w:val="800080"/>
                <w:sz w:val="16"/>
                <w:szCs w:val="16"/>
              </w:rPr>
              <w:t>,</w:t>
            </w:r>
            <w:r w:rsidR="00CA156E" w:rsidRPr="009D65D3">
              <w:rPr>
                <w:sz w:val="16"/>
                <w:szCs w:val="16"/>
              </w:rPr>
              <w:t xml:space="preserve"> </w:t>
            </w:r>
            <w:r w:rsidR="00CA156E" w:rsidRPr="009D65D3">
              <w:rPr>
                <w:rFonts w:cs="Arial"/>
                <w:color w:val="800080"/>
                <w:sz w:val="16"/>
                <w:szCs w:val="16"/>
              </w:rPr>
              <w:t xml:space="preserve">ten tijde van de inschrijving genaamd </w:t>
            </w:r>
            <w:r w:rsidR="00CA156E" w:rsidRPr="009D65D3">
              <w:rPr>
                <w:rFonts w:cs="Arial"/>
                <w:color w:val="3366FF"/>
                <w:sz w:val="16"/>
                <w:szCs w:val="16"/>
              </w:rPr>
              <w:t xml:space="preserve">de/het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rechtsvorm</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 xml:space="preserve"> </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sz w:val="16"/>
                <w:szCs w:val="16"/>
              </w:rPr>
              <w:t>naam rechtspersoon</w:t>
            </w:r>
            <w:r w:rsidR="00CA156E" w:rsidRPr="009D65D3">
              <w:rPr>
                <w:rFonts w:cs="Arial"/>
                <w:sz w:val="16"/>
                <w:szCs w:val="16"/>
              </w:rPr>
              <w:fldChar w:fldCharType="begin"/>
            </w:r>
            <w:r w:rsidR="00CA156E" w:rsidRPr="009D65D3">
              <w:rPr>
                <w:rFonts w:cs="Arial"/>
                <w:sz w:val="16"/>
                <w:szCs w:val="16"/>
              </w:rPr>
              <w:instrText>MacroButton Nomacro §</w:instrText>
            </w:r>
            <w:r w:rsidR="00CA156E" w:rsidRPr="009D65D3">
              <w:rPr>
                <w:rFonts w:cs="Arial"/>
                <w:sz w:val="16"/>
                <w:szCs w:val="16"/>
              </w:rPr>
              <w:fldChar w:fldCharType="end"/>
            </w:r>
            <w:r w:rsidR="00CA156E" w:rsidRPr="009D65D3">
              <w:rPr>
                <w:rFonts w:cs="Arial"/>
                <w:color w:val="800080"/>
                <w:sz w:val="16"/>
                <w:szCs w:val="16"/>
              </w:rPr>
              <w:t>,</w:t>
            </w:r>
            <w:r w:rsidR="00CA156E" w:rsidRPr="009D65D3">
              <w:rPr>
                <w:rFonts w:cs="Arial"/>
                <w:sz w:val="16"/>
                <w:szCs w:val="16"/>
              </w:rPr>
              <w:t>.</w:t>
            </w:r>
          </w:p>
          <w:p w14:paraId="79F05755" w14:textId="77777777" w:rsidR="00E11214" w:rsidRPr="00E11214" w:rsidRDefault="00E11214" w:rsidP="00E11214">
            <w:pPr>
              <w:spacing w:line="240" w:lineRule="auto"/>
            </w:pPr>
          </w:p>
          <w:p w14:paraId="14533ED5" w14:textId="77777777" w:rsidR="00E11214" w:rsidRPr="00FA5535" w:rsidRDefault="00E11214" w:rsidP="00FA5535">
            <w:pPr>
              <w:spacing w:before="72"/>
              <w:rPr>
                <w:u w:val="single"/>
              </w:rPr>
            </w:pPr>
            <w:r w:rsidRPr="00FA5535">
              <w:rPr>
                <w:u w:val="single"/>
              </w:rPr>
              <w:t>Mapping nummering volmachtgever:</w:t>
            </w:r>
          </w:p>
          <w:p w14:paraId="589E3B08" w14:textId="77777777"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14:paraId="494B90F3"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73049B75"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12CCC7E6" w14:textId="77777777" w:rsidR="00E11214" w:rsidRPr="00FA5535" w:rsidRDefault="00E11214" w:rsidP="00FA5535">
            <w:pPr>
              <w:spacing w:line="240" w:lineRule="auto"/>
              <w:rPr>
                <w:sz w:val="16"/>
                <w:szCs w:val="16"/>
              </w:rPr>
            </w:pPr>
            <w:r w:rsidRPr="00FA5535">
              <w:rPr>
                <w:sz w:val="16"/>
                <w:szCs w:val="16"/>
              </w:rPr>
              <w:t>-en optioneel</w:t>
            </w:r>
          </w:p>
          <w:p w14:paraId="551D87B6"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8EC440E" w14:textId="77777777" w:rsidR="00E11214" w:rsidRPr="00FA5535" w:rsidRDefault="00E11214" w:rsidP="00FA5535">
            <w:pPr>
              <w:spacing w:line="240" w:lineRule="auto"/>
              <w:rPr>
                <w:sz w:val="16"/>
                <w:szCs w:val="16"/>
              </w:rPr>
            </w:pPr>
          </w:p>
          <w:p w14:paraId="4AFBBF5A" w14:textId="77777777" w:rsidR="00E11214" w:rsidRPr="00FA5535" w:rsidRDefault="00E11214" w:rsidP="00FA5535">
            <w:pPr>
              <w:spacing w:line="240" w:lineRule="auto"/>
              <w:rPr>
                <w:u w:val="single"/>
              </w:rPr>
            </w:pPr>
            <w:r w:rsidRPr="00FA5535">
              <w:rPr>
                <w:u w:val="single"/>
              </w:rPr>
              <w:t>Mapping volmachtgevers die samen genummerd zijn:</w:t>
            </w:r>
          </w:p>
          <w:p w14:paraId="36E8B99C" w14:textId="77777777"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9256E51"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14:paraId="4C05C855" w14:textId="77777777" w:rsidR="00E11214" w:rsidRPr="00FA5535" w:rsidRDefault="00E11214" w:rsidP="00FA5535">
            <w:pPr>
              <w:spacing w:line="240" w:lineRule="auto"/>
              <w:rPr>
                <w:sz w:val="16"/>
                <w:szCs w:val="16"/>
              </w:rPr>
            </w:pPr>
            <w:r w:rsidRPr="00FA5535">
              <w:rPr>
                <w:sz w:val="16"/>
                <w:szCs w:val="16"/>
              </w:rPr>
              <w:t xml:space="preserve">-en </w:t>
            </w:r>
          </w:p>
          <w:p w14:paraId="14E3337B" w14:textId="77777777"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14:paraId="6B3ABDEA" w14:textId="77777777" w:rsidR="00E11214" w:rsidRPr="00FA5535" w:rsidRDefault="00E11214" w:rsidP="00FA5535">
            <w:pPr>
              <w:spacing w:line="240" w:lineRule="auto"/>
              <w:rPr>
                <w:sz w:val="16"/>
                <w:szCs w:val="16"/>
              </w:rPr>
            </w:pPr>
            <w:r w:rsidRPr="00FA5535">
              <w:rPr>
                <w:sz w:val="16"/>
                <w:szCs w:val="16"/>
              </w:rPr>
              <w:t>-en er is minimaal nog een //IMKAD_Persoon aanwezig in de //Partij/Partij</w:t>
            </w:r>
          </w:p>
          <w:p w14:paraId="479497BE" w14:textId="77777777" w:rsidR="00E11214" w:rsidRDefault="00E11214" w:rsidP="00FA5535">
            <w:pPr>
              <w:spacing w:line="240" w:lineRule="auto"/>
            </w:pPr>
          </w:p>
          <w:p w14:paraId="2A8E36DB" w14:textId="77777777" w:rsidR="00562613" w:rsidRPr="00562613" w:rsidRDefault="00562613" w:rsidP="00562613">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2CDB3970" w14:textId="77777777" w:rsidR="00562613" w:rsidRPr="00562613" w:rsidRDefault="00562613" w:rsidP="00DD60EE">
            <w:pPr>
              <w:tabs>
                <w:tab w:val="left" w:pos="6699"/>
              </w:tabs>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71375B45" w14:textId="77777777" w:rsidR="00562613" w:rsidRDefault="00562613" w:rsidP="00562613">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73B5613F" w14:textId="77777777" w:rsidR="00562613" w:rsidRDefault="00562613" w:rsidP="00562613">
            <w:pPr>
              <w:spacing w:line="240" w:lineRule="auto"/>
              <w:rPr>
                <w:snapToGrid/>
                <w:sz w:val="16"/>
                <w:szCs w:val="16"/>
              </w:rPr>
            </w:pPr>
            <w:r>
              <w:rPr>
                <w:snapToGrid/>
                <w:sz w:val="16"/>
                <w:szCs w:val="16"/>
              </w:rPr>
              <w:tab/>
            </w:r>
            <w:r w:rsidRPr="00562613">
              <w:rPr>
                <w:snapToGrid/>
                <w:sz w:val="16"/>
                <w:szCs w:val="16"/>
              </w:rPr>
              <w:t>./statutaireNaam</w:t>
            </w:r>
          </w:p>
          <w:p w14:paraId="10609F68" w14:textId="77777777"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14:paraId="65D01373" w14:textId="77777777"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[xlink:href= id van de vo</w:t>
            </w:r>
            <w:r w:rsidR="00CC50CD">
              <w:rPr>
                <w:sz w:val="16"/>
                <w:szCs w:val="16"/>
              </w:rPr>
              <w:t>ormalige rechtspersoon</w:t>
            </w:r>
            <w:r w:rsidR="00CC50CD" w:rsidRPr="00FA5535">
              <w:rPr>
                <w:sz w:val="16"/>
                <w:szCs w:val="16"/>
              </w:rPr>
              <w:t>]</w:t>
            </w:r>
          </w:p>
        </w:tc>
      </w:tr>
      <w:tr w:rsidR="00DB2E34" w:rsidRPr="00FE0E86" w14:paraId="519EBC9C" w14:textId="77777777" w:rsidTr="009D65D3">
        <w:trPr>
          <w:trHeight w:val="3862"/>
        </w:trPr>
        <w:tc>
          <w:tcPr>
            <w:tcW w:w="6371" w:type="dxa"/>
            <w:shd w:val="clear" w:color="auto" w:fill="auto"/>
          </w:tcPr>
          <w:p w14:paraId="28E09C33" w14:textId="34EB46D9" w:rsidR="00DB2E34" w:rsidRPr="00FA5535" w:rsidRDefault="00DB2E34" w:rsidP="009D65D3">
            <w:pPr>
              <w:ind w:left="33"/>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w:t>
            </w:r>
            <w:r w:rsidR="00224FCE">
              <w:rPr>
                <w:rFonts w:cs="Arial"/>
                <w:color w:val="FF0000"/>
              </w:rPr>
              <w:t xml:space="preserve"> </w:t>
            </w:r>
            <w:r w:rsidRPr="00FA5535">
              <w:rPr>
                <w:rFonts w:cs="Arial"/>
                <w:color w:val="FF0000"/>
              </w:rPr>
              <w:t>hierbij afstand van:</w:t>
            </w:r>
          </w:p>
          <w:p w14:paraId="4BD51C6E" w14:textId="77777777"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8222" w:type="dxa"/>
            <w:shd w:val="clear" w:color="auto" w:fill="auto"/>
          </w:tcPr>
          <w:p w14:paraId="49B081E0" w14:textId="77777777" w:rsidR="00DB2E34" w:rsidRDefault="00DB2E34" w:rsidP="00594920">
            <w:r>
              <w:t>Vaste tekst, met gebruikerskeuzes.</w:t>
            </w:r>
          </w:p>
          <w:p w14:paraId="487839B9" w14:textId="77777777" w:rsidR="00DB2E34" w:rsidRPr="000437B6" w:rsidRDefault="00DB2E34" w:rsidP="00FA5535">
            <w:pPr>
              <w:spacing w:before="72"/>
              <w:rPr>
                <w:u w:val="single"/>
              </w:rPr>
            </w:pPr>
            <w:r w:rsidRPr="00763CAD">
              <w:rPr>
                <w:u w:val="single"/>
              </w:rPr>
              <w:t>Mapping</w:t>
            </w:r>
            <w:r w:rsidRPr="000437B6">
              <w:rPr>
                <w:u w:val="single"/>
              </w:rPr>
              <w:t xml:space="preserve"> doet/doen:</w:t>
            </w:r>
          </w:p>
          <w:p w14:paraId="474B3CCF" w14:textId="77777777" w:rsidR="00DB2E34" w:rsidRPr="000437B6" w:rsidRDefault="00DB2E34" w:rsidP="00FA5535">
            <w:pPr>
              <w:spacing w:line="240" w:lineRule="auto"/>
              <w:rPr>
                <w:sz w:val="16"/>
              </w:rPr>
            </w:pPr>
            <w:r w:rsidRPr="000437B6">
              <w:rPr>
                <w:sz w:val="16"/>
              </w:rPr>
              <w:t>//IMKAD_AangebodenStuk/StukdeelDoorhalingHypotheek/tekstkeuze/</w:t>
            </w:r>
          </w:p>
          <w:p w14:paraId="2C68996E" w14:textId="77777777" w:rsidR="00DB2E34" w:rsidRPr="00FA5535" w:rsidRDefault="00DB2E34" w:rsidP="00FA5535">
            <w:pPr>
              <w:spacing w:line="240" w:lineRule="auto"/>
              <w:rPr>
                <w:sz w:val="16"/>
                <w:szCs w:val="16"/>
              </w:rPr>
            </w:pPr>
            <w:r w:rsidRPr="00FA5535">
              <w:rPr>
                <w:sz w:val="16"/>
                <w:szCs w:val="16"/>
              </w:rPr>
              <w:tab/>
              <w:t>./tagNaam (k_DoetDoen)</w:t>
            </w:r>
          </w:p>
          <w:p w14:paraId="43D2EEB2" w14:textId="77777777" w:rsidR="00DB2E34" w:rsidRPr="00FA5535" w:rsidRDefault="00DB2E34" w:rsidP="00FA5535">
            <w:pPr>
              <w:spacing w:line="240" w:lineRule="auto"/>
              <w:rPr>
                <w:sz w:val="16"/>
                <w:szCs w:val="16"/>
              </w:rPr>
            </w:pPr>
            <w:r w:rsidRPr="00FA5535">
              <w:rPr>
                <w:sz w:val="16"/>
                <w:szCs w:val="16"/>
              </w:rPr>
              <w:tab/>
              <w:t>./tekst (doet of doen)</w:t>
            </w:r>
          </w:p>
          <w:p w14:paraId="0E1C056C"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408C325" w14:textId="77777777"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14:paraId="3F334426"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2CCA3A40" w14:textId="77777777" w:rsidR="00DB2E34" w:rsidRPr="00FA5535" w:rsidRDefault="00DB2E34" w:rsidP="00FA5535">
            <w:pPr>
              <w:spacing w:line="240" w:lineRule="auto"/>
              <w:rPr>
                <w:sz w:val="16"/>
              </w:rPr>
            </w:pPr>
            <w:r w:rsidRPr="00FA5535">
              <w:rPr>
                <w:sz w:val="16"/>
              </w:rPr>
              <w:t>//IMKAD_AangebodenStuk/StukdeelDoorhalingHypotheek/doorTeHalenStuk/</w:t>
            </w:r>
          </w:p>
          <w:p w14:paraId="652977EC" w14:textId="77777777" w:rsidR="00DB2E34" w:rsidRPr="00DB2E34" w:rsidRDefault="00DB2E34" w:rsidP="00DB2E34">
            <w:pPr>
              <w:spacing w:line="240" w:lineRule="auto"/>
              <w:rPr>
                <w:sz w:val="16"/>
                <w:szCs w:val="16"/>
              </w:rPr>
            </w:pPr>
            <w:r w:rsidRPr="00FA5535">
              <w:rPr>
                <w:sz w:val="16"/>
              </w:rPr>
              <w:t>De overige mapping is opgenomen in het genoemde tekstblok.</w:t>
            </w:r>
          </w:p>
          <w:p w14:paraId="02EA8E4D"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7B61D338" w14:textId="77777777" w:rsidR="00DB2E34" w:rsidRPr="00FA5535" w:rsidRDefault="00DB2E34" w:rsidP="00792C39">
            <w:pPr>
              <w:spacing w:line="240" w:lineRule="auto"/>
              <w:rPr>
                <w:sz w:val="16"/>
              </w:rPr>
            </w:pPr>
            <w:r w:rsidRPr="00FA5535">
              <w:rPr>
                <w:sz w:val="16"/>
              </w:rPr>
              <w:t>//IMKAD_AangebodenStuk/StukdeelDoorhalingHypotheek/tekstkeuze/</w:t>
            </w:r>
          </w:p>
          <w:p w14:paraId="72F114D6" w14:textId="77777777" w:rsidR="00DB2E34" w:rsidRPr="00FA5535" w:rsidRDefault="00DB2E34" w:rsidP="00792C39">
            <w:pPr>
              <w:spacing w:line="240" w:lineRule="auto"/>
              <w:rPr>
                <w:sz w:val="16"/>
                <w:szCs w:val="16"/>
              </w:rPr>
            </w:pPr>
            <w:r w:rsidRPr="00FA5535">
              <w:rPr>
                <w:sz w:val="16"/>
                <w:szCs w:val="16"/>
              </w:rPr>
              <w:tab/>
              <w:t>./tagNaam (k_Volmachtgever)</w:t>
            </w:r>
          </w:p>
          <w:p w14:paraId="25B95280" w14:textId="77777777"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14:paraId="4B1A308C" w14:textId="77777777" w:rsidTr="009D65D3">
        <w:trPr>
          <w:trHeight w:val="2728"/>
        </w:trPr>
        <w:tc>
          <w:tcPr>
            <w:tcW w:w="6371" w:type="dxa"/>
            <w:shd w:val="clear" w:color="auto" w:fill="auto"/>
          </w:tcPr>
          <w:p w14:paraId="51B68AC8" w14:textId="77777777" w:rsidR="00DB2E34" w:rsidRPr="00E940FF" w:rsidRDefault="00DB2E34" w:rsidP="001C6B48">
            <w:r w:rsidRPr="00FA5535">
              <w:rPr>
                <w:rFonts w:cs="Arial"/>
                <w:color w:val="FF0000"/>
              </w:rPr>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8222" w:type="dxa"/>
            <w:shd w:val="clear" w:color="auto" w:fill="auto"/>
          </w:tcPr>
          <w:p w14:paraId="62F6F9E3" w14:textId="77777777"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14:paraId="37DD747F" w14:textId="77777777" w:rsidR="00DB2E34" w:rsidRDefault="00DB2E34" w:rsidP="00FA5535">
            <w:pPr>
              <w:spacing w:before="72"/>
              <w:rPr>
                <w:lang w:val="nl"/>
              </w:rPr>
            </w:pPr>
          </w:p>
          <w:p w14:paraId="45CB0FB7" w14:textId="77777777" w:rsidR="00DB2E34" w:rsidRPr="00FA5535" w:rsidRDefault="00DB2E34" w:rsidP="00FA5535">
            <w:pPr>
              <w:spacing w:before="72"/>
              <w:rPr>
                <w:lang w:val="nl"/>
              </w:rPr>
            </w:pPr>
            <w:r w:rsidRPr="00FA5535">
              <w:rPr>
                <w:lang w:val="nl"/>
              </w:rPr>
              <w:t>De ‘A’ en de ‘B’ uit de comparitie worden niet getoond in de nummering.</w:t>
            </w:r>
          </w:p>
          <w:p w14:paraId="1A26C8AF" w14:textId="77777777" w:rsidR="00DB2E34" w:rsidRPr="00FA5535" w:rsidRDefault="00DB2E34" w:rsidP="00FA5535">
            <w:pPr>
              <w:spacing w:before="72"/>
              <w:rPr>
                <w:lang w:val="nl"/>
              </w:rPr>
            </w:pPr>
          </w:p>
          <w:p w14:paraId="5CED95F3" w14:textId="77777777"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14:paraId="219E63D8" w14:textId="77777777" w:rsidR="00DB2E34" w:rsidRPr="00FA5535" w:rsidRDefault="00DB2E34" w:rsidP="00FA5535">
            <w:pPr>
              <w:spacing w:before="72"/>
              <w:rPr>
                <w:lang w:val="nl"/>
              </w:rPr>
            </w:pPr>
          </w:p>
          <w:p w14:paraId="546923C5" w14:textId="77777777" w:rsidR="00DB2E34" w:rsidRPr="00FA5535" w:rsidRDefault="00DB2E3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14:paraId="608E0F49" w14:textId="77777777" w:rsidR="00DB2E34" w:rsidRPr="00FA5535" w:rsidRDefault="00DB2E34" w:rsidP="00FA5535">
            <w:pPr>
              <w:spacing w:before="72"/>
              <w:rPr>
                <w:lang w:val="nl"/>
              </w:rPr>
            </w:pPr>
            <w:r w:rsidRPr="00FA5535">
              <w:rPr>
                <w:lang w:val="nl"/>
              </w:rPr>
              <w:t xml:space="preserve"> </w:t>
            </w:r>
          </w:p>
          <w:p w14:paraId="44ED51BD" w14:textId="77777777"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14:paraId="5F65A0EA" w14:textId="77777777" w:rsidR="00DB2E34" w:rsidRPr="00FA5535" w:rsidRDefault="00DB2E34" w:rsidP="00FA5535">
            <w:pPr>
              <w:spacing w:before="72"/>
              <w:rPr>
                <w:u w:val="single"/>
              </w:rPr>
            </w:pPr>
            <w:r w:rsidRPr="00FA5535">
              <w:rPr>
                <w:u w:val="single"/>
              </w:rPr>
              <w:t>Mapping nummering rechthebbende:</w:t>
            </w:r>
          </w:p>
          <w:p w14:paraId="58DB285E" w14:textId="77777777"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14:paraId="6AA8858C"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5E183F2C"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633C69BA" w14:textId="77777777" w:rsidR="00DB2E34" w:rsidRPr="00FA5535" w:rsidRDefault="00DB2E34" w:rsidP="00FA5535">
            <w:pPr>
              <w:spacing w:line="240" w:lineRule="auto"/>
              <w:rPr>
                <w:sz w:val="16"/>
                <w:szCs w:val="16"/>
              </w:rPr>
            </w:pPr>
            <w:r w:rsidRPr="00FA5535">
              <w:rPr>
                <w:sz w:val="16"/>
                <w:szCs w:val="16"/>
              </w:rPr>
              <w:t>-en optioneel</w:t>
            </w:r>
          </w:p>
          <w:p w14:paraId="1FB0F03F"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61FD5509" w14:textId="77777777" w:rsidR="00DB2E34" w:rsidRPr="00FA5535" w:rsidRDefault="00DB2E34" w:rsidP="00FA5535">
            <w:pPr>
              <w:spacing w:line="240" w:lineRule="auto"/>
              <w:rPr>
                <w:sz w:val="16"/>
                <w:szCs w:val="16"/>
              </w:rPr>
            </w:pPr>
          </w:p>
          <w:p w14:paraId="4EB4244B" w14:textId="77777777" w:rsidR="00DB2E34" w:rsidRPr="00FA5535" w:rsidRDefault="00DB2E34" w:rsidP="00FA5535">
            <w:pPr>
              <w:spacing w:line="240" w:lineRule="auto"/>
              <w:rPr>
                <w:u w:val="single"/>
              </w:rPr>
            </w:pPr>
            <w:r w:rsidRPr="00FA5535">
              <w:rPr>
                <w:u w:val="single"/>
              </w:rPr>
              <w:t>Mapping rechthebbenden die samen genummerd zijn:</w:t>
            </w:r>
          </w:p>
          <w:p w14:paraId="6FE12BE8" w14:textId="77777777"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14:paraId="2C5E5B3E"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14:paraId="3ADF2C05" w14:textId="77777777" w:rsidR="00DB2E34" w:rsidRPr="00FA5535" w:rsidRDefault="00DB2E34" w:rsidP="00FA5535">
            <w:pPr>
              <w:spacing w:line="240" w:lineRule="auto"/>
              <w:rPr>
                <w:sz w:val="16"/>
                <w:szCs w:val="16"/>
              </w:rPr>
            </w:pPr>
            <w:r w:rsidRPr="00FA5535">
              <w:rPr>
                <w:sz w:val="16"/>
                <w:szCs w:val="16"/>
              </w:rPr>
              <w:t xml:space="preserve">-en </w:t>
            </w:r>
          </w:p>
          <w:p w14:paraId="1EA89522" w14:textId="77777777"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14:paraId="446E009C" w14:textId="77777777" w:rsidR="00DB2E34" w:rsidRPr="00FA5535" w:rsidRDefault="00DB2E34" w:rsidP="00DB2E34">
            <w:pPr>
              <w:spacing w:line="240" w:lineRule="auto"/>
              <w:rPr>
                <w:sz w:val="16"/>
                <w:szCs w:val="16"/>
              </w:rPr>
            </w:pPr>
            <w:r w:rsidRPr="00FA5535">
              <w:rPr>
                <w:sz w:val="16"/>
                <w:szCs w:val="16"/>
              </w:rPr>
              <w:t>-en er is minimaal nog een //IMKAD_Persoon aanwezig in de //Partij/Partij</w:t>
            </w:r>
          </w:p>
        </w:tc>
      </w:tr>
      <w:tr w:rsidR="00464F31" w:rsidRPr="00FA5535" w14:paraId="05EDA38F" w14:textId="77777777" w:rsidTr="009D65D3">
        <w:tc>
          <w:tcPr>
            <w:tcW w:w="6371" w:type="dxa"/>
            <w:shd w:val="clear" w:color="auto" w:fill="auto"/>
          </w:tcPr>
          <w:p w14:paraId="46C53676" w14:textId="77777777"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14:paraId="16C73146" w14:textId="77777777"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8222" w:type="dxa"/>
            <w:shd w:val="clear" w:color="auto" w:fill="auto"/>
          </w:tcPr>
          <w:p w14:paraId="72BA0D30" w14:textId="77777777"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14:paraId="6698E492" w14:textId="77777777" w:rsidR="00036D1A" w:rsidRPr="00FA5535" w:rsidRDefault="00036D1A" w:rsidP="00FA5535">
            <w:pPr>
              <w:spacing w:before="72"/>
              <w:rPr>
                <w:rFonts w:cs="Arial"/>
                <w:color w:val="000000"/>
                <w:szCs w:val="18"/>
              </w:rPr>
            </w:pPr>
          </w:p>
          <w:p w14:paraId="128591E1" w14:textId="77777777"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14:paraId="293A1A3D" w14:textId="77777777" w:rsidR="00347AFF" w:rsidRPr="00FA5535" w:rsidRDefault="00347AFF" w:rsidP="00347AFF">
            <w:pPr>
              <w:rPr>
                <w:snapToGrid/>
                <w:lang w:val="nl"/>
              </w:rPr>
            </w:pPr>
          </w:p>
          <w:p w14:paraId="350D6429" w14:textId="77777777" w:rsidR="00464F31" w:rsidRPr="00FA5535" w:rsidRDefault="00464F31" w:rsidP="00FA5535">
            <w:pPr>
              <w:spacing w:before="72"/>
              <w:rPr>
                <w:u w:val="single"/>
              </w:rPr>
            </w:pPr>
            <w:r w:rsidRPr="00FA5535">
              <w:rPr>
                <w:u w:val="single"/>
              </w:rPr>
              <w:t>Mapping</w:t>
            </w:r>
            <w:r w:rsidR="00CD005F" w:rsidRPr="00FA5535">
              <w:rPr>
                <w:u w:val="single"/>
              </w:rPr>
              <w:t xml:space="preserve"> recht</w:t>
            </w:r>
            <w:r w:rsidRPr="00FA5535">
              <w:rPr>
                <w:u w:val="single"/>
              </w:rPr>
              <w:t>:</w:t>
            </w:r>
          </w:p>
          <w:p w14:paraId="5DC8561B" w14:textId="77777777" w:rsidR="00464F31" w:rsidRPr="00A9298A" w:rsidRDefault="00464F31" w:rsidP="00FA5535">
            <w:pPr>
              <w:spacing w:line="240" w:lineRule="auto"/>
            </w:pPr>
            <w:r w:rsidRPr="00FA5535">
              <w:rPr>
                <w:sz w:val="16"/>
              </w:rPr>
              <w:lastRenderedPageBreak/>
              <w:t>//IMKAD_AangebodenStuk/StukdeelDoorhalingHypotheek/IMKAD_ZakelijkRecht</w:t>
            </w:r>
          </w:p>
          <w:p w14:paraId="699C2226" w14:textId="77777777" w:rsidR="00CD005F" w:rsidRPr="00FA5535" w:rsidRDefault="00CD005F" w:rsidP="00FA5535">
            <w:pPr>
              <w:spacing w:line="240" w:lineRule="auto"/>
              <w:rPr>
                <w:sz w:val="16"/>
              </w:rPr>
            </w:pPr>
          </w:p>
          <w:p w14:paraId="25D6EB91" w14:textId="77777777" w:rsidR="00CD005F" w:rsidRPr="00FA5535" w:rsidRDefault="00CD005F" w:rsidP="00FA5535">
            <w:pPr>
              <w:spacing w:before="72"/>
              <w:rPr>
                <w:u w:val="single"/>
              </w:rPr>
            </w:pPr>
            <w:r w:rsidRPr="00FA5535">
              <w:rPr>
                <w:u w:val="single"/>
              </w:rPr>
              <w:t>Mapping registergoed:</w:t>
            </w:r>
          </w:p>
          <w:p w14:paraId="4117D266" w14:textId="77777777" w:rsidR="00CD005F" w:rsidRPr="00FA5535" w:rsidRDefault="00CD005F" w:rsidP="00FA5535">
            <w:pPr>
              <w:spacing w:line="240" w:lineRule="auto"/>
              <w:rPr>
                <w:sz w:val="16"/>
              </w:rPr>
            </w:pPr>
            <w:r w:rsidRPr="00FA5535">
              <w:rPr>
                <w:sz w:val="16"/>
              </w:rPr>
              <w:t>//IMKAD_AangebodenStuk/StukdeelDoorhalingHypotheek/IMKAD_ZakelijkRecht/IMKAD_Perceel of IMKAD_Appartementsrecht</w:t>
            </w:r>
          </w:p>
          <w:p w14:paraId="49EF59C9" w14:textId="77777777" w:rsidR="00CD005F" w:rsidRPr="00FA5535" w:rsidRDefault="00CD005F" w:rsidP="00FA5535">
            <w:pPr>
              <w:spacing w:line="240" w:lineRule="auto"/>
              <w:rPr>
                <w:sz w:val="16"/>
              </w:rPr>
            </w:pPr>
          </w:p>
          <w:p w14:paraId="7E545FD6" w14:textId="77777777"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e overige mapping is opgenomen in het genoemde tekstblok</w:t>
            </w:r>
            <w:r w:rsidR="00347AFF" w:rsidRPr="00FA5535">
              <w:rPr>
                <w:sz w:val="16"/>
                <w:szCs w:val="16"/>
              </w:rPr>
              <w:t>ken</w:t>
            </w:r>
          </w:p>
        </w:tc>
      </w:tr>
      <w:tr w:rsidR="006C2F2B" w:rsidRPr="0051376E" w14:paraId="0B521FA7" w14:textId="77777777" w:rsidTr="009D65D3">
        <w:tc>
          <w:tcPr>
            <w:tcW w:w="6371" w:type="dxa"/>
            <w:shd w:val="clear" w:color="auto" w:fill="auto"/>
          </w:tcPr>
          <w:p w14:paraId="08A86085" w14:textId="77777777" w:rsidR="006C2F2B" w:rsidRPr="00FA5535" w:rsidDel="00712B91" w:rsidRDefault="006C2F2B" w:rsidP="00712B91">
            <w:pPr>
              <w:rPr>
                <w:rFonts w:cs="Arial"/>
                <w:color w:val="FF0000"/>
              </w:rPr>
            </w:pPr>
            <w:r w:rsidRPr="007747CC">
              <w:rPr>
                <w:rFonts w:cs="Arial"/>
                <w:color w:val="FF0000"/>
                <w:szCs w:val="18"/>
              </w:rPr>
              <w:lastRenderedPageBreak/>
              <w:t>.</w:t>
            </w:r>
          </w:p>
        </w:tc>
        <w:tc>
          <w:tcPr>
            <w:tcW w:w="8222" w:type="dxa"/>
            <w:shd w:val="clear" w:color="auto" w:fill="auto"/>
          </w:tcPr>
          <w:p w14:paraId="3E8B914D" w14:textId="77777777" w:rsidR="006C2F2B" w:rsidRDefault="006C2F2B" w:rsidP="00FA5535">
            <w:pPr>
              <w:spacing w:before="72"/>
            </w:pPr>
          </w:p>
        </w:tc>
      </w:tr>
      <w:tr w:rsidR="002714EB" w14:paraId="0BC9C169" w14:textId="77777777" w:rsidTr="009D65D3">
        <w:trPr>
          <w:trHeight w:val="2478"/>
        </w:trPr>
        <w:tc>
          <w:tcPr>
            <w:tcW w:w="6371" w:type="dxa"/>
            <w:shd w:val="clear" w:color="auto" w:fill="auto"/>
          </w:tcPr>
          <w:p w14:paraId="6894F3A0" w14:textId="77777777" w:rsidR="002714EB" w:rsidRDefault="002714EB" w:rsidP="00F63522">
            <w:pPr>
              <w:rPr>
                <w:color w:val="FF0000"/>
                <w:szCs w:val="18"/>
              </w:rPr>
            </w:pPr>
            <w:r w:rsidRPr="00FA5535">
              <w:rPr>
                <w:rFonts w:cs="Arial"/>
                <w:b/>
                <w:color w:val="FF0000"/>
                <w:u w:val="single"/>
              </w:rPr>
              <w:t>Aanvaarding</w:t>
            </w:r>
          </w:p>
          <w:p w14:paraId="3553368A" w14:textId="77777777"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8222" w:type="dxa"/>
            <w:shd w:val="clear" w:color="auto" w:fill="auto"/>
          </w:tcPr>
          <w:p w14:paraId="546017CF" w14:textId="77777777" w:rsidR="002714EB" w:rsidRDefault="002714EB" w:rsidP="00F63522">
            <w:pPr>
              <w:pStyle w:val="streepje"/>
              <w:numPr>
                <w:ilvl w:val="0"/>
                <w:numId w:val="0"/>
              </w:numPr>
            </w:pPr>
            <w:r>
              <w:t>Vaste tekst met verplichte gebruikerskeuzes.</w:t>
            </w:r>
          </w:p>
          <w:p w14:paraId="057E4B93" w14:textId="77777777" w:rsidR="002714EB" w:rsidRDefault="002714EB" w:rsidP="00F63522">
            <w:pPr>
              <w:spacing w:before="72"/>
            </w:pPr>
          </w:p>
          <w:p w14:paraId="5926050B" w14:textId="77777777" w:rsidR="002714EB" w:rsidRPr="00FA5535" w:rsidRDefault="002714EB" w:rsidP="00F63522">
            <w:pPr>
              <w:spacing w:before="72"/>
              <w:rPr>
                <w:u w:val="single"/>
              </w:rPr>
            </w:pPr>
            <w:r w:rsidRPr="00FA5535">
              <w:rPr>
                <w:u w:val="single"/>
              </w:rPr>
              <w:t>Mapping rechthebbenden:</w:t>
            </w:r>
          </w:p>
          <w:p w14:paraId="229C4B25" w14:textId="77777777" w:rsidR="002714EB" w:rsidRPr="00FA5535" w:rsidRDefault="002714EB" w:rsidP="00F63522">
            <w:pPr>
              <w:spacing w:line="240" w:lineRule="auto"/>
              <w:rPr>
                <w:sz w:val="16"/>
                <w:szCs w:val="16"/>
              </w:rPr>
            </w:pPr>
            <w:r w:rsidRPr="00FA5535">
              <w:rPr>
                <w:sz w:val="16"/>
                <w:szCs w:val="16"/>
              </w:rPr>
              <w:t xml:space="preserve">-zie voorgaande </w:t>
            </w:r>
            <w:r w:rsidRPr="00FA5535">
              <w:rPr>
                <w:sz w:val="16"/>
              </w:rPr>
              <w:t>mapping</w:t>
            </w:r>
            <w:r w:rsidRPr="00FA5535">
              <w:rPr>
                <w:sz w:val="16"/>
                <w:szCs w:val="16"/>
              </w:rPr>
              <w:t xml:space="preserve"> rechthebbenden</w:t>
            </w:r>
          </w:p>
          <w:p w14:paraId="60FB7D3E" w14:textId="77777777" w:rsidR="002714EB" w:rsidRPr="00FA5535" w:rsidRDefault="002714EB" w:rsidP="00F63522">
            <w:pPr>
              <w:spacing w:line="240" w:lineRule="auto"/>
              <w:rPr>
                <w:sz w:val="16"/>
                <w:szCs w:val="16"/>
              </w:rPr>
            </w:pPr>
          </w:p>
          <w:p w14:paraId="2B009335" w14:textId="77777777" w:rsidR="002714EB" w:rsidRPr="000437B6" w:rsidRDefault="002714EB" w:rsidP="00F63522">
            <w:pPr>
              <w:spacing w:line="240" w:lineRule="auto"/>
              <w:rPr>
                <w:szCs w:val="18"/>
                <w:u w:val="single"/>
              </w:rPr>
            </w:pPr>
            <w:r w:rsidRPr="00763CAD">
              <w:rPr>
                <w:szCs w:val="18"/>
                <w:u w:val="single"/>
              </w:rPr>
              <w:t>Mapping neemt/nemen:</w:t>
            </w:r>
          </w:p>
          <w:p w14:paraId="501C305E" w14:textId="77777777" w:rsidR="002714EB" w:rsidRPr="004F2DFA" w:rsidRDefault="002714EB" w:rsidP="00F63522">
            <w:pPr>
              <w:spacing w:line="240" w:lineRule="auto"/>
              <w:rPr>
                <w:sz w:val="16"/>
              </w:rPr>
            </w:pPr>
            <w:r w:rsidRPr="000437B6">
              <w:rPr>
                <w:sz w:val="16"/>
              </w:rPr>
              <w:t>//IMKAD_AangebodenStuk/Stukdeel</w:t>
            </w:r>
            <w:r>
              <w:rPr>
                <w:sz w:val="16"/>
              </w:rPr>
              <w:t>DoorhalingHypotheek/tekstkeuze/</w:t>
            </w:r>
          </w:p>
          <w:p w14:paraId="6478775D" w14:textId="77777777" w:rsidR="002714EB" w:rsidRPr="00FA5535" w:rsidRDefault="002714EB" w:rsidP="00F63522">
            <w:pPr>
              <w:spacing w:line="240" w:lineRule="auto"/>
              <w:rPr>
                <w:sz w:val="16"/>
                <w:szCs w:val="16"/>
              </w:rPr>
            </w:pPr>
            <w:r w:rsidRPr="00FA5535">
              <w:rPr>
                <w:sz w:val="16"/>
                <w:szCs w:val="16"/>
              </w:rPr>
              <w:tab/>
              <w:t>./tagNaam (k_NeemtNemen)</w:t>
            </w:r>
          </w:p>
          <w:p w14:paraId="7C88163B" w14:textId="77777777" w:rsidR="002714EB" w:rsidRDefault="002714EB" w:rsidP="00F63522">
            <w:pPr>
              <w:spacing w:line="240" w:lineRule="auto"/>
            </w:pPr>
            <w:r w:rsidRPr="00FA5535">
              <w:rPr>
                <w:sz w:val="16"/>
                <w:szCs w:val="16"/>
              </w:rPr>
              <w:tab/>
              <w:t>./tekst (neemt of nemen)</w:t>
            </w:r>
          </w:p>
        </w:tc>
      </w:tr>
      <w:tr w:rsidR="00464F31" w:rsidRPr="0051376E" w14:paraId="3405337A" w14:textId="77777777" w:rsidTr="009D65D3">
        <w:tc>
          <w:tcPr>
            <w:tcW w:w="6371" w:type="dxa"/>
            <w:shd w:val="clear" w:color="auto" w:fill="auto"/>
          </w:tcPr>
          <w:p w14:paraId="560D82E1" w14:textId="77777777" w:rsidR="002714EB" w:rsidRPr="0032370A" w:rsidRDefault="002714EB" w:rsidP="002714EB">
            <w:pPr>
              <w:rPr>
                <w:rFonts w:cs="Arial"/>
                <w:color w:val="FF0000"/>
                <w:szCs w:val="18"/>
              </w:rPr>
            </w:pPr>
            <w:r w:rsidRPr="00FA5535">
              <w:rPr>
                <w:rFonts w:cs="Arial"/>
                <w:b/>
                <w:color w:val="FF0000"/>
                <w:u w:val="single"/>
              </w:rPr>
              <w:t>Volmacht</w:t>
            </w:r>
          </w:p>
          <w:p w14:paraId="5F62D23F" w14:textId="77777777" w:rsidR="00464F31" w:rsidRPr="00FA5535" w:rsidRDefault="00C53CF4" w:rsidP="00CA5B8F">
            <w:pPr>
              <w:rPr>
                <w:rFonts w:cs="Arial"/>
                <w:b/>
                <w:color w:val="FF0000"/>
                <w:u w:val="single"/>
              </w:rPr>
            </w:pPr>
            <w:r w:rsidRPr="0032370A">
              <w:rPr>
                <w:rFonts w:cs="Arial"/>
                <w:color w:val="FF0000"/>
                <w:szCs w:val="18"/>
              </w:rPr>
              <w:t xml:space="preserve">Van de onderhavige volmachtverlening door de </w:t>
            </w:r>
            <w:r w:rsidRPr="0032370A">
              <w:rPr>
                <w:rFonts w:cs="Arial"/>
                <w:color w:val="339966"/>
                <w:szCs w:val="18"/>
              </w:rPr>
              <w:t>rechthebbende/rechthebbenden</w:t>
            </w:r>
            <w:r w:rsidRPr="00FA5535" w:rsidDel="00CA5B8F">
              <w:rPr>
                <w:rFonts w:cs="Arial"/>
                <w:b/>
                <w:color w:val="FF0000"/>
                <w:u w:val="single"/>
              </w:rPr>
              <w:t xml:space="preserve"> </w:t>
            </w:r>
          </w:p>
        </w:tc>
        <w:tc>
          <w:tcPr>
            <w:tcW w:w="8222" w:type="dxa"/>
            <w:shd w:val="clear" w:color="auto" w:fill="auto"/>
          </w:tcPr>
          <w:p w14:paraId="6D2892ED" w14:textId="77777777" w:rsidR="00ED3592" w:rsidRDefault="00ED3592" w:rsidP="00FA5535">
            <w:pPr>
              <w:spacing w:before="72"/>
            </w:pPr>
            <w:r>
              <w:t>V</w:t>
            </w:r>
            <w:r w:rsidR="00FB13B3">
              <w:t>aste</w:t>
            </w:r>
            <w:r>
              <w:t xml:space="preserve"> tekst</w:t>
            </w:r>
            <w:r w:rsidR="00C53CF4">
              <w:t xml:space="preserve"> met verplichte gebruikerskeuze</w:t>
            </w:r>
            <w:r w:rsidR="003A2531">
              <w:t>.</w:t>
            </w:r>
          </w:p>
          <w:p w14:paraId="48997859" w14:textId="77777777" w:rsidR="00464F31" w:rsidRDefault="00464F31" w:rsidP="00FA5535">
            <w:pPr>
              <w:spacing w:before="72"/>
            </w:pPr>
          </w:p>
          <w:p w14:paraId="42AAB7B0" w14:textId="77777777" w:rsidR="00C53CF4" w:rsidRPr="00FA5535" w:rsidRDefault="00C53CF4" w:rsidP="00C53CF4">
            <w:pPr>
              <w:spacing w:before="72"/>
              <w:rPr>
                <w:u w:val="single"/>
              </w:rPr>
            </w:pPr>
            <w:r w:rsidRPr="00FA5535">
              <w:rPr>
                <w:u w:val="single"/>
              </w:rPr>
              <w:t>Mapping rechthebbenden:</w:t>
            </w:r>
          </w:p>
          <w:p w14:paraId="2A55AE1C" w14:textId="77777777" w:rsidR="00C53CF4" w:rsidRPr="0051376E" w:rsidRDefault="00C53CF4" w:rsidP="00C53CF4">
            <w:pPr>
              <w:spacing w:line="240" w:lineRule="auto"/>
            </w:pPr>
            <w:r w:rsidRPr="00FA5535">
              <w:rPr>
                <w:sz w:val="16"/>
                <w:szCs w:val="16"/>
              </w:rPr>
              <w:t xml:space="preserve">-zie voorgaande mapping </w:t>
            </w:r>
            <w:r w:rsidRPr="00C53CF4">
              <w:rPr>
                <w:sz w:val="16"/>
              </w:rPr>
              <w:t>rechthebbenden</w:t>
            </w:r>
          </w:p>
        </w:tc>
      </w:tr>
      <w:tr w:rsidR="00C53CF4" w:rsidRPr="00FA5535" w14:paraId="38CB1A0C" w14:textId="77777777" w:rsidTr="009D65D3">
        <w:tc>
          <w:tcPr>
            <w:tcW w:w="6371" w:type="dxa"/>
            <w:shd w:val="clear" w:color="auto" w:fill="auto"/>
          </w:tcPr>
          <w:p w14:paraId="469497DA" w14:textId="77777777"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datum</w:t>
            </w:r>
            <w:r>
              <w:rPr>
                <w:rFonts w:cs="Arial"/>
                <w:szCs w:val="18"/>
              </w:rPr>
              <w:fldChar w:fldCharType="begin"/>
            </w:r>
            <w:r>
              <w:rPr>
                <w:rFonts w:cs="Arial"/>
                <w:szCs w:val="18"/>
              </w:rPr>
              <w:instrText>MacroButton Nomacro §</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color w:val="FF0000"/>
                <w:szCs w:val="18"/>
              </w:rPr>
              <w:t>.</w:t>
            </w:r>
          </w:p>
          <w:p w14:paraId="4D925971" w14:textId="77777777" w:rsidR="00C53CF4" w:rsidRDefault="00C53CF4" w:rsidP="00F00764">
            <w:pPr>
              <w:rPr>
                <w:rFonts w:cs="Arial"/>
                <w:szCs w:val="18"/>
              </w:rPr>
            </w:pPr>
          </w:p>
          <w:p w14:paraId="027E1653" w14:textId="77777777" w:rsidR="00C53CF4" w:rsidRPr="0032370A" w:rsidRDefault="00C53CF4" w:rsidP="00F00764">
            <w:pPr>
              <w:rPr>
                <w:rFonts w:cs="Arial"/>
                <w:szCs w:val="18"/>
              </w:rPr>
            </w:pPr>
          </w:p>
        </w:tc>
        <w:tc>
          <w:tcPr>
            <w:tcW w:w="8222" w:type="dxa"/>
            <w:shd w:val="clear" w:color="auto" w:fill="auto"/>
          </w:tcPr>
          <w:p w14:paraId="3A2B3290" w14:textId="77777777" w:rsidR="00C53CF4" w:rsidRDefault="00C53CF4" w:rsidP="00F00764">
            <w:r w:rsidRPr="00A227C9">
              <w:lastRenderedPageBreak/>
              <w:t xml:space="preserve">Verplichte </w:t>
            </w:r>
            <w:r>
              <w:t>gebruikerskeuze</w:t>
            </w:r>
            <w:r w:rsidRPr="00A227C9">
              <w:t>, waar</w:t>
            </w:r>
            <w:r>
              <w:t>van</w:t>
            </w:r>
            <w:r w:rsidRPr="00A227C9">
              <w:t xml:space="preserve"> er één ge</w:t>
            </w:r>
            <w:r>
              <w:t>toond</w:t>
            </w:r>
            <w:r w:rsidRPr="00A227C9">
              <w:t xml:space="preserve"> word</w:t>
            </w:r>
            <w:r>
              <w:t>t:</w:t>
            </w:r>
          </w:p>
          <w:p w14:paraId="263F91F0" w14:textId="77777777"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14:paraId="6FCE6393" w14:textId="77777777"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14:paraId="5BCEF1DE" w14:textId="77777777"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14:paraId="2D21A80B" w14:textId="77777777" w:rsidR="00C53CF4" w:rsidRPr="0032370A" w:rsidRDefault="00C53CF4" w:rsidP="00F00764">
            <w:pPr>
              <w:ind w:left="360"/>
              <w:rPr>
                <w:rFonts w:cs="Arial"/>
                <w:szCs w:val="18"/>
              </w:rPr>
            </w:pPr>
            <w:r w:rsidRPr="0032370A">
              <w:rPr>
                <w:rFonts w:cs="Arial"/>
                <w:szCs w:val="18"/>
              </w:rPr>
              <w:lastRenderedPageBreak/>
              <w:tab/>
              <w:t xml:space="preserve">- meer dan </w:t>
            </w:r>
            <w:r>
              <w:rPr>
                <w:rFonts w:cs="Arial"/>
                <w:szCs w:val="18"/>
              </w:rPr>
              <w:t>1</w:t>
            </w:r>
            <w:r w:rsidRPr="0032370A">
              <w:rPr>
                <w:rFonts w:cs="Arial"/>
                <w:szCs w:val="18"/>
              </w:rPr>
              <w:t>: akten en worden.</w:t>
            </w:r>
          </w:p>
          <w:p w14:paraId="7F387207" w14:textId="77777777" w:rsidR="00C53CF4" w:rsidRPr="0032370A" w:rsidRDefault="00C53CF4" w:rsidP="00F00764">
            <w:pPr>
              <w:numPr>
                <w:ilvl w:val="0"/>
                <w:numId w:val="6"/>
              </w:numPr>
              <w:rPr>
                <w:szCs w:val="18"/>
              </w:rPr>
            </w:pPr>
            <w:r>
              <w:rPr>
                <w:szCs w:val="18"/>
              </w:rPr>
              <w:t xml:space="preserve">aanvaarding </w:t>
            </w:r>
            <w:r w:rsidRPr="0032370A">
              <w:rPr>
                <w:szCs w:val="18"/>
              </w:rPr>
              <w:t>bij waarnemer</w:t>
            </w:r>
          </w:p>
          <w:p w14:paraId="337B740D"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14:paraId="221FD3CB" w14:textId="77777777"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14:paraId="3A0CC7A5"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14:paraId="1753E7ED" w14:textId="77777777"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14:paraId="08F5208E" w14:textId="77777777"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p w14:paraId="3EEE9691" w14:textId="77777777" w:rsidR="00C53CF4" w:rsidRDefault="00C53CF4" w:rsidP="00F00764">
            <w:pPr>
              <w:rPr>
                <w:u w:val="single"/>
              </w:rPr>
            </w:pPr>
          </w:p>
          <w:p w14:paraId="62130E3E" w14:textId="77777777" w:rsidR="00C53CF4" w:rsidRPr="00FA5535" w:rsidRDefault="00C53CF4" w:rsidP="00F00764">
            <w:pPr>
              <w:spacing w:before="72"/>
              <w:rPr>
                <w:u w:val="single"/>
              </w:rPr>
            </w:pPr>
            <w:r w:rsidRPr="00FA5535">
              <w:rPr>
                <w:u w:val="single"/>
              </w:rPr>
              <w:t>Mapping</w:t>
            </w:r>
            <w:r>
              <w:rPr>
                <w:u w:val="single"/>
              </w:rPr>
              <w:t xml:space="preserve"> onderhandse volmacht</w:t>
            </w:r>
            <w:r w:rsidRPr="00FA5535">
              <w:rPr>
                <w:u w:val="single"/>
              </w:rPr>
              <w:t>:</w:t>
            </w:r>
          </w:p>
          <w:p w14:paraId="10164B00" w14:textId="77777777"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247F6BF" w14:textId="77777777" w:rsidR="00C53CF4" w:rsidRPr="00FA5535" w:rsidRDefault="00C53CF4" w:rsidP="00F00764">
            <w:pPr>
              <w:spacing w:line="240" w:lineRule="auto"/>
              <w:rPr>
                <w:sz w:val="16"/>
              </w:rPr>
            </w:pPr>
            <w:r w:rsidRPr="00FA5535">
              <w:rPr>
                <w:sz w:val="16"/>
              </w:rPr>
              <w:tab/>
              <w:t>./aantalOnderhandseAkten (getal)</w:t>
            </w:r>
          </w:p>
          <w:p w14:paraId="5DD1DC9E" w14:textId="77777777" w:rsidR="00C53CF4" w:rsidRDefault="00C53CF4" w:rsidP="00F00764">
            <w:pPr>
              <w:spacing w:line="240" w:lineRule="auto"/>
              <w:rPr>
                <w:sz w:val="16"/>
                <w:szCs w:val="16"/>
              </w:rPr>
            </w:pPr>
            <w:r>
              <w:rPr>
                <w:sz w:val="16"/>
                <w:szCs w:val="16"/>
              </w:rPr>
              <w:tab/>
              <w:t>getal = 1 dan akte en wordt</w:t>
            </w:r>
          </w:p>
          <w:p w14:paraId="5709946E" w14:textId="77777777" w:rsidR="00C53CF4" w:rsidRDefault="00C53CF4" w:rsidP="00F00764">
            <w:pPr>
              <w:spacing w:line="240" w:lineRule="auto"/>
              <w:rPr>
                <w:sz w:val="16"/>
              </w:rPr>
            </w:pPr>
            <w:r>
              <w:rPr>
                <w:sz w:val="16"/>
                <w:szCs w:val="16"/>
              </w:rPr>
              <w:tab/>
              <w:t>getal &gt; 1 dan akten en worden</w:t>
            </w:r>
          </w:p>
          <w:p w14:paraId="2590238B" w14:textId="77777777" w:rsidR="00C53CF4" w:rsidRPr="00FA5535" w:rsidRDefault="00C53CF4" w:rsidP="00F00764">
            <w:pPr>
              <w:spacing w:before="72"/>
              <w:rPr>
                <w:u w:val="single"/>
              </w:rPr>
            </w:pPr>
            <w:r w:rsidRPr="00FA5535">
              <w:rPr>
                <w:u w:val="single"/>
              </w:rPr>
              <w:t>Mapping</w:t>
            </w:r>
            <w:r>
              <w:rPr>
                <w:u w:val="single"/>
              </w:rPr>
              <w:t xml:space="preserve"> bij andere eigen akte of bij waarnemer</w:t>
            </w:r>
            <w:r w:rsidRPr="00FA5535">
              <w:rPr>
                <w:u w:val="single"/>
              </w:rPr>
              <w:t>:</w:t>
            </w:r>
          </w:p>
          <w:p w14:paraId="25B04E56"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77B9ED9D" w14:textId="77777777" w:rsidR="00C53CF4" w:rsidRPr="00FA5535" w:rsidRDefault="00C53CF4" w:rsidP="00F00764">
            <w:pPr>
              <w:spacing w:line="240" w:lineRule="auto"/>
              <w:rPr>
                <w:sz w:val="16"/>
              </w:rPr>
            </w:pPr>
            <w:r w:rsidRPr="00FA5535">
              <w:rPr>
                <w:sz w:val="16"/>
              </w:rPr>
              <w:tab/>
              <w:t>./datumOndertekening (datum)</w:t>
            </w:r>
          </w:p>
          <w:p w14:paraId="32DD9EF7" w14:textId="77777777" w:rsidR="00C53CF4" w:rsidRPr="00FA5535" w:rsidRDefault="00C53CF4" w:rsidP="00F00764">
            <w:pPr>
              <w:spacing w:line="240" w:lineRule="auto"/>
              <w:rPr>
                <w:sz w:val="16"/>
              </w:rPr>
            </w:pPr>
            <w:r w:rsidRPr="00FA5535">
              <w:rPr>
                <w:sz w:val="16"/>
              </w:rPr>
              <w:tab/>
              <w:t>./naamNotaris (naam)</w:t>
            </w:r>
          </w:p>
          <w:p w14:paraId="7B28382D" w14:textId="77777777" w:rsidR="00C53CF4" w:rsidRDefault="00C53CF4" w:rsidP="00F00764">
            <w:pPr>
              <w:spacing w:line="240" w:lineRule="auto"/>
              <w:rPr>
                <w:szCs w:val="18"/>
                <w:u w:val="single"/>
              </w:rPr>
            </w:pPr>
          </w:p>
          <w:p w14:paraId="51001D5E" w14:textId="77777777" w:rsidR="00C53CF4" w:rsidRPr="002436E6" w:rsidRDefault="00C53CF4" w:rsidP="00F00764">
            <w:pPr>
              <w:spacing w:line="240" w:lineRule="auto"/>
              <w:rPr>
                <w:szCs w:val="18"/>
                <w:u w:val="single"/>
              </w:rPr>
            </w:pPr>
            <w:r w:rsidRPr="000D5933">
              <w:rPr>
                <w:szCs w:val="18"/>
                <w:u w:val="single"/>
              </w:rPr>
              <w:t>Mapping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14:paraId="0C738547"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46CCBE5F" w14:textId="77777777" w:rsidR="00C53CF4" w:rsidRDefault="00C53CF4" w:rsidP="00F00764">
            <w:pPr>
              <w:spacing w:line="240" w:lineRule="auto"/>
              <w:rPr>
                <w:sz w:val="16"/>
              </w:rPr>
            </w:pPr>
            <w:r w:rsidRPr="00FA5535">
              <w:rPr>
                <w:sz w:val="16"/>
              </w:rPr>
              <w:tab/>
              <w:t>./datumOndertekening (datum)</w:t>
            </w:r>
          </w:p>
          <w:p w14:paraId="37B02A97"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C5EA1CB"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BijWaarnemer</w:t>
            </w:r>
            <w:r w:rsidRPr="00FA5535">
              <w:rPr>
                <w:sz w:val="16"/>
                <w:szCs w:val="16"/>
              </w:rPr>
              <w:t>)</w:t>
            </w:r>
          </w:p>
          <w:p w14:paraId="5571D8C3" w14:textId="77777777"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14:paraId="0B959FF6" w14:textId="77777777" w:rsidR="00C53CF4" w:rsidRDefault="00C53CF4" w:rsidP="00F00764">
            <w:pPr>
              <w:spacing w:line="240" w:lineRule="auto"/>
              <w:rPr>
                <w:sz w:val="16"/>
              </w:rPr>
            </w:pPr>
          </w:p>
          <w:p w14:paraId="06266228" w14:textId="77777777" w:rsidR="00C53CF4" w:rsidRDefault="00C53CF4" w:rsidP="00F00764">
            <w:pPr>
              <w:spacing w:line="240" w:lineRule="auto"/>
              <w:rPr>
                <w:sz w:val="16"/>
              </w:rPr>
            </w:pPr>
            <w:r w:rsidRPr="00FA5535">
              <w:rPr>
                <w:u w:val="single"/>
              </w:rPr>
              <w:t>Mapping</w:t>
            </w:r>
            <w:r>
              <w:rPr>
                <w:u w:val="single"/>
              </w:rPr>
              <w:t xml:space="preserve"> bij akte andere of oud notaris</w:t>
            </w:r>
          </w:p>
          <w:p w14:paraId="09905E71" w14:textId="77777777"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14:paraId="0283DA97" w14:textId="77777777" w:rsidR="00C53CF4" w:rsidRPr="00FA5535" w:rsidRDefault="00C53CF4" w:rsidP="00F00764">
            <w:pPr>
              <w:spacing w:line="240" w:lineRule="auto"/>
              <w:rPr>
                <w:sz w:val="16"/>
              </w:rPr>
            </w:pPr>
            <w:r w:rsidRPr="00FA5535">
              <w:rPr>
                <w:sz w:val="16"/>
              </w:rPr>
              <w:tab/>
              <w:t>./datumOndertekening (datum)</w:t>
            </w:r>
          </w:p>
          <w:p w14:paraId="1765758D" w14:textId="77777777" w:rsidR="00C53CF4" w:rsidRDefault="00C53CF4" w:rsidP="00F00764">
            <w:pPr>
              <w:spacing w:line="240" w:lineRule="auto"/>
              <w:rPr>
                <w:sz w:val="16"/>
              </w:rPr>
            </w:pPr>
            <w:r w:rsidRPr="00FA5535">
              <w:rPr>
                <w:sz w:val="16"/>
              </w:rPr>
              <w:tab/>
              <w:t>./naamNotaris (naam)</w:t>
            </w:r>
          </w:p>
          <w:p w14:paraId="2A5B5986" w14:textId="77777777" w:rsidR="00C53CF4" w:rsidRDefault="00C53CF4" w:rsidP="00F00764">
            <w:pPr>
              <w:spacing w:line="240" w:lineRule="auto"/>
              <w:rPr>
                <w:sz w:val="16"/>
              </w:rPr>
            </w:pPr>
            <w:r w:rsidRPr="00FA5535">
              <w:rPr>
                <w:sz w:val="16"/>
              </w:rPr>
              <w:tab/>
              <w:t>./plaatsNotaris</w:t>
            </w:r>
            <w:r>
              <w:rPr>
                <w:sz w:val="16"/>
              </w:rPr>
              <w:t>Kantoor</w:t>
            </w:r>
            <w:r w:rsidRPr="00FA5535">
              <w:rPr>
                <w:sz w:val="16"/>
              </w:rPr>
              <w:t xml:space="preserve"> (woonplaats)</w:t>
            </w:r>
          </w:p>
          <w:p w14:paraId="0D86361C" w14:textId="77777777" w:rsidR="00C53CF4" w:rsidRDefault="00C53CF4" w:rsidP="00F00764">
            <w:pPr>
              <w:spacing w:line="240" w:lineRule="auto"/>
              <w:rPr>
                <w:sz w:val="16"/>
              </w:rPr>
            </w:pPr>
            <w:r w:rsidRPr="00FA5535">
              <w:rPr>
                <w:sz w:val="16"/>
              </w:rPr>
              <w:t>//IMKAD_AangebodenStuk/StukdeelDoorhalingHypotheek</w:t>
            </w:r>
            <w:r>
              <w:rPr>
                <w:sz w:val="16"/>
              </w:rPr>
              <w:t>/tekstkeuze</w:t>
            </w:r>
          </w:p>
          <w:p w14:paraId="70D68E23" w14:textId="77777777" w:rsidR="00C53CF4" w:rsidRPr="00FA5535" w:rsidRDefault="00C53CF4" w:rsidP="00F00764">
            <w:pPr>
              <w:spacing w:line="240" w:lineRule="auto"/>
              <w:rPr>
                <w:sz w:val="16"/>
                <w:szCs w:val="16"/>
              </w:rPr>
            </w:pPr>
            <w:r w:rsidRPr="00FA5535">
              <w:rPr>
                <w:sz w:val="16"/>
                <w:szCs w:val="16"/>
              </w:rPr>
              <w:tab/>
              <w:t>./tagNaam (k_</w:t>
            </w:r>
            <w:r>
              <w:rPr>
                <w:sz w:val="16"/>
                <w:szCs w:val="16"/>
              </w:rPr>
              <w:t>OudNotaris</w:t>
            </w:r>
            <w:r w:rsidRPr="00FA5535">
              <w:rPr>
                <w:sz w:val="16"/>
                <w:szCs w:val="16"/>
              </w:rPr>
              <w:t>)</w:t>
            </w:r>
          </w:p>
          <w:p w14:paraId="7217B6DE" w14:textId="77777777"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14:paraId="12CF610E" w14:textId="77777777" w:rsidR="00C53CF4" w:rsidRPr="00FA5535" w:rsidRDefault="00C53CF4" w:rsidP="00F00764">
            <w:pPr>
              <w:spacing w:line="240" w:lineRule="auto"/>
              <w:rPr>
                <w:rFonts w:cs="Arial"/>
                <w:snapToGrid/>
                <w:color w:val="800000"/>
                <w:kern w:val="0"/>
                <w:sz w:val="16"/>
                <w:lang w:eastAsia="nl-NL"/>
              </w:rPr>
            </w:pPr>
          </w:p>
        </w:tc>
      </w:tr>
    </w:tbl>
    <w:p w14:paraId="62B30E88" w14:textId="77777777" w:rsidR="00FD034C" w:rsidRDefault="005F2441" w:rsidP="00A55660">
      <w:pPr>
        <w:pStyle w:val="Kop3"/>
        <w:pageBreakBefore/>
      </w:pPr>
      <w:bookmarkStart w:id="79" w:name="_Toc19692107"/>
      <w:r>
        <w:lastRenderedPageBreak/>
        <w:t>Opzegging hypotheekrecht</w:t>
      </w:r>
      <w:bookmarkEnd w:id="79"/>
    </w:p>
    <w:p w14:paraId="0A415EE3" w14:textId="77777777" w:rsidR="004D3760" w:rsidRDefault="004D3760" w:rsidP="004D3760">
      <w:pPr>
        <w:spacing w:before="72"/>
      </w:pPr>
      <w:r>
        <w:t xml:space="preserve">Dit keuzeblok wordt vermeld </w:t>
      </w:r>
      <w:r w:rsidR="003029BA">
        <w:t xml:space="preserve">voor iedere soort </w:t>
      </w:r>
      <w:r>
        <w:t>doorhaling “Opzegging hypotheekrecht” in de akte.</w:t>
      </w:r>
    </w:p>
    <w:p w14:paraId="08E1D806" w14:textId="77777777" w:rsidR="00FD034C" w:rsidRPr="00FD034C" w:rsidRDefault="00FD034C" w:rsidP="00FD034C">
      <w:pPr>
        <w:rPr>
          <w:lang w:val="nl"/>
        </w:rPr>
      </w:pP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4D3760" w:rsidRPr="000E6BC2" w14:paraId="6D033894" w14:textId="77777777" w:rsidTr="009D65D3">
        <w:tc>
          <w:tcPr>
            <w:tcW w:w="1877" w:type="pct"/>
            <w:shd w:val="clear" w:color="auto" w:fill="auto"/>
          </w:tcPr>
          <w:p w14:paraId="5B292270" w14:textId="77777777"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3123" w:type="pct"/>
            <w:shd w:val="clear" w:color="auto" w:fill="auto"/>
          </w:tcPr>
          <w:p w14:paraId="541B0EBC" w14:textId="77777777"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14:paraId="2D11194A" w14:textId="77777777" w:rsidR="00B05436" w:rsidRDefault="00B05436" w:rsidP="00FA5535">
            <w:pPr>
              <w:spacing w:line="240" w:lineRule="auto"/>
            </w:pPr>
          </w:p>
          <w:p w14:paraId="0404014E" w14:textId="77777777" w:rsidR="004D3760" w:rsidRPr="00FA5535" w:rsidRDefault="004D3760" w:rsidP="00FA5535">
            <w:pPr>
              <w:spacing w:before="72"/>
              <w:rPr>
                <w:u w:val="single"/>
              </w:rPr>
            </w:pPr>
            <w:r w:rsidRPr="00FA5535">
              <w:rPr>
                <w:u w:val="single"/>
              </w:rPr>
              <w:t>Mapping:</w:t>
            </w:r>
          </w:p>
          <w:p w14:paraId="28B2C383" w14:textId="77777777"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14:paraId="2F9E6440" w14:textId="77777777" w:rsidR="00820D71" w:rsidRDefault="00820D71"/>
    <w:p w14:paraId="6A78C709" w14:textId="77777777" w:rsidR="00820D71" w:rsidRDefault="00820D71" w:rsidP="00820D71">
      <w:r>
        <w:t>Het onderstaande wordt voor iedere doorhaling opzegging hypotheekrecht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4D3760" w:rsidRPr="007E4227" w14:paraId="6CB1BD02" w14:textId="77777777" w:rsidTr="009D65D3">
        <w:tc>
          <w:tcPr>
            <w:tcW w:w="1876" w:type="pct"/>
            <w:shd w:val="clear" w:color="auto" w:fill="auto"/>
          </w:tcPr>
          <w:p w14:paraId="367891AA" w14:textId="180972CB" w:rsidR="004D3760" w:rsidRPr="00FA5535" w:rsidRDefault="00124F66" w:rsidP="002962E3">
            <w:pPr>
              <w:rPr>
                <w:rFonts w:cs="Arial"/>
                <w:color w:val="800080"/>
              </w:rPr>
            </w:pPr>
            <w:r>
              <w:rPr>
                <w:rFonts w:cs="Arial"/>
                <w:color w:val="800080"/>
              </w:rPr>
              <w:t>a</w:t>
            </w:r>
            <w:r w:rsidR="004D3760" w:rsidRPr="00FA5535">
              <w:rPr>
                <w:rFonts w:cs="Arial"/>
                <w:color w:val="800080"/>
              </w:rPr>
              <w:t xml:space="preserve">. </w:t>
            </w:r>
            <w:r w:rsidR="004D3760" w:rsidRPr="00FA5535">
              <w:rPr>
                <w:rFonts w:cs="Arial"/>
                <w:color w:val="800080"/>
              </w:rPr>
              <w:tab/>
            </w:r>
          </w:p>
        </w:tc>
        <w:tc>
          <w:tcPr>
            <w:tcW w:w="3124" w:type="pct"/>
            <w:shd w:val="clear" w:color="auto" w:fill="auto"/>
          </w:tcPr>
          <w:p w14:paraId="3199DDCD" w14:textId="77777777" w:rsidR="00124F66" w:rsidRPr="00E9465E" w:rsidRDefault="00124F66" w:rsidP="00124F6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76DEDE9B" w14:textId="77777777" w:rsidR="00124F66" w:rsidRDefault="00124F66" w:rsidP="00124F66">
            <w:pPr>
              <w:numPr>
                <w:ilvl w:val="0"/>
                <w:numId w:val="20"/>
              </w:numPr>
              <w:snapToGrid w:val="0"/>
            </w:pPr>
            <w:r>
              <w:t>1 doorhaling aanwezig: geen nummering.</w:t>
            </w:r>
          </w:p>
          <w:p w14:paraId="5F0ED80B" w14:textId="77777777" w:rsidR="00124F66" w:rsidRDefault="00124F66" w:rsidP="00124F66">
            <w:pPr>
              <w:numPr>
                <w:ilvl w:val="0"/>
                <w:numId w:val="20"/>
              </w:numPr>
              <w:snapToGrid w:val="0"/>
            </w:pPr>
            <w:r>
              <w:t>meer dan 1 doorhaling aanwezig: a.  b.  c.</w:t>
            </w:r>
          </w:p>
          <w:p w14:paraId="57830206" w14:textId="77777777" w:rsidR="00124F66" w:rsidRDefault="00124F66" w:rsidP="00124F66">
            <w:pPr>
              <w:pStyle w:val="Lijstalinea"/>
              <w:numPr>
                <w:ilvl w:val="0"/>
                <w:numId w:val="6"/>
              </w:numPr>
            </w:pPr>
            <w:r>
              <w:t>na z. wordt doorgenummerd met aa, ab … az, ba, bb, enz.</w:t>
            </w:r>
          </w:p>
          <w:p w14:paraId="57F18CD3" w14:textId="77777777" w:rsidR="00124F66" w:rsidRPr="00FA5535" w:rsidRDefault="00124F66" w:rsidP="00124F66">
            <w:pPr>
              <w:spacing w:before="72"/>
              <w:rPr>
                <w:u w:val="single"/>
              </w:rPr>
            </w:pPr>
            <w:r w:rsidRPr="00FA5535">
              <w:rPr>
                <w:u w:val="single"/>
              </w:rPr>
              <w:t>Mapping:</w:t>
            </w:r>
          </w:p>
          <w:p w14:paraId="11B876C9" w14:textId="67C27070" w:rsidR="00B05436" w:rsidRPr="00763CAD" w:rsidRDefault="00C54501" w:rsidP="00FA5535">
            <w:pPr>
              <w:spacing w:line="240" w:lineRule="auto"/>
              <w:rPr>
                <w:sz w:val="16"/>
                <w:szCs w:val="16"/>
              </w:rPr>
            </w:pPr>
            <w:r w:rsidRPr="00FA5535">
              <w:rPr>
                <w:sz w:val="16"/>
              </w:rPr>
              <w:t>//IMKAD_AangebodenStuk/StukdeelDoorhalingHypotheek/soortDoorhaling[</w:t>
            </w:r>
            <w:r w:rsidRPr="00FA5535">
              <w:rPr>
                <w:rFonts w:cs="Arial"/>
                <w:snapToGrid/>
                <w:kern w:val="0"/>
                <w:sz w:val="16"/>
                <w:lang w:eastAsia="nl-NL"/>
              </w:rPr>
              <w:t>opzegging hypotheekrecht]</w:t>
            </w:r>
          </w:p>
        </w:tc>
      </w:tr>
      <w:tr w:rsidR="00792C39" w:rsidRPr="00AE1C4D" w14:paraId="20DBFF21" w14:textId="77777777" w:rsidTr="009D65D3">
        <w:trPr>
          <w:trHeight w:val="4429"/>
        </w:trPr>
        <w:tc>
          <w:tcPr>
            <w:tcW w:w="1876" w:type="pct"/>
            <w:shd w:val="clear" w:color="auto" w:fill="auto"/>
          </w:tcPr>
          <w:p w14:paraId="79ACD435" w14:textId="77777777"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p>
        </w:tc>
        <w:tc>
          <w:tcPr>
            <w:tcW w:w="3124" w:type="pct"/>
            <w:shd w:val="clear" w:color="auto" w:fill="auto"/>
          </w:tcPr>
          <w:p w14:paraId="7655F767" w14:textId="77777777"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14:paraId="5B0117E3" w14:textId="77777777" w:rsidR="00792C39" w:rsidRPr="00FA5535" w:rsidRDefault="00792C39" w:rsidP="00FA5535">
            <w:pPr>
              <w:spacing w:before="72"/>
              <w:rPr>
                <w:lang w:val="nl"/>
              </w:rPr>
            </w:pPr>
          </w:p>
          <w:p w14:paraId="53FE47D7" w14:textId="77777777"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14:paraId="5D16DDEB" w14:textId="77777777" w:rsidR="00792C39" w:rsidRDefault="00792C39" w:rsidP="00FA5535">
            <w:pPr>
              <w:spacing w:before="72"/>
              <w:rPr>
                <w:lang w:val="nl"/>
              </w:rPr>
            </w:pPr>
          </w:p>
          <w:p w14:paraId="514C5FE7" w14:textId="77777777" w:rsidR="00792C39" w:rsidRDefault="00792C39" w:rsidP="00FA5535">
            <w:pPr>
              <w:spacing w:before="72"/>
              <w:rPr>
                <w:lang w:val="nl"/>
              </w:rPr>
            </w:pPr>
            <w:r w:rsidRPr="00FA5535">
              <w:rPr>
                <w:lang w:val="nl"/>
              </w:rPr>
              <w:t>De ‘A’ en ‘B’ uit de comparitie worden niet getoond in de nummering.</w:t>
            </w:r>
          </w:p>
          <w:p w14:paraId="7A081175" w14:textId="77777777" w:rsidR="00792C39" w:rsidRPr="00FA5535" w:rsidRDefault="00792C39" w:rsidP="00FA5535">
            <w:pPr>
              <w:spacing w:before="72"/>
              <w:rPr>
                <w:lang w:val="nl"/>
              </w:rPr>
            </w:pPr>
          </w:p>
          <w:p w14:paraId="2292AEF7" w14:textId="77777777"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14:paraId="704EFE23" w14:textId="77777777"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14:paraId="21787EB3" w14:textId="77777777" w:rsidR="00792C39" w:rsidRPr="00D401DB" w:rsidRDefault="00792C39" w:rsidP="00FA5535">
            <w:pPr>
              <w:spacing w:before="72"/>
            </w:pPr>
          </w:p>
          <w:p w14:paraId="26A167C7" w14:textId="77777777"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MacroButton Nomacro §</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14:paraId="19171377" w14:textId="77777777" w:rsidR="00792C39" w:rsidRDefault="00792C39" w:rsidP="00792C39">
            <w:pPr>
              <w:spacing w:line="240" w:lineRule="auto"/>
            </w:pPr>
          </w:p>
          <w:p w14:paraId="25526B5D" w14:textId="77777777" w:rsidR="00792C39" w:rsidRPr="00FA5535" w:rsidRDefault="00792C39" w:rsidP="00FA5535">
            <w:pPr>
              <w:spacing w:before="72"/>
              <w:rPr>
                <w:u w:val="single"/>
              </w:rPr>
            </w:pPr>
            <w:r w:rsidRPr="00FA5535">
              <w:rPr>
                <w:u w:val="single"/>
              </w:rPr>
              <w:t>Mapping nummering volmachtgever:</w:t>
            </w:r>
          </w:p>
          <w:p w14:paraId="65ED8BED" w14:textId="77777777"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14:paraId="651DE554"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46F3A6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0C428912" w14:textId="77777777" w:rsidR="00792C39" w:rsidRPr="00FA5535" w:rsidRDefault="00792C39" w:rsidP="00FA5535">
            <w:pPr>
              <w:spacing w:line="240" w:lineRule="auto"/>
              <w:rPr>
                <w:sz w:val="16"/>
                <w:szCs w:val="16"/>
              </w:rPr>
            </w:pPr>
            <w:r w:rsidRPr="00FA5535">
              <w:rPr>
                <w:sz w:val="16"/>
                <w:szCs w:val="16"/>
              </w:rPr>
              <w:t>-en optioneel</w:t>
            </w:r>
          </w:p>
          <w:p w14:paraId="6F9122FF"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2DF877F7" w14:textId="77777777" w:rsidR="00792C39" w:rsidRPr="00FA5535" w:rsidRDefault="00792C39" w:rsidP="00FA5535">
            <w:pPr>
              <w:spacing w:line="240" w:lineRule="auto"/>
              <w:rPr>
                <w:sz w:val="16"/>
                <w:szCs w:val="16"/>
              </w:rPr>
            </w:pPr>
          </w:p>
          <w:p w14:paraId="301F04CA" w14:textId="77777777" w:rsidR="00792C39" w:rsidRPr="00FA5535" w:rsidRDefault="00792C39" w:rsidP="00FA5535">
            <w:pPr>
              <w:spacing w:line="240" w:lineRule="auto"/>
              <w:rPr>
                <w:u w:val="single"/>
              </w:rPr>
            </w:pPr>
            <w:r w:rsidRPr="00FA5535">
              <w:rPr>
                <w:u w:val="single"/>
              </w:rPr>
              <w:t>Mapping volmachtgevers die samen genummerd zijn:</w:t>
            </w:r>
          </w:p>
          <w:p w14:paraId="31078CDB" w14:textId="77777777"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9B36E60"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439E10EC" w14:textId="77777777" w:rsidR="00792C39" w:rsidRPr="00FA5535" w:rsidRDefault="00792C39" w:rsidP="00FA5535">
            <w:pPr>
              <w:spacing w:line="240" w:lineRule="auto"/>
              <w:rPr>
                <w:sz w:val="16"/>
                <w:szCs w:val="16"/>
              </w:rPr>
            </w:pPr>
            <w:r w:rsidRPr="00FA5535">
              <w:rPr>
                <w:sz w:val="16"/>
                <w:szCs w:val="16"/>
              </w:rPr>
              <w:t xml:space="preserve">-en </w:t>
            </w:r>
          </w:p>
          <w:p w14:paraId="21FC027B" w14:textId="77777777"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BF7ECDE" w14:textId="77777777" w:rsidR="00792C39" w:rsidRPr="00FA5535" w:rsidRDefault="00792C39" w:rsidP="00FA5535">
            <w:pPr>
              <w:spacing w:line="240" w:lineRule="auto"/>
              <w:rPr>
                <w:sz w:val="16"/>
                <w:szCs w:val="16"/>
              </w:rPr>
            </w:pPr>
            <w:r w:rsidRPr="00FA5535">
              <w:rPr>
                <w:sz w:val="16"/>
                <w:szCs w:val="16"/>
              </w:rPr>
              <w:t>-en er is minimaal nog een //IMKAD_Persoon aanwezig in de //Partij/Partij</w:t>
            </w:r>
          </w:p>
          <w:p w14:paraId="5146E5BA" w14:textId="77777777" w:rsidR="00792C39" w:rsidRPr="00FA5535" w:rsidRDefault="00792C39" w:rsidP="00FA5535">
            <w:pPr>
              <w:spacing w:line="240" w:lineRule="auto"/>
              <w:rPr>
                <w:sz w:val="16"/>
                <w:szCs w:val="16"/>
              </w:rPr>
            </w:pPr>
          </w:p>
          <w:p w14:paraId="27E7EBAF" w14:textId="77777777" w:rsidR="004C6482" w:rsidRPr="00562613" w:rsidRDefault="004C6482" w:rsidP="004C6482">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7496D9F" w14:textId="77777777"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26FF2675" w14:textId="77777777" w:rsidR="004C6482" w:rsidRDefault="004C6482" w:rsidP="004C6482">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25732B1A" w14:textId="77777777" w:rsidR="004C6482" w:rsidRDefault="004C6482" w:rsidP="004C6482">
            <w:pPr>
              <w:spacing w:line="240" w:lineRule="auto"/>
              <w:rPr>
                <w:snapToGrid/>
                <w:sz w:val="16"/>
                <w:szCs w:val="16"/>
              </w:rPr>
            </w:pPr>
            <w:r>
              <w:rPr>
                <w:snapToGrid/>
                <w:sz w:val="16"/>
                <w:szCs w:val="16"/>
              </w:rPr>
              <w:tab/>
            </w:r>
            <w:r w:rsidRPr="00562613">
              <w:rPr>
                <w:snapToGrid/>
                <w:sz w:val="16"/>
                <w:szCs w:val="16"/>
              </w:rPr>
              <w:t>./statutaireNaam</w:t>
            </w:r>
          </w:p>
          <w:p w14:paraId="4E493AB1" w14:textId="77777777" w:rsidR="004C6482" w:rsidRDefault="004C6482" w:rsidP="004C6482">
            <w:pPr>
              <w:spacing w:line="240" w:lineRule="auto"/>
              <w:rPr>
                <w:snapToGrid/>
                <w:sz w:val="16"/>
                <w:szCs w:val="16"/>
              </w:rPr>
            </w:pPr>
            <w:r>
              <w:rPr>
                <w:snapToGrid/>
                <w:sz w:val="16"/>
                <w:szCs w:val="16"/>
              </w:rPr>
              <w:t>is aanwezig bij de persoon EN</w:t>
            </w:r>
          </w:p>
          <w:p w14:paraId="6A5D859E" w14:textId="77777777"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275979" w:rsidRPr="00FE0E86" w14:paraId="2B2A17AC" w14:textId="77777777" w:rsidTr="009D65D3">
        <w:tblPrEx>
          <w:tblLook w:val="01E0" w:firstRow="1" w:lastRow="1" w:firstColumn="1" w:lastColumn="1" w:noHBand="0" w:noVBand="0"/>
        </w:tblPrEx>
        <w:tc>
          <w:tcPr>
            <w:tcW w:w="1876" w:type="pct"/>
            <w:shd w:val="clear" w:color="auto" w:fill="auto"/>
          </w:tcPr>
          <w:p w14:paraId="32D74AB7" w14:textId="77777777"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14:paraId="085A0B07" w14:textId="77777777"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MacroButton Nomacro §</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MacroButton Nomacro §</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lastRenderedPageBreak/>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3124" w:type="pct"/>
            <w:shd w:val="clear" w:color="auto" w:fill="auto"/>
          </w:tcPr>
          <w:p w14:paraId="0165B608" w14:textId="77777777" w:rsidR="00275979" w:rsidRDefault="00275979" w:rsidP="00FA5535">
            <w:pPr>
              <w:spacing w:before="72"/>
            </w:pPr>
            <w:r>
              <w:lastRenderedPageBreak/>
              <w:t xml:space="preserve">Vaste tekst met </w:t>
            </w:r>
            <w:r w:rsidR="00DF70E9">
              <w:t>verplichte</w:t>
            </w:r>
            <w:r w:rsidR="0035339A">
              <w:t xml:space="preserve"> gebruikers</w:t>
            </w:r>
            <w:r>
              <w:t>keuze</w:t>
            </w:r>
            <w:r w:rsidR="0035339A">
              <w:t>s</w:t>
            </w:r>
            <w:r>
              <w:t>.</w:t>
            </w:r>
          </w:p>
          <w:p w14:paraId="36050402" w14:textId="77777777" w:rsidR="00275979" w:rsidRDefault="00275979" w:rsidP="00FA5535">
            <w:pPr>
              <w:spacing w:before="72"/>
            </w:pPr>
          </w:p>
          <w:p w14:paraId="797795EB" w14:textId="77777777" w:rsidR="00275979" w:rsidRPr="00FA5535" w:rsidRDefault="00275979" w:rsidP="00FA5535">
            <w:pPr>
              <w:spacing w:before="72"/>
              <w:rPr>
                <w:u w:val="single"/>
              </w:rPr>
            </w:pPr>
            <w:r w:rsidRPr="00FA5535">
              <w:rPr>
                <w:u w:val="single"/>
              </w:rPr>
              <w:t>Mapping zegt/zeggen:</w:t>
            </w:r>
          </w:p>
          <w:p w14:paraId="7BBF51D4" w14:textId="77777777" w:rsidR="00E030F3" w:rsidRPr="000437B6" w:rsidRDefault="00275979" w:rsidP="00FA5535">
            <w:pPr>
              <w:spacing w:line="240" w:lineRule="auto"/>
              <w:rPr>
                <w:sz w:val="16"/>
                <w:szCs w:val="16"/>
              </w:rPr>
            </w:pPr>
            <w:r w:rsidRPr="00763CAD">
              <w:rPr>
                <w:sz w:val="16"/>
                <w:szCs w:val="16"/>
              </w:rPr>
              <w:t>//IMKAD_AangebodenStuk/StukdeelDoorhalingHypotheek/tekstkeuze/</w:t>
            </w:r>
          </w:p>
          <w:p w14:paraId="75B31CC9" w14:textId="77777777" w:rsidR="00275979" w:rsidRPr="000437B6" w:rsidRDefault="00E030F3" w:rsidP="00FA5535">
            <w:pPr>
              <w:spacing w:line="240" w:lineRule="auto"/>
              <w:rPr>
                <w:sz w:val="16"/>
                <w:szCs w:val="16"/>
              </w:rPr>
            </w:pPr>
            <w:r w:rsidRPr="000437B6">
              <w:rPr>
                <w:sz w:val="16"/>
                <w:szCs w:val="16"/>
              </w:rPr>
              <w:lastRenderedPageBreak/>
              <w:tab/>
            </w:r>
            <w:r w:rsidR="00275979" w:rsidRPr="000437B6">
              <w:rPr>
                <w:sz w:val="16"/>
                <w:szCs w:val="16"/>
              </w:rPr>
              <w:t>tagNaam (k_</w:t>
            </w:r>
            <w:r w:rsidRPr="000437B6">
              <w:rPr>
                <w:sz w:val="16"/>
                <w:szCs w:val="16"/>
              </w:rPr>
              <w:t>ZegtZeggen</w:t>
            </w:r>
            <w:r w:rsidR="00275979" w:rsidRPr="000437B6">
              <w:rPr>
                <w:sz w:val="16"/>
                <w:szCs w:val="16"/>
              </w:rPr>
              <w:t>)</w:t>
            </w:r>
          </w:p>
          <w:p w14:paraId="73644513" w14:textId="77777777"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14:paraId="68BAE60E" w14:textId="77777777" w:rsidR="0035339A" w:rsidRDefault="0035339A" w:rsidP="00FA5535">
            <w:pPr>
              <w:autoSpaceDE w:val="0"/>
              <w:autoSpaceDN w:val="0"/>
              <w:adjustRightInd w:val="0"/>
              <w:spacing w:line="240" w:lineRule="auto"/>
            </w:pPr>
          </w:p>
          <w:p w14:paraId="6518A689" w14:textId="77777777" w:rsidR="0035339A" w:rsidRPr="00FA5535" w:rsidRDefault="0035339A" w:rsidP="0035339A">
            <w:pPr>
              <w:spacing w:before="72"/>
              <w:rPr>
                <w:u w:val="single"/>
              </w:rPr>
            </w:pPr>
            <w:r w:rsidRPr="00FA5535">
              <w:rPr>
                <w:u w:val="single"/>
              </w:rPr>
              <w:t>Mapping</w:t>
            </w:r>
            <w:r>
              <w:rPr>
                <w:u w:val="single"/>
              </w:rPr>
              <w:t xml:space="preserve"> datum</w:t>
            </w:r>
            <w:r w:rsidRPr="00FA5535">
              <w:rPr>
                <w:u w:val="single"/>
              </w:rPr>
              <w:t>:</w:t>
            </w:r>
          </w:p>
          <w:p w14:paraId="7DB9D4D8" w14:textId="77777777"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14:paraId="5D276511" w14:textId="77777777" w:rsidR="0035339A" w:rsidRDefault="0035339A" w:rsidP="0035339A">
            <w:pPr>
              <w:autoSpaceDE w:val="0"/>
              <w:autoSpaceDN w:val="0"/>
              <w:adjustRightInd w:val="0"/>
              <w:spacing w:line="240" w:lineRule="auto"/>
              <w:rPr>
                <w:sz w:val="16"/>
              </w:rPr>
            </w:pPr>
          </w:p>
          <w:p w14:paraId="4B5D2E18" w14:textId="77777777" w:rsidR="0035339A" w:rsidRPr="00FA5535" w:rsidRDefault="0035339A" w:rsidP="0035339A">
            <w:pPr>
              <w:spacing w:before="72"/>
              <w:rPr>
                <w:u w:val="single"/>
              </w:rPr>
            </w:pPr>
            <w:r w:rsidRPr="00FA5535">
              <w:rPr>
                <w:u w:val="single"/>
              </w:rPr>
              <w:t>Mapping</w:t>
            </w:r>
            <w:r>
              <w:rPr>
                <w:u w:val="single"/>
              </w:rPr>
              <w:t xml:space="preserve"> deel en nummer</w:t>
            </w:r>
            <w:r w:rsidRPr="00FA5535">
              <w:rPr>
                <w:u w:val="single"/>
              </w:rPr>
              <w:t>:</w:t>
            </w:r>
          </w:p>
          <w:p w14:paraId="50BE1E4B" w14:textId="77777777" w:rsidR="0035339A" w:rsidRPr="00FA5535" w:rsidRDefault="0035339A" w:rsidP="0035339A">
            <w:pPr>
              <w:spacing w:line="240" w:lineRule="auto"/>
              <w:rPr>
                <w:sz w:val="16"/>
              </w:rPr>
            </w:pPr>
            <w:r w:rsidRPr="00FA5535">
              <w:rPr>
                <w:sz w:val="16"/>
              </w:rPr>
              <w:t>//IMKAD_AangebodenStuk/StukdeelDoorhalingHypotheek/doorTeHalenStuk/</w:t>
            </w:r>
          </w:p>
          <w:p w14:paraId="289CF957" w14:textId="77777777" w:rsidR="0035339A" w:rsidRDefault="0035339A" w:rsidP="0035339A">
            <w:pPr>
              <w:autoSpaceDE w:val="0"/>
              <w:autoSpaceDN w:val="0"/>
              <w:adjustRightInd w:val="0"/>
              <w:spacing w:line="240" w:lineRule="auto"/>
              <w:rPr>
                <w:sz w:val="16"/>
              </w:rPr>
            </w:pPr>
            <w:r w:rsidRPr="00FA5535">
              <w:rPr>
                <w:sz w:val="16"/>
              </w:rPr>
              <w:t>-de overige mapping is opgenomen in het genoemde tekstblok.</w:t>
            </w:r>
          </w:p>
          <w:p w14:paraId="29164D22" w14:textId="77777777" w:rsidR="0035339A" w:rsidRDefault="0035339A" w:rsidP="0033523B">
            <w:pPr>
              <w:autoSpaceDE w:val="0"/>
              <w:autoSpaceDN w:val="0"/>
              <w:adjustRightInd w:val="0"/>
              <w:spacing w:line="240" w:lineRule="auto"/>
              <w:rPr>
                <w:u w:val="single"/>
              </w:rPr>
            </w:pPr>
          </w:p>
          <w:p w14:paraId="5799D29D" w14:textId="77777777" w:rsidR="0035339A" w:rsidRPr="00FA5535" w:rsidRDefault="0035339A" w:rsidP="0035339A">
            <w:pPr>
              <w:spacing w:before="72"/>
              <w:rPr>
                <w:u w:val="single"/>
              </w:rPr>
            </w:pPr>
            <w:r w:rsidRPr="00FA5535">
              <w:rPr>
                <w:u w:val="single"/>
              </w:rPr>
              <w:t>Mapping volmachtgevers:</w:t>
            </w:r>
          </w:p>
          <w:p w14:paraId="4331B2E4" w14:textId="77777777" w:rsidR="0033523B" w:rsidRPr="00FA5535" w:rsidRDefault="0033523B" w:rsidP="0033523B">
            <w:pPr>
              <w:spacing w:line="240" w:lineRule="auto"/>
              <w:rPr>
                <w:sz w:val="16"/>
                <w:szCs w:val="16"/>
              </w:rPr>
            </w:pPr>
            <w:r w:rsidRPr="00FA5535">
              <w:rPr>
                <w:sz w:val="16"/>
                <w:szCs w:val="16"/>
              </w:rPr>
              <w:t>//IMKAD_AangebodenStuk/StukdeelDoorhalingHypotheek/tekstkeuze</w:t>
            </w:r>
          </w:p>
          <w:p w14:paraId="64A8B735" w14:textId="77777777" w:rsidR="0033523B" w:rsidRPr="00FA5535" w:rsidRDefault="0033523B" w:rsidP="0033523B">
            <w:pPr>
              <w:spacing w:line="240" w:lineRule="auto"/>
              <w:rPr>
                <w:sz w:val="16"/>
                <w:szCs w:val="16"/>
              </w:rPr>
            </w:pPr>
            <w:r w:rsidRPr="00FA5535">
              <w:rPr>
                <w:sz w:val="16"/>
                <w:szCs w:val="16"/>
              </w:rPr>
              <w:tab/>
              <w:t>./tagNaam (k_Volmachtgever)</w:t>
            </w:r>
          </w:p>
          <w:p w14:paraId="3789590D" w14:textId="77777777"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14:paraId="7A9AB02C" w14:textId="77777777" w:rsidTr="009D65D3">
        <w:tblPrEx>
          <w:tblLook w:val="01E0" w:firstRow="1" w:lastRow="1" w:firstColumn="1" w:lastColumn="1" w:noHBand="0" w:noVBand="0"/>
        </w:tblPrEx>
        <w:tc>
          <w:tcPr>
            <w:tcW w:w="1876" w:type="pct"/>
            <w:shd w:val="clear" w:color="auto" w:fill="auto"/>
          </w:tcPr>
          <w:p w14:paraId="08DAF40F" w14:textId="77777777"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52D19D5E" w14:textId="77777777"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14:paraId="4E8F08A6" w14:textId="77777777" w:rsidR="006A56C6" w:rsidRDefault="006A56C6" w:rsidP="00FA5535">
            <w:pPr>
              <w:spacing w:before="72"/>
            </w:pPr>
          </w:p>
          <w:p w14:paraId="604B988D" w14:textId="77777777"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14:paraId="4F2847AB" w14:textId="77777777" w:rsidR="006A56C6" w:rsidRDefault="006A56C6" w:rsidP="00FA5535">
            <w:pPr>
              <w:spacing w:before="72"/>
            </w:pPr>
          </w:p>
          <w:p w14:paraId="57523AEB" w14:textId="77777777"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08AB345F" w14:textId="77777777" w:rsidR="00D20AB9" w:rsidRPr="00FA5535" w:rsidRDefault="00D20AB9" w:rsidP="00D20AB9">
            <w:pPr>
              <w:spacing w:line="240" w:lineRule="auto"/>
              <w:rPr>
                <w:sz w:val="16"/>
              </w:rPr>
            </w:pPr>
            <w:r w:rsidRPr="00FA5535">
              <w:rPr>
                <w:sz w:val="16"/>
              </w:rPr>
              <w:t>-voor elke</w:t>
            </w:r>
          </w:p>
          <w:p w14:paraId="2B04E2AD" w14:textId="77777777" w:rsidR="00D20AB9" w:rsidRDefault="00D20AB9" w:rsidP="00D20AB9">
            <w:pPr>
              <w:spacing w:line="240" w:lineRule="auto"/>
              <w:rPr>
                <w:sz w:val="16"/>
              </w:rPr>
            </w:pPr>
            <w:r w:rsidRPr="00FA5535">
              <w:rPr>
                <w:sz w:val="16"/>
              </w:rPr>
              <w:t>//IMKAD_AangebodenStuk/StukdeelDoorhalingHypotheek/debiteurAkteHypotheekrecht</w:t>
            </w:r>
          </w:p>
          <w:p w14:paraId="7578C93B" w14:textId="77777777" w:rsidR="00D20AB9" w:rsidRPr="00FA5535" w:rsidRDefault="00D20AB9" w:rsidP="00FA5535">
            <w:pPr>
              <w:spacing w:line="240" w:lineRule="auto"/>
              <w:rPr>
                <w:sz w:val="16"/>
              </w:rPr>
            </w:pPr>
          </w:p>
          <w:p w14:paraId="35CCDA17" w14:textId="77777777" w:rsidR="006A56C6" w:rsidRPr="00FA5535" w:rsidRDefault="006A56C6" w:rsidP="00FA5535">
            <w:pPr>
              <w:spacing w:before="72"/>
              <w:rPr>
                <w:u w:val="single"/>
                <w:lang w:val="nl"/>
              </w:rPr>
            </w:pPr>
            <w:r w:rsidRPr="00FA5535">
              <w:rPr>
                <w:u w:val="single"/>
                <w:lang w:val="nl"/>
              </w:rPr>
              <w:t>Mapping hypotheekgevers:</w:t>
            </w:r>
          </w:p>
          <w:p w14:paraId="0ED76F5D" w14:textId="77777777" w:rsidR="006A56C6" w:rsidRPr="00FA5535" w:rsidRDefault="006A56C6" w:rsidP="00FA5535">
            <w:pPr>
              <w:spacing w:line="240" w:lineRule="auto"/>
              <w:rPr>
                <w:sz w:val="16"/>
                <w:szCs w:val="16"/>
              </w:rPr>
            </w:pPr>
            <w:r w:rsidRPr="00FA5535">
              <w:rPr>
                <w:sz w:val="16"/>
                <w:szCs w:val="16"/>
              </w:rPr>
              <w:t>//IMKAD_AangebodenStuk/StukdeelDoorhalingHypotheek/tekstkeuze</w:t>
            </w:r>
          </w:p>
          <w:p w14:paraId="79D7EF70" w14:textId="77777777" w:rsidR="006A56C6" w:rsidRPr="00FA5535" w:rsidRDefault="006A56C6" w:rsidP="00FA5535">
            <w:pPr>
              <w:spacing w:line="240" w:lineRule="auto"/>
              <w:rPr>
                <w:sz w:val="16"/>
                <w:szCs w:val="16"/>
              </w:rPr>
            </w:pPr>
            <w:r w:rsidRPr="00FA5535">
              <w:rPr>
                <w:sz w:val="16"/>
                <w:szCs w:val="16"/>
              </w:rPr>
              <w:tab/>
              <w:t>./tagNaam (k_Hypotheekgever)</w:t>
            </w:r>
          </w:p>
          <w:p w14:paraId="6C09A5C7" w14:textId="77777777" w:rsidR="006A56C6" w:rsidRPr="00FA5535" w:rsidRDefault="006A56C6" w:rsidP="00FA5535">
            <w:pPr>
              <w:spacing w:line="240" w:lineRule="auto"/>
              <w:rPr>
                <w:sz w:val="16"/>
              </w:rPr>
            </w:pPr>
            <w:r w:rsidRPr="00FA5535">
              <w:rPr>
                <w:sz w:val="16"/>
                <w:szCs w:val="16"/>
              </w:rPr>
              <w:tab/>
              <w:t>./tekst (hypotheekgever of hypotheekgevers)</w:t>
            </w:r>
          </w:p>
          <w:p w14:paraId="4929BA81" w14:textId="77777777" w:rsidR="006A56C6" w:rsidRPr="00FA5535" w:rsidRDefault="006A56C6" w:rsidP="00FA5535">
            <w:pPr>
              <w:spacing w:line="240" w:lineRule="auto"/>
              <w:rPr>
                <w:sz w:val="16"/>
              </w:rPr>
            </w:pPr>
          </w:p>
          <w:p w14:paraId="60E4C067" w14:textId="77777777" w:rsidR="006A56C6" w:rsidRPr="00FA5535" w:rsidRDefault="006A56C6" w:rsidP="00FA5535">
            <w:pPr>
              <w:spacing w:before="72"/>
              <w:rPr>
                <w:u w:val="single"/>
                <w:lang w:val="nl"/>
              </w:rPr>
            </w:pPr>
            <w:r w:rsidRPr="00FA5535">
              <w:rPr>
                <w:u w:val="single"/>
                <w:lang w:val="nl"/>
              </w:rPr>
              <w:t>Mapping debiteuren:</w:t>
            </w:r>
          </w:p>
          <w:p w14:paraId="42B60B94" w14:textId="77777777" w:rsidR="006A56C6" w:rsidRPr="00FA5535" w:rsidRDefault="006A56C6" w:rsidP="00FA5535">
            <w:pPr>
              <w:spacing w:line="240" w:lineRule="auto"/>
              <w:rPr>
                <w:sz w:val="16"/>
                <w:szCs w:val="16"/>
              </w:rPr>
            </w:pPr>
            <w:r w:rsidRPr="00FA5535">
              <w:rPr>
                <w:sz w:val="16"/>
                <w:szCs w:val="16"/>
              </w:rPr>
              <w:lastRenderedPageBreak/>
              <w:t>//IMKAD_AangebodenStuk/StukdeelDoorhalingHypotheek/tekstkeuze</w:t>
            </w:r>
          </w:p>
          <w:p w14:paraId="5CE716A3" w14:textId="77777777" w:rsidR="006A56C6" w:rsidRPr="00FA5535" w:rsidRDefault="006A56C6" w:rsidP="00FA5535">
            <w:pPr>
              <w:spacing w:line="240" w:lineRule="auto"/>
              <w:rPr>
                <w:sz w:val="16"/>
                <w:szCs w:val="16"/>
              </w:rPr>
            </w:pPr>
            <w:r w:rsidRPr="00FA5535">
              <w:rPr>
                <w:sz w:val="16"/>
                <w:szCs w:val="16"/>
              </w:rPr>
              <w:tab/>
              <w:t>./tagNaam (k_Debiteur)</w:t>
            </w:r>
          </w:p>
          <w:p w14:paraId="285C5E4E" w14:textId="77777777" w:rsidR="006A56C6" w:rsidRPr="00FA5535" w:rsidRDefault="006A56C6" w:rsidP="00FA5535">
            <w:pPr>
              <w:spacing w:line="240" w:lineRule="auto"/>
              <w:rPr>
                <w:sz w:val="16"/>
              </w:rPr>
            </w:pPr>
            <w:r w:rsidRPr="00FA5535">
              <w:rPr>
                <w:sz w:val="16"/>
                <w:szCs w:val="16"/>
              </w:rPr>
              <w:tab/>
              <w:t>./tekst (debiteur of debiteuren)</w:t>
            </w:r>
          </w:p>
        </w:tc>
      </w:tr>
      <w:tr w:rsidR="00275979" w:rsidRPr="00FE0E86" w14:paraId="4C6755C6" w14:textId="77777777" w:rsidTr="009D65D3">
        <w:tblPrEx>
          <w:tblLook w:val="01E0" w:firstRow="1" w:lastRow="1" w:firstColumn="1" w:lastColumn="1" w:noHBand="0" w:noVBand="0"/>
        </w:tblPrEx>
        <w:tc>
          <w:tcPr>
            <w:tcW w:w="1876" w:type="pct"/>
            <w:shd w:val="clear" w:color="auto" w:fill="auto"/>
          </w:tcPr>
          <w:p w14:paraId="1B658006" w14:textId="77777777"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14:paraId="1FED195C" w14:textId="77777777"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3124" w:type="pct"/>
            <w:shd w:val="clear" w:color="auto" w:fill="auto"/>
          </w:tcPr>
          <w:p w14:paraId="65F29438" w14:textId="77777777"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14:paraId="262D1238" w14:textId="77777777" w:rsidR="00287E59" w:rsidRDefault="00287E59" w:rsidP="00FA5535">
            <w:pPr>
              <w:pStyle w:val="streepje"/>
              <w:numPr>
                <w:ilvl w:val="0"/>
                <w:numId w:val="0"/>
              </w:numPr>
              <w:rPr>
                <w:rFonts w:cs="Arial"/>
                <w:color w:val="000000"/>
                <w:szCs w:val="18"/>
              </w:rPr>
            </w:pPr>
          </w:p>
          <w:p w14:paraId="2A20BB12" w14:textId="77777777"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14:paraId="44B57B61" w14:textId="77777777" w:rsidR="00767D84" w:rsidRDefault="00767D84" w:rsidP="00767D84">
            <w:pPr>
              <w:pStyle w:val="streepje"/>
              <w:numPr>
                <w:ilvl w:val="0"/>
                <w:numId w:val="0"/>
              </w:numPr>
              <w:rPr>
                <w:rFonts w:cs="Arial"/>
                <w:color w:val="000000"/>
                <w:szCs w:val="18"/>
              </w:rPr>
            </w:pPr>
          </w:p>
          <w:p w14:paraId="014B09EA" w14:textId="77777777" w:rsidR="00767D84" w:rsidRPr="00FA5535" w:rsidRDefault="00767D84" w:rsidP="00767D84">
            <w:pPr>
              <w:spacing w:before="72"/>
              <w:rPr>
                <w:u w:val="single"/>
              </w:rPr>
            </w:pPr>
            <w:r w:rsidRPr="00FA5535">
              <w:rPr>
                <w:u w:val="single"/>
              </w:rPr>
              <w:t>Mapping recht:</w:t>
            </w:r>
          </w:p>
          <w:p w14:paraId="36C80909" w14:textId="77777777"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14:paraId="330F6C7F" w14:textId="77777777" w:rsidR="00767D84" w:rsidRDefault="00767D84" w:rsidP="00767D84">
            <w:pPr>
              <w:spacing w:line="240" w:lineRule="auto"/>
              <w:rPr>
                <w:sz w:val="16"/>
                <w:szCs w:val="16"/>
              </w:rPr>
            </w:pPr>
            <w:r w:rsidRPr="00FA5535">
              <w:rPr>
                <w:sz w:val="16"/>
                <w:szCs w:val="16"/>
              </w:rPr>
              <w:t xml:space="preserve">-de overige mapping is </w:t>
            </w:r>
            <w:r w:rsidRPr="00FA5535">
              <w:rPr>
                <w:sz w:val="16"/>
              </w:rPr>
              <w:t>opgenomen</w:t>
            </w:r>
            <w:r w:rsidRPr="00FA5535">
              <w:rPr>
                <w:sz w:val="16"/>
                <w:szCs w:val="16"/>
              </w:rPr>
              <w:t xml:space="preserve"> in het genoemde tekstblok</w:t>
            </w:r>
          </w:p>
          <w:p w14:paraId="71C21B5A" w14:textId="77777777" w:rsidR="00BD04F7" w:rsidRPr="00FA5535" w:rsidRDefault="00BD04F7" w:rsidP="00767D84">
            <w:pPr>
              <w:spacing w:line="240" w:lineRule="auto"/>
              <w:rPr>
                <w:rFonts w:cs="Arial"/>
                <w:sz w:val="20"/>
              </w:rPr>
            </w:pPr>
          </w:p>
          <w:p w14:paraId="3EA03605" w14:textId="77777777" w:rsidR="00767D84" w:rsidRPr="00FA5535" w:rsidRDefault="00767D84" w:rsidP="00767D84">
            <w:pPr>
              <w:spacing w:before="72"/>
              <w:rPr>
                <w:u w:val="single"/>
              </w:rPr>
            </w:pPr>
            <w:r w:rsidRPr="00FA5535">
              <w:rPr>
                <w:u w:val="single"/>
              </w:rPr>
              <w:t>Mapping registergoed:</w:t>
            </w:r>
          </w:p>
          <w:p w14:paraId="23452E11" w14:textId="77777777"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14:paraId="30050A42" w14:textId="77777777" w:rsidR="00287E59" w:rsidRPr="00767D84" w:rsidRDefault="00767D84" w:rsidP="00767D84">
            <w:pPr>
              <w:spacing w:line="240" w:lineRule="auto"/>
              <w:rPr>
                <w:sz w:val="16"/>
              </w:rPr>
            </w:pPr>
            <w:r w:rsidRPr="00FA5535">
              <w:rPr>
                <w:sz w:val="16"/>
              </w:rPr>
              <w:t xml:space="preserve">-de overige mapping is opgenomen in het genoemde tekstblok </w:t>
            </w:r>
          </w:p>
        </w:tc>
      </w:tr>
      <w:tr w:rsidR="00142655" w:rsidRPr="00FE0E86" w14:paraId="225E6783" w14:textId="77777777" w:rsidTr="009D65D3">
        <w:tblPrEx>
          <w:tblLook w:val="01E0" w:firstRow="1" w:lastRow="1" w:firstColumn="1" w:lastColumn="1" w:noHBand="0" w:noVBand="0"/>
        </w:tblPrEx>
        <w:tc>
          <w:tcPr>
            <w:tcW w:w="1876" w:type="pct"/>
            <w:shd w:val="clear" w:color="auto" w:fill="auto"/>
          </w:tcPr>
          <w:p w14:paraId="335277EE" w14:textId="77777777" w:rsidR="00142655" w:rsidRPr="0032370A" w:rsidRDefault="00142655" w:rsidP="00812B6D">
            <w:pPr>
              <w:rPr>
                <w:rFonts w:cs="Arial"/>
                <w:color w:val="FF0000"/>
                <w:szCs w:val="18"/>
              </w:rPr>
            </w:pPr>
            <w:r>
              <w:rPr>
                <w:rFonts w:cs="Arial"/>
                <w:color w:val="FF0000"/>
                <w:szCs w:val="18"/>
              </w:rPr>
              <w:t>.</w:t>
            </w:r>
          </w:p>
        </w:tc>
        <w:tc>
          <w:tcPr>
            <w:tcW w:w="3124" w:type="pct"/>
            <w:shd w:val="clear" w:color="auto" w:fill="auto"/>
          </w:tcPr>
          <w:p w14:paraId="7DCFA79F" w14:textId="77777777" w:rsidR="00142655" w:rsidRDefault="00142655" w:rsidP="00FA5535">
            <w:pPr>
              <w:spacing w:before="72"/>
            </w:pPr>
            <w:r>
              <w:t>Vaste tekst.</w:t>
            </w:r>
          </w:p>
        </w:tc>
      </w:tr>
      <w:tr w:rsidR="00275979" w:rsidRPr="00FE0E86" w14:paraId="630A72BD" w14:textId="77777777" w:rsidTr="009D65D3">
        <w:tblPrEx>
          <w:tblLook w:val="01E0" w:firstRow="1" w:lastRow="1" w:firstColumn="1" w:lastColumn="1" w:noHBand="0" w:noVBand="0"/>
        </w:tblPrEx>
        <w:tc>
          <w:tcPr>
            <w:tcW w:w="1876" w:type="pct"/>
            <w:shd w:val="clear" w:color="auto" w:fill="auto"/>
          </w:tcPr>
          <w:p w14:paraId="1AB5E409" w14:textId="77777777"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3124" w:type="pct"/>
            <w:shd w:val="clear" w:color="auto" w:fill="auto"/>
          </w:tcPr>
          <w:p w14:paraId="4EF9DFC5" w14:textId="77777777" w:rsidR="00275979" w:rsidRDefault="00275979" w:rsidP="00FA5535">
            <w:pPr>
              <w:spacing w:before="72"/>
            </w:pPr>
            <w:r>
              <w:t>V</w:t>
            </w:r>
            <w:r w:rsidR="008B7DCB">
              <w:t>aste</w:t>
            </w:r>
            <w:r>
              <w:t xml:space="preserve"> tekst.</w:t>
            </w:r>
          </w:p>
        </w:tc>
      </w:tr>
    </w:tbl>
    <w:p w14:paraId="22E0A543" w14:textId="77777777" w:rsidR="005F2441" w:rsidRDefault="005F2441" w:rsidP="00D8231B">
      <w:pPr>
        <w:pStyle w:val="Kop3"/>
        <w:pageBreakBefore/>
      </w:pPr>
      <w:bookmarkStart w:id="80" w:name="_Toc428355614"/>
      <w:bookmarkStart w:id="81" w:name="_Toc428355619"/>
      <w:bookmarkStart w:id="82" w:name="_Toc19692108"/>
      <w:bookmarkEnd w:id="80"/>
      <w:bookmarkEnd w:id="81"/>
      <w:r>
        <w:lastRenderedPageBreak/>
        <w:t>Vervallenverklaring</w:t>
      </w:r>
      <w:bookmarkEnd w:id="82"/>
    </w:p>
    <w:p w14:paraId="1F30C4B2" w14:textId="77777777"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499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596"/>
        <w:gridCol w:w="7646"/>
      </w:tblGrid>
      <w:tr w:rsidR="00D8231B" w:rsidRPr="000E6BC2" w14:paraId="07DE17C3" w14:textId="77777777" w:rsidTr="009D65D3">
        <w:tc>
          <w:tcPr>
            <w:tcW w:w="1877" w:type="pct"/>
            <w:shd w:val="clear" w:color="auto" w:fill="auto"/>
          </w:tcPr>
          <w:p w14:paraId="2CF6B3D6" w14:textId="77777777"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3123" w:type="pct"/>
            <w:shd w:val="clear" w:color="auto" w:fill="auto"/>
          </w:tcPr>
          <w:p w14:paraId="0F5DE40C" w14:textId="77777777"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14:paraId="200268E4" w14:textId="77777777" w:rsidR="00820D71" w:rsidRDefault="00820D71" w:rsidP="00FA5535">
            <w:pPr>
              <w:spacing w:before="72"/>
            </w:pPr>
          </w:p>
          <w:p w14:paraId="177EC614" w14:textId="77777777" w:rsidR="00D8231B" w:rsidRPr="00FA5535" w:rsidRDefault="00D8231B" w:rsidP="00FA5535">
            <w:pPr>
              <w:spacing w:before="72"/>
              <w:rPr>
                <w:u w:val="single"/>
              </w:rPr>
            </w:pPr>
            <w:r w:rsidRPr="00FA5535">
              <w:rPr>
                <w:u w:val="single"/>
              </w:rPr>
              <w:t>Mapping:</w:t>
            </w:r>
          </w:p>
          <w:p w14:paraId="7581992C" w14:textId="77777777"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14:paraId="6E42412B" w14:textId="77777777" w:rsidR="00820D71" w:rsidRDefault="00820D71"/>
    <w:p w14:paraId="7ECB0AB3" w14:textId="77777777" w:rsidR="00820D71" w:rsidRDefault="00820D71">
      <w:r>
        <w:t>Het onderstaande wordt voor iedere doorhaling vervallenverklaring getoond.</w:t>
      </w: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4596"/>
        <w:gridCol w:w="7653"/>
      </w:tblGrid>
      <w:tr w:rsidR="00D8231B" w:rsidRPr="007E4227" w14:paraId="6982E23D" w14:textId="77777777" w:rsidTr="009D65D3">
        <w:tc>
          <w:tcPr>
            <w:tcW w:w="1876" w:type="pct"/>
            <w:shd w:val="clear" w:color="auto" w:fill="auto"/>
          </w:tcPr>
          <w:p w14:paraId="4E666D70" w14:textId="0EE2CFCC" w:rsidR="00D8231B" w:rsidRPr="00FA5535" w:rsidRDefault="008D4126" w:rsidP="0032370A">
            <w:pPr>
              <w:rPr>
                <w:rFonts w:cs="Arial"/>
                <w:color w:val="800080"/>
              </w:rPr>
            </w:pPr>
            <w:r>
              <w:rPr>
                <w:rFonts w:cs="Arial"/>
                <w:color w:val="800080"/>
              </w:rPr>
              <w:t>a</w:t>
            </w:r>
            <w:r w:rsidR="00D8231B" w:rsidRPr="00FA5535">
              <w:rPr>
                <w:rFonts w:cs="Arial"/>
                <w:color w:val="800080"/>
              </w:rPr>
              <w:t xml:space="preserve">. </w:t>
            </w:r>
            <w:r w:rsidR="00D8231B" w:rsidRPr="00FA5535">
              <w:rPr>
                <w:rFonts w:cs="Arial"/>
                <w:color w:val="800080"/>
              </w:rPr>
              <w:tab/>
            </w:r>
          </w:p>
        </w:tc>
        <w:tc>
          <w:tcPr>
            <w:tcW w:w="3124" w:type="pct"/>
            <w:shd w:val="clear" w:color="auto" w:fill="auto"/>
          </w:tcPr>
          <w:p w14:paraId="1EB84DF4" w14:textId="77777777" w:rsidR="008D4126" w:rsidRPr="00E9465E" w:rsidRDefault="008D4126" w:rsidP="008D4126">
            <w:r>
              <w:t xml:space="preserve">Optionele </w:t>
            </w:r>
            <w:r w:rsidRPr="00E9465E">
              <w:t xml:space="preserve">nummering wanneer er </w:t>
            </w:r>
            <w:r>
              <w:t>meer dan</w:t>
            </w:r>
            <w:r w:rsidRPr="00E9465E">
              <w:t xml:space="preserve"> </w:t>
            </w:r>
            <w:r>
              <w:t>één doorhaling</w:t>
            </w:r>
            <w:r w:rsidRPr="00E9465E">
              <w:t xml:space="preserve"> </w:t>
            </w:r>
            <w:r>
              <w:t xml:space="preserve">hypotheek </w:t>
            </w:r>
            <w:r w:rsidRPr="00E9465E">
              <w:t>is</w:t>
            </w:r>
            <w:r>
              <w:t xml:space="preserve"> (zie ook par. </w:t>
            </w:r>
            <w:r>
              <w:fldChar w:fldCharType="begin"/>
            </w:r>
            <w:r>
              <w:instrText xml:space="preserve"> REF _Ref432764799 \r \h  \* MERGEFORMAT </w:instrText>
            </w:r>
            <w:r>
              <w:fldChar w:fldCharType="separate"/>
            </w:r>
            <w:r>
              <w:t>2.8</w:t>
            </w:r>
            <w:r>
              <w:fldChar w:fldCharType="end"/>
            </w:r>
            <w:r>
              <w:t>):</w:t>
            </w:r>
          </w:p>
          <w:p w14:paraId="1F935F5C" w14:textId="77777777" w:rsidR="008D4126" w:rsidRDefault="008D4126" w:rsidP="008D4126">
            <w:pPr>
              <w:numPr>
                <w:ilvl w:val="0"/>
                <w:numId w:val="20"/>
              </w:numPr>
              <w:snapToGrid w:val="0"/>
            </w:pPr>
            <w:r>
              <w:t>1 doorhaling aanwezig: geen nummering.</w:t>
            </w:r>
          </w:p>
          <w:p w14:paraId="73BE1E77" w14:textId="77777777" w:rsidR="008D4126" w:rsidRDefault="008D4126" w:rsidP="008D4126">
            <w:pPr>
              <w:numPr>
                <w:ilvl w:val="0"/>
                <w:numId w:val="20"/>
              </w:numPr>
              <w:snapToGrid w:val="0"/>
            </w:pPr>
            <w:r>
              <w:t>meer dan 1 doorhaling aanwezig: a.  b.  c.</w:t>
            </w:r>
          </w:p>
          <w:p w14:paraId="5FA3B776" w14:textId="77777777" w:rsidR="008D4126" w:rsidRDefault="008D4126" w:rsidP="008D4126">
            <w:pPr>
              <w:pStyle w:val="Lijstalinea"/>
              <w:numPr>
                <w:ilvl w:val="0"/>
                <w:numId w:val="6"/>
              </w:numPr>
            </w:pPr>
            <w:r>
              <w:t>na z. wordt doorgenummerd met aa, ab … az, ba, bb, enz.</w:t>
            </w:r>
          </w:p>
          <w:p w14:paraId="26C20A01" w14:textId="77777777" w:rsidR="008D4126" w:rsidRPr="00FA5535" w:rsidRDefault="008D4126" w:rsidP="008D4126">
            <w:pPr>
              <w:spacing w:before="72"/>
              <w:rPr>
                <w:u w:val="single"/>
              </w:rPr>
            </w:pPr>
            <w:r w:rsidRPr="00FA5535">
              <w:rPr>
                <w:u w:val="single"/>
              </w:rPr>
              <w:t>Mapping:</w:t>
            </w:r>
          </w:p>
          <w:p w14:paraId="73BE6057" w14:textId="736127A3" w:rsidR="00820D71" w:rsidRPr="007E4227" w:rsidRDefault="0078412F"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14:paraId="72619305" w14:textId="77777777" w:rsidTr="009D65D3">
        <w:trPr>
          <w:trHeight w:val="2586"/>
        </w:trPr>
        <w:tc>
          <w:tcPr>
            <w:tcW w:w="1876" w:type="pct"/>
            <w:shd w:val="clear" w:color="auto" w:fill="auto"/>
          </w:tcPr>
          <w:p w14:paraId="5D2E2915" w14:textId="77777777"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MacroButton Nomacro §</w:instrText>
            </w:r>
            <w:r w:rsidR="005965F1" w:rsidRPr="00FA5535">
              <w:rPr>
                <w:rFonts w:cs="Arial"/>
                <w:szCs w:val="18"/>
              </w:rPr>
              <w:fldChar w:fldCharType="end"/>
            </w:r>
            <w:r w:rsidR="005965F1" w:rsidRPr="00FA5535">
              <w:rPr>
                <w:rFonts w:cs="Arial"/>
                <w:color w:val="800080"/>
                <w:szCs w:val="18"/>
              </w:rPr>
              <w:t>,</w:t>
            </w:r>
          </w:p>
        </w:tc>
        <w:tc>
          <w:tcPr>
            <w:tcW w:w="3124" w:type="pct"/>
            <w:shd w:val="clear" w:color="auto" w:fill="auto"/>
          </w:tcPr>
          <w:p w14:paraId="4EEAEC2F" w14:textId="77777777" w:rsidR="0033523B" w:rsidRPr="009D65D3" w:rsidRDefault="0033523B" w:rsidP="009D65D3">
            <w:pPr>
              <w:spacing w:before="72" w:line="240" w:lineRule="auto"/>
              <w:rPr>
                <w:sz w:val="16"/>
                <w:szCs w:val="16"/>
              </w:rPr>
            </w:pPr>
            <w:r w:rsidRPr="009D65D3">
              <w:rPr>
                <w:sz w:val="16"/>
                <w:szCs w:val="16"/>
              </w:rPr>
              <w:t xml:space="preserve">Vaste tekst met optionele herhalende tekst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/volmachtgevers</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met h</w:t>
            </w:r>
            <w:r w:rsidRPr="009D65D3">
              <w:rPr>
                <w:sz w:val="16"/>
                <w:szCs w:val="16"/>
                <w:lang w:val="nl"/>
              </w:rPr>
              <w:t xml:space="preserve">et nummer waarmee betrokken volmachtgever bij deze doorhaling is aangeduid in de comparitie. </w:t>
            </w:r>
            <w:r w:rsidR="005965F1" w:rsidRPr="009D65D3">
              <w:rPr>
                <w:sz w:val="16"/>
                <w:szCs w:val="16"/>
                <w:lang w:val="nl"/>
              </w:rPr>
              <w:t xml:space="preserve">Heeft de volmachtgever bij het inschrijven van de hypotheek die hier doorgehaald wordt een andere naam dan nu in de comparitie is opgenomen, dan wordt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 xml:space="preserve">, </w:t>
            </w:r>
            <w:r w:rsidR="005965F1" w:rsidRPr="009D65D3">
              <w:rPr>
                <w:sz w:val="16"/>
                <w:szCs w:val="16"/>
                <w:lang w:val="nl"/>
              </w:rPr>
              <w:t>getoond achter de nummering.</w:t>
            </w:r>
          </w:p>
          <w:p w14:paraId="2573B3F2" w14:textId="77777777" w:rsidR="0033523B" w:rsidRPr="009D65D3" w:rsidRDefault="0033523B" w:rsidP="009D65D3">
            <w:pPr>
              <w:spacing w:before="72" w:line="240" w:lineRule="auto"/>
              <w:rPr>
                <w:sz w:val="16"/>
                <w:szCs w:val="16"/>
                <w:lang w:val="nl"/>
              </w:rPr>
            </w:pPr>
          </w:p>
          <w:p w14:paraId="62CB21D4" w14:textId="77777777" w:rsidR="0033523B" w:rsidRPr="009D65D3" w:rsidRDefault="0033523B" w:rsidP="009D65D3">
            <w:pPr>
              <w:spacing w:before="72" w:line="240" w:lineRule="auto"/>
              <w:rPr>
                <w:sz w:val="16"/>
                <w:szCs w:val="16"/>
                <w:lang w:val="nl"/>
              </w:rPr>
            </w:pPr>
            <w:r w:rsidRPr="009D65D3">
              <w:rPr>
                <w:sz w:val="16"/>
                <w:szCs w:val="16"/>
                <w:lang w:val="nl"/>
              </w:rPr>
              <w:t>Is de volmachtgever niet genummerd in de comparitie dan wordt ook hier geen nummer getoond.</w:t>
            </w:r>
          </w:p>
          <w:p w14:paraId="25DDB6D5" w14:textId="77777777" w:rsidR="0033523B" w:rsidRPr="00FA5535" w:rsidRDefault="0033523B" w:rsidP="009D65D3">
            <w:pPr>
              <w:spacing w:before="72" w:line="240" w:lineRule="auto"/>
              <w:rPr>
                <w:lang w:val="nl"/>
              </w:rPr>
            </w:pPr>
          </w:p>
          <w:p w14:paraId="45BBC3AC" w14:textId="77777777" w:rsidR="0033523B" w:rsidRPr="009D65D3" w:rsidRDefault="0033523B" w:rsidP="009D65D3">
            <w:pPr>
              <w:spacing w:before="72" w:line="240" w:lineRule="auto"/>
              <w:rPr>
                <w:sz w:val="16"/>
                <w:szCs w:val="16"/>
                <w:lang w:val="nl"/>
              </w:rPr>
            </w:pPr>
            <w:r w:rsidRPr="009D65D3">
              <w:rPr>
                <w:sz w:val="16"/>
                <w:szCs w:val="16"/>
                <w:lang w:val="nl"/>
              </w:rPr>
              <w:t xml:space="preserve">Zijn personen in de comparitie samen genummerd dan wordt hier éénmaal het gezamenlijke cijfer getoond en de oplopende letter per persoon niet. </w:t>
            </w:r>
            <w:r w:rsidR="00385E58" w:rsidRPr="009D65D3">
              <w:rPr>
                <w:sz w:val="16"/>
                <w:szCs w:val="16"/>
                <w:lang w:val="nl"/>
              </w:rPr>
              <w:t xml:space="preserve">In dit laatste geval wordt </w:t>
            </w:r>
            <w:r w:rsidR="00385E58" w:rsidRPr="009D65D3">
              <w:rPr>
                <w:rFonts w:cs="Arial"/>
                <w:snapToGrid/>
                <w:color w:val="339966"/>
                <w:kern w:val="0"/>
                <w:sz w:val="16"/>
                <w:szCs w:val="16"/>
                <w:lang w:eastAsia="nl-NL"/>
              </w:rPr>
              <w:t>volmachtgevers</w:t>
            </w:r>
            <w:r w:rsidR="00C17003" w:rsidRPr="009D65D3">
              <w:rPr>
                <w:rFonts w:cs="Arial"/>
                <w:snapToGrid/>
                <w:color w:val="339966"/>
                <w:kern w:val="0"/>
                <w:sz w:val="16"/>
                <w:szCs w:val="16"/>
                <w:lang w:eastAsia="nl-NL"/>
              </w:rPr>
              <w:t xml:space="preserve"> </w:t>
            </w:r>
            <w:r w:rsidR="00385E58" w:rsidRPr="009D65D3">
              <w:rPr>
                <w:sz w:val="16"/>
                <w:szCs w:val="16"/>
                <w:lang w:val="nl"/>
              </w:rPr>
              <w:t xml:space="preserve"> getoond, anders </w:t>
            </w:r>
            <w:r w:rsidR="00385E58" w:rsidRPr="009D65D3">
              <w:rPr>
                <w:rFonts w:cs="Arial"/>
                <w:snapToGrid/>
                <w:color w:val="339966"/>
                <w:kern w:val="0"/>
                <w:sz w:val="16"/>
                <w:szCs w:val="16"/>
                <w:lang w:eastAsia="nl-NL"/>
              </w:rPr>
              <w:t>volmachtgever</w:t>
            </w:r>
            <w:r w:rsidR="00385E58" w:rsidRPr="009D65D3">
              <w:rPr>
                <w:sz w:val="16"/>
                <w:szCs w:val="16"/>
                <w:lang w:val="nl"/>
              </w:rPr>
              <w:t xml:space="preserve">. </w:t>
            </w:r>
          </w:p>
          <w:p w14:paraId="4F4E8376" w14:textId="77777777" w:rsidR="0033523B" w:rsidRPr="009D65D3" w:rsidRDefault="0033523B" w:rsidP="009D65D3">
            <w:pPr>
              <w:spacing w:line="240" w:lineRule="auto"/>
              <w:rPr>
                <w:sz w:val="16"/>
                <w:szCs w:val="16"/>
              </w:rPr>
            </w:pPr>
            <w:r w:rsidRPr="009D65D3">
              <w:rPr>
                <w:sz w:val="16"/>
                <w:szCs w:val="16"/>
              </w:rPr>
              <w:t xml:space="preserve">De tekst </w:t>
            </w:r>
            <w:r w:rsidRPr="009D65D3">
              <w:rPr>
                <w:color w:val="3366FF"/>
                <w:sz w:val="16"/>
                <w:szCs w:val="16"/>
              </w:rPr>
              <w:t>de/het</w:t>
            </w:r>
            <w:r w:rsidRPr="009D65D3">
              <w:rPr>
                <w:sz w:val="16"/>
                <w:szCs w:val="16"/>
              </w:rPr>
              <w:t xml:space="preserve">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rechtsvorm</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wordt getoond indien voor de betreffende persoon tevens de rechtsvorm is gevuld. De keuze voor </w:t>
            </w:r>
            <w:r w:rsidRPr="009D65D3">
              <w:rPr>
                <w:color w:val="3366FF"/>
                <w:sz w:val="16"/>
                <w:szCs w:val="16"/>
              </w:rPr>
              <w:t>de/het</w:t>
            </w:r>
            <w:r w:rsidRPr="009D65D3">
              <w:rPr>
                <w:sz w:val="16"/>
                <w:szCs w:val="16"/>
              </w:rPr>
              <w:t xml:space="preserve"> voor de rechtsvorm moet weggelaten worden als bij rechtsvorm ‘De Staat’ </w:t>
            </w:r>
            <w:r w:rsidRPr="009D65D3">
              <w:rPr>
                <w:sz w:val="16"/>
                <w:szCs w:val="16"/>
              </w:rPr>
              <w:lastRenderedPageBreak/>
              <w:t xml:space="preserve">is geselecteerd. De keuze </w:t>
            </w:r>
            <w:r w:rsidRPr="009D65D3">
              <w:rPr>
                <w:color w:val="3366FF"/>
                <w:sz w:val="16"/>
                <w:szCs w:val="16"/>
              </w:rPr>
              <w:t>het</w:t>
            </w:r>
            <w:r w:rsidRPr="009D65D3">
              <w:rPr>
                <w:sz w:val="16"/>
                <w:szCs w:val="16"/>
              </w:rPr>
              <w:t xml:space="preserve"> moet getoond worden als ‘Kerkgenootschap’ is geselecteerd. In alle andere gevallen moet de keuze </w:t>
            </w:r>
            <w:r w:rsidRPr="009D65D3">
              <w:rPr>
                <w:color w:val="3366FF"/>
                <w:sz w:val="16"/>
                <w:szCs w:val="16"/>
              </w:rPr>
              <w:t>de</w:t>
            </w:r>
            <w:r w:rsidRPr="009D65D3">
              <w:rPr>
                <w:sz w:val="16"/>
                <w:szCs w:val="16"/>
              </w:rPr>
              <w:t xml:space="preserve"> getoond worden.</w:t>
            </w:r>
          </w:p>
          <w:p w14:paraId="121627E0" w14:textId="77777777" w:rsidR="0033523B" w:rsidRPr="009D65D3" w:rsidRDefault="0033523B" w:rsidP="009D65D3">
            <w:pPr>
              <w:spacing w:before="72" w:line="240" w:lineRule="auto"/>
              <w:rPr>
                <w:sz w:val="16"/>
                <w:szCs w:val="16"/>
              </w:rPr>
            </w:pPr>
          </w:p>
          <w:p w14:paraId="77048654" w14:textId="77777777" w:rsidR="0033523B" w:rsidRPr="009D65D3" w:rsidRDefault="0033523B" w:rsidP="009D65D3">
            <w:pPr>
              <w:spacing w:before="72" w:line="240" w:lineRule="auto"/>
              <w:rPr>
                <w:rFonts w:cs="Arial"/>
                <w:color w:val="800080"/>
                <w:sz w:val="16"/>
                <w:szCs w:val="16"/>
              </w:rPr>
            </w:pPr>
            <w:r w:rsidRPr="009D65D3">
              <w:rPr>
                <w:sz w:val="16"/>
                <w:szCs w:val="16"/>
                <w:lang w:val="nl"/>
              </w:rPr>
              <w:t xml:space="preserve">Meer </w:t>
            </w:r>
            <w:r w:rsidRPr="009D65D3">
              <w:rPr>
                <w:rFonts w:cs="Arial"/>
                <w:snapToGrid/>
                <w:color w:val="339966"/>
                <w:kern w:val="0"/>
                <w:sz w:val="16"/>
                <w:szCs w:val="16"/>
                <w:lang w:eastAsia="nl-NL"/>
              </w:rPr>
              <w:t>volmachtgever</w:t>
            </w:r>
            <w:r w:rsidR="00BE0DB7" w:rsidRPr="009D65D3">
              <w:rPr>
                <w:rFonts w:cs="Arial"/>
                <w:snapToGrid/>
                <w:color w:val="339966"/>
                <w:kern w:val="0"/>
                <w:sz w:val="16"/>
                <w:szCs w:val="16"/>
                <w:lang w:eastAsia="nl-NL"/>
              </w:rPr>
              <w:t>/volmachtgever</w:t>
            </w:r>
            <w:r w:rsidRPr="009D65D3">
              <w:rPr>
                <w:rFonts w:cs="Arial"/>
                <w:color w:val="800080"/>
                <w:sz w:val="16"/>
                <w:szCs w:val="16"/>
              </w:rPr>
              <w:t xml:space="preserve"> </w:t>
            </w:r>
            <w:r w:rsidRPr="009D65D3">
              <w:rPr>
                <w:color w:val="800080"/>
                <w:sz w:val="16"/>
                <w:szCs w:val="16"/>
              </w:rPr>
              <w:t xml:space="preserve">sub </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nummering volmachtgever</w:t>
            </w:r>
            <w:r w:rsidRPr="009D65D3">
              <w:rPr>
                <w:sz w:val="16"/>
                <w:szCs w:val="16"/>
              </w:rPr>
              <w:fldChar w:fldCharType="begin"/>
            </w:r>
            <w:r w:rsidRPr="009D65D3">
              <w:rPr>
                <w:sz w:val="16"/>
                <w:szCs w:val="16"/>
              </w:rPr>
              <w:instrText>MacroButton Nomacro §</w:instrText>
            </w:r>
            <w:r w:rsidRPr="009D65D3">
              <w:rPr>
                <w:sz w:val="16"/>
                <w:szCs w:val="16"/>
              </w:rPr>
              <w:fldChar w:fldCharType="end"/>
            </w:r>
            <w:r w:rsidRPr="009D65D3">
              <w:rPr>
                <w:sz w:val="16"/>
                <w:szCs w:val="16"/>
              </w:rPr>
              <w:t xml:space="preserve"> </w:t>
            </w:r>
            <w:r w:rsidRPr="009D65D3">
              <w:rPr>
                <w:sz w:val="16"/>
                <w:szCs w:val="16"/>
                <w:lang w:val="nl"/>
              </w:rPr>
              <w:t xml:space="preserve">worden gescheiden door een komma en de laatste twee door </w:t>
            </w:r>
            <w:r w:rsidRPr="009D65D3">
              <w:rPr>
                <w:color w:val="800080"/>
                <w:sz w:val="16"/>
                <w:szCs w:val="16"/>
                <w:lang w:val="nl"/>
              </w:rPr>
              <w:t>en</w:t>
            </w:r>
            <w:r w:rsidRPr="009D65D3">
              <w:rPr>
                <w:sz w:val="16"/>
                <w:szCs w:val="16"/>
                <w:lang w:val="nl"/>
              </w:rPr>
              <w:t xml:space="preserve">. </w:t>
            </w:r>
            <w:r w:rsidR="005965F1" w:rsidRPr="009D65D3">
              <w:rPr>
                <w:sz w:val="16"/>
                <w:szCs w:val="16"/>
                <w:lang w:val="nl"/>
              </w:rPr>
              <w:t xml:space="preserve">De komma wordt niet getoond wanneer deze volgt op </w:t>
            </w:r>
            <w:r w:rsidR="005965F1" w:rsidRPr="009D65D3">
              <w:rPr>
                <w:color w:val="800080"/>
                <w:sz w:val="16"/>
                <w:szCs w:val="16"/>
              </w:rPr>
              <w:t>,</w:t>
            </w:r>
            <w:r w:rsidR="005965F1" w:rsidRPr="009D65D3">
              <w:rPr>
                <w:sz w:val="16"/>
                <w:szCs w:val="16"/>
              </w:rPr>
              <w:t xml:space="preserve"> </w:t>
            </w:r>
            <w:r w:rsidR="005965F1" w:rsidRPr="009D65D3">
              <w:rPr>
                <w:rFonts w:cs="Arial"/>
                <w:color w:val="800080"/>
                <w:sz w:val="16"/>
                <w:szCs w:val="16"/>
              </w:rPr>
              <w:t xml:space="preserve">ten tijde van de inschrijving genaamd </w:t>
            </w:r>
            <w:r w:rsidR="005965F1" w:rsidRPr="009D65D3">
              <w:rPr>
                <w:rFonts w:cs="Arial"/>
                <w:color w:val="3366FF"/>
                <w:sz w:val="16"/>
                <w:szCs w:val="16"/>
              </w:rPr>
              <w:t xml:space="preserve">de/het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rechtsvorm</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 xml:space="preserve"> </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sz w:val="16"/>
                <w:szCs w:val="16"/>
              </w:rPr>
              <w:t>naam rechtspersoon</w:t>
            </w:r>
            <w:r w:rsidR="005965F1" w:rsidRPr="009D65D3">
              <w:rPr>
                <w:rFonts w:cs="Arial"/>
                <w:sz w:val="16"/>
                <w:szCs w:val="16"/>
              </w:rPr>
              <w:fldChar w:fldCharType="begin"/>
            </w:r>
            <w:r w:rsidR="005965F1" w:rsidRPr="009D65D3">
              <w:rPr>
                <w:rFonts w:cs="Arial"/>
                <w:sz w:val="16"/>
                <w:szCs w:val="16"/>
              </w:rPr>
              <w:instrText>MacroButton Nomacro §</w:instrText>
            </w:r>
            <w:r w:rsidR="005965F1" w:rsidRPr="009D65D3">
              <w:rPr>
                <w:rFonts w:cs="Arial"/>
                <w:sz w:val="16"/>
                <w:szCs w:val="16"/>
              </w:rPr>
              <w:fldChar w:fldCharType="end"/>
            </w:r>
            <w:r w:rsidR="005965F1" w:rsidRPr="009D65D3">
              <w:rPr>
                <w:rFonts w:cs="Arial"/>
                <w:color w:val="800080"/>
                <w:sz w:val="16"/>
                <w:szCs w:val="16"/>
              </w:rPr>
              <w:t>,</w:t>
            </w:r>
            <w:r w:rsidR="005965F1" w:rsidRPr="009D65D3">
              <w:rPr>
                <w:rFonts w:cs="Arial"/>
                <w:sz w:val="16"/>
                <w:szCs w:val="16"/>
              </w:rPr>
              <w:t>.</w:t>
            </w:r>
          </w:p>
          <w:p w14:paraId="03A22913" w14:textId="77777777" w:rsidR="0033523B" w:rsidRPr="00FA5535" w:rsidRDefault="0033523B" w:rsidP="009D65D3">
            <w:pPr>
              <w:spacing w:before="72" w:line="240" w:lineRule="auto"/>
              <w:rPr>
                <w:lang w:val="nl"/>
              </w:rPr>
            </w:pPr>
          </w:p>
          <w:p w14:paraId="7F0E6862" w14:textId="77777777" w:rsidR="0033523B" w:rsidRPr="00FA5535" w:rsidRDefault="0033523B" w:rsidP="00FA5535">
            <w:pPr>
              <w:spacing w:before="72"/>
              <w:rPr>
                <w:u w:val="single"/>
              </w:rPr>
            </w:pPr>
            <w:r w:rsidRPr="00FA5535">
              <w:rPr>
                <w:u w:val="single"/>
              </w:rPr>
              <w:t>Mapping nummering volmachtgever:</w:t>
            </w:r>
          </w:p>
          <w:p w14:paraId="66C7776D" w14:textId="77777777"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14:paraId="0D3D8C4F"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0D3C61E8"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14:paraId="6084C564" w14:textId="77777777" w:rsidR="0033523B" w:rsidRPr="00FA5535" w:rsidRDefault="0033523B" w:rsidP="00FA5535">
            <w:pPr>
              <w:spacing w:line="240" w:lineRule="auto"/>
              <w:rPr>
                <w:sz w:val="16"/>
                <w:szCs w:val="16"/>
              </w:rPr>
            </w:pPr>
            <w:r w:rsidRPr="00FA5535">
              <w:rPr>
                <w:sz w:val="16"/>
                <w:szCs w:val="16"/>
              </w:rPr>
              <w:t>-en optioneel</w:t>
            </w:r>
          </w:p>
          <w:p w14:paraId="60956B7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14:paraId="5F4786EB" w14:textId="77777777" w:rsidR="0033523B" w:rsidRPr="00FA5535" w:rsidRDefault="0033523B" w:rsidP="00FA5535">
            <w:pPr>
              <w:spacing w:line="240" w:lineRule="auto"/>
              <w:rPr>
                <w:sz w:val="16"/>
                <w:szCs w:val="16"/>
              </w:rPr>
            </w:pPr>
          </w:p>
          <w:p w14:paraId="560FE067" w14:textId="77777777" w:rsidR="0033523B" w:rsidRPr="00FA5535" w:rsidRDefault="0033523B" w:rsidP="00FA5535">
            <w:pPr>
              <w:spacing w:line="240" w:lineRule="auto"/>
              <w:rPr>
                <w:u w:val="single"/>
              </w:rPr>
            </w:pPr>
            <w:r w:rsidRPr="00FA5535">
              <w:rPr>
                <w:u w:val="single"/>
              </w:rPr>
              <w:t>Mapping volmachtgevers die samen genummerd zijn:</w:t>
            </w:r>
          </w:p>
          <w:p w14:paraId="3A20B300" w14:textId="77777777"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14:paraId="137FC9D7"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w:t>
            </w:r>
          </w:p>
          <w:p w14:paraId="286EF17B" w14:textId="77777777" w:rsidR="0033523B" w:rsidRPr="00FA5535" w:rsidRDefault="0033523B" w:rsidP="00FA5535">
            <w:pPr>
              <w:spacing w:line="240" w:lineRule="auto"/>
              <w:rPr>
                <w:sz w:val="16"/>
                <w:szCs w:val="16"/>
              </w:rPr>
            </w:pPr>
            <w:r w:rsidRPr="00FA5535">
              <w:rPr>
                <w:sz w:val="16"/>
                <w:szCs w:val="16"/>
              </w:rPr>
              <w:t xml:space="preserve">-en </w:t>
            </w:r>
          </w:p>
          <w:p w14:paraId="4332D440" w14:textId="77777777"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]/Partij[+id]/IMKAD_Persoon/GerelateerdPersoon/IMKAD_Persoon</w:t>
            </w:r>
          </w:p>
          <w:p w14:paraId="1005698E" w14:textId="77777777" w:rsidR="0033523B" w:rsidRPr="00FA5535" w:rsidRDefault="0033523B" w:rsidP="00FA5535">
            <w:pPr>
              <w:spacing w:line="240" w:lineRule="auto"/>
              <w:rPr>
                <w:sz w:val="16"/>
                <w:szCs w:val="16"/>
              </w:rPr>
            </w:pPr>
            <w:r w:rsidRPr="00FA5535">
              <w:rPr>
                <w:sz w:val="16"/>
                <w:szCs w:val="16"/>
              </w:rPr>
              <w:t>-en er is minimaal nog een //IMKAD_Persoon aanwezig in de //Partij/Partij</w:t>
            </w:r>
          </w:p>
          <w:p w14:paraId="3AAF18F2" w14:textId="77777777" w:rsidR="0033523B" w:rsidRPr="00FA5535" w:rsidRDefault="0033523B" w:rsidP="00FA5535">
            <w:pPr>
              <w:spacing w:line="240" w:lineRule="auto"/>
              <w:rPr>
                <w:sz w:val="16"/>
                <w:szCs w:val="16"/>
              </w:rPr>
            </w:pPr>
          </w:p>
          <w:p w14:paraId="6A5CC3C5" w14:textId="77777777" w:rsidR="005965F1" w:rsidRPr="00562613" w:rsidRDefault="005965F1" w:rsidP="005965F1">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14:paraId="03CF3DD4" w14:textId="77777777"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14:paraId="408398A6" w14:textId="77777777" w:rsidR="005965F1" w:rsidRDefault="005965F1" w:rsidP="005965F1">
            <w:pPr>
              <w:spacing w:line="240" w:lineRule="auto"/>
              <w:rPr>
                <w:snapToGrid/>
                <w:sz w:val="16"/>
                <w:szCs w:val="16"/>
              </w:rPr>
            </w:pPr>
            <w:r w:rsidRPr="00562613">
              <w:rPr>
                <w:snapToGrid/>
                <w:sz w:val="16"/>
                <w:szCs w:val="16"/>
              </w:rPr>
              <w:tab/>
              <w:t>./rechtsvormSub</w:t>
            </w:r>
            <w:r>
              <w:rPr>
                <w:snapToGrid/>
                <w:sz w:val="16"/>
                <w:szCs w:val="16"/>
              </w:rPr>
              <w:t xml:space="preserve"> (optioneel)</w:t>
            </w:r>
          </w:p>
          <w:p w14:paraId="1383FFB5" w14:textId="77777777" w:rsidR="005965F1" w:rsidRDefault="005965F1" w:rsidP="005965F1">
            <w:pPr>
              <w:spacing w:line="240" w:lineRule="auto"/>
              <w:rPr>
                <w:snapToGrid/>
                <w:sz w:val="16"/>
                <w:szCs w:val="16"/>
              </w:rPr>
            </w:pPr>
            <w:r>
              <w:rPr>
                <w:snapToGrid/>
                <w:sz w:val="16"/>
                <w:szCs w:val="16"/>
              </w:rPr>
              <w:tab/>
            </w:r>
            <w:r w:rsidRPr="00562613">
              <w:rPr>
                <w:snapToGrid/>
                <w:sz w:val="16"/>
                <w:szCs w:val="16"/>
              </w:rPr>
              <w:t>./statutaireNaam</w:t>
            </w:r>
          </w:p>
          <w:p w14:paraId="49F58FB4" w14:textId="77777777" w:rsidR="005965F1" w:rsidRDefault="005965F1" w:rsidP="005965F1">
            <w:pPr>
              <w:spacing w:line="240" w:lineRule="auto"/>
              <w:rPr>
                <w:snapToGrid/>
                <w:sz w:val="16"/>
                <w:szCs w:val="16"/>
              </w:rPr>
            </w:pPr>
            <w:r>
              <w:rPr>
                <w:snapToGrid/>
                <w:sz w:val="16"/>
                <w:szCs w:val="16"/>
              </w:rPr>
              <w:t>is aanwezig bij de persoon EN</w:t>
            </w:r>
          </w:p>
          <w:p w14:paraId="6C96DB22" w14:textId="77777777"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DB2E34" w:rsidRPr="00FE0E86" w14:paraId="326ACABE" w14:textId="77777777" w:rsidTr="009D65D3">
        <w:tblPrEx>
          <w:tblLook w:val="01E0" w:firstRow="1" w:lastRow="1" w:firstColumn="1" w:lastColumn="1" w:noHBand="0" w:noVBand="0"/>
        </w:tblPrEx>
        <w:trPr>
          <w:trHeight w:val="4145"/>
        </w:trPr>
        <w:tc>
          <w:tcPr>
            <w:tcW w:w="1876" w:type="pct"/>
            <w:shd w:val="clear" w:color="auto" w:fill="auto"/>
          </w:tcPr>
          <w:p w14:paraId="245227C5" w14:textId="77777777"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3124" w:type="pct"/>
            <w:shd w:val="clear" w:color="auto" w:fill="auto"/>
          </w:tcPr>
          <w:p w14:paraId="7ECC7B44" w14:textId="77777777" w:rsidR="00DB2E34" w:rsidRDefault="00DB2E34" w:rsidP="00FA5535">
            <w:pPr>
              <w:spacing w:before="72"/>
            </w:pPr>
            <w:r>
              <w:t>Vaste tekst met verplichte gebruikerskeuze.</w:t>
            </w:r>
          </w:p>
          <w:p w14:paraId="05A1E395" w14:textId="77777777" w:rsidR="00DB2E34" w:rsidRDefault="00DB2E34" w:rsidP="00FA5535">
            <w:pPr>
              <w:spacing w:before="72"/>
            </w:pPr>
          </w:p>
          <w:p w14:paraId="2EA4729E" w14:textId="77777777" w:rsidR="00DB2E34" w:rsidRPr="00FA5535" w:rsidRDefault="00DB2E34" w:rsidP="00FA5535">
            <w:pPr>
              <w:spacing w:before="72"/>
              <w:rPr>
                <w:u w:val="single"/>
              </w:rPr>
            </w:pPr>
            <w:r w:rsidRPr="00FA5535">
              <w:rPr>
                <w:u w:val="single"/>
              </w:rPr>
              <w:t>Mapping verklaart/verklaren:</w:t>
            </w:r>
          </w:p>
          <w:p w14:paraId="75CDE6AB" w14:textId="77777777" w:rsidR="00DB2E34" w:rsidRPr="000437B6" w:rsidRDefault="00DB2E34" w:rsidP="00FA5535">
            <w:pPr>
              <w:spacing w:line="240" w:lineRule="auto"/>
              <w:rPr>
                <w:sz w:val="16"/>
                <w:szCs w:val="16"/>
              </w:rPr>
            </w:pPr>
            <w:r w:rsidRPr="00763CAD">
              <w:rPr>
                <w:sz w:val="16"/>
                <w:szCs w:val="16"/>
              </w:rPr>
              <w:t>//IMKAD_AangebodenStuk/StukdeelDoorhalingHypotheek/tekstkeuze/</w:t>
            </w:r>
          </w:p>
          <w:p w14:paraId="77173510" w14:textId="77777777" w:rsidR="00DB2E34" w:rsidRPr="000437B6" w:rsidRDefault="00DB2E34" w:rsidP="00FA5535">
            <w:pPr>
              <w:spacing w:line="240" w:lineRule="auto"/>
              <w:rPr>
                <w:sz w:val="16"/>
                <w:szCs w:val="16"/>
              </w:rPr>
            </w:pPr>
            <w:r w:rsidRPr="000437B6">
              <w:rPr>
                <w:sz w:val="16"/>
                <w:szCs w:val="16"/>
              </w:rPr>
              <w:tab/>
              <w:t>./tagNaam (k_VerklaartVerklaren)</w:t>
            </w:r>
          </w:p>
          <w:p w14:paraId="505BAC42" w14:textId="77777777" w:rsidR="00DB2E34" w:rsidRDefault="00DB2E34" w:rsidP="00FA5535">
            <w:pPr>
              <w:autoSpaceDE w:val="0"/>
              <w:autoSpaceDN w:val="0"/>
              <w:adjustRightInd w:val="0"/>
              <w:spacing w:line="240" w:lineRule="auto"/>
            </w:pPr>
            <w:r w:rsidRPr="000437B6">
              <w:rPr>
                <w:sz w:val="16"/>
                <w:szCs w:val="16"/>
              </w:rPr>
              <w:tab/>
              <w:t>./tekst (verklaart of verklaren)</w:t>
            </w:r>
          </w:p>
          <w:p w14:paraId="67EC4D25" w14:textId="77777777"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14:paraId="6F58773B" w14:textId="77777777" w:rsidR="00DB2E34" w:rsidRDefault="00DB2E34" w:rsidP="0033523B">
            <w:pPr>
              <w:spacing w:line="240" w:lineRule="auto"/>
            </w:pPr>
            <w:r w:rsidRPr="00FA5535">
              <w:rPr>
                <w:sz w:val="16"/>
              </w:rPr>
              <w:t>//IMKAD_AangebodenStuk/StukdeelDoorhalingHypotheek/doorTeHalenStuk/datumInschrijving</w:t>
            </w:r>
          </w:p>
          <w:p w14:paraId="2FE2F6C4" w14:textId="77777777"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14:paraId="31217912" w14:textId="77777777" w:rsidR="00DB2E34" w:rsidRPr="00FA5535" w:rsidRDefault="00DB2E34" w:rsidP="00FA5535">
            <w:pPr>
              <w:spacing w:line="240" w:lineRule="auto"/>
              <w:rPr>
                <w:sz w:val="16"/>
              </w:rPr>
            </w:pPr>
            <w:r w:rsidRPr="00FA5535">
              <w:rPr>
                <w:sz w:val="16"/>
              </w:rPr>
              <w:t>//IMKAD_AangebodenStuk/StukdeelDoorhalingHypotheek/doorTeHalenStuk/</w:t>
            </w:r>
          </w:p>
          <w:p w14:paraId="6C2E8665" w14:textId="77777777" w:rsidR="00DB2E34" w:rsidRDefault="00DB2E34" w:rsidP="00DB2E34">
            <w:pPr>
              <w:autoSpaceDE w:val="0"/>
              <w:autoSpaceDN w:val="0"/>
              <w:adjustRightInd w:val="0"/>
              <w:spacing w:line="240" w:lineRule="auto"/>
            </w:pPr>
            <w:r w:rsidRPr="00FA5535">
              <w:rPr>
                <w:sz w:val="16"/>
                <w:szCs w:val="16"/>
              </w:rPr>
              <w:t xml:space="preserve">-de overige </w:t>
            </w:r>
            <w:r w:rsidRPr="00FA5535">
              <w:rPr>
                <w:sz w:val="16"/>
              </w:rPr>
              <w:t>mapping</w:t>
            </w:r>
            <w:r w:rsidRPr="00FA5535">
              <w:rPr>
                <w:sz w:val="16"/>
                <w:szCs w:val="16"/>
              </w:rPr>
              <w:t xml:space="preserve"> is opgenomen in het genoemde tekstblok</w:t>
            </w:r>
          </w:p>
          <w:p w14:paraId="4FE6CF3F" w14:textId="77777777"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14:paraId="64A975C8" w14:textId="77777777" w:rsidR="00DB2E34" w:rsidRPr="00FA5535" w:rsidRDefault="00DB2E34" w:rsidP="0033523B">
            <w:pPr>
              <w:spacing w:line="240" w:lineRule="auto"/>
              <w:rPr>
                <w:sz w:val="16"/>
                <w:szCs w:val="16"/>
              </w:rPr>
            </w:pPr>
            <w:r w:rsidRPr="00FA5535">
              <w:rPr>
                <w:sz w:val="16"/>
                <w:szCs w:val="16"/>
              </w:rPr>
              <w:t>//IMKAD_AangebodenStuk/StukdeelDoorhalingHypotheek/tekstkeuze</w:t>
            </w:r>
          </w:p>
          <w:p w14:paraId="541867F3" w14:textId="77777777" w:rsidR="00DB2E34" w:rsidRPr="00FA5535" w:rsidRDefault="00DB2E34" w:rsidP="0033523B">
            <w:pPr>
              <w:spacing w:line="240" w:lineRule="auto"/>
              <w:rPr>
                <w:sz w:val="16"/>
                <w:szCs w:val="16"/>
              </w:rPr>
            </w:pPr>
            <w:r w:rsidRPr="00FA5535">
              <w:rPr>
                <w:sz w:val="16"/>
                <w:szCs w:val="16"/>
              </w:rPr>
              <w:tab/>
              <w:t>./tagNaam (k_Volmachtgever)</w:t>
            </w:r>
          </w:p>
          <w:p w14:paraId="4758BD81" w14:textId="77777777"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14:paraId="17677258" w14:textId="77777777" w:rsidTr="009D65D3">
        <w:tblPrEx>
          <w:tblLook w:val="01E0" w:firstRow="1" w:lastRow="1" w:firstColumn="1" w:lastColumn="1" w:noHBand="0" w:noVBand="0"/>
        </w:tblPrEx>
        <w:tc>
          <w:tcPr>
            <w:tcW w:w="1876" w:type="pct"/>
            <w:shd w:val="clear" w:color="auto" w:fill="auto"/>
          </w:tcPr>
          <w:p w14:paraId="45F09C70" w14:textId="77777777" w:rsidR="00B33D57" w:rsidRPr="0032370A" w:rsidRDefault="00B33D57" w:rsidP="00DB2E34">
            <w:pPr>
              <w:rPr>
                <w:rFonts w:cs="Arial"/>
                <w:szCs w:val="18"/>
              </w:rPr>
            </w:pPr>
            <w:r w:rsidRPr="0032370A">
              <w:rPr>
                <w:rFonts w:cs="Arial"/>
                <w:color w:val="800080"/>
                <w:szCs w:val="18"/>
              </w:rPr>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3124" w:type="pct"/>
            <w:shd w:val="clear" w:color="auto" w:fill="auto"/>
          </w:tcPr>
          <w:p w14:paraId="3AAE3E1E" w14:textId="77777777"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14:paraId="4991DF09" w14:textId="77777777" w:rsidR="00B33D57" w:rsidRDefault="00B33D57" w:rsidP="00FA5535">
            <w:pPr>
              <w:spacing w:before="72"/>
            </w:pPr>
          </w:p>
          <w:p w14:paraId="7C2649D0" w14:textId="77777777"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14:paraId="63EA9FD4" w14:textId="77777777" w:rsidR="00B33D57" w:rsidRDefault="00B33D57" w:rsidP="00FA5535">
            <w:pPr>
              <w:spacing w:before="72"/>
            </w:pPr>
          </w:p>
          <w:p w14:paraId="3B027E2E" w14:textId="77777777"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14:paraId="69AF6F58" w14:textId="77777777" w:rsidR="00B33D57" w:rsidRPr="00FA5535" w:rsidRDefault="00B33D57" w:rsidP="00FA5535">
            <w:pPr>
              <w:spacing w:line="240" w:lineRule="auto"/>
              <w:rPr>
                <w:sz w:val="16"/>
              </w:rPr>
            </w:pPr>
            <w:r w:rsidRPr="00FA5535">
              <w:rPr>
                <w:sz w:val="16"/>
              </w:rPr>
              <w:t>-voor elke</w:t>
            </w:r>
          </w:p>
          <w:p w14:paraId="0A4F6B7F" w14:textId="77777777" w:rsidR="00B33D57" w:rsidRPr="00FA5535" w:rsidRDefault="00B33D57" w:rsidP="00FA5535">
            <w:pPr>
              <w:spacing w:line="240" w:lineRule="auto"/>
              <w:rPr>
                <w:sz w:val="16"/>
              </w:rPr>
            </w:pPr>
            <w:r w:rsidRPr="00FA5535">
              <w:rPr>
                <w:sz w:val="16"/>
              </w:rPr>
              <w:t>//IMKAD_AangebodenStuk/StukdeelDoorhalingHypotheek/debiteurAkteHypotheekrecht</w:t>
            </w:r>
          </w:p>
          <w:p w14:paraId="23DBA986" w14:textId="77777777" w:rsidR="00B33D57" w:rsidRPr="00FA5535" w:rsidRDefault="00B33D57" w:rsidP="00FA5535">
            <w:pPr>
              <w:spacing w:line="240" w:lineRule="auto"/>
              <w:rPr>
                <w:sz w:val="16"/>
              </w:rPr>
            </w:pPr>
          </w:p>
          <w:p w14:paraId="3D0350F9" w14:textId="77777777" w:rsidR="00B33D57" w:rsidRPr="00FA5535" w:rsidRDefault="00B33D57" w:rsidP="00FA5535">
            <w:pPr>
              <w:spacing w:before="72"/>
              <w:rPr>
                <w:u w:val="single"/>
                <w:lang w:val="nl"/>
              </w:rPr>
            </w:pPr>
            <w:r w:rsidRPr="00FA5535">
              <w:rPr>
                <w:u w:val="single"/>
                <w:lang w:val="nl"/>
              </w:rPr>
              <w:t>Mapping hypotheekgevers:</w:t>
            </w:r>
          </w:p>
          <w:p w14:paraId="43462B63" w14:textId="77777777" w:rsidR="00B33D57" w:rsidRPr="00FA5535" w:rsidRDefault="00B33D57" w:rsidP="00FA5535">
            <w:pPr>
              <w:spacing w:line="240" w:lineRule="auto"/>
              <w:rPr>
                <w:sz w:val="16"/>
                <w:szCs w:val="16"/>
              </w:rPr>
            </w:pPr>
            <w:r w:rsidRPr="00FA5535">
              <w:rPr>
                <w:sz w:val="16"/>
                <w:szCs w:val="16"/>
              </w:rPr>
              <w:lastRenderedPageBreak/>
              <w:t>//IMKAD_AangebodenStuk/StukdeelDoorhalingHypotheek/tekstkeuze</w:t>
            </w:r>
          </w:p>
          <w:p w14:paraId="75FB4104" w14:textId="77777777" w:rsidR="00B33D57" w:rsidRPr="00FA5535" w:rsidRDefault="00B33D57" w:rsidP="00FA5535">
            <w:pPr>
              <w:spacing w:line="240" w:lineRule="auto"/>
              <w:rPr>
                <w:sz w:val="16"/>
                <w:szCs w:val="16"/>
              </w:rPr>
            </w:pPr>
            <w:r w:rsidRPr="00FA5535">
              <w:rPr>
                <w:sz w:val="16"/>
                <w:szCs w:val="16"/>
              </w:rPr>
              <w:tab/>
              <w:t>./tagNaam (k_Hypotheekgever)</w:t>
            </w:r>
          </w:p>
          <w:p w14:paraId="42FA1E4E" w14:textId="77777777" w:rsidR="00B33D57" w:rsidRPr="00FA5535" w:rsidRDefault="00B33D57" w:rsidP="00FA5535">
            <w:pPr>
              <w:spacing w:line="240" w:lineRule="auto"/>
              <w:rPr>
                <w:sz w:val="16"/>
              </w:rPr>
            </w:pPr>
            <w:r w:rsidRPr="00FA5535">
              <w:rPr>
                <w:sz w:val="16"/>
                <w:szCs w:val="16"/>
              </w:rPr>
              <w:tab/>
              <w:t>./tekst (hypotheekgever of hypotheekgevers)</w:t>
            </w:r>
          </w:p>
          <w:p w14:paraId="106966E3" w14:textId="77777777" w:rsidR="00B33D57" w:rsidRPr="00FA5535" w:rsidRDefault="00B33D57" w:rsidP="00FA5535">
            <w:pPr>
              <w:spacing w:line="240" w:lineRule="auto"/>
              <w:rPr>
                <w:sz w:val="16"/>
              </w:rPr>
            </w:pPr>
          </w:p>
          <w:p w14:paraId="369CD00F" w14:textId="77777777" w:rsidR="00B33D57" w:rsidRPr="00FA5535" w:rsidRDefault="00B33D57" w:rsidP="00FA5535">
            <w:pPr>
              <w:spacing w:before="72"/>
              <w:rPr>
                <w:u w:val="single"/>
                <w:lang w:val="nl"/>
              </w:rPr>
            </w:pPr>
            <w:r w:rsidRPr="00FA5535">
              <w:rPr>
                <w:u w:val="single"/>
                <w:lang w:val="nl"/>
              </w:rPr>
              <w:t>Mapping debiteuren:</w:t>
            </w:r>
          </w:p>
          <w:p w14:paraId="38E68EC4" w14:textId="77777777" w:rsidR="00B33D57" w:rsidRPr="00FA5535" w:rsidRDefault="00B33D57" w:rsidP="00FA5535">
            <w:pPr>
              <w:spacing w:line="240" w:lineRule="auto"/>
              <w:rPr>
                <w:sz w:val="16"/>
                <w:szCs w:val="16"/>
              </w:rPr>
            </w:pPr>
            <w:r w:rsidRPr="00FA5535">
              <w:rPr>
                <w:sz w:val="16"/>
                <w:szCs w:val="16"/>
              </w:rPr>
              <w:t>//IMKAD_AangebodenStuk/StukdeelDoorhalingHypotheek/tekstkeuze</w:t>
            </w:r>
          </w:p>
          <w:p w14:paraId="7FFFBB55" w14:textId="77777777" w:rsidR="00B33D57" w:rsidRPr="00FA5535" w:rsidRDefault="00B33D57" w:rsidP="00FA5535">
            <w:pPr>
              <w:spacing w:line="240" w:lineRule="auto"/>
              <w:rPr>
                <w:sz w:val="16"/>
                <w:szCs w:val="16"/>
              </w:rPr>
            </w:pPr>
            <w:r w:rsidRPr="00FA5535">
              <w:rPr>
                <w:sz w:val="16"/>
                <w:szCs w:val="16"/>
              </w:rPr>
              <w:tab/>
              <w:t>./tagNaam (k_Debiteur)</w:t>
            </w:r>
          </w:p>
          <w:p w14:paraId="10C2ACAF" w14:textId="77777777" w:rsidR="00B33D57" w:rsidRPr="00FA5535" w:rsidRDefault="00B33D57" w:rsidP="00FA5535">
            <w:pPr>
              <w:spacing w:line="240" w:lineRule="auto"/>
              <w:rPr>
                <w:sz w:val="16"/>
              </w:rPr>
            </w:pPr>
            <w:r w:rsidRPr="00FA5535">
              <w:rPr>
                <w:sz w:val="16"/>
                <w:szCs w:val="16"/>
              </w:rPr>
              <w:tab/>
              <w:t>./tekst (debiteur of debiteuren)</w:t>
            </w:r>
          </w:p>
        </w:tc>
      </w:tr>
      <w:tr w:rsidR="00B33D57" w:rsidRPr="00FE0E86" w14:paraId="5FF24A12" w14:textId="77777777" w:rsidTr="009D65D3">
        <w:tblPrEx>
          <w:tblLook w:val="01E0" w:firstRow="1" w:lastRow="1" w:firstColumn="1" w:lastColumn="1" w:noHBand="0" w:noVBand="0"/>
        </w:tblPrEx>
        <w:tc>
          <w:tcPr>
            <w:tcW w:w="1876" w:type="pct"/>
            <w:shd w:val="clear" w:color="auto" w:fill="auto"/>
          </w:tcPr>
          <w:p w14:paraId="769A595B" w14:textId="77777777" w:rsidR="00B33D57" w:rsidRPr="0032370A" w:rsidRDefault="00B33D57" w:rsidP="002962E3">
            <w:pPr>
              <w:rPr>
                <w:rFonts w:cs="Arial"/>
                <w:color w:val="FF0000"/>
                <w:szCs w:val="18"/>
              </w:rPr>
            </w:pPr>
            <w:r w:rsidRPr="0032370A">
              <w:rPr>
                <w:rFonts w:cs="Arial"/>
                <w:color w:val="FF0000"/>
                <w:szCs w:val="18"/>
              </w:rPr>
              <w:lastRenderedPageBreak/>
              <w:t>is vervallen omdat de vordering tot zekerheid waarvoor zij werd verstrekt is voldaan en/of door beëindiging van de rechtsverhouding tot zekerheid waarvan het hypotheekrecht werd gevestigd.</w:t>
            </w:r>
          </w:p>
        </w:tc>
        <w:tc>
          <w:tcPr>
            <w:tcW w:w="3124" w:type="pct"/>
            <w:shd w:val="clear" w:color="auto" w:fill="auto"/>
          </w:tcPr>
          <w:p w14:paraId="1A62EB87" w14:textId="77777777" w:rsidR="00B33D57" w:rsidRDefault="00B33D57" w:rsidP="00FA5535">
            <w:pPr>
              <w:spacing w:before="72"/>
            </w:pPr>
            <w:r>
              <w:t>Vaste tekst.</w:t>
            </w:r>
          </w:p>
        </w:tc>
      </w:tr>
    </w:tbl>
    <w:p w14:paraId="6D107EEF" w14:textId="77777777" w:rsidR="00D8231B" w:rsidRPr="00D8231B" w:rsidRDefault="00D8231B" w:rsidP="005F2441"/>
    <w:p w14:paraId="2CE29455" w14:textId="77777777" w:rsidR="008D1D15" w:rsidRDefault="00487E2F" w:rsidP="008D1D15">
      <w:pPr>
        <w:pStyle w:val="Kop2"/>
      </w:pPr>
      <w:bookmarkStart w:id="83" w:name="_Toc245786564"/>
      <w:r>
        <w:br w:type="page"/>
      </w:r>
      <w:bookmarkStart w:id="84" w:name="_Toc19692109"/>
      <w:r w:rsidR="008D1D15">
        <w:lastRenderedPageBreak/>
        <w:t>Overige verklaringen</w:t>
      </w:r>
      <w:bookmarkEnd w:id="83"/>
      <w:bookmarkEnd w:id="84"/>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499E4256" w14:textId="77777777" w:rsidTr="009D65D3">
        <w:tc>
          <w:tcPr>
            <w:tcW w:w="4670" w:type="dxa"/>
            <w:shd w:val="clear" w:color="auto" w:fill="auto"/>
          </w:tcPr>
          <w:p w14:paraId="0B613DF3" w14:textId="77777777"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14:paraId="2C92482E" w14:textId="77777777" w:rsidR="008D1D15" w:rsidRPr="0032370A" w:rsidRDefault="008D1D15" w:rsidP="00665DB3">
            <w:pPr>
              <w:rPr>
                <w:rFonts w:cs="Arial"/>
                <w:color w:val="FF0000"/>
                <w:szCs w:val="18"/>
              </w:rPr>
            </w:pPr>
          </w:p>
        </w:tc>
        <w:tc>
          <w:tcPr>
            <w:tcW w:w="7655" w:type="dxa"/>
            <w:shd w:val="clear" w:color="auto" w:fill="auto"/>
          </w:tcPr>
          <w:p w14:paraId="02E7C955" w14:textId="77777777"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14:paraId="11237356" w14:textId="77777777" w:rsidR="002B07DC" w:rsidRDefault="002B07DC" w:rsidP="00FA5535">
            <w:pPr>
              <w:spacing w:before="72"/>
            </w:pPr>
          </w:p>
          <w:p w14:paraId="180C593A" w14:textId="77777777" w:rsidR="001179F3" w:rsidRPr="00763CAD" w:rsidRDefault="001179F3" w:rsidP="00FA5535">
            <w:pPr>
              <w:spacing w:before="72"/>
              <w:rPr>
                <w:u w:val="single"/>
              </w:rPr>
            </w:pPr>
            <w:r w:rsidRPr="00763CAD">
              <w:rPr>
                <w:u w:val="single"/>
              </w:rPr>
              <w:t xml:space="preserve">Mapping </w:t>
            </w:r>
            <w:r w:rsidR="00A17E56" w:rsidRPr="000437B6">
              <w:rPr>
                <w:u w:val="single"/>
              </w:rPr>
              <w:t>persoon</w:t>
            </w:r>
            <w:r w:rsidR="00A17E56" w:rsidRPr="00FA5535">
              <w:rPr>
                <w:u w:val="single"/>
              </w:rPr>
              <w:t xml:space="preserve"> en verklaarde</w:t>
            </w:r>
            <w:r w:rsidRPr="00763CAD">
              <w:rPr>
                <w:u w:val="single"/>
              </w:rPr>
              <w:t>:</w:t>
            </w:r>
          </w:p>
          <w:p w14:paraId="2CC7CC48" w14:textId="77777777" w:rsidR="001179F3"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7F4A134" w14:textId="77777777" w:rsidR="00A17E56" w:rsidRDefault="00A17E56" w:rsidP="00FA5535">
            <w:pPr>
              <w:spacing w:line="240" w:lineRule="auto"/>
            </w:pPr>
            <w:r w:rsidRPr="00FA5535">
              <w:rPr>
                <w:sz w:val="16"/>
                <w:szCs w:val="16"/>
              </w:rPr>
              <w:t>//IMKAD_AangebodenStuk/Gevolmachtigde is aanwezig</w:t>
            </w:r>
          </w:p>
          <w:p w14:paraId="4ED90076" w14:textId="77777777" w:rsidR="00A17E56" w:rsidRDefault="00A17E56" w:rsidP="00FA5535">
            <w:pPr>
              <w:spacing w:line="240" w:lineRule="auto"/>
            </w:pPr>
          </w:p>
          <w:p w14:paraId="75F38E06" w14:textId="77777777" w:rsidR="00A17E56" w:rsidRPr="000437B6" w:rsidRDefault="00A17E56" w:rsidP="00FA5535">
            <w:pPr>
              <w:spacing w:line="240" w:lineRule="auto"/>
              <w:rPr>
                <w:u w:val="single"/>
              </w:rPr>
            </w:pPr>
            <w:r w:rsidRPr="00763CAD">
              <w:rPr>
                <w:u w:val="single"/>
              </w:rPr>
              <w:t>Mapping personen</w:t>
            </w:r>
            <w:r w:rsidRPr="00FA5535">
              <w:rPr>
                <w:u w:val="single"/>
              </w:rPr>
              <w:t xml:space="preserve"> en verklaarden</w:t>
            </w:r>
            <w:r w:rsidRPr="00763CAD">
              <w:rPr>
                <w:u w:val="single"/>
              </w:rPr>
              <w:t>:</w:t>
            </w:r>
          </w:p>
          <w:p w14:paraId="1B9C703F" w14:textId="77777777" w:rsidR="00A17E56" w:rsidRPr="00FA5535" w:rsidRDefault="00A17E56"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B8AE24C" w14:textId="77777777" w:rsidR="00A17E56" w:rsidRPr="00FA5535" w:rsidRDefault="00A17E56" w:rsidP="00FA5535">
            <w:pPr>
              <w:spacing w:line="240" w:lineRule="auto"/>
              <w:rPr>
                <w:sz w:val="16"/>
                <w:szCs w:val="16"/>
              </w:rPr>
            </w:pPr>
            <w:r w:rsidRPr="00FA5535">
              <w:rPr>
                <w:sz w:val="16"/>
                <w:szCs w:val="16"/>
              </w:rPr>
              <w:t>//IMKAD_AangebodenStuk/Partij[rechthebbende(n)]/Gevolmachtigde zijn aanwezig</w:t>
            </w:r>
          </w:p>
          <w:p w14:paraId="7A186D66" w14:textId="77777777" w:rsidR="00A17E56" w:rsidRDefault="00A17E56" w:rsidP="00FA5535">
            <w:pPr>
              <w:spacing w:line="240" w:lineRule="auto"/>
            </w:pPr>
          </w:p>
          <w:p w14:paraId="1629E28F" w14:textId="77777777" w:rsidR="001179F3" w:rsidRPr="00763CAD" w:rsidRDefault="001179F3" w:rsidP="00FA5535">
            <w:pPr>
              <w:spacing w:before="72"/>
              <w:rPr>
                <w:u w:val="single"/>
              </w:rPr>
            </w:pPr>
            <w:r w:rsidRPr="00763CAD">
              <w:rPr>
                <w:u w:val="single"/>
              </w:rPr>
              <w:t>Mapping partij:</w:t>
            </w:r>
          </w:p>
          <w:p w14:paraId="5FE54F34" w14:textId="77777777" w:rsidR="00A17E56"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 is aanwezig</w:t>
            </w:r>
          </w:p>
          <w:p w14:paraId="7B1C7420" w14:textId="77777777" w:rsidR="001179F3" w:rsidRPr="000437B6" w:rsidRDefault="00A17E56" w:rsidP="00FA5535">
            <w:pPr>
              <w:spacing w:before="72"/>
              <w:rPr>
                <w:u w:val="single"/>
              </w:rPr>
            </w:pPr>
            <w:r w:rsidRPr="00763CAD">
              <w:rPr>
                <w:u w:val="single"/>
              </w:rPr>
              <w:t>Mapping partijen:</w:t>
            </w:r>
          </w:p>
          <w:p w14:paraId="0D9FE198" w14:textId="77777777" w:rsidR="00A17E56" w:rsidRPr="000F79A2" w:rsidRDefault="00A17E56" w:rsidP="00FA5535">
            <w:pPr>
              <w:spacing w:line="240" w:lineRule="auto"/>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 en //IMKAD_AangebodenStuk/Partij[rechthebbende(n)] zijn aanwezig</w:t>
            </w:r>
          </w:p>
        </w:tc>
      </w:tr>
      <w:tr w:rsidR="001179F3" w:rsidRPr="00343045" w14:paraId="48265956" w14:textId="77777777" w:rsidTr="009D65D3">
        <w:tc>
          <w:tcPr>
            <w:tcW w:w="4670" w:type="dxa"/>
            <w:shd w:val="clear" w:color="auto" w:fill="auto"/>
          </w:tcPr>
          <w:p w14:paraId="53455AD7" w14:textId="77777777" w:rsidR="002141C9" w:rsidRPr="009D65D3" w:rsidRDefault="002141C9" w:rsidP="002141C9">
            <w:pPr>
              <w:rPr>
                <w:rFonts w:cs="Arial"/>
                <w:b/>
                <w:color w:val="FF0000"/>
                <w:szCs w:val="18"/>
                <w:u w:val="single"/>
              </w:rPr>
            </w:pPr>
            <w:r w:rsidRPr="009D65D3">
              <w:rPr>
                <w:rFonts w:cs="Arial"/>
                <w:b/>
                <w:color w:val="800080"/>
                <w:szCs w:val="18"/>
                <w:u w:val="single"/>
              </w:rPr>
              <w:t>Geen beperkt recht hypothecaire vorderingen</w:t>
            </w:r>
          </w:p>
          <w:p w14:paraId="26BAC572" w14:textId="758F1520" w:rsidR="002141C9" w:rsidRPr="009D65D3" w:rsidRDefault="002141C9" w:rsidP="002141C9">
            <w:pPr>
              <w:rPr>
                <w:rFonts w:cs="Arial"/>
                <w:color w:val="FF0000"/>
                <w:szCs w:val="18"/>
              </w:rPr>
            </w:pPr>
            <w:r w:rsidRPr="009D65D3">
              <w:rPr>
                <w:rFonts w:cs="Arial"/>
                <w:color w:val="800080"/>
                <w:szCs w:val="18"/>
              </w:rPr>
              <w:t>De</w:t>
            </w:r>
            <w:r w:rsidR="00CC052D">
              <w:rPr>
                <w:rFonts w:cs="Arial"/>
                <w:color w:val="800080"/>
                <w:szCs w:val="18"/>
              </w:rPr>
              <w:t xml:space="preserve"> </w:t>
            </w:r>
            <w:r w:rsidRPr="009D65D3">
              <w:rPr>
                <w:rFonts w:cs="Arial"/>
                <w:color w:val="3366FF"/>
                <w:szCs w:val="18"/>
              </w:rPr>
              <w:t>vordering/vorderingen</w:t>
            </w:r>
            <w:r w:rsidR="00CC052D">
              <w:rPr>
                <w:rFonts w:cs="Arial"/>
                <w:color w:val="3366FF"/>
                <w:szCs w:val="18"/>
              </w:rPr>
              <w:t xml:space="preserve"> </w:t>
            </w:r>
            <w:r w:rsidRPr="009D65D3">
              <w:rPr>
                <w:rFonts w:cs="Arial"/>
                <w:color w:val="800080"/>
                <w:szCs w:val="18"/>
              </w:rPr>
              <w:t>waarvoor</w:t>
            </w:r>
            <w:r w:rsidR="00CC052D">
              <w:rPr>
                <w:rFonts w:cs="Arial"/>
                <w:color w:val="800080"/>
                <w:szCs w:val="18"/>
              </w:rPr>
              <w:t xml:space="preserve"> </w:t>
            </w:r>
            <w:r w:rsidRPr="009D65D3">
              <w:rPr>
                <w:rFonts w:cs="Arial"/>
                <w:color w:val="3366FF"/>
                <w:szCs w:val="18"/>
              </w:rPr>
              <w:t>het/de hypotheekrecht/hypotheekrechten</w:t>
            </w:r>
            <w:r w:rsidR="00CC052D">
              <w:rPr>
                <w:rFonts w:cs="Arial"/>
                <w:color w:val="3366FF"/>
                <w:szCs w:val="18"/>
              </w:rPr>
              <w:t xml:space="preserve"> </w:t>
            </w:r>
            <w:r w:rsidRPr="009D65D3">
              <w:rPr>
                <w:rFonts w:cs="Arial"/>
                <w:color w:val="800080"/>
                <w:szCs w:val="18"/>
              </w:rPr>
              <w:t xml:space="preserve">tot zekerheid </w:t>
            </w:r>
            <w:r w:rsidRPr="009D65D3">
              <w:rPr>
                <w:rFonts w:cs="Arial"/>
                <w:color w:val="3366FF"/>
                <w:szCs w:val="18"/>
              </w:rPr>
              <w:t>strekt/strekken</w:t>
            </w:r>
            <w:r w:rsidRPr="009D65D3">
              <w:rPr>
                <w:rFonts w:cs="Arial"/>
                <w:color w:val="800080"/>
                <w:szCs w:val="18"/>
              </w:rPr>
              <w:t>,</w:t>
            </w:r>
            <w:r w:rsidR="00CC052D">
              <w:rPr>
                <w:rFonts w:cs="Arial"/>
                <w:color w:val="800080"/>
                <w:szCs w:val="18"/>
              </w:rPr>
              <w:t xml:space="preserve"> </w:t>
            </w:r>
            <w:r w:rsidRPr="009D65D3">
              <w:rPr>
                <w:rFonts w:cs="Arial"/>
                <w:color w:val="3366FF"/>
                <w:szCs w:val="18"/>
              </w:rPr>
              <w:t>is/zijn</w:t>
            </w:r>
            <w:r w:rsidR="00CC052D">
              <w:rPr>
                <w:rFonts w:cs="Arial"/>
                <w:color w:val="3366FF"/>
                <w:szCs w:val="18"/>
              </w:rPr>
              <w:t xml:space="preserve"> </w:t>
            </w:r>
            <w:r w:rsidRPr="009D65D3">
              <w:rPr>
                <w:rFonts w:cs="Arial"/>
                <w:color w:val="800080"/>
                <w:szCs w:val="18"/>
              </w:rPr>
              <w:t>niet met een beperkt recht bezwaard.</w:t>
            </w:r>
          </w:p>
          <w:p w14:paraId="25096E1C" w14:textId="7499FBB6" w:rsidR="001179F3" w:rsidRPr="0032370A" w:rsidRDefault="001179F3" w:rsidP="001179F3">
            <w:pPr>
              <w:rPr>
                <w:rFonts w:cs="Arial"/>
                <w:color w:val="FF0000"/>
                <w:szCs w:val="18"/>
              </w:rPr>
            </w:pPr>
          </w:p>
          <w:p w14:paraId="75D1DEDE" w14:textId="77777777" w:rsidR="001179F3" w:rsidRPr="0032370A" w:rsidRDefault="001179F3" w:rsidP="008D1D15">
            <w:pPr>
              <w:rPr>
                <w:rFonts w:cs="Arial"/>
                <w:color w:val="FF0000"/>
                <w:szCs w:val="18"/>
              </w:rPr>
            </w:pPr>
          </w:p>
        </w:tc>
        <w:tc>
          <w:tcPr>
            <w:tcW w:w="7655" w:type="dxa"/>
            <w:shd w:val="clear" w:color="auto" w:fill="auto"/>
          </w:tcPr>
          <w:p w14:paraId="0F5FDB6B" w14:textId="798ADC67" w:rsidR="001179F3" w:rsidRPr="009D65D3" w:rsidRDefault="002141C9" w:rsidP="009D65D3">
            <w:pPr>
              <w:spacing w:before="72" w:line="240" w:lineRule="auto"/>
              <w:rPr>
                <w:rFonts w:cs="Arial"/>
                <w:color w:val="000000"/>
                <w:sz w:val="16"/>
                <w:szCs w:val="16"/>
              </w:rPr>
            </w:pPr>
            <w:r w:rsidRPr="009D65D3">
              <w:rPr>
                <w:rFonts w:cs="Arial"/>
                <w:color w:val="000000"/>
                <w:sz w:val="16"/>
                <w:szCs w:val="16"/>
              </w:rPr>
              <w:t xml:space="preserve">Optionele </w:t>
            </w:r>
            <w:r w:rsidR="001179F3" w:rsidRPr="009D65D3">
              <w:rPr>
                <w:rFonts w:cs="Arial"/>
                <w:color w:val="000000"/>
                <w:sz w:val="16"/>
                <w:szCs w:val="16"/>
              </w:rPr>
              <w:t xml:space="preserve">en afleidbare tekst. De keuze tussen </w:t>
            </w:r>
            <w:r w:rsidR="00CC052D" w:rsidRPr="009D65D3">
              <w:rPr>
                <w:rFonts w:cs="Arial"/>
                <w:color w:val="3366FF"/>
                <w:sz w:val="16"/>
                <w:szCs w:val="16"/>
              </w:rPr>
              <w:t>vordering/vorderingen</w:t>
            </w:r>
            <w:r w:rsidR="00CC052D">
              <w:rPr>
                <w:rFonts w:cs="Arial"/>
                <w:sz w:val="16"/>
                <w:szCs w:val="16"/>
              </w:rPr>
              <w:t>,</w:t>
            </w:r>
            <w:r w:rsidR="00CC052D" w:rsidRPr="00CC052D" w:rsidDel="00CC052D">
              <w:rPr>
                <w:rFonts w:cs="Arial"/>
                <w:color w:val="339966"/>
                <w:sz w:val="16"/>
                <w:szCs w:val="16"/>
              </w:rPr>
              <w:t xml:space="preserve"> </w:t>
            </w:r>
            <w:r w:rsidR="00CC052D" w:rsidRPr="009D65D3">
              <w:rPr>
                <w:rFonts w:cs="Arial"/>
                <w:color w:val="3366FF"/>
                <w:sz w:val="16"/>
                <w:szCs w:val="16"/>
              </w:rPr>
              <w:t>het/de</w:t>
            </w:r>
            <w:r w:rsidR="001179F3" w:rsidRPr="009D65D3">
              <w:rPr>
                <w:rFonts w:cs="Arial"/>
                <w:color w:val="339966"/>
                <w:sz w:val="16"/>
                <w:szCs w:val="16"/>
              </w:rPr>
              <w:t xml:space="preserve">, </w:t>
            </w:r>
            <w:r w:rsidR="00CC052D" w:rsidRPr="009D65D3">
              <w:rPr>
                <w:rFonts w:cs="Arial"/>
                <w:color w:val="3366FF"/>
                <w:sz w:val="16"/>
                <w:szCs w:val="16"/>
              </w:rPr>
              <w:t>hypotheekrecht/hypotheekrechten</w:t>
            </w:r>
            <w:r w:rsidR="001179F3" w:rsidRPr="009D65D3">
              <w:rPr>
                <w:rFonts w:cs="Arial"/>
                <w:color w:val="000000"/>
                <w:sz w:val="16"/>
                <w:szCs w:val="16"/>
              </w:rPr>
              <w:t xml:space="preserve">, </w:t>
            </w:r>
            <w:r w:rsidR="00CC052D" w:rsidRPr="009D65D3">
              <w:rPr>
                <w:rFonts w:cs="Arial"/>
                <w:color w:val="3366FF"/>
                <w:sz w:val="16"/>
                <w:szCs w:val="16"/>
              </w:rPr>
              <w:t>strekt/strekken</w:t>
            </w:r>
            <w:r w:rsidR="00CC052D" w:rsidRPr="00CC052D" w:rsidDel="00CC052D">
              <w:rPr>
                <w:rFonts w:cs="Arial"/>
                <w:color w:val="339966"/>
                <w:sz w:val="16"/>
                <w:szCs w:val="16"/>
              </w:rPr>
              <w:t xml:space="preserve"> </w:t>
            </w:r>
            <w:r w:rsidR="001179F3" w:rsidRPr="009D65D3">
              <w:rPr>
                <w:rFonts w:cs="Arial"/>
                <w:color w:val="000000"/>
                <w:sz w:val="16"/>
                <w:szCs w:val="16"/>
              </w:rPr>
              <w:t xml:space="preserve">en </w:t>
            </w:r>
            <w:r w:rsidR="00CC052D" w:rsidRPr="009D65D3">
              <w:rPr>
                <w:rFonts w:cs="Arial"/>
                <w:color w:val="3366FF"/>
                <w:sz w:val="16"/>
                <w:szCs w:val="16"/>
              </w:rPr>
              <w:t>is/zijn</w:t>
            </w:r>
            <w:r w:rsidR="00CC052D" w:rsidRPr="009D65D3">
              <w:rPr>
                <w:rFonts w:cs="Arial"/>
                <w:color w:val="FF0000"/>
                <w:sz w:val="16"/>
                <w:szCs w:val="16"/>
              </w:rPr>
              <w:t xml:space="preserve"> </w:t>
            </w:r>
            <w:r w:rsidR="001179F3" w:rsidRPr="009D65D3">
              <w:rPr>
                <w:rFonts w:cs="Arial"/>
                <w:color w:val="000000"/>
                <w:sz w:val="16"/>
                <w:szCs w:val="16"/>
              </w:rPr>
              <w:t>is afhankelijk van het aantal doorhalingen hypotheek</w:t>
            </w:r>
            <w:r w:rsidR="00FF7849" w:rsidRPr="009D65D3">
              <w:rPr>
                <w:rFonts w:cs="Arial"/>
                <w:color w:val="000000"/>
                <w:sz w:val="16"/>
                <w:szCs w:val="16"/>
              </w:rPr>
              <w:t>, één of meer</w:t>
            </w:r>
            <w:r w:rsidR="001179F3" w:rsidRPr="009D65D3">
              <w:rPr>
                <w:rFonts w:cs="Arial"/>
                <w:color w:val="000000"/>
                <w:sz w:val="16"/>
                <w:szCs w:val="16"/>
              </w:rPr>
              <w:t>.</w:t>
            </w:r>
          </w:p>
          <w:p w14:paraId="6B715995" w14:textId="43F62AB2" w:rsidR="001179F3" w:rsidRPr="009D65D3" w:rsidRDefault="001179F3" w:rsidP="00FA5535">
            <w:pPr>
              <w:spacing w:line="240" w:lineRule="auto"/>
              <w:rPr>
                <w:rFonts w:cs="Arial"/>
                <w:color w:val="000000"/>
                <w:sz w:val="16"/>
                <w:szCs w:val="16"/>
              </w:rPr>
            </w:pPr>
          </w:p>
          <w:p w14:paraId="55D0D637" w14:textId="1EABF415" w:rsidR="002141C9" w:rsidRPr="009D65D3" w:rsidRDefault="002141C9" w:rsidP="00FA5535">
            <w:pPr>
              <w:spacing w:line="240" w:lineRule="auto"/>
              <w:rPr>
                <w:rFonts w:cs="Arial"/>
                <w:color w:val="000000"/>
                <w:sz w:val="16"/>
                <w:szCs w:val="16"/>
              </w:rPr>
            </w:pPr>
            <w:r w:rsidRPr="009D65D3">
              <w:rPr>
                <w:rFonts w:cs="Arial"/>
                <w:color w:val="000000"/>
                <w:sz w:val="16"/>
                <w:szCs w:val="16"/>
                <w:u w:val="single"/>
              </w:rPr>
              <w:t>Mapping dat tekst wordt getoond:</w:t>
            </w:r>
          </w:p>
          <w:p w14:paraId="07A4032D" w14:textId="4A758888" w:rsidR="002141C9" w:rsidRDefault="002141C9" w:rsidP="00FA5535">
            <w:pPr>
              <w:spacing w:line="240" w:lineRule="auto"/>
              <w:rPr>
                <w:rFonts w:ascii="Segoe UI" w:hAnsi="Segoe UI" w:cs="Segoe UI"/>
                <w:color w:val="172B4D"/>
                <w:sz w:val="16"/>
                <w:szCs w:val="16"/>
                <w:shd w:val="clear" w:color="auto" w:fill="F4F5F7"/>
              </w:rPr>
            </w:pPr>
            <w:r w:rsidRPr="009D65D3">
              <w:rPr>
                <w:rFonts w:cs="Arial"/>
                <w:color w:val="000000"/>
                <w:sz w:val="16"/>
                <w:szCs w:val="16"/>
              </w:rPr>
              <w:t>//</w:t>
            </w:r>
            <w:r w:rsidRPr="009D65D3">
              <w:rPr>
                <w:rFonts w:ascii="Segoe UI" w:hAnsi="Segoe UI" w:cs="Segoe UI"/>
                <w:color w:val="172B4D"/>
                <w:sz w:val="16"/>
                <w:szCs w:val="16"/>
                <w:shd w:val="clear" w:color="auto" w:fill="F4F5F7"/>
              </w:rPr>
              <w:t xml:space="preserve"> tia:IMKAD_AangebodenStuk/</w:t>
            </w:r>
            <w:r w:rsidRPr="009D65D3">
              <w:rPr>
                <w:rFonts w:cs="Arial"/>
                <w:snapToGrid/>
                <w:kern w:val="0"/>
                <w:sz w:val="16"/>
                <w:szCs w:val="16"/>
                <w:highlight w:val="white"/>
                <w:lang w:eastAsia="nl-NL"/>
              </w:rPr>
              <w:t>tia_TekstKeuze</w:t>
            </w:r>
          </w:p>
          <w:p w14:paraId="171CBA49" w14:textId="39E3A09B" w:rsidR="002141C9" w:rsidRPr="00FA5535" w:rsidRDefault="002141C9" w:rsidP="002141C9">
            <w:pPr>
              <w:spacing w:line="240" w:lineRule="auto"/>
              <w:rPr>
                <w:sz w:val="16"/>
                <w:szCs w:val="16"/>
              </w:rPr>
            </w:pPr>
            <w:r>
              <w:rPr>
                <w:sz w:val="16"/>
                <w:szCs w:val="16"/>
              </w:rPr>
              <w:t xml:space="preserve">                </w:t>
            </w:r>
            <w:r w:rsidRPr="00FA5535">
              <w:rPr>
                <w:sz w:val="16"/>
                <w:szCs w:val="16"/>
              </w:rPr>
              <w:t xml:space="preserve">./tagNaam </w:t>
            </w:r>
            <w:r w:rsidRPr="009D65D3">
              <w:rPr>
                <w:rFonts w:cs="Arial"/>
                <w:sz w:val="16"/>
                <w:szCs w:val="16"/>
              </w:rPr>
              <w:t>(</w:t>
            </w:r>
            <w:r w:rsidRPr="009D65D3">
              <w:rPr>
                <w:rFonts w:cs="Arial"/>
                <w:color w:val="172B4D"/>
                <w:sz w:val="16"/>
                <w:szCs w:val="16"/>
                <w:shd w:val="clear" w:color="auto" w:fill="F4F5F7"/>
              </w:rPr>
              <w:t>k_Vorderingen</w:t>
            </w:r>
            <w:r w:rsidRPr="009D65D3">
              <w:rPr>
                <w:rFonts w:cs="Arial"/>
                <w:sz w:val="16"/>
                <w:szCs w:val="16"/>
              </w:rPr>
              <w:t>)</w:t>
            </w:r>
          </w:p>
          <w:p w14:paraId="69FD89EE" w14:textId="03A67576" w:rsidR="002141C9" w:rsidRPr="009D65D3" w:rsidRDefault="002141C9" w:rsidP="002141C9">
            <w:pPr>
              <w:spacing w:line="240" w:lineRule="auto"/>
              <w:rPr>
                <w:rFonts w:cs="Arial"/>
                <w:color w:val="000000"/>
                <w:sz w:val="16"/>
                <w:szCs w:val="16"/>
              </w:rPr>
            </w:pPr>
            <w:r w:rsidRPr="00FA5535">
              <w:rPr>
                <w:sz w:val="16"/>
                <w:szCs w:val="16"/>
              </w:rPr>
              <w:tab/>
              <w:t xml:space="preserve">./tekst </w:t>
            </w:r>
            <w:r w:rsidR="0076345C">
              <w:rPr>
                <w:sz w:val="16"/>
                <w:szCs w:val="16"/>
              </w:rPr>
              <w:t>(true = tekst wordt wel getoond; false</w:t>
            </w:r>
            <w:r w:rsidR="00CC052D">
              <w:rPr>
                <w:sz w:val="16"/>
                <w:szCs w:val="16"/>
              </w:rPr>
              <w:t xml:space="preserve"> of niet aanwezig</w:t>
            </w:r>
            <w:r w:rsidR="00914D55">
              <w:rPr>
                <w:sz w:val="16"/>
                <w:szCs w:val="16"/>
              </w:rPr>
              <w:t xml:space="preserve"> =</w:t>
            </w:r>
            <w:r w:rsidR="0076345C">
              <w:rPr>
                <w:sz w:val="16"/>
                <w:szCs w:val="16"/>
              </w:rPr>
              <w:t>tekst wordt niet getoond)</w:t>
            </w:r>
          </w:p>
          <w:p w14:paraId="76868E6E" w14:textId="77777777" w:rsidR="001179F3" w:rsidRPr="009D65D3" w:rsidRDefault="001179F3" w:rsidP="00FA5535">
            <w:pPr>
              <w:spacing w:before="72"/>
              <w:rPr>
                <w:rFonts w:cs="Arial"/>
                <w:color w:val="000000"/>
                <w:sz w:val="16"/>
                <w:szCs w:val="16"/>
                <w:u w:val="single"/>
              </w:rPr>
            </w:pPr>
            <w:r w:rsidRPr="009D65D3">
              <w:rPr>
                <w:rFonts w:cs="Arial"/>
                <w:color w:val="000000"/>
                <w:sz w:val="16"/>
                <w:szCs w:val="16"/>
                <w:u w:val="single"/>
              </w:rPr>
              <w:t>Mapping aantal doorhalingen:</w:t>
            </w:r>
          </w:p>
          <w:p w14:paraId="231301FB" w14:textId="5F36510E" w:rsidR="001179F3" w:rsidRPr="002141C9" w:rsidRDefault="001179F3" w:rsidP="00FA5535">
            <w:pPr>
              <w:spacing w:line="240" w:lineRule="auto"/>
              <w:rPr>
                <w:sz w:val="16"/>
                <w:szCs w:val="16"/>
              </w:rPr>
            </w:pPr>
            <w:r w:rsidRPr="002141C9">
              <w:rPr>
                <w:sz w:val="16"/>
                <w:szCs w:val="16"/>
              </w:rPr>
              <w:t>-</w:t>
            </w:r>
            <w:r w:rsidR="00A441D9">
              <w:rPr>
                <w:sz w:val="16"/>
                <w:szCs w:val="16"/>
              </w:rPr>
              <w:t>tonen enkelvoud/meervoud</w:t>
            </w:r>
          </w:p>
          <w:p w14:paraId="2B3FC2F1" w14:textId="77777777" w:rsidR="001179F3" w:rsidRDefault="001179F3" w:rsidP="00FA5535">
            <w:pPr>
              <w:spacing w:line="240" w:lineRule="auto"/>
            </w:pPr>
            <w:r w:rsidRPr="002141C9">
              <w:rPr>
                <w:sz w:val="16"/>
                <w:szCs w:val="16"/>
              </w:rPr>
              <w:t>//IMKAD_AangebodenStuk/StukdeelDoorhalingHypotheek aanwezig is</w:t>
            </w:r>
          </w:p>
        </w:tc>
      </w:tr>
      <w:tr w:rsidR="001179F3" w:rsidRPr="00343045" w14:paraId="6E2826E4" w14:textId="77777777" w:rsidTr="009D65D3">
        <w:tc>
          <w:tcPr>
            <w:tcW w:w="4670" w:type="dxa"/>
            <w:shd w:val="clear" w:color="auto" w:fill="auto"/>
          </w:tcPr>
          <w:p w14:paraId="023E2485" w14:textId="77777777" w:rsidR="001179F3" w:rsidRPr="0032370A" w:rsidRDefault="001179F3" w:rsidP="00FA5535">
            <w:pPr>
              <w:outlineLvl w:val="0"/>
              <w:rPr>
                <w:rFonts w:cs="Arial"/>
                <w:b/>
                <w:color w:val="FF0000"/>
                <w:szCs w:val="18"/>
                <w:u w:val="single"/>
              </w:rPr>
            </w:pPr>
            <w:r w:rsidRPr="0032370A">
              <w:rPr>
                <w:rFonts w:cs="Arial"/>
                <w:b/>
                <w:color w:val="FF0000"/>
                <w:szCs w:val="18"/>
                <w:u w:val="single"/>
              </w:rPr>
              <w:lastRenderedPageBreak/>
              <w:t>Vervallen hypotheken</w:t>
            </w:r>
          </w:p>
          <w:p w14:paraId="250BA17D" w14:textId="77777777" w:rsidR="001179F3" w:rsidRPr="0032370A" w:rsidRDefault="001179F3" w:rsidP="00FA5535">
            <w:pPr>
              <w:outlineLvl w:val="0"/>
              <w:rPr>
                <w:rFonts w:cs="Arial"/>
                <w:b/>
                <w:color w:val="FF0000"/>
                <w:szCs w:val="18"/>
                <w:u w:val="single"/>
              </w:rPr>
            </w:pPr>
            <w:r w:rsidRPr="0032370A">
              <w:rPr>
                <w:rFonts w:cs="Arial"/>
                <w:color w:val="FF0000"/>
                <w:szCs w:val="18"/>
              </w:rPr>
              <w:t>Ingevolge het vorenstaande zijn gemelde hypotheekrechten vervallen.</w:t>
            </w:r>
          </w:p>
        </w:tc>
        <w:tc>
          <w:tcPr>
            <w:tcW w:w="7655" w:type="dxa"/>
            <w:shd w:val="clear" w:color="auto" w:fill="auto"/>
          </w:tcPr>
          <w:p w14:paraId="4A3F0178" w14:textId="77777777" w:rsidR="001179F3" w:rsidRDefault="001179F3" w:rsidP="00FA5535">
            <w:pPr>
              <w:spacing w:before="72"/>
            </w:pPr>
            <w:r w:rsidRPr="00FA5535">
              <w:rPr>
                <w:rFonts w:cs="Arial"/>
                <w:color w:val="000000"/>
              </w:rPr>
              <w:t>Vaste tekst.</w:t>
            </w:r>
          </w:p>
        </w:tc>
      </w:tr>
    </w:tbl>
    <w:p w14:paraId="1568F1EA" w14:textId="77777777" w:rsidR="00AA7E8D" w:rsidRDefault="00AA7E8D"/>
    <w:p w14:paraId="761565DC" w14:textId="77777777" w:rsidR="00AA7E8D" w:rsidRDefault="00AA7E8D" w:rsidP="00AA7E8D">
      <w:pPr>
        <w:pStyle w:val="Kop2"/>
      </w:pPr>
      <w:bookmarkStart w:id="85" w:name="_Toc19692110"/>
      <w:r>
        <w:t>Woonplaatskeuze</w:t>
      </w:r>
      <w:bookmarkEnd w:id="85"/>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A76ADED" w14:textId="77777777" w:rsidTr="009D65D3">
        <w:tc>
          <w:tcPr>
            <w:tcW w:w="4670" w:type="dxa"/>
            <w:shd w:val="clear" w:color="auto" w:fill="auto"/>
          </w:tcPr>
          <w:p w14:paraId="2DF1B08B" w14:textId="77777777" w:rsidR="008D1D15" w:rsidRPr="00FA5535" w:rsidRDefault="008D1D15" w:rsidP="00665DB3">
            <w:pPr>
              <w:rPr>
                <w:rFonts w:cs="Arial"/>
                <w:color w:val="800080"/>
              </w:rPr>
            </w:pPr>
            <w:r w:rsidRPr="00FA5535">
              <w:rPr>
                <w:rFonts w:cs="Arial"/>
                <w:b/>
                <w:color w:val="800080"/>
                <w:u w:val="single"/>
              </w:rPr>
              <w:t>Woonplaatskeuze</w:t>
            </w:r>
          </w:p>
          <w:p w14:paraId="2C0E95A5" w14:textId="77777777"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655" w:type="dxa"/>
            <w:shd w:val="clear" w:color="auto" w:fill="auto"/>
          </w:tcPr>
          <w:p w14:paraId="468FA9EA" w14:textId="77777777"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14:paraId="10766115" w14:textId="77777777" w:rsidR="003741E6" w:rsidRPr="00FA5535" w:rsidRDefault="003741E6" w:rsidP="00634D64">
            <w:pPr>
              <w:rPr>
                <w:rFonts w:cs="Arial"/>
                <w:color w:val="000000"/>
              </w:rPr>
            </w:pPr>
          </w:p>
          <w:p w14:paraId="28772BC3" w14:textId="77777777" w:rsidR="008D1D15" w:rsidRPr="00FA5535" w:rsidRDefault="008D1D15" w:rsidP="00FA5535">
            <w:pPr>
              <w:spacing w:before="72"/>
              <w:rPr>
                <w:u w:val="single"/>
              </w:rPr>
            </w:pPr>
            <w:r w:rsidRPr="00FA5535">
              <w:rPr>
                <w:u w:val="single"/>
              </w:rPr>
              <w:t>Mapping</w:t>
            </w:r>
            <w:r w:rsidR="00AE6448" w:rsidRPr="00FA5535">
              <w:rPr>
                <w:u w:val="single"/>
              </w:rPr>
              <w:t xml:space="preserve"> woonplaatskeuze</w:t>
            </w:r>
            <w:r w:rsidRPr="00FA5535">
              <w:rPr>
                <w:u w:val="single"/>
              </w:rPr>
              <w:t>:</w:t>
            </w:r>
          </w:p>
          <w:p w14:paraId="7ED6961A" w14:textId="77777777" w:rsidR="008D1D15" w:rsidRPr="00FA5535" w:rsidRDefault="008D1D15" w:rsidP="00FA5535">
            <w:pPr>
              <w:autoSpaceDE w:val="0"/>
              <w:autoSpaceDN w:val="0"/>
              <w:adjustRightInd w:val="0"/>
              <w:spacing w:line="240" w:lineRule="auto"/>
              <w:rPr>
                <w:sz w:val="16"/>
                <w:szCs w:val="16"/>
              </w:rPr>
            </w:pPr>
            <w:r w:rsidRPr="00FA5535">
              <w:rPr>
                <w:sz w:val="16"/>
                <w:szCs w:val="16"/>
              </w:rPr>
              <w:t>//IMKAD_Aangebodenstuk/tia_</w:t>
            </w:r>
            <w:r w:rsidR="003741E6" w:rsidRPr="00FA5535">
              <w:rPr>
                <w:sz w:val="16"/>
              </w:rPr>
              <w:t>Tekst</w:t>
            </w:r>
            <w:r w:rsidR="002B429A" w:rsidRPr="00FA5535">
              <w:rPr>
                <w:sz w:val="16"/>
              </w:rPr>
              <w:t>K</w:t>
            </w:r>
            <w:r w:rsidR="003741E6" w:rsidRPr="00FA5535">
              <w:rPr>
                <w:sz w:val="16"/>
              </w:rPr>
              <w:t>euze</w:t>
            </w:r>
            <w:r w:rsidR="003741E6" w:rsidRPr="00FA5535">
              <w:rPr>
                <w:sz w:val="16"/>
                <w:szCs w:val="16"/>
              </w:rPr>
              <w:t>/</w:t>
            </w:r>
          </w:p>
          <w:p w14:paraId="0949617A" w14:textId="73054CDE" w:rsidR="003741E6" w:rsidRPr="00FA5535" w:rsidRDefault="003741E6" w:rsidP="00FA5535">
            <w:pPr>
              <w:spacing w:line="240" w:lineRule="auto"/>
              <w:rPr>
                <w:sz w:val="16"/>
                <w:szCs w:val="16"/>
              </w:rPr>
            </w:pPr>
            <w:r w:rsidRPr="00FA5535">
              <w:rPr>
                <w:sz w:val="16"/>
                <w:szCs w:val="16"/>
              </w:rPr>
              <w:t xml:space="preserve">    ./</w:t>
            </w:r>
            <w:r w:rsidRPr="00FA5535">
              <w:rPr>
                <w:sz w:val="16"/>
              </w:rPr>
              <w:t>tagNaam</w:t>
            </w:r>
            <w:r w:rsidRPr="00FA5535">
              <w:rPr>
                <w:sz w:val="16"/>
                <w:szCs w:val="16"/>
              </w:rPr>
              <w:t>(k_Woonplaatskeuze)</w:t>
            </w:r>
          </w:p>
          <w:p w14:paraId="5F2D4CE0" w14:textId="77777777"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14:paraId="67EB191F" w14:textId="77777777"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14:paraId="412F9BBE" w14:textId="77777777"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14:paraId="15FB3823" w14:textId="77777777" w:rsidR="00AE6448" w:rsidRDefault="00AE6448" w:rsidP="000437B6">
      <w:pPr>
        <w:pStyle w:val="Kop2"/>
      </w:pPr>
      <w:bookmarkStart w:id="86" w:name="_Toc19692111"/>
      <w:r>
        <w:t>Identiteit personen</w:t>
      </w:r>
      <w:bookmarkEnd w:id="86"/>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37C39823" w14:textId="77777777" w:rsidTr="009D65D3">
        <w:tc>
          <w:tcPr>
            <w:tcW w:w="4670" w:type="dxa"/>
            <w:shd w:val="clear" w:color="auto" w:fill="auto"/>
          </w:tcPr>
          <w:p w14:paraId="61A564CA" w14:textId="77777777"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655" w:type="dxa"/>
            <w:shd w:val="clear" w:color="auto" w:fill="auto"/>
          </w:tcPr>
          <w:p w14:paraId="21187D90" w14:textId="77777777"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14:paraId="4395D188" w14:textId="77777777" w:rsidR="006E38D3" w:rsidRPr="00FA5535" w:rsidRDefault="006E38D3" w:rsidP="00634D64">
            <w:pPr>
              <w:rPr>
                <w:rFonts w:cs="Arial"/>
                <w:color w:val="000000"/>
              </w:rPr>
            </w:pPr>
          </w:p>
          <w:p w14:paraId="65942E8A" w14:textId="77777777" w:rsidR="00AE6448" w:rsidRPr="00FA5535" w:rsidRDefault="00AE6448" w:rsidP="00FA5535">
            <w:pPr>
              <w:spacing w:before="72"/>
              <w:rPr>
                <w:u w:val="single"/>
              </w:rPr>
            </w:pPr>
            <w:r w:rsidRPr="00FA5535">
              <w:rPr>
                <w:u w:val="single"/>
              </w:rPr>
              <w:t>Mapping persoon, een, bestemd en document:</w:t>
            </w:r>
          </w:p>
          <w:p w14:paraId="00CA3FB3" w14:textId="77777777" w:rsidR="00AE6448" w:rsidRPr="00FA5535" w:rsidRDefault="00AE6448"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69FA6827" w14:textId="77777777" w:rsidR="00AE6448" w:rsidRDefault="00AE6448" w:rsidP="00FA5535">
            <w:pPr>
              <w:spacing w:line="240" w:lineRule="auto"/>
            </w:pPr>
            <w:r w:rsidRPr="00FA5535">
              <w:rPr>
                <w:sz w:val="16"/>
                <w:szCs w:val="16"/>
              </w:rPr>
              <w:t>//IMKAD_AangebodenStuk/Gevolmachtigde is aanwezig</w:t>
            </w:r>
          </w:p>
          <w:p w14:paraId="467A8DDD" w14:textId="77777777" w:rsidR="00AE6448" w:rsidRDefault="00AE6448" w:rsidP="00FA5535">
            <w:pPr>
              <w:spacing w:line="240" w:lineRule="auto"/>
            </w:pPr>
          </w:p>
          <w:p w14:paraId="66A13997" w14:textId="77777777" w:rsidR="00AE6448" w:rsidRPr="00FA5535" w:rsidRDefault="00AE6448" w:rsidP="00FA5535">
            <w:pPr>
              <w:spacing w:line="240" w:lineRule="auto"/>
              <w:rPr>
                <w:u w:val="single"/>
              </w:rPr>
            </w:pPr>
            <w:r w:rsidRPr="00FA5535">
              <w:rPr>
                <w:u w:val="single"/>
              </w:rPr>
              <w:t>Mapping personen, bestemde en documenten:</w:t>
            </w:r>
          </w:p>
          <w:p w14:paraId="522B3BAF" w14:textId="77777777" w:rsidR="00AE6448" w:rsidRPr="00FA5535" w:rsidRDefault="00AE6448"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5F9D7CA4" w14:textId="77777777" w:rsidR="00AE6448" w:rsidRPr="00FA5535" w:rsidRDefault="00AE6448" w:rsidP="00FA5535">
            <w:pPr>
              <w:spacing w:line="240" w:lineRule="auto"/>
              <w:rPr>
                <w:rFonts w:cs="Arial"/>
                <w:color w:val="000000"/>
              </w:rPr>
            </w:pPr>
            <w:r w:rsidRPr="00FA5535">
              <w:rPr>
                <w:sz w:val="16"/>
                <w:szCs w:val="16"/>
              </w:rPr>
              <w:lastRenderedPageBreak/>
              <w:t>//IMKAD_AangebodenStuk/Partij[rechthebbende(n)]/Gevolmachtigde zijn aanwezig</w:t>
            </w:r>
          </w:p>
        </w:tc>
      </w:tr>
    </w:tbl>
    <w:p w14:paraId="65B05A84" w14:textId="77777777" w:rsidR="00FA1F49" w:rsidRDefault="00FA1F49" w:rsidP="000437B6">
      <w:pPr>
        <w:pStyle w:val="Kop2"/>
      </w:pPr>
      <w:bookmarkStart w:id="87" w:name="_Toc19692112"/>
      <w:r>
        <w:lastRenderedPageBreak/>
        <w:t>Passeren akte</w:t>
      </w:r>
      <w:bookmarkEnd w:id="87"/>
    </w:p>
    <w:tbl>
      <w:tblPr>
        <w:tblW w:w="123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4670"/>
        <w:gridCol w:w="7655"/>
      </w:tblGrid>
      <w:tr w:rsidR="008D1D15" w:rsidRPr="00343045" w14:paraId="527E92F4" w14:textId="77777777" w:rsidTr="009D65D3">
        <w:tc>
          <w:tcPr>
            <w:tcW w:w="4670" w:type="dxa"/>
            <w:shd w:val="clear" w:color="auto" w:fill="auto"/>
          </w:tcPr>
          <w:p w14:paraId="398D780F" w14:textId="77777777"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 xml:space="preserve"> op de datum in het hoofd van deze akte vermeld. </w:t>
            </w:r>
          </w:p>
        </w:tc>
        <w:tc>
          <w:tcPr>
            <w:tcW w:w="7655" w:type="dxa"/>
            <w:shd w:val="clear" w:color="auto" w:fill="auto"/>
          </w:tcPr>
          <w:p w14:paraId="0343A5D4" w14:textId="77777777"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14:paraId="553D6957" w14:textId="77777777" w:rsidR="00E23499" w:rsidRPr="00FA5535" w:rsidRDefault="00E23499" w:rsidP="00FA5535">
            <w:pPr>
              <w:spacing w:before="72"/>
              <w:rPr>
                <w:u w:val="single"/>
              </w:rPr>
            </w:pPr>
          </w:p>
          <w:p w14:paraId="2FFF18B5" w14:textId="77777777" w:rsidR="008D1D15" w:rsidRPr="00FA5535" w:rsidRDefault="008D1D15" w:rsidP="00FA5535">
            <w:pPr>
              <w:spacing w:before="72"/>
              <w:rPr>
                <w:u w:val="single"/>
              </w:rPr>
            </w:pPr>
            <w:r w:rsidRPr="00FA5535">
              <w:rPr>
                <w:u w:val="single"/>
              </w:rPr>
              <w:t>Mapping:</w:t>
            </w:r>
          </w:p>
          <w:p w14:paraId="6863AA06" w14:textId="77777777" w:rsidR="008D1D15" w:rsidRPr="00FA5535" w:rsidRDefault="008D1D15" w:rsidP="00FA5535">
            <w:pPr>
              <w:autoSpaceDE w:val="0"/>
              <w:autoSpaceDN w:val="0"/>
              <w:adjustRightInd w:val="0"/>
              <w:spacing w:line="240" w:lineRule="auto"/>
              <w:rPr>
                <w:szCs w:val="18"/>
              </w:rPr>
            </w:pPr>
            <w:r w:rsidRPr="00FA5535">
              <w:rPr>
                <w:sz w:val="16"/>
                <w:szCs w:val="16"/>
              </w:rPr>
              <w:t>//IMKAD_AangebodenStuk/tia_PlaatsOndertekening</w:t>
            </w:r>
            <w:r w:rsidRPr="00FA5535" w:rsidDel="00864416">
              <w:rPr>
                <w:szCs w:val="18"/>
              </w:rPr>
              <w:t xml:space="preserve"> </w:t>
            </w:r>
          </w:p>
        </w:tc>
      </w:tr>
      <w:tr w:rsidR="007B029E" w:rsidRPr="00343045" w14:paraId="28FC5896" w14:textId="77777777" w:rsidTr="009D65D3">
        <w:tc>
          <w:tcPr>
            <w:tcW w:w="4670" w:type="dxa"/>
            <w:shd w:val="clear" w:color="auto" w:fill="auto"/>
          </w:tcPr>
          <w:p w14:paraId="5CD86E42" w14:textId="77777777"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655" w:type="dxa"/>
            <w:shd w:val="clear" w:color="auto" w:fill="auto"/>
          </w:tcPr>
          <w:p w14:paraId="760ACF16" w14:textId="77777777"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14:paraId="17B77B87" w14:textId="77777777" w:rsidR="004969BA" w:rsidRPr="00FA5535" w:rsidRDefault="004969BA" w:rsidP="00FA5535">
            <w:pPr>
              <w:spacing w:line="240" w:lineRule="auto"/>
              <w:rPr>
                <w:sz w:val="16"/>
                <w:szCs w:val="16"/>
                <w:u w:val="single"/>
              </w:rPr>
            </w:pPr>
          </w:p>
          <w:p w14:paraId="750A9952" w14:textId="77777777" w:rsidR="00D85967" w:rsidRPr="00FA5535" w:rsidRDefault="00D85967" w:rsidP="00FA5535">
            <w:pPr>
              <w:spacing w:before="72"/>
              <w:rPr>
                <w:u w:val="single"/>
              </w:rPr>
            </w:pPr>
            <w:r w:rsidRPr="00FA5535">
              <w:rPr>
                <w:u w:val="single"/>
              </w:rPr>
              <w:t>Mapping</w:t>
            </w:r>
            <w:r w:rsidR="001F449D" w:rsidRPr="00FA5535">
              <w:rPr>
                <w:u w:val="single"/>
              </w:rPr>
              <w:t xml:space="preserve"> tonen tekst</w:t>
            </w:r>
            <w:r w:rsidRPr="00FA5535">
              <w:rPr>
                <w:u w:val="single"/>
              </w:rPr>
              <w:t>:</w:t>
            </w:r>
          </w:p>
          <w:p w14:paraId="32A8D03B" w14:textId="77777777" w:rsidR="00D85967" w:rsidRPr="00FA5535" w:rsidRDefault="00D85967" w:rsidP="00FA5535">
            <w:pPr>
              <w:spacing w:line="240" w:lineRule="auto"/>
              <w:rPr>
                <w:sz w:val="16"/>
                <w:szCs w:val="16"/>
              </w:rPr>
            </w:pPr>
            <w:r w:rsidRPr="00FA5535">
              <w:rPr>
                <w:sz w:val="16"/>
                <w:szCs w:val="16"/>
              </w:rPr>
              <w:t>//IMKAD_AangebodenStuk/tia_TekstKeuze</w:t>
            </w:r>
            <w:r w:rsidRPr="00FA5535">
              <w:rPr>
                <w:sz w:val="16"/>
                <w:szCs w:val="16"/>
              </w:rPr>
              <w:br/>
            </w:r>
            <w:r w:rsidR="00E23499" w:rsidRPr="00FA5535">
              <w:rPr>
                <w:sz w:val="16"/>
                <w:szCs w:val="16"/>
              </w:rPr>
              <w:tab/>
            </w:r>
            <w:r w:rsidRPr="00FA5535">
              <w:rPr>
                <w:sz w:val="16"/>
                <w:szCs w:val="16"/>
              </w:rPr>
              <w:t>./</w:t>
            </w:r>
            <w:r w:rsidRPr="00FA5535">
              <w:rPr>
                <w:sz w:val="16"/>
              </w:rPr>
              <w:t>tagnaam</w:t>
            </w:r>
            <w:r w:rsidRPr="00FA5535">
              <w:rPr>
                <w:sz w:val="16"/>
                <w:szCs w:val="16"/>
              </w:rPr>
              <w:t>(k_</w:t>
            </w:r>
            <w:r w:rsidR="00165B8E">
              <w:rPr>
                <w:sz w:val="16"/>
                <w:szCs w:val="16"/>
              </w:rPr>
              <w:t>T</w:t>
            </w:r>
            <w:r w:rsidRPr="00FA5535">
              <w:rPr>
                <w:sz w:val="16"/>
                <w:szCs w:val="16"/>
              </w:rPr>
              <w:t>oegelicht)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 xml:space="preserve">(true = tekst wordt </w:t>
            </w:r>
            <w:r w:rsidR="00216F2F">
              <w:rPr>
                <w:sz w:val="16"/>
                <w:szCs w:val="16"/>
              </w:rPr>
              <w:t>g</w:t>
            </w:r>
            <w:r w:rsidR="004969BA" w:rsidRPr="00FA5535">
              <w:rPr>
                <w:sz w:val="16"/>
                <w:szCs w:val="16"/>
              </w:rPr>
              <w:t>etoond)</w:t>
            </w:r>
          </w:p>
          <w:p w14:paraId="11494193" w14:textId="77777777" w:rsidR="00D85967" w:rsidRDefault="00D85967" w:rsidP="00FA5535">
            <w:pPr>
              <w:spacing w:line="240" w:lineRule="auto"/>
            </w:pPr>
          </w:p>
          <w:p w14:paraId="42656B96" w14:textId="77777777" w:rsidR="001F449D" w:rsidRPr="00FA5535" w:rsidRDefault="001F449D" w:rsidP="00FA5535">
            <w:pPr>
              <w:spacing w:before="72"/>
              <w:rPr>
                <w:u w:val="single"/>
              </w:rPr>
            </w:pPr>
            <w:r w:rsidRPr="00FA5535">
              <w:rPr>
                <w:u w:val="single"/>
              </w:rPr>
              <w:t>Mapping persoon en heeft:</w:t>
            </w:r>
          </w:p>
          <w:p w14:paraId="47DD2266" w14:textId="77777777" w:rsidR="001F449D" w:rsidRPr="00FA5535" w:rsidRDefault="001F449D"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14:paraId="097D72C8" w14:textId="77777777" w:rsidR="001F449D" w:rsidRDefault="001F449D" w:rsidP="00FA5535">
            <w:pPr>
              <w:spacing w:line="240" w:lineRule="auto"/>
            </w:pPr>
            <w:r w:rsidRPr="00FA5535">
              <w:rPr>
                <w:sz w:val="16"/>
                <w:szCs w:val="16"/>
              </w:rPr>
              <w:t>//IMKAD_AangebodenStuk/Gevolmachtigde is aanwezig</w:t>
            </w:r>
          </w:p>
          <w:p w14:paraId="2CA92053" w14:textId="77777777" w:rsidR="001F449D" w:rsidRDefault="001F449D" w:rsidP="00FA5535">
            <w:pPr>
              <w:spacing w:line="240" w:lineRule="auto"/>
            </w:pPr>
          </w:p>
          <w:p w14:paraId="6F49D66F" w14:textId="77777777" w:rsidR="001F449D" w:rsidRPr="00FA5535" w:rsidRDefault="001F449D" w:rsidP="00FA5535">
            <w:pPr>
              <w:spacing w:line="240" w:lineRule="auto"/>
              <w:rPr>
                <w:u w:val="single"/>
              </w:rPr>
            </w:pPr>
            <w:r w:rsidRPr="00FA5535">
              <w:rPr>
                <w:u w:val="single"/>
              </w:rPr>
              <w:t>Mapping personen en hebben:</w:t>
            </w:r>
          </w:p>
          <w:p w14:paraId="7EB448B2" w14:textId="77777777" w:rsidR="001F449D" w:rsidRPr="00FA5535" w:rsidRDefault="001F449D"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6555D5EA" w14:textId="77777777" w:rsidR="001F449D" w:rsidRDefault="001F449D" w:rsidP="00FA5535">
            <w:pPr>
              <w:spacing w:line="240" w:lineRule="auto"/>
            </w:pPr>
            <w:r w:rsidRPr="00FA5535">
              <w:rPr>
                <w:sz w:val="16"/>
                <w:szCs w:val="16"/>
              </w:rPr>
              <w:t>//IMKAD_AangebodenStuk/Partij[rechthebbende(n)]/Gevolmachtigde zijn aanwezig</w:t>
            </w:r>
          </w:p>
        </w:tc>
      </w:tr>
      <w:tr w:rsidR="007B029E" w:rsidRPr="00343045" w14:paraId="10D0E8B9" w14:textId="77777777" w:rsidTr="009D65D3">
        <w:tc>
          <w:tcPr>
            <w:tcW w:w="4670" w:type="dxa"/>
            <w:shd w:val="clear" w:color="auto" w:fill="auto"/>
          </w:tcPr>
          <w:p w14:paraId="73DF3F84" w14:textId="77777777"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655" w:type="dxa"/>
            <w:shd w:val="clear" w:color="auto" w:fill="auto"/>
          </w:tcPr>
          <w:p w14:paraId="5694A0AA" w14:textId="77777777"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B56225">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14:paraId="1EE48163" w14:textId="77777777" w:rsidR="00FA1F49" w:rsidRDefault="00FA1F49" w:rsidP="00FA5535">
            <w:pPr>
              <w:spacing w:before="72"/>
            </w:pPr>
          </w:p>
          <w:p w14:paraId="3F446E75" w14:textId="77777777" w:rsidR="00FA1F49" w:rsidRPr="00FA5535" w:rsidRDefault="00FA1F49" w:rsidP="00FA5535">
            <w:pPr>
              <w:spacing w:before="72"/>
              <w:rPr>
                <w:u w:val="single"/>
              </w:rPr>
            </w:pPr>
            <w:r w:rsidRPr="00FA5535">
              <w:rPr>
                <w:u w:val="single"/>
              </w:rPr>
              <w:t>Mapping persoon:</w:t>
            </w:r>
          </w:p>
          <w:p w14:paraId="3F4E60E3" w14:textId="77777777" w:rsidR="00FA1F49" w:rsidRPr="00FA5535" w:rsidRDefault="00FA1F49" w:rsidP="00FA5535">
            <w:pPr>
              <w:spacing w:line="240" w:lineRule="auto"/>
              <w:rPr>
                <w:sz w:val="16"/>
                <w:szCs w:val="16"/>
              </w:rPr>
            </w:pPr>
            <w:r w:rsidRPr="00FA5535">
              <w:rPr>
                <w:sz w:val="16"/>
                <w:szCs w:val="16"/>
              </w:rPr>
              <w:lastRenderedPageBreak/>
              <w:t>alleen //IMKAD_AangebodenStuk/Partij[volmachtgever(s)</w:t>
            </w:r>
            <w:r w:rsidR="00F2090C">
              <w:rPr>
                <w:sz w:val="16"/>
                <w:szCs w:val="16"/>
              </w:rPr>
              <w:t xml:space="preserve"> of volmachtgever(s) en/of hypotheekhouder(s)</w:t>
            </w:r>
            <w:r w:rsidRPr="00FA5535">
              <w:rPr>
                <w:sz w:val="16"/>
                <w:szCs w:val="16"/>
              </w:rPr>
              <w:t>]/Gevolmachtigde is aanwezig of</w:t>
            </w:r>
          </w:p>
          <w:p w14:paraId="3CE7AAE6" w14:textId="77777777" w:rsidR="00FA1F49" w:rsidRDefault="00FA1F49" w:rsidP="00FA5535">
            <w:pPr>
              <w:spacing w:line="240" w:lineRule="auto"/>
            </w:pPr>
            <w:r w:rsidRPr="00FA5535">
              <w:rPr>
                <w:sz w:val="16"/>
                <w:szCs w:val="16"/>
              </w:rPr>
              <w:t>//IMKAD_AangebodenStuk/Gevolmachtigde is aanwezig</w:t>
            </w:r>
          </w:p>
          <w:p w14:paraId="1E940981" w14:textId="77777777" w:rsidR="00FA1F49" w:rsidRDefault="00FA1F49" w:rsidP="00FA5535">
            <w:pPr>
              <w:spacing w:line="240" w:lineRule="auto"/>
            </w:pPr>
          </w:p>
          <w:p w14:paraId="303D6C70" w14:textId="77777777" w:rsidR="00FA1F49" w:rsidRPr="00FA5535" w:rsidRDefault="00FA1F49" w:rsidP="00FA5535">
            <w:pPr>
              <w:spacing w:line="240" w:lineRule="auto"/>
              <w:rPr>
                <w:u w:val="single"/>
              </w:rPr>
            </w:pPr>
            <w:r w:rsidRPr="00FA5535">
              <w:rPr>
                <w:u w:val="single"/>
              </w:rPr>
              <w:t>Mapping personen:</w:t>
            </w:r>
          </w:p>
          <w:p w14:paraId="3F75BE9C" w14:textId="77777777" w:rsidR="00FA1F49" w:rsidRPr="00FA5535" w:rsidRDefault="00FA1F49"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14:paraId="231E29CF" w14:textId="77777777" w:rsidR="007B029E" w:rsidRDefault="00FA1F49" w:rsidP="00FA5535">
            <w:pPr>
              <w:spacing w:line="240" w:lineRule="auto"/>
            </w:pPr>
            <w:r w:rsidRPr="00FA5535">
              <w:rPr>
                <w:sz w:val="16"/>
                <w:szCs w:val="16"/>
              </w:rPr>
              <w:t>//IMKAD_AangebodenStuk/Partij[rechthebbende(n)]/Gevolmachtigde zijn aanwezig</w:t>
            </w:r>
          </w:p>
          <w:p w14:paraId="5736BA72" w14:textId="77777777" w:rsidR="007B029E" w:rsidRPr="00FA5535" w:rsidRDefault="007B029E" w:rsidP="00FA5535">
            <w:pPr>
              <w:spacing w:before="72"/>
              <w:rPr>
                <w:u w:val="single"/>
              </w:rPr>
            </w:pPr>
            <w:r w:rsidRPr="00FA5535">
              <w:rPr>
                <w:u w:val="single"/>
              </w:rPr>
              <w:t>Mapping</w:t>
            </w:r>
            <w:r w:rsidR="00FA1F49" w:rsidRPr="00FA5535">
              <w:rPr>
                <w:u w:val="single"/>
              </w:rPr>
              <w:t xml:space="preserve"> tijdstip</w:t>
            </w:r>
            <w:r w:rsidRPr="00FA5535">
              <w:rPr>
                <w:u w:val="single"/>
              </w:rPr>
              <w:t>:</w:t>
            </w:r>
          </w:p>
          <w:p w14:paraId="699B95DB" w14:textId="77777777" w:rsidR="007B029E" w:rsidRDefault="00804767" w:rsidP="00FA5535">
            <w:pPr>
              <w:autoSpaceDE w:val="0"/>
              <w:autoSpaceDN w:val="0"/>
              <w:adjustRightInd w:val="0"/>
              <w:spacing w:line="240" w:lineRule="auto"/>
            </w:pPr>
            <w:r w:rsidRPr="00FA5535">
              <w:rPr>
                <w:sz w:val="16"/>
                <w:szCs w:val="16"/>
              </w:rPr>
              <w:t>//IMKAD_AangebodenStuk/tia_TijdOndertekening</w:t>
            </w:r>
          </w:p>
        </w:tc>
      </w:tr>
      <w:tr w:rsidR="007B029E" w:rsidRPr="00343045" w14:paraId="2B0E8BA9" w14:textId="77777777" w:rsidTr="009D65D3">
        <w:tc>
          <w:tcPr>
            <w:tcW w:w="4670" w:type="dxa"/>
            <w:shd w:val="clear" w:color="auto" w:fill="auto"/>
          </w:tcPr>
          <w:p w14:paraId="2693622A" w14:textId="77777777" w:rsidR="008D4DCA" w:rsidRPr="009D65D3" w:rsidRDefault="008D4DCA" w:rsidP="008D4DCA">
            <w:pPr>
              <w:rPr>
                <w:rFonts w:cs="Arial"/>
                <w:color w:val="800080"/>
                <w:szCs w:val="18"/>
              </w:rPr>
            </w:pPr>
            <w:r w:rsidRPr="009D65D3">
              <w:rPr>
                <w:rFonts w:cs="Arial"/>
                <w:color w:val="800080"/>
                <w:szCs w:val="18"/>
              </w:rPr>
              <w:lastRenderedPageBreak/>
              <w:t xml:space="preserve">UITGEGEVEN VOOR AFSCHRIFT </w:t>
            </w:r>
          </w:p>
          <w:p w14:paraId="68B1563C" w14:textId="5A4E46FF" w:rsidR="007B029E" w:rsidRPr="00FA5535" w:rsidRDefault="007B029E" w:rsidP="0046499C">
            <w:pPr>
              <w:rPr>
                <w:rFonts w:cs="Arial"/>
                <w:b/>
                <w:color w:val="FF0000"/>
                <w:sz w:val="20"/>
              </w:rPr>
            </w:pPr>
          </w:p>
        </w:tc>
        <w:tc>
          <w:tcPr>
            <w:tcW w:w="7655" w:type="dxa"/>
            <w:shd w:val="clear" w:color="auto" w:fill="auto"/>
          </w:tcPr>
          <w:p w14:paraId="76463973" w14:textId="0E63535E" w:rsidR="007B029E" w:rsidRPr="009D65D3" w:rsidRDefault="00FC6141" w:rsidP="009D65D3">
            <w:pPr>
              <w:spacing w:line="240" w:lineRule="auto"/>
              <w:rPr>
                <w:sz w:val="16"/>
                <w:szCs w:val="16"/>
              </w:rPr>
            </w:pPr>
            <w:r w:rsidRPr="009D65D3">
              <w:rPr>
                <w:sz w:val="16"/>
                <w:szCs w:val="16"/>
              </w:rPr>
              <w:t>Optionele tekst. Wordt</w:t>
            </w:r>
            <w:r w:rsidR="00C0720C" w:rsidRPr="009D65D3">
              <w:rPr>
                <w:sz w:val="16"/>
                <w:szCs w:val="16"/>
              </w:rPr>
              <w:t xml:space="preserve"> niet </w:t>
            </w:r>
            <w:r w:rsidR="00CC052D" w:rsidRPr="009D65D3">
              <w:rPr>
                <w:sz w:val="16"/>
                <w:szCs w:val="16"/>
              </w:rPr>
              <w:t>op</w:t>
            </w:r>
            <w:r w:rsidR="00C0720C" w:rsidRPr="009D65D3">
              <w:rPr>
                <w:sz w:val="16"/>
                <w:szCs w:val="16"/>
              </w:rPr>
              <w:t xml:space="preserve"> de minuut akte </w:t>
            </w:r>
            <w:r w:rsidRPr="009D65D3">
              <w:rPr>
                <w:sz w:val="16"/>
                <w:szCs w:val="16"/>
              </w:rPr>
              <w:t xml:space="preserve">getoond </w:t>
            </w:r>
            <w:r w:rsidR="00C0720C" w:rsidRPr="009D65D3">
              <w:rPr>
                <w:sz w:val="16"/>
                <w:szCs w:val="16"/>
              </w:rPr>
              <w:t xml:space="preserve">(zie ook par. </w:t>
            </w:r>
            <w:r w:rsidR="00C0720C" w:rsidRPr="009D65D3">
              <w:rPr>
                <w:sz w:val="16"/>
                <w:szCs w:val="16"/>
              </w:rPr>
              <w:fldChar w:fldCharType="begin"/>
            </w:r>
            <w:r w:rsidR="00C0720C" w:rsidRPr="009D65D3">
              <w:rPr>
                <w:sz w:val="16"/>
                <w:szCs w:val="16"/>
              </w:rPr>
              <w:instrText xml:space="preserve"> REF _Ref438627706 \r \h  \* MERGEFORMAT </w:instrText>
            </w:r>
            <w:r w:rsidR="00C0720C" w:rsidRPr="009D65D3">
              <w:rPr>
                <w:sz w:val="16"/>
                <w:szCs w:val="16"/>
              </w:rPr>
            </w:r>
            <w:r w:rsidR="00C0720C" w:rsidRPr="009D65D3">
              <w:rPr>
                <w:sz w:val="16"/>
                <w:szCs w:val="16"/>
              </w:rPr>
              <w:fldChar w:fldCharType="separate"/>
            </w:r>
            <w:r w:rsidR="00B56225" w:rsidRPr="009D65D3">
              <w:rPr>
                <w:sz w:val="16"/>
                <w:szCs w:val="16"/>
              </w:rPr>
              <w:t>1.2</w:t>
            </w:r>
            <w:r w:rsidR="00C0720C" w:rsidRPr="009D65D3">
              <w:rPr>
                <w:sz w:val="16"/>
                <w:szCs w:val="16"/>
              </w:rPr>
              <w:fldChar w:fldCharType="end"/>
            </w:r>
            <w:r w:rsidR="00C0720C" w:rsidRPr="009D65D3">
              <w:rPr>
                <w:sz w:val="16"/>
                <w:szCs w:val="16"/>
              </w:rPr>
              <w:t xml:space="preserve"> Algemeen)</w:t>
            </w:r>
            <w:r w:rsidR="000C435E" w:rsidRPr="009D65D3">
              <w:rPr>
                <w:sz w:val="16"/>
                <w:szCs w:val="16"/>
              </w:rPr>
              <w:t>.</w:t>
            </w:r>
            <w:r w:rsidR="00AA0166" w:rsidRPr="009D65D3">
              <w:rPr>
                <w:sz w:val="16"/>
                <w:szCs w:val="16"/>
              </w:rPr>
              <w:t xml:space="preserve"> De gegevens van de notaris die de akte ondertekend worden hier getoond. </w:t>
            </w:r>
          </w:p>
          <w:p w14:paraId="3775B269" w14:textId="6718B830" w:rsidR="00CC052D" w:rsidRDefault="00CC052D" w:rsidP="00634D64"/>
          <w:p w14:paraId="3A5F01C6" w14:textId="03125A77" w:rsidR="00CC052D" w:rsidRDefault="00CC052D" w:rsidP="009D65D3">
            <w:pPr>
              <w:spacing w:line="240" w:lineRule="auto"/>
            </w:pPr>
            <w:r w:rsidRPr="009D65D3">
              <w:rPr>
                <w:u w:val="single"/>
              </w:rPr>
              <w:t>Mapping tonen tekst:</w:t>
            </w:r>
          </w:p>
          <w:p w14:paraId="7F16F912" w14:textId="1381F832" w:rsidR="007B029E" w:rsidRDefault="00CC052D" w:rsidP="009D65D3">
            <w:pPr>
              <w:spacing w:line="240" w:lineRule="auto"/>
            </w:pPr>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r w:rsidR="00FB0702">
              <w:rPr>
                <w:sz w:val="16"/>
                <w:szCs w:val="16"/>
              </w:rPr>
              <w:t>k_Afschrift</w:t>
            </w:r>
            <w:r w:rsidRPr="00FA5535">
              <w:rPr>
                <w:sz w:val="16"/>
                <w:szCs w:val="16"/>
              </w:rPr>
              <w:t>)</w:t>
            </w:r>
            <w:r w:rsidRPr="00FA5535">
              <w:rPr>
                <w:sz w:val="16"/>
                <w:szCs w:val="16"/>
              </w:rPr>
              <w:br/>
            </w:r>
            <w:r w:rsidRPr="00FA5535">
              <w:rPr>
                <w:sz w:val="16"/>
                <w:szCs w:val="16"/>
              </w:rPr>
              <w:tab/>
              <w:t xml:space="preserve">./tekst(true = tekst wordt </w:t>
            </w:r>
            <w:r>
              <w:rPr>
                <w:sz w:val="16"/>
                <w:szCs w:val="16"/>
              </w:rPr>
              <w:t>g</w:t>
            </w:r>
            <w:r w:rsidRPr="00FA5535">
              <w:rPr>
                <w:sz w:val="16"/>
                <w:szCs w:val="16"/>
              </w:rPr>
              <w:t>etoond</w:t>
            </w:r>
            <w:r>
              <w:rPr>
                <w:sz w:val="16"/>
                <w:szCs w:val="16"/>
              </w:rPr>
              <w:t>; false</w:t>
            </w:r>
            <w:r w:rsidR="00914D55">
              <w:rPr>
                <w:sz w:val="16"/>
                <w:szCs w:val="16"/>
              </w:rPr>
              <w:t xml:space="preserve"> of niet aanwezig </w:t>
            </w:r>
            <w:r>
              <w:rPr>
                <w:sz w:val="16"/>
                <w:szCs w:val="16"/>
              </w:rPr>
              <w:t xml:space="preserve"> = tekst wordt niet getoond</w:t>
            </w:r>
            <w:r w:rsidRPr="00FA5535">
              <w:rPr>
                <w:sz w:val="16"/>
                <w:szCs w:val="16"/>
              </w:rPr>
              <w:t>)</w:t>
            </w:r>
          </w:p>
          <w:p w14:paraId="793CC2EA" w14:textId="4627DC85" w:rsidR="007B029E" w:rsidRDefault="007B029E" w:rsidP="007F1D70">
            <w:pPr>
              <w:spacing w:line="240" w:lineRule="auto"/>
              <w:ind w:left="227"/>
            </w:pPr>
          </w:p>
        </w:tc>
      </w:tr>
      <w:tr w:rsidR="00FC6141" w:rsidRPr="00343045" w14:paraId="6597E2D5" w14:textId="77777777" w:rsidTr="009D65D3">
        <w:tc>
          <w:tcPr>
            <w:tcW w:w="4670" w:type="dxa"/>
            <w:shd w:val="clear" w:color="auto" w:fill="auto"/>
          </w:tcPr>
          <w:p w14:paraId="6E3660B6" w14:textId="77777777" w:rsidR="00FC6141" w:rsidRPr="00EB0A0B" w:rsidRDefault="00FC6141" w:rsidP="00FC6141">
            <w:pPr>
              <w:tabs>
                <w:tab w:val="left" w:pos="-1440"/>
                <w:tab w:val="left" w:pos="-720"/>
              </w:tabs>
              <w:suppressAutoHyphens/>
              <w:rPr>
                <w:rFonts w:cs="Arial"/>
                <w:color w:val="800080"/>
                <w:szCs w:val="18"/>
              </w:rPr>
            </w:pPr>
            <w:r w:rsidRPr="00EB0A0B">
              <w:rPr>
                <w:rFonts w:cs="Arial"/>
                <w:color w:val="FF0000"/>
                <w:szCs w:val="18"/>
              </w:rPr>
              <w:t>w.g.</w:t>
            </w:r>
            <w:r w:rsidRPr="00EB0A0B">
              <w:rPr>
                <w:rFonts w:cs="Arial"/>
                <w:color w:val="800080"/>
                <w:szCs w:val="18"/>
              </w:rPr>
              <w:t xml:space="preserve"> </w:t>
            </w:r>
          </w:p>
          <w:p w14:paraId="5158C531" w14:textId="441E4D87" w:rsidR="004E3D68" w:rsidRPr="009D65D3" w:rsidRDefault="004E3D68" w:rsidP="004E3D68">
            <w:pPr>
              <w:tabs>
                <w:tab w:val="left" w:pos="-1440"/>
                <w:tab w:val="left" w:pos="-720"/>
              </w:tabs>
              <w:suppressAutoHyphens/>
              <w:rPr>
                <w:rFonts w:cs="Arial"/>
                <w:szCs w:val="18"/>
              </w:rPr>
            </w:pP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voorletters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voorvoegsels</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 xml:space="preserve"> </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Pr="009D65D3">
              <w:rPr>
                <w:rFonts w:cs="Arial"/>
                <w:szCs w:val="18"/>
              </w:rPr>
              <w:t>achternaam</w:t>
            </w:r>
            <w:r w:rsidRPr="009D65D3">
              <w:rPr>
                <w:rFonts w:cs="Arial"/>
                <w:szCs w:val="18"/>
              </w:rPr>
              <w:fldChar w:fldCharType="begin"/>
            </w:r>
            <w:r w:rsidRPr="009D65D3">
              <w:rPr>
                <w:rFonts w:cs="Arial"/>
                <w:szCs w:val="18"/>
              </w:rPr>
              <w:instrText>MacroButton Nomacro §</w:instrText>
            </w:r>
            <w:r w:rsidRPr="009D65D3">
              <w:rPr>
                <w:rFonts w:cs="Arial"/>
                <w:szCs w:val="18"/>
              </w:rPr>
              <w:fldChar w:fldCharType="end"/>
            </w:r>
            <w:r w:rsidR="00C023B2">
              <w:rPr>
                <w:rFonts w:cs="Arial"/>
                <w:color w:val="FF0000"/>
                <w:szCs w:val="18"/>
              </w:rPr>
              <w:t>,</w:t>
            </w:r>
            <w:r w:rsidR="00C023B2">
              <w:rPr>
                <w:rFonts w:cs="Arial"/>
                <w:szCs w:val="18"/>
              </w:rPr>
              <w:t xml:space="preserve"> </w:t>
            </w:r>
            <w:r w:rsidRPr="009D65D3">
              <w:rPr>
                <w:rFonts w:cs="Arial"/>
                <w:color w:val="800080"/>
                <w:szCs w:val="18"/>
              </w:rPr>
              <w:t>toegevoegd /kandidaat-</w:t>
            </w:r>
            <w:r w:rsidRPr="009D65D3">
              <w:rPr>
                <w:rFonts w:cs="Arial"/>
                <w:color w:val="FF0000"/>
                <w:szCs w:val="18"/>
              </w:rPr>
              <w:t>notaris</w:t>
            </w:r>
          </w:p>
          <w:p w14:paraId="2BD5B41A" w14:textId="279319FD" w:rsidR="00FC6141" w:rsidRPr="00FC6141" w:rsidRDefault="00FC6141" w:rsidP="00FC6141">
            <w:pPr>
              <w:rPr>
                <w:rFonts w:cs="Arial"/>
                <w:color w:val="800080"/>
                <w:szCs w:val="18"/>
              </w:rPr>
            </w:pPr>
          </w:p>
        </w:tc>
        <w:tc>
          <w:tcPr>
            <w:tcW w:w="7655" w:type="dxa"/>
            <w:shd w:val="clear" w:color="auto" w:fill="auto"/>
          </w:tcPr>
          <w:p w14:paraId="0F8156B4" w14:textId="67F2FB96" w:rsidR="00CC052D" w:rsidRPr="009D65D3" w:rsidRDefault="00CC052D" w:rsidP="009D65D3">
            <w:pPr>
              <w:spacing w:line="240" w:lineRule="auto"/>
              <w:rPr>
                <w:sz w:val="16"/>
                <w:szCs w:val="16"/>
              </w:rPr>
            </w:pPr>
            <w:r w:rsidRPr="009D65D3">
              <w:rPr>
                <w:sz w:val="16"/>
                <w:szCs w:val="16"/>
              </w:rPr>
              <w:t>Vaste en optionele tekst.</w:t>
            </w:r>
            <w:r w:rsidRPr="009D65D3">
              <w:rPr>
                <w:sz w:val="16"/>
                <w:szCs w:val="16"/>
                <w:u w:val="single"/>
              </w:rPr>
              <w:t xml:space="preserve"> </w:t>
            </w:r>
            <w:r w:rsidRPr="009D65D3">
              <w:rPr>
                <w:sz w:val="16"/>
                <w:szCs w:val="16"/>
              </w:rPr>
              <w:t xml:space="preserve">Wordt niet op de minuut akte getoond (zie ook par. </w:t>
            </w:r>
            <w:r w:rsidRPr="009D65D3">
              <w:rPr>
                <w:sz w:val="16"/>
                <w:szCs w:val="16"/>
              </w:rPr>
              <w:fldChar w:fldCharType="begin"/>
            </w:r>
            <w:r w:rsidRPr="009D65D3">
              <w:rPr>
                <w:sz w:val="16"/>
                <w:szCs w:val="16"/>
              </w:rPr>
              <w:instrText xml:space="preserve"> REF _Ref438627706 \r \h  \* MERGEFORMAT </w:instrText>
            </w:r>
            <w:r w:rsidRPr="009D65D3">
              <w:rPr>
                <w:sz w:val="16"/>
                <w:szCs w:val="16"/>
              </w:rPr>
            </w:r>
            <w:r w:rsidRPr="009D65D3">
              <w:rPr>
                <w:sz w:val="16"/>
                <w:szCs w:val="16"/>
              </w:rPr>
              <w:fldChar w:fldCharType="separate"/>
            </w:r>
            <w:r w:rsidRPr="009D65D3">
              <w:rPr>
                <w:sz w:val="16"/>
                <w:szCs w:val="16"/>
              </w:rPr>
              <w:t>1.2</w:t>
            </w:r>
            <w:r w:rsidRPr="009D65D3">
              <w:rPr>
                <w:sz w:val="16"/>
                <w:szCs w:val="16"/>
              </w:rPr>
              <w:fldChar w:fldCharType="end"/>
            </w:r>
            <w:r w:rsidRPr="009D65D3">
              <w:rPr>
                <w:sz w:val="16"/>
                <w:szCs w:val="16"/>
              </w:rPr>
              <w:t xml:space="preserve"> Algemeen).</w:t>
            </w:r>
          </w:p>
          <w:p w14:paraId="499EF240" w14:textId="77777777" w:rsidR="00CC052D" w:rsidRPr="009D65D3" w:rsidRDefault="00CC052D" w:rsidP="009D65D3">
            <w:pPr>
              <w:spacing w:line="240" w:lineRule="auto"/>
              <w:rPr>
                <w:sz w:val="16"/>
                <w:szCs w:val="16"/>
              </w:rPr>
            </w:pPr>
            <w:r w:rsidRPr="009D65D3">
              <w:rPr>
                <w:sz w:val="16"/>
                <w:szCs w:val="16"/>
              </w:rPr>
              <w:t xml:space="preserve">De gegevens van de notaris die de akte ondertekend worden hier getoond. </w:t>
            </w:r>
          </w:p>
          <w:p w14:paraId="6FAA86ED" w14:textId="458AF810" w:rsidR="00CC052D" w:rsidRDefault="00CC052D" w:rsidP="00FC6141">
            <w:pPr>
              <w:rPr>
                <w:u w:val="single"/>
              </w:rPr>
            </w:pPr>
          </w:p>
          <w:p w14:paraId="6C2F7B3F" w14:textId="27571C69" w:rsidR="00FC6141" w:rsidRPr="00FA5535" w:rsidRDefault="00FC6141" w:rsidP="00FC6141">
            <w:pPr>
              <w:rPr>
                <w:u w:val="single"/>
              </w:rPr>
            </w:pPr>
            <w:r w:rsidRPr="00FA5535">
              <w:rPr>
                <w:u w:val="single"/>
              </w:rPr>
              <w:t xml:space="preserve">Mapping tonen </w:t>
            </w:r>
            <w:r>
              <w:rPr>
                <w:u w:val="single"/>
              </w:rPr>
              <w:t>gegevens notaris</w:t>
            </w:r>
            <w:r w:rsidRPr="00FA5535">
              <w:rPr>
                <w:u w:val="single"/>
              </w:rPr>
              <w:t>:</w:t>
            </w:r>
          </w:p>
          <w:p w14:paraId="749819B8" w14:textId="77777777" w:rsidR="00FC6141" w:rsidRPr="00FA5535" w:rsidRDefault="00FC6141" w:rsidP="00FC6141">
            <w:pPr>
              <w:autoSpaceDE w:val="0"/>
              <w:autoSpaceDN w:val="0"/>
              <w:adjustRightInd w:val="0"/>
              <w:spacing w:line="240" w:lineRule="auto"/>
              <w:rPr>
                <w:sz w:val="16"/>
                <w:szCs w:val="16"/>
              </w:rPr>
            </w:pPr>
            <w:r w:rsidRPr="00FA5535">
              <w:rPr>
                <w:sz w:val="16"/>
                <w:szCs w:val="16"/>
              </w:rPr>
              <w:t>//IMKAD_AangebodenStuk/</w:t>
            </w:r>
            <w:r>
              <w:rPr>
                <w:sz w:val="16"/>
                <w:szCs w:val="16"/>
              </w:rPr>
              <w:t>heeftO</w:t>
            </w:r>
            <w:r w:rsidRPr="00FA5535">
              <w:rPr>
                <w:sz w:val="16"/>
                <w:szCs w:val="16"/>
              </w:rPr>
              <w:t>ndertekenaar/</w:t>
            </w:r>
          </w:p>
          <w:p w14:paraId="0A1F8F2C" w14:textId="77777777" w:rsidR="00FC6141" w:rsidRPr="00FA5535" w:rsidRDefault="00FC6141" w:rsidP="00FC6141">
            <w:pPr>
              <w:autoSpaceDE w:val="0"/>
              <w:autoSpaceDN w:val="0"/>
              <w:adjustRightInd w:val="0"/>
              <w:spacing w:line="240" w:lineRule="auto"/>
              <w:ind w:left="227"/>
              <w:rPr>
                <w:sz w:val="16"/>
                <w:szCs w:val="16"/>
              </w:rPr>
            </w:pPr>
            <w:r w:rsidRPr="002436E6">
              <w:rPr>
                <w:sz w:val="16"/>
                <w:szCs w:val="16"/>
              </w:rPr>
              <w:t>./voorletters</w:t>
            </w:r>
          </w:p>
          <w:p w14:paraId="14D9B215" w14:textId="77777777" w:rsidR="00FC6141" w:rsidRDefault="00FC6141" w:rsidP="00FC6141">
            <w:pPr>
              <w:spacing w:line="240" w:lineRule="auto"/>
              <w:ind w:left="227"/>
              <w:rPr>
                <w:sz w:val="16"/>
                <w:szCs w:val="16"/>
              </w:rPr>
            </w:pPr>
            <w:r w:rsidRPr="00FA5535">
              <w:rPr>
                <w:sz w:val="16"/>
                <w:szCs w:val="16"/>
              </w:rPr>
              <w:t>./</w:t>
            </w:r>
            <w:r>
              <w:rPr>
                <w:sz w:val="16"/>
                <w:szCs w:val="16"/>
              </w:rPr>
              <w:t>persoonsgegevens</w:t>
            </w:r>
            <w:r w:rsidRPr="00FA5535">
              <w:rPr>
                <w:sz w:val="16"/>
                <w:szCs w:val="16"/>
              </w:rPr>
              <w:t>/tia_VoorvoegselsNaam</w:t>
            </w:r>
          </w:p>
          <w:p w14:paraId="44596D17" w14:textId="0B017AE0" w:rsidR="00FC6141" w:rsidRDefault="00FC6141">
            <w:pPr>
              <w:spacing w:line="240" w:lineRule="auto"/>
              <w:ind w:left="227"/>
              <w:rPr>
                <w:sz w:val="16"/>
                <w:szCs w:val="16"/>
              </w:rPr>
            </w:pPr>
            <w:r w:rsidRPr="00FA5535">
              <w:rPr>
                <w:sz w:val="16"/>
                <w:szCs w:val="16"/>
              </w:rPr>
              <w:t>./</w:t>
            </w:r>
            <w:r>
              <w:rPr>
                <w:sz w:val="16"/>
                <w:szCs w:val="16"/>
              </w:rPr>
              <w:t>persoonsgegevens</w:t>
            </w:r>
            <w:r w:rsidRPr="00FA5535">
              <w:rPr>
                <w:sz w:val="16"/>
                <w:szCs w:val="16"/>
              </w:rPr>
              <w:t>/tia_NaamZonderVoorvoegsels</w:t>
            </w:r>
          </w:p>
          <w:p w14:paraId="52D388FD" w14:textId="23BE3ED6" w:rsidR="00F94FFE" w:rsidRDefault="00F94FFE">
            <w:pPr>
              <w:spacing w:line="240" w:lineRule="auto"/>
              <w:ind w:left="227"/>
              <w:rPr>
                <w:sz w:val="16"/>
                <w:szCs w:val="16"/>
              </w:rPr>
            </w:pPr>
          </w:p>
          <w:p w14:paraId="0F802070" w14:textId="18AF6FB0" w:rsidR="00F94FFE" w:rsidRDefault="00F94FFE" w:rsidP="00F94FFE">
            <w:pPr>
              <w:spacing w:line="240" w:lineRule="auto"/>
            </w:pPr>
            <w:r w:rsidRPr="008A12A3">
              <w:rPr>
                <w:u w:val="single"/>
              </w:rPr>
              <w:t>Mapping tonen tekst</w:t>
            </w:r>
            <w:r>
              <w:rPr>
                <w:u w:val="single"/>
              </w:rPr>
              <w:t xml:space="preserve"> </w:t>
            </w:r>
            <w:r w:rsidRPr="008A12A3">
              <w:rPr>
                <w:rFonts w:cs="Arial"/>
                <w:color w:val="800080"/>
                <w:sz w:val="16"/>
                <w:szCs w:val="16"/>
              </w:rPr>
              <w:t>toegevoegd /kandidaat</w:t>
            </w:r>
            <w:r w:rsidRPr="008A12A3">
              <w:rPr>
                <w:u w:val="single"/>
              </w:rPr>
              <w:t>:</w:t>
            </w:r>
          </w:p>
          <w:p w14:paraId="47978C58" w14:textId="43FC0DBE" w:rsidR="00F94FFE" w:rsidRDefault="00F94FFE" w:rsidP="009D65D3">
            <w:pPr>
              <w:spacing w:line="240" w:lineRule="auto"/>
              <w:rPr>
                <w:sz w:val="16"/>
                <w:szCs w:val="16"/>
              </w:rPr>
            </w:pPr>
            <w:r w:rsidRPr="00FA5535">
              <w:rPr>
                <w:sz w:val="16"/>
                <w:szCs w:val="16"/>
              </w:rPr>
              <w:t>//IMKAD_AangebodenStuk/tia_TekstKeuze</w:t>
            </w:r>
            <w:r w:rsidRPr="00FA5535">
              <w:rPr>
                <w:sz w:val="16"/>
                <w:szCs w:val="16"/>
              </w:rPr>
              <w:br/>
            </w:r>
            <w:r w:rsidRPr="00FA5535">
              <w:rPr>
                <w:sz w:val="16"/>
                <w:szCs w:val="16"/>
              </w:rPr>
              <w:tab/>
              <w:t>./</w:t>
            </w:r>
            <w:r w:rsidRPr="00FA5535">
              <w:rPr>
                <w:sz w:val="16"/>
              </w:rPr>
              <w:t>tagnaam</w:t>
            </w:r>
            <w:r w:rsidRPr="00FA5535">
              <w:rPr>
                <w:sz w:val="16"/>
                <w:szCs w:val="16"/>
              </w:rPr>
              <w:t>(</w:t>
            </w:r>
            <w:r w:rsidRPr="009D65D3">
              <w:rPr>
                <w:rFonts w:cs="Arial"/>
                <w:color w:val="172B4D"/>
                <w:sz w:val="16"/>
                <w:szCs w:val="16"/>
                <w:shd w:val="clear" w:color="auto" w:fill="F4F5F7"/>
              </w:rPr>
              <w:t>k_KandidaatToegevoegd</w:t>
            </w:r>
            <w:r w:rsidRPr="00FA5535">
              <w:rPr>
                <w:sz w:val="16"/>
                <w:szCs w:val="16"/>
              </w:rPr>
              <w:t>)</w:t>
            </w:r>
            <w:r w:rsidRPr="00FA5535">
              <w:rPr>
                <w:sz w:val="16"/>
                <w:szCs w:val="16"/>
              </w:rPr>
              <w:br/>
            </w:r>
            <w:r w:rsidRPr="00FA5535">
              <w:rPr>
                <w:sz w:val="16"/>
                <w:szCs w:val="16"/>
              </w:rPr>
              <w:tab/>
              <w:t>./tekst(</w:t>
            </w:r>
            <w:r>
              <w:rPr>
                <w:sz w:val="16"/>
                <w:szCs w:val="16"/>
              </w:rPr>
              <w:t>met de waarde ‘kanditaat’ of ‘toegevoegd’</w:t>
            </w:r>
            <w:r w:rsidRPr="00FA5535">
              <w:rPr>
                <w:sz w:val="16"/>
                <w:szCs w:val="16"/>
              </w:rPr>
              <w:t>)</w:t>
            </w:r>
          </w:p>
          <w:p w14:paraId="406B0B28" w14:textId="5356CF3E" w:rsidR="00FC6141" w:rsidRDefault="00FC6141" w:rsidP="00FC6141"/>
        </w:tc>
      </w:tr>
    </w:tbl>
    <w:p w14:paraId="61FA137C" w14:textId="77777777" w:rsidR="002A5C1F" w:rsidRDefault="002A5C1F" w:rsidP="002A5C1F"/>
    <w:p w14:paraId="51CA6EC3" w14:textId="77777777" w:rsidR="00026095" w:rsidRDefault="0023592E" w:rsidP="000437B6">
      <w:pPr>
        <w:pStyle w:val="Kop2"/>
      </w:pPr>
      <w:bookmarkStart w:id="88" w:name="_Toc276321567"/>
      <w:r>
        <w:br w:type="page"/>
      </w:r>
      <w:bookmarkStart w:id="89" w:name="_Toc19692113"/>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89"/>
    </w:p>
    <w:p w14:paraId="5E080C33" w14:textId="77777777"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14:paraId="5D8A1087" w14:textId="77777777" w:rsidTr="000437B6">
        <w:tc>
          <w:tcPr>
            <w:tcW w:w="5032" w:type="dxa"/>
          </w:tcPr>
          <w:p w14:paraId="75C8E6CD" w14:textId="77777777" w:rsidR="008E10C4" w:rsidRDefault="008E10C4" w:rsidP="00026095">
            <w:pPr>
              <w:rPr>
                <w:lang w:val="nl"/>
              </w:rPr>
            </w:pPr>
            <w:r>
              <w:rPr>
                <w:lang w:val="nl"/>
              </w:rPr>
              <w:t>Gevolmachtigde, als mondeling gevolmachtigde van:</w:t>
            </w:r>
          </w:p>
        </w:tc>
        <w:tc>
          <w:tcPr>
            <w:tcW w:w="6945" w:type="dxa"/>
          </w:tcPr>
          <w:p w14:paraId="374B445A" w14:textId="77777777" w:rsidR="008E10C4" w:rsidRDefault="008E10C4" w:rsidP="00026095">
            <w:pPr>
              <w:rPr>
                <w:lang w:val="nl"/>
              </w:rPr>
            </w:pPr>
          </w:p>
        </w:tc>
      </w:tr>
      <w:tr w:rsidR="008E10C4" w14:paraId="24DE8880" w14:textId="77777777" w:rsidTr="000437B6">
        <w:tc>
          <w:tcPr>
            <w:tcW w:w="5032" w:type="dxa"/>
          </w:tcPr>
          <w:p w14:paraId="14A8F119" w14:textId="77777777" w:rsidR="008E10C4" w:rsidRDefault="008E10C4" w:rsidP="00BB61DE">
            <w:pPr>
              <w:rPr>
                <w:lang w:val="nl"/>
              </w:rPr>
            </w:pPr>
            <w:r>
              <w:rPr>
                <w:lang w:val="nl"/>
              </w:rPr>
              <w:t>de Bank</w:t>
            </w:r>
            <w:r w:rsidR="00BB61DE">
              <w:rPr>
                <w:lang w:val="nl"/>
              </w:rPr>
              <w:t>,</w:t>
            </w:r>
          </w:p>
        </w:tc>
        <w:tc>
          <w:tcPr>
            <w:tcW w:w="6945" w:type="dxa"/>
          </w:tcPr>
          <w:p w14:paraId="30360EB2" w14:textId="77777777" w:rsidR="008E10C4" w:rsidRDefault="008E10C4" w:rsidP="00026095">
            <w:pPr>
              <w:rPr>
                <w:lang w:val="nl"/>
              </w:rPr>
            </w:pPr>
            <w:r>
              <w:rPr>
                <w:lang w:val="nl"/>
              </w:rPr>
              <w:t>//IMKAD_Persoon</w:t>
            </w:r>
          </w:p>
        </w:tc>
      </w:tr>
      <w:tr w:rsidR="008E10C4" w14:paraId="12866BFC" w14:textId="77777777" w:rsidTr="000437B6">
        <w:tc>
          <w:tcPr>
            <w:tcW w:w="5032" w:type="dxa"/>
          </w:tcPr>
          <w:p w14:paraId="08275512" w14:textId="77777777" w:rsidR="008E10C4" w:rsidRDefault="008E10C4" w:rsidP="00F73DAC">
            <w:pPr>
              <w:rPr>
                <w:lang w:val="nl"/>
              </w:rPr>
            </w:pPr>
            <w:r>
              <w:rPr>
                <w:lang w:val="nl"/>
              </w:rPr>
              <w:t>hierna te noemen: volmachtgever</w:t>
            </w:r>
            <w:r w:rsidR="00F73DAC">
              <w:rPr>
                <w:lang w:val="nl"/>
              </w:rPr>
              <w:t>.</w:t>
            </w:r>
          </w:p>
        </w:tc>
        <w:tc>
          <w:tcPr>
            <w:tcW w:w="6945" w:type="dxa"/>
          </w:tcPr>
          <w:p w14:paraId="67F73A5A" w14:textId="77777777" w:rsidR="008E10C4" w:rsidRDefault="008E10C4" w:rsidP="00026095">
            <w:pPr>
              <w:rPr>
                <w:lang w:val="nl"/>
              </w:rPr>
            </w:pPr>
          </w:p>
        </w:tc>
      </w:tr>
    </w:tbl>
    <w:p w14:paraId="49E95B7E" w14:textId="77777777" w:rsidR="00026095" w:rsidRDefault="00026095" w:rsidP="00026095">
      <w:pPr>
        <w:rPr>
          <w:lang w:val="nl"/>
        </w:rPr>
      </w:pPr>
    </w:p>
    <w:p w14:paraId="1867CC6A" w14:textId="77777777"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14:paraId="6119B79A" w14:textId="77777777" w:rsidR="001E2C39" w:rsidRDefault="001E2C39" w:rsidP="007E491A">
      <w:pPr>
        <w:ind w:left="705" w:hanging="705"/>
        <w:rPr>
          <w:rFonts w:cs="Arial"/>
        </w:rPr>
      </w:pPr>
      <w:r>
        <w:rPr>
          <w:rFonts w:cs="Arial"/>
        </w:rPr>
        <w:t>of</w:t>
      </w:r>
    </w:p>
    <w:p w14:paraId="32A57885" w14:textId="77777777"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14:paraId="110D5D89" w14:textId="77777777" w:rsidR="001E2C39" w:rsidRPr="00213C08" w:rsidRDefault="001E2C39" w:rsidP="007E491A">
      <w:pPr>
        <w:ind w:left="705" w:hanging="705"/>
        <w:rPr>
          <w:rFonts w:cs="Arial"/>
        </w:rPr>
      </w:pPr>
      <w:r w:rsidRPr="00213C08">
        <w:rPr>
          <w:rFonts w:cs="Arial"/>
        </w:rPr>
        <w:t>overeenkomst hierbij afstand van:</w:t>
      </w:r>
    </w:p>
    <w:p w14:paraId="48CA14BB" w14:textId="77777777"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5EF27570"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B8A1A1C" w14:textId="77777777"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4C186549" w14:textId="77777777" w:rsidR="008E10C4" w:rsidRPr="00026095" w:rsidRDefault="008E10C4" w:rsidP="00026095">
            <w:pPr>
              <w:rPr>
                <w:lang w:val="nl"/>
              </w:rPr>
            </w:pPr>
          </w:p>
        </w:tc>
      </w:tr>
      <w:tr w:rsidR="008E10C4" w14:paraId="61CA92A8" w14:textId="77777777" w:rsidTr="000437B6">
        <w:tc>
          <w:tcPr>
            <w:tcW w:w="354" w:type="dxa"/>
            <w:tcBorders>
              <w:top w:val="single" w:sz="4" w:space="0" w:color="auto"/>
              <w:left w:val="single" w:sz="4" w:space="0" w:color="auto"/>
              <w:bottom w:val="single" w:sz="4" w:space="0" w:color="auto"/>
              <w:right w:val="single" w:sz="4" w:space="0" w:color="auto"/>
            </w:tcBorders>
          </w:tcPr>
          <w:p w14:paraId="16903450" w14:textId="77777777"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14:paraId="3533A6BF" w14:textId="77777777"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1990C462" w14:textId="77777777" w:rsidR="008E10C4" w:rsidRDefault="008E10C4" w:rsidP="00026095">
            <w:pPr>
              <w:rPr>
                <w:lang w:val="nl"/>
              </w:rPr>
            </w:pPr>
            <w:r>
              <w:rPr>
                <w:lang w:val="nl"/>
              </w:rPr>
              <w:t>//IMKAD_Persoon</w:t>
            </w:r>
          </w:p>
        </w:tc>
      </w:tr>
      <w:tr w:rsidR="008E10C4" w14:paraId="3EF10F41" w14:textId="77777777" w:rsidTr="000437B6">
        <w:tc>
          <w:tcPr>
            <w:tcW w:w="354" w:type="dxa"/>
            <w:tcBorders>
              <w:top w:val="single" w:sz="4" w:space="0" w:color="auto"/>
              <w:left w:val="single" w:sz="4" w:space="0" w:color="auto"/>
              <w:bottom w:val="single" w:sz="4" w:space="0" w:color="auto"/>
              <w:right w:val="single" w:sz="4" w:space="0" w:color="auto"/>
            </w:tcBorders>
          </w:tcPr>
          <w:p w14:paraId="33691392" w14:textId="77777777"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14:paraId="61208807" w14:textId="77777777"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380F5307" w14:textId="77777777" w:rsidR="008E10C4" w:rsidRDefault="008E10C4" w:rsidP="00EA70ED">
            <w:pPr>
              <w:rPr>
                <w:lang w:val="nl"/>
              </w:rPr>
            </w:pPr>
            <w:r>
              <w:rPr>
                <w:lang w:val="nl"/>
              </w:rPr>
              <w:t>//IMKAD_Persoon</w:t>
            </w:r>
          </w:p>
        </w:tc>
      </w:tr>
      <w:tr w:rsidR="008E10C4" w14:paraId="5590E39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40E3170A" w14:textId="77777777"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62F7C015" w14:textId="77777777" w:rsidR="008E10C4" w:rsidRDefault="008E10C4" w:rsidP="00347AFF">
            <w:pPr>
              <w:rPr>
                <w:lang w:val="nl"/>
              </w:rPr>
            </w:pPr>
          </w:p>
        </w:tc>
      </w:tr>
    </w:tbl>
    <w:p w14:paraId="3277B1EF" w14:textId="77777777" w:rsidR="00026095" w:rsidRDefault="00026095" w:rsidP="00026095">
      <w:pPr>
        <w:rPr>
          <w:lang w:val="nl"/>
        </w:rPr>
      </w:pPr>
    </w:p>
    <w:p w14:paraId="34F1D965" w14:textId="77777777"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14:paraId="3D2DBAAE" w14:textId="77777777" w:rsidR="001E2C39" w:rsidRDefault="001E2C39" w:rsidP="001E2C39">
      <w:pPr>
        <w:ind w:left="705" w:hanging="705"/>
        <w:rPr>
          <w:rFonts w:cs="Arial"/>
        </w:rPr>
      </w:pPr>
      <w:r>
        <w:rPr>
          <w:rFonts w:cs="Arial"/>
        </w:rPr>
        <w:t>of</w:t>
      </w:r>
    </w:p>
    <w:p w14:paraId="1E5F6786" w14:textId="77777777"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14:paraId="4D135001" w14:textId="77777777"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14:paraId="78F10569" w14:textId="77777777" w:rsidR="001E2C39" w:rsidRDefault="001E2C39" w:rsidP="001E2C39">
      <w:r>
        <w:t>of</w:t>
      </w:r>
    </w:p>
    <w:p w14:paraId="51697F2F" w14:textId="77777777"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14:paraId="57411998" w14:textId="77777777"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14:paraId="777FCF28" w14:textId="77777777" w:rsidR="001E2C39" w:rsidRPr="002B7EDB" w:rsidRDefault="001E2C39" w:rsidP="00026095"/>
    <w:p w14:paraId="7D3B23CB" w14:textId="77777777" w:rsidR="001E2C39" w:rsidRPr="002B7EDB" w:rsidRDefault="004D2F58" w:rsidP="002B7EDB">
      <w:pPr>
        <w:ind w:left="705" w:hanging="705"/>
      </w:pPr>
      <w:r>
        <w:rPr>
          <w:rFonts w:cs="Arial"/>
        </w:rPr>
        <w:br w:type="page"/>
      </w:r>
    </w:p>
    <w:p w14:paraId="60D92319" w14:textId="77777777"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14:paraId="04E0CCA5"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052455C5" w14:textId="77777777"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DFB1851" w14:textId="77777777" w:rsidR="008E10C4" w:rsidRPr="00026095" w:rsidRDefault="008E10C4" w:rsidP="00347AFF">
            <w:pPr>
              <w:rPr>
                <w:lang w:val="nl"/>
              </w:rPr>
            </w:pPr>
          </w:p>
        </w:tc>
      </w:tr>
      <w:tr w:rsidR="008E10C4" w14:paraId="433D2257" w14:textId="77777777" w:rsidTr="000437B6">
        <w:tc>
          <w:tcPr>
            <w:tcW w:w="354" w:type="dxa"/>
            <w:tcBorders>
              <w:top w:val="single" w:sz="4" w:space="0" w:color="auto"/>
              <w:left w:val="single" w:sz="4" w:space="0" w:color="auto"/>
              <w:bottom w:val="single" w:sz="4" w:space="0" w:color="auto"/>
              <w:right w:val="single" w:sz="4" w:space="0" w:color="auto"/>
            </w:tcBorders>
          </w:tcPr>
          <w:p w14:paraId="3F179B07" w14:textId="77777777"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14:paraId="07A32128" w14:textId="77777777"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183BA532" w14:textId="77777777" w:rsidR="008E10C4" w:rsidRDefault="008E10C4" w:rsidP="00347AFF">
            <w:pPr>
              <w:rPr>
                <w:lang w:val="nl"/>
              </w:rPr>
            </w:pPr>
            <w:r>
              <w:rPr>
                <w:lang w:val="nl"/>
              </w:rPr>
              <w:t>//IMKAD_Persoon</w:t>
            </w:r>
          </w:p>
        </w:tc>
      </w:tr>
      <w:tr w:rsidR="008E10C4" w14:paraId="1969C7FF"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1B5B3FC5" w14:textId="77777777"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16AA2C14" w14:textId="77777777" w:rsidR="008E10C4" w:rsidRDefault="008E10C4" w:rsidP="00347AFF">
            <w:pPr>
              <w:rPr>
                <w:lang w:val="nl"/>
              </w:rPr>
            </w:pPr>
          </w:p>
        </w:tc>
      </w:tr>
      <w:tr w:rsidR="008E10C4" w14:paraId="2565ED2B" w14:textId="77777777" w:rsidTr="000437B6">
        <w:tc>
          <w:tcPr>
            <w:tcW w:w="354" w:type="dxa"/>
            <w:tcBorders>
              <w:top w:val="single" w:sz="4" w:space="0" w:color="auto"/>
              <w:left w:val="single" w:sz="4" w:space="0" w:color="auto"/>
              <w:bottom w:val="single" w:sz="4" w:space="0" w:color="auto"/>
              <w:right w:val="single" w:sz="4" w:space="0" w:color="auto"/>
            </w:tcBorders>
          </w:tcPr>
          <w:p w14:paraId="0A2A351E" w14:textId="77777777"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14:paraId="10446B36" w14:textId="77777777"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2BD1A9A5" w14:textId="77777777" w:rsidR="008E10C4" w:rsidRDefault="008E10C4" w:rsidP="00347AFF">
            <w:pPr>
              <w:rPr>
                <w:lang w:val="nl"/>
              </w:rPr>
            </w:pPr>
            <w:r>
              <w:rPr>
                <w:lang w:val="nl"/>
              </w:rPr>
              <w:t>//IMKAD_Persoon</w:t>
            </w:r>
          </w:p>
        </w:tc>
      </w:tr>
      <w:tr w:rsidR="008E10C4" w14:paraId="292AC814" w14:textId="77777777" w:rsidTr="000437B6">
        <w:tc>
          <w:tcPr>
            <w:tcW w:w="5032" w:type="dxa"/>
            <w:gridSpan w:val="2"/>
            <w:tcBorders>
              <w:top w:val="single" w:sz="4" w:space="0" w:color="auto"/>
              <w:left w:val="single" w:sz="4" w:space="0" w:color="auto"/>
              <w:bottom w:val="single" w:sz="4" w:space="0" w:color="auto"/>
              <w:right w:val="single" w:sz="4" w:space="0" w:color="auto"/>
            </w:tcBorders>
          </w:tcPr>
          <w:p w14:paraId="5248565F" w14:textId="77777777"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3C266CDA" w14:textId="77777777" w:rsidR="008E10C4" w:rsidRDefault="008E10C4" w:rsidP="00347AFF">
            <w:pPr>
              <w:rPr>
                <w:lang w:val="nl"/>
              </w:rPr>
            </w:pPr>
          </w:p>
        </w:tc>
      </w:tr>
    </w:tbl>
    <w:p w14:paraId="694A7BC8" w14:textId="77777777" w:rsidR="008E10C4" w:rsidRDefault="008E10C4" w:rsidP="00026095">
      <w:pPr>
        <w:rPr>
          <w:lang w:val="nl"/>
        </w:rPr>
      </w:pPr>
    </w:p>
    <w:p w14:paraId="697BA3A9" w14:textId="77777777"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14:paraId="725DD78A"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47427BD6" w14:textId="77777777"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C959ABB" w14:textId="77777777" w:rsidR="008E38DA" w:rsidRPr="00026095" w:rsidRDefault="008E38DA" w:rsidP="00347AFF">
            <w:pPr>
              <w:rPr>
                <w:lang w:val="nl"/>
              </w:rPr>
            </w:pPr>
          </w:p>
        </w:tc>
      </w:tr>
      <w:tr w:rsidR="008E38DA" w14:paraId="48ECC10D" w14:textId="77777777" w:rsidTr="000437B6">
        <w:tc>
          <w:tcPr>
            <w:tcW w:w="354" w:type="dxa"/>
            <w:tcBorders>
              <w:top w:val="single" w:sz="4" w:space="0" w:color="auto"/>
              <w:left w:val="single" w:sz="4" w:space="0" w:color="auto"/>
              <w:bottom w:val="single" w:sz="4" w:space="0" w:color="auto"/>
              <w:right w:val="single" w:sz="4" w:space="0" w:color="auto"/>
            </w:tcBorders>
          </w:tcPr>
          <w:p w14:paraId="1522C0A5" w14:textId="77777777"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14548FD" w14:textId="77777777"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14:paraId="0A0E03F4" w14:textId="77777777"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56BA6CCC" w14:textId="77777777" w:rsidR="008E38DA" w:rsidRDefault="008E38DA" w:rsidP="00347AFF">
            <w:pPr>
              <w:rPr>
                <w:lang w:val="nl"/>
              </w:rPr>
            </w:pPr>
            <w:r>
              <w:rPr>
                <w:lang w:val="nl"/>
              </w:rPr>
              <w:t>//IMKAD_Persoon</w:t>
            </w:r>
          </w:p>
        </w:tc>
      </w:tr>
      <w:tr w:rsidR="008E38DA" w14:paraId="43C572A1" w14:textId="77777777" w:rsidTr="000437B6">
        <w:tc>
          <w:tcPr>
            <w:tcW w:w="354" w:type="dxa"/>
            <w:tcBorders>
              <w:top w:val="single" w:sz="4" w:space="0" w:color="auto"/>
              <w:left w:val="single" w:sz="4" w:space="0" w:color="auto"/>
              <w:bottom w:val="single" w:sz="4" w:space="0" w:color="auto"/>
              <w:right w:val="single" w:sz="4" w:space="0" w:color="auto"/>
            </w:tcBorders>
          </w:tcPr>
          <w:p w14:paraId="3DB6DBA0"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2B14630A" w14:textId="77777777"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14:paraId="48284F46" w14:textId="77777777"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14:paraId="4D7605B3" w14:textId="77777777" w:rsidR="008E38DA" w:rsidRDefault="008E38DA" w:rsidP="00EA70ED">
            <w:pPr>
              <w:rPr>
                <w:lang w:val="nl"/>
              </w:rPr>
            </w:pPr>
            <w:r>
              <w:rPr>
                <w:lang w:val="nl"/>
              </w:rPr>
              <w:t xml:space="preserve">//IMKAD_Persoon </w:t>
            </w:r>
          </w:p>
        </w:tc>
      </w:tr>
      <w:tr w:rsidR="008E38DA" w14:paraId="2AA12286"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08CB52B9"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7B313A93" w14:textId="77777777" w:rsidR="008E38DA" w:rsidRDefault="008E38DA" w:rsidP="00347AFF">
            <w:pPr>
              <w:rPr>
                <w:lang w:val="nl"/>
              </w:rPr>
            </w:pPr>
          </w:p>
        </w:tc>
      </w:tr>
      <w:tr w:rsidR="008E38DA" w14:paraId="1DE5BE68" w14:textId="77777777" w:rsidTr="000437B6">
        <w:tc>
          <w:tcPr>
            <w:tcW w:w="354" w:type="dxa"/>
            <w:tcBorders>
              <w:top w:val="single" w:sz="4" w:space="0" w:color="auto"/>
              <w:left w:val="single" w:sz="4" w:space="0" w:color="auto"/>
              <w:bottom w:val="single" w:sz="4" w:space="0" w:color="auto"/>
              <w:right w:val="single" w:sz="4" w:space="0" w:color="auto"/>
            </w:tcBorders>
          </w:tcPr>
          <w:p w14:paraId="02B631BF" w14:textId="77777777"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229F0F4E" w14:textId="0243B522" w:rsidR="008E38DA" w:rsidRDefault="0021119F" w:rsidP="00347AFF">
            <w:pPr>
              <w:rPr>
                <w:lang w:val="nl"/>
              </w:rPr>
            </w:pPr>
            <w:r>
              <w:rPr>
                <w:lang w:val="nl"/>
              </w:rPr>
              <w:t>a</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4B1AEF8A" w14:textId="77777777"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14:paraId="6364678F" w14:textId="77777777" w:rsidR="008E38DA" w:rsidRDefault="008E38DA" w:rsidP="00347AFF">
            <w:pPr>
              <w:rPr>
                <w:lang w:val="nl"/>
              </w:rPr>
            </w:pPr>
            <w:r>
              <w:rPr>
                <w:lang w:val="nl"/>
              </w:rPr>
              <w:t>//IMKAD_Persoon</w:t>
            </w:r>
          </w:p>
        </w:tc>
      </w:tr>
      <w:tr w:rsidR="008E38DA" w14:paraId="5F883461" w14:textId="77777777" w:rsidTr="000437B6">
        <w:tc>
          <w:tcPr>
            <w:tcW w:w="354" w:type="dxa"/>
            <w:tcBorders>
              <w:top w:val="single" w:sz="4" w:space="0" w:color="auto"/>
              <w:left w:val="single" w:sz="4" w:space="0" w:color="auto"/>
              <w:bottom w:val="single" w:sz="4" w:space="0" w:color="auto"/>
              <w:right w:val="single" w:sz="4" w:space="0" w:color="auto"/>
            </w:tcBorders>
          </w:tcPr>
          <w:p w14:paraId="11C64D03"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F852C86" w14:textId="7A889285" w:rsidR="008E38DA" w:rsidRDefault="0021119F" w:rsidP="00347AFF">
            <w:pPr>
              <w:rPr>
                <w:lang w:val="nl"/>
              </w:rPr>
            </w:pPr>
            <w:r>
              <w:rPr>
                <w:lang w:val="nl"/>
              </w:rPr>
              <w:t>b</w:t>
            </w:r>
            <w:r w:rsidR="008E38DA">
              <w:rPr>
                <w:lang w:val="nl"/>
              </w:rPr>
              <w:t>.</w:t>
            </w:r>
          </w:p>
        </w:tc>
        <w:tc>
          <w:tcPr>
            <w:tcW w:w="4253" w:type="dxa"/>
            <w:tcBorders>
              <w:top w:val="single" w:sz="4" w:space="0" w:color="auto"/>
              <w:left w:val="single" w:sz="4" w:space="0" w:color="auto"/>
              <w:bottom w:val="single" w:sz="4" w:space="0" w:color="auto"/>
              <w:right w:val="single" w:sz="4" w:space="0" w:color="auto"/>
            </w:tcBorders>
          </w:tcPr>
          <w:p w14:paraId="330A18FA" w14:textId="77777777"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14:paraId="256CF1E2" w14:textId="77777777" w:rsidR="008E38DA" w:rsidRDefault="008E38DA" w:rsidP="00347AFF">
            <w:pPr>
              <w:rPr>
                <w:lang w:val="nl"/>
              </w:rPr>
            </w:pPr>
            <w:r>
              <w:rPr>
                <w:lang w:val="nl"/>
              </w:rPr>
              <w:t>//IMKAD_Persoon/GerelateerdPersoon/IMKAD_Persoon</w:t>
            </w:r>
          </w:p>
        </w:tc>
      </w:tr>
      <w:tr w:rsidR="008E38DA" w14:paraId="6817A1E7" w14:textId="77777777" w:rsidTr="000437B6">
        <w:tc>
          <w:tcPr>
            <w:tcW w:w="354" w:type="dxa"/>
            <w:tcBorders>
              <w:top w:val="single" w:sz="4" w:space="0" w:color="auto"/>
              <w:left w:val="single" w:sz="4" w:space="0" w:color="auto"/>
              <w:bottom w:val="single" w:sz="4" w:space="0" w:color="auto"/>
              <w:right w:val="single" w:sz="4" w:space="0" w:color="auto"/>
            </w:tcBorders>
          </w:tcPr>
          <w:p w14:paraId="074E5FCF" w14:textId="77777777"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14:paraId="64BE3142" w14:textId="77777777"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F749F7E" w14:textId="77777777" w:rsidR="008E38DA" w:rsidRDefault="008E38DA" w:rsidP="00347AFF">
            <w:pPr>
              <w:rPr>
                <w:lang w:val="nl"/>
              </w:rPr>
            </w:pPr>
          </w:p>
        </w:tc>
      </w:tr>
      <w:tr w:rsidR="008E38DA" w14:paraId="5EE8C019" w14:textId="77777777" w:rsidTr="000437B6">
        <w:tc>
          <w:tcPr>
            <w:tcW w:w="5032" w:type="dxa"/>
            <w:gridSpan w:val="3"/>
            <w:tcBorders>
              <w:top w:val="single" w:sz="4" w:space="0" w:color="auto"/>
              <w:left w:val="single" w:sz="4" w:space="0" w:color="auto"/>
              <w:bottom w:val="single" w:sz="4" w:space="0" w:color="auto"/>
              <w:right w:val="single" w:sz="4" w:space="0" w:color="auto"/>
            </w:tcBorders>
          </w:tcPr>
          <w:p w14:paraId="6DAB01F1" w14:textId="77777777"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54767163" w14:textId="77777777" w:rsidR="008E38DA" w:rsidRDefault="008E38DA" w:rsidP="00347AFF">
            <w:pPr>
              <w:rPr>
                <w:lang w:val="nl"/>
              </w:rPr>
            </w:pPr>
          </w:p>
        </w:tc>
      </w:tr>
    </w:tbl>
    <w:p w14:paraId="221E76D2" w14:textId="0DF16E92" w:rsidR="008E38DA" w:rsidRDefault="008E38DA"/>
    <w:p w14:paraId="022BA09F" w14:textId="7FEC717E" w:rsidR="00A57933" w:rsidRPr="009D65D3" w:rsidRDefault="00A57933">
      <w:pPr>
        <w:rPr>
          <w:szCs w:val="18"/>
        </w:rPr>
      </w:pPr>
      <w:r w:rsidRPr="009D65D3">
        <w:rPr>
          <w:rFonts w:cs="Arial"/>
          <w:szCs w:val="18"/>
        </w:rPr>
        <w:t>Het hypotheekrecht komt ten laste van de hiervoor genoemde rechthebbende</w:t>
      </w:r>
      <w:r>
        <w:rPr>
          <w:rFonts w:cs="Arial"/>
          <w:szCs w:val="18"/>
        </w:rPr>
        <w:t>n</w:t>
      </w:r>
      <w:r w:rsidRPr="009D65D3">
        <w:rPr>
          <w:rFonts w:cs="Arial"/>
          <w:szCs w:val="18"/>
        </w:rPr>
        <w:t xml:space="preserve"> op de met bovenbedoeld hypotheekrecht bezwaarde registergoederen</w:t>
      </w:r>
    </w:p>
    <w:p w14:paraId="4176FF52" w14:textId="77777777" w:rsidR="00A57933" w:rsidRDefault="00A57933"/>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14:paraId="34B2591D"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05C113CF" w14:textId="77777777"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14:paraId="5B21A48B" w14:textId="77777777" w:rsidR="00646315" w:rsidRDefault="00646315" w:rsidP="00347AFF">
            <w:pPr>
              <w:rPr>
                <w:lang w:val="nl"/>
              </w:rPr>
            </w:pPr>
          </w:p>
        </w:tc>
      </w:tr>
      <w:tr w:rsidR="00EA70ED" w14:paraId="74FDFA2D" w14:textId="77777777" w:rsidTr="00DE679E">
        <w:tc>
          <w:tcPr>
            <w:tcW w:w="354" w:type="dxa"/>
            <w:tcBorders>
              <w:top w:val="single" w:sz="4" w:space="0" w:color="auto"/>
              <w:left w:val="single" w:sz="4" w:space="0" w:color="auto"/>
              <w:bottom w:val="single" w:sz="4" w:space="0" w:color="auto"/>
              <w:right w:val="single" w:sz="4" w:space="0" w:color="auto"/>
            </w:tcBorders>
          </w:tcPr>
          <w:p w14:paraId="3911879A" w14:textId="77777777"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14:paraId="708BDF28" w14:textId="77777777"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14:paraId="40FCF4EC" w14:textId="77777777"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14:paraId="434CD115" w14:textId="77777777" w:rsidR="00EA70ED" w:rsidRDefault="00EA70ED" w:rsidP="00DE679E">
            <w:pPr>
              <w:rPr>
                <w:lang w:val="nl"/>
              </w:rPr>
            </w:pPr>
            <w:r>
              <w:rPr>
                <w:lang w:val="nl"/>
              </w:rPr>
              <w:t>//IMKAD_Persoon</w:t>
            </w:r>
          </w:p>
        </w:tc>
      </w:tr>
      <w:tr w:rsidR="00EA70ED" w14:paraId="1C0E242F" w14:textId="77777777" w:rsidTr="00DE679E">
        <w:tc>
          <w:tcPr>
            <w:tcW w:w="354" w:type="dxa"/>
            <w:tcBorders>
              <w:top w:val="single" w:sz="4" w:space="0" w:color="auto"/>
              <w:left w:val="single" w:sz="4" w:space="0" w:color="auto"/>
              <w:bottom w:val="single" w:sz="4" w:space="0" w:color="auto"/>
              <w:right w:val="single" w:sz="4" w:space="0" w:color="auto"/>
            </w:tcBorders>
          </w:tcPr>
          <w:p w14:paraId="4E739199" w14:textId="77777777"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14:paraId="42A58129" w14:textId="77777777"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6258CEEB" w14:textId="77777777"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14:paraId="04070316" w14:textId="77777777" w:rsidR="00EA70ED" w:rsidRDefault="00EA70ED" w:rsidP="00DE679E">
            <w:pPr>
              <w:rPr>
                <w:lang w:val="nl"/>
              </w:rPr>
            </w:pPr>
            <w:r>
              <w:rPr>
                <w:lang w:val="nl"/>
              </w:rPr>
              <w:t xml:space="preserve">//IMKAD_Persoon </w:t>
            </w:r>
          </w:p>
        </w:tc>
      </w:tr>
      <w:tr w:rsidR="008E38DA" w14:paraId="23A2163B" w14:textId="77777777" w:rsidTr="000437B6">
        <w:tc>
          <w:tcPr>
            <w:tcW w:w="354" w:type="dxa"/>
            <w:tcBorders>
              <w:top w:val="single" w:sz="4" w:space="0" w:color="auto"/>
              <w:left w:val="single" w:sz="4" w:space="0" w:color="auto"/>
              <w:bottom w:val="single" w:sz="4" w:space="0" w:color="auto"/>
              <w:right w:val="single" w:sz="4" w:space="0" w:color="auto"/>
            </w:tcBorders>
          </w:tcPr>
          <w:p w14:paraId="658ED399"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3587B1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476C10C"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3AD8E332"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2D90B5FA" w14:textId="77777777" w:rsidR="008E38DA" w:rsidRDefault="008E38DA" w:rsidP="00347AFF">
            <w:pPr>
              <w:rPr>
                <w:lang w:val="nl"/>
              </w:rPr>
            </w:pPr>
          </w:p>
        </w:tc>
      </w:tr>
      <w:tr w:rsidR="008E38DA" w14:paraId="01BEDB2D" w14:textId="77777777" w:rsidTr="000437B6">
        <w:tc>
          <w:tcPr>
            <w:tcW w:w="354" w:type="dxa"/>
            <w:tcBorders>
              <w:top w:val="single" w:sz="4" w:space="0" w:color="auto"/>
              <w:left w:val="single" w:sz="4" w:space="0" w:color="auto"/>
              <w:bottom w:val="single" w:sz="4" w:space="0" w:color="auto"/>
              <w:right w:val="single" w:sz="4" w:space="0" w:color="auto"/>
            </w:tcBorders>
          </w:tcPr>
          <w:p w14:paraId="1C3BAA2E"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37FC6AE6" w14:textId="77777777"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14:paraId="699DB844" w14:textId="77777777"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14:paraId="62B30A2D" w14:textId="77777777"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14:paraId="099A5BC2" w14:textId="77777777" w:rsidR="008E38DA" w:rsidRDefault="008E38DA" w:rsidP="00347AFF">
            <w:pPr>
              <w:rPr>
                <w:lang w:val="nl"/>
              </w:rPr>
            </w:pPr>
          </w:p>
        </w:tc>
      </w:tr>
      <w:tr w:rsidR="008E38DA" w14:paraId="08E0B862" w14:textId="77777777" w:rsidTr="000437B6">
        <w:tc>
          <w:tcPr>
            <w:tcW w:w="354" w:type="dxa"/>
            <w:tcBorders>
              <w:top w:val="single" w:sz="4" w:space="0" w:color="auto"/>
              <w:left w:val="single" w:sz="4" w:space="0" w:color="auto"/>
              <w:bottom w:val="single" w:sz="4" w:space="0" w:color="auto"/>
              <w:right w:val="single" w:sz="4" w:space="0" w:color="auto"/>
            </w:tcBorders>
          </w:tcPr>
          <w:p w14:paraId="11EAFB95" w14:textId="77777777"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EC23960" w14:textId="77777777"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7C201C32" w14:textId="77777777"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14:paraId="76E6A1F9" w14:textId="77777777" w:rsidR="008E38DA" w:rsidRDefault="008E38DA" w:rsidP="00347AFF">
            <w:pPr>
              <w:rPr>
                <w:lang w:val="nl"/>
              </w:rPr>
            </w:pPr>
          </w:p>
        </w:tc>
      </w:tr>
      <w:tr w:rsidR="008E38DA" w14:paraId="5725B834"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300E42DF" w14:textId="77777777"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14:paraId="2E28327D" w14:textId="77777777" w:rsidR="008E38DA" w:rsidRDefault="008E38DA" w:rsidP="00347AFF">
            <w:pPr>
              <w:rPr>
                <w:lang w:val="nl"/>
              </w:rPr>
            </w:pPr>
          </w:p>
        </w:tc>
      </w:tr>
      <w:tr w:rsidR="00646315" w14:paraId="048B06DA" w14:textId="77777777" w:rsidTr="000437B6">
        <w:tc>
          <w:tcPr>
            <w:tcW w:w="354" w:type="dxa"/>
            <w:tcBorders>
              <w:top w:val="single" w:sz="4" w:space="0" w:color="auto"/>
              <w:left w:val="single" w:sz="4" w:space="0" w:color="auto"/>
              <w:bottom w:val="single" w:sz="4" w:space="0" w:color="auto"/>
              <w:right w:val="single" w:sz="4" w:space="0" w:color="auto"/>
            </w:tcBorders>
          </w:tcPr>
          <w:p w14:paraId="5D189814" w14:textId="77777777"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14:paraId="138F1468" w14:textId="77777777"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14:paraId="730E84CA" w14:textId="77777777"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14:paraId="0F091D44" w14:textId="77777777"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14:paraId="6BB4721F" w14:textId="77777777" w:rsidR="00646315" w:rsidRDefault="00646315" w:rsidP="00347AFF">
            <w:pPr>
              <w:rPr>
                <w:lang w:val="nl"/>
              </w:rPr>
            </w:pPr>
            <w:r>
              <w:rPr>
                <w:lang w:val="nl"/>
              </w:rPr>
              <w:t>//IMKAD_Persoon</w:t>
            </w:r>
          </w:p>
        </w:tc>
      </w:tr>
      <w:tr w:rsidR="00646315" w14:paraId="2C78E91B" w14:textId="77777777" w:rsidTr="000437B6">
        <w:tc>
          <w:tcPr>
            <w:tcW w:w="354" w:type="dxa"/>
            <w:tcBorders>
              <w:top w:val="single" w:sz="4" w:space="0" w:color="auto"/>
              <w:left w:val="single" w:sz="4" w:space="0" w:color="auto"/>
              <w:bottom w:val="single" w:sz="4" w:space="0" w:color="auto"/>
              <w:right w:val="single" w:sz="4" w:space="0" w:color="auto"/>
            </w:tcBorders>
          </w:tcPr>
          <w:p w14:paraId="649288C6"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6495FAE1" w14:textId="77777777"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14:paraId="68C6799B" w14:textId="77777777"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14:paraId="2134106B" w14:textId="77777777"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14:paraId="65669BEE" w14:textId="77777777" w:rsidR="00646315" w:rsidRDefault="00646315" w:rsidP="00347AFF">
            <w:pPr>
              <w:rPr>
                <w:lang w:val="nl"/>
              </w:rPr>
            </w:pPr>
            <w:r>
              <w:rPr>
                <w:lang w:val="nl"/>
              </w:rPr>
              <w:t>//IMKAD_Persoon/GerelateerdPersoon/IMKAD_Persoon</w:t>
            </w:r>
          </w:p>
        </w:tc>
      </w:tr>
      <w:tr w:rsidR="003F4187" w14:paraId="3BFB0CEF" w14:textId="77777777" w:rsidTr="003F4187">
        <w:tc>
          <w:tcPr>
            <w:tcW w:w="354" w:type="dxa"/>
            <w:tcBorders>
              <w:top w:val="single" w:sz="4" w:space="0" w:color="auto"/>
              <w:left w:val="single" w:sz="4" w:space="0" w:color="auto"/>
              <w:bottom w:val="single" w:sz="4" w:space="0" w:color="auto"/>
              <w:right w:val="single" w:sz="4" w:space="0" w:color="auto"/>
            </w:tcBorders>
          </w:tcPr>
          <w:p w14:paraId="35937D03" w14:textId="77777777"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762FAB83" w14:textId="77777777"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14:paraId="1DD3AF1D" w14:textId="77777777"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14:paraId="5CF19C03" w14:textId="77777777" w:rsidR="003F4187" w:rsidRDefault="003F4187" w:rsidP="00347AFF">
            <w:pPr>
              <w:rPr>
                <w:lang w:val="nl"/>
              </w:rPr>
            </w:pPr>
          </w:p>
        </w:tc>
      </w:tr>
      <w:tr w:rsidR="00646315" w14:paraId="55EEF95C" w14:textId="77777777" w:rsidTr="000437B6">
        <w:tc>
          <w:tcPr>
            <w:tcW w:w="354" w:type="dxa"/>
            <w:tcBorders>
              <w:top w:val="single" w:sz="4" w:space="0" w:color="auto"/>
              <w:left w:val="single" w:sz="4" w:space="0" w:color="auto"/>
              <w:bottom w:val="single" w:sz="4" w:space="0" w:color="auto"/>
              <w:right w:val="single" w:sz="4" w:space="0" w:color="auto"/>
            </w:tcBorders>
          </w:tcPr>
          <w:p w14:paraId="292C119B" w14:textId="77777777"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14:paraId="1AAC268D" w14:textId="77777777"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14:paraId="594FAE63" w14:textId="77777777"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14:paraId="60E1EA86" w14:textId="77777777" w:rsidR="00646315" w:rsidRDefault="00646315" w:rsidP="00347AFF">
            <w:pPr>
              <w:rPr>
                <w:lang w:val="nl"/>
              </w:rPr>
            </w:pPr>
            <w:r>
              <w:rPr>
                <w:lang w:val="nl"/>
              </w:rPr>
              <w:t>//IMKAD_Persoon</w:t>
            </w:r>
          </w:p>
        </w:tc>
      </w:tr>
      <w:tr w:rsidR="00646315" w14:paraId="2E8BCE20" w14:textId="77777777" w:rsidTr="000437B6">
        <w:tc>
          <w:tcPr>
            <w:tcW w:w="5032" w:type="dxa"/>
            <w:gridSpan w:val="5"/>
            <w:tcBorders>
              <w:top w:val="single" w:sz="4" w:space="0" w:color="auto"/>
              <w:left w:val="single" w:sz="4" w:space="0" w:color="auto"/>
              <w:bottom w:val="single" w:sz="4" w:space="0" w:color="auto"/>
              <w:right w:val="single" w:sz="4" w:space="0" w:color="auto"/>
            </w:tcBorders>
          </w:tcPr>
          <w:p w14:paraId="4BE120BA" w14:textId="77777777"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14:paraId="16B16567" w14:textId="77777777" w:rsidR="00646315" w:rsidRDefault="00646315" w:rsidP="00347AFF">
            <w:pPr>
              <w:rPr>
                <w:lang w:val="nl"/>
              </w:rPr>
            </w:pPr>
          </w:p>
        </w:tc>
      </w:tr>
      <w:bookmarkEnd w:id="88"/>
    </w:tbl>
    <w:p w14:paraId="446F73D2" w14:textId="2FFA2662" w:rsidR="00026095" w:rsidRDefault="00026095" w:rsidP="00F73DAC"/>
    <w:p w14:paraId="2A9F41B7" w14:textId="1D9E834D" w:rsidR="00A57933" w:rsidRPr="009D65D3" w:rsidRDefault="00A57933" w:rsidP="00F73DAC">
      <w:pPr>
        <w:rPr>
          <w:szCs w:val="18"/>
        </w:rPr>
      </w:pPr>
      <w:r w:rsidRPr="008A12A3">
        <w:rPr>
          <w:rFonts w:cs="Arial"/>
          <w:szCs w:val="18"/>
        </w:rPr>
        <w:t>Het hypotheekrecht komt ten laste van de hiervoor genoemde rechthebbende</w:t>
      </w:r>
      <w:r>
        <w:rPr>
          <w:rFonts w:cs="Arial"/>
          <w:szCs w:val="18"/>
        </w:rPr>
        <w:t>n sub 1 en rechthebbende sub 2</w:t>
      </w:r>
      <w:r w:rsidRPr="008A12A3">
        <w:rPr>
          <w:rFonts w:cs="Arial"/>
          <w:szCs w:val="18"/>
        </w:rPr>
        <w:t xml:space="preserve"> op de met bovenbedoeld hypotheekrecht bezwaarde registergoederen</w:t>
      </w:r>
    </w:p>
    <w:sectPr w:rsidR="00A57933" w:rsidRPr="009D65D3"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2F0CB" w14:textId="77777777" w:rsidR="00F311EF" w:rsidRDefault="00F311EF">
      <w:r>
        <w:separator/>
      </w:r>
    </w:p>
  </w:endnote>
  <w:endnote w:type="continuationSeparator" w:id="0">
    <w:p w14:paraId="49BF020B" w14:textId="77777777" w:rsidR="00F311EF" w:rsidRDefault="00F3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D316" w14:textId="77777777" w:rsidR="0021119F" w:rsidRDefault="0021119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47D31" w14:textId="77777777" w:rsidR="0021119F" w:rsidRDefault="0021119F">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B7FB6" w14:textId="77777777" w:rsidR="0021119F" w:rsidRDefault="002111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6A19F" w14:textId="77777777" w:rsidR="00F311EF" w:rsidRDefault="00F311EF">
      <w:r>
        <w:separator/>
      </w:r>
    </w:p>
  </w:footnote>
  <w:footnote w:type="continuationSeparator" w:id="0">
    <w:p w14:paraId="0025F1B5" w14:textId="77777777" w:rsidR="00F311EF" w:rsidRDefault="00F31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8994" w14:textId="77777777" w:rsidR="0021119F" w:rsidRDefault="0021119F">
    <w:pPr>
      <w:pStyle w:val="Koptekst"/>
    </w:pPr>
    <w:r>
      <w:rPr>
        <w:noProof/>
        <w:snapToGrid/>
        <w:lang w:eastAsia="nl-NL"/>
      </w:rPr>
      <w:drawing>
        <wp:anchor distT="0" distB="0" distL="114300" distR="114300" simplePos="0" relativeHeight="251657728" behindDoc="1" locked="0" layoutInCell="1" allowOverlap="1" wp14:anchorId="06B1884D" wp14:editId="63C6A200">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21119F" w14:paraId="714BCC3B" w14:textId="77777777" w:rsidTr="005C1CFB">
      <w:tc>
        <w:tcPr>
          <w:tcW w:w="4629" w:type="dxa"/>
        </w:tcPr>
        <w:p w14:paraId="2B157590" w14:textId="77777777" w:rsidR="0021119F" w:rsidRDefault="0021119F" w:rsidP="005C1CFB">
          <w:pPr>
            <w:pStyle w:val="tussenkopje"/>
            <w:spacing w:before="0"/>
          </w:pPr>
          <w:r>
            <w:t>Datum</w:t>
          </w:r>
        </w:p>
      </w:tc>
    </w:tr>
    <w:tr w:rsidR="0021119F" w14:paraId="4EEF5C72" w14:textId="77777777" w:rsidTr="005C1CFB">
      <w:tc>
        <w:tcPr>
          <w:tcW w:w="4629" w:type="dxa"/>
        </w:tcPr>
        <w:p w14:paraId="03E6F91C" w14:textId="1776609D" w:rsidR="0021119F" w:rsidRDefault="00C50622" w:rsidP="00763CAD">
          <w:pPr>
            <w:spacing w:line="240" w:lineRule="atLeast"/>
          </w:pPr>
          <w:r>
            <w:rPr>
              <w:noProof/>
            </w:rPr>
            <w:fldChar w:fldCharType="begin"/>
          </w:r>
          <w:r>
            <w:rPr>
              <w:noProof/>
            </w:rPr>
            <w:instrText xml:space="preserve"> REF Datum  \* MERGEFORMAT </w:instrText>
          </w:r>
          <w:r>
            <w:rPr>
              <w:noProof/>
            </w:rPr>
            <w:fldChar w:fldCharType="separate"/>
          </w:r>
          <w:r w:rsidR="0021119F">
            <w:rPr>
              <w:noProof/>
            </w:rPr>
            <w:t xml:space="preserve">13 </w:t>
          </w:r>
          <w:r>
            <w:rPr>
              <w:noProof/>
            </w:rPr>
            <w:fldChar w:fldCharType="end"/>
          </w:r>
          <w:r w:rsidR="0021119F">
            <w:rPr>
              <w:noProof/>
            </w:rPr>
            <w:t>september 2019</w:t>
          </w:r>
        </w:p>
      </w:tc>
    </w:tr>
    <w:tr w:rsidR="0021119F" w14:paraId="3C233496" w14:textId="77777777" w:rsidTr="005C1CFB">
      <w:tc>
        <w:tcPr>
          <w:tcW w:w="4629" w:type="dxa"/>
        </w:tcPr>
        <w:p w14:paraId="4FBA60DF" w14:textId="77777777" w:rsidR="0021119F" w:rsidRDefault="0021119F" w:rsidP="005C1CFB">
          <w:pPr>
            <w:pStyle w:val="tussenkopje"/>
          </w:pPr>
          <w:r>
            <w:t>Titel</w:t>
          </w:r>
        </w:p>
      </w:tc>
    </w:tr>
    <w:tr w:rsidR="0021119F" w14:paraId="360A4B14" w14:textId="77777777" w:rsidTr="005C1CFB">
      <w:tc>
        <w:tcPr>
          <w:tcW w:w="4629" w:type="dxa"/>
        </w:tcPr>
        <w:p w14:paraId="2DA535B6" w14:textId="64791A2D" w:rsidR="0021119F" w:rsidRPr="005C1CFB" w:rsidRDefault="0021119F"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4509C62A" w14:textId="77777777" w:rsidTr="005C1CFB">
      <w:tc>
        <w:tcPr>
          <w:tcW w:w="4629" w:type="dxa"/>
        </w:tcPr>
        <w:p w14:paraId="43EF0E70" w14:textId="77777777" w:rsidR="0021119F" w:rsidRDefault="0021119F" w:rsidP="005C1CFB">
          <w:pPr>
            <w:pStyle w:val="tussenkopje"/>
          </w:pPr>
          <w:r>
            <w:t>Versie</w:t>
          </w:r>
        </w:p>
      </w:tc>
    </w:tr>
    <w:tr w:rsidR="0021119F" w14:paraId="6D7A61F8" w14:textId="77777777" w:rsidTr="005C1CFB">
      <w:tc>
        <w:tcPr>
          <w:tcW w:w="4629" w:type="dxa"/>
        </w:tcPr>
        <w:p w14:paraId="23040D2E" w14:textId="59352FFD" w:rsidR="0021119F" w:rsidRDefault="0021119F" w:rsidP="00516F7D">
          <w:pPr>
            <w:tabs>
              <w:tab w:val="left" w:pos="1680"/>
            </w:tabs>
            <w:spacing w:line="240" w:lineRule="atLeast"/>
          </w:pPr>
          <w:r>
            <w:t>7.0</w:t>
          </w:r>
          <w:r>
            <w:tab/>
          </w:r>
        </w:p>
      </w:tc>
    </w:tr>
    <w:tr w:rsidR="0021119F" w14:paraId="193B6339" w14:textId="77777777" w:rsidTr="005C1CFB">
      <w:tc>
        <w:tcPr>
          <w:tcW w:w="4629" w:type="dxa"/>
        </w:tcPr>
        <w:p w14:paraId="0B0D5325" w14:textId="77777777" w:rsidR="0021119F" w:rsidRDefault="0021119F" w:rsidP="005C1CFB">
          <w:pPr>
            <w:pStyle w:val="tussenkopje"/>
          </w:pPr>
          <w:r>
            <w:t>Blad</w:t>
          </w:r>
        </w:p>
      </w:tc>
    </w:tr>
    <w:tr w:rsidR="0021119F" w14:paraId="1F242D53" w14:textId="77777777" w:rsidTr="005C1CFB">
      <w:tc>
        <w:tcPr>
          <w:tcW w:w="4629" w:type="dxa"/>
        </w:tcPr>
        <w:p w14:paraId="165A3EB4" w14:textId="30AD6B55" w:rsidR="0021119F" w:rsidRDefault="0021119F" w:rsidP="005C1CFB">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DE2EA2">
            <w:rPr>
              <w:noProof/>
            </w:rPr>
            <w:instrText>50</w:instrText>
          </w:r>
          <w:r w:rsidR="00C50622">
            <w:rPr>
              <w:noProof/>
            </w:rPr>
            <w:fldChar w:fldCharType="end"/>
          </w:r>
          <w:r>
            <w:fldChar w:fldCharType="separate"/>
          </w:r>
          <w:r w:rsidR="00DE2EA2">
            <w:rPr>
              <w:noProof/>
            </w:rPr>
            <w:t>49</w:t>
          </w:r>
          <w:r>
            <w:fldChar w:fldCharType="end"/>
          </w:r>
          <w:r>
            <w:t xml:space="preserve"> </w:t>
          </w:r>
        </w:p>
      </w:tc>
    </w:tr>
  </w:tbl>
  <w:p w14:paraId="49EB89E4" w14:textId="77777777" w:rsidR="0021119F" w:rsidRDefault="0021119F">
    <w:pPr>
      <w:pStyle w:val="Koptekst"/>
    </w:pPr>
    <w:r>
      <w:rPr>
        <w:noProof/>
        <w:snapToGrid/>
        <w:lang w:eastAsia="nl-NL"/>
      </w:rPr>
      <w:drawing>
        <wp:anchor distT="0" distB="0" distL="114300" distR="114300" simplePos="0" relativeHeight="251656704" behindDoc="1" locked="0" layoutInCell="1" allowOverlap="1" wp14:anchorId="5641C466" wp14:editId="34185433">
          <wp:simplePos x="0" y="0"/>
          <wp:positionH relativeFrom="column">
            <wp:posOffset>1385570</wp:posOffset>
          </wp:positionH>
          <wp:positionV relativeFrom="paragraph">
            <wp:posOffset>-76835</wp:posOffset>
          </wp:positionV>
          <wp:extent cx="1333500" cy="1114425"/>
          <wp:effectExtent l="0" t="0" r="0" b="9525"/>
          <wp:wrapNone/>
          <wp:docPr id="5" name="Afbeelding 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7AEF" w14:textId="77777777" w:rsidR="0021119F" w:rsidRDefault="0021119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C65B5" w14:textId="77777777" w:rsidR="0021119F" w:rsidRDefault="0021119F">
    <w:pPr>
      <w:pStyle w:val="Koptekst"/>
    </w:pPr>
    <w:r>
      <w:rPr>
        <w:noProof/>
        <w:snapToGrid/>
        <w:lang w:eastAsia="nl-NL"/>
      </w:rPr>
      <w:drawing>
        <wp:anchor distT="0" distB="0" distL="114300" distR="114300" simplePos="0" relativeHeight="251655680" behindDoc="0" locked="0" layoutInCell="1" allowOverlap="1" wp14:anchorId="2462E585" wp14:editId="010BF39D">
          <wp:simplePos x="0" y="0"/>
          <wp:positionH relativeFrom="page">
            <wp:posOffset>3032760</wp:posOffset>
          </wp:positionH>
          <wp:positionV relativeFrom="page">
            <wp:posOffset>512445</wp:posOffset>
          </wp:positionV>
          <wp:extent cx="942975" cy="190500"/>
          <wp:effectExtent l="0" t="0" r="9525" b="0"/>
          <wp:wrapNone/>
          <wp:docPr id="6" name="Afbeelding 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21119F" w14:paraId="24D6FE60" w14:textId="77777777" w:rsidTr="00E97F77">
      <w:tc>
        <w:tcPr>
          <w:tcW w:w="4629" w:type="dxa"/>
        </w:tcPr>
        <w:p w14:paraId="7CBE1FCD" w14:textId="77777777" w:rsidR="0021119F" w:rsidRDefault="0021119F" w:rsidP="00E97F77">
          <w:pPr>
            <w:pStyle w:val="tussenkopje"/>
            <w:spacing w:before="0"/>
          </w:pPr>
          <w:r>
            <w:t>Datum</w:t>
          </w:r>
        </w:p>
      </w:tc>
    </w:tr>
    <w:bookmarkStart w:id="36" w:name="Datum"/>
    <w:tr w:rsidR="0021119F" w14:paraId="236BA4A4" w14:textId="77777777" w:rsidTr="00E97F77">
      <w:tc>
        <w:tcPr>
          <w:tcW w:w="4629" w:type="dxa"/>
        </w:tcPr>
        <w:p w14:paraId="66E968F0" w14:textId="1A0D29BE" w:rsidR="0021119F" w:rsidRDefault="0021119F" w:rsidP="00E97F77">
          <w:pPr>
            <w:spacing w:line="240" w:lineRule="atLeast"/>
          </w:pPr>
          <w:r>
            <w:fldChar w:fldCharType="begin"/>
          </w:r>
          <w:r>
            <w:instrText xml:space="preserve"> STYLEREF Datumopmaakprofiel\l  \* MERGEFORMAT </w:instrText>
          </w:r>
          <w:r>
            <w:fldChar w:fldCharType="separate"/>
          </w:r>
          <w:r w:rsidR="00DE2EA2">
            <w:rPr>
              <w:noProof/>
            </w:rPr>
            <w:t>13 september 2019</w:t>
          </w:r>
          <w:r>
            <w:fldChar w:fldCharType="end"/>
          </w:r>
          <w:bookmarkEnd w:id="36"/>
        </w:p>
      </w:tc>
    </w:tr>
    <w:tr w:rsidR="0021119F" w14:paraId="2924FB6D" w14:textId="77777777" w:rsidTr="00E97F77">
      <w:tc>
        <w:tcPr>
          <w:tcW w:w="4629" w:type="dxa"/>
        </w:tcPr>
        <w:p w14:paraId="7397FF2B" w14:textId="77777777" w:rsidR="0021119F" w:rsidRDefault="0021119F" w:rsidP="00E97F77">
          <w:pPr>
            <w:pStyle w:val="tussenkopje"/>
          </w:pPr>
          <w:r>
            <w:t>Titel</w:t>
          </w:r>
        </w:p>
      </w:tc>
    </w:tr>
    <w:tr w:rsidR="0021119F" w14:paraId="2580749C" w14:textId="77777777" w:rsidTr="00E97F77">
      <w:tc>
        <w:tcPr>
          <w:tcW w:w="4629" w:type="dxa"/>
        </w:tcPr>
        <w:p w14:paraId="0ACE402B" w14:textId="57513784" w:rsidR="0021119F" w:rsidRPr="005C1CFB" w:rsidRDefault="0021119F"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27DE01DF" w14:textId="77777777" w:rsidTr="00E97F77">
      <w:tc>
        <w:tcPr>
          <w:tcW w:w="4629" w:type="dxa"/>
        </w:tcPr>
        <w:p w14:paraId="4C0646FC" w14:textId="77777777" w:rsidR="0021119F" w:rsidRDefault="0021119F" w:rsidP="00E97F77">
          <w:pPr>
            <w:pStyle w:val="tussenkopje"/>
            <w:tabs>
              <w:tab w:val="left" w:pos="1110"/>
              <w:tab w:val="right" w:pos="4489"/>
            </w:tabs>
          </w:pPr>
          <w:r>
            <w:t>Versie</w:t>
          </w:r>
          <w:r>
            <w:tab/>
          </w:r>
          <w:r>
            <w:tab/>
          </w:r>
        </w:p>
      </w:tc>
    </w:tr>
    <w:bookmarkStart w:id="37" w:name="Versie"/>
    <w:tr w:rsidR="0021119F" w14:paraId="4A820C7D" w14:textId="77777777" w:rsidTr="00E97F77">
      <w:tc>
        <w:tcPr>
          <w:tcW w:w="4629" w:type="dxa"/>
        </w:tcPr>
        <w:p w14:paraId="0AFA9711" w14:textId="5EA382E1" w:rsidR="0021119F" w:rsidRDefault="0021119F" w:rsidP="00E97F77">
          <w:pPr>
            <w:spacing w:line="240" w:lineRule="atLeast"/>
          </w:pPr>
          <w:r>
            <w:fldChar w:fldCharType="begin"/>
          </w:r>
          <w:r>
            <w:instrText xml:space="preserve"> STYLEREF Versie\l  \* MERGEFORMAT </w:instrText>
          </w:r>
          <w:r>
            <w:fldChar w:fldCharType="separate"/>
          </w:r>
          <w:r w:rsidR="00DE2EA2">
            <w:rPr>
              <w:noProof/>
            </w:rPr>
            <w:t>7.0</w:t>
          </w:r>
          <w:r>
            <w:fldChar w:fldCharType="end"/>
          </w:r>
          <w:bookmarkEnd w:id="37"/>
        </w:p>
      </w:tc>
    </w:tr>
    <w:tr w:rsidR="0021119F" w14:paraId="1F4597A9" w14:textId="77777777" w:rsidTr="00E97F77">
      <w:tc>
        <w:tcPr>
          <w:tcW w:w="4629" w:type="dxa"/>
        </w:tcPr>
        <w:p w14:paraId="7A2602C7" w14:textId="77777777" w:rsidR="0021119F" w:rsidRDefault="0021119F" w:rsidP="00E97F77">
          <w:pPr>
            <w:pStyle w:val="tussenkopje"/>
          </w:pPr>
          <w:r>
            <w:t>Blad</w:t>
          </w:r>
        </w:p>
      </w:tc>
    </w:tr>
    <w:tr w:rsidR="0021119F" w14:paraId="38E6414C" w14:textId="77777777" w:rsidTr="00E97F77">
      <w:tc>
        <w:tcPr>
          <w:tcW w:w="4629" w:type="dxa"/>
        </w:tcPr>
        <w:p w14:paraId="4BD8028A" w14:textId="5205130F" w:rsidR="0021119F" w:rsidRDefault="0021119F" w:rsidP="00E97F77">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DE2EA2">
            <w:rPr>
              <w:noProof/>
            </w:rPr>
            <w:instrText>50</w:instrText>
          </w:r>
          <w:r w:rsidR="00C50622">
            <w:rPr>
              <w:noProof/>
            </w:rPr>
            <w:fldChar w:fldCharType="end"/>
          </w:r>
          <w:r>
            <w:fldChar w:fldCharType="separate"/>
          </w:r>
          <w:r w:rsidR="00DE2EA2">
            <w:rPr>
              <w:noProof/>
            </w:rPr>
            <w:t>49</w:t>
          </w:r>
          <w:r>
            <w:fldChar w:fldCharType="end"/>
          </w:r>
          <w:r>
            <w:t xml:space="preserve"> </w:t>
          </w:r>
        </w:p>
      </w:tc>
    </w:tr>
  </w:tbl>
  <w:p w14:paraId="7463E04A" w14:textId="77777777" w:rsidR="0021119F" w:rsidRDefault="0021119F">
    <w:pPr>
      <w:pStyle w:val="Koptekst"/>
    </w:pPr>
    <w:r>
      <w:rPr>
        <w:noProof/>
        <w:snapToGrid/>
        <w:lang w:eastAsia="nl-NL"/>
      </w:rPr>
      <w:drawing>
        <wp:anchor distT="0" distB="0" distL="114300" distR="114300" simplePos="0" relativeHeight="251658752" behindDoc="1" locked="0" layoutInCell="1" allowOverlap="1" wp14:anchorId="428D8EC6" wp14:editId="4BAB195F">
          <wp:simplePos x="0" y="0"/>
          <wp:positionH relativeFrom="column">
            <wp:posOffset>1748790</wp:posOffset>
          </wp:positionH>
          <wp:positionV relativeFrom="paragraph">
            <wp:posOffset>175260</wp:posOffset>
          </wp:positionV>
          <wp:extent cx="1333500" cy="1114425"/>
          <wp:effectExtent l="0" t="0" r="0" b="9525"/>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A0755D" w14:textId="77777777" w:rsidR="0021119F" w:rsidRDefault="0021119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21119F" w14:paraId="279F8A5E" w14:textId="77777777" w:rsidTr="003165E0">
      <w:tc>
        <w:tcPr>
          <w:tcW w:w="4629" w:type="dxa"/>
        </w:tcPr>
        <w:p w14:paraId="10D3C7AA" w14:textId="77777777" w:rsidR="0021119F" w:rsidRDefault="0021119F" w:rsidP="003165E0">
          <w:pPr>
            <w:pStyle w:val="tussenkopje"/>
            <w:spacing w:before="0"/>
          </w:pPr>
          <w:r>
            <w:t>Datum</w:t>
          </w:r>
        </w:p>
      </w:tc>
    </w:tr>
    <w:tr w:rsidR="0021119F" w14:paraId="4D225986" w14:textId="77777777" w:rsidTr="003165E0">
      <w:tc>
        <w:tcPr>
          <w:tcW w:w="4629" w:type="dxa"/>
        </w:tcPr>
        <w:p w14:paraId="2E8C082C" w14:textId="5D35742A" w:rsidR="0021119F" w:rsidRDefault="00C50622" w:rsidP="003165E0">
          <w:pPr>
            <w:spacing w:line="240" w:lineRule="atLeast"/>
          </w:pPr>
          <w:r>
            <w:rPr>
              <w:noProof/>
            </w:rPr>
            <w:fldChar w:fldCharType="begin"/>
          </w:r>
          <w:r>
            <w:rPr>
              <w:noProof/>
            </w:rPr>
            <w:instrText xml:space="preserve"> STYLEREF Datumopmaakprofiel\l  \* MERGEFORMAT </w:instrText>
          </w:r>
          <w:r>
            <w:rPr>
              <w:noProof/>
            </w:rPr>
            <w:fldChar w:fldCharType="separate"/>
          </w:r>
          <w:r w:rsidR="00DE2EA2">
            <w:rPr>
              <w:noProof/>
            </w:rPr>
            <w:t>13 september 2019</w:t>
          </w:r>
          <w:r>
            <w:rPr>
              <w:noProof/>
            </w:rPr>
            <w:fldChar w:fldCharType="end"/>
          </w:r>
        </w:p>
      </w:tc>
    </w:tr>
    <w:tr w:rsidR="0021119F" w14:paraId="2C7132FB" w14:textId="77777777" w:rsidTr="003165E0">
      <w:tc>
        <w:tcPr>
          <w:tcW w:w="4629" w:type="dxa"/>
        </w:tcPr>
        <w:p w14:paraId="39D145D8" w14:textId="77777777" w:rsidR="0021119F" w:rsidRDefault="0021119F" w:rsidP="003165E0">
          <w:pPr>
            <w:pStyle w:val="tussenkopje"/>
          </w:pPr>
          <w:r>
            <w:t>Titel</w:t>
          </w:r>
        </w:p>
      </w:tc>
    </w:tr>
    <w:tr w:rsidR="0021119F" w14:paraId="3CE02B7C" w14:textId="77777777" w:rsidTr="003165E0">
      <w:tc>
        <w:tcPr>
          <w:tcW w:w="4629" w:type="dxa"/>
        </w:tcPr>
        <w:p w14:paraId="0DBD93EA" w14:textId="7EF5FE03" w:rsidR="0021119F" w:rsidRPr="005C1CFB" w:rsidRDefault="0021119F"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end"/>
          </w:r>
        </w:p>
      </w:tc>
    </w:tr>
    <w:tr w:rsidR="0021119F" w14:paraId="7F753D3B" w14:textId="77777777" w:rsidTr="003165E0">
      <w:tc>
        <w:tcPr>
          <w:tcW w:w="4629" w:type="dxa"/>
        </w:tcPr>
        <w:p w14:paraId="7EF105B7" w14:textId="77777777" w:rsidR="0021119F" w:rsidRDefault="0021119F" w:rsidP="003165E0">
          <w:pPr>
            <w:pStyle w:val="tussenkopje"/>
            <w:tabs>
              <w:tab w:val="left" w:pos="1110"/>
              <w:tab w:val="right" w:pos="4489"/>
            </w:tabs>
          </w:pPr>
          <w:r>
            <w:t>Versie</w:t>
          </w:r>
          <w:r>
            <w:tab/>
          </w:r>
          <w:r>
            <w:tab/>
          </w:r>
        </w:p>
      </w:tc>
    </w:tr>
    <w:tr w:rsidR="0021119F" w14:paraId="525992E1" w14:textId="77777777" w:rsidTr="003165E0">
      <w:tc>
        <w:tcPr>
          <w:tcW w:w="4629" w:type="dxa"/>
        </w:tcPr>
        <w:p w14:paraId="4FBAF519" w14:textId="39EE387B" w:rsidR="0021119F" w:rsidRDefault="00C50622" w:rsidP="003165E0">
          <w:pPr>
            <w:spacing w:line="240" w:lineRule="atLeast"/>
          </w:pPr>
          <w:r>
            <w:rPr>
              <w:noProof/>
            </w:rPr>
            <w:fldChar w:fldCharType="begin"/>
          </w:r>
          <w:r>
            <w:rPr>
              <w:noProof/>
            </w:rPr>
            <w:instrText xml:space="preserve"> STYLEREF Versie\l  \* MERGEFORMAT </w:instrText>
          </w:r>
          <w:r>
            <w:rPr>
              <w:noProof/>
            </w:rPr>
            <w:fldChar w:fldCharType="separate"/>
          </w:r>
          <w:r w:rsidR="00DE2EA2">
            <w:rPr>
              <w:noProof/>
            </w:rPr>
            <w:t>7.0</w:t>
          </w:r>
          <w:r>
            <w:rPr>
              <w:noProof/>
            </w:rPr>
            <w:fldChar w:fldCharType="end"/>
          </w:r>
        </w:p>
      </w:tc>
    </w:tr>
    <w:tr w:rsidR="0021119F" w14:paraId="1A0AC173" w14:textId="77777777" w:rsidTr="003165E0">
      <w:tc>
        <w:tcPr>
          <w:tcW w:w="4629" w:type="dxa"/>
        </w:tcPr>
        <w:p w14:paraId="51649090" w14:textId="77777777" w:rsidR="0021119F" w:rsidRDefault="0021119F" w:rsidP="003165E0">
          <w:pPr>
            <w:pStyle w:val="tussenkopje"/>
          </w:pPr>
          <w:r>
            <w:t>Blad</w:t>
          </w:r>
        </w:p>
      </w:tc>
    </w:tr>
    <w:tr w:rsidR="0021119F" w14:paraId="4CD9D7AF" w14:textId="77777777" w:rsidTr="003165E0">
      <w:tc>
        <w:tcPr>
          <w:tcW w:w="4629" w:type="dxa"/>
        </w:tcPr>
        <w:p w14:paraId="29AC2A27" w14:textId="74571C50" w:rsidR="0021119F" w:rsidRDefault="0021119F" w:rsidP="003165E0">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C50622">
            <w:rPr>
              <w:noProof/>
            </w:rPr>
            <w:fldChar w:fldCharType="begin"/>
          </w:r>
          <w:r w:rsidR="00C50622">
            <w:rPr>
              <w:noProof/>
            </w:rPr>
            <w:instrText xml:space="preserve"> NUMPAGES </w:instrText>
          </w:r>
          <w:r w:rsidR="00C50622">
            <w:rPr>
              <w:noProof/>
            </w:rPr>
            <w:fldChar w:fldCharType="separate"/>
          </w:r>
          <w:r w:rsidR="00DE2EA2">
            <w:rPr>
              <w:noProof/>
            </w:rPr>
            <w:instrText>50</w:instrText>
          </w:r>
          <w:r w:rsidR="00C50622">
            <w:rPr>
              <w:noProof/>
            </w:rPr>
            <w:fldChar w:fldCharType="end"/>
          </w:r>
          <w:r>
            <w:fldChar w:fldCharType="separate"/>
          </w:r>
          <w:r w:rsidR="00DE2EA2">
            <w:rPr>
              <w:noProof/>
            </w:rPr>
            <w:t>49</w:t>
          </w:r>
          <w:r>
            <w:fldChar w:fldCharType="end"/>
          </w:r>
          <w:r>
            <w:t xml:space="preserve"> </w:t>
          </w:r>
        </w:p>
      </w:tc>
    </w:tr>
  </w:tbl>
  <w:p w14:paraId="5C343348" w14:textId="77777777" w:rsidR="0021119F" w:rsidRDefault="0021119F">
    <w:pPr>
      <w:pStyle w:val="Koptekst"/>
    </w:pPr>
    <w:r>
      <w:rPr>
        <w:noProof/>
        <w:snapToGrid/>
        <w:lang w:eastAsia="nl-NL"/>
      </w:rPr>
      <w:drawing>
        <wp:anchor distT="0" distB="0" distL="114300" distR="114300" simplePos="0" relativeHeight="251659776" behindDoc="1" locked="0" layoutInCell="1" allowOverlap="1" wp14:anchorId="7DF935D6" wp14:editId="5C935B43">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041C6" w14:textId="77777777" w:rsidR="0021119F" w:rsidRDefault="002111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 w:numId="2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405D"/>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163F"/>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1C31"/>
    <w:rsid w:val="00103139"/>
    <w:rsid w:val="00103387"/>
    <w:rsid w:val="001071C5"/>
    <w:rsid w:val="00112449"/>
    <w:rsid w:val="001179F3"/>
    <w:rsid w:val="00117FD2"/>
    <w:rsid w:val="00122596"/>
    <w:rsid w:val="00123A33"/>
    <w:rsid w:val="00124A65"/>
    <w:rsid w:val="00124F66"/>
    <w:rsid w:val="00125B5F"/>
    <w:rsid w:val="0013113E"/>
    <w:rsid w:val="00132E39"/>
    <w:rsid w:val="00133DEF"/>
    <w:rsid w:val="0013526A"/>
    <w:rsid w:val="001421BE"/>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77123"/>
    <w:rsid w:val="0018103F"/>
    <w:rsid w:val="00183B45"/>
    <w:rsid w:val="00186A42"/>
    <w:rsid w:val="00186BBC"/>
    <w:rsid w:val="0019363B"/>
    <w:rsid w:val="00193EE0"/>
    <w:rsid w:val="00194D1D"/>
    <w:rsid w:val="00195766"/>
    <w:rsid w:val="00196C59"/>
    <w:rsid w:val="00196C9D"/>
    <w:rsid w:val="00197764"/>
    <w:rsid w:val="001A048A"/>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119F"/>
    <w:rsid w:val="0021364A"/>
    <w:rsid w:val="002141C9"/>
    <w:rsid w:val="00215F6F"/>
    <w:rsid w:val="00216F2F"/>
    <w:rsid w:val="0021787C"/>
    <w:rsid w:val="00221A3F"/>
    <w:rsid w:val="00224FCE"/>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3309"/>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21C8"/>
    <w:rsid w:val="002B3D40"/>
    <w:rsid w:val="002B429A"/>
    <w:rsid w:val="002B6AA6"/>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42EF"/>
    <w:rsid w:val="003449AA"/>
    <w:rsid w:val="00346470"/>
    <w:rsid w:val="00347AFF"/>
    <w:rsid w:val="00347E32"/>
    <w:rsid w:val="003510F7"/>
    <w:rsid w:val="0035162E"/>
    <w:rsid w:val="00351A50"/>
    <w:rsid w:val="0035339A"/>
    <w:rsid w:val="00353778"/>
    <w:rsid w:val="003559EF"/>
    <w:rsid w:val="00355F18"/>
    <w:rsid w:val="0036138D"/>
    <w:rsid w:val="00362EEC"/>
    <w:rsid w:val="00363BAC"/>
    <w:rsid w:val="00363E75"/>
    <w:rsid w:val="003641FC"/>
    <w:rsid w:val="0036446A"/>
    <w:rsid w:val="00365E34"/>
    <w:rsid w:val="003709D4"/>
    <w:rsid w:val="00373082"/>
    <w:rsid w:val="00373B18"/>
    <w:rsid w:val="003741A3"/>
    <w:rsid w:val="003741E6"/>
    <w:rsid w:val="003775C7"/>
    <w:rsid w:val="00377BE4"/>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B609D"/>
    <w:rsid w:val="003C10BB"/>
    <w:rsid w:val="003C166A"/>
    <w:rsid w:val="003C2D5C"/>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4373A"/>
    <w:rsid w:val="00451606"/>
    <w:rsid w:val="00452116"/>
    <w:rsid w:val="0045268B"/>
    <w:rsid w:val="00452C17"/>
    <w:rsid w:val="0045316D"/>
    <w:rsid w:val="00460C04"/>
    <w:rsid w:val="00463841"/>
    <w:rsid w:val="0046499C"/>
    <w:rsid w:val="00464F31"/>
    <w:rsid w:val="0047335D"/>
    <w:rsid w:val="004734CF"/>
    <w:rsid w:val="004742F0"/>
    <w:rsid w:val="00480238"/>
    <w:rsid w:val="00480925"/>
    <w:rsid w:val="0048398E"/>
    <w:rsid w:val="00483AC8"/>
    <w:rsid w:val="00484E70"/>
    <w:rsid w:val="0048574B"/>
    <w:rsid w:val="00487E2F"/>
    <w:rsid w:val="004905E6"/>
    <w:rsid w:val="0049241E"/>
    <w:rsid w:val="00493898"/>
    <w:rsid w:val="00495CE0"/>
    <w:rsid w:val="004963C5"/>
    <w:rsid w:val="00496772"/>
    <w:rsid w:val="004969BA"/>
    <w:rsid w:val="00497535"/>
    <w:rsid w:val="004A2593"/>
    <w:rsid w:val="004A3384"/>
    <w:rsid w:val="004A3A71"/>
    <w:rsid w:val="004A6F10"/>
    <w:rsid w:val="004A74DC"/>
    <w:rsid w:val="004B1AD4"/>
    <w:rsid w:val="004B1BA9"/>
    <w:rsid w:val="004C1A43"/>
    <w:rsid w:val="004C6482"/>
    <w:rsid w:val="004C7BFD"/>
    <w:rsid w:val="004D27FE"/>
    <w:rsid w:val="004D2F58"/>
    <w:rsid w:val="004D33B6"/>
    <w:rsid w:val="004D3760"/>
    <w:rsid w:val="004D5271"/>
    <w:rsid w:val="004E3515"/>
    <w:rsid w:val="004E3661"/>
    <w:rsid w:val="004E3D68"/>
    <w:rsid w:val="004F1A13"/>
    <w:rsid w:val="004F2B87"/>
    <w:rsid w:val="004F2D05"/>
    <w:rsid w:val="004F2DFA"/>
    <w:rsid w:val="004F3B61"/>
    <w:rsid w:val="004F4979"/>
    <w:rsid w:val="005008F1"/>
    <w:rsid w:val="00500D76"/>
    <w:rsid w:val="005026D3"/>
    <w:rsid w:val="005038C6"/>
    <w:rsid w:val="00505B56"/>
    <w:rsid w:val="00506A0C"/>
    <w:rsid w:val="00507730"/>
    <w:rsid w:val="00511EA0"/>
    <w:rsid w:val="00515587"/>
    <w:rsid w:val="005161B1"/>
    <w:rsid w:val="00516F7D"/>
    <w:rsid w:val="00520F65"/>
    <w:rsid w:val="00523502"/>
    <w:rsid w:val="00523C56"/>
    <w:rsid w:val="00524D25"/>
    <w:rsid w:val="00527E17"/>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75500"/>
    <w:rsid w:val="0058033C"/>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0C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5F3"/>
    <w:rsid w:val="00693ABB"/>
    <w:rsid w:val="00693DCC"/>
    <w:rsid w:val="00695B1C"/>
    <w:rsid w:val="006A04DC"/>
    <w:rsid w:val="006A56C6"/>
    <w:rsid w:val="006B184A"/>
    <w:rsid w:val="006B3DA6"/>
    <w:rsid w:val="006B48E9"/>
    <w:rsid w:val="006B5594"/>
    <w:rsid w:val="006B5D4E"/>
    <w:rsid w:val="006B6EB9"/>
    <w:rsid w:val="006C1C58"/>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279E"/>
    <w:rsid w:val="00706E05"/>
    <w:rsid w:val="00710232"/>
    <w:rsid w:val="007106DB"/>
    <w:rsid w:val="00712B91"/>
    <w:rsid w:val="0071584A"/>
    <w:rsid w:val="00716563"/>
    <w:rsid w:val="007169E6"/>
    <w:rsid w:val="00720C7B"/>
    <w:rsid w:val="0072230D"/>
    <w:rsid w:val="0072304C"/>
    <w:rsid w:val="0072502C"/>
    <w:rsid w:val="00726CE0"/>
    <w:rsid w:val="00727794"/>
    <w:rsid w:val="00731F8E"/>
    <w:rsid w:val="00732037"/>
    <w:rsid w:val="007333D6"/>
    <w:rsid w:val="00733E3A"/>
    <w:rsid w:val="007358E6"/>
    <w:rsid w:val="00736326"/>
    <w:rsid w:val="007431E1"/>
    <w:rsid w:val="00750465"/>
    <w:rsid w:val="00750D1E"/>
    <w:rsid w:val="00755A56"/>
    <w:rsid w:val="00755E7D"/>
    <w:rsid w:val="00756EB3"/>
    <w:rsid w:val="00757086"/>
    <w:rsid w:val="0076345C"/>
    <w:rsid w:val="00763CAD"/>
    <w:rsid w:val="00767D84"/>
    <w:rsid w:val="007705DA"/>
    <w:rsid w:val="007708C0"/>
    <w:rsid w:val="00771D0C"/>
    <w:rsid w:val="0078103D"/>
    <w:rsid w:val="0078412F"/>
    <w:rsid w:val="007852F6"/>
    <w:rsid w:val="00787812"/>
    <w:rsid w:val="00791593"/>
    <w:rsid w:val="00792C39"/>
    <w:rsid w:val="00793123"/>
    <w:rsid w:val="00794232"/>
    <w:rsid w:val="00796A16"/>
    <w:rsid w:val="007A13D4"/>
    <w:rsid w:val="007A527C"/>
    <w:rsid w:val="007A7C93"/>
    <w:rsid w:val="007A7FF1"/>
    <w:rsid w:val="007B029E"/>
    <w:rsid w:val="007B3443"/>
    <w:rsid w:val="007B3F96"/>
    <w:rsid w:val="007B7266"/>
    <w:rsid w:val="007B795A"/>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6ECD"/>
    <w:rsid w:val="008277E5"/>
    <w:rsid w:val="0083027D"/>
    <w:rsid w:val="00830AB4"/>
    <w:rsid w:val="00835BAC"/>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6780"/>
    <w:rsid w:val="00897C54"/>
    <w:rsid w:val="008A0753"/>
    <w:rsid w:val="008A30C7"/>
    <w:rsid w:val="008A5E15"/>
    <w:rsid w:val="008B2514"/>
    <w:rsid w:val="008B3D63"/>
    <w:rsid w:val="008B4186"/>
    <w:rsid w:val="008B7DCB"/>
    <w:rsid w:val="008C6927"/>
    <w:rsid w:val="008C7056"/>
    <w:rsid w:val="008D1D15"/>
    <w:rsid w:val="008D4126"/>
    <w:rsid w:val="008D4506"/>
    <w:rsid w:val="008D468E"/>
    <w:rsid w:val="008D4DCA"/>
    <w:rsid w:val="008D5A68"/>
    <w:rsid w:val="008D658E"/>
    <w:rsid w:val="008E10C4"/>
    <w:rsid w:val="008E30A6"/>
    <w:rsid w:val="008E38DA"/>
    <w:rsid w:val="008F4A1C"/>
    <w:rsid w:val="008F6C10"/>
    <w:rsid w:val="008F6EA9"/>
    <w:rsid w:val="009017CA"/>
    <w:rsid w:val="009022BA"/>
    <w:rsid w:val="00903AD7"/>
    <w:rsid w:val="00904C2A"/>
    <w:rsid w:val="00905C8F"/>
    <w:rsid w:val="00910B5D"/>
    <w:rsid w:val="009133BC"/>
    <w:rsid w:val="00913B3B"/>
    <w:rsid w:val="00914053"/>
    <w:rsid w:val="00914D55"/>
    <w:rsid w:val="009157C3"/>
    <w:rsid w:val="00915A7C"/>
    <w:rsid w:val="00916334"/>
    <w:rsid w:val="009168EA"/>
    <w:rsid w:val="00917128"/>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A28"/>
    <w:rsid w:val="00990E17"/>
    <w:rsid w:val="009913C9"/>
    <w:rsid w:val="00992524"/>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D65D3"/>
    <w:rsid w:val="009D717E"/>
    <w:rsid w:val="009E21AB"/>
    <w:rsid w:val="009E28F8"/>
    <w:rsid w:val="009F6B9E"/>
    <w:rsid w:val="009F6F6E"/>
    <w:rsid w:val="009F7416"/>
    <w:rsid w:val="009F7981"/>
    <w:rsid w:val="00A04212"/>
    <w:rsid w:val="00A06D54"/>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D9"/>
    <w:rsid w:val="00A441ED"/>
    <w:rsid w:val="00A45E14"/>
    <w:rsid w:val="00A4673C"/>
    <w:rsid w:val="00A46823"/>
    <w:rsid w:val="00A47C9A"/>
    <w:rsid w:val="00A50440"/>
    <w:rsid w:val="00A522B8"/>
    <w:rsid w:val="00A52621"/>
    <w:rsid w:val="00A544FE"/>
    <w:rsid w:val="00A54CD1"/>
    <w:rsid w:val="00A55660"/>
    <w:rsid w:val="00A557E7"/>
    <w:rsid w:val="00A57933"/>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2094"/>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2D34"/>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50E8"/>
    <w:rsid w:val="00B56225"/>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B6707"/>
    <w:rsid w:val="00BB7A59"/>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BF7B12"/>
    <w:rsid w:val="00C023B2"/>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464CA"/>
    <w:rsid w:val="00C50622"/>
    <w:rsid w:val="00C526AC"/>
    <w:rsid w:val="00C534D1"/>
    <w:rsid w:val="00C53600"/>
    <w:rsid w:val="00C53CF4"/>
    <w:rsid w:val="00C54501"/>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52D"/>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1399"/>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08C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0EE"/>
    <w:rsid w:val="00DD620D"/>
    <w:rsid w:val="00DE15A1"/>
    <w:rsid w:val="00DE17ED"/>
    <w:rsid w:val="00DE2EA2"/>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B6B"/>
    <w:rsid w:val="00E41CC1"/>
    <w:rsid w:val="00E4404F"/>
    <w:rsid w:val="00E45137"/>
    <w:rsid w:val="00E46ACB"/>
    <w:rsid w:val="00E55B02"/>
    <w:rsid w:val="00E55CAE"/>
    <w:rsid w:val="00E563C4"/>
    <w:rsid w:val="00E61E30"/>
    <w:rsid w:val="00E62421"/>
    <w:rsid w:val="00E6467D"/>
    <w:rsid w:val="00E652EE"/>
    <w:rsid w:val="00E66A47"/>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0A0B"/>
    <w:rsid w:val="00EB4D1B"/>
    <w:rsid w:val="00EC44BC"/>
    <w:rsid w:val="00EC4698"/>
    <w:rsid w:val="00EC779D"/>
    <w:rsid w:val="00ED00EA"/>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1EF"/>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4FFE"/>
    <w:rsid w:val="00F96174"/>
    <w:rsid w:val="00FA0F22"/>
    <w:rsid w:val="00FA1208"/>
    <w:rsid w:val="00FA1F49"/>
    <w:rsid w:val="00FA5535"/>
    <w:rsid w:val="00FA7049"/>
    <w:rsid w:val="00FB0702"/>
    <w:rsid w:val="00FB13B3"/>
    <w:rsid w:val="00FB1D67"/>
    <w:rsid w:val="00FB1EF3"/>
    <w:rsid w:val="00FB6678"/>
    <w:rsid w:val="00FB6F62"/>
    <w:rsid w:val="00FC01DE"/>
    <w:rsid w:val="00FC0A7D"/>
    <w:rsid w:val="00FC27FA"/>
    <w:rsid w:val="00FC3562"/>
    <w:rsid w:val="00FC5CB7"/>
    <w:rsid w:val="00FC6141"/>
    <w:rsid w:val="00FD034C"/>
    <w:rsid w:val="00FD0BF7"/>
    <w:rsid w:val="00FD1C48"/>
    <w:rsid w:val="00FD60F8"/>
    <w:rsid w:val="00FE1496"/>
    <w:rsid w:val="00FE2639"/>
    <w:rsid w:val="00FE356C"/>
    <w:rsid w:val="00FE461D"/>
    <w:rsid w:val="00FE5B0E"/>
    <w:rsid w:val="00FF059F"/>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9007D"/>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 w:type="paragraph" w:styleId="Lijstalinea">
    <w:name w:val="List Paragraph"/>
    <w:basedOn w:val="Standaard"/>
    <w:uiPriority w:val="34"/>
    <w:qFormat/>
    <w:rsid w:val="00527E17"/>
    <w:pPr>
      <w:ind w:left="720"/>
      <w:contextualSpacing/>
    </w:pPr>
  </w:style>
  <w:style w:type="character" w:styleId="GevolgdeHyperlink">
    <w:name w:val="FollowedHyperlink"/>
    <w:basedOn w:val="Standaardalinea-lettertype"/>
    <w:rsid w:val="00194D1D"/>
    <w:rPr>
      <w:color w:val="954F72" w:themeColor="followedHyperlink"/>
      <w:u w:val="single"/>
    </w:rPr>
  </w:style>
  <w:style w:type="paragraph" w:styleId="Kopvaninhoudsopgave">
    <w:name w:val="TOC Heading"/>
    <w:basedOn w:val="Kop1"/>
    <w:next w:val="Standaard"/>
    <w:uiPriority w:val="39"/>
    <w:unhideWhenUsed/>
    <w:qFormat/>
    <w:rsid w:val="00F94FFE"/>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0522">
      <w:bodyDiv w:val="1"/>
      <w:marLeft w:val="0"/>
      <w:marRight w:val="0"/>
      <w:marTop w:val="0"/>
      <w:marBottom w:val="0"/>
      <w:divBdr>
        <w:top w:val="none" w:sz="0" w:space="0" w:color="auto"/>
        <w:left w:val="none" w:sz="0" w:space="0" w:color="auto"/>
        <w:bottom w:val="none" w:sz="0" w:space="0" w:color="auto"/>
        <w:right w:val="none" w:sz="0" w:space="0" w:color="auto"/>
      </w:divBdr>
    </w:div>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770127696">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837958028">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208BA-4180-4816-BA2E-6215F51F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10030</TotalTime>
  <Pages>50</Pages>
  <Words>10279</Words>
  <Characters>56538</Characters>
  <Application>Microsoft Office Word</Application>
  <DocSecurity>0</DocSecurity>
  <Lines>471</Lines>
  <Paragraphs>133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66684</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Groot, Karina de</cp:lastModifiedBy>
  <cp:revision>68</cp:revision>
  <cp:lastPrinted>2016-02-03T11:20:00Z</cp:lastPrinted>
  <dcterms:created xsi:type="dcterms:W3CDTF">2016-09-30T09:22:00Z</dcterms:created>
  <dcterms:modified xsi:type="dcterms:W3CDTF">2019-12-09T13:28:00Z</dcterms:modified>
</cp:coreProperties>
</file>