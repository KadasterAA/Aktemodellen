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5173" w:type="dxa"/>
        <w:tblCellMar>
          <w:left w:w="70" w:type="dxa"/>
          <w:right w:w="70" w:type="dxa"/>
        </w:tblCellMar>
        <w:tblLook w:val="0000" w:firstRow="0" w:lastRow="0" w:firstColumn="0" w:lastColumn="0" w:noHBand="0" w:noVBand="0"/>
      </w:tblPr>
      <w:tblGrid>
        <w:gridCol w:w="5173"/>
      </w:tblGrid>
      <w:tr w:rsidR="00451606" w:rsidRPr="00AA22DC" w14:paraId="3E10E612" w14:textId="77777777" w:rsidTr="00B21014">
        <w:tc>
          <w:tcPr>
            <w:tcW w:w="5173" w:type="dxa"/>
          </w:tcPr>
          <w:p w14:paraId="14D1575A" w14:textId="77777777" w:rsidR="00451606" w:rsidRPr="00AA22DC" w:rsidRDefault="00451606" w:rsidP="0014445F">
            <w:pPr>
              <w:pStyle w:val="Geenafstand"/>
            </w:pPr>
          </w:p>
        </w:tc>
      </w:tr>
      <w:tr w:rsidR="00451606" w:rsidRPr="00AA22DC" w14:paraId="0D960D2C" w14:textId="77777777" w:rsidTr="00B21014">
        <w:tc>
          <w:tcPr>
            <w:tcW w:w="5173" w:type="dxa"/>
          </w:tcPr>
          <w:p w14:paraId="29571A3B" w14:textId="6E4075FF" w:rsidR="00451606" w:rsidRPr="00C95970" w:rsidRDefault="000E63AC" w:rsidP="000B4FD9">
            <w:pPr>
              <w:rPr>
                <w:b/>
                <w:bCs/>
              </w:rPr>
            </w:pPr>
            <w:r w:rsidRPr="00C95970">
              <w:rPr>
                <w:rStyle w:val="Ondertitel1"/>
                <w:b w:val="0"/>
                <w:bCs/>
              </w:rPr>
              <w:t>Directie Beheer en Ontwikkeling Informatietechnologie (BOI)</w:t>
            </w:r>
          </w:p>
        </w:tc>
      </w:tr>
      <w:tr w:rsidR="00451606" w:rsidRPr="00AA22DC" w14:paraId="74D6E716" w14:textId="77777777" w:rsidTr="00B21014">
        <w:tc>
          <w:tcPr>
            <w:tcW w:w="5173" w:type="dxa"/>
          </w:tcPr>
          <w:p w14:paraId="50840C41" w14:textId="77777777" w:rsidR="00451606" w:rsidRPr="00AA22DC" w:rsidRDefault="00451606" w:rsidP="000B4FD9">
            <w:pPr>
              <w:pStyle w:val="Eenheid"/>
            </w:pPr>
            <w:bookmarkStart w:id="0" w:name="bmDirectie"/>
            <w:bookmarkEnd w:id="0"/>
          </w:p>
        </w:tc>
      </w:tr>
      <w:tr w:rsidR="00451606" w:rsidRPr="00AA22DC" w14:paraId="18801712" w14:textId="77777777" w:rsidTr="00B21014">
        <w:tc>
          <w:tcPr>
            <w:tcW w:w="5173" w:type="dxa"/>
          </w:tcPr>
          <w:p w14:paraId="736C3026" w14:textId="77777777" w:rsidR="00451606" w:rsidRPr="00AA22DC" w:rsidRDefault="00451606" w:rsidP="000B4FD9">
            <w:pPr>
              <w:pStyle w:val="Afdeling"/>
              <w:rPr>
                <w:lang w:val="nl-NL"/>
              </w:rPr>
            </w:pPr>
            <w:bookmarkStart w:id="1" w:name="bmAfdeling"/>
            <w:bookmarkEnd w:id="1"/>
          </w:p>
        </w:tc>
      </w:tr>
      <w:tr w:rsidR="00451606" w:rsidRPr="00AA22DC" w14:paraId="30E33647" w14:textId="77777777" w:rsidTr="00B21014">
        <w:tc>
          <w:tcPr>
            <w:tcW w:w="5173" w:type="dxa"/>
          </w:tcPr>
          <w:p w14:paraId="0501CB5C" w14:textId="77777777" w:rsidR="00451606" w:rsidRPr="00AA22DC" w:rsidRDefault="00451606" w:rsidP="000B4FD9">
            <w:pPr>
              <w:spacing w:before="90"/>
              <w:rPr>
                <w:sz w:val="14"/>
              </w:rPr>
            </w:pPr>
          </w:p>
        </w:tc>
      </w:tr>
      <w:tr w:rsidR="00451606" w:rsidRPr="00AA22DC" w14:paraId="5B705CA9" w14:textId="77777777" w:rsidTr="00B21014">
        <w:trPr>
          <w:trHeight w:val="3804"/>
        </w:trPr>
        <w:tc>
          <w:tcPr>
            <w:tcW w:w="5173" w:type="dxa"/>
            <w:vAlign w:val="bottom"/>
          </w:tcPr>
          <w:p w14:paraId="17A621EE"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0592A6CD" w14:textId="77777777" w:rsidTr="00B21014">
        <w:trPr>
          <w:trHeight w:val="135"/>
        </w:trPr>
        <w:tc>
          <w:tcPr>
            <w:tcW w:w="5173" w:type="dxa"/>
          </w:tcPr>
          <w:p w14:paraId="009F97E4" w14:textId="77777777" w:rsidR="00451606" w:rsidRPr="00AA22DC" w:rsidRDefault="00451606" w:rsidP="000B4FD9">
            <w:pPr>
              <w:spacing w:before="90"/>
              <w:rPr>
                <w:sz w:val="14"/>
              </w:rPr>
            </w:pPr>
          </w:p>
        </w:tc>
      </w:tr>
      <w:tr w:rsidR="00451606" w:rsidRPr="00AA22DC" w14:paraId="6A18819E" w14:textId="77777777" w:rsidTr="00B21014">
        <w:trPr>
          <w:trHeight w:val="181"/>
        </w:trPr>
        <w:tc>
          <w:tcPr>
            <w:tcW w:w="5173" w:type="dxa"/>
          </w:tcPr>
          <w:p w14:paraId="6615B6F3" w14:textId="77777777" w:rsidR="00451606" w:rsidRPr="00AA22DC" w:rsidRDefault="00451606" w:rsidP="000B4FD9"/>
        </w:tc>
      </w:tr>
      <w:tr w:rsidR="00451606" w:rsidRPr="00AA22DC" w14:paraId="09912ACC" w14:textId="77777777" w:rsidTr="00B21014">
        <w:tc>
          <w:tcPr>
            <w:tcW w:w="5173" w:type="dxa"/>
          </w:tcPr>
          <w:p w14:paraId="49317638" w14:textId="28DC25C4" w:rsidR="00451606" w:rsidRPr="00D54B63" w:rsidRDefault="00B21014" w:rsidP="000B4FD9">
            <w:pPr>
              <w:pStyle w:val="Titel"/>
              <w:spacing w:line="240" w:lineRule="auto"/>
              <w:rPr>
                <w:color w:val="000000" w:themeColor="text1"/>
                <w:lang w:val="nl-NL"/>
              </w:rPr>
            </w:pPr>
            <w:bookmarkStart w:id="3" w:name="bmTitel"/>
            <w:bookmarkEnd w:id="3"/>
            <w:r w:rsidRPr="00C95970">
              <w:rPr>
                <w:lang w:val="nl-NL"/>
              </w:rPr>
              <w:t>Toelichting modeldocument Stater generiek v</w:t>
            </w:r>
            <w:ins w:id="4" w:author="Groot, Karina de" w:date="2025-01-13T10:04:00Z" w16du:dateUtc="2025-01-13T09:04:00Z">
              <w:r w:rsidR="005F7B64">
                <w:rPr>
                  <w:lang w:val="nl-NL"/>
                </w:rPr>
                <w:t>2.0</w:t>
              </w:r>
            </w:ins>
            <w:del w:id="5" w:author="Groot, Karina de" w:date="2025-01-13T10:04:00Z" w16du:dateUtc="2025-01-13T09:04:00Z">
              <w:r w:rsidRPr="00C95970" w:rsidDel="005F7B64">
                <w:rPr>
                  <w:lang w:val="nl-NL"/>
                </w:rPr>
                <w:delText>1.</w:delText>
              </w:r>
            </w:del>
            <w:del w:id="6" w:author="Groot, Karina de" w:date="2025-01-09T14:34:00Z" w16du:dateUtc="2025-01-09T13:34:00Z">
              <w:r w:rsidR="000A2FD6" w:rsidDel="000A2FD6">
                <w:rPr>
                  <w:lang w:val="nl-NL"/>
                </w:rPr>
                <w:delText>0</w:delText>
              </w:r>
            </w:del>
          </w:p>
        </w:tc>
      </w:tr>
      <w:tr w:rsidR="00451606" w:rsidRPr="00AA22DC" w14:paraId="6C460974" w14:textId="77777777" w:rsidTr="00B21014">
        <w:trPr>
          <w:trHeight w:val="268"/>
        </w:trPr>
        <w:tc>
          <w:tcPr>
            <w:tcW w:w="5173" w:type="dxa"/>
          </w:tcPr>
          <w:p w14:paraId="21238F88" w14:textId="77777777" w:rsidR="00451606" w:rsidRPr="00D54B63" w:rsidRDefault="00451606" w:rsidP="000B4FD9">
            <w:pPr>
              <w:rPr>
                <w:color w:val="000000" w:themeColor="text1"/>
              </w:rPr>
            </w:pPr>
          </w:p>
        </w:tc>
      </w:tr>
      <w:tr w:rsidR="00451606" w:rsidRPr="00AA22DC" w14:paraId="64074719" w14:textId="77777777" w:rsidTr="00B21014">
        <w:trPr>
          <w:trHeight w:hRule="exact" w:val="275"/>
        </w:trPr>
        <w:tc>
          <w:tcPr>
            <w:tcW w:w="5173" w:type="dxa"/>
            <w:vAlign w:val="bottom"/>
          </w:tcPr>
          <w:p w14:paraId="55E5980E" w14:textId="015E1FDC" w:rsidR="00451606" w:rsidRPr="00D54B63" w:rsidRDefault="00B21014" w:rsidP="007B4960">
            <w:pPr>
              <w:pStyle w:val="Subtitel"/>
              <w:framePr w:hSpace="0" w:wrap="auto" w:hAnchor="text" w:xAlign="left" w:yAlign="inline"/>
              <w:rPr>
                <w:rStyle w:val="Ondertitel1"/>
                <w:color w:val="000000" w:themeColor="text1"/>
              </w:rPr>
            </w:pPr>
            <w:bookmarkStart w:id="7" w:name="bmSubtitel"/>
            <w:r w:rsidRPr="00C95970">
              <w:rPr>
                <w:b w:val="0"/>
              </w:rPr>
              <w:t>Automatische Akteverwerking</w:t>
            </w:r>
            <w:r w:rsidR="00F2446B" w:rsidRPr="00D54B63">
              <w:rPr>
                <w:rStyle w:val="Ondertitel1"/>
                <w:color w:val="000000" w:themeColor="text1"/>
              </w:rPr>
              <w:t xml:space="preserve"> </w:t>
            </w:r>
            <w:bookmarkEnd w:id="7"/>
          </w:p>
        </w:tc>
      </w:tr>
      <w:tr w:rsidR="00451606" w:rsidRPr="00AA22DC" w14:paraId="4964C0D8" w14:textId="77777777" w:rsidTr="00B21014">
        <w:trPr>
          <w:trHeight w:hRule="exact" w:val="804"/>
        </w:trPr>
        <w:tc>
          <w:tcPr>
            <w:tcW w:w="5173" w:type="dxa"/>
            <w:vAlign w:val="bottom"/>
          </w:tcPr>
          <w:p w14:paraId="063F6726" w14:textId="77777777" w:rsidR="00451606" w:rsidRPr="00AA22DC" w:rsidRDefault="00451606" w:rsidP="000B4FD9"/>
        </w:tc>
      </w:tr>
      <w:tr w:rsidR="00451606" w:rsidRPr="00AA22DC" w14:paraId="74D007ED" w14:textId="77777777" w:rsidTr="00B21014">
        <w:tc>
          <w:tcPr>
            <w:tcW w:w="5173" w:type="dxa"/>
            <w:vAlign w:val="bottom"/>
          </w:tcPr>
          <w:p w14:paraId="39470678" w14:textId="77777777" w:rsidR="00451606" w:rsidRPr="00FD5B0A" w:rsidRDefault="00451606" w:rsidP="000B4FD9">
            <w:pPr>
              <w:pStyle w:val="tussenkopje"/>
              <w:rPr>
                <w:b/>
                <w:bCs/>
                <w:lang w:val="nl-NL"/>
              </w:rPr>
            </w:pPr>
            <w:r w:rsidRPr="00FD5B0A">
              <w:rPr>
                <w:b/>
                <w:bCs/>
                <w:lang w:val="nl-NL"/>
              </w:rPr>
              <w:t>Versie</w:t>
            </w:r>
          </w:p>
        </w:tc>
      </w:tr>
      <w:tr w:rsidR="00451606" w:rsidRPr="00AA22DC" w14:paraId="3302039E" w14:textId="77777777" w:rsidTr="00B21014">
        <w:tc>
          <w:tcPr>
            <w:tcW w:w="5173" w:type="dxa"/>
            <w:vAlign w:val="bottom"/>
          </w:tcPr>
          <w:p w14:paraId="6BCD033C" w14:textId="6255D4C8" w:rsidR="00451606" w:rsidRPr="00AA22DC" w:rsidRDefault="005F7B64" w:rsidP="000B4FD9">
            <w:pPr>
              <w:pStyle w:val="Voettekst"/>
              <w:tabs>
                <w:tab w:val="clear" w:pos="4536"/>
                <w:tab w:val="clear" w:pos="9072"/>
              </w:tabs>
            </w:pPr>
            <w:ins w:id="8" w:author="Groot, Karina de" w:date="2025-01-13T10:04:00Z" w16du:dateUtc="2025-01-13T09:04:00Z">
              <w:r>
                <w:t>2.0</w:t>
              </w:r>
            </w:ins>
            <w:del w:id="9" w:author="Groot, Karina de" w:date="2025-01-13T10:04:00Z" w16du:dateUtc="2025-01-13T09:04:00Z">
              <w:r w:rsidR="002C5B32" w:rsidDel="005F7B64">
                <w:delText>1.</w:delText>
              </w:r>
            </w:del>
            <w:del w:id="10" w:author="Groot, Karina de" w:date="2025-01-09T14:34:00Z" w16du:dateUtc="2025-01-09T13:34:00Z">
              <w:r w:rsidR="006D0672" w:rsidDel="000A2FD6">
                <w:delText>2</w:delText>
              </w:r>
            </w:del>
          </w:p>
        </w:tc>
      </w:tr>
      <w:tr w:rsidR="008A02E7" w:rsidRPr="00AA22DC" w14:paraId="272AF31D" w14:textId="77777777" w:rsidTr="00B21014">
        <w:tc>
          <w:tcPr>
            <w:tcW w:w="5173" w:type="dxa"/>
            <w:vAlign w:val="bottom"/>
          </w:tcPr>
          <w:p w14:paraId="6F5190BF" w14:textId="77777777" w:rsidR="008A02E7" w:rsidRPr="00FD5B0A" w:rsidRDefault="008A02E7" w:rsidP="008A02E7">
            <w:pPr>
              <w:pStyle w:val="Voettekst"/>
              <w:tabs>
                <w:tab w:val="clear" w:pos="4536"/>
                <w:tab w:val="clear" w:pos="9072"/>
              </w:tabs>
              <w:rPr>
                <w:b/>
                <w:bCs/>
              </w:rPr>
            </w:pPr>
            <w:r w:rsidRPr="00FD5B0A">
              <w:rPr>
                <w:b/>
                <w:bCs/>
              </w:rPr>
              <w:t>Datum</w:t>
            </w:r>
          </w:p>
        </w:tc>
      </w:tr>
      <w:tr w:rsidR="008A02E7" w:rsidRPr="00AA22DC" w14:paraId="3D095609" w14:textId="77777777" w:rsidTr="00B21014">
        <w:tc>
          <w:tcPr>
            <w:tcW w:w="5173" w:type="dxa"/>
            <w:vAlign w:val="bottom"/>
          </w:tcPr>
          <w:p w14:paraId="35BD5F9A" w14:textId="06AAD34E" w:rsidR="008A02E7" w:rsidRDefault="005F7B64" w:rsidP="008A02E7">
            <w:pPr>
              <w:pStyle w:val="Voettekst"/>
              <w:tabs>
                <w:tab w:val="clear" w:pos="4536"/>
                <w:tab w:val="clear" w:pos="9072"/>
              </w:tabs>
            </w:pPr>
            <w:ins w:id="11" w:author="Groot, Karina de" w:date="2025-01-13T10:04:00Z" w16du:dateUtc="2025-01-13T09:04:00Z">
              <w:r>
                <w:t>13</w:t>
              </w:r>
            </w:ins>
            <w:del w:id="12" w:author="Groot, Karina de" w:date="2025-01-09T14:34:00Z" w16du:dateUtc="2025-01-09T13:34:00Z">
              <w:r w:rsidR="006D0672" w:rsidDel="000A2FD6">
                <w:delText>3</w:delText>
              </w:r>
            </w:del>
            <w:r w:rsidR="006D0672">
              <w:t xml:space="preserve"> januari 2025</w:t>
            </w:r>
          </w:p>
        </w:tc>
      </w:tr>
      <w:tr w:rsidR="008A02E7" w:rsidRPr="00AA22DC" w14:paraId="58BDEB10" w14:textId="77777777" w:rsidTr="00B21014">
        <w:tc>
          <w:tcPr>
            <w:tcW w:w="5173" w:type="dxa"/>
            <w:vAlign w:val="bottom"/>
          </w:tcPr>
          <w:p w14:paraId="2FB89F24" w14:textId="77777777" w:rsidR="008A02E7" w:rsidRPr="00AA22DC" w:rsidRDefault="008A02E7" w:rsidP="008A02E7">
            <w:pPr>
              <w:pStyle w:val="Auteur"/>
              <w:framePr w:hSpace="0" w:wrap="auto" w:vAnchor="margin" w:hAnchor="text" w:yAlign="inline"/>
            </w:pPr>
            <w:bookmarkStart w:id="13" w:name="bmAuteurs"/>
            <w:bookmarkEnd w:id="13"/>
          </w:p>
        </w:tc>
      </w:tr>
    </w:tbl>
    <w:p w14:paraId="2E284F59" w14:textId="77777777" w:rsidR="00451606" w:rsidRPr="00AA22DC" w:rsidRDefault="00451606">
      <w:pPr>
        <w:pStyle w:val="Koptekst"/>
        <w:tabs>
          <w:tab w:val="clear" w:pos="4536"/>
          <w:tab w:val="clear" w:pos="9072"/>
        </w:tabs>
      </w:pPr>
    </w:p>
    <w:p w14:paraId="5B78D515" w14:textId="77777777" w:rsidR="00451606" w:rsidRPr="00AA22DC" w:rsidRDefault="00451606">
      <w:pPr>
        <w:pStyle w:val="Koptekst"/>
        <w:tabs>
          <w:tab w:val="clear" w:pos="4536"/>
          <w:tab w:val="clear" w:pos="9072"/>
        </w:tabs>
      </w:pPr>
    </w:p>
    <w:p w14:paraId="459378F8" w14:textId="77777777" w:rsidR="00451606" w:rsidRPr="00AA22DC" w:rsidRDefault="00451606">
      <w:pPr>
        <w:pStyle w:val="Koptekst"/>
        <w:tabs>
          <w:tab w:val="clear" w:pos="4536"/>
          <w:tab w:val="clear" w:pos="9072"/>
        </w:tabs>
      </w:pPr>
    </w:p>
    <w:p w14:paraId="4594A2FA" w14:textId="77777777" w:rsidR="00451606" w:rsidRPr="00AA22DC" w:rsidRDefault="00451606" w:rsidP="00D13B14">
      <w:pPr>
        <w:pStyle w:val="Kop2"/>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2ECE5040" w14:textId="77777777" w:rsidTr="009F2F69">
        <w:trPr>
          <w:gridAfter w:val="1"/>
          <w:wAfter w:w="5173" w:type="dxa"/>
        </w:trPr>
        <w:tc>
          <w:tcPr>
            <w:tcW w:w="3686" w:type="dxa"/>
          </w:tcPr>
          <w:p w14:paraId="723D2556" w14:textId="77777777" w:rsidR="00451606" w:rsidRPr="00AA22DC" w:rsidRDefault="00451606"/>
        </w:tc>
      </w:tr>
      <w:tr w:rsidR="00451606" w:rsidRPr="00AA22DC" w14:paraId="05D6BA61" w14:textId="77777777" w:rsidTr="009F2F69">
        <w:trPr>
          <w:gridAfter w:val="1"/>
          <w:wAfter w:w="5173" w:type="dxa"/>
        </w:trPr>
        <w:tc>
          <w:tcPr>
            <w:tcW w:w="3686" w:type="dxa"/>
          </w:tcPr>
          <w:p w14:paraId="3BE97267" w14:textId="77777777" w:rsidR="00451606" w:rsidRPr="00AA22DC" w:rsidRDefault="00451606"/>
        </w:tc>
      </w:tr>
      <w:tr w:rsidR="00451606" w:rsidRPr="00AA22DC" w14:paraId="621E514E" w14:textId="77777777" w:rsidTr="009F2F69">
        <w:trPr>
          <w:gridAfter w:val="1"/>
          <w:wAfter w:w="5173" w:type="dxa"/>
        </w:trPr>
        <w:tc>
          <w:tcPr>
            <w:tcW w:w="3686" w:type="dxa"/>
          </w:tcPr>
          <w:p w14:paraId="19B8D05D" w14:textId="6591AA15"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75AC21A2" w14:textId="77777777" w:rsidTr="009F2F69">
        <w:trPr>
          <w:gridAfter w:val="1"/>
          <w:wAfter w:w="5173" w:type="dxa"/>
        </w:trPr>
        <w:tc>
          <w:tcPr>
            <w:tcW w:w="3686" w:type="dxa"/>
          </w:tcPr>
          <w:p w14:paraId="40220F27" w14:textId="73719EAE"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156D7871" w14:textId="77777777" w:rsidTr="009F2F69">
        <w:trPr>
          <w:gridAfter w:val="1"/>
          <w:wAfter w:w="5173" w:type="dxa"/>
        </w:trPr>
        <w:tc>
          <w:tcPr>
            <w:tcW w:w="3686" w:type="dxa"/>
          </w:tcPr>
          <w:p w14:paraId="67933537" w14:textId="77777777" w:rsidR="00451606" w:rsidRPr="00AA22DC" w:rsidRDefault="00451606">
            <w:pPr>
              <w:spacing w:before="90"/>
              <w:rPr>
                <w:sz w:val="14"/>
              </w:rPr>
            </w:pPr>
          </w:p>
        </w:tc>
      </w:tr>
      <w:tr w:rsidR="00451606" w:rsidRPr="00AA22DC" w14:paraId="0A02E19F" w14:textId="77777777" w:rsidTr="009F2F69">
        <w:trPr>
          <w:gridAfter w:val="1"/>
          <w:wAfter w:w="5173" w:type="dxa"/>
          <w:trHeight w:val="3958"/>
        </w:trPr>
        <w:tc>
          <w:tcPr>
            <w:tcW w:w="3686" w:type="dxa"/>
            <w:vAlign w:val="bottom"/>
          </w:tcPr>
          <w:p w14:paraId="23B24B63" w14:textId="77777777" w:rsidR="00451606" w:rsidRPr="00AA22DC" w:rsidRDefault="00451606" w:rsidP="00E92944">
            <w:pPr>
              <w:pStyle w:val="Kop"/>
              <w:framePr w:wrap="auto" w:vAnchor="margin" w:hAnchor="text" w:xAlign="left" w:yAlign="inline"/>
            </w:pPr>
          </w:p>
        </w:tc>
      </w:tr>
      <w:tr w:rsidR="00451606" w:rsidRPr="00AA22DC" w14:paraId="3DB955DC" w14:textId="77777777" w:rsidTr="009F2F69">
        <w:trPr>
          <w:gridAfter w:val="1"/>
          <w:wAfter w:w="5173" w:type="dxa"/>
          <w:trHeight w:val="135"/>
        </w:trPr>
        <w:tc>
          <w:tcPr>
            <w:tcW w:w="3686" w:type="dxa"/>
          </w:tcPr>
          <w:p w14:paraId="2B963D45" w14:textId="77777777" w:rsidR="00451606" w:rsidRPr="00AA22DC" w:rsidRDefault="00451606" w:rsidP="009F2F69">
            <w:pPr>
              <w:pStyle w:val="BriefRef"/>
            </w:pPr>
          </w:p>
        </w:tc>
      </w:tr>
      <w:tr w:rsidR="00451606" w:rsidRPr="00AA22DC" w14:paraId="7CFA15EE" w14:textId="77777777" w:rsidTr="009F2F69">
        <w:trPr>
          <w:gridAfter w:val="1"/>
          <w:wAfter w:w="5173" w:type="dxa"/>
          <w:trHeight w:val="181"/>
        </w:trPr>
        <w:tc>
          <w:tcPr>
            <w:tcW w:w="3686" w:type="dxa"/>
          </w:tcPr>
          <w:p w14:paraId="0A1FB1F1" w14:textId="210F7EC1"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BD78B2">
              <w:rPr>
                <w:b/>
                <w:bCs/>
                <w:noProof/>
                <w:sz w:val="20"/>
              </w:rPr>
              <w:t xml:space="preserve">Toelichting modeldocument Stater generiek </w:t>
            </w:r>
            <w:del w:id="14" w:author="Groot, Karina de" w:date="2025-01-13T10:05:00Z" w16du:dateUtc="2025-01-13T09:05:00Z">
              <w:r w:rsidR="00BD78B2" w:rsidDel="005F7B64">
                <w:rPr>
                  <w:b/>
                  <w:bCs/>
                  <w:noProof/>
                  <w:sz w:val="20"/>
                </w:rPr>
                <w:delText>v</w:delText>
              </w:r>
            </w:del>
            <w:ins w:id="15" w:author="Groot, Karina de" w:date="2025-01-13T10:05:00Z" w16du:dateUtc="2025-01-13T09:05:00Z">
              <w:r w:rsidR="005F7B64">
                <w:rPr>
                  <w:b/>
                  <w:bCs/>
                  <w:noProof/>
                  <w:sz w:val="20"/>
                </w:rPr>
                <w:t>v2.0</w:t>
              </w:r>
            </w:ins>
            <w:del w:id="16" w:author="Groot, Karina de" w:date="2025-01-13T10:05:00Z" w16du:dateUtc="2025-01-13T09:05:00Z">
              <w:r w:rsidR="00BD78B2" w:rsidDel="005F7B64">
                <w:rPr>
                  <w:b/>
                  <w:bCs/>
                  <w:noProof/>
                  <w:sz w:val="20"/>
                </w:rPr>
                <w:delText>1.</w:delText>
              </w:r>
            </w:del>
            <w:del w:id="17" w:author="Groot, Karina de" w:date="2025-01-09T14:35:00Z" w16du:dateUtc="2025-01-09T13:35:00Z">
              <w:r w:rsidR="00BD78B2" w:rsidDel="000A2FD6">
                <w:rPr>
                  <w:b/>
                  <w:bCs/>
                  <w:noProof/>
                  <w:sz w:val="20"/>
                </w:rPr>
                <w:delText>0</w:delText>
              </w:r>
            </w:del>
            <w:r w:rsidRPr="00AA22DC">
              <w:rPr>
                <w:b/>
                <w:bCs/>
                <w:sz w:val="20"/>
              </w:rPr>
              <w:fldChar w:fldCharType="end"/>
            </w:r>
          </w:p>
        </w:tc>
      </w:tr>
      <w:tr w:rsidR="00451606" w:rsidRPr="00AA22DC" w14:paraId="22E59F55" w14:textId="77777777" w:rsidTr="009F2F69">
        <w:trPr>
          <w:gridAfter w:val="1"/>
          <w:wAfter w:w="5173" w:type="dxa"/>
        </w:trPr>
        <w:tc>
          <w:tcPr>
            <w:tcW w:w="3686" w:type="dxa"/>
          </w:tcPr>
          <w:p w14:paraId="2128522F" w14:textId="77777777" w:rsidR="00451606" w:rsidRPr="00AA22DC" w:rsidRDefault="00451606"/>
        </w:tc>
      </w:tr>
      <w:tr w:rsidR="00451606" w:rsidRPr="00AA22DC" w14:paraId="47AD9B58" w14:textId="77777777" w:rsidTr="009F2F69">
        <w:trPr>
          <w:gridAfter w:val="1"/>
          <w:wAfter w:w="5173" w:type="dxa"/>
          <w:trHeight w:val="268"/>
        </w:trPr>
        <w:tc>
          <w:tcPr>
            <w:tcW w:w="3686" w:type="dxa"/>
          </w:tcPr>
          <w:p w14:paraId="5E1E3394" w14:textId="08DC185B" w:rsidR="00451606" w:rsidRPr="00AA22DC" w:rsidRDefault="00BD78B2">
            <w:fldSimple w:instr=" STYLEREF Subtitel \* MERGEFORMAT ">
              <w:r>
                <w:rPr>
                  <w:noProof/>
                </w:rPr>
                <w:t>Automatische Akteverwerking</w:t>
              </w:r>
            </w:fldSimple>
          </w:p>
        </w:tc>
      </w:tr>
      <w:tr w:rsidR="00451606" w:rsidRPr="00AA22DC" w14:paraId="66C944FC" w14:textId="77777777" w:rsidTr="009F2F69">
        <w:trPr>
          <w:gridAfter w:val="1"/>
          <w:wAfter w:w="5173" w:type="dxa"/>
          <w:cantSplit/>
          <w:trHeight w:hRule="exact" w:val="345"/>
        </w:trPr>
        <w:tc>
          <w:tcPr>
            <w:tcW w:w="3686" w:type="dxa"/>
            <w:vAlign w:val="bottom"/>
          </w:tcPr>
          <w:p w14:paraId="6A2D4BFE" w14:textId="77777777" w:rsidR="00451606" w:rsidRPr="00AA22DC" w:rsidRDefault="00451606"/>
        </w:tc>
      </w:tr>
      <w:tr w:rsidR="00451606" w:rsidRPr="00AA22DC" w14:paraId="09151CF9" w14:textId="77777777" w:rsidTr="009F2F69">
        <w:trPr>
          <w:gridAfter w:val="1"/>
          <w:wAfter w:w="5173" w:type="dxa"/>
          <w:cantSplit/>
          <w:trHeight w:hRule="exact" w:val="333"/>
        </w:trPr>
        <w:tc>
          <w:tcPr>
            <w:tcW w:w="3686" w:type="dxa"/>
            <w:vAlign w:val="bottom"/>
          </w:tcPr>
          <w:p w14:paraId="52685F19" w14:textId="77777777" w:rsidR="00451606" w:rsidRPr="00AA22DC" w:rsidRDefault="00451606">
            <w:pPr>
              <w:pStyle w:val="kopje"/>
            </w:pPr>
            <w:r w:rsidRPr="00AA22DC">
              <w:t>Opdrachtgever</w:t>
            </w:r>
          </w:p>
        </w:tc>
      </w:tr>
      <w:tr w:rsidR="00451606" w:rsidRPr="00AA22DC" w14:paraId="05F27FA5" w14:textId="77777777" w:rsidTr="009F2F69">
        <w:trPr>
          <w:gridAfter w:val="1"/>
          <w:wAfter w:w="5173" w:type="dxa"/>
          <w:cantSplit/>
          <w:trHeight w:val="244"/>
        </w:trPr>
        <w:tc>
          <w:tcPr>
            <w:tcW w:w="3686" w:type="dxa"/>
            <w:vAlign w:val="bottom"/>
          </w:tcPr>
          <w:p w14:paraId="0A053C99" w14:textId="5D44F411" w:rsidR="00451606" w:rsidRPr="00AA22DC" w:rsidRDefault="00622255">
            <w:bookmarkStart w:id="18" w:name="bmOpdrachtgever"/>
            <w:bookmarkEnd w:id="18"/>
            <w:r>
              <w:rPr>
                <w:rFonts w:cs="Arial"/>
                <w:sz w:val="16"/>
                <w:szCs w:val="16"/>
              </w:rPr>
              <w:t>ODR/DPI</w:t>
            </w:r>
          </w:p>
        </w:tc>
      </w:tr>
      <w:tr w:rsidR="00451606" w:rsidRPr="00AA22DC" w14:paraId="7917D588" w14:textId="77777777" w:rsidTr="009F2F69">
        <w:trPr>
          <w:gridAfter w:val="1"/>
          <w:wAfter w:w="5173" w:type="dxa"/>
          <w:cantSplit/>
          <w:trHeight w:hRule="exact" w:val="313"/>
        </w:trPr>
        <w:tc>
          <w:tcPr>
            <w:tcW w:w="3686" w:type="dxa"/>
            <w:vAlign w:val="bottom"/>
          </w:tcPr>
          <w:p w14:paraId="43178A0C" w14:textId="77777777" w:rsidR="00451606" w:rsidRPr="00AA22DC" w:rsidRDefault="00451606">
            <w:pPr>
              <w:pStyle w:val="kopje"/>
            </w:pPr>
            <w:r w:rsidRPr="00AA22DC">
              <w:t>Status</w:t>
            </w:r>
          </w:p>
        </w:tc>
      </w:tr>
      <w:tr w:rsidR="00451606" w:rsidRPr="00AA22DC" w14:paraId="02510475" w14:textId="77777777" w:rsidTr="009F2F69">
        <w:trPr>
          <w:gridAfter w:val="1"/>
          <w:wAfter w:w="5173" w:type="dxa"/>
          <w:cantSplit/>
          <w:trHeight w:val="244"/>
        </w:trPr>
        <w:tc>
          <w:tcPr>
            <w:tcW w:w="3686" w:type="dxa"/>
            <w:vAlign w:val="bottom"/>
          </w:tcPr>
          <w:p w14:paraId="2267C72E" w14:textId="5342C45D" w:rsidR="00451606" w:rsidRPr="00AA22DC" w:rsidRDefault="00D7700B">
            <w:bookmarkStart w:id="19" w:name="bmStatus"/>
            <w:bookmarkEnd w:id="19"/>
            <w:r>
              <w:t>Definitief</w:t>
            </w:r>
          </w:p>
        </w:tc>
      </w:tr>
      <w:tr w:rsidR="00451606" w:rsidRPr="00AA22DC" w14:paraId="12010505" w14:textId="77777777" w:rsidTr="009F2F69">
        <w:trPr>
          <w:gridAfter w:val="1"/>
          <w:wAfter w:w="5173" w:type="dxa"/>
          <w:cantSplit/>
          <w:trHeight w:hRule="exact" w:val="332"/>
        </w:trPr>
        <w:tc>
          <w:tcPr>
            <w:tcW w:w="3686" w:type="dxa"/>
            <w:vAlign w:val="bottom"/>
          </w:tcPr>
          <w:p w14:paraId="7924C0AF" w14:textId="77777777" w:rsidR="00451606" w:rsidRPr="00AA22DC" w:rsidRDefault="00451606">
            <w:pPr>
              <w:pStyle w:val="kopje"/>
            </w:pPr>
            <w:r w:rsidRPr="00AA22DC">
              <w:t>Verspreiding</w:t>
            </w:r>
          </w:p>
        </w:tc>
      </w:tr>
      <w:tr w:rsidR="00451606" w:rsidRPr="00AA22DC" w14:paraId="102E1905" w14:textId="77777777" w:rsidTr="009F2F69">
        <w:trPr>
          <w:gridAfter w:val="1"/>
          <w:wAfter w:w="5173" w:type="dxa"/>
          <w:cantSplit/>
          <w:trHeight w:val="238"/>
        </w:trPr>
        <w:tc>
          <w:tcPr>
            <w:tcW w:w="3686" w:type="dxa"/>
            <w:vAlign w:val="bottom"/>
          </w:tcPr>
          <w:p w14:paraId="4C2A5C92" w14:textId="77777777" w:rsidR="00451606" w:rsidRPr="00AA22DC" w:rsidRDefault="00B21014">
            <w:bookmarkStart w:id="20" w:name="bmVerspreiding"/>
            <w:bookmarkEnd w:id="20"/>
            <w:r>
              <w:t>Openbaar</w:t>
            </w:r>
          </w:p>
        </w:tc>
      </w:tr>
      <w:tr w:rsidR="00451606" w:rsidRPr="00AA22DC" w14:paraId="52C1AAC3" w14:textId="77777777">
        <w:trPr>
          <w:cantSplit/>
          <w:trHeight w:hRule="exact" w:val="246"/>
        </w:trPr>
        <w:tc>
          <w:tcPr>
            <w:tcW w:w="8859" w:type="dxa"/>
            <w:gridSpan w:val="2"/>
            <w:vAlign w:val="bottom"/>
          </w:tcPr>
          <w:p w14:paraId="53828F56"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020AF021" w14:textId="77777777">
        <w:trPr>
          <w:cantSplit/>
          <w:trHeight w:hRule="exact" w:val="332"/>
        </w:trPr>
        <w:tc>
          <w:tcPr>
            <w:tcW w:w="5173" w:type="dxa"/>
            <w:vAlign w:val="bottom"/>
          </w:tcPr>
          <w:p w14:paraId="6AC0D07B" w14:textId="77777777" w:rsidR="00451606" w:rsidRPr="00AA22DC" w:rsidRDefault="00451606">
            <w:pPr>
              <w:pStyle w:val="kopje"/>
              <w:keepNext/>
              <w:rPr>
                <w:b w:val="0"/>
                <w:bCs/>
              </w:rPr>
            </w:pPr>
            <w:r w:rsidRPr="00AA22DC">
              <w:t>Versiehistorie</w:t>
            </w:r>
          </w:p>
        </w:tc>
      </w:tr>
    </w:tbl>
    <w:p w14:paraId="78AAD59C"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EC5FC70" w14:textId="77777777">
        <w:trPr>
          <w:cantSplit/>
          <w:trHeight w:hRule="exact" w:val="281"/>
          <w:tblHeader/>
        </w:trPr>
        <w:tc>
          <w:tcPr>
            <w:tcW w:w="779" w:type="dxa"/>
            <w:vAlign w:val="bottom"/>
          </w:tcPr>
          <w:p w14:paraId="4CD1C7A5"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26E4ED2B"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376B5780"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2C088AEA" w14:textId="77777777" w:rsidR="00451606" w:rsidRPr="00AA22DC" w:rsidRDefault="00451606">
            <w:pPr>
              <w:pStyle w:val="tussenkopje"/>
              <w:spacing w:before="0"/>
              <w:rPr>
                <w:lang w:val="nl-NL"/>
              </w:rPr>
            </w:pPr>
            <w:r w:rsidRPr="00AA22DC">
              <w:rPr>
                <w:lang w:val="nl-NL"/>
              </w:rPr>
              <w:t>Opmerking</w:t>
            </w:r>
          </w:p>
        </w:tc>
      </w:tr>
      <w:tr w:rsidR="00451606" w:rsidRPr="00AA22DC" w14:paraId="4DB7AD0A" w14:textId="77777777">
        <w:trPr>
          <w:cantSplit/>
        </w:trPr>
        <w:tc>
          <w:tcPr>
            <w:tcW w:w="779" w:type="dxa"/>
          </w:tcPr>
          <w:p w14:paraId="6C722ED3" w14:textId="688AE6D6" w:rsidR="00451606" w:rsidRPr="00AA22DC" w:rsidRDefault="002C5B32">
            <w:pPr>
              <w:pStyle w:val="Koptekst"/>
              <w:tabs>
                <w:tab w:val="clear" w:pos="4536"/>
                <w:tab w:val="clear" w:pos="9072"/>
              </w:tabs>
              <w:spacing w:line="280" w:lineRule="atLeast"/>
              <w:rPr>
                <w:rStyle w:val="Versie0"/>
              </w:rPr>
            </w:pPr>
            <w:bookmarkStart w:id="21" w:name="bmVersie"/>
            <w:bookmarkEnd w:id="21"/>
            <w:r>
              <w:rPr>
                <w:rStyle w:val="Versie0"/>
              </w:rPr>
              <w:t>1.0</w:t>
            </w:r>
          </w:p>
        </w:tc>
        <w:tc>
          <w:tcPr>
            <w:tcW w:w="1701" w:type="dxa"/>
          </w:tcPr>
          <w:p w14:paraId="737B4232" w14:textId="77777777" w:rsidR="00451606" w:rsidRPr="00AA22DC" w:rsidRDefault="00B21014">
            <w:pPr>
              <w:rPr>
                <w:rStyle w:val="Datumopmaakprofiel"/>
              </w:rPr>
            </w:pPr>
            <w:bookmarkStart w:id="22" w:name="bmDatum"/>
            <w:bookmarkEnd w:id="22"/>
            <w:r>
              <w:rPr>
                <w:rStyle w:val="Datumopmaakprofiel"/>
              </w:rPr>
              <w:t>21 augustus 2024</w:t>
            </w:r>
          </w:p>
        </w:tc>
        <w:tc>
          <w:tcPr>
            <w:tcW w:w="3402" w:type="dxa"/>
          </w:tcPr>
          <w:p w14:paraId="5AA76795" w14:textId="35066613" w:rsidR="00451606" w:rsidRPr="00AA22DC" w:rsidRDefault="00622255">
            <w:r>
              <w:t xml:space="preserve">BOI/BSU/Team 2/AA </w:t>
            </w:r>
            <w:r w:rsidR="009A5EBD">
              <w:fldChar w:fldCharType="begin"/>
            </w:r>
            <w:r w:rsidR="009A5EBD">
              <w:instrText xml:space="preserve"> STYLEREF  Auteur  \* MERGEFORMAT </w:instrText>
            </w:r>
            <w:r w:rsidR="009A5EBD">
              <w:fldChar w:fldCharType="end"/>
            </w:r>
          </w:p>
        </w:tc>
        <w:tc>
          <w:tcPr>
            <w:tcW w:w="2977" w:type="dxa"/>
          </w:tcPr>
          <w:p w14:paraId="633D9CDD" w14:textId="786D1DBA" w:rsidR="00451606" w:rsidRPr="00AA22DC" w:rsidRDefault="00622255">
            <w:r>
              <w:t>AA-6504:</w:t>
            </w:r>
            <w:r w:rsidR="002A2BFA">
              <w:t xml:space="preserve"> Eerste </w:t>
            </w:r>
            <w:r w:rsidR="004775F3">
              <w:t>versie</w:t>
            </w:r>
          </w:p>
        </w:tc>
      </w:tr>
      <w:tr w:rsidR="00BD78B2" w:rsidRPr="00AA22DC" w14:paraId="1F2A1992" w14:textId="77777777">
        <w:trPr>
          <w:cantSplit/>
        </w:trPr>
        <w:tc>
          <w:tcPr>
            <w:tcW w:w="779" w:type="dxa"/>
          </w:tcPr>
          <w:p w14:paraId="7085BA81" w14:textId="3CDF6A11" w:rsidR="00BD78B2" w:rsidRDefault="00BD78B2">
            <w:pPr>
              <w:pStyle w:val="Koptekst"/>
              <w:tabs>
                <w:tab w:val="clear" w:pos="4536"/>
                <w:tab w:val="clear" w:pos="9072"/>
              </w:tabs>
              <w:spacing w:line="280" w:lineRule="atLeast"/>
              <w:rPr>
                <w:rStyle w:val="Versie0"/>
              </w:rPr>
            </w:pPr>
            <w:r>
              <w:rPr>
                <w:rStyle w:val="Versie0"/>
              </w:rPr>
              <w:t>1.1</w:t>
            </w:r>
          </w:p>
        </w:tc>
        <w:tc>
          <w:tcPr>
            <w:tcW w:w="1701" w:type="dxa"/>
          </w:tcPr>
          <w:p w14:paraId="5550E80A" w14:textId="071CED32" w:rsidR="00BD78B2" w:rsidRDefault="00BD78B2">
            <w:pPr>
              <w:rPr>
                <w:rStyle w:val="Datumopmaakprofiel"/>
              </w:rPr>
            </w:pPr>
            <w:r>
              <w:rPr>
                <w:rStyle w:val="Datumopmaakprofiel"/>
              </w:rPr>
              <w:t>17 oktober 2024</w:t>
            </w:r>
          </w:p>
        </w:tc>
        <w:tc>
          <w:tcPr>
            <w:tcW w:w="3402" w:type="dxa"/>
          </w:tcPr>
          <w:p w14:paraId="1BE2A72B" w14:textId="4D34A580" w:rsidR="00BD78B2" w:rsidRDefault="00BD78B2">
            <w:r>
              <w:t xml:space="preserve">BOI/BSU/Team 2/AA </w:t>
            </w:r>
          </w:p>
        </w:tc>
        <w:tc>
          <w:tcPr>
            <w:tcW w:w="2977" w:type="dxa"/>
          </w:tcPr>
          <w:p w14:paraId="6133E6CC" w14:textId="16A3DFD3" w:rsidR="00BD78B2" w:rsidRDefault="00BD78B2">
            <w:r>
              <w:t>Layout van document aangepast. Inhoudelijk is er niets gewijzigd.</w:t>
            </w:r>
          </w:p>
        </w:tc>
      </w:tr>
      <w:tr w:rsidR="008742DC" w:rsidRPr="00AA22DC" w14:paraId="705F57E4" w14:textId="77777777">
        <w:trPr>
          <w:cantSplit/>
        </w:trPr>
        <w:tc>
          <w:tcPr>
            <w:tcW w:w="779" w:type="dxa"/>
          </w:tcPr>
          <w:p w14:paraId="48FF8060" w14:textId="4251370F" w:rsidR="008742DC" w:rsidRDefault="008742DC">
            <w:pPr>
              <w:pStyle w:val="Koptekst"/>
              <w:tabs>
                <w:tab w:val="clear" w:pos="4536"/>
                <w:tab w:val="clear" w:pos="9072"/>
              </w:tabs>
              <w:spacing w:line="280" w:lineRule="atLeast"/>
              <w:rPr>
                <w:rStyle w:val="Versie0"/>
              </w:rPr>
            </w:pPr>
            <w:r>
              <w:rPr>
                <w:rStyle w:val="Versie0"/>
              </w:rPr>
              <w:t>1.2</w:t>
            </w:r>
          </w:p>
        </w:tc>
        <w:tc>
          <w:tcPr>
            <w:tcW w:w="1701" w:type="dxa"/>
          </w:tcPr>
          <w:p w14:paraId="0CECB885" w14:textId="7C0856D3" w:rsidR="008742DC" w:rsidRDefault="008742DC">
            <w:pPr>
              <w:rPr>
                <w:rStyle w:val="Datumopmaakprofiel"/>
              </w:rPr>
            </w:pPr>
            <w:r>
              <w:rPr>
                <w:rStyle w:val="Datumopmaakprofiel"/>
              </w:rPr>
              <w:t>3 januari 2025</w:t>
            </w:r>
          </w:p>
        </w:tc>
        <w:tc>
          <w:tcPr>
            <w:tcW w:w="3402" w:type="dxa"/>
          </w:tcPr>
          <w:p w14:paraId="706F9164" w14:textId="4EF83FF1" w:rsidR="008742DC" w:rsidRDefault="008742DC">
            <w:r>
              <w:t>BOI/BSU/Team 2/AA</w:t>
            </w:r>
          </w:p>
        </w:tc>
        <w:tc>
          <w:tcPr>
            <w:tcW w:w="2977" w:type="dxa"/>
          </w:tcPr>
          <w:p w14:paraId="0329A9AF" w14:textId="15A164D5" w:rsidR="008742DC" w:rsidRDefault="008742DC">
            <w:r>
              <w:t>Alleen tekstuele aanpassing: Bij de overbrugginshypotheek achter de registergoederen stond een puntkomma maar moest een punt zijn.</w:t>
            </w:r>
          </w:p>
        </w:tc>
      </w:tr>
      <w:tr w:rsidR="000A2FD6" w:rsidRPr="00AA22DC" w14:paraId="4331DC25" w14:textId="77777777">
        <w:trPr>
          <w:cantSplit/>
          <w:ins w:id="23" w:author="Groot, Karina de" w:date="2025-01-09T14:35:00Z"/>
        </w:trPr>
        <w:tc>
          <w:tcPr>
            <w:tcW w:w="779" w:type="dxa"/>
          </w:tcPr>
          <w:p w14:paraId="55150FC2" w14:textId="0B08B87D" w:rsidR="000A2FD6" w:rsidRDefault="005F7B64">
            <w:pPr>
              <w:pStyle w:val="Koptekst"/>
              <w:tabs>
                <w:tab w:val="clear" w:pos="4536"/>
                <w:tab w:val="clear" w:pos="9072"/>
              </w:tabs>
              <w:spacing w:line="280" w:lineRule="atLeast"/>
              <w:rPr>
                <w:ins w:id="24" w:author="Groot, Karina de" w:date="2025-01-09T14:35:00Z" w16du:dateUtc="2025-01-09T13:35:00Z"/>
                <w:rStyle w:val="Versie0"/>
              </w:rPr>
            </w:pPr>
            <w:ins w:id="25" w:author="Groot, Karina de" w:date="2025-01-13T10:05:00Z" w16du:dateUtc="2025-01-13T09:05:00Z">
              <w:r>
                <w:rPr>
                  <w:rStyle w:val="Versie0"/>
                </w:rPr>
                <w:lastRenderedPageBreak/>
                <w:t>2.0</w:t>
              </w:r>
            </w:ins>
          </w:p>
        </w:tc>
        <w:tc>
          <w:tcPr>
            <w:tcW w:w="1701" w:type="dxa"/>
          </w:tcPr>
          <w:p w14:paraId="240A63BD" w14:textId="63E6BCF6" w:rsidR="000A2FD6" w:rsidRDefault="005F7B64">
            <w:pPr>
              <w:rPr>
                <w:ins w:id="26" w:author="Groot, Karina de" w:date="2025-01-09T14:35:00Z" w16du:dateUtc="2025-01-09T13:35:00Z"/>
                <w:rStyle w:val="Datumopmaakprofiel"/>
              </w:rPr>
            </w:pPr>
            <w:ins w:id="27" w:author="Groot, Karina de" w:date="2025-01-13T10:05:00Z" w16du:dateUtc="2025-01-13T09:05:00Z">
              <w:r>
                <w:rPr>
                  <w:rStyle w:val="Datumopmaakprofiel"/>
                </w:rPr>
                <w:t xml:space="preserve">13 </w:t>
              </w:r>
            </w:ins>
            <w:ins w:id="28" w:author="Groot, Karina de" w:date="2025-01-09T14:35:00Z" w16du:dateUtc="2025-01-09T13:35:00Z">
              <w:r w:rsidR="000A2FD6">
                <w:rPr>
                  <w:rStyle w:val="Datumopmaakprofiel"/>
                </w:rPr>
                <w:t>januari 2025</w:t>
              </w:r>
            </w:ins>
          </w:p>
        </w:tc>
        <w:tc>
          <w:tcPr>
            <w:tcW w:w="3402" w:type="dxa"/>
          </w:tcPr>
          <w:p w14:paraId="3DA11078" w14:textId="5130EEBC" w:rsidR="000A2FD6" w:rsidRDefault="000A2FD6">
            <w:pPr>
              <w:rPr>
                <w:ins w:id="29" w:author="Groot, Karina de" w:date="2025-01-09T14:35:00Z" w16du:dateUtc="2025-01-09T13:35:00Z"/>
              </w:rPr>
            </w:pPr>
            <w:ins w:id="30" w:author="Groot, Karina de" w:date="2025-01-09T14:35:00Z" w16du:dateUtc="2025-01-09T13:35:00Z">
              <w:r>
                <w:t>BOI/BSU/Team 2/AA</w:t>
              </w:r>
            </w:ins>
          </w:p>
        </w:tc>
        <w:tc>
          <w:tcPr>
            <w:tcW w:w="2977" w:type="dxa"/>
          </w:tcPr>
          <w:p w14:paraId="67019805" w14:textId="2912709E" w:rsidR="000A2FD6" w:rsidRDefault="000A2FD6">
            <w:pPr>
              <w:rPr>
                <w:ins w:id="31" w:author="Groot, Karina de" w:date="2025-01-09T14:35:00Z" w16du:dateUtc="2025-01-09T13:35:00Z"/>
              </w:rPr>
            </w:pPr>
            <w:ins w:id="32" w:author="Groot, Karina de" w:date="2025-01-09T14:35:00Z" w16du:dateUtc="2025-01-09T13:35:00Z">
              <w:r>
                <w:t>AA-</w:t>
              </w:r>
            </w:ins>
            <w:ins w:id="33" w:author="Groot, Karina de" w:date="2025-01-09T14:36:00Z" w16du:dateUtc="2025-01-09T13:36:00Z">
              <w:r>
                <w:t>7405: PartijAandu</w:t>
              </w:r>
            </w:ins>
            <w:ins w:id="34" w:author="Groot, Karina de" w:date="2025-01-09T14:37:00Z" w16du:dateUtc="2025-01-09T13:37:00Z">
              <w:r>
                <w:t>i</w:t>
              </w:r>
            </w:ins>
            <w:ins w:id="35" w:author="Groot, Karina de" w:date="2025-01-09T14:36:00Z" w16du:dateUtc="2025-01-09T13:36:00Z">
              <w:r>
                <w:t xml:space="preserve">ding </w:t>
              </w:r>
            </w:ins>
            <w:ins w:id="36" w:author="Groot, Karina de" w:date="2025-01-09T14:37:00Z" w16du:dateUtc="2025-01-09T13:37:00Z">
              <w:r>
                <w:t xml:space="preserve">van de </w:t>
              </w:r>
            </w:ins>
            <w:ins w:id="37" w:author="Groot, Karina de" w:date="2025-01-13T10:05:00Z" w16du:dateUtc="2025-01-13T09:05:00Z">
              <w:r w:rsidR="005F7B64">
                <w:t>geld</w:t>
              </w:r>
            </w:ins>
            <w:ins w:id="38" w:author="Groot, Karina de" w:date="2025-01-09T14:37:00Z" w16du:dateUtc="2025-01-09T13:37:00Z">
              <w:r>
                <w:t>verstrekker aangepast.</w:t>
              </w:r>
            </w:ins>
          </w:p>
        </w:tc>
      </w:tr>
    </w:tbl>
    <w:p w14:paraId="0AA85846" w14:textId="77777777" w:rsidR="00E465CE" w:rsidRDefault="00E465CE">
      <w:pPr>
        <w:rPr>
          <w:color w:val="FF0000"/>
        </w:rPr>
      </w:pPr>
      <w:r>
        <w:rPr>
          <w:color w:val="FF0000"/>
        </w:rPr>
        <w:br w:type="page"/>
      </w:r>
    </w:p>
    <w:p w14:paraId="45CB42FD" w14:textId="2BAF99B4" w:rsidR="00451606" w:rsidRPr="00AA22DC" w:rsidRDefault="00DC72C8">
      <w:pPr>
        <w:rPr>
          <w:vanish/>
          <w:color w:val="FF0000"/>
        </w:rPr>
      </w:pPr>
      <w:r>
        <w:rPr>
          <w:vanish/>
          <w:color w:val="FF0000"/>
        </w:rPr>
        <w:lastRenderedPageBreak/>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022F8080" w14:textId="77777777" w:rsidR="00451606" w:rsidRPr="00AA22DC" w:rsidRDefault="00451606">
      <w:pPr>
        <w:keepNext/>
        <w:spacing w:line="14" w:lineRule="exact"/>
      </w:pPr>
    </w:p>
    <w:p w14:paraId="61843A7D" w14:textId="77777777" w:rsidR="00451606" w:rsidRPr="00AA22DC" w:rsidRDefault="00451606" w:rsidP="00BC3B41"/>
    <w:p w14:paraId="28C4C1B3" w14:textId="77777777" w:rsidR="00451606" w:rsidRPr="00AA22DC" w:rsidRDefault="00451606">
      <w:pPr>
        <w:pStyle w:val="Koptekst"/>
        <w:tabs>
          <w:tab w:val="clear" w:pos="4536"/>
          <w:tab w:val="clear" w:pos="9072"/>
        </w:tabs>
      </w:pPr>
    </w:p>
    <w:p w14:paraId="1F8E2188" w14:textId="77777777" w:rsidR="00451606" w:rsidRPr="00AA22DC" w:rsidRDefault="00451606" w:rsidP="002A22BC">
      <w:pPr>
        <w:pStyle w:val="Koptekst"/>
        <w:tabs>
          <w:tab w:val="clear" w:pos="4536"/>
          <w:tab w:val="clear" w:pos="9072"/>
        </w:tabs>
        <w:spacing w:after="0"/>
        <w:rPr>
          <w:b/>
          <w:bCs w:val="0"/>
        </w:rPr>
      </w:pPr>
      <w:r w:rsidRPr="00AA22DC">
        <w:rPr>
          <w:b/>
          <w:bCs w:val="0"/>
        </w:rPr>
        <w:t>Inhoudsopgave</w:t>
      </w:r>
    </w:p>
    <w:bookmarkStart w:id="39" w:name="bmInhoudsopgave"/>
    <w:bookmarkEnd w:id="39"/>
    <w:p w14:paraId="0A4AB536" w14:textId="364ED5B5" w:rsidR="001E2218"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80074930" w:history="1">
        <w:r w:rsidR="001E2218" w:rsidRPr="00447E2A">
          <w:rPr>
            <w:rStyle w:val="Hyperlink"/>
          </w:rPr>
          <w:t>1</w:t>
        </w:r>
        <w:r w:rsidR="001E2218">
          <w:rPr>
            <w:rFonts w:asciiTheme="minorHAnsi" w:eastAsiaTheme="minorEastAsia" w:hAnsiTheme="minorHAnsi" w:cstheme="minorBidi"/>
            <w:b w:val="0"/>
            <w:bCs w:val="0"/>
            <w:snapToGrid/>
            <w:kern w:val="2"/>
            <w:sz w:val="24"/>
            <w:szCs w:val="24"/>
            <w:lang w:eastAsia="nl-NL"/>
            <w14:ligatures w14:val="standardContextual"/>
          </w:rPr>
          <w:tab/>
        </w:r>
        <w:r w:rsidR="001E2218" w:rsidRPr="00447E2A">
          <w:rPr>
            <w:rStyle w:val="Hyperlink"/>
          </w:rPr>
          <w:t>Inleiding</w:t>
        </w:r>
        <w:r w:rsidR="001E2218">
          <w:rPr>
            <w:webHidden/>
          </w:rPr>
          <w:tab/>
        </w:r>
        <w:r w:rsidR="001E2218">
          <w:rPr>
            <w:webHidden/>
          </w:rPr>
          <w:fldChar w:fldCharType="begin"/>
        </w:r>
        <w:r w:rsidR="001E2218">
          <w:rPr>
            <w:webHidden/>
          </w:rPr>
          <w:instrText xml:space="preserve"> PAGEREF _Toc180074930 \h </w:instrText>
        </w:r>
        <w:r w:rsidR="001E2218">
          <w:rPr>
            <w:webHidden/>
          </w:rPr>
        </w:r>
        <w:r w:rsidR="001E2218">
          <w:rPr>
            <w:webHidden/>
          </w:rPr>
          <w:fldChar w:fldCharType="separate"/>
        </w:r>
        <w:r w:rsidR="001E2218">
          <w:rPr>
            <w:webHidden/>
          </w:rPr>
          <w:t>4</w:t>
        </w:r>
        <w:r w:rsidR="001E2218">
          <w:rPr>
            <w:webHidden/>
          </w:rPr>
          <w:fldChar w:fldCharType="end"/>
        </w:r>
      </w:hyperlink>
    </w:p>
    <w:p w14:paraId="6F169B60" w14:textId="3650139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1" w:history="1">
        <w:r w:rsidRPr="00447E2A">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Doel</w:t>
        </w:r>
        <w:r>
          <w:rPr>
            <w:webHidden/>
          </w:rPr>
          <w:tab/>
        </w:r>
        <w:r>
          <w:rPr>
            <w:webHidden/>
          </w:rPr>
          <w:fldChar w:fldCharType="begin"/>
        </w:r>
        <w:r>
          <w:rPr>
            <w:webHidden/>
          </w:rPr>
          <w:instrText xml:space="preserve"> PAGEREF _Toc180074931 \h </w:instrText>
        </w:r>
        <w:r>
          <w:rPr>
            <w:webHidden/>
          </w:rPr>
        </w:r>
        <w:r>
          <w:rPr>
            <w:webHidden/>
          </w:rPr>
          <w:fldChar w:fldCharType="separate"/>
        </w:r>
        <w:r>
          <w:rPr>
            <w:webHidden/>
          </w:rPr>
          <w:t>4</w:t>
        </w:r>
        <w:r>
          <w:rPr>
            <w:webHidden/>
          </w:rPr>
          <w:fldChar w:fldCharType="end"/>
        </w:r>
      </w:hyperlink>
    </w:p>
    <w:p w14:paraId="5153AC02" w14:textId="595A599F"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2" w:history="1">
        <w:r w:rsidRPr="00447E2A">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Algemeen</w:t>
        </w:r>
        <w:r>
          <w:rPr>
            <w:webHidden/>
          </w:rPr>
          <w:tab/>
        </w:r>
        <w:r>
          <w:rPr>
            <w:webHidden/>
          </w:rPr>
          <w:fldChar w:fldCharType="begin"/>
        </w:r>
        <w:r>
          <w:rPr>
            <w:webHidden/>
          </w:rPr>
          <w:instrText xml:space="preserve"> PAGEREF _Toc180074932 \h </w:instrText>
        </w:r>
        <w:r>
          <w:rPr>
            <w:webHidden/>
          </w:rPr>
        </w:r>
        <w:r>
          <w:rPr>
            <w:webHidden/>
          </w:rPr>
          <w:fldChar w:fldCharType="separate"/>
        </w:r>
        <w:r>
          <w:rPr>
            <w:webHidden/>
          </w:rPr>
          <w:t>4</w:t>
        </w:r>
        <w:r>
          <w:rPr>
            <w:webHidden/>
          </w:rPr>
          <w:fldChar w:fldCharType="end"/>
        </w:r>
      </w:hyperlink>
    </w:p>
    <w:p w14:paraId="11FAA591" w14:textId="31552A5D"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3" w:history="1">
        <w:r w:rsidRPr="00447E2A">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Referenties</w:t>
        </w:r>
        <w:r>
          <w:rPr>
            <w:webHidden/>
          </w:rPr>
          <w:tab/>
        </w:r>
        <w:r>
          <w:rPr>
            <w:webHidden/>
          </w:rPr>
          <w:fldChar w:fldCharType="begin"/>
        </w:r>
        <w:r>
          <w:rPr>
            <w:webHidden/>
          </w:rPr>
          <w:instrText xml:space="preserve"> PAGEREF _Toc180074933 \h </w:instrText>
        </w:r>
        <w:r>
          <w:rPr>
            <w:webHidden/>
          </w:rPr>
        </w:r>
        <w:r>
          <w:rPr>
            <w:webHidden/>
          </w:rPr>
          <w:fldChar w:fldCharType="separate"/>
        </w:r>
        <w:r>
          <w:rPr>
            <w:webHidden/>
          </w:rPr>
          <w:t>5</w:t>
        </w:r>
        <w:r>
          <w:rPr>
            <w:webHidden/>
          </w:rPr>
          <w:fldChar w:fldCharType="end"/>
        </w:r>
      </w:hyperlink>
    </w:p>
    <w:p w14:paraId="57AE612C" w14:textId="69EC6AAF" w:rsidR="001E2218" w:rsidRDefault="001E2218">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80074934" w:history="1">
        <w:r w:rsidRPr="00447E2A">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447E2A">
          <w:rPr>
            <w:rStyle w:val="Hyperlink"/>
          </w:rPr>
          <w:t>Stater generiek</w:t>
        </w:r>
        <w:r>
          <w:rPr>
            <w:webHidden/>
          </w:rPr>
          <w:tab/>
        </w:r>
        <w:r>
          <w:rPr>
            <w:webHidden/>
          </w:rPr>
          <w:fldChar w:fldCharType="begin"/>
        </w:r>
        <w:r>
          <w:rPr>
            <w:webHidden/>
          </w:rPr>
          <w:instrText xml:space="preserve"> PAGEREF _Toc180074934 \h </w:instrText>
        </w:r>
        <w:r>
          <w:rPr>
            <w:webHidden/>
          </w:rPr>
        </w:r>
        <w:r>
          <w:rPr>
            <w:webHidden/>
          </w:rPr>
          <w:fldChar w:fldCharType="separate"/>
        </w:r>
        <w:r>
          <w:rPr>
            <w:webHidden/>
          </w:rPr>
          <w:t>6</w:t>
        </w:r>
        <w:r>
          <w:rPr>
            <w:webHidden/>
          </w:rPr>
          <w:fldChar w:fldCharType="end"/>
        </w:r>
      </w:hyperlink>
    </w:p>
    <w:p w14:paraId="57D2C959" w14:textId="6BA1FC1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5" w:history="1">
        <w:r w:rsidRPr="00447E2A">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Equivalentieverklaring</w:t>
        </w:r>
        <w:r>
          <w:rPr>
            <w:webHidden/>
          </w:rPr>
          <w:tab/>
        </w:r>
        <w:r>
          <w:rPr>
            <w:webHidden/>
          </w:rPr>
          <w:fldChar w:fldCharType="begin"/>
        </w:r>
        <w:r>
          <w:rPr>
            <w:webHidden/>
          </w:rPr>
          <w:instrText xml:space="preserve"> PAGEREF _Toc180074935 \h </w:instrText>
        </w:r>
        <w:r>
          <w:rPr>
            <w:webHidden/>
          </w:rPr>
        </w:r>
        <w:r>
          <w:rPr>
            <w:webHidden/>
          </w:rPr>
          <w:fldChar w:fldCharType="separate"/>
        </w:r>
        <w:r>
          <w:rPr>
            <w:webHidden/>
          </w:rPr>
          <w:t>6</w:t>
        </w:r>
        <w:r>
          <w:rPr>
            <w:webHidden/>
          </w:rPr>
          <w:fldChar w:fldCharType="end"/>
        </w:r>
      </w:hyperlink>
    </w:p>
    <w:p w14:paraId="4C83388B" w14:textId="6AD741A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6" w:history="1">
        <w:r w:rsidRPr="00447E2A">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Titel</w:t>
        </w:r>
        <w:r>
          <w:rPr>
            <w:webHidden/>
          </w:rPr>
          <w:tab/>
        </w:r>
        <w:r>
          <w:rPr>
            <w:webHidden/>
          </w:rPr>
          <w:fldChar w:fldCharType="begin"/>
        </w:r>
        <w:r>
          <w:rPr>
            <w:webHidden/>
          </w:rPr>
          <w:instrText xml:space="preserve"> PAGEREF _Toc180074936 \h </w:instrText>
        </w:r>
        <w:r>
          <w:rPr>
            <w:webHidden/>
          </w:rPr>
        </w:r>
        <w:r>
          <w:rPr>
            <w:webHidden/>
          </w:rPr>
          <w:fldChar w:fldCharType="separate"/>
        </w:r>
        <w:r>
          <w:rPr>
            <w:webHidden/>
          </w:rPr>
          <w:t>7</w:t>
        </w:r>
        <w:r>
          <w:rPr>
            <w:webHidden/>
          </w:rPr>
          <w:fldChar w:fldCharType="end"/>
        </w:r>
      </w:hyperlink>
    </w:p>
    <w:p w14:paraId="611D04D6" w14:textId="0B148B8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7" w:history="1">
        <w:r w:rsidRPr="00447E2A">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Aanhef</w:t>
        </w:r>
        <w:r>
          <w:rPr>
            <w:webHidden/>
          </w:rPr>
          <w:tab/>
        </w:r>
        <w:r>
          <w:rPr>
            <w:webHidden/>
          </w:rPr>
          <w:fldChar w:fldCharType="begin"/>
        </w:r>
        <w:r>
          <w:rPr>
            <w:webHidden/>
          </w:rPr>
          <w:instrText xml:space="preserve"> PAGEREF _Toc180074937 \h </w:instrText>
        </w:r>
        <w:r>
          <w:rPr>
            <w:webHidden/>
          </w:rPr>
        </w:r>
        <w:r>
          <w:rPr>
            <w:webHidden/>
          </w:rPr>
          <w:fldChar w:fldCharType="separate"/>
        </w:r>
        <w:r>
          <w:rPr>
            <w:webHidden/>
          </w:rPr>
          <w:t>7</w:t>
        </w:r>
        <w:r>
          <w:rPr>
            <w:webHidden/>
          </w:rPr>
          <w:fldChar w:fldCharType="end"/>
        </w:r>
      </w:hyperlink>
    </w:p>
    <w:p w14:paraId="314F6580" w14:textId="37347720"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8" w:history="1">
        <w:r w:rsidRPr="00447E2A">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Partijen</w:t>
        </w:r>
        <w:r>
          <w:rPr>
            <w:webHidden/>
          </w:rPr>
          <w:tab/>
        </w:r>
        <w:r>
          <w:rPr>
            <w:webHidden/>
          </w:rPr>
          <w:fldChar w:fldCharType="begin"/>
        </w:r>
        <w:r>
          <w:rPr>
            <w:webHidden/>
          </w:rPr>
          <w:instrText xml:space="preserve"> PAGEREF _Toc180074938 \h </w:instrText>
        </w:r>
        <w:r>
          <w:rPr>
            <w:webHidden/>
          </w:rPr>
        </w:r>
        <w:r>
          <w:rPr>
            <w:webHidden/>
          </w:rPr>
          <w:fldChar w:fldCharType="separate"/>
        </w:r>
        <w:r>
          <w:rPr>
            <w:webHidden/>
          </w:rPr>
          <w:t>8</w:t>
        </w:r>
        <w:r>
          <w:rPr>
            <w:webHidden/>
          </w:rPr>
          <w:fldChar w:fldCharType="end"/>
        </w:r>
      </w:hyperlink>
    </w:p>
    <w:p w14:paraId="4DF5BE95" w14:textId="51A51AED" w:rsidR="001E2218" w:rsidRDefault="001E2218">
      <w:pPr>
        <w:pStyle w:val="Inhopg3"/>
        <w:rPr>
          <w:rFonts w:asciiTheme="minorHAnsi" w:eastAsiaTheme="minorEastAsia" w:hAnsiTheme="minorHAnsi" w:cstheme="minorBidi"/>
          <w:snapToGrid/>
          <w:kern w:val="2"/>
          <w:sz w:val="24"/>
          <w:szCs w:val="24"/>
          <w:lang w:eastAsia="nl-NL"/>
          <w14:ligatures w14:val="standardContextual"/>
        </w:rPr>
      </w:pPr>
      <w:hyperlink w:anchor="_Toc180074939" w:history="1">
        <w:r w:rsidRPr="00447E2A">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Hypotheekverstrekker</w:t>
        </w:r>
        <w:r>
          <w:rPr>
            <w:webHidden/>
          </w:rPr>
          <w:tab/>
        </w:r>
        <w:r>
          <w:rPr>
            <w:webHidden/>
          </w:rPr>
          <w:fldChar w:fldCharType="begin"/>
        </w:r>
        <w:r>
          <w:rPr>
            <w:webHidden/>
          </w:rPr>
          <w:instrText xml:space="preserve"> PAGEREF _Toc180074939 \h </w:instrText>
        </w:r>
        <w:r>
          <w:rPr>
            <w:webHidden/>
          </w:rPr>
        </w:r>
        <w:r>
          <w:rPr>
            <w:webHidden/>
          </w:rPr>
          <w:fldChar w:fldCharType="separate"/>
        </w:r>
        <w:r>
          <w:rPr>
            <w:webHidden/>
          </w:rPr>
          <w:t>8</w:t>
        </w:r>
        <w:r>
          <w:rPr>
            <w:webHidden/>
          </w:rPr>
          <w:fldChar w:fldCharType="end"/>
        </w:r>
      </w:hyperlink>
    </w:p>
    <w:p w14:paraId="679D4739" w14:textId="55E9D8B8" w:rsidR="001E2218" w:rsidRDefault="001E2218">
      <w:pPr>
        <w:pStyle w:val="Inhopg3"/>
        <w:rPr>
          <w:rFonts w:asciiTheme="minorHAnsi" w:eastAsiaTheme="minorEastAsia" w:hAnsiTheme="minorHAnsi" w:cstheme="minorBidi"/>
          <w:snapToGrid/>
          <w:kern w:val="2"/>
          <w:sz w:val="24"/>
          <w:szCs w:val="24"/>
          <w:lang w:eastAsia="nl-NL"/>
          <w14:ligatures w14:val="standardContextual"/>
        </w:rPr>
      </w:pPr>
      <w:hyperlink w:anchor="_Toc180074940" w:history="1">
        <w:r w:rsidRPr="00447E2A">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Hypotheekgever en Schuldenaar</w:t>
        </w:r>
        <w:r>
          <w:rPr>
            <w:webHidden/>
          </w:rPr>
          <w:tab/>
        </w:r>
        <w:r>
          <w:rPr>
            <w:webHidden/>
          </w:rPr>
          <w:fldChar w:fldCharType="begin"/>
        </w:r>
        <w:r>
          <w:rPr>
            <w:webHidden/>
          </w:rPr>
          <w:instrText xml:space="preserve"> PAGEREF _Toc180074940 \h </w:instrText>
        </w:r>
        <w:r>
          <w:rPr>
            <w:webHidden/>
          </w:rPr>
        </w:r>
        <w:r>
          <w:rPr>
            <w:webHidden/>
          </w:rPr>
          <w:fldChar w:fldCharType="separate"/>
        </w:r>
        <w:r>
          <w:rPr>
            <w:webHidden/>
          </w:rPr>
          <w:t>11</w:t>
        </w:r>
        <w:r>
          <w:rPr>
            <w:webHidden/>
          </w:rPr>
          <w:fldChar w:fldCharType="end"/>
        </w:r>
      </w:hyperlink>
    </w:p>
    <w:p w14:paraId="17C24188" w14:textId="71D66A46"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1" w:history="1">
        <w:r w:rsidRPr="00447E2A">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Leningsovereenkomst</w:t>
        </w:r>
        <w:r>
          <w:rPr>
            <w:webHidden/>
          </w:rPr>
          <w:tab/>
        </w:r>
        <w:r>
          <w:rPr>
            <w:webHidden/>
          </w:rPr>
          <w:fldChar w:fldCharType="begin"/>
        </w:r>
        <w:r>
          <w:rPr>
            <w:webHidden/>
          </w:rPr>
          <w:instrText xml:space="preserve"> PAGEREF _Toc180074941 \h </w:instrText>
        </w:r>
        <w:r>
          <w:rPr>
            <w:webHidden/>
          </w:rPr>
        </w:r>
        <w:r>
          <w:rPr>
            <w:webHidden/>
          </w:rPr>
          <w:fldChar w:fldCharType="separate"/>
        </w:r>
        <w:r>
          <w:rPr>
            <w:webHidden/>
          </w:rPr>
          <w:t>14</w:t>
        </w:r>
        <w:r>
          <w:rPr>
            <w:webHidden/>
          </w:rPr>
          <w:fldChar w:fldCharType="end"/>
        </w:r>
      </w:hyperlink>
    </w:p>
    <w:p w14:paraId="1258C07F" w14:textId="28B010CE"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2" w:history="1">
        <w:r w:rsidRPr="00447E2A">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Lening</w:t>
        </w:r>
        <w:r>
          <w:rPr>
            <w:webHidden/>
          </w:rPr>
          <w:tab/>
        </w:r>
        <w:r>
          <w:rPr>
            <w:webHidden/>
          </w:rPr>
          <w:fldChar w:fldCharType="begin"/>
        </w:r>
        <w:r>
          <w:rPr>
            <w:webHidden/>
          </w:rPr>
          <w:instrText xml:space="preserve"> PAGEREF _Toc180074942 \h </w:instrText>
        </w:r>
        <w:r>
          <w:rPr>
            <w:webHidden/>
          </w:rPr>
        </w:r>
        <w:r>
          <w:rPr>
            <w:webHidden/>
          </w:rPr>
          <w:fldChar w:fldCharType="separate"/>
        </w:r>
        <w:r>
          <w:rPr>
            <w:webHidden/>
          </w:rPr>
          <w:t>15</w:t>
        </w:r>
        <w:r>
          <w:rPr>
            <w:webHidden/>
          </w:rPr>
          <w:fldChar w:fldCharType="end"/>
        </w:r>
      </w:hyperlink>
    </w:p>
    <w:p w14:paraId="71DD838D" w14:textId="6225B409"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3" w:history="1">
        <w:r w:rsidRPr="00447E2A">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Starterslening</w:t>
        </w:r>
        <w:r>
          <w:rPr>
            <w:webHidden/>
          </w:rPr>
          <w:tab/>
        </w:r>
        <w:r>
          <w:rPr>
            <w:webHidden/>
          </w:rPr>
          <w:fldChar w:fldCharType="begin"/>
        </w:r>
        <w:r>
          <w:rPr>
            <w:webHidden/>
          </w:rPr>
          <w:instrText xml:space="preserve"> PAGEREF _Toc180074943 \h </w:instrText>
        </w:r>
        <w:r>
          <w:rPr>
            <w:webHidden/>
          </w:rPr>
        </w:r>
        <w:r>
          <w:rPr>
            <w:webHidden/>
          </w:rPr>
          <w:fldChar w:fldCharType="separate"/>
        </w:r>
        <w:r>
          <w:rPr>
            <w:webHidden/>
          </w:rPr>
          <w:t>17</w:t>
        </w:r>
        <w:r>
          <w:rPr>
            <w:webHidden/>
          </w:rPr>
          <w:fldChar w:fldCharType="end"/>
        </w:r>
      </w:hyperlink>
    </w:p>
    <w:p w14:paraId="5A0CB9FF" w14:textId="1BCE788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4" w:history="1">
        <w:r w:rsidRPr="00447E2A">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Hypotheekrecht</w:t>
        </w:r>
        <w:r>
          <w:rPr>
            <w:webHidden/>
          </w:rPr>
          <w:tab/>
        </w:r>
        <w:r>
          <w:rPr>
            <w:webHidden/>
          </w:rPr>
          <w:fldChar w:fldCharType="begin"/>
        </w:r>
        <w:r>
          <w:rPr>
            <w:webHidden/>
          </w:rPr>
          <w:instrText xml:space="preserve"> PAGEREF _Toc180074944 \h </w:instrText>
        </w:r>
        <w:r>
          <w:rPr>
            <w:webHidden/>
          </w:rPr>
        </w:r>
        <w:r>
          <w:rPr>
            <w:webHidden/>
          </w:rPr>
          <w:fldChar w:fldCharType="separate"/>
        </w:r>
        <w:r>
          <w:rPr>
            <w:webHidden/>
          </w:rPr>
          <w:t>18</w:t>
        </w:r>
        <w:r>
          <w:rPr>
            <w:webHidden/>
          </w:rPr>
          <w:fldChar w:fldCharType="end"/>
        </w:r>
      </w:hyperlink>
    </w:p>
    <w:p w14:paraId="35485C8E" w14:textId="4506D4B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5" w:history="1">
        <w:r w:rsidRPr="00447E2A">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Overbruggingshypotheek</w:t>
        </w:r>
        <w:r>
          <w:rPr>
            <w:webHidden/>
          </w:rPr>
          <w:tab/>
        </w:r>
        <w:r>
          <w:rPr>
            <w:webHidden/>
          </w:rPr>
          <w:fldChar w:fldCharType="begin"/>
        </w:r>
        <w:r>
          <w:rPr>
            <w:webHidden/>
          </w:rPr>
          <w:instrText xml:space="preserve"> PAGEREF _Toc180074945 \h </w:instrText>
        </w:r>
        <w:r>
          <w:rPr>
            <w:webHidden/>
          </w:rPr>
        </w:r>
        <w:r>
          <w:rPr>
            <w:webHidden/>
          </w:rPr>
          <w:fldChar w:fldCharType="separate"/>
        </w:r>
        <w:r>
          <w:rPr>
            <w:webHidden/>
          </w:rPr>
          <w:t>21</w:t>
        </w:r>
        <w:r>
          <w:rPr>
            <w:webHidden/>
          </w:rPr>
          <w:fldChar w:fldCharType="end"/>
        </w:r>
      </w:hyperlink>
    </w:p>
    <w:p w14:paraId="34138329" w14:textId="5E535DBB"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6" w:history="1">
        <w:r w:rsidRPr="00447E2A">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Woonplaatskeuze</w:t>
        </w:r>
        <w:r>
          <w:rPr>
            <w:webHidden/>
          </w:rPr>
          <w:tab/>
        </w:r>
        <w:r>
          <w:rPr>
            <w:webHidden/>
          </w:rPr>
          <w:fldChar w:fldCharType="begin"/>
        </w:r>
        <w:r>
          <w:rPr>
            <w:webHidden/>
          </w:rPr>
          <w:instrText xml:space="preserve"> PAGEREF _Toc180074946 \h </w:instrText>
        </w:r>
        <w:r>
          <w:rPr>
            <w:webHidden/>
          </w:rPr>
        </w:r>
        <w:r>
          <w:rPr>
            <w:webHidden/>
          </w:rPr>
          <w:fldChar w:fldCharType="separate"/>
        </w:r>
        <w:r>
          <w:rPr>
            <w:webHidden/>
          </w:rPr>
          <w:t>22</w:t>
        </w:r>
        <w:r>
          <w:rPr>
            <w:webHidden/>
          </w:rPr>
          <w:fldChar w:fldCharType="end"/>
        </w:r>
      </w:hyperlink>
    </w:p>
    <w:p w14:paraId="6B9B91FC" w14:textId="06B457E1"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7" w:history="1">
        <w:r w:rsidRPr="00447E2A">
          <w:rPr>
            <w:rStyle w:val="Hyperlink"/>
          </w:rPr>
          <w:t>2.11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Vrije gedeelte</w:t>
        </w:r>
        <w:r>
          <w:rPr>
            <w:webHidden/>
          </w:rPr>
          <w:tab/>
        </w:r>
        <w:r>
          <w:rPr>
            <w:webHidden/>
          </w:rPr>
          <w:fldChar w:fldCharType="begin"/>
        </w:r>
        <w:r>
          <w:rPr>
            <w:webHidden/>
          </w:rPr>
          <w:instrText xml:space="preserve"> PAGEREF _Toc180074947 \h </w:instrText>
        </w:r>
        <w:r>
          <w:rPr>
            <w:webHidden/>
          </w:rPr>
        </w:r>
        <w:r>
          <w:rPr>
            <w:webHidden/>
          </w:rPr>
          <w:fldChar w:fldCharType="separate"/>
        </w:r>
        <w:r>
          <w:rPr>
            <w:webHidden/>
          </w:rPr>
          <w:t>23</w:t>
        </w:r>
        <w:r>
          <w:rPr>
            <w:webHidden/>
          </w:rPr>
          <w:fldChar w:fldCharType="end"/>
        </w:r>
      </w:hyperlink>
    </w:p>
    <w:p w14:paraId="33F49334" w14:textId="4A3C656F" w:rsidR="00451606" w:rsidRPr="00AA22DC" w:rsidRDefault="005C6A74" w:rsidP="002A22BC">
      <w:pPr>
        <w:pStyle w:val="Koptekst"/>
        <w:tabs>
          <w:tab w:val="clear" w:pos="4536"/>
          <w:tab w:val="clear" w:pos="9072"/>
        </w:tabs>
        <w:spacing w:after="0"/>
      </w:pPr>
      <w:r>
        <w:rPr>
          <w:b/>
          <w:noProof/>
          <w:sz w:val="18"/>
        </w:rPr>
        <w:fldChar w:fldCharType="end"/>
      </w:r>
    </w:p>
    <w:p w14:paraId="48C00D3A" w14:textId="77777777" w:rsidR="00451606" w:rsidRPr="00AA22DC" w:rsidRDefault="00451606">
      <w:pPr>
        <w:pStyle w:val="Koptekst"/>
        <w:tabs>
          <w:tab w:val="clear" w:pos="4536"/>
          <w:tab w:val="clear" w:pos="9072"/>
        </w:tabs>
      </w:pPr>
    </w:p>
    <w:p w14:paraId="0AC85406" w14:textId="77777777" w:rsidR="00451606" w:rsidRPr="00AA22DC" w:rsidRDefault="00451606">
      <w:pPr>
        <w:pStyle w:val="Koptekst"/>
        <w:tabs>
          <w:tab w:val="clear" w:pos="4536"/>
          <w:tab w:val="clear" w:pos="9072"/>
        </w:tabs>
        <w:sectPr w:rsidR="00451606" w:rsidRPr="00AA22DC" w:rsidSect="00742B7B">
          <w:footerReference w:type="default" r:id="rId13"/>
          <w:headerReference w:type="first" r:id="rId14"/>
          <w:pgSz w:w="11906" w:h="16838" w:code="9"/>
          <w:pgMar w:top="2948" w:right="1531" w:bottom="1985" w:left="2268" w:header="567" w:footer="431" w:gutter="0"/>
          <w:cols w:space="708"/>
        </w:sectPr>
      </w:pPr>
    </w:p>
    <w:p w14:paraId="62D1ABB1" w14:textId="77777777" w:rsidR="004775F3" w:rsidRDefault="004775F3" w:rsidP="004775F3">
      <w:pPr>
        <w:pStyle w:val="Kop1"/>
        <w:numPr>
          <w:ilvl w:val="0"/>
          <w:numId w:val="0"/>
        </w:numPr>
      </w:pPr>
      <w:bookmarkStart w:id="40" w:name="_Toc498316301"/>
      <w:bookmarkStart w:id="41" w:name="_Toc161391904"/>
      <w:bookmarkEnd w:id="40"/>
    </w:p>
    <w:p w14:paraId="280616DA" w14:textId="77777777" w:rsidR="004775F3" w:rsidRDefault="004775F3" w:rsidP="004775F3">
      <w:pPr>
        <w:pStyle w:val="Kop1"/>
        <w:numPr>
          <w:ilvl w:val="0"/>
          <w:numId w:val="0"/>
        </w:numPr>
      </w:pPr>
    </w:p>
    <w:p w14:paraId="0C23A90F" w14:textId="77777777" w:rsidR="004775F3" w:rsidRDefault="004775F3" w:rsidP="004775F3">
      <w:pPr>
        <w:pStyle w:val="Kop1"/>
        <w:numPr>
          <w:ilvl w:val="0"/>
          <w:numId w:val="0"/>
        </w:numPr>
      </w:pPr>
    </w:p>
    <w:p w14:paraId="0DF27A22" w14:textId="168F224D" w:rsidR="00FD5B0A" w:rsidRDefault="00FD5B0A" w:rsidP="00FD5B0A">
      <w:pPr>
        <w:pStyle w:val="Kop1"/>
      </w:pPr>
      <w:bookmarkStart w:id="42" w:name="_Toc180074930"/>
      <w:r w:rsidRPr="005D70BC">
        <w:t>Inleiding</w:t>
      </w:r>
      <w:bookmarkEnd w:id="41"/>
      <w:bookmarkEnd w:id="42"/>
    </w:p>
    <w:p w14:paraId="386EA35C" w14:textId="77777777" w:rsidR="00FD5B0A" w:rsidRDefault="00FD5B0A" w:rsidP="00FD5B0A">
      <w:pPr>
        <w:pStyle w:val="Kop2"/>
        <w:numPr>
          <w:ilvl w:val="1"/>
          <w:numId w:val="2"/>
        </w:numPr>
        <w:tabs>
          <w:tab w:val="clear" w:pos="680"/>
        </w:tabs>
        <w:ind w:left="0" w:hanging="426"/>
        <w:rPr>
          <w:sz w:val="20"/>
        </w:rPr>
      </w:pPr>
      <w:bookmarkStart w:id="43" w:name="_Toc161391905"/>
      <w:bookmarkStart w:id="44" w:name="_Toc180074931"/>
      <w:r w:rsidRPr="005D70BC">
        <w:rPr>
          <w:sz w:val="20"/>
        </w:rPr>
        <w:t>Doel</w:t>
      </w:r>
      <w:bookmarkEnd w:id="43"/>
      <w:bookmarkEnd w:id="44"/>
    </w:p>
    <w:p w14:paraId="077DC582" w14:textId="02708CF0" w:rsidR="00FD5B0A" w:rsidRDefault="00FD5B0A" w:rsidP="00FD5B0A">
      <w:pPr>
        <w:spacing w:line="276" w:lineRule="auto"/>
        <w:rPr>
          <w:sz w:val="20"/>
          <w:lang w:val="nl"/>
        </w:rPr>
      </w:pPr>
      <w:bookmarkStart w:id="45" w:name="_Hlk180066551"/>
      <w:r w:rsidRPr="005D70BC">
        <w:rPr>
          <w:sz w:val="20"/>
          <w:lang w:val="nl"/>
        </w:rPr>
        <w:t xml:space="preserve">In dit document wordt beschreven hoe het modeldocument voor </w:t>
      </w:r>
      <w:r w:rsidR="00F5573E">
        <w:rPr>
          <w:sz w:val="20"/>
          <w:lang w:val="nl"/>
        </w:rPr>
        <w:t>Stater generiek</w:t>
      </w:r>
      <w:r w:rsidRPr="005D70BC">
        <w:rPr>
          <w:sz w:val="20"/>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930E25F" w14:textId="77777777" w:rsidR="00FD5B0A" w:rsidRDefault="00FD5B0A" w:rsidP="00FD5B0A">
      <w:pPr>
        <w:pStyle w:val="Kop2"/>
        <w:numPr>
          <w:ilvl w:val="1"/>
          <w:numId w:val="2"/>
        </w:numPr>
        <w:tabs>
          <w:tab w:val="clear" w:pos="680"/>
        </w:tabs>
        <w:ind w:left="0" w:hanging="426"/>
        <w:rPr>
          <w:sz w:val="20"/>
        </w:rPr>
      </w:pPr>
      <w:bookmarkStart w:id="46" w:name="_Toc161391906"/>
      <w:bookmarkStart w:id="47" w:name="_Toc180074932"/>
      <w:bookmarkEnd w:id="45"/>
      <w:r w:rsidRPr="005D70BC">
        <w:rPr>
          <w:sz w:val="20"/>
        </w:rPr>
        <w:t>Algemeen</w:t>
      </w:r>
      <w:bookmarkEnd w:id="46"/>
      <w:bookmarkEnd w:id="47"/>
    </w:p>
    <w:p w14:paraId="13693466" w14:textId="77777777" w:rsidR="00FD5B0A" w:rsidRPr="00C00EA9" w:rsidRDefault="00FD5B0A" w:rsidP="00FD5B0A">
      <w:pPr>
        <w:spacing w:line="276" w:lineRule="auto"/>
        <w:rPr>
          <w:sz w:val="20"/>
          <w:lang w:val="nl"/>
        </w:rPr>
      </w:pPr>
      <w:bookmarkStart w:id="48" w:name="_Hlk180066586"/>
      <w:r w:rsidRPr="00C00EA9">
        <w:rPr>
          <w:sz w:val="20"/>
          <w:lang w:val="nl"/>
        </w:rPr>
        <w:t>Voor de beschrijving van het kleurgebruik in het modeldocument en de presentatie van bepaalde gegevens zie het document “Tekstblok: algemene afspraken modeldocumenten en tekstblokken”.</w:t>
      </w:r>
    </w:p>
    <w:p w14:paraId="460BF762" w14:textId="77777777" w:rsidR="00FD5B0A" w:rsidRPr="00C00EA9" w:rsidRDefault="00FD5B0A" w:rsidP="00FD5B0A">
      <w:pPr>
        <w:spacing w:line="276" w:lineRule="auto"/>
        <w:rPr>
          <w:sz w:val="20"/>
          <w:lang w:val="nl"/>
        </w:rPr>
      </w:pPr>
      <w:r w:rsidRPr="00C00EA9">
        <w:rPr>
          <w:sz w:val="20"/>
          <w:lang w:val="nl"/>
        </w:rPr>
        <w:t xml:space="preserve">Voor de toelichting op standaard tekstblokken zie de afzonderlijke beschrijvingen van die tekstblokken. </w:t>
      </w:r>
    </w:p>
    <w:p w14:paraId="2E2D4B5E" w14:textId="4930C0FD" w:rsidR="00C22571" w:rsidRDefault="00C22571" w:rsidP="00C22571">
      <w:pPr>
        <w:spacing w:line="276" w:lineRule="auto"/>
      </w:pPr>
      <w:r w:rsidRPr="00482EB5">
        <w:rPr>
          <w:noProof/>
          <w:lang w:eastAsia="nl-NL"/>
        </w:rPr>
        <w:drawing>
          <wp:anchor distT="0" distB="0" distL="114300" distR="114300" simplePos="0" relativeHeight="251658240" behindDoc="0" locked="0" layoutInCell="1" allowOverlap="0" wp14:anchorId="55846960" wp14:editId="241555CA">
            <wp:simplePos x="0" y="0"/>
            <wp:positionH relativeFrom="column">
              <wp:posOffset>665949</wp:posOffset>
            </wp:positionH>
            <wp:positionV relativeFrom="page">
              <wp:posOffset>6590776</wp:posOffset>
            </wp:positionV>
            <wp:extent cx="3283200" cy="3175200"/>
            <wp:effectExtent l="0" t="0" r="0" b="6350"/>
            <wp:wrapTopAndBottom/>
            <wp:docPr id="144378317" name="Afbeelding 14437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3200" cy="31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B0A" w:rsidRPr="00C00EA9">
        <w:rPr>
          <w:sz w:val="20"/>
          <w:lang w:val="nl"/>
        </w:rPr>
        <w:t>Aanvullende presentatie beschrijving:</w:t>
      </w:r>
      <w:r>
        <w:rPr>
          <w:sz w:val="20"/>
          <w:lang w:val="nl"/>
        </w:rPr>
        <w:t xml:space="preserve"> </w:t>
      </w:r>
      <w:r w:rsidR="00FD5B0A" w:rsidRPr="004775F3">
        <w:rPr>
          <w:sz w:val="20"/>
          <w:lang w:val="nl"/>
        </w:rPr>
        <w:t xml:space="preserve">Vanaf tekstblok Aanhef dienen alle alinea’s onder elkaar zonder blanco regels gepresenteerd te worden. Blanco regels vóór tekstblok Aanhef dienen </w:t>
      </w:r>
      <w:r w:rsidR="004775F3">
        <w:rPr>
          <w:sz w:val="20"/>
          <w:lang w:val="nl"/>
        </w:rPr>
        <w:t>o</w:t>
      </w:r>
      <w:r w:rsidR="00FD5B0A" w:rsidRPr="004775F3">
        <w:rPr>
          <w:sz w:val="20"/>
          <w:lang w:val="nl"/>
        </w:rPr>
        <w:t>pgenomen</w:t>
      </w:r>
      <w:r w:rsidR="004775F3">
        <w:rPr>
          <w:sz w:val="20"/>
          <w:lang w:val="nl"/>
        </w:rPr>
        <w:t xml:space="preserve"> </w:t>
      </w:r>
      <w:r w:rsidR="00FD5B0A" w:rsidRPr="004775F3">
        <w:rPr>
          <w:sz w:val="20"/>
          <w:lang w:val="nl"/>
        </w:rPr>
        <w:t xml:space="preserve">te worden conform het </w:t>
      </w:r>
      <w:r w:rsidR="00E465CE" w:rsidRPr="004775F3">
        <w:rPr>
          <w:sz w:val="20"/>
          <w:lang w:val="nl"/>
        </w:rPr>
        <w:t>modeldocument en</w:t>
      </w:r>
      <w:r w:rsidR="00E465CE">
        <w:rPr>
          <w:sz w:val="20"/>
          <w:lang w:val="nl"/>
        </w:rPr>
        <w:t xml:space="preserve"> de</w:t>
      </w:r>
      <w:r w:rsidR="00FD5B0A" w:rsidRPr="004775F3">
        <w:rPr>
          <w:sz w:val="20"/>
          <w:lang w:val="nl"/>
        </w:rPr>
        <w:t xml:space="preserve"> akte zonder equivalentieverklaring, die gebruikt worden voor de ondertekening (minuut), moet vanaf het Tekstblok Aanhef uitgelijnd worden met streepjes (’-‘). Voorbeeld:</w:t>
      </w:r>
      <w:bookmarkStart w:id="49" w:name="_Toc161391907"/>
    </w:p>
    <w:bookmarkEnd w:id="48"/>
    <w:p w14:paraId="0F3A7C5C" w14:textId="640F042B" w:rsidR="00C22571" w:rsidRDefault="00C22571" w:rsidP="00C22571">
      <w:pPr>
        <w:spacing w:line="276" w:lineRule="auto"/>
      </w:pPr>
    </w:p>
    <w:p w14:paraId="63AA7855" w14:textId="739381DB" w:rsidR="00C22571" w:rsidRDefault="00C22571" w:rsidP="00C22571">
      <w:pPr>
        <w:spacing w:line="276" w:lineRule="auto"/>
      </w:pPr>
    </w:p>
    <w:p w14:paraId="1A6595A0" w14:textId="77777777" w:rsidR="00C22571" w:rsidRDefault="00C22571" w:rsidP="00C22571">
      <w:pPr>
        <w:spacing w:line="276" w:lineRule="auto"/>
      </w:pPr>
    </w:p>
    <w:p w14:paraId="19AAD9BD" w14:textId="762C561C" w:rsidR="001C77DB" w:rsidRDefault="001C77DB" w:rsidP="00D745D0">
      <w:pPr>
        <w:pStyle w:val="Kop2"/>
      </w:pPr>
      <w:bookmarkStart w:id="50" w:name="_Toc180074933"/>
      <w:r w:rsidRPr="00F42AA9">
        <w:t>Referenties</w:t>
      </w:r>
      <w:bookmarkEnd w:id="49"/>
      <w:bookmarkEnd w:id="50"/>
    </w:p>
    <w:p w14:paraId="236AC7E4" w14:textId="7AF9C435" w:rsidR="001C77DB" w:rsidRPr="00F42AA9" w:rsidRDefault="001C77DB" w:rsidP="001C77DB">
      <w:pPr>
        <w:rPr>
          <w:sz w:val="20"/>
          <w:lang w:val="nl"/>
        </w:rPr>
      </w:pPr>
      <w:bookmarkStart w:id="51" w:name="_Hlk180066851"/>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1C77DB" w:rsidRPr="00DB7FA4" w14:paraId="045BFE78" w14:textId="77777777" w:rsidTr="00145BEC">
        <w:tc>
          <w:tcPr>
            <w:tcW w:w="556" w:type="dxa"/>
            <w:shd w:val="clear" w:color="auto" w:fill="BDD6EE" w:themeFill="accent1" w:themeFillTint="66"/>
          </w:tcPr>
          <w:p w14:paraId="52833358" w14:textId="77777777" w:rsidR="001C77DB" w:rsidRPr="00DB7FA4" w:rsidRDefault="001C77DB" w:rsidP="00145BEC">
            <w:pPr>
              <w:rPr>
                <w:b/>
                <w:lang w:val="nl"/>
              </w:rPr>
            </w:pPr>
            <w:r w:rsidRPr="00DB7FA4">
              <w:rPr>
                <w:b/>
                <w:lang w:val="nl"/>
              </w:rPr>
              <w:t>ID</w:t>
            </w:r>
          </w:p>
        </w:tc>
        <w:tc>
          <w:tcPr>
            <w:tcW w:w="8228" w:type="dxa"/>
            <w:shd w:val="clear" w:color="auto" w:fill="BDD6EE" w:themeFill="accent1" w:themeFillTint="66"/>
          </w:tcPr>
          <w:p w14:paraId="0E5595AE" w14:textId="77777777" w:rsidR="001C77DB" w:rsidRPr="00DB7FA4" w:rsidRDefault="001C77DB" w:rsidP="00145BEC">
            <w:pPr>
              <w:rPr>
                <w:b/>
                <w:lang w:val="nl"/>
              </w:rPr>
            </w:pPr>
            <w:r w:rsidRPr="00DB7FA4">
              <w:rPr>
                <w:b/>
                <w:lang w:val="nl"/>
              </w:rPr>
              <w:t>Documentnaam</w:t>
            </w:r>
          </w:p>
        </w:tc>
      </w:tr>
      <w:tr w:rsidR="001C77DB" w:rsidRPr="00DB7FA4" w14:paraId="59A97FAD" w14:textId="77777777" w:rsidTr="00145BEC">
        <w:tc>
          <w:tcPr>
            <w:tcW w:w="556" w:type="dxa"/>
            <w:shd w:val="clear" w:color="auto" w:fill="auto"/>
          </w:tcPr>
          <w:p w14:paraId="583DF54B" w14:textId="77777777" w:rsidR="001C77DB" w:rsidRPr="00DB7FA4" w:rsidRDefault="001C77DB" w:rsidP="00145BEC">
            <w:pPr>
              <w:rPr>
                <w:lang w:val="nl"/>
              </w:rPr>
            </w:pPr>
            <w:r w:rsidRPr="002C7327">
              <w:t>[1]</w:t>
            </w:r>
          </w:p>
        </w:tc>
        <w:tc>
          <w:tcPr>
            <w:tcW w:w="8228" w:type="dxa"/>
            <w:shd w:val="clear" w:color="auto" w:fill="auto"/>
          </w:tcPr>
          <w:p w14:paraId="5BF824D2" w14:textId="39712611" w:rsidR="001C77DB" w:rsidRPr="00DB7FA4" w:rsidRDefault="001C77DB" w:rsidP="00145BEC">
            <w:pPr>
              <w:rPr>
                <w:lang w:val="nl"/>
              </w:rPr>
            </w:pPr>
            <w:r w:rsidRPr="00CC0276">
              <w:t xml:space="preserve">Modeldocument </w:t>
            </w:r>
            <w:r w:rsidR="00CF2E3F">
              <w:t>Stater generiek</w:t>
            </w:r>
          </w:p>
        </w:tc>
      </w:tr>
      <w:tr w:rsidR="001C77DB" w:rsidRPr="00DB7FA4" w14:paraId="0C1FD764" w14:textId="77777777" w:rsidTr="00145BEC">
        <w:tc>
          <w:tcPr>
            <w:tcW w:w="556" w:type="dxa"/>
            <w:shd w:val="clear" w:color="auto" w:fill="auto"/>
          </w:tcPr>
          <w:p w14:paraId="5694058F" w14:textId="77777777" w:rsidR="001C77DB" w:rsidRPr="00DB7FA4" w:rsidRDefault="001C77DB" w:rsidP="00145BEC">
            <w:pPr>
              <w:rPr>
                <w:lang w:val="nl"/>
              </w:rPr>
            </w:pPr>
            <w:r w:rsidRPr="00134AAB">
              <w:t>[2]</w:t>
            </w:r>
          </w:p>
        </w:tc>
        <w:tc>
          <w:tcPr>
            <w:tcW w:w="8228" w:type="dxa"/>
            <w:shd w:val="clear" w:color="auto" w:fill="auto"/>
          </w:tcPr>
          <w:p w14:paraId="07A62681" w14:textId="6521632A" w:rsidR="001C77DB" w:rsidRPr="00DB7FA4" w:rsidRDefault="001C77DB" w:rsidP="00145BEC">
            <w:pPr>
              <w:rPr>
                <w:lang w:val="nl"/>
              </w:rPr>
            </w:pPr>
            <w:r w:rsidRPr="00134AAB">
              <w:t xml:space="preserve">Documentatie standaard tekstblokken: namen van de documenten en de versies daarvan zijn </w:t>
            </w:r>
            <w:r>
              <w:t xml:space="preserve">te vinden in de releasenotes van </w:t>
            </w:r>
            <w:r w:rsidR="00782713">
              <w:t>Stater generiek</w:t>
            </w:r>
          </w:p>
        </w:tc>
      </w:tr>
      <w:tr w:rsidR="001C77DB" w:rsidRPr="00DB7FA4" w14:paraId="5E21C623" w14:textId="77777777" w:rsidTr="00145BEC">
        <w:tc>
          <w:tcPr>
            <w:tcW w:w="556" w:type="dxa"/>
            <w:shd w:val="clear" w:color="auto" w:fill="auto"/>
          </w:tcPr>
          <w:p w14:paraId="3C96D778" w14:textId="77777777" w:rsidR="001C77DB" w:rsidRPr="00DB7FA4" w:rsidRDefault="001C77DB" w:rsidP="00145BEC">
            <w:pPr>
              <w:rPr>
                <w:lang w:val="nl"/>
              </w:rPr>
            </w:pPr>
            <w:bookmarkStart w:id="52" w:name="AlgemeneAfsprakenDocument"/>
            <w:r>
              <w:t>[3]</w:t>
            </w:r>
            <w:bookmarkEnd w:id="52"/>
          </w:p>
        </w:tc>
        <w:tc>
          <w:tcPr>
            <w:tcW w:w="8228" w:type="dxa"/>
            <w:shd w:val="clear" w:color="auto" w:fill="auto"/>
          </w:tcPr>
          <w:p w14:paraId="01D4DCA8" w14:textId="77777777" w:rsidR="001C77DB" w:rsidRPr="00DB7FA4" w:rsidRDefault="001C77DB" w:rsidP="00145BEC">
            <w:pPr>
              <w:rPr>
                <w:lang w:val="nl"/>
              </w:rPr>
            </w:pPr>
            <w:r w:rsidRPr="00F04F48">
              <w:t>Tekstblok - Algemene afspraken modeldocumenten en tekstblokken</w:t>
            </w:r>
          </w:p>
        </w:tc>
      </w:tr>
      <w:tr w:rsidR="001C77DB" w:rsidRPr="00DB7FA4" w14:paraId="26DDA134" w14:textId="77777777" w:rsidTr="00145BEC">
        <w:tc>
          <w:tcPr>
            <w:tcW w:w="556" w:type="dxa"/>
            <w:shd w:val="clear" w:color="auto" w:fill="auto"/>
          </w:tcPr>
          <w:p w14:paraId="50BB13E5" w14:textId="77777777" w:rsidR="001C77DB" w:rsidRDefault="001C77DB" w:rsidP="00145BEC">
            <w:bookmarkStart w:id="53" w:name="TC"/>
            <w:r>
              <w:t>[4]</w:t>
            </w:r>
            <w:bookmarkEnd w:id="53"/>
          </w:p>
        </w:tc>
        <w:tc>
          <w:tcPr>
            <w:tcW w:w="8228" w:type="dxa"/>
            <w:shd w:val="clear" w:color="auto" w:fill="auto"/>
          </w:tcPr>
          <w:p w14:paraId="33F7073E" w14:textId="77777777" w:rsidR="001C77DB" w:rsidRDefault="001C77DB" w:rsidP="00145BEC">
            <w:r w:rsidRPr="00362DEE">
              <w:t>Toelichting - Comparitie nummering en layout</w:t>
            </w:r>
          </w:p>
        </w:tc>
      </w:tr>
      <w:tr w:rsidR="001C77DB" w:rsidRPr="00DB7FA4" w14:paraId="3FD21A18" w14:textId="77777777" w:rsidTr="00145BEC">
        <w:tc>
          <w:tcPr>
            <w:tcW w:w="556" w:type="dxa"/>
            <w:shd w:val="clear" w:color="auto" w:fill="auto"/>
          </w:tcPr>
          <w:p w14:paraId="1F7E0CE7" w14:textId="77777777" w:rsidR="001C77DB" w:rsidRDefault="001C77DB" w:rsidP="00145BEC">
            <w:r>
              <w:t>[5]</w:t>
            </w:r>
          </w:p>
        </w:tc>
        <w:tc>
          <w:tcPr>
            <w:tcW w:w="8228" w:type="dxa"/>
            <w:shd w:val="clear" w:color="auto" w:fill="auto"/>
          </w:tcPr>
          <w:p w14:paraId="41C1B88F" w14:textId="77777777" w:rsidR="001C77DB" w:rsidRPr="00F04F48" w:rsidRDefault="001C77DB" w:rsidP="00145BEC">
            <w:r>
              <w:t xml:space="preserve">Generieke XSD </w:t>
            </w:r>
            <w:r w:rsidRPr="00887623">
              <w:t>StukAlgemeen</w:t>
            </w:r>
          </w:p>
        </w:tc>
      </w:tr>
      <w:bookmarkEnd w:id="51"/>
    </w:tbl>
    <w:p w14:paraId="7A3FE3E1" w14:textId="77777777" w:rsidR="001C77DB" w:rsidRDefault="001C77DB" w:rsidP="001C77DB">
      <w:pPr>
        <w:rPr>
          <w:sz w:val="20"/>
          <w:lang w:val="nl"/>
        </w:rPr>
        <w:sectPr w:rsidR="001C77DB" w:rsidSect="001C77DB">
          <w:headerReference w:type="default" r:id="rId16"/>
          <w:pgSz w:w="11906" w:h="16838" w:code="9"/>
          <w:pgMar w:top="2977" w:right="1531" w:bottom="1985" w:left="2268" w:header="567" w:footer="431" w:gutter="0"/>
          <w:cols w:space="708"/>
        </w:sectPr>
      </w:pPr>
    </w:p>
    <w:p w14:paraId="3DEA2A6E" w14:textId="77777777" w:rsidR="002B6E6C" w:rsidRDefault="002B6E6C" w:rsidP="002B6E6C">
      <w:pPr>
        <w:rPr>
          <w:lang w:val="nl"/>
        </w:rPr>
      </w:pPr>
    </w:p>
    <w:p w14:paraId="16A83238" w14:textId="77777777" w:rsidR="00B94003" w:rsidRDefault="00B94003" w:rsidP="002B6E6C">
      <w:pPr>
        <w:rPr>
          <w:lang w:val="nl"/>
        </w:rPr>
      </w:pPr>
    </w:p>
    <w:p w14:paraId="7A717832" w14:textId="77777777" w:rsidR="00B94003" w:rsidRDefault="00B94003" w:rsidP="002B6E6C">
      <w:pPr>
        <w:rPr>
          <w:lang w:val="nl"/>
        </w:rPr>
      </w:pPr>
    </w:p>
    <w:p w14:paraId="5C4BBD8D" w14:textId="77777777" w:rsidR="00B94003" w:rsidRDefault="00B94003" w:rsidP="002B6E6C">
      <w:pPr>
        <w:rPr>
          <w:lang w:val="nl"/>
        </w:rPr>
      </w:pPr>
    </w:p>
    <w:p w14:paraId="60CE28F7" w14:textId="77777777" w:rsidR="00B94003" w:rsidRPr="002B6E6C" w:rsidRDefault="00B94003" w:rsidP="002B6E6C">
      <w:pPr>
        <w:rPr>
          <w:lang w:val="nl"/>
        </w:rPr>
      </w:pPr>
    </w:p>
    <w:p w14:paraId="598E0E2E" w14:textId="77777777" w:rsidR="002B6E6C" w:rsidRDefault="002B6E6C" w:rsidP="002B6E6C">
      <w:pPr>
        <w:rPr>
          <w:lang w:val="nl"/>
        </w:rPr>
      </w:pPr>
    </w:p>
    <w:p w14:paraId="1B94526D" w14:textId="21006BFC" w:rsidR="002B6E6C" w:rsidRDefault="002514E2" w:rsidP="002514E2">
      <w:pPr>
        <w:pStyle w:val="Kop1"/>
      </w:pPr>
      <w:bookmarkStart w:id="59" w:name="_Toc180074934"/>
      <w:r>
        <w:t>Stater generiek</w:t>
      </w:r>
      <w:bookmarkEnd w:id="59"/>
    </w:p>
    <w:p w14:paraId="1AB99B7C" w14:textId="43C276E7" w:rsidR="002514E2" w:rsidRPr="00BD0B57" w:rsidRDefault="002514E2" w:rsidP="002514E2">
      <w:pPr>
        <w:spacing w:line="276" w:lineRule="auto"/>
        <w:rPr>
          <w:sz w:val="20"/>
        </w:rPr>
      </w:pPr>
      <w:r w:rsidRPr="00BD0B57">
        <w:rPr>
          <w:sz w:val="20"/>
        </w:rPr>
        <w:t>In dit hoofdstuk is de structuur van de hypotheekakte in detail beschreven.</w:t>
      </w:r>
      <w:r>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7801DE9C" w14:textId="77777777" w:rsidR="00920964" w:rsidRDefault="00920964" w:rsidP="00920964">
      <w:pPr>
        <w:pStyle w:val="Kop2"/>
        <w:numPr>
          <w:ilvl w:val="1"/>
          <w:numId w:val="2"/>
        </w:numPr>
        <w:tabs>
          <w:tab w:val="clear" w:pos="680"/>
        </w:tabs>
        <w:ind w:left="0" w:hanging="426"/>
        <w:rPr>
          <w:sz w:val="20"/>
        </w:rPr>
      </w:pPr>
      <w:bookmarkStart w:id="60" w:name="_Toc161391909"/>
      <w:bookmarkStart w:id="61" w:name="_Toc180074935"/>
      <w:r w:rsidRPr="00BD0B57">
        <w:rPr>
          <w:sz w:val="20"/>
        </w:rPr>
        <w:t>Equivalentieverklaring</w:t>
      </w:r>
      <w:bookmarkEnd w:id="60"/>
      <w:bookmarkEnd w:id="61"/>
    </w:p>
    <w:p w14:paraId="6E24D056" w14:textId="5F2BBC01" w:rsidR="006C4428" w:rsidRDefault="00920964" w:rsidP="00920964">
      <w:pPr>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r w:rsidR="006C4428">
        <w:rPr>
          <w:sz w:val="20"/>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6EEA7305" w14:textId="77777777" w:rsidTr="00EE7A8B">
        <w:tc>
          <w:tcPr>
            <w:tcW w:w="5933" w:type="dxa"/>
            <w:shd w:val="clear" w:color="auto" w:fill="DEEAF6" w:themeFill="accent1" w:themeFillTint="33"/>
          </w:tcPr>
          <w:p w14:paraId="4F6158D3" w14:textId="49C7F99B" w:rsidR="006C4428" w:rsidRDefault="006C4428" w:rsidP="00EE7A8B">
            <w:pPr>
              <w:rPr>
                <w:lang w:val="nl"/>
              </w:rPr>
            </w:pPr>
            <w:r>
              <w:rPr>
                <w:lang w:val="nl"/>
              </w:rPr>
              <w:t>Modeldocument tekst</w:t>
            </w:r>
          </w:p>
        </w:tc>
        <w:tc>
          <w:tcPr>
            <w:tcW w:w="5933" w:type="dxa"/>
            <w:shd w:val="clear" w:color="auto" w:fill="DEEAF6" w:themeFill="accent1" w:themeFillTint="33"/>
          </w:tcPr>
          <w:p w14:paraId="64997A01" w14:textId="1A1535E4" w:rsidR="006C4428" w:rsidRDefault="006C4428" w:rsidP="00EE7A8B">
            <w:pPr>
              <w:rPr>
                <w:lang w:val="nl"/>
              </w:rPr>
            </w:pPr>
            <w:r>
              <w:rPr>
                <w:lang w:val="nl"/>
              </w:rPr>
              <w:t>Toelichting en mapping</w:t>
            </w:r>
          </w:p>
        </w:tc>
      </w:tr>
      <w:tr w:rsidR="006C4428" w14:paraId="6666AF6D" w14:textId="77777777" w:rsidTr="006C4428">
        <w:tc>
          <w:tcPr>
            <w:tcW w:w="5933" w:type="dxa"/>
          </w:tcPr>
          <w:p w14:paraId="334B6DEB" w14:textId="47AE4335" w:rsidR="006C4428" w:rsidRDefault="006C4428" w:rsidP="00920964">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3" w:type="dxa"/>
          </w:tcPr>
          <w:p w14:paraId="06CB7785" w14:textId="77777777" w:rsidR="006C4428" w:rsidRPr="002B3914" w:rsidRDefault="006C4428" w:rsidP="006C4428">
            <w:pPr>
              <w:spacing w:line="276" w:lineRule="auto"/>
              <w:rPr>
                <w:sz w:val="20"/>
                <w:lang w:val="nl"/>
              </w:rPr>
            </w:pPr>
            <w:r w:rsidRPr="002B3914">
              <w:rPr>
                <w:sz w:val="20"/>
                <w:lang w:val="nl"/>
              </w:rPr>
              <w:t>Verplicht tekstblok. Gegevens van de notaris in de rol van verklaarder. Dit tekstblok wordt alleen getoond bij het afschrift.</w:t>
            </w:r>
          </w:p>
          <w:p w14:paraId="242DE1EB" w14:textId="77777777" w:rsidR="006C4428" w:rsidRPr="000B32FB" w:rsidRDefault="006C4428" w:rsidP="000B5050">
            <w:pPr>
              <w:spacing w:after="0" w:line="276" w:lineRule="auto"/>
              <w:rPr>
                <w:b/>
                <w:bCs/>
                <w:sz w:val="20"/>
                <w:u w:val="single"/>
                <w:lang w:val="nl"/>
              </w:rPr>
            </w:pPr>
            <w:r w:rsidRPr="000B32FB">
              <w:rPr>
                <w:b/>
                <w:bCs/>
                <w:sz w:val="20"/>
                <w:u w:val="single"/>
                <w:lang w:val="nl"/>
              </w:rPr>
              <w:t>Mapping tekstblok:</w:t>
            </w:r>
          </w:p>
          <w:p w14:paraId="0F40C4EC" w14:textId="77777777" w:rsidR="006C4428" w:rsidRPr="002B3914" w:rsidRDefault="006C4428" w:rsidP="00686B1C">
            <w:pPr>
              <w:spacing w:after="0"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6FC4A7CF" w14:textId="42CF4F53" w:rsidR="006C4428" w:rsidRDefault="006C4428" w:rsidP="00686B1C">
            <w:pPr>
              <w:spacing w:after="0"/>
              <w:rPr>
                <w:lang w:val="nl"/>
              </w:rPr>
            </w:pPr>
            <w:r w:rsidRPr="002B3914">
              <w:rPr>
                <w:sz w:val="20"/>
                <w:lang w:val="nl"/>
              </w:rPr>
              <w:t xml:space="preserve"> verdere mapping is opgenomen in het genoemde tekstblok.</w:t>
            </w:r>
          </w:p>
        </w:tc>
      </w:tr>
    </w:tbl>
    <w:p w14:paraId="0C113B06" w14:textId="77777777" w:rsidR="00686B1C" w:rsidRDefault="00686B1C"/>
    <w:p w14:paraId="2FBB37A9" w14:textId="77777777" w:rsidR="00686B1C" w:rsidRDefault="00686B1C"/>
    <w:p w14:paraId="64CEE890" w14:textId="77777777" w:rsidR="00686B1C" w:rsidRDefault="00686B1C"/>
    <w:p w14:paraId="750D3D2A" w14:textId="77777777" w:rsidR="00686B1C" w:rsidRDefault="00686B1C"/>
    <w:p w14:paraId="7253983E" w14:textId="77777777" w:rsidR="00686B1C" w:rsidRDefault="00686B1C"/>
    <w:p w14:paraId="439D0512" w14:textId="77777777" w:rsidR="00686B1C" w:rsidRDefault="00686B1C"/>
    <w:p w14:paraId="5F14B83E" w14:textId="77777777" w:rsidR="00686B1C" w:rsidRDefault="00686B1C"/>
    <w:p w14:paraId="77282951" w14:textId="77777777" w:rsidR="00686B1C" w:rsidRDefault="00686B1C"/>
    <w:p w14:paraId="35DB8F42" w14:textId="77777777" w:rsidR="00686B1C" w:rsidRDefault="00686B1C"/>
    <w:p w14:paraId="73A49A40" w14:textId="614793C0" w:rsidR="00686B1C" w:rsidRPr="00686B1C" w:rsidRDefault="00686B1C" w:rsidP="00686B1C">
      <w:pPr>
        <w:pStyle w:val="Kop2"/>
        <w:spacing w:after="240"/>
        <w:rPr>
          <w:sz w:val="20"/>
        </w:rPr>
      </w:pPr>
      <w:bookmarkStart w:id="62" w:name="_Toc180074936"/>
      <w:r w:rsidRPr="00686B1C">
        <w:rPr>
          <w:sz w:val="20"/>
        </w:rPr>
        <w:t>Titel</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17D27015" w14:textId="77777777" w:rsidTr="006C4428">
        <w:tc>
          <w:tcPr>
            <w:tcW w:w="5933" w:type="dxa"/>
            <w:shd w:val="clear" w:color="auto" w:fill="DEEAF6" w:themeFill="accent1" w:themeFillTint="33"/>
          </w:tcPr>
          <w:p w14:paraId="280E1E86" w14:textId="73C3F89F" w:rsidR="006C4428" w:rsidRDefault="00EE7A8B" w:rsidP="006C4428">
            <w:pPr>
              <w:rPr>
                <w:lang w:val="nl"/>
              </w:rPr>
            </w:pPr>
            <w:r>
              <w:rPr>
                <w:lang w:val="nl"/>
              </w:rPr>
              <w:t>Modeldocument tekst</w:t>
            </w:r>
          </w:p>
        </w:tc>
        <w:tc>
          <w:tcPr>
            <w:tcW w:w="5933" w:type="dxa"/>
            <w:shd w:val="clear" w:color="auto" w:fill="DEEAF6" w:themeFill="accent1" w:themeFillTint="33"/>
          </w:tcPr>
          <w:p w14:paraId="40B5C1A3" w14:textId="5C99C417" w:rsidR="006C4428" w:rsidRDefault="00EE7A8B" w:rsidP="006C4428">
            <w:pPr>
              <w:rPr>
                <w:lang w:val="nl"/>
              </w:rPr>
            </w:pPr>
            <w:r>
              <w:rPr>
                <w:lang w:val="nl"/>
              </w:rPr>
              <w:t>Toelichting en mapping</w:t>
            </w:r>
          </w:p>
        </w:tc>
      </w:tr>
      <w:tr w:rsidR="006C4428" w14:paraId="6533338C" w14:textId="77777777" w:rsidTr="006C4428">
        <w:tc>
          <w:tcPr>
            <w:tcW w:w="5933" w:type="dxa"/>
          </w:tcPr>
          <w:p w14:paraId="7F2299F6" w14:textId="1BD63190" w:rsidR="006C4428" w:rsidRDefault="006C4428" w:rsidP="006C4428">
            <w:pPr>
              <w:ind w:left="921"/>
              <w:rPr>
                <w:lang w:val="nl"/>
              </w:rPr>
            </w:pPr>
            <w:r w:rsidRPr="00CD057B">
              <w:rPr>
                <w:color w:val="800080"/>
                <w:sz w:val="20"/>
                <w:highlight w:val="yellow"/>
              </w:rPr>
              <w:t>TEKSTBLOK TITEL HYPOTHEEKAKTEN</w:t>
            </w:r>
          </w:p>
        </w:tc>
        <w:tc>
          <w:tcPr>
            <w:tcW w:w="5933" w:type="dxa"/>
          </w:tcPr>
          <w:p w14:paraId="6C28989F" w14:textId="77777777" w:rsidR="006C4428" w:rsidRDefault="006C4428" w:rsidP="005C4922">
            <w:pPr>
              <w:spacing w:after="0"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6C73F9D4" w14:textId="77777777" w:rsidR="006C4428" w:rsidRPr="002B3914" w:rsidRDefault="006C4428" w:rsidP="005C4922">
            <w:pPr>
              <w:spacing w:after="0" w:line="276" w:lineRule="auto"/>
              <w:rPr>
                <w:snapToGrid/>
                <w:sz w:val="20"/>
              </w:rPr>
            </w:pPr>
          </w:p>
          <w:p w14:paraId="384433C6" w14:textId="77777777" w:rsidR="006C4428" w:rsidRPr="000B32FB" w:rsidRDefault="006C4428" w:rsidP="005C4922">
            <w:pPr>
              <w:spacing w:after="0" w:line="276" w:lineRule="auto"/>
              <w:rPr>
                <w:b/>
                <w:bCs/>
                <w:sz w:val="20"/>
                <w:u w:val="single"/>
                <w:lang w:val="nl"/>
              </w:rPr>
            </w:pPr>
            <w:r w:rsidRPr="000B32FB">
              <w:rPr>
                <w:b/>
                <w:bCs/>
                <w:sz w:val="20"/>
                <w:u w:val="single"/>
                <w:lang w:val="nl"/>
              </w:rPr>
              <w:t>Mapping tekstblok:</w:t>
            </w:r>
          </w:p>
          <w:p w14:paraId="522EB8CB" w14:textId="7F65E9FF"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p>
          <w:p w14:paraId="6D796561" w14:textId="4B5F63E8" w:rsidR="006C4428" w:rsidRDefault="00EE7A8B" w:rsidP="005C4922">
            <w:pPr>
              <w:spacing w:after="0" w:line="276" w:lineRule="auto"/>
              <w:rPr>
                <w:lang w:val="nl"/>
              </w:rPr>
            </w:pPr>
            <w:r>
              <w:rPr>
                <w:snapToGrid/>
                <w:kern w:val="0"/>
                <w:sz w:val="20"/>
                <w:lang w:eastAsia="nl-NL"/>
              </w:rPr>
              <w:t>-</w:t>
            </w:r>
            <w:r w:rsidR="006C4428" w:rsidRPr="002B3914">
              <w:rPr>
                <w:sz w:val="20"/>
                <w:lang w:val="nl"/>
              </w:rPr>
              <w:t>verdere mapping is opgenomen in het genoemde tekstblok.</w:t>
            </w:r>
          </w:p>
        </w:tc>
      </w:tr>
    </w:tbl>
    <w:p w14:paraId="0ECE44E3" w14:textId="79898A63" w:rsidR="006C4428" w:rsidRPr="003B6C5C" w:rsidRDefault="006C4428" w:rsidP="00686B1C">
      <w:pPr>
        <w:pStyle w:val="Kop2"/>
        <w:spacing w:after="240"/>
        <w:rPr>
          <w:sz w:val="20"/>
        </w:rPr>
      </w:pPr>
      <w:bookmarkStart w:id="63" w:name="_Toc180074937"/>
      <w:r w:rsidRPr="003B6C5C">
        <w:rPr>
          <w:sz w:val="20"/>
        </w:rPr>
        <w:t>Aanhef</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E7A8B" w14:paraId="40942981" w14:textId="77777777" w:rsidTr="00145BEC">
        <w:tc>
          <w:tcPr>
            <w:tcW w:w="5933" w:type="dxa"/>
            <w:shd w:val="clear" w:color="auto" w:fill="DEEAF6" w:themeFill="accent1" w:themeFillTint="33"/>
          </w:tcPr>
          <w:p w14:paraId="3CA40542" w14:textId="77777777" w:rsidR="00EE7A8B" w:rsidRDefault="00EE7A8B" w:rsidP="00145BEC">
            <w:pPr>
              <w:rPr>
                <w:lang w:val="nl"/>
              </w:rPr>
            </w:pPr>
            <w:r>
              <w:rPr>
                <w:lang w:val="nl"/>
              </w:rPr>
              <w:t>Modeldocument tekst</w:t>
            </w:r>
          </w:p>
        </w:tc>
        <w:tc>
          <w:tcPr>
            <w:tcW w:w="5933" w:type="dxa"/>
            <w:shd w:val="clear" w:color="auto" w:fill="DEEAF6" w:themeFill="accent1" w:themeFillTint="33"/>
          </w:tcPr>
          <w:p w14:paraId="7B6A8599" w14:textId="77777777" w:rsidR="00EE7A8B" w:rsidRDefault="00EE7A8B" w:rsidP="00145BEC">
            <w:pPr>
              <w:rPr>
                <w:lang w:val="nl"/>
              </w:rPr>
            </w:pPr>
            <w:r>
              <w:rPr>
                <w:lang w:val="nl"/>
              </w:rPr>
              <w:t>Toelichting en mapping</w:t>
            </w:r>
          </w:p>
        </w:tc>
      </w:tr>
      <w:tr w:rsidR="00EE7A8B" w14:paraId="33F6952A" w14:textId="77777777" w:rsidTr="00145BEC">
        <w:tc>
          <w:tcPr>
            <w:tcW w:w="5933" w:type="dxa"/>
          </w:tcPr>
          <w:p w14:paraId="0F091B80" w14:textId="15BF9868" w:rsidR="00EE7A8B" w:rsidRDefault="00EE7A8B" w:rsidP="00145BEC">
            <w:pPr>
              <w:rPr>
                <w:lang w:val="nl"/>
              </w:rPr>
            </w:pPr>
            <w:r w:rsidRPr="00EE7A8B">
              <w:rPr>
                <w:rFonts w:cs="Arial"/>
                <w:bCs/>
                <w:color w:val="FF0000"/>
                <w:sz w:val="20"/>
                <w:highlight w:val="yellow"/>
                <w:lang w:val="en-US"/>
              </w:rPr>
              <w:t>TEKSTBLOK AANHEF</w:t>
            </w:r>
            <w:r w:rsidRPr="0019641E">
              <w:rPr>
                <w:rFonts w:cs="Arial"/>
                <w:bCs/>
                <w:color w:val="FF0000"/>
                <w:sz w:val="20"/>
                <w:lang w:val="en-US"/>
              </w:rPr>
              <w:t>.</w:t>
            </w:r>
          </w:p>
        </w:tc>
        <w:tc>
          <w:tcPr>
            <w:tcW w:w="5933" w:type="dxa"/>
          </w:tcPr>
          <w:p w14:paraId="6C368B19" w14:textId="28EC42EA" w:rsidR="00EE7A8B" w:rsidRPr="00DF0848" w:rsidRDefault="00EE7A8B" w:rsidP="005C4922">
            <w:pPr>
              <w:spacing w:after="0" w:line="276" w:lineRule="auto"/>
              <w:rPr>
                <w:sz w:val="20"/>
              </w:rPr>
            </w:pPr>
            <w:r>
              <w:rPr>
                <w:sz w:val="20"/>
              </w:rPr>
              <w:t xml:space="preserve">Verplicht tekstblok. </w:t>
            </w:r>
            <w:r w:rsidRPr="00DF0848">
              <w:rPr>
                <w:sz w:val="20"/>
              </w:rPr>
              <w:t>Details van de notaris in de rol van ondertekenaar.</w:t>
            </w:r>
          </w:p>
          <w:p w14:paraId="5BDF94F0" w14:textId="77777777" w:rsidR="00EE7A8B" w:rsidRPr="000B32FB" w:rsidRDefault="00EE7A8B" w:rsidP="005C4922">
            <w:pPr>
              <w:spacing w:after="0" w:line="276" w:lineRule="auto"/>
              <w:rPr>
                <w:b/>
                <w:bCs/>
                <w:sz w:val="20"/>
                <w:u w:val="single"/>
                <w:lang w:val="nl"/>
              </w:rPr>
            </w:pPr>
            <w:r w:rsidRPr="000B32FB">
              <w:rPr>
                <w:b/>
                <w:bCs/>
                <w:sz w:val="20"/>
                <w:u w:val="single"/>
                <w:lang w:val="nl"/>
              </w:rPr>
              <w:t>Mapping tekstblok:</w:t>
            </w:r>
          </w:p>
          <w:p w14:paraId="2B61AFC7" w14:textId="77777777"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6364FACE" w14:textId="5DA1310B" w:rsidR="00EE7A8B" w:rsidRDefault="00EE7A8B" w:rsidP="005C4922">
            <w:pPr>
              <w:spacing w:after="0" w:line="276" w:lineRule="auto"/>
              <w:rPr>
                <w:lang w:val="nl"/>
              </w:rPr>
            </w:pPr>
            <w:r w:rsidRPr="00DF0848">
              <w:rPr>
                <w:sz w:val="20"/>
                <w:lang w:val="nl"/>
              </w:rPr>
              <w:t xml:space="preserve"> verdere mapping is opgenomen in het genoemde tekstblok.</w:t>
            </w:r>
          </w:p>
        </w:tc>
      </w:tr>
    </w:tbl>
    <w:p w14:paraId="1864FFFF" w14:textId="77777777" w:rsidR="005C4922" w:rsidRDefault="005C4922" w:rsidP="00206139">
      <w:pPr>
        <w:spacing w:line="276" w:lineRule="auto"/>
        <w:rPr>
          <w:snapToGrid/>
          <w:sz w:val="20"/>
        </w:rPr>
      </w:pPr>
    </w:p>
    <w:p w14:paraId="75FD2843" w14:textId="77777777" w:rsidR="005C4922" w:rsidRDefault="005C4922" w:rsidP="00206139">
      <w:pPr>
        <w:spacing w:line="276" w:lineRule="auto"/>
        <w:rPr>
          <w:snapToGrid/>
          <w:sz w:val="20"/>
        </w:rPr>
      </w:pPr>
    </w:p>
    <w:p w14:paraId="7997917C" w14:textId="77777777" w:rsidR="005C4922" w:rsidRDefault="005C4922" w:rsidP="00206139">
      <w:pPr>
        <w:spacing w:line="276" w:lineRule="auto"/>
        <w:rPr>
          <w:snapToGrid/>
          <w:sz w:val="20"/>
        </w:rPr>
      </w:pPr>
    </w:p>
    <w:p w14:paraId="2AAA0469" w14:textId="77777777" w:rsidR="005C4922" w:rsidRDefault="005C4922" w:rsidP="00206139">
      <w:pPr>
        <w:spacing w:line="276" w:lineRule="auto"/>
        <w:rPr>
          <w:snapToGrid/>
          <w:sz w:val="20"/>
        </w:rPr>
      </w:pPr>
    </w:p>
    <w:p w14:paraId="220E3A6D" w14:textId="77777777" w:rsidR="005C4922" w:rsidRDefault="005C4922" w:rsidP="00206139">
      <w:pPr>
        <w:spacing w:line="276" w:lineRule="auto"/>
        <w:rPr>
          <w:snapToGrid/>
          <w:sz w:val="20"/>
        </w:rPr>
      </w:pPr>
    </w:p>
    <w:p w14:paraId="5ADC9C38" w14:textId="77777777" w:rsidR="005C4922" w:rsidRDefault="005C4922" w:rsidP="00206139">
      <w:pPr>
        <w:spacing w:line="276" w:lineRule="auto"/>
        <w:rPr>
          <w:snapToGrid/>
          <w:sz w:val="20"/>
        </w:rPr>
      </w:pPr>
    </w:p>
    <w:p w14:paraId="2185B3CE" w14:textId="77777777" w:rsidR="005C4922" w:rsidRDefault="005C4922" w:rsidP="00206139">
      <w:pPr>
        <w:spacing w:line="276" w:lineRule="auto"/>
        <w:rPr>
          <w:snapToGrid/>
          <w:sz w:val="20"/>
        </w:rPr>
      </w:pPr>
    </w:p>
    <w:p w14:paraId="39B5CCFA" w14:textId="6ED25399" w:rsidR="005C4922" w:rsidRPr="005C4922" w:rsidRDefault="005C4922" w:rsidP="005C4922">
      <w:pPr>
        <w:pStyle w:val="Kop2"/>
        <w:spacing w:after="240"/>
        <w:rPr>
          <w:snapToGrid/>
          <w:sz w:val="20"/>
        </w:rPr>
      </w:pPr>
      <w:bookmarkStart w:id="64" w:name="_Toc180074938"/>
      <w:r w:rsidRPr="005C4922">
        <w:rPr>
          <w:snapToGrid/>
          <w:sz w:val="20"/>
        </w:rPr>
        <w:t>Partijen</w:t>
      </w:r>
      <w:bookmarkEnd w:id="64"/>
    </w:p>
    <w:p w14:paraId="05877306" w14:textId="05EE7482" w:rsidR="009F3304" w:rsidRDefault="002D1B5E" w:rsidP="00206139">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00BD78B2" w:rsidRPr="00BD78B2">
        <w:rPr>
          <w:snapToGrid/>
          <w:sz w:val="20"/>
        </w:rPr>
        <w:t>[4]</w:t>
      </w:r>
      <w:r w:rsidRPr="000B32FB">
        <w:rPr>
          <w:snapToGrid/>
          <w:sz w:val="20"/>
        </w:rPr>
        <w:fldChar w:fldCharType="end"/>
      </w:r>
      <w:r w:rsidRPr="000B32FB">
        <w:rPr>
          <w:snapToGrid/>
          <w:sz w:val="20"/>
        </w:rPr>
        <w:t>.</w:t>
      </w:r>
    </w:p>
    <w:p w14:paraId="3E0B9F98" w14:textId="2DF42E1B" w:rsidR="00253DF5" w:rsidRDefault="00552EEE" w:rsidP="009F3304">
      <w:pPr>
        <w:pStyle w:val="subsubkarina"/>
        <w:spacing w:before="0" w:after="240"/>
      </w:pPr>
      <w:r>
        <w:t>Geldverstrekker</w:t>
      </w:r>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69"/>
      </w:tblGrid>
      <w:tr w:rsidR="0068125C" w14:paraId="7DA0747A" w14:textId="77777777" w:rsidTr="005C4922">
        <w:tc>
          <w:tcPr>
            <w:tcW w:w="5933" w:type="dxa"/>
            <w:shd w:val="clear" w:color="auto" w:fill="DEEAF6" w:themeFill="accent1" w:themeFillTint="33"/>
          </w:tcPr>
          <w:p w14:paraId="5DA177A2" w14:textId="77777777" w:rsidR="0068125C" w:rsidRDefault="0068125C" w:rsidP="00253DF5">
            <w:pPr>
              <w:rPr>
                <w:lang w:val="nl"/>
              </w:rPr>
            </w:pPr>
            <w:bookmarkStart w:id="65" w:name="_Hlk180070822"/>
            <w:r>
              <w:rPr>
                <w:lang w:val="nl"/>
              </w:rPr>
              <w:t>Modeldocument tekst</w:t>
            </w:r>
          </w:p>
        </w:tc>
        <w:tc>
          <w:tcPr>
            <w:tcW w:w="5969" w:type="dxa"/>
            <w:shd w:val="clear" w:color="auto" w:fill="DEEAF6" w:themeFill="accent1" w:themeFillTint="33"/>
          </w:tcPr>
          <w:p w14:paraId="16776668" w14:textId="77777777" w:rsidR="0068125C" w:rsidRDefault="0068125C" w:rsidP="00253DF5">
            <w:pPr>
              <w:rPr>
                <w:lang w:val="nl"/>
              </w:rPr>
            </w:pPr>
            <w:r>
              <w:rPr>
                <w:lang w:val="nl"/>
              </w:rPr>
              <w:t>Toelichting en mapping</w:t>
            </w:r>
          </w:p>
        </w:tc>
      </w:tr>
      <w:tr w:rsidR="0068125C" w14:paraId="2AF96A16" w14:textId="77777777" w:rsidTr="005C4922">
        <w:tc>
          <w:tcPr>
            <w:tcW w:w="5933" w:type="dxa"/>
          </w:tcPr>
          <w:p w14:paraId="0FA15E37" w14:textId="11DF3961" w:rsidR="0068125C" w:rsidRDefault="008F562E" w:rsidP="00145BEC">
            <w:pPr>
              <w:rPr>
                <w:lang w:val="nl"/>
              </w:rPr>
            </w:pPr>
            <w:r>
              <w:rPr>
                <w:color w:val="FF0000"/>
                <w:sz w:val="20"/>
              </w:rPr>
              <w:t>1</w:t>
            </w:r>
            <w:r w:rsidR="0068125C">
              <w:rPr>
                <w:color w:val="FF0000"/>
                <w:sz w:val="20"/>
              </w:rPr>
              <w:t>.</w:t>
            </w:r>
          </w:p>
        </w:tc>
        <w:tc>
          <w:tcPr>
            <w:tcW w:w="5969" w:type="dxa"/>
          </w:tcPr>
          <w:p w14:paraId="3CA81B0E" w14:textId="77777777" w:rsidR="0068125C" w:rsidRPr="000B32FB" w:rsidRDefault="0068125C" w:rsidP="005C4922">
            <w:pPr>
              <w:spacing w:after="0" w:line="276" w:lineRule="auto"/>
              <w:rPr>
                <w:sz w:val="20"/>
                <w:lang w:val="nl"/>
              </w:rPr>
            </w:pPr>
            <w:r w:rsidRPr="000B32FB">
              <w:rPr>
                <w:snapToGrid/>
                <w:sz w:val="20"/>
              </w:rPr>
              <w:t>Vaste</w:t>
            </w:r>
            <w:r w:rsidRPr="000B32FB">
              <w:rPr>
                <w:sz w:val="20"/>
                <w:lang w:val="nl"/>
              </w:rPr>
              <w:t xml:space="preserve"> tekst.</w:t>
            </w:r>
          </w:p>
          <w:p w14:paraId="1822AEF9" w14:textId="77777777" w:rsidR="0068125C" w:rsidRDefault="0068125C" w:rsidP="005C4922">
            <w:pPr>
              <w:autoSpaceDE w:val="0"/>
              <w:autoSpaceDN w:val="0"/>
              <w:adjustRightInd w:val="0"/>
              <w:spacing w:after="0" w:line="276" w:lineRule="auto"/>
              <w:rPr>
                <w:kern w:val="0"/>
                <w:sz w:val="20"/>
                <w:lang w:eastAsia="nl-NL"/>
              </w:rPr>
            </w:pPr>
          </w:p>
          <w:p w14:paraId="059F337E" w14:textId="77777777" w:rsidR="0068125C" w:rsidRDefault="0068125C" w:rsidP="005C4922">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77E9D5D0" w14:textId="3FB2A260" w:rsidR="0068125C" w:rsidRPr="00573FA8" w:rsidRDefault="0068125C" w:rsidP="005C4922">
            <w:pPr>
              <w:autoSpaceDE w:val="0"/>
              <w:autoSpaceDN w:val="0"/>
              <w:adjustRightInd w:val="0"/>
              <w:spacing w:after="0" w:line="276" w:lineRule="auto"/>
              <w:rPr>
                <w:b/>
                <w:bCs/>
                <w:snapToGrid/>
                <w:kern w:val="0"/>
                <w:sz w:val="20"/>
                <w:u w:val="single"/>
                <w:lang w:eastAsia="nl-NL"/>
              </w:rPr>
            </w:pPr>
            <w:r w:rsidRPr="00CF199A">
              <w:rPr>
                <w:rFonts w:cs="Arial"/>
                <w:snapToGrid/>
                <w:sz w:val="20"/>
              </w:rPr>
              <w:t>StukdeelHypotheek</w:t>
            </w:r>
          </w:p>
          <w:p w14:paraId="60BC90F6" w14:textId="77777777" w:rsidR="0068125C" w:rsidRPr="00573FA8" w:rsidRDefault="0068125C" w:rsidP="005C4922">
            <w:pPr>
              <w:spacing w:after="0" w:line="276" w:lineRule="auto"/>
              <w:rPr>
                <w:rFonts w:cs="Arial"/>
                <w:sz w:val="20"/>
              </w:rPr>
            </w:pPr>
            <w:r w:rsidRPr="00573FA8">
              <w:rPr>
                <w:rFonts w:cs="Arial"/>
                <w:sz w:val="20"/>
              </w:rPr>
              <w:t xml:space="preserve">//IMKAD_AangebodenStuk/StukdeelHypotheek [aanduidingHypotheek = niet aanwezig] </w:t>
            </w:r>
          </w:p>
          <w:p w14:paraId="47612C85" w14:textId="2DE17A10" w:rsidR="0068125C" w:rsidRDefault="0068125C" w:rsidP="005C4922">
            <w:pPr>
              <w:spacing w:after="0" w:line="276" w:lineRule="auto"/>
              <w:rPr>
                <w:rFonts w:cs="Arial"/>
                <w:sz w:val="20"/>
              </w:rPr>
            </w:pPr>
            <w:r w:rsidRPr="00573FA8">
              <w:rPr>
                <w:rFonts w:cs="Arial"/>
                <w:sz w:val="20"/>
              </w:rPr>
              <w:t xml:space="preserve">/verkrijgerRechtRef [xlink:href="#id </w:t>
            </w:r>
            <w:ins w:id="66" w:author="Groot, Karina de" w:date="2025-01-13T09:42:00Z" w16du:dateUtc="2025-01-13T08:42:00Z">
              <w:r w:rsidR="00131E6A">
                <w:rPr>
                  <w:rFonts w:cs="Arial"/>
                  <w:sz w:val="20"/>
                </w:rPr>
                <w:t>geld</w:t>
              </w:r>
            </w:ins>
            <w:del w:id="67" w:author="Groot, Karina de" w:date="2025-01-13T09:42:00Z" w16du:dateUtc="2025-01-13T08:42:00Z">
              <w:r w:rsidRPr="00573FA8" w:rsidDel="00131E6A">
                <w:rPr>
                  <w:rFonts w:cs="Arial"/>
                  <w:sz w:val="20"/>
                </w:rPr>
                <w:delText>hypotheek</w:delText>
              </w:r>
            </w:del>
            <w:r w:rsidR="000C7301">
              <w:rPr>
                <w:rFonts w:cs="Arial"/>
                <w:sz w:val="20"/>
              </w:rPr>
              <w:t>verstrekker</w:t>
            </w:r>
            <w:r w:rsidRPr="00573FA8">
              <w:rPr>
                <w:rFonts w:cs="Arial"/>
                <w:sz w:val="20"/>
              </w:rPr>
              <w:t>-partij"]</w:t>
            </w:r>
          </w:p>
          <w:p w14:paraId="2FE623D5" w14:textId="3D1205B5" w:rsidR="0068125C" w:rsidRDefault="0068125C" w:rsidP="0068125C">
            <w:pPr>
              <w:rPr>
                <w:lang w:val="nl"/>
              </w:rPr>
            </w:pPr>
          </w:p>
        </w:tc>
      </w:tr>
      <w:tr w:rsidR="0068125C" w14:paraId="6B31987F" w14:textId="77777777" w:rsidTr="005C4922">
        <w:tc>
          <w:tcPr>
            <w:tcW w:w="5933" w:type="dxa"/>
          </w:tcPr>
          <w:p w14:paraId="3D67A150" w14:textId="1010C5E5" w:rsidR="0068125C" w:rsidRDefault="0068125C" w:rsidP="0068125C">
            <w:pPr>
              <w:ind w:left="354"/>
              <w:rPr>
                <w:color w:val="FF0000"/>
                <w:sz w:val="20"/>
              </w:rPr>
            </w:pPr>
            <w:r w:rsidRPr="00006B74">
              <w:rPr>
                <w:rFonts w:cs="Arial"/>
                <w:bCs/>
                <w:color w:val="FF0000"/>
                <w:sz w:val="20"/>
                <w:highlight w:val="yellow"/>
              </w:rPr>
              <w:t>TEKSTBLOK GEVOLMACHTIGDE</w:t>
            </w:r>
            <w:r>
              <w:rPr>
                <w:rFonts w:cs="Arial"/>
                <w:bCs/>
                <w:color w:val="FF0000"/>
                <w:sz w:val="20"/>
              </w:rPr>
              <w:t>:</w:t>
            </w:r>
          </w:p>
        </w:tc>
        <w:tc>
          <w:tcPr>
            <w:tcW w:w="5969" w:type="dxa"/>
          </w:tcPr>
          <w:p w14:paraId="24AC7546"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Dit tekstblok is verplicht omdat er altijd een gevolmachtigde</w:t>
            </w:r>
          </w:p>
          <w:p w14:paraId="071BC52A"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 xml:space="preserve"> optreedt in naam van de bank en wordt één keer getoond.</w:t>
            </w:r>
          </w:p>
          <w:p w14:paraId="4F67A1B7" w14:textId="77777777" w:rsidR="0068125C" w:rsidRPr="001E342A" w:rsidRDefault="0068125C" w:rsidP="005C4922">
            <w:pPr>
              <w:spacing w:line="276" w:lineRule="auto"/>
              <w:rPr>
                <w:sz w:val="20"/>
                <w:lang w:val="nl"/>
              </w:rPr>
            </w:pPr>
          </w:p>
          <w:p w14:paraId="55B3D1EE" w14:textId="77777777" w:rsidR="0068125C" w:rsidRPr="001E342A" w:rsidRDefault="0068125C" w:rsidP="005C4922">
            <w:pPr>
              <w:spacing w:after="0" w:line="276" w:lineRule="auto"/>
              <w:rPr>
                <w:b/>
                <w:bCs/>
                <w:sz w:val="20"/>
                <w:u w:val="single"/>
                <w:lang w:val="nl"/>
              </w:rPr>
            </w:pPr>
            <w:r w:rsidRPr="001E342A">
              <w:rPr>
                <w:b/>
                <w:bCs/>
                <w:sz w:val="20"/>
                <w:u w:val="single"/>
                <w:lang w:val="nl"/>
              </w:rPr>
              <w:t>Mapping gevolmachtigde:</w:t>
            </w:r>
          </w:p>
          <w:p w14:paraId="6E89793D" w14:textId="77777777" w:rsidR="0068125C" w:rsidRPr="001E342A" w:rsidRDefault="0068125C" w:rsidP="005C4922">
            <w:pPr>
              <w:spacing w:after="0" w:line="276" w:lineRule="auto"/>
              <w:rPr>
                <w:sz w:val="20"/>
                <w:lang w:val="nl"/>
              </w:rPr>
            </w:pPr>
            <w:r w:rsidRPr="001E342A">
              <w:rPr>
                <w:sz w:val="20"/>
                <w:lang w:val="nl"/>
              </w:rPr>
              <w:t>//IMKAD_AangebodenStuk/Partij/Gevolmachtigde</w:t>
            </w:r>
          </w:p>
          <w:p w14:paraId="629AE434" w14:textId="56AE2A4A" w:rsidR="0068125C" w:rsidRPr="005C4922" w:rsidRDefault="0068125C" w:rsidP="005C4922">
            <w:pPr>
              <w:spacing w:line="276" w:lineRule="auto"/>
              <w:rPr>
                <w:sz w:val="20"/>
                <w:lang w:val="nl"/>
              </w:rPr>
            </w:pPr>
            <w:r w:rsidRPr="001E342A">
              <w:rPr>
                <w:sz w:val="20"/>
                <w:lang w:val="nl"/>
              </w:rPr>
              <w:t>- verdere mapping is opgenomen in het genoemde tekstblok.</w:t>
            </w:r>
          </w:p>
        </w:tc>
      </w:tr>
      <w:tr w:rsidR="0068125C" w14:paraId="52406E58" w14:textId="77777777" w:rsidTr="005C4922">
        <w:tc>
          <w:tcPr>
            <w:tcW w:w="5933" w:type="dxa"/>
          </w:tcPr>
          <w:p w14:paraId="5415D7DB" w14:textId="77F97DC3" w:rsidR="0068125C" w:rsidRPr="00006B74" w:rsidRDefault="0068125C" w:rsidP="0068125C">
            <w:pPr>
              <w:ind w:left="354"/>
              <w:rPr>
                <w:rFonts w:cs="Arial"/>
                <w:bCs/>
                <w:color w:val="FF0000"/>
                <w:sz w:val="20"/>
                <w:highlight w:val="yellow"/>
              </w:rPr>
            </w:pPr>
            <w:r w:rsidRPr="001B4F7F">
              <w:rPr>
                <w:rFonts w:cs="Arial"/>
                <w:color w:val="FF0000"/>
                <w:sz w:val="20"/>
                <w:highlight w:val="yellow"/>
              </w:rPr>
              <w:lastRenderedPageBreak/>
              <w:t>TEKSTBLOK RECHTSPERSOON</w:t>
            </w:r>
          </w:p>
        </w:tc>
        <w:tc>
          <w:tcPr>
            <w:tcW w:w="5969" w:type="dxa"/>
          </w:tcPr>
          <w:p w14:paraId="51423288" w14:textId="494482C3" w:rsidR="0068125C" w:rsidRPr="001E342A" w:rsidRDefault="0068125C" w:rsidP="0068125C">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w:t>
            </w:r>
            <w:r>
              <w:rPr>
                <w:rFonts w:cs="Arial"/>
                <w:sz w:val="20"/>
              </w:rPr>
              <w:t>verstrekker</w:t>
            </w:r>
          </w:p>
          <w:p w14:paraId="611B390C" w14:textId="77777777" w:rsidR="0068125C" w:rsidRPr="001E342A" w:rsidRDefault="0068125C" w:rsidP="005C4922">
            <w:pPr>
              <w:spacing w:after="0" w:line="276" w:lineRule="auto"/>
              <w:rPr>
                <w:rFonts w:cs="Arial"/>
                <w:b/>
                <w:bCs/>
                <w:sz w:val="20"/>
                <w:u w:val="single"/>
              </w:rPr>
            </w:pPr>
            <w:r w:rsidRPr="001E342A">
              <w:rPr>
                <w:rFonts w:cs="Arial"/>
                <w:b/>
                <w:bCs/>
                <w:sz w:val="20"/>
                <w:u w:val="single"/>
              </w:rPr>
              <w:t>Mapping rechtspersoon:</w:t>
            </w:r>
          </w:p>
          <w:p w14:paraId="6C6859FF" w14:textId="77777777" w:rsidR="0068125C" w:rsidRPr="001E342A" w:rsidRDefault="0068125C" w:rsidP="005C4922">
            <w:pPr>
              <w:spacing w:after="0" w:line="276" w:lineRule="auto"/>
              <w:rPr>
                <w:sz w:val="20"/>
                <w:lang w:val="nl"/>
              </w:rPr>
            </w:pPr>
            <w:r w:rsidRPr="001E342A">
              <w:rPr>
                <w:sz w:val="20"/>
                <w:lang w:val="nl"/>
              </w:rPr>
              <w:t>/tia:IMKAD_AangebodenStuk/tia:Partij/tia:IMKAD_Persoon/</w:t>
            </w:r>
          </w:p>
          <w:p w14:paraId="7A518744" w14:textId="77777777" w:rsidR="0068125C" w:rsidRPr="001E342A" w:rsidRDefault="0068125C" w:rsidP="005C4922">
            <w:pPr>
              <w:spacing w:after="0" w:line="276" w:lineRule="auto"/>
              <w:rPr>
                <w:sz w:val="20"/>
                <w:lang w:val="nl"/>
              </w:rPr>
            </w:pPr>
            <w:r w:rsidRPr="001E342A">
              <w:rPr>
                <w:sz w:val="20"/>
                <w:lang w:val="nl"/>
              </w:rPr>
              <w:t>tia:tia_Gegevens/tia:NHR_Rechtspersoon</w:t>
            </w:r>
          </w:p>
          <w:p w14:paraId="6506D5AE" w14:textId="24BF30D1" w:rsidR="0068125C" w:rsidRPr="003E0590" w:rsidRDefault="0068125C" w:rsidP="005C4922">
            <w:pPr>
              <w:spacing w:line="276" w:lineRule="auto"/>
              <w:rPr>
                <w:sz w:val="20"/>
                <w:lang w:val="nl"/>
              </w:rPr>
            </w:pPr>
            <w:r w:rsidRPr="001E342A">
              <w:rPr>
                <w:sz w:val="20"/>
                <w:lang w:val="nl"/>
              </w:rPr>
              <w:t>- verdere mapping is opgenomen in het genoemde tekstblok.</w:t>
            </w:r>
          </w:p>
        </w:tc>
      </w:tr>
      <w:tr w:rsidR="0068125C" w14:paraId="6C9B74EF" w14:textId="77777777" w:rsidTr="005C4922">
        <w:tc>
          <w:tcPr>
            <w:tcW w:w="5933" w:type="dxa"/>
          </w:tcPr>
          <w:p w14:paraId="7C058D3E" w14:textId="7617D443" w:rsidR="0068125C" w:rsidRPr="001B4F7F" w:rsidRDefault="0068125C" w:rsidP="0068125C">
            <w:pPr>
              <w:ind w:left="354"/>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69" w:type="dxa"/>
          </w:tcPr>
          <w:p w14:paraId="12DD019F" w14:textId="24D01180" w:rsidR="0068125C" w:rsidRDefault="0068125C" w:rsidP="005C4922">
            <w:pPr>
              <w:spacing w:after="0" w:line="240" w:lineRule="auto"/>
              <w:rPr>
                <w:sz w:val="20"/>
              </w:rPr>
            </w:pPr>
            <w:r w:rsidRPr="00D043D8">
              <w:rPr>
                <w:sz w:val="20"/>
              </w:rPr>
              <w:t>Optioneel postadres.</w:t>
            </w:r>
          </w:p>
          <w:p w14:paraId="4393E19E" w14:textId="77777777" w:rsidR="0068125C" w:rsidRPr="00D043D8" w:rsidRDefault="0068125C" w:rsidP="00A9372B">
            <w:pPr>
              <w:spacing w:line="240"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B4339DD" w14:textId="77777777" w:rsidR="0068125C" w:rsidRPr="00D043D8" w:rsidRDefault="0068125C" w:rsidP="00A9372B">
            <w:pPr>
              <w:spacing w:line="240" w:lineRule="auto"/>
              <w:rPr>
                <w:sz w:val="20"/>
              </w:rPr>
            </w:pPr>
          </w:p>
          <w:p w14:paraId="7D0F8BC7" w14:textId="77777777" w:rsidR="0068125C" w:rsidRPr="00D043D8" w:rsidRDefault="0068125C" w:rsidP="008A5D8F">
            <w:pPr>
              <w:spacing w:after="0" w:line="276" w:lineRule="auto"/>
              <w:rPr>
                <w:sz w:val="20"/>
              </w:rPr>
            </w:pPr>
            <w:r w:rsidRPr="00D043D8">
              <w:rPr>
                <w:sz w:val="20"/>
              </w:rPr>
              <w:t>Voor het adres moet gekozen worden uit binnenlands adres, postbus adres of buitenlands adres.</w:t>
            </w:r>
          </w:p>
          <w:p w14:paraId="58724FD8" w14:textId="77777777" w:rsidR="0068125C" w:rsidRPr="00D043D8" w:rsidRDefault="0068125C" w:rsidP="008A5D8F">
            <w:pPr>
              <w:spacing w:after="0" w:line="276" w:lineRule="auto"/>
              <w:rPr>
                <w:sz w:val="20"/>
              </w:rPr>
            </w:pPr>
          </w:p>
          <w:p w14:paraId="346E09BB" w14:textId="77777777" w:rsidR="0068125C" w:rsidRPr="00D043D8" w:rsidRDefault="0068125C" w:rsidP="008A5D8F">
            <w:pPr>
              <w:spacing w:after="0" w:line="276" w:lineRule="auto"/>
              <w:rPr>
                <w:sz w:val="20"/>
              </w:rPr>
            </w:pPr>
            <w:r w:rsidRPr="00D043D8">
              <w:rPr>
                <w:sz w:val="20"/>
              </w:rPr>
              <w:t>Voor plaats en land moet gekozen worden uit een waardelijst.</w:t>
            </w:r>
          </w:p>
          <w:p w14:paraId="7C7812DD" w14:textId="77777777" w:rsidR="0068125C" w:rsidRPr="00D043D8" w:rsidRDefault="0068125C" w:rsidP="008A5D8F">
            <w:pPr>
              <w:spacing w:after="0" w:line="276" w:lineRule="auto"/>
              <w:rPr>
                <w:sz w:val="20"/>
              </w:rPr>
            </w:pPr>
          </w:p>
          <w:p w14:paraId="25789083" w14:textId="77777777" w:rsidR="0068125C" w:rsidRPr="00D043D8" w:rsidRDefault="0068125C" w:rsidP="008A5D8F">
            <w:pPr>
              <w:pStyle w:val="streepje"/>
              <w:numPr>
                <w:ilvl w:val="0"/>
                <w:numId w:val="0"/>
              </w:numPr>
              <w:spacing w:after="0" w:line="276" w:lineRule="auto"/>
              <w:ind w:left="284" w:hanging="284"/>
              <w:rPr>
                <w:b/>
                <w:bCs/>
                <w:sz w:val="20"/>
                <w:u w:val="single"/>
                <w:lang w:val="nl-NL"/>
              </w:rPr>
            </w:pPr>
            <w:r w:rsidRPr="00D043D8">
              <w:rPr>
                <w:b/>
                <w:bCs/>
                <w:sz w:val="20"/>
                <w:u w:val="single"/>
                <w:lang w:val="nl-NL"/>
              </w:rPr>
              <w:t>Mapping Postadres:</w:t>
            </w:r>
          </w:p>
          <w:p w14:paraId="1D4CBE8B"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w:t>
            </w:r>
          </w:p>
          <w:p w14:paraId="2436A2E1" w14:textId="77777777" w:rsidR="0068125C" w:rsidRPr="00D043D8" w:rsidRDefault="0068125C" w:rsidP="008A5D8F">
            <w:pPr>
              <w:pStyle w:val="streepje"/>
              <w:numPr>
                <w:ilvl w:val="0"/>
                <w:numId w:val="0"/>
              </w:numPr>
              <w:tabs>
                <w:tab w:val="clear" w:pos="227"/>
                <w:tab w:val="clear" w:pos="454"/>
              </w:tabs>
              <w:spacing w:after="0" w:line="276" w:lineRule="auto"/>
              <w:ind w:left="227"/>
              <w:rPr>
                <w:sz w:val="20"/>
                <w:lang w:val="nl-NL"/>
              </w:rPr>
            </w:pPr>
            <w:r w:rsidRPr="00D043D8">
              <w:rPr>
                <w:sz w:val="20"/>
                <w:lang w:val="nl-NL"/>
              </w:rPr>
              <w:t>./label</w:t>
            </w:r>
          </w:p>
          <w:p w14:paraId="5F13570C" w14:textId="77777777" w:rsidR="0068125C" w:rsidRPr="00D043D8" w:rsidRDefault="0068125C" w:rsidP="008A5D8F">
            <w:pPr>
              <w:spacing w:after="0" w:line="276" w:lineRule="auto"/>
              <w:ind w:left="227"/>
              <w:rPr>
                <w:sz w:val="20"/>
              </w:rPr>
            </w:pPr>
            <w:r w:rsidRPr="00D043D8">
              <w:rPr>
                <w:sz w:val="20"/>
              </w:rPr>
              <w:t>./afdeling</w:t>
            </w:r>
          </w:p>
          <w:p w14:paraId="03FF41E0" w14:textId="77777777" w:rsidR="0068125C" w:rsidRPr="00D043D8" w:rsidRDefault="0068125C" w:rsidP="008A5D8F">
            <w:pPr>
              <w:pStyle w:val="streepje"/>
              <w:numPr>
                <w:ilvl w:val="0"/>
                <w:numId w:val="0"/>
              </w:numPr>
              <w:spacing w:after="0" w:line="276" w:lineRule="auto"/>
              <w:rPr>
                <w:sz w:val="20"/>
                <w:u w:val="single"/>
                <w:lang w:val="nl-NL"/>
              </w:rPr>
            </w:pPr>
          </w:p>
          <w:p w14:paraId="728EF208" w14:textId="77777777" w:rsidR="0068125C" w:rsidRPr="00D043D8" w:rsidRDefault="0068125C" w:rsidP="008A5D8F">
            <w:pPr>
              <w:pStyle w:val="streepje"/>
              <w:numPr>
                <w:ilvl w:val="0"/>
                <w:numId w:val="0"/>
              </w:numPr>
              <w:spacing w:after="0"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70E81DEE"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//IMKAD_Persoon/IMKAD_PostlocatiePersoon/adres/binnenlandsAdres/</w:t>
            </w:r>
          </w:p>
          <w:p w14:paraId="13D12B93" w14:textId="77777777" w:rsidR="0068125C" w:rsidRPr="00D043D8" w:rsidRDefault="0068125C" w:rsidP="008A5D8F">
            <w:pPr>
              <w:spacing w:after="0" w:line="276" w:lineRule="auto"/>
              <w:ind w:left="227"/>
              <w:rPr>
                <w:sz w:val="20"/>
              </w:rPr>
            </w:pPr>
            <w:r w:rsidRPr="00D043D8">
              <w:rPr>
                <w:sz w:val="20"/>
              </w:rPr>
              <w:tab/>
              <w:t>./BAG_NummerAanduiding/postcode</w:t>
            </w:r>
          </w:p>
          <w:p w14:paraId="5A816078" w14:textId="77777777" w:rsidR="0068125C" w:rsidRPr="00D043D8" w:rsidRDefault="0068125C" w:rsidP="008A5D8F">
            <w:pPr>
              <w:spacing w:after="0" w:line="240" w:lineRule="auto"/>
              <w:ind w:left="227"/>
              <w:rPr>
                <w:sz w:val="20"/>
              </w:rPr>
            </w:pPr>
            <w:r w:rsidRPr="00D043D8">
              <w:rPr>
                <w:sz w:val="20"/>
              </w:rPr>
              <w:tab/>
              <w:t>./BAG_Woonplaats/woonplaatsnaam</w:t>
            </w:r>
          </w:p>
          <w:p w14:paraId="305ED308" w14:textId="77777777" w:rsidR="0068125C" w:rsidRPr="00D043D8" w:rsidRDefault="0068125C" w:rsidP="008A5D8F">
            <w:pPr>
              <w:spacing w:after="0" w:line="240" w:lineRule="auto"/>
              <w:ind w:left="227"/>
              <w:rPr>
                <w:sz w:val="20"/>
              </w:rPr>
            </w:pPr>
            <w:r w:rsidRPr="00D043D8">
              <w:rPr>
                <w:sz w:val="20"/>
              </w:rPr>
              <w:tab/>
              <w:t>./BAG_OpenbareRuimte/openbareRuimteNaam</w:t>
            </w:r>
          </w:p>
          <w:p w14:paraId="40D2A1EA" w14:textId="77777777" w:rsidR="0068125C" w:rsidRPr="00D043D8" w:rsidRDefault="0068125C" w:rsidP="008A5D8F">
            <w:pPr>
              <w:spacing w:after="0" w:line="276" w:lineRule="auto"/>
              <w:ind w:left="227"/>
              <w:rPr>
                <w:sz w:val="20"/>
              </w:rPr>
            </w:pPr>
            <w:r w:rsidRPr="00D043D8">
              <w:rPr>
                <w:sz w:val="20"/>
              </w:rPr>
              <w:tab/>
              <w:t>./BAG_NummerAanduiding/huisnummer</w:t>
            </w:r>
          </w:p>
          <w:p w14:paraId="6B9A56D6" w14:textId="77777777" w:rsidR="0068125C" w:rsidRPr="00D043D8" w:rsidRDefault="0068125C" w:rsidP="0068125C">
            <w:pPr>
              <w:spacing w:line="276" w:lineRule="auto"/>
              <w:ind w:left="227"/>
              <w:rPr>
                <w:sz w:val="20"/>
              </w:rPr>
            </w:pPr>
            <w:r w:rsidRPr="00D043D8">
              <w:rPr>
                <w:sz w:val="20"/>
              </w:rPr>
              <w:tab/>
              <w:t>./BAG_NummerAanduiding/huisletter</w:t>
            </w:r>
          </w:p>
          <w:p w14:paraId="1B023EDD" w14:textId="77777777" w:rsidR="0068125C" w:rsidRPr="00D043D8" w:rsidRDefault="0068125C" w:rsidP="009C670E">
            <w:pPr>
              <w:pStyle w:val="streepje"/>
              <w:numPr>
                <w:ilvl w:val="0"/>
                <w:numId w:val="0"/>
              </w:numPr>
              <w:tabs>
                <w:tab w:val="clear" w:pos="227"/>
                <w:tab w:val="clear" w:pos="454"/>
              </w:tabs>
              <w:spacing w:after="0" w:line="276" w:lineRule="auto"/>
              <w:ind w:left="227"/>
              <w:rPr>
                <w:sz w:val="20"/>
                <w:u w:val="single"/>
                <w:lang w:val="nl-NL"/>
              </w:rPr>
            </w:pPr>
            <w:r w:rsidRPr="00D043D8">
              <w:rPr>
                <w:sz w:val="20"/>
                <w:lang w:val="nl-NL"/>
              </w:rPr>
              <w:tab/>
              <w:t>./BAG_NummerAanduiding/huisnummertoevoeging</w:t>
            </w:r>
            <w:r w:rsidRPr="00D043D8">
              <w:rPr>
                <w:sz w:val="20"/>
                <w:u w:val="single"/>
                <w:lang w:val="nl-NL"/>
              </w:rPr>
              <w:t xml:space="preserve"> </w:t>
            </w:r>
          </w:p>
          <w:p w14:paraId="40326626" w14:textId="77777777" w:rsidR="0068125C" w:rsidRPr="00D043D8" w:rsidRDefault="0068125C" w:rsidP="009C670E">
            <w:pPr>
              <w:pStyle w:val="streepje"/>
              <w:numPr>
                <w:ilvl w:val="0"/>
                <w:numId w:val="0"/>
              </w:numPr>
              <w:spacing w:after="0" w:line="276" w:lineRule="auto"/>
              <w:rPr>
                <w:sz w:val="20"/>
                <w:u w:val="single"/>
                <w:lang w:val="nl-NL"/>
              </w:rPr>
            </w:pPr>
          </w:p>
          <w:p w14:paraId="68858CAE" w14:textId="77777777" w:rsidR="0068125C" w:rsidRPr="00D043D8" w:rsidRDefault="0068125C" w:rsidP="009C670E">
            <w:pPr>
              <w:pStyle w:val="streepje"/>
              <w:numPr>
                <w:ilvl w:val="0"/>
                <w:numId w:val="0"/>
              </w:numPr>
              <w:spacing w:after="0" w:line="276" w:lineRule="auto"/>
              <w:rPr>
                <w:b/>
                <w:bCs/>
                <w:sz w:val="20"/>
                <w:u w:val="single"/>
                <w:lang w:val="nl-NL"/>
              </w:rPr>
            </w:pPr>
            <w:r w:rsidRPr="00D043D8">
              <w:rPr>
                <w:b/>
                <w:bCs/>
                <w:sz w:val="20"/>
                <w:u w:val="single"/>
                <w:lang w:val="nl-NL"/>
              </w:rPr>
              <w:t>Mapping buitenlandsadres:</w:t>
            </w:r>
          </w:p>
          <w:p w14:paraId="6672D6FC" w14:textId="77777777" w:rsidR="0068125C" w:rsidRPr="00D043D8" w:rsidRDefault="0068125C" w:rsidP="009C670E">
            <w:pPr>
              <w:pStyle w:val="streepje"/>
              <w:numPr>
                <w:ilvl w:val="0"/>
                <w:numId w:val="0"/>
              </w:numPr>
              <w:spacing w:after="0" w:line="276" w:lineRule="auto"/>
              <w:rPr>
                <w:sz w:val="20"/>
                <w:lang w:val="nl-NL"/>
              </w:rPr>
            </w:pPr>
            <w:r w:rsidRPr="00D043D8">
              <w:rPr>
                <w:sz w:val="20"/>
                <w:lang w:val="nl-NL"/>
              </w:rPr>
              <w:t>//IMKAD_Persoon/IMKAD_PostlocatiePersoon/adres/buitenlandsAdres/</w:t>
            </w:r>
          </w:p>
          <w:p w14:paraId="5EAE7157" w14:textId="77777777" w:rsidR="0068125C" w:rsidRPr="00D043D8" w:rsidRDefault="0068125C" w:rsidP="009C670E">
            <w:pPr>
              <w:pStyle w:val="streepje"/>
              <w:numPr>
                <w:ilvl w:val="0"/>
                <w:numId w:val="0"/>
              </w:numPr>
              <w:tabs>
                <w:tab w:val="clear" w:pos="454"/>
              </w:tabs>
              <w:spacing w:after="0" w:line="276" w:lineRule="auto"/>
              <w:ind w:left="227"/>
              <w:rPr>
                <w:sz w:val="20"/>
                <w:lang w:val="nl-NL"/>
              </w:rPr>
            </w:pPr>
            <w:r w:rsidRPr="00D043D8">
              <w:rPr>
                <w:sz w:val="20"/>
                <w:lang w:val="nl-NL"/>
              </w:rPr>
              <w:tab/>
              <w:t>./woonplaats</w:t>
            </w:r>
          </w:p>
          <w:p w14:paraId="653EF0BE" w14:textId="77777777" w:rsidR="0068125C" w:rsidRPr="00D043D8" w:rsidRDefault="0068125C" w:rsidP="009C670E">
            <w:pPr>
              <w:spacing w:after="0" w:line="276" w:lineRule="auto"/>
              <w:ind w:left="227"/>
              <w:rPr>
                <w:sz w:val="20"/>
              </w:rPr>
            </w:pPr>
            <w:r w:rsidRPr="00D043D8">
              <w:rPr>
                <w:sz w:val="20"/>
              </w:rPr>
              <w:tab/>
              <w:t xml:space="preserve">./adres </w:t>
            </w:r>
          </w:p>
          <w:p w14:paraId="3AA69692" w14:textId="77777777" w:rsidR="0068125C" w:rsidRPr="00D043D8" w:rsidRDefault="0068125C" w:rsidP="009C670E">
            <w:pPr>
              <w:spacing w:after="0" w:line="276" w:lineRule="auto"/>
              <w:ind w:left="227"/>
              <w:rPr>
                <w:sz w:val="20"/>
              </w:rPr>
            </w:pPr>
            <w:r w:rsidRPr="00D043D8">
              <w:rPr>
                <w:sz w:val="20"/>
              </w:rPr>
              <w:tab/>
              <w:t>./regio</w:t>
            </w:r>
          </w:p>
          <w:p w14:paraId="23EB27F2" w14:textId="77777777" w:rsidR="0068125C" w:rsidRPr="00D043D8" w:rsidRDefault="0068125C" w:rsidP="009C670E">
            <w:pPr>
              <w:spacing w:after="0" w:line="276" w:lineRule="auto"/>
              <w:ind w:left="227"/>
              <w:rPr>
                <w:sz w:val="20"/>
              </w:rPr>
            </w:pPr>
            <w:r w:rsidRPr="00D043D8">
              <w:rPr>
                <w:sz w:val="20"/>
              </w:rPr>
              <w:tab/>
              <w:t>./land</w:t>
            </w:r>
          </w:p>
          <w:p w14:paraId="0F683EA4" w14:textId="77777777" w:rsidR="0068125C" w:rsidRPr="00D043D8" w:rsidRDefault="0068125C" w:rsidP="009C670E">
            <w:pPr>
              <w:spacing w:before="72" w:after="0" w:line="276" w:lineRule="auto"/>
              <w:rPr>
                <w:b/>
                <w:bCs/>
                <w:sz w:val="20"/>
              </w:rPr>
            </w:pPr>
            <w:r w:rsidRPr="00D043D8">
              <w:rPr>
                <w:b/>
                <w:bCs/>
                <w:sz w:val="20"/>
                <w:u w:val="single"/>
              </w:rPr>
              <w:t>Mapping postbusadres:</w:t>
            </w:r>
          </w:p>
          <w:p w14:paraId="2D37D73F" w14:textId="1C62EA82" w:rsidR="0068125C" w:rsidRPr="00D043D8" w:rsidRDefault="0068125C" w:rsidP="009C670E">
            <w:pPr>
              <w:pStyle w:val="streepje"/>
              <w:numPr>
                <w:ilvl w:val="0"/>
                <w:numId w:val="0"/>
              </w:numPr>
              <w:spacing w:after="0" w:line="276" w:lineRule="auto"/>
              <w:rPr>
                <w:sz w:val="20"/>
                <w:lang w:val="nl-NL"/>
              </w:rPr>
            </w:pPr>
            <w:r w:rsidRPr="00D043D8">
              <w:rPr>
                <w:sz w:val="20"/>
                <w:lang w:val="nl-NL"/>
              </w:rPr>
              <w:t>//IMKAD_Persoon/IMKAD_PostlocatiePersoon/adres/</w:t>
            </w:r>
            <w:r w:rsidR="004716CD" w:rsidRPr="00D043D8">
              <w:rPr>
                <w:sz w:val="20"/>
                <w:lang w:val="nl-NL"/>
              </w:rPr>
              <w:t xml:space="preserve"> </w:t>
            </w:r>
            <w:r w:rsidRPr="00D043D8">
              <w:rPr>
                <w:sz w:val="20"/>
                <w:lang w:val="nl-NL"/>
              </w:rPr>
              <w:t>postbusAdres/</w:t>
            </w:r>
          </w:p>
          <w:p w14:paraId="5249522B" w14:textId="77777777" w:rsidR="0068125C" w:rsidRPr="00D043D8" w:rsidRDefault="0068125C" w:rsidP="009C670E">
            <w:pPr>
              <w:spacing w:after="0" w:line="276" w:lineRule="auto"/>
              <w:ind w:left="227"/>
              <w:rPr>
                <w:sz w:val="20"/>
              </w:rPr>
            </w:pPr>
            <w:r w:rsidRPr="00D043D8">
              <w:rPr>
                <w:sz w:val="20"/>
              </w:rPr>
              <w:tab/>
              <w:t>./postbusnummer</w:t>
            </w:r>
          </w:p>
          <w:p w14:paraId="61E223FF" w14:textId="77777777" w:rsidR="0068125C" w:rsidRPr="00D043D8" w:rsidRDefault="0068125C" w:rsidP="009C670E">
            <w:pPr>
              <w:spacing w:after="0" w:line="276" w:lineRule="auto"/>
              <w:ind w:left="227"/>
              <w:rPr>
                <w:sz w:val="20"/>
              </w:rPr>
            </w:pPr>
            <w:r w:rsidRPr="00D043D8">
              <w:rPr>
                <w:sz w:val="20"/>
              </w:rPr>
              <w:tab/>
              <w:t>./postcode</w:t>
            </w:r>
          </w:p>
          <w:p w14:paraId="7C087C74" w14:textId="3B8BC873" w:rsidR="0068125C" w:rsidRPr="001E342A" w:rsidRDefault="0068125C" w:rsidP="009C670E">
            <w:pPr>
              <w:spacing w:line="276" w:lineRule="auto"/>
              <w:rPr>
                <w:rFonts w:cs="Arial"/>
                <w:sz w:val="20"/>
              </w:rPr>
            </w:pPr>
            <w:r w:rsidRPr="00D043D8">
              <w:rPr>
                <w:sz w:val="20"/>
              </w:rPr>
              <w:t xml:space="preserve">           ./woonplaatsnaam</w:t>
            </w:r>
          </w:p>
        </w:tc>
      </w:tr>
      <w:tr w:rsidR="003627C5" w14:paraId="3B1BA3BF" w14:textId="77777777" w:rsidTr="005C4922">
        <w:tc>
          <w:tcPr>
            <w:tcW w:w="5933" w:type="dxa"/>
          </w:tcPr>
          <w:p w14:paraId="08388A38" w14:textId="0B4A4F34" w:rsidR="003627C5" w:rsidRPr="00850B7B" w:rsidRDefault="00423FEF" w:rsidP="0068125C">
            <w:pPr>
              <w:ind w:left="354"/>
              <w:rPr>
                <w:rFonts w:cs="Arial"/>
                <w:color w:val="800080"/>
                <w:sz w:val="20"/>
              </w:rPr>
            </w:pPr>
            <w:r w:rsidRPr="00FC5768">
              <w:rPr>
                <w:rFonts w:cs="Arial"/>
                <w:color w:val="FF0000"/>
                <w:kern w:val="0"/>
                <w:sz w:val="20"/>
                <w:lang w:eastAsia="nl-NL"/>
              </w:rPr>
              <w:lastRenderedPageBreak/>
              <w:t>;</w:t>
            </w:r>
          </w:p>
        </w:tc>
        <w:tc>
          <w:tcPr>
            <w:tcW w:w="5969" w:type="dxa"/>
          </w:tcPr>
          <w:p w14:paraId="5151186E" w14:textId="77777777" w:rsidR="003627C5" w:rsidRDefault="00A9372B" w:rsidP="0068125C">
            <w:pPr>
              <w:spacing w:line="276" w:lineRule="auto"/>
              <w:rPr>
                <w:sz w:val="20"/>
              </w:rPr>
            </w:pPr>
            <w:r>
              <w:rPr>
                <w:sz w:val="20"/>
              </w:rPr>
              <w:t>Vaste tekst.</w:t>
            </w:r>
          </w:p>
          <w:p w14:paraId="7C1B370B" w14:textId="32A0CD0D" w:rsidR="00A9372B" w:rsidRPr="00D043D8" w:rsidRDefault="00A9372B" w:rsidP="0068125C">
            <w:pPr>
              <w:spacing w:line="276" w:lineRule="auto"/>
              <w:rPr>
                <w:sz w:val="20"/>
              </w:rPr>
            </w:pPr>
          </w:p>
        </w:tc>
      </w:tr>
      <w:tr w:rsidR="00423FEF" w14:paraId="6495AC08" w14:textId="77777777" w:rsidTr="005C4922">
        <w:tc>
          <w:tcPr>
            <w:tcW w:w="5933" w:type="dxa"/>
          </w:tcPr>
          <w:p w14:paraId="650C6DD0" w14:textId="0945D7F0" w:rsidR="00423FEF" w:rsidRPr="00F40F94" w:rsidRDefault="00423FEF" w:rsidP="00F40F94">
            <w:pPr>
              <w:widowControl w:val="0"/>
              <w:tabs>
                <w:tab w:val="left" w:pos="-1440"/>
                <w:tab w:val="left" w:pos="-720"/>
              </w:tabs>
              <w:suppressAutoHyphens/>
              <w:spacing w:line="240" w:lineRule="auto"/>
              <w:ind w:left="284"/>
              <w:rPr>
                <w:rFonts w:cs="Arial"/>
                <w:color w:val="FF0000"/>
                <w:kern w:val="0"/>
                <w:sz w:val="20"/>
                <w:lang w:eastAsia="nl-NL"/>
              </w:rPr>
            </w:pPr>
            <w:r w:rsidRPr="00FC5768">
              <w:rPr>
                <w:rFonts w:cs="Arial"/>
                <w:color w:val="FF0000"/>
                <w:kern w:val="0"/>
                <w:sz w:val="20"/>
                <w:lang w:eastAsia="nl-NL"/>
              </w:rPr>
              <w:t xml:space="preserve">hierna te noemen: </w:t>
            </w:r>
            <w:del w:id="68" w:author="Groot, Karina de" w:date="2025-01-09T14:39:00Z" w16du:dateUtc="2025-01-09T13:39:00Z">
              <w:r w:rsidRPr="00FC5768" w:rsidDel="00F40F94">
                <w:rPr>
                  <w:rFonts w:cs="Arial"/>
                  <w:color w:val="FF0000"/>
                  <w:kern w:val="0"/>
                  <w:sz w:val="20"/>
                  <w:lang w:eastAsia="nl-NL"/>
                </w:rPr>
                <w:delText xml:space="preserve">geldgever </w:delText>
              </w:r>
            </w:del>
            <w:ins w:id="69" w:author="Groot, Karina de" w:date="2025-01-09T14:40:00Z" w16du:dateUtc="2025-01-09T13:40:00Z">
              <w:r w:rsidR="00F40F94">
                <w:rPr>
                  <w:rFonts w:cs="Arial"/>
                  <w:color w:val="FF0000"/>
                  <w:kern w:val="0"/>
                  <w:sz w:val="20"/>
                  <w:lang w:eastAsia="nl-NL"/>
                </w:rPr>
                <w:t>“</w:t>
              </w:r>
            </w:ins>
            <w:ins w:id="70" w:author="Groot, Karina de" w:date="2025-01-13T09:07:00Z" w16du:dateUtc="2025-01-13T08:07:00Z">
              <w:r w:rsidR="00697971" w:rsidRPr="00FC5768">
                <w:rPr>
                  <w:rFonts w:cs="Arial"/>
                  <w:kern w:val="0"/>
                  <w:sz w:val="20"/>
                  <w:lang w:eastAsia="nl-NL"/>
                </w:rPr>
                <w:fldChar w:fldCharType="begin"/>
              </w:r>
              <w:r w:rsidR="00697971" w:rsidRPr="00FC5768">
                <w:rPr>
                  <w:rFonts w:cs="Arial"/>
                  <w:kern w:val="0"/>
                  <w:sz w:val="20"/>
                  <w:lang w:eastAsia="nl-NL"/>
                </w:rPr>
                <w:instrText>MacroButton Nomacro §</w:instrText>
              </w:r>
              <w:r w:rsidR="00697971" w:rsidRPr="00FC5768">
                <w:rPr>
                  <w:rFonts w:cs="Arial"/>
                  <w:kern w:val="0"/>
                  <w:sz w:val="20"/>
                  <w:lang w:eastAsia="nl-NL"/>
                </w:rPr>
                <w:fldChar w:fldCharType="end"/>
              </w:r>
              <w:r w:rsidR="00697971">
                <w:rPr>
                  <w:rFonts w:cs="Arial"/>
                  <w:kern w:val="0"/>
                  <w:sz w:val="20"/>
                  <w:lang w:eastAsia="nl-NL"/>
                </w:rPr>
                <w:t>naam geldverstrekker</w:t>
              </w:r>
              <w:r w:rsidR="00697971" w:rsidRPr="00FC5768">
                <w:rPr>
                  <w:rFonts w:cs="Arial"/>
                  <w:kern w:val="0"/>
                  <w:sz w:val="20"/>
                  <w:lang w:eastAsia="nl-NL"/>
                </w:rPr>
                <w:fldChar w:fldCharType="begin"/>
              </w:r>
              <w:r w:rsidR="00697971" w:rsidRPr="00FC5768">
                <w:rPr>
                  <w:rFonts w:cs="Arial"/>
                  <w:kern w:val="0"/>
                  <w:sz w:val="20"/>
                  <w:lang w:eastAsia="nl-NL"/>
                </w:rPr>
                <w:instrText>MacroButton Nomacro §</w:instrText>
              </w:r>
              <w:r w:rsidR="00697971" w:rsidRPr="00FC5768">
                <w:rPr>
                  <w:rFonts w:cs="Arial"/>
                  <w:kern w:val="0"/>
                  <w:sz w:val="20"/>
                  <w:lang w:eastAsia="nl-NL"/>
                </w:rPr>
                <w:fldChar w:fldCharType="end"/>
              </w:r>
            </w:ins>
            <w:ins w:id="71" w:author="Groot, Karina de" w:date="2025-01-09T14:40:00Z" w16du:dateUtc="2025-01-09T13:40:00Z">
              <w:r w:rsidR="00F40F94" w:rsidRPr="00EA02F7">
                <w:rPr>
                  <w:rFonts w:cs="Arial"/>
                  <w:color w:val="FF0000"/>
                  <w:kern w:val="0"/>
                  <w:sz w:val="20"/>
                  <w:lang w:eastAsia="nl-NL"/>
                  <w:rPrChange w:id="72" w:author="Groot, Karina de" w:date="2025-01-09T15:35:00Z" w16du:dateUtc="2025-01-09T14:35:00Z">
                    <w:rPr>
                      <w:rFonts w:cs="Arial"/>
                      <w:kern w:val="0"/>
                      <w:sz w:val="20"/>
                      <w:lang w:eastAsia="nl-NL"/>
                    </w:rPr>
                  </w:rPrChange>
                </w:rPr>
                <w:t>”</w:t>
              </w:r>
            </w:ins>
            <w:ins w:id="73" w:author="Groot, Karina de" w:date="2025-01-09T14:39:00Z" w16du:dateUtc="2025-01-09T13:39:00Z">
              <w:r w:rsidR="00F40F94" w:rsidRPr="00FC5768">
                <w:rPr>
                  <w:rFonts w:cs="Arial"/>
                  <w:color w:val="FF0000"/>
                  <w:kern w:val="0"/>
                  <w:sz w:val="20"/>
                  <w:lang w:eastAsia="nl-NL"/>
                </w:rPr>
                <w:t xml:space="preserve"> </w:t>
              </w:r>
            </w:ins>
            <w:r w:rsidRPr="00FC5768">
              <w:rPr>
                <w:rFonts w:cs="Arial"/>
                <w:color w:val="7030A0"/>
                <w:kern w:val="0"/>
                <w:sz w:val="20"/>
                <w:lang w:eastAsia="nl-NL"/>
              </w:rPr>
              <w:t>(waaronder begrepen haar rechtsopvolgers onder algemene en bijzondere titel)</w:t>
            </w:r>
            <w:r w:rsidRPr="00FC5768">
              <w:rPr>
                <w:rFonts w:cs="Arial"/>
                <w:color w:val="FF0000"/>
                <w:kern w:val="0"/>
                <w:sz w:val="20"/>
                <w:lang w:eastAsia="nl-NL"/>
              </w:rPr>
              <w:t xml:space="preserve">; </w:t>
            </w:r>
            <w:del w:id="74" w:author="Groot, Karina de" w:date="2025-01-09T14:43:00Z" w16du:dateUtc="2025-01-09T13:43:00Z">
              <w:r w:rsidRPr="00FC5768" w:rsidDel="00F40F94">
                <w:rPr>
                  <w:rFonts w:cs="Arial"/>
                  <w:color w:val="FF0000"/>
                  <w:kern w:val="0"/>
                  <w:sz w:val="20"/>
                  <w:lang w:eastAsia="nl-NL"/>
                </w:rPr>
                <w:delText xml:space="preserve"> </w:delText>
              </w:r>
            </w:del>
          </w:p>
          <w:p w14:paraId="3A733103" w14:textId="4DD0F9D0" w:rsidR="00423FEF" w:rsidRPr="00850B7B" w:rsidRDefault="00423FEF" w:rsidP="0068125C">
            <w:pPr>
              <w:ind w:left="354"/>
              <w:rPr>
                <w:rFonts w:cs="Arial"/>
                <w:color w:val="800080"/>
                <w:sz w:val="20"/>
              </w:rPr>
            </w:pPr>
          </w:p>
        </w:tc>
        <w:tc>
          <w:tcPr>
            <w:tcW w:w="5969" w:type="dxa"/>
          </w:tcPr>
          <w:p w14:paraId="2F8E2EF1" w14:textId="5497302D" w:rsidR="00D422FE" w:rsidRDefault="003E1677" w:rsidP="00BC7D82">
            <w:pPr>
              <w:spacing w:after="0" w:line="276" w:lineRule="auto"/>
              <w:rPr>
                <w:sz w:val="20"/>
              </w:rPr>
            </w:pPr>
            <w:r w:rsidRPr="003E1677">
              <w:rPr>
                <w:sz w:val="20"/>
              </w:rPr>
              <w:t xml:space="preserve">Vaste tekst met optionele </w:t>
            </w:r>
            <w:del w:id="75" w:author="Groot, Karina de" w:date="2025-01-13T08:59:00Z" w16du:dateUtc="2025-01-13T07:59:00Z">
              <w:r w:rsidRPr="003E1677" w:rsidDel="00995D65">
                <w:rPr>
                  <w:sz w:val="20"/>
                </w:rPr>
                <w:delText>tekst</w:delText>
              </w:r>
            </w:del>
            <w:ins w:id="76" w:author="Groot, Karina de" w:date="2025-01-13T08:57:00Z" w16du:dateUtc="2025-01-13T07:57:00Z">
              <w:r w:rsidR="00995D65">
                <w:rPr>
                  <w:sz w:val="20"/>
                </w:rPr>
                <w:t xml:space="preserve">en </w:t>
              </w:r>
            </w:ins>
            <w:ins w:id="77" w:author="Groot, Karina de" w:date="2025-01-13T09:08:00Z" w16du:dateUtc="2025-01-13T08:08:00Z">
              <w:r w:rsidR="00697971">
                <w:rPr>
                  <w:sz w:val="20"/>
                </w:rPr>
                <w:t>afgeleide tekst</w:t>
              </w:r>
            </w:ins>
            <w:ins w:id="78" w:author="Groot, Karina de" w:date="2025-01-13T09:27:00Z" w16du:dateUtc="2025-01-13T08:27:00Z">
              <w:r w:rsidR="00C81145">
                <w:rPr>
                  <w:sz w:val="20"/>
                </w:rPr>
                <w:t>.</w:t>
              </w:r>
            </w:ins>
            <w:del w:id="79" w:author="Groot, Karina de" w:date="2025-01-13T08:57:00Z" w16du:dateUtc="2025-01-13T07:57:00Z">
              <w:r w:rsidRPr="003E1677" w:rsidDel="00995D65">
                <w:rPr>
                  <w:sz w:val="20"/>
                </w:rPr>
                <w:delText>.</w:delText>
              </w:r>
            </w:del>
          </w:p>
          <w:p w14:paraId="6189E25A" w14:textId="77777777" w:rsidR="00935BFB" w:rsidRDefault="00935BFB" w:rsidP="00BC7D82">
            <w:pPr>
              <w:spacing w:after="0" w:line="276" w:lineRule="auto"/>
              <w:rPr>
                <w:ins w:id="80" w:author="Groot, Karina de" w:date="2025-01-13T08:59:00Z" w16du:dateUtc="2025-01-13T07:59:00Z"/>
                <w:sz w:val="20"/>
              </w:rPr>
            </w:pPr>
          </w:p>
          <w:p w14:paraId="6409719E" w14:textId="14E4FC8B" w:rsidR="00697971" w:rsidRDefault="00995D65" w:rsidP="00697971">
            <w:pPr>
              <w:autoSpaceDE w:val="0"/>
              <w:autoSpaceDN w:val="0"/>
              <w:adjustRightInd w:val="0"/>
              <w:spacing w:after="0" w:line="276" w:lineRule="auto"/>
              <w:rPr>
                <w:ins w:id="81" w:author="Groot, Karina de" w:date="2025-01-13T09:12:00Z" w16du:dateUtc="2025-01-13T08:12:00Z"/>
                <w:kern w:val="0"/>
                <w:sz w:val="20"/>
                <w:lang w:eastAsia="nl-NL"/>
              </w:rPr>
            </w:pPr>
            <w:ins w:id="82" w:author="Groot, Karina de" w:date="2025-01-13T08:59:00Z" w16du:dateUtc="2025-01-13T07:59:00Z">
              <w:r>
                <w:rPr>
                  <w:kern w:val="0"/>
                  <w:sz w:val="20"/>
                  <w:lang w:eastAsia="nl-NL"/>
                </w:rPr>
                <w:t xml:space="preserve">Omdat dit een generieke akte is kunnen er verschillende hypotheekaanbieders zijn. </w:t>
              </w:r>
            </w:ins>
            <w:ins w:id="83" w:author="Groot, Karina de" w:date="2025-01-13T09:10:00Z" w16du:dateUtc="2025-01-13T08:10:00Z">
              <w:r w:rsidR="00697971">
                <w:rPr>
                  <w:kern w:val="0"/>
                  <w:sz w:val="20"/>
                  <w:lang w:eastAsia="nl-NL"/>
                </w:rPr>
                <w:t xml:space="preserve">Daarom is er voor gekozen om de </w:t>
              </w:r>
            </w:ins>
            <w:ins w:id="84" w:author="Groot, Karina de" w:date="2025-01-13T09:11:00Z" w16du:dateUtc="2025-01-13T08:11:00Z">
              <w:r w:rsidR="00697971">
                <w:rPr>
                  <w:kern w:val="0"/>
                  <w:sz w:val="20"/>
                  <w:lang w:eastAsia="nl-NL"/>
                </w:rPr>
                <w:t xml:space="preserve">naam van de geldverstrekker te laten afleiden net </w:t>
              </w:r>
            </w:ins>
            <w:ins w:id="85" w:author="Groot, Karina de" w:date="2025-01-13T09:13:00Z" w16du:dateUtc="2025-01-13T08:13:00Z">
              <w:r w:rsidR="00697971">
                <w:rPr>
                  <w:kern w:val="0"/>
                  <w:sz w:val="20"/>
                  <w:lang w:eastAsia="nl-NL"/>
                </w:rPr>
                <w:t>zoals</w:t>
              </w:r>
            </w:ins>
            <w:ins w:id="86" w:author="Groot, Karina de" w:date="2025-01-13T09:12:00Z" w16du:dateUtc="2025-01-13T08:12:00Z">
              <w:r w:rsidR="00697971">
                <w:rPr>
                  <w:kern w:val="0"/>
                  <w:sz w:val="20"/>
                  <w:lang w:eastAsia="nl-NL"/>
                </w:rPr>
                <w:t xml:space="preserve"> </w:t>
              </w:r>
            </w:ins>
            <w:ins w:id="87" w:author="Groot, Karina de" w:date="2025-01-13T09:13:00Z" w16du:dateUtc="2025-01-13T08:13:00Z">
              <w:r w:rsidR="00697971">
                <w:rPr>
                  <w:kern w:val="0"/>
                  <w:sz w:val="20"/>
                  <w:lang w:eastAsia="nl-NL"/>
                </w:rPr>
                <w:t xml:space="preserve">dat </w:t>
              </w:r>
            </w:ins>
            <w:ins w:id="88" w:author="Groot, Karina de" w:date="2025-01-13T09:12:00Z" w16du:dateUtc="2025-01-13T08:12:00Z">
              <w:r w:rsidR="00697971">
                <w:rPr>
                  <w:kern w:val="0"/>
                  <w:sz w:val="20"/>
                  <w:lang w:eastAsia="nl-NL"/>
                </w:rPr>
                <w:t>in de gehele akte is gedaan.</w:t>
              </w:r>
            </w:ins>
          </w:p>
          <w:p w14:paraId="3E827B89" w14:textId="2BFB0E1F" w:rsidR="00697971" w:rsidRDefault="00697971" w:rsidP="00697971">
            <w:pPr>
              <w:autoSpaceDE w:val="0"/>
              <w:autoSpaceDN w:val="0"/>
              <w:adjustRightInd w:val="0"/>
              <w:spacing w:after="0" w:line="276" w:lineRule="auto"/>
              <w:rPr>
                <w:ins w:id="89" w:author="Groot, Karina de" w:date="2025-01-13T09:09:00Z" w16du:dateUtc="2025-01-13T08:09:00Z"/>
                <w:kern w:val="0"/>
                <w:sz w:val="20"/>
                <w:lang w:eastAsia="nl-NL"/>
              </w:rPr>
            </w:pPr>
            <w:ins w:id="90" w:author="Groot, Karina de" w:date="2025-01-13T09:12:00Z" w16du:dateUtc="2025-01-13T08:12:00Z">
              <w:r>
                <w:rPr>
                  <w:kern w:val="0"/>
                  <w:sz w:val="20"/>
                  <w:lang w:eastAsia="nl-NL"/>
                </w:rPr>
                <w:t>Het veld ‘aanduidingPartij</w:t>
              </w:r>
            </w:ins>
            <w:ins w:id="91" w:author="Groot, Karina de" w:date="2025-01-13T09:13:00Z" w16du:dateUtc="2025-01-13T08:13:00Z">
              <w:r>
                <w:rPr>
                  <w:kern w:val="0"/>
                  <w:sz w:val="20"/>
                  <w:lang w:eastAsia="nl-NL"/>
                </w:rPr>
                <w:t>’</w:t>
              </w:r>
            </w:ins>
            <w:ins w:id="92" w:author="Groot, Karina de" w:date="2025-01-13T09:12:00Z" w16du:dateUtc="2025-01-13T08:12:00Z">
              <w:r>
                <w:rPr>
                  <w:kern w:val="0"/>
                  <w:sz w:val="20"/>
                  <w:lang w:eastAsia="nl-NL"/>
                </w:rPr>
                <w:t xml:space="preserve"> is een verplicht veld en moet </w:t>
              </w:r>
            </w:ins>
            <w:ins w:id="93" w:author="Groot, Karina de" w:date="2025-01-13T09:14:00Z" w16du:dateUtc="2025-01-13T08:14:00Z">
              <w:r>
                <w:rPr>
                  <w:kern w:val="0"/>
                  <w:sz w:val="20"/>
                  <w:lang w:eastAsia="nl-NL"/>
                </w:rPr>
                <w:t xml:space="preserve">altijd </w:t>
              </w:r>
            </w:ins>
            <w:ins w:id="94" w:author="Groot, Karina de" w:date="2025-01-13T09:12:00Z" w16du:dateUtc="2025-01-13T08:12:00Z">
              <w:r>
                <w:rPr>
                  <w:kern w:val="0"/>
                  <w:sz w:val="20"/>
                  <w:lang w:eastAsia="nl-NL"/>
                </w:rPr>
                <w:t>worde</w:t>
              </w:r>
            </w:ins>
            <w:ins w:id="95" w:author="Groot, Karina de" w:date="2025-01-13T09:14:00Z" w16du:dateUtc="2025-01-13T08:14:00Z">
              <w:r>
                <w:rPr>
                  <w:kern w:val="0"/>
                  <w:sz w:val="20"/>
                  <w:lang w:eastAsia="nl-NL"/>
                </w:rPr>
                <w:t>n</w:t>
              </w:r>
            </w:ins>
            <w:ins w:id="96" w:author="Groot, Karina de" w:date="2025-01-13T09:12:00Z" w16du:dateUtc="2025-01-13T08:12:00Z">
              <w:r>
                <w:rPr>
                  <w:kern w:val="0"/>
                  <w:sz w:val="20"/>
                  <w:lang w:eastAsia="nl-NL"/>
                </w:rPr>
                <w:t xml:space="preserve"> ingevuld met de va</w:t>
              </w:r>
            </w:ins>
            <w:ins w:id="97" w:author="Groot, Karina de" w:date="2025-01-13T09:13:00Z" w16du:dateUtc="2025-01-13T08:13:00Z">
              <w:r>
                <w:rPr>
                  <w:kern w:val="0"/>
                  <w:sz w:val="20"/>
                  <w:lang w:eastAsia="nl-NL"/>
                </w:rPr>
                <w:t>ste waarde ‘geld</w:t>
              </w:r>
            </w:ins>
            <w:ins w:id="98" w:author="Groot, Karina de" w:date="2025-01-13T10:06:00Z" w16du:dateUtc="2025-01-13T09:06:00Z">
              <w:r w:rsidR="00491372">
                <w:rPr>
                  <w:kern w:val="0"/>
                  <w:sz w:val="20"/>
                  <w:lang w:eastAsia="nl-NL"/>
                </w:rPr>
                <w:t>verstrekker</w:t>
              </w:r>
            </w:ins>
            <w:ins w:id="99" w:author="Groot, Karina de" w:date="2025-01-13T09:13:00Z" w16du:dateUtc="2025-01-13T08:13:00Z">
              <w:r>
                <w:rPr>
                  <w:kern w:val="0"/>
                  <w:sz w:val="20"/>
                  <w:lang w:eastAsia="nl-NL"/>
                </w:rPr>
                <w:t>’</w:t>
              </w:r>
            </w:ins>
          </w:p>
          <w:p w14:paraId="751E363D" w14:textId="77777777" w:rsidR="00697971" w:rsidRDefault="00697971" w:rsidP="00697971">
            <w:pPr>
              <w:autoSpaceDE w:val="0"/>
              <w:autoSpaceDN w:val="0"/>
              <w:adjustRightInd w:val="0"/>
              <w:spacing w:after="0" w:line="276" w:lineRule="auto"/>
              <w:rPr>
                <w:ins w:id="100" w:author="Groot, Karina de" w:date="2025-01-13T09:09:00Z" w16du:dateUtc="2025-01-13T08:09:00Z"/>
                <w:kern w:val="0"/>
                <w:sz w:val="20"/>
                <w:lang w:eastAsia="nl-NL"/>
              </w:rPr>
            </w:pPr>
          </w:p>
          <w:p w14:paraId="4EDBDB9C" w14:textId="6D0DF527" w:rsidR="00697971" w:rsidRDefault="00697971" w:rsidP="00697971">
            <w:pPr>
              <w:autoSpaceDE w:val="0"/>
              <w:autoSpaceDN w:val="0"/>
              <w:adjustRightInd w:val="0"/>
              <w:spacing w:after="0" w:line="276" w:lineRule="auto"/>
              <w:rPr>
                <w:ins w:id="101" w:author="Groot, Karina de" w:date="2025-01-13T09:09:00Z" w16du:dateUtc="2025-01-13T08:09:00Z"/>
                <w:b/>
                <w:bCs/>
                <w:snapToGrid/>
                <w:kern w:val="0"/>
                <w:sz w:val="20"/>
                <w:u w:val="single"/>
                <w:lang w:eastAsia="nl-NL"/>
              </w:rPr>
            </w:pPr>
            <w:ins w:id="102" w:author="Groot, Karina de" w:date="2025-01-13T09:09:00Z" w16du:dateUtc="2025-01-13T08:09:00Z">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ins>
            <w:ins w:id="103" w:author="Groot, Karina de" w:date="2025-01-13T09:10:00Z" w16du:dateUtc="2025-01-13T08:10:00Z">
              <w:r>
                <w:rPr>
                  <w:b/>
                  <w:bCs/>
                  <w:snapToGrid/>
                  <w:kern w:val="0"/>
                  <w:sz w:val="20"/>
                  <w:u w:val="single"/>
                  <w:lang w:eastAsia="nl-NL"/>
                </w:rPr>
                <w:t xml:space="preserve"> afleiden uit:</w:t>
              </w:r>
            </w:ins>
          </w:p>
          <w:p w14:paraId="6384DB91" w14:textId="77777777" w:rsidR="00697971" w:rsidRPr="00573FA8" w:rsidRDefault="00697971" w:rsidP="00697971">
            <w:pPr>
              <w:spacing w:after="0" w:line="276" w:lineRule="auto"/>
              <w:rPr>
                <w:ins w:id="104" w:author="Groot, Karina de" w:date="2025-01-13T09:09:00Z" w16du:dateUtc="2025-01-13T08:09:00Z"/>
                <w:rFonts w:cs="Arial"/>
                <w:sz w:val="20"/>
              </w:rPr>
            </w:pPr>
            <w:ins w:id="105" w:author="Groot, Karina de" w:date="2025-01-13T09:09:00Z" w16du:dateUtc="2025-01-13T08:09:00Z">
              <w:r w:rsidRPr="00573FA8">
                <w:rPr>
                  <w:rFonts w:cs="Arial"/>
                  <w:sz w:val="20"/>
                </w:rPr>
                <w:t xml:space="preserve">//IMKAD_AangebodenStuk/StukdeelHypotheek [aanduidingHypotheek = niet aanwezig] </w:t>
              </w:r>
            </w:ins>
          </w:p>
          <w:p w14:paraId="7AE83917" w14:textId="77777777" w:rsidR="00697971" w:rsidRPr="00DD6712" w:rsidRDefault="00697971" w:rsidP="00697971">
            <w:pPr>
              <w:autoSpaceDE w:val="0"/>
              <w:autoSpaceDN w:val="0"/>
              <w:adjustRightInd w:val="0"/>
              <w:spacing w:after="0" w:line="276" w:lineRule="auto"/>
              <w:rPr>
                <w:ins w:id="106" w:author="Groot, Karina de" w:date="2025-01-13T09:09:00Z" w16du:dateUtc="2025-01-13T08:09:00Z"/>
                <w:b/>
                <w:bCs/>
                <w:snapToGrid/>
                <w:kern w:val="0"/>
                <w:sz w:val="20"/>
                <w:u w:val="single"/>
                <w:lang w:eastAsia="nl-NL"/>
              </w:rPr>
            </w:pPr>
            <w:ins w:id="107" w:author="Groot, Karina de" w:date="2025-01-13T09:09:00Z" w16du:dateUtc="2025-01-13T08:09:00Z">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ins>
          </w:p>
          <w:p w14:paraId="39E32B61" w14:textId="77777777" w:rsidR="00697971" w:rsidRDefault="00697971" w:rsidP="00697971">
            <w:pPr>
              <w:spacing w:after="0" w:line="276" w:lineRule="auto"/>
              <w:rPr>
                <w:ins w:id="108" w:author="Groot, Karina de" w:date="2025-01-13T09:09:00Z" w16du:dateUtc="2025-01-13T08:09:00Z"/>
                <w:sz w:val="20"/>
              </w:rPr>
            </w:pPr>
            <w:ins w:id="109" w:author="Groot, Karina de" w:date="2025-01-13T09:09:00Z" w16du:dateUtc="2025-01-13T08:09:00Z">
              <w:r w:rsidRPr="001E342A">
                <w:rPr>
                  <w:sz w:val="20"/>
                  <w:lang w:val="nl"/>
                </w:rPr>
                <w:t>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ins>
          </w:p>
          <w:p w14:paraId="71C1D0BE" w14:textId="5B04042D" w:rsidR="00995D65" w:rsidDel="00697971" w:rsidRDefault="00995D65" w:rsidP="00BC7D82">
            <w:pPr>
              <w:spacing w:after="0" w:line="276" w:lineRule="auto"/>
              <w:rPr>
                <w:del w:id="110" w:author="Groot, Karina de" w:date="2025-01-13T09:09:00Z" w16du:dateUtc="2025-01-13T08:09:00Z"/>
                <w:sz w:val="20"/>
              </w:rPr>
            </w:pPr>
          </w:p>
          <w:p w14:paraId="09D672EE" w14:textId="77777777" w:rsidR="00995D65" w:rsidRDefault="00995D65" w:rsidP="00BC7D82">
            <w:pPr>
              <w:autoSpaceDE w:val="0"/>
              <w:autoSpaceDN w:val="0"/>
              <w:adjustRightInd w:val="0"/>
              <w:spacing w:after="0" w:line="276" w:lineRule="auto"/>
              <w:rPr>
                <w:ins w:id="111" w:author="Groot, Karina de" w:date="2025-01-13T08:57:00Z" w16du:dateUtc="2025-01-13T07:57:00Z"/>
                <w:b/>
                <w:bCs/>
                <w:snapToGrid/>
                <w:kern w:val="0"/>
                <w:sz w:val="20"/>
                <w:u w:val="single"/>
                <w:lang w:eastAsia="nl-NL"/>
              </w:rPr>
            </w:pPr>
          </w:p>
          <w:p w14:paraId="569F78FB" w14:textId="072F2D01" w:rsidR="00935BFB" w:rsidRPr="00573FA8" w:rsidRDefault="00935BFB" w:rsidP="00BC7D82">
            <w:pPr>
              <w:autoSpaceDE w:val="0"/>
              <w:autoSpaceDN w:val="0"/>
              <w:adjustRightInd w:val="0"/>
              <w:spacing w:after="0"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aanduiding partij</w:t>
            </w:r>
            <w:r w:rsidRPr="00573FA8">
              <w:rPr>
                <w:b/>
                <w:bCs/>
                <w:snapToGrid/>
                <w:kern w:val="0"/>
                <w:sz w:val="20"/>
                <w:u w:val="single"/>
                <w:lang w:eastAsia="nl-NL"/>
              </w:rPr>
              <w:t>:</w:t>
            </w:r>
            <w:ins w:id="112" w:author="Groot, Karina de" w:date="2025-01-13T09:10:00Z" w16du:dateUtc="2025-01-13T08:10:00Z">
              <w:r w:rsidR="00697971">
                <w:rPr>
                  <w:b/>
                  <w:bCs/>
                  <w:snapToGrid/>
                  <w:kern w:val="0"/>
                  <w:sz w:val="20"/>
                  <w:u w:val="single"/>
                  <w:lang w:eastAsia="nl-NL"/>
                </w:rPr>
                <w:t xml:space="preserve"> =verplicht</w:t>
              </w:r>
            </w:ins>
            <w:ins w:id="113" w:author="Groot, Karina de" w:date="2025-01-13T09:11:00Z" w16du:dateUtc="2025-01-13T08:11:00Z">
              <w:r w:rsidR="00697971">
                <w:rPr>
                  <w:b/>
                  <w:bCs/>
                  <w:snapToGrid/>
                  <w:kern w:val="0"/>
                  <w:sz w:val="20"/>
                  <w:u w:val="single"/>
                  <w:lang w:eastAsia="nl-NL"/>
                </w:rPr>
                <w:t xml:space="preserve"> in de XML opnemen:</w:t>
              </w:r>
            </w:ins>
          </w:p>
          <w:p w14:paraId="1848D487" w14:textId="1BDD7D03" w:rsidR="00697971" w:rsidRPr="00573FA8" w:rsidRDefault="00697971" w:rsidP="00697971">
            <w:pPr>
              <w:spacing w:after="0" w:line="276" w:lineRule="auto"/>
              <w:rPr>
                <w:ins w:id="114" w:author="Groot, Karina de" w:date="2025-01-13T09:08:00Z" w16du:dateUtc="2025-01-13T08:08:00Z"/>
                <w:kern w:val="0"/>
                <w:sz w:val="20"/>
                <w:lang w:eastAsia="nl-NL"/>
              </w:rPr>
            </w:pPr>
            <w:ins w:id="115" w:author="Groot, Karina de" w:date="2025-01-13T09:08:00Z" w16du:dateUtc="2025-01-13T08:08:00Z">
              <w:r w:rsidRPr="003E1677">
                <w:rPr>
                  <w:sz w:val="20"/>
                </w:rPr>
                <w:t>AangebodenStuk/</w:t>
              </w:r>
              <w:r w:rsidRPr="00573FA8">
                <w:rPr>
                  <w:rFonts w:cs="Arial"/>
                  <w:sz w:val="20"/>
                </w:rPr>
                <w:t xml:space="preserve">StukdeelHypotheek [aanduidingHypotheek = niet aanwezig] /verkrijgerRechtRef </w:t>
              </w:r>
              <w:r w:rsidRPr="00573FA8">
                <w:rPr>
                  <w:rFonts w:cs="Arial"/>
                  <w:snapToGrid/>
                  <w:kern w:val="0"/>
                  <w:sz w:val="20"/>
                  <w:lang w:eastAsia="nl-NL"/>
                </w:rPr>
                <w:t>Partij/</w:t>
              </w:r>
              <w:r w:rsidRPr="00573FA8">
                <w:rPr>
                  <w:kern w:val="0"/>
                  <w:sz w:val="20"/>
                  <w:lang w:eastAsia="nl-NL"/>
                </w:rPr>
                <w:t>./aanduidingPartij</w:t>
              </w:r>
              <w:r>
                <w:rPr>
                  <w:kern w:val="0"/>
                  <w:sz w:val="20"/>
                  <w:lang w:eastAsia="nl-NL"/>
                </w:rPr>
                <w:t xml:space="preserve"> =</w:t>
              </w:r>
              <w:r w:rsidRPr="00573FA8">
                <w:rPr>
                  <w:kern w:val="0"/>
                  <w:sz w:val="20"/>
                  <w:lang w:eastAsia="nl-NL"/>
                </w:rPr>
                <w:t>(‘</w:t>
              </w:r>
              <w:r>
                <w:rPr>
                  <w:kern w:val="0"/>
                  <w:sz w:val="20"/>
                  <w:lang w:eastAsia="nl-NL"/>
                </w:rPr>
                <w:t>geld</w:t>
              </w:r>
            </w:ins>
            <w:ins w:id="116" w:author="Groot, Karina de" w:date="2025-01-13T09:40:00Z" w16du:dateUtc="2025-01-13T08:40:00Z">
              <w:r w:rsidR="00C81145">
                <w:rPr>
                  <w:kern w:val="0"/>
                  <w:sz w:val="20"/>
                  <w:lang w:eastAsia="nl-NL"/>
                </w:rPr>
                <w:t>verstrekker</w:t>
              </w:r>
            </w:ins>
            <w:ins w:id="117" w:author="Groot, Karina de" w:date="2025-01-13T09:08:00Z" w16du:dateUtc="2025-01-13T08:08:00Z">
              <w:r>
                <w:rPr>
                  <w:kern w:val="0"/>
                  <w:sz w:val="20"/>
                  <w:lang w:eastAsia="nl-NL"/>
                </w:rPr>
                <w:t>’</w:t>
              </w:r>
              <w:r w:rsidRPr="00573FA8">
                <w:rPr>
                  <w:kern w:val="0"/>
                  <w:sz w:val="20"/>
                  <w:lang w:eastAsia="nl-NL"/>
                </w:rPr>
                <w:t>)</w:t>
              </w:r>
              <w:r>
                <w:rPr>
                  <w:kern w:val="0"/>
                  <w:sz w:val="20"/>
                  <w:lang w:eastAsia="nl-NL"/>
                </w:rPr>
                <w:t xml:space="preserve"> </w:t>
              </w:r>
            </w:ins>
          </w:p>
          <w:p w14:paraId="6247A64B" w14:textId="77777777" w:rsidR="00995D65" w:rsidRDefault="00995D65" w:rsidP="00995D65">
            <w:pPr>
              <w:autoSpaceDE w:val="0"/>
              <w:autoSpaceDN w:val="0"/>
              <w:adjustRightInd w:val="0"/>
              <w:spacing w:after="0" w:line="276" w:lineRule="auto"/>
              <w:rPr>
                <w:ins w:id="118" w:author="Groot, Karina de" w:date="2025-01-13T08:38:00Z" w16du:dateUtc="2025-01-13T07:38:00Z"/>
                <w:kern w:val="0"/>
                <w:sz w:val="20"/>
                <w:lang w:eastAsia="nl-NL"/>
              </w:rPr>
            </w:pPr>
          </w:p>
          <w:p w14:paraId="3EF11D42" w14:textId="6AF91707" w:rsidR="00935BFB" w:rsidRPr="00573FA8" w:rsidDel="00995D65" w:rsidRDefault="0094339B" w:rsidP="00BC7D82">
            <w:pPr>
              <w:spacing w:after="0" w:line="276" w:lineRule="auto"/>
              <w:rPr>
                <w:del w:id="119" w:author="Groot, Karina de" w:date="2025-01-13T08:37:00Z" w16du:dateUtc="2025-01-13T07:37:00Z"/>
                <w:kern w:val="0"/>
                <w:sz w:val="20"/>
                <w:lang w:eastAsia="nl-NL"/>
              </w:rPr>
            </w:pPr>
            <w:del w:id="120" w:author="Groot, Karina de" w:date="2025-01-13T08:37:00Z" w16du:dateUtc="2025-01-13T07:37:00Z">
              <w:r w:rsidRPr="003E1677" w:rsidDel="00995D65">
                <w:rPr>
                  <w:sz w:val="20"/>
                </w:rPr>
                <w:delText>AangebodenStuk/</w:delText>
              </w:r>
              <w:r w:rsidRPr="00573FA8" w:rsidDel="00995D65">
                <w:rPr>
                  <w:rFonts w:cs="Arial"/>
                  <w:sz w:val="20"/>
                </w:rPr>
                <w:delText xml:space="preserve">StukdeelHypotheek [aanduidingHypotheek = niet aanwezig] /verkrijgerRechtRef </w:delText>
              </w:r>
              <w:r w:rsidR="00935BFB" w:rsidRPr="00573FA8" w:rsidDel="00995D65">
                <w:rPr>
                  <w:rFonts w:cs="Arial"/>
                  <w:snapToGrid/>
                  <w:kern w:val="0"/>
                  <w:sz w:val="20"/>
                  <w:lang w:eastAsia="nl-NL"/>
                </w:rPr>
                <w:delText>Partij/</w:delText>
              </w:r>
              <w:r w:rsidR="00935BFB" w:rsidRPr="00573FA8" w:rsidDel="00995D65">
                <w:rPr>
                  <w:kern w:val="0"/>
                  <w:sz w:val="20"/>
                  <w:lang w:eastAsia="nl-NL"/>
                </w:rPr>
                <w:delText>./aanduidingPartij</w:delText>
              </w:r>
              <w:r w:rsidR="00935BFB" w:rsidDel="00995D65">
                <w:rPr>
                  <w:kern w:val="0"/>
                  <w:sz w:val="20"/>
                  <w:lang w:eastAsia="nl-NL"/>
                </w:rPr>
                <w:delText xml:space="preserve"> =</w:delText>
              </w:r>
              <w:r w:rsidR="00935BFB" w:rsidRPr="00573FA8" w:rsidDel="00995D65">
                <w:rPr>
                  <w:kern w:val="0"/>
                  <w:sz w:val="20"/>
                  <w:lang w:eastAsia="nl-NL"/>
                </w:rPr>
                <w:delText>(‘</w:delText>
              </w:r>
            </w:del>
            <w:del w:id="121" w:author="Groot, Karina de" w:date="2025-01-09T15:34:00Z" w16du:dateUtc="2025-01-09T14:34:00Z">
              <w:r w:rsidR="00A454B5" w:rsidDel="00173582">
                <w:rPr>
                  <w:kern w:val="0"/>
                  <w:sz w:val="20"/>
                  <w:lang w:eastAsia="nl-NL"/>
                </w:rPr>
                <w:delText>geldgever’</w:delText>
              </w:r>
            </w:del>
            <w:del w:id="122" w:author="Groot, Karina de" w:date="2025-01-13T08:37:00Z" w16du:dateUtc="2025-01-13T07:37:00Z">
              <w:r w:rsidR="00935BFB" w:rsidRPr="00573FA8" w:rsidDel="00995D65">
                <w:rPr>
                  <w:kern w:val="0"/>
                  <w:sz w:val="20"/>
                  <w:lang w:eastAsia="nl-NL"/>
                </w:rPr>
                <w:delText>)</w:delText>
              </w:r>
            </w:del>
          </w:p>
          <w:p w14:paraId="248486E0" w14:textId="77777777" w:rsidR="00D422FE" w:rsidRDefault="00D422FE" w:rsidP="00BC7D82">
            <w:pPr>
              <w:spacing w:after="0" w:line="276" w:lineRule="auto"/>
              <w:rPr>
                <w:sz w:val="20"/>
              </w:rPr>
            </w:pPr>
          </w:p>
          <w:p w14:paraId="1412AF35" w14:textId="6F767C5F" w:rsidR="003E1677" w:rsidRPr="00D422FE" w:rsidRDefault="003E1677" w:rsidP="00BC7D82">
            <w:pPr>
              <w:spacing w:after="0" w:line="276" w:lineRule="auto"/>
              <w:rPr>
                <w:b/>
                <w:bCs/>
                <w:sz w:val="20"/>
                <w:u w:val="single"/>
              </w:rPr>
            </w:pPr>
            <w:r w:rsidRPr="00D422FE">
              <w:rPr>
                <w:b/>
                <w:bCs/>
                <w:sz w:val="20"/>
                <w:u w:val="single"/>
              </w:rPr>
              <w:t xml:space="preserve">Mapping: tekst </w:t>
            </w:r>
            <w:r w:rsidRPr="00D422FE">
              <w:rPr>
                <w:rFonts w:cs="Arial"/>
                <w:color w:val="7030A0"/>
                <w:kern w:val="0"/>
                <w:sz w:val="20"/>
                <w:u w:val="single"/>
                <w:lang w:eastAsia="nl-NL"/>
              </w:rPr>
              <w:t>(waaronder begrepen…….)</w:t>
            </w:r>
          </w:p>
          <w:p w14:paraId="2BD8528E" w14:textId="77777777" w:rsidR="003E1677" w:rsidRPr="003E1677" w:rsidRDefault="003E1677" w:rsidP="00BC7D82">
            <w:pPr>
              <w:spacing w:after="0" w:line="276" w:lineRule="auto"/>
              <w:rPr>
                <w:sz w:val="20"/>
              </w:rPr>
            </w:pPr>
            <w:r w:rsidRPr="003E1677">
              <w:rPr>
                <w:sz w:val="20"/>
              </w:rPr>
              <w:t>AangebodenStuk/Partij/tekstKeuze</w:t>
            </w:r>
          </w:p>
          <w:p w14:paraId="24E3E44F" w14:textId="77777777" w:rsidR="003E1677" w:rsidRPr="003E1677" w:rsidRDefault="003E1677" w:rsidP="00BC7D82">
            <w:pPr>
              <w:keepNext/>
              <w:spacing w:after="0" w:line="276" w:lineRule="auto"/>
              <w:ind w:left="227"/>
              <w:rPr>
                <w:sz w:val="20"/>
              </w:rPr>
            </w:pPr>
            <w:r w:rsidRPr="003E1677">
              <w:rPr>
                <w:sz w:val="20"/>
              </w:rPr>
              <w:lastRenderedPageBreak/>
              <w:t>./tagNaam(k_RechtsOpvolgers)</w:t>
            </w:r>
          </w:p>
          <w:p w14:paraId="55BA728E" w14:textId="77777777" w:rsidR="003E1677" w:rsidRPr="003E1677" w:rsidRDefault="003E1677" w:rsidP="00BC7D82">
            <w:pPr>
              <w:keepNext/>
              <w:spacing w:after="0" w:line="276" w:lineRule="auto"/>
              <w:ind w:left="227"/>
              <w:rPr>
                <w:sz w:val="20"/>
              </w:rPr>
            </w:pPr>
            <w:r w:rsidRPr="003E1677">
              <w:rPr>
                <w:sz w:val="20"/>
              </w:rPr>
              <w:t>./tekst = (‘true’ = tekst wordt wel getoond; ‘false’ = tekst wordt niet getoond)</w:t>
            </w:r>
          </w:p>
          <w:p w14:paraId="702C0A57" w14:textId="77777777" w:rsidR="00423FEF" w:rsidRPr="00D043D8" w:rsidRDefault="00423FEF" w:rsidP="0068125C">
            <w:pPr>
              <w:spacing w:line="276" w:lineRule="auto"/>
              <w:rPr>
                <w:sz w:val="20"/>
              </w:rPr>
            </w:pPr>
          </w:p>
        </w:tc>
      </w:tr>
    </w:tbl>
    <w:p w14:paraId="429B9D82" w14:textId="65C368E0" w:rsidR="00253DF5" w:rsidRPr="00206139" w:rsidRDefault="00253DF5" w:rsidP="00F16162">
      <w:pPr>
        <w:pStyle w:val="subsubkarina"/>
        <w:spacing w:after="240"/>
      </w:pPr>
      <w:bookmarkStart w:id="123" w:name="_Toc180074940"/>
      <w:bookmarkEnd w:id="65"/>
      <w:r w:rsidRPr="00253DF5">
        <w:lastRenderedPageBreak/>
        <w:t>Hypotheekgever</w:t>
      </w:r>
      <w:r>
        <w:t xml:space="preserve"> en Schuldenaar</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53DF5" w14:paraId="2476E17C" w14:textId="77777777" w:rsidTr="00145BEC">
        <w:tc>
          <w:tcPr>
            <w:tcW w:w="5933" w:type="dxa"/>
            <w:shd w:val="clear" w:color="auto" w:fill="DEEAF6" w:themeFill="accent1" w:themeFillTint="33"/>
          </w:tcPr>
          <w:p w14:paraId="66F6518D" w14:textId="77777777" w:rsidR="00253DF5" w:rsidRDefault="00253DF5" w:rsidP="00253DF5">
            <w:pPr>
              <w:rPr>
                <w:lang w:val="nl"/>
              </w:rPr>
            </w:pPr>
            <w:r>
              <w:rPr>
                <w:lang w:val="nl"/>
              </w:rPr>
              <w:t>Modeldocument tekst</w:t>
            </w:r>
          </w:p>
        </w:tc>
        <w:tc>
          <w:tcPr>
            <w:tcW w:w="5933" w:type="dxa"/>
            <w:shd w:val="clear" w:color="auto" w:fill="DEEAF6" w:themeFill="accent1" w:themeFillTint="33"/>
          </w:tcPr>
          <w:p w14:paraId="12A37973" w14:textId="77777777" w:rsidR="00253DF5" w:rsidRDefault="00253DF5" w:rsidP="00253DF5">
            <w:pPr>
              <w:rPr>
                <w:lang w:val="nl"/>
              </w:rPr>
            </w:pPr>
            <w:r>
              <w:rPr>
                <w:lang w:val="nl"/>
              </w:rPr>
              <w:t>Toelichting en mapping</w:t>
            </w:r>
          </w:p>
        </w:tc>
      </w:tr>
      <w:tr w:rsidR="00253DF5" w14:paraId="5D7BB2B1" w14:textId="77777777" w:rsidTr="00145BEC">
        <w:tc>
          <w:tcPr>
            <w:tcW w:w="5933" w:type="dxa"/>
          </w:tcPr>
          <w:p w14:paraId="7FB50811" w14:textId="63B4C589" w:rsidR="00253DF5" w:rsidRDefault="008F562E" w:rsidP="00145BEC">
            <w:pPr>
              <w:rPr>
                <w:lang w:val="nl"/>
              </w:rPr>
            </w:pPr>
            <w:r>
              <w:rPr>
                <w:color w:val="FF0000"/>
                <w:sz w:val="20"/>
              </w:rPr>
              <w:t>2</w:t>
            </w:r>
            <w:r w:rsidR="00253DF5" w:rsidRPr="00604095">
              <w:rPr>
                <w:color w:val="FF0000"/>
                <w:sz w:val="20"/>
              </w:rPr>
              <w:t>.</w:t>
            </w:r>
          </w:p>
        </w:tc>
        <w:tc>
          <w:tcPr>
            <w:tcW w:w="5933" w:type="dxa"/>
          </w:tcPr>
          <w:p w14:paraId="5F0372F4" w14:textId="77777777" w:rsidR="00253DF5" w:rsidRPr="000B32FB" w:rsidRDefault="00253DF5" w:rsidP="00271E9F">
            <w:pPr>
              <w:spacing w:after="0" w:line="276" w:lineRule="auto"/>
              <w:rPr>
                <w:sz w:val="20"/>
                <w:lang w:val="nl"/>
              </w:rPr>
            </w:pPr>
            <w:r w:rsidRPr="000B32FB">
              <w:rPr>
                <w:snapToGrid/>
                <w:sz w:val="20"/>
              </w:rPr>
              <w:t>Vaste</w:t>
            </w:r>
            <w:r w:rsidRPr="000B32FB">
              <w:rPr>
                <w:sz w:val="20"/>
                <w:lang w:val="nl"/>
              </w:rPr>
              <w:t xml:space="preserve"> tekst.</w:t>
            </w:r>
          </w:p>
          <w:p w14:paraId="225DE15F" w14:textId="77777777" w:rsidR="00253DF5" w:rsidRDefault="00253DF5" w:rsidP="00271E9F">
            <w:pPr>
              <w:autoSpaceDE w:val="0"/>
              <w:autoSpaceDN w:val="0"/>
              <w:adjustRightInd w:val="0"/>
              <w:spacing w:after="0" w:line="276" w:lineRule="auto"/>
              <w:rPr>
                <w:kern w:val="0"/>
                <w:sz w:val="20"/>
                <w:lang w:eastAsia="nl-NL"/>
              </w:rPr>
            </w:pPr>
          </w:p>
          <w:p w14:paraId="1D7355A5" w14:textId="0EB32D61" w:rsidR="00253DF5" w:rsidRPr="000B32FB" w:rsidRDefault="00253DF5" w:rsidP="00271E9F">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6CA95CE0" w14:textId="77777777" w:rsidR="00253DF5" w:rsidRPr="000B32FB" w:rsidRDefault="00253DF5" w:rsidP="00271E9F">
            <w:pPr>
              <w:spacing w:after="0" w:line="276" w:lineRule="auto"/>
              <w:rPr>
                <w:rFonts w:cs="Arial"/>
                <w:sz w:val="20"/>
              </w:rPr>
            </w:pPr>
            <w:r w:rsidRPr="000B32FB">
              <w:rPr>
                <w:rFonts w:cs="Arial"/>
                <w:sz w:val="20"/>
              </w:rPr>
              <w:t xml:space="preserve">//IMKAD_AangebodenStuk/StukdeelHypotheek [aanduidingHypotheek = niet aanwezig] </w:t>
            </w:r>
          </w:p>
          <w:p w14:paraId="385CF795" w14:textId="77777777" w:rsidR="00253DF5" w:rsidRDefault="00253DF5" w:rsidP="00271E9F">
            <w:pPr>
              <w:spacing w:after="0" w:line="276" w:lineRule="auto"/>
              <w:rPr>
                <w:rFonts w:cs="Arial"/>
                <w:sz w:val="20"/>
              </w:rPr>
            </w:pPr>
            <w:r w:rsidRPr="000B32FB">
              <w:rPr>
                <w:rFonts w:cs="Arial"/>
                <w:sz w:val="20"/>
              </w:rPr>
              <w:t xml:space="preserve">/vervreemderRechtRef [xlink:href="#id </w:t>
            </w:r>
            <w:r>
              <w:rPr>
                <w:rFonts w:cs="Arial"/>
                <w:sz w:val="20"/>
              </w:rPr>
              <w:t>schuldenaar/</w:t>
            </w:r>
            <w:r w:rsidRPr="000B32FB">
              <w:rPr>
                <w:rFonts w:cs="Arial"/>
                <w:sz w:val="20"/>
              </w:rPr>
              <w:t>hypotheekgever-partij"]</w:t>
            </w:r>
          </w:p>
          <w:p w14:paraId="6192F2DB" w14:textId="77777777" w:rsidR="00253DF5" w:rsidRDefault="00253DF5" w:rsidP="00145BEC">
            <w:pPr>
              <w:rPr>
                <w:lang w:val="nl"/>
              </w:rPr>
            </w:pPr>
          </w:p>
        </w:tc>
      </w:tr>
      <w:tr w:rsidR="00253DF5" w14:paraId="7F2AC485" w14:textId="77777777" w:rsidTr="00145BEC">
        <w:tc>
          <w:tcPr>
            <w:tcW w:w="5933" w:type="dxa"/>
          </w:tcPr>
          <w:p w14:paraId="6D832928" w14:textId="77777777" w:rsidR="00253DF5" w:rsidRDefault="00253DF5" w:rsidP="00145BEC">
            <w:pPr>
              <w:ind w:left="354"/>
              <w:rPr>
                <w:color w:val="FF0000"/>
                <w:sz w:val="20"/>
              </w:rPr>
            </w:pPr>
            <w:r w:rsidRPr="00E06053">
              <w:rPr>
                <w:rFonts w:cs="Arial"/>
                <w:bCs/>
                <w:color w:val="800080"/>
                <w:sz w:val="20"/>
                <w:highlight w:val="yellow"/>
              </w:rPr>
              <w:t>TEKSTBLOK GEVOLMACHTIGDE</w:t>
            </w:r>
            <w:r w:rsidRPr="00E06053">
              <w:rPr>
                <w:rFonts w:cs="Arial"/>
                <w:bCs/>
                <w:color w:val="800080"/>
                <w:sz w:val="20"/>
              </w:rPr>
              <w:t>:</w:t>
            </w:r>
          </w:p>
        </w:tc>
        <w:tc>
          <w:tcPr>
            <w:tcW w:w="5933" w:type="dxa"/>
          </w:tcPr>
          <w:p w14:paraId="5BCEE335" w14:textId="77777777" w:rsidR="00253DF5" w:rsidRPr="003E0590" w:rsidRDefault="00253DF5" w:rsidP="00F35CA3">
            <w:pPr>
              <w:spacing w:after="0"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2AEF55E0" w14:textId="77777777" w:rsidR="00253DF5" w:rsidRPr="003E0590" w:rsidRDefault="00253DF5" w:rsidP="00F35CA3">
            <w:pPr>
              <w:spacing w:after="0" w:line="276" w:lineRule="auto"/>
              <w:rPr>
                <w:sz w:val="20"/>
                <w:lang w:val="nl"/>
              </w:rPr>
            </w:pPr>
          </w:p>
          <w:p w14:paraId="3ABE4240" w14:textId="77777777" w:rsidR="00253DF5" w:rsidRPr="003E0590" w:rsidRDefault="00253DF5" w:rsidP="00F35CA3">
            <w:pPr>
              <w:spacing w:after="0" w:line="276" w:lineRule="auto"/>
              <w:rPr>
                <w:b/>
                <w:bCs/>
                <w:sz w:val="20"/>
                <w:u w:val="single"/>
                <w:lang w:val="nl"/>
              </w:rPr>
            </w:pPr>
            <w:r w:rsidRPr="003E0590">
              <w:rPr>
                <w:b/>
                <w:bCs/>
                <w:sz w:val="20"/>
                <w:u w:val="single"/>
                <w:lang w:val="nl"/>
              </w:rPr>
              <w:t>Mapping gevolmachtigde:</w:t>
            </w:r>
          </w:p>
          <w:p w14:paraId="30005CDB" w14:textId="77777777" w:rsidR="00253DF5" w:rsidRPr="003E0590" w:rsidRDefault="00253DF5" w:rsidP="00F35CA3">
            <w:pPr>
              <w:spacing w:after="0" w:line="276" w:lineRule="auto"/>
              <w:rPr>
                <w:sz w:val="20"/>
                <w:lang w:val="nl"/>
              </w:rPr>
            </w:pPr>
            <w:r w:rsidRPr="003E0590">
              <w:rPr>
                <w:sz w:val="20"/>
                <w:lang w:val="nl"/>
              </w:rPr>
              <w:t>//IMKAD_AangebodenStuk/Partij/Gevolmachtigde</w:t>
            </w:r>
          </w:p>
          <w:p w14:paraId="18F6FB9A" w14:textId="77777777" w:rsidR="00253DF5" w:rsidRDefault="00253DF5" w:rsidP="00F35CA3">
            <w:pPr>
              <w:spacing w:after="0" w:line="276" w:lineRule="auto"/>
              <w:rPr>
                <w:sz w:val="20"/>
                <w:lang w:val="nl"/>
              </w:rPr>
            </w:pPr>
            <w:r w:rsidRPr="003E0590">
              <w:rPr>
                <w:sz w:val="20"/>
                <w:lang w:val="nl"/>
              </w:rPr>
              <w:t>-</w:t>
            </w:r>
            <w:r w:rsidRPr="00DF0848">
              <w:rPr>
                <w:sz w:val="20"/>
                <w:lang w:val="nl"/>
              </w:rPr>
              <w:t xml:space="preserve"> verdere mapping is opgenomen in het genoemde tekstblok.</w:t>
            </w:r>
          </w:p>
          <w:p w14:paraId="561F05B5" w14:textId="77777777" w:rsidR="00253DF5" w:rsidRPr="000B32FB" w:rsidRDefault="00253DF5" w:rsidP="00145BEC">
            <w:pPr>
              <w:spacing w:line="276" w:lineRule="auto"/>
              <w:rPr>
                <w:snapToGrid/>
                <w:sz w:val="20"/>
              </w:rPr>
            </w:pPr>
          </w:p>
        </w:tc>
      </w:tr>
      <w:tr w:rsidR="00253DF5" w14:paraId="12930493" w14:textId="77777777" w:rsidTr="00145BEC">
        <w:tc>
          <w:tcPr>
            <w:tcW w:w="5933" w:type="dxa"/>
          </w:tcPr>
          <w:p w14:paraId="26C2255E" w14:textId="77777777" w:rsidR="00253DF5" w:rsidRDefault="00253DF5" w:rsidP="00145BEC">
            <w:pPr>
              <w:ind w:left="921" w:hanging="709"/>
              <w:rPr>
                <w:rFonts w:cs="Arial"/>
                <w:color w:val="FF0000"/>
                <w:sz w:val="20"/>
              </w:rPr>
            </w:pPr>
            <w:r w:rsidRPr="00FC5768">
              <w:rPr>
                <w:rFonts w:cs="Arial"/>
                <w:kern w:val="0"/>
                <w:sz w:val="20"/>
                <w:lang w:eastAsia="nl-NL"/>
              </w:rPr>
              <w:lastRenderedPageBreak/>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FC5768">
              <w:rPr>
                <w:rFonts w:cs="Arial"/>
                <w:kern w:val="0"/>
                <w:sz w:val="20"/>
                <w:lang w:eastAsia="nl-NL"/>
              </w:rPr>
              <w:t xml:space="preserve"> </w:t>
            </w:r>
            <w:r w:rsidRPr="00FC5768">
              <w:rPr>
                <w:rFonts w:cs="Arial"/>
                <w:color w:val="800080"/>
                <w:kern w:val="0"/>
                <w:sz w:val="20"/>
                <w:lang w:eastAsia="nl-NL"/>
              </w:rPr>
              <w:t>a.</w:t>
            </w:r>
            <w:r w:rsidRPr="00FC5768">
              <w:rPr>
                <w:rFonts w:cs="Arial"/>
                <w:kern w:val="0"/>
                <w:sz w:val="20"/>
                <w:lang w:eastAsia="nl-NL"/>
              </w:rPr>
              <w:t xml:space="preserve">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Pr>
                <w:rFonts w:cs="Arial"/>
                <w:sz w:val="20"/>
              </w:rPr>
              <w:t xml:space="preserve"> </w:t>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1205527" w14:textId="77777777" w:rsidR="00253DF5" w:rsidRPr="00E06053" w:rsidRDefault="00253DF5" w:rsidP="00145BEC">
            <w:pPr>
              <w:rPr>
                <w:rFonts w:cs="Arial"/>
                <w:bCs/>
                <w:color w:val="800080"/>
                <w:sz w:val="20"/>
                <w:highlight w:val="yellow"/>
              </w:rPr>
            </w:pPr>
          </w:p>
        </w:tc>
        <w:tc>
          <w:tcPr>
            <w:tcW w:w="5933" w:type="dxa"/>
          </w:tcPr>
          <w:p w14:paraId="506F7004" w14:textId="77777777" w:rsidR="00253DF5" w:rsidRDefault="00253DF5" w:rsidP="00F35CA3">
            <w:pPr>
              <w:spacing w:after="0" w:line="276" w:lineRule="auto"/>
              <w:rPr>
                <w:sz w:val="20"/>
              </w:rPr>
            </w:pPr>
            <w:r w:rsidRPr="00CF199A">
              <w:rPr>
                <w:sz w:val="20"/>
              </w:rPr>
              <w:t xml:space="preserve">Verplichte keuze uit 2 tekstblokken met de gegevens van de perso(o)n(en), die tot de partij behoren. </w:t>
            </w:r>
          </w:p>
          <w:p w14:paraId="5E2921CB" w14:textId="77777777" w:rsidR="00253DF5" w:rsidRDefault="00253DF5" w:rsidP="00F35CA3">
            <w:pPr>
              <w:spacing w:after="0" w:line="276" w:lineRule="auto"/>
              <w:rPr>
                <w:sz w:val="20"/>
              </w:rPr>
            </w:pPr>
            <w:r w:rsidRPr="00CF199A">
              <w:rPr>
                <w:sz w:val="20"/>
              </w:rPr>
              <w:t>Er moet minimaal één tekstblok ingevuld worden. Er mogen meerdere dezelfde of verschillende tekstblokken na elkaar vermeld worden. Alle combinaties zijn toegestaan.</w:t>
            </w:r>
          </w:p>
          <w:p w14:paraId="6B0253F7" w14:textId="77777777" w:rsidR="00253DF5" w:rsidRPr="00CF199A" w:rsidRDefault="00253DF5" w:rsidP="00F35CA3">
            <w:pPr>
              <w:spacing w:after="0" w:line="276" w:lineRule="auto"/>
              <w:rPr>
                <w:sz w:val="20"/>
              </w:rPr>
            </w:pPr>
            <w:r>
              <w:rPr>
                <w:sz w:val="20"/>
              </w:rPr>
              <w:t xml:space="preserve">De opsomming </w:t>
            </w:r>
            <w:r w:rsidRPr="002E7F50">
              <w:rPr>
                <w:rFonts w:cs="Arial"/>
                <w:color w:val="800080"/>
                <w:sz w:val="20"/>
              </w:rPr>
              <w:t>a</w:t>
            </w:r>
            <w:r>
              <w:rPr>
                <w:rFonts w:cs="Arial"/>
                <w:color w:val="800080"/>
                <w:sz w:val="20"/>
              </w:rPr>
              <w:t>.</w:t>
            </w:r>
            <w:r w:rsidRPr="004821FF">
              <w:rPr>
                <w:rFonts w:cs="Arial"/>
                <w:sz w:val="20"/>
              </w:rPr>
              <w:t xml:space="preserve"> wordt</w:t>
            </w:r>
            <w:r>
              <w:rPr>
                <w:rFonts w:cs="Arial"/>
                <w:sz w:val="20"/>
              </w:rPr>
              <w:t xml:space="preserve"> alleen getoond als er meer dan 1 persoon in de partij is opgenomen.</w:t>
            </w:r>
          </w:p>
          <w:p w14:paraId="535C2829" w14:textId="77777777" w:rsidR="00253DF5" w:rsidRPr="00CF199A" w:rsidRDefault="00253DF5" w:rsidP="00F35CA3">
            <w:pPr>
              <w:spacing w:after="0" w:line="276" w:lineRule="auto"/>
              <w:rPr>
                <w:snapToGrid/>
                <w:kern w:val="0"/>
                <w:sz w:val="20"/>
                <w:lang w:eastAsia="nl-NL"/>
              </w:rPr>
            </w:pPr>
          </w:p>
          <w:p w14:paraId="117D896F" w14:textId="77777777" w:rsidR="00253DF5" w:rsidRPr="00CF199A" w:rsidRDefault="00253DF5" w:rsidP="00F35CA3">
            <w:pPr>
              <w:spacing w:after="0" w:line="276" w:lineRule="auto"/>
              <w:rPr>
                <w:b/>
                <w:bCs/>
                <w:sz w:val="20"/>
                <w:u w:val="single"/>
              </w:rPr>
            </w:pPr>
            <w:r w:rsidRPr="00CF199A">
              <w:rPr>
                <w:b/>
                <w:bCs/>
                <w:sz w:val="20"/>
                <w:u w:val="single"/>
              </w:rPr>
              <w:t>Mapping persoon:</w:t>
            </w:r>
          </w:p>
          <w:p w14:paraId="180E2751" w14:textId="77777777" w:rsidR="00253DF5" w:rsidRPr="00CF199A" w:rsidRDefault="00253DF5" w:rsidP="00F35CA3">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7207068B" w14:textId="77777777" w:rsidR="00253DF5" w:rsidRPr="003E0590" w:rsidRDefault="00253DF5" w:rsidP="00F35CA3">
            <w:pPr>
              <w:spacing w:line="276" w:lineRule="auto"/>
              <w:rPr>
                <w:sz w:val="20"/>
                <w:lang w:val="nl"/>
              </w:rPr>
            </w:pPr>
            <w:r w:rsidRPr="003E0590">
              <w:rPr>
                <w:sz w:val="20"/>
                <w:lang w:val="nl"/>
              </w:rPr>
              <w:t>-</w:t>
            </w:r>
            <w:r w:rsidRPr="00DF0848">
              <w:rPr>
                <w:sz w:val="20"/>
                <w:lang w:val="nl"/>
              </w:rPr>
              <w:t xml:space="preserve"> verdere mapping is opgenomen in het genoemde tekstblok.</w:t>
            </w:r>
          </w:p>
        </w:tc>
      </w:tr>
      <w:tr w:rsidR="00253DF5" w14:paraId="3397FD74" w14:textId="77777777" w:rsidTr="00145BEC">
        <w:tc>
          <w:tcPr>
            <w:tcW w:w="5933" w:type="dxa"/>
          </w:tcPr>
          <w:p w14:paraId="2D233B78" w14:textId="2612CA82" w:rsidR="00253DF5" w:rsidRDefault="00253DF5" w:rsidP="00376E9E">
            <w:pPr>
              <w:widowControl w:val="0"/>
              <w:spacing w:after="0" w:line="240" w:lineRule="auto"/>
              <w:ind w:left="748" w:hanging="448"/>
              <w:rPr>
                <w:rFonts w:cs="Arial"/>
                <w:color w:val="FF0000"/>
                <w:kern w:val="0"/>
                <w:sz w:val="20"/>
                <w:lang w:eastAsia="nl-NL"/>
              </w:rPr>
            </w:pPr>
            <w:r w:rsidRPr="00637CAD">
              <w:rPr>
                <w:rFonts w:cs="Arial"/>
                <w:color w:val="FF0000"/>
                <w:kern w:val="0"/>
                <w:sz w:val="20"/>
                <w:lang w:eastAsia="nl-NL"/>
              </w:rPr>
              <w:t>hierna</w:t>
            </w:r>
            <w:r w:rsidRPr="00637CAD">
              <w:rPr>
                <w:rFonts w:cs="Arial"/>
                <w:color w:val="800080"/>
                <w:kern w:val="0"/>
                <w:sz w:val="20"/>
                <w:lang w:eastAsia="nl-NL"/>
              </w:rPr>
              <w:t xml:space="preserve">, zowel tezamen als ieder afzonderlijk, </w:t>
            </w:r>
            <w:r w:rsidRPr="00637CAD">
              <w:rPr>
                <w:rFonts w:cs="Arial"/>
                <w:color w:val="FF0000"/>
                <w:kern w:val="0"/>
                <w:sz w:val="20"/>
                <w:lang w:eastAsia="nl-NL"/>
              </w:rPr>
              <w:t>te noemen:</w:t>
            </w:r>
          </w:p>
          <w:p w14:paraId="3BAD29AF" w14:textId="77777777" w:rsidR="00253DF5" w:rsidRPr="00637CAD" w:rsidRDefault="00253DF5" w:rsidP="00376E9E">
            <w:pPr>
              <w:widowControl w:val="0"/>
              <w:spacing w:after="0" w:line="240" w:lineRule="auto"/>
              <w:ind w:left="748" w:hanging="448"/>
              <w:rPr>
                <w:rFonts w:cs="Arial"/>
                <w:color w:val="339966"/>
                <w:kern w:val="0"/>
                <w:sz w:val="20"/>
                <w:lang w:eastAsia="nl-NL"/>
              </w:rPr>
            </w:pPr>
            <w:r w:rsidRPr="00637CAD">
              <w:rPr>
                <w:rFonts w:cs="Arial"/>
                <w:color w:val="FF0000"/>
                <w:kern w:val="0"/>
                <w:sz w:val="20"/>
                <w:lang w:eastAsia="nl-NL"/>
              </w:rPr>
              <w:t>de “Hypotheekgever” en “Schuldenaar”.</w:t>
            </w:r>
          </w:p>
          <w:p w14:paraId="7D24F629" w14:textId="77777777" w:rsidR="00253DF5" w:rsidRPr="00637CAD" w:rsidRDefault="00253DF5" w:rsidP="00145BEC">
            <w:pPr>
              <w:widowControl w:val="0"/>
              <w:spacing w:line="240" w:lineRule="auto"/>
              <w:ind w:left="748" w:hanging="448"/>
              <w:rPr>
                <w:rFonts w:cs="Arial"/>
                <w:color w:val="FF0000"/>
                <w:kern w:val="0"/>
                <w:sz w:val="20"/>
                <w:lang w:eastAsia="nl-NL"/>
              </w:rPr>
            </w:pPr>
          </w:p>
          <w:p w14:paraId="0E049010" w14:textId="77777777" w:rsidR="00253DF5" w:rsidRPr="002E7F50" w:rsidRDefault="00253DF5" w:rsidP="00145BEC">
            <w:pPr>
              <w:ind w:left="448" w:hanging="448"/>
              <w:rPr>
                <w:rFonts w:cs="Arial"/>
                <w:sz w:val="20"/>
              </w:rPr>
            </w:pPr>
          </w:p>
        </w:tc>
        <w:tc>
          <w:tcPr>
            <w:tcW w:w="5933" w:type="dxa"/>
          </w:tcPr>
          <w:p w14:paraId="60177161" w14:textId="77777777" w:rsidR="00253DF5" w:rsidRDefault="00253DF5" w:rsidP="00776B5A">
            <w:pPr>
              <w:spacing w:after="0" w:line="276" w:lineRule="auto"/>
              <w:rPr>
                <w:snapToGrid/>
                <w:sz w:val="20"/>
              </w:rPr>
            </w:pPr>
            <w:r w:rsidRPr="00CF199A">
              <w:rPr>
                <w:snapToGrid/>
                <w:sz w:val="20"/>
              </w:rPr>
              <w:t xml:space="preserve">Combinatie van </w:t>
            </w:r>
            <w:r w:rsidRPr="00CF199A">
              <w:rPr>
                <w:sz w:val="20"/>
              </w:rPr>
              <w:t>vaste</w:t>
            </w:r>
            <w:r w:rsidRPr="00CF199A">
              <w:rPr>
                <w:snapToGrid/>
                <w:sz w:val="20"/>
              </w:rPr>
              <w:t xml:space="preserve"> en afleidbare tekst.</w:t>
            </w:r>
          </w:p>
          <w:p w14:paraId="7E657F95" w14:textId="77777777" w:rsidR="00253DF5" w:rsidRPr="000B32FB" w:rsidRDefault="00253DF5" w:rsidP="00776B5A">
            <w:pPr>
              <w:autoSpaceDE w:val="0"/>
              <w:autoSpaceDN w:val="0"/>
              <w:adjustRightInd w:val="0"/>
              <w:spacing w:after="0" w:line="276" w:lineRule="auto"/>
              <w:rPr>
                <w:sz w:val="20"/>
                <w:lang w:val="nl"/>
              </w:rPr>
            </w:pPr>
          </w:p>
          <w:p w14:paraId="16DC862B" w14:textId="77777777" w:rsidR="00253DF5" w:rsidRPr="000B32FB" w:rsidRDefault="00253DF5" w:rsidP="00776B5A">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a</w:t>
            </w:r>
            <w:r w:rsidRPr="000B32FB">
              <w:rPr>
                <w:b/>
                <w:bCs/>
                <w:snapToGrid/>
                <w:kern w:val="0"/>
                <w:sz w:val="20"/>
                <w:u w:val="single"/>
                <w:lang w:eastAsia="nl-NL"/>
              </w:rPr>
              <w:t>anduiding partij:</w:t>
            </w:r>
          </w:p>
          <w:p w14:paraId="68E17290" w14:textId="6C0F3696" w:rsidR="0077775C" w:rsidRPr="000B32FB" w:rsidRDefault="00253DF5" w:rsidP="00776B5A">
            <w:pPr>
              <w:spacing w:after="0" w:line="276" w:lineRule="auto"/>
              <w:rPr>
                <w:rFonts w:cs="Arial"/>
                <w:sz w:val="20"/>
              </w:rPr>
            </w:pPr>
            <w:r w:rsidRPr="000B32FB">
              <w:rPr>
                <w:rFonts w:cs="Arial"/>
                <w:snapToGrid/>
                <w:kern w:val="0"/>
                <w:sz w:val="20"/>
                <w:lang w:eastAsia="nl-NL"/>
              </w:rPr>
              <w:t>//IMKAD_</w:t>
            </w:r>
            <w:r w:rsidRPr="000B32FB">
              <w:rPr>
                <w:snapToGrid/>
                <w:kern w:val="0"/>
                <w:sz w:val="20"/>
                <w:lang w:eastAsia="nl-NL"/>
              </w:rPr>
              <w:t>AangebodenStuk</w:t>
            </w:r>
            <w:r w:rsidR="0077775C">
              <w:rPr>
                <w:rFonts w:cs="Arial"/>
                <w:snapToGrid/>
                <w:kern w:val="0"/>
                <w:sz w:val="20"/>
                <w:lang w:eastAsia="nl-NL"/>
              </w:rPr>
              <w:t>/</w:t>
            </w:r>
            <w:r w:rsidR="0077775C" w:rsidRPr="000B32FB">
              <w:rPr>
                <w:rFonts w:cs="Arial"/>
                <w:sz w:val="20"/>
              </w:rPr>
              <w:t xml:space="preserve"> StukdeelHypotheek [aanduidingHypotheek = niet aanwezig] </w:t>
            </w:r>
          </w:p>
          <w:p w14:paraId="2513F005" w14:textId="2197B62B" w:rsidR="00253DF5" w:rsidRDefault="0077775C" w:rsidP="00776B5A">
            <w:pPr>
              <w:autoSpaceDE w:val="0"/>
              <w:autoSpaceDN w:val="0"/>
              <w:adjustRightInd w:val="0"/>
              <w:spacing w:after="0" w:line="276" w:lineRule="auto"/>
              <w:rPr>
                <w:kern w:val="0"/>
                <w:sz w:val="20"/>
                <w:lang w:eastAsia="nl-NL"/>
              </w:rPr>
            </w:pPr>
            <w:r w:rsidRPr="000B32FB">
              <w:rPr>
                <w:rFonts w:cs="Arial"/>
                <w:sz w:val="20"/>
              </w:rPr>
              <w:t>/vervreemderRechtRef</w:t>
            </w:r>
            <w:r w:rsidR="00253DF5" w:rsidRPr="000B32FB">
              <w:rPr>
                <w:kern w:val="0"/>
                <w:sz w:val="20"/>
                <w:lang w:eastAsia="nl-NL"/>
              </w:rPr>
              <w:t>./aanduidingPartij</w:t>
            </w:r>
            <w:r w:rsidR="00253DF5">
              <w:rPr>
                <w:kern w:val="0"/>
                <w:sz w:val="20"/>
                <w:lang w:eastAsia="nl-NL"/>
              </w:rPr>
              <w:t xml:space="preserve"> =</w:t>
            </w:r>
            <w:r w:rsidR="00253DF5" w:rsidRPr="000B32FB">
              <w:rPr>
                <w:kern w:val="0"/>
                <w:sz w:val="20"/>
                <w:lang w:eastAsia="nl-NL"/>
              </w:rPr>
              <w:t>(‘hypotheekgever</w:t>
            </w:r>
            <w:r w:rsidR="00ED43DB">
              <w:rPr>
                <w:kern w:val="0"/>
                <w:sz w:val="20"/>
                <w:lang w:eastAsia="nl-NL"/>
              </w:rPr>
              <w:t xml:space="preserve"> en schuldenaar</w:t>
            </w:r>
            <w:r w:rsidR="00253DF5">
              <w:rPr>
                <w:kern w:val="0"/>
                <w:sz w:val="20"/>
                <w:lang w:eastAsia="nl-NL"/>
              </w:rPr>
              <w:t>’</w:t>
            </w:r>
            <w:r w:rsidR="00253DF5" w:rsidRPr="000B32FB">
              <w:rPr>
                <w:kern w:val="0"/>
                <w:sz w:val="20"/>
                <w:lang w:eastAsia="nl-NL"/>
              </w:rPr>
              <w:t>)</w:t>
            </w:r>
          </w:p>
          <w:p w14:paraId="08EBC5D6" w14:textId="77777777" w:rsidR="00253DF5" w:rsidRDefault="00253DF5" w:rsidP="00776B5A">
            <w:pPr>
              <w:spacing w:after="0" w:line="276" w:lineRule="auto"/>
              <w:rPr>
                <w:snapToGrid/>
                <w:sz w:val="20"/>
              </w:rPr>
            </w:pPr>
          </w:p>
          <w:p w14:paraId="58116A4C" w14:textId="2E333C8D" w:rsidR="00253DF5" w:rsidRPr="00CF199A" w:rsidRDefault="00253DF5" w:rsidP="00776B5A">
            <w:pPr>
              <w:spacing w:after="0" w:line="276" w:lineRule="auto"/>
              <w:rPr>
                <w:snapToGrid/>
                <w:sz w:val="20"/>
              </w:rPr>
            </w:pPr>
            <w:r w:rsidRPr="00CF199A">
              <w:rPr>
                <w:snapToGrid/>
                <w:sz w:val="20"/>
              </w:rPr>
              <w:t>De tekst</w:t>
            </w:r>
            <w:r w:rsidR="008A7A32">
              <w:rPr>
                <w:snapToGrid/>
                <w:sz w:val="20"/>
              </w:rPr>
              <w:t xml:space="preserve"> ,</w:t>
            </w:r>
            <w:r w:rsidRPr="00CF199A">
              <w:rPr>
                <w:snapToGrid/>
                <w:color w:val="800080"/>
                <w:sz w:val="20"/>
              </w:rPr>
              <w:t xml:space="preserve"> zowel tezamen als ieder afzonderlijk,</w:t>
            </w:r>
            <w:r w:rsidRPr="00CF199A">
              <w:rPr>
                <w:snapToGrid/>
                <w:sz w:val="20"/>
              </w:rPr>
              <w:t xml:space="preserve"> wordt getoond wanneer de partij bestaat uit meer dan één gerechtigde persoon.</w:t>
            </w:r>
          </w:p>
          <w:p w14:paraId="2F27D15C" w14:textId="77777777" w:rsidR="00253DF5" w:rsidRPr="00CF199A" w:rsidRDefault="00253DF5" w:rsidP="00776B5A">
            <w:pPr>
              <w:spacing w:after="0" w:line="276" w:lineRule="auto"/>
              <w:rPr>
                <w:snapToGrid/>
                <w:sz w:val="20"/>
                <w:u w:val="single"/>
              </w:rPr>
            </w:pPr>
          </w:p>
          <w:p w14:paraId="2597718B" w14:textId="7E467921" w:rsidR="00253DF5" w:rsidRPr="00573FA8" w:rsidRDefault="00253DF5" w:rsidP="00776B5A">
            <w:pPr>
              <w:spacing w:after="0" w:line="276" w:lineRule="auto"/>
              <w:rPr>
                <w:b/>
                <w:bCs/>
                <w:snapToGrid/>
                <w:sz w:val="20"/>
                <w:u w:val="single"/>
              </w:rPr>
            </w:pPr>
            <w:r w:rsidRPr="00573FA8">
              <w:rPr>
                <w:b/>
                <w:bCs/>
                <w:snapToGrid/>
                <w:kern w:val="0"/>
                <w:sz w:val="20"/>
                <w:u w:val="single"/>
                <w:lang w:eastAsia="nl-NL"/>
              </w:rPr>
              <w:t xml:space="preserve">Mapping ,zowel tezamen als ieder </w:t>
            </w:r>
            <w:del w:id="124" w:author="Groot, Karina de" w:date="2025-01-13T09:30:00Z" w16du:dateUtc="2025-01-13T08:30:00Z">
              <w:r w:rsidRPr="00573FA8" w:rsidDel="00C81145">
                <w:rPr>
                  <w:b/>
                  <w:bCs/>
                  <w:snapToGrid/>
                  <w:kern w:val="0"/>
                  <w:sz w:val="20"/>
                  <w:u w:val="single"/>
                  <w:lang w:eastAsia="nl-NL"/>
                </w:rPr>
                <w:delText>afzonderlijk,:</w:delText>
              </w:r>
            </w:del>
            <w:ins w:id="125" w:author="Groot, Karina de" w:date="2025-01-13T09:30:00Z" w16du:dateUtc="2025-01-13T08:30:00Z">
              <w:r w:rsidR="00C81145" w:rsidRPr="00573FA8">
                <w:rPr>
                  <w:b/>
                  <w:bCs/>
                  <w:snapToGrid/>
                  <w:kern w:val="0"/>
                  <w:sz w:val="20"/>
                  <w:u w:val="single"/>
                  <w:lang w:eastAsia="nl-NL"/>
                </w:rPr>
                <w:t>afzonderlijk:</w:t>
              </w:r>
            </w:ins>
          </w:p>
          <w:p w14:paraId="3DEBA109" w14:textId="77777777" w:rsidR="00253DF5"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lastRenderedPageBreak/>
              <w:t>//IMKAD_</w:t>
            </w:r>
            <w:r w:rsidRPr="00CF199A">
              <w:rPr>
                <w:snapToGrid/>
                <w:kern w:val="0"/>
                <w:sz w:val="20"/>
                <w:lang w:eastAsia="nl-NL"/>
              </w:rPr>
              <w:t>AangebodenStuk</w:t>
            </w:r>
            <w:r w:rsidRPr="00CF199A">
              <w:rPr>
                <w:rFonts w:cs="Arial"/>
                <w:snapToGrid/>
                <w:kern w:val="0"/>
                <w:sz w:val="20"/>
                <w:lang w:eastAsia="nl-NL"/>
              </w:rPr>
              <w:t xml:space="preserve">/Partij[id </w:t>
            </w:r>
            <w:r>
              <w:rPr>
                <w:rFonts w:cs="Arial"/>
                <w:snapToGrid/>
                <w:kern w:val="0"/>
                <w:sz w:val="20"/>
                <w:lang w:eastAsia="nl-NL"/>
              </w:rPr>
              <w:t>hypotheekgever/</w:t>
            </w:r>
            <w:r w:rsidRPr="00CF199A">
              <w:rPr>
                <w:rFonts w:cs="Arial"/>
                <w:snapToGrid/>
                <w:kern w:val="0"/>
                <w:sz w:val="20"/>
                <w:lang w:eastAsia="nl-NL"/>
              </w:rPr>
              <w:t xml:space="preserve">schuldenaar partij] </w:t>
            </w:r>
          </w:p>
          <w:p w14:paraId="138DB14F"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3DD7F1C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20631D1C"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5608F65"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3469CF7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IMKAD_Persoon/tia_IndGerechtgde is ‘true’</w:t>
            </w:r>
          </w:p>
          <w:p w14:paraId="5A48BD6E" w14:textId="77777777" w:rsidR="00253DF5" w:rsidRPr="00CF199A" w:rsidRDefault="00253DF5" w:rsidP="00145BEC">
            <w:pPr>
              <w:spacing w:line="276" w:lineRule="auto"/>
              <w:rPr>
                <w:sz w:val="20"/>
              </w:rPr>
            </w:pPr>
          </w:p>
        </w:tc>
      </w:tr>
    </w:tbl>
    <w:p w14:paraId="107AE243" w14:textId="77777777" w:rsidR="000A6311" w:rsidRDefault="000A6311" w:rsidP="006C4428">
      <w:pPr>
        <w:rPr>
          <w:lang w:val="nl"/>
        </w:rPr>
      </w:pPr>
    </w:p>
    <w:p w14:paraId="790D0BF9" w14:textId="4DC53FCC" w:rsidR="002F61E4" w:rsidRPr="005543B7" w:rsidRDefault="002F61E4" w:rsidP="00193CDB">
      <w:pPr>
        <w:pStyle w:val="Kop2"/>
        <w:spacing w:after="240"/>
        <w:rPr>
          <w:sz w:val="20"/>
        </w:rPr>
      </w:pPr>
      <w:bookmarkStart w:id="126" w:name="_Toc180074941"/>
      <w:r w:rsidRPr="005543B7">
        <w:rPr>
          <w:sz w:val="20"/>
        </w:rPr>
        <w:t>Leningsovereenkomst</w:t>
      </w:r>
      <w:bookmarkEnd w:id="126"/>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F61E4" w14:paraId="42573A72" w14:textId="77777777" w:rsidTr="00C90B5D">
        <w:tc>
          <w:tcPr>
            <w:tcW w:w="5933" w:type="dxa"/>
            <w:shd w:val="clear" w:color="auto" w:fill="DEEAF6" w:themeFill="accent1" w:themeFillTint="33"/>
          </w:tcPr>
          <w:p w14:paraId="313FB71E" w14:textId="77777777" w:rsidR="002F61E4" w:rsidRDefault="002F61E4" w:rsidP="00145BEC">
            <w:pPr>
              <w:rPr>
                <w:lang w:val="nl"/>
              </w:rPr>
            </w:pPr>
            <w:bookmarkStart w:id="127" w:name="_Hlk180072373"/>
            <w:r>
              <w:rPr>
                <w:lang w:val="nl"/>
              </w:rPr>
              <w:t>Modeldocument tekst</w:t>
            </w:r>
          </w:p>
        </w:tc>
        <w:tc>
          <w:tcPr>
            <w:tcW w:w="5933" w:type="dxa"/>
            <w:shd w:val="clear" w:color="auto" w:fill="DEEAF6" w:themeFill="accent1" w:themeFillTint="33"/>
          </w:tcPr>
          <w:p w14:paraId="7460D84F" w14:textId="77777777" w:rsidR="002F61E4" w:rsidRDefault="002F61E4" w:rsidP="00145BEC">
            <w:pPr>
              <w:rPr>
                <w:lang w:val="nl"/>
              </w:rPr>
            </w:pPr>
            <w:r>
              <w:rPr>
                <w:lang w:val="nl"/>
              </w:rPr>
              <w:t>Toelichting en mapping</w:t>
            </w:r>
          </w:p>
        </w:tc>
      </w:tr>
      <w:tr w:rsidR="002F61E4" w14:paraId="5D1DA126" w14:textId="77777777" w:rsidTr="00C90B5D">
        <w:tc>
          <w:tcPr>
            <w:tcW w:w="5933" w:type="dxa"/>
          </w:tcPr>
          <w:p w14:paraId="1F175C9B" w14:textId="77777777" w:rsidR="00962CC3"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De comparanten verklaarden als volgt:</w:t>
            </w:r>
          </w:p>
          <w:p w14:paraId="5E485AAF"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en de Schuldenaar zijn een leningsovereenkomst aangegaan, hierna te noemen: de "Leningsovereenkomst", van welke overeenkomst blijkt uit een door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sidRPr="00637CAD">
              <w:rPr>
                <w:rFonts w:cs="Arial"/>
                <w:color w:val="FF0000"/>
                <w:kern w:val="0"/>
                <w:sz w:val="20"/>
                <w:lang w:eastAsia="nl-NL"/>
              </w:rPr>
              <w:t xml:space="preserve">uitgebracht en door de Schuldenaar geaccepteerd hypotheekaanbod. </w:t>
            </w:r>
            <w:r w:rsidRPr="0091355C">
              <w:rPr>
                <w:rFonts w:cs="Arial"/>
                <w:color w:val="800080"/>
                <w:kern w:val="0"/>
                <w:sz w:val="20"/>
                <w:lang w:eastAsia="nl-NL"/>
              </w:rPr>
              <w:t xml:space="preserve">Een afschrift van het door </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53630E">
              <w:rPr>
                <w:rFonts w:cs="Arial"/>
                <w:kern w:val="0"/>
                <w:sz w:val="20"/>
                <w:lang w:eastAsia="nl-NL"/>
              </w:rPr>
              <w:t>naam geldverstrekker</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91355C">
              <w:rPr>
                <w:rFonts w:cs="Arial"/>
                <w:color w:val="800080"/>
                <w:kern w:val="0"/>
                <w:sz w:val="20"/>
                <w:lang w:eastAsia="nl-NL"/>
              </w:rPr>
              <w:t xml:space="preserve"> en Schuldenaar ondertekend hypotheekaanbod wordt aan deze akte gehecht.</w:t>
            </w:r>
            <w:r w:rsidRPr="00637CAD">
              <w:rPr>
                <w:rFonts w:cs="Arial"/>
                <w:color w:val="FF0000"/>
                <w:kern w:val="0"/>
                <w:sz w:val="20"/>
                <w:lang w:eastAsia="nl-NL"/>
              </w:rPr>
              <w:t xml:space="preserve"> </w:t>
            </w:r>
          </w:p>
          <w:p w14:paraId="18CBC424"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t xml:space="preserve">Blijkens de Leningsovereenkomst verstrekt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aan de Schuldenaar een geldlening voor het hierna te noemen bedrag en is de Schuldenaar verplicht </w:t>
            </w:r>
            <w:r w:rsidRPr="00637CAD">
              <w:rPr>
                <w:rFonts w:cs="Arial"/>
                <w:color w:val="FF0000"/>
                <w:kern w:val="0"/>
                <w:sz w:val="20"/>
                <w:lang w:eastAsia="nl-NL"/>
              </w:rPr>
              <w:lastRenderedPageBreak/>
              <w:t xml:space="preserve">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de in deze akte omschreven rechten van hypotheek en pand te (doen) verlenen op de wijze en onder de bepalingen en voorwaarden als uiteengezet in deze akte. </w:t>
            </w:r>
          </w:p>
          <w:p w14:paraId="276A090C" w14:textId="0F3F8E3A" w:rsidR="002F61E4" w:rsidRPr="00C90B5D"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t>Partijen zijn derhalve het navolgende overeengekomen.</w:t>
            </w:r>
          </w:p>
        </w:tc>
        <w:tc>
          <w:tcPr>
            <w:tcW w:w="5933" w:type="dxa"/>
          </w:tcPr>
          <w:p w14:paraId="29E9DED6" w14:textId="508F106F" w:rsidR="002F61E4" w:rsidRPr="000B32FB" w:rsidRDefault="002F61E4" w:rsidP="00776B5A">
            <w:pPr>
              <w:spacing w:after="0" w:line="276" w:lineRule="auto"/>
              <w:rPr>
                <w:sz w:val="20"/>
                <w:lang w:val="nl"/>
              </w:rPr>
            </w:pPr>
            <w:r w:rsidRPr="000B32FB">
              <w:rPr>
                <w:snapToGrid/>
                <w:sz w:val="20"/>
              </w:rPr>
              <w:lastRenderedPageBreak/>
              <w:t>Vaste</w:t>
            </w:r>
            <w:r w:rsidRPr="000B32FB">
              <w:rPr>
                <w:sz w:val="20"/>
                <w:lang w:val="nl"/>
              </w:rPr>
              <w:t xml:space="preserve"> tekst</w:t>
            </w:r>
            <w:r w:rsidR="0091355C">
              <w:rPr>
                <w:sz w:val="20"/>
                <w:lang w:val="nl"/>
              </w:rPr>
              <w:t xml:space="preserve"> met optionele tekst.</w:t>
            </w:r>
          </w:p>
          <w:p w14:paraId="0C168A8B" w14:textId="77777777" w:rsidR="002F61E4" w:rsidRDefault="002F61E4" w:rsidP="00776B5A">
            <w:pPr>
              <w:autoSpaceDE w:val="0"/>
              <w:autoSpaceDN w:val="0"/>
              <w:adjustRightInd w:val="0"/>
              <w:spacing w:after="0" w:line="276" w:lineRule="auto"/>
              <w:rPr>
                <w:kern w:val="0"/>
                <w:sz w:val="20"/>
                <w:lang w:eastAsia="nl-NL"/>
              </w:rPr>
            </w:pPr>
          </w:p>
          <w:p w14:paraId="5B0CF507" w14:textId="77777777" w:rsidR="00DB219E" w:rsidRDefault="00DB219E" w:rsidP="00776B5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B20E79C" w14:textId="77777777" w:rsidR="00DB219E" w:rsidRPr="00573FA8" w:rsidRDefault="00DB219E" w:rsidP="00776B5A">
            <w:pPr>
              <w:spacing w:after="0" w:line="276" w:lineRule="auto"/>
              <w:rPr>
                <w:rFonts w:cs="Arial"/>
                <w:sz w:val="20"/>
              </w:rPr>
            </w:pPr>
            <w:r w:rsidRPr="00573FA8">
              <w:rPr>
                <w:rFonts w:cs="Arial"/>
                <w:sz w:val="20"/>
              </w:rPr>
              <w:t xml:space="preserve">//IMKAD_AangebodenStuk/StukdeelHypotheek [aanduidingHypotheek = niet aanwezig] </w:t>
            </w:r>
          </w:p>
          <w:p w14:paraId="58620BE2" w14:textId="6C4EC784" w:rsidR="00DB219E" w:rsidRPr="00DD6712" w:rsidRDefault="00DB219E" w:rsidP="00776B5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p>
          <w:p w14:paraId="446ED07E" w14:textId="0FC655BB" w:rsidR="00DB219E" w:rsidRDefault="00DB219E" w:rsidP="0053630E">
            <w:pPr>
              <w:spacing w:after="0" w:line="276" w:lineRule="auto"/>
              <w:rPr>
                <w:sz w:val="20"/>
              </w:rPr>
            </w:pPr>
            <w:r w:rsidRPr="001E342A">
              <w:rPr>
                <w:sz w:val="20"/>
                <w:lang w:val="nl"/>
              </w:rPr>
              <w:t>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31B24F71" w14:textId="77777777" w:rsidR="0053630E" w:rsidRPr="001E342A" w:rsidRDefault="0053630E" w:rsidP="0053630E">
            <w:pPr>
              <w:spacing w:after="0" w:line="276" w:lineRule="auto"/>
              <w:rPr>
                <w:sz w:val="20"/>
                <w:lang w:val="nl"/>
              </w:rPr>
            </w:pPr>
          </w:p>
          <w:p w14:paraId="41D79B41" w14:textId="43C1B9CE" w:rsidR="0091355C" w:rsidRPr="00A11D03" w:rsidRDefault="0091355C" w:rsidP="0053630E">
            <w:pPr>
              <w:spacing w:after="0" w:line="276" w:lineRule="auto"/>
              <w:rPr>
                <w:rFonts w:cs="Arial"/>
                <w:color w:val="800080"/>
                <w:kern w:val="0"/>
                <w:sz w:val="20"/>
                <w:lang w:eastAsia="nl-NL"/>
              </w:rPr>
            </w:pPr>
            <w:r w:rsidRPr="00AB19B1">
              <w:rPr>
                <w:sz w:val="20"/>
                <w:u w:val="single"/>
                <w:lang w:val="nl"/>
              </w:rPr>
              <w:t xml:space="preserve">Mapping tonen </w:t>
            </w:r>
            <w:r w:rsidR="0053630E" w:rsidRPr="00AB19B1">
              <w:rPr>
                <w:sz w:val="20"/>
                <w:u w:val="single"/>
                <w:lang w:val="nl"/>
              </w:rPr>
              <w:t xml:space="preserve">optionele </w:t>
            </w:r>
            <w:r w:rsidRPr="00AB19B1">
              <w:rPr>
                <w:sz w:val="20"/>
                <w:u w:val="single"/>
                <w:lang w:val="nl"/>
              </w:rPr>
              <w:t xml:space="preserve">tekst </w:t>
            </w:r>
            <w:r w:rsidRPr="00A11D03">
              <w:rPr>
                <w:rFonts w:cs="Arial"/>
                <w:color w:val="800080"/>
                <w:kern w:val="0"/>
                <w:sz w:val="20"/>
                <w:u w:val="single"/>
                <w:lang w:eastAsia="nl-NL"/>
              </w:rPr>
              <w:t xml:space="preserve">Een afschrift </w:t>
            </w:r>
            <w:r w:rsidR="0053630E" w:rsidRPr="00A11D03">
              <w:rPr>
                <w:rFonts w:cs="Arial"/>
                <w:color w:val="800080"/>
                <w:kern w:val="0"/>
                <w:sz w:val="20"/>
                <w:u w:val="single"/>
                <w:lang w:eastAsia="nl-NL"/>
              </w:rPr>
              <w:t>…………</w:t>
            </w:r>
            <w:r w:rsidRPr="00A11D03">
              <w:rPr>
                <w:rFonts w:cs="Arial"/>
                <w:color w:val="800080"/>
                <w:kern w:val="0"/>
                <w:sz w:val="20"/>
                <w:u w:val="single"/>
                <w:lang w:eastAsia="nl-NL"/>
              </w:rPr>
              <w:t>gehecht.</w:t>
            </w:r>
          </w:p>
          <w:p w14:paraId="1C04DB58" w14:textId="6690F653" w:rsidR="006A1096" w:rsidRPr="00573FA8" w:rsidRDefault="006A1096" w:rsidP="006A1096">
            <w:pPr>
              <w:spacing w:after="0" w:line="276" w:lineRule="auto"/>
              <w:rPr>
                <w:rFonts w:cs="Arial"/>
                <w:sz w:val="20"/>
              </w:rPr>
            </w:pPr>
            <w:r w:rsidRPr="00573FA8">
              <w:rPr>
                <w:rFonts w:cs="Arial"/>
                <w:sz w:val="20"/>
              </w:rPr>
              <w:lastRenderedPageBreak/>
              <w:t>//IMKAD_AangebodenStuk/StukdeelHypotheek [aanduidingHypotheek = niet aanwezig]</w:t>
            </w:r>
            <w:r w:rsidR="00983164">
              <w:rPr>
                <w:rFonts w:cs="Arial"/>
                <w:sz w:val="20"/>
              </w:rPr>
              <w:t>/</w:t>
            </w:r>
            <w:r w:rsidR="00983164" w:rsidRPr="00983164">
              <w:rPr>
                <w:rFonts w:cs="Arial"/>
                <w:sz w:val="20"/>
              </w:rPr>
              <w:t>tekstkeuze</w:t>
            </w:r>
          </w:p>
          <w:p w14:paraId="5E615361" w14:textId="0FA3A4F1" w:rsidR="00512C36" w:rsidRPr="00D93E32" w:rsidRDefault="00512C36"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56C8A2A7" w14:textId="77777777" w:rsidR="00512C36" w:rsidRPr="000B32FB" w:rsidRDefault="00512C36" w:rsidP="00512C36">
            <w:pPr>
              <w:spacing w:after="0" w:line="276" w:lineRule="auto"/>
              <w:rPr>
                <w:sz w:val="20"/>
                <w:lang w:val="nl"/>
              </w:rPr>
            </w:pPr>
            <w:r w:rsidRPr="00D93E32">
              <w:rPr>
                <w:sz w:val="20"/>
                <w:lang w:val="nl"/>
              </w:rPr>
              <w:t>./tekst = (‘true’ = tekst wordt wel getoond; ‘false’ = tekst wordt niet getoond)</w:t>
            </w:r>
          </w:p>
          <w:p w14:paraId="550D43B4" w14:textId="77777777" w:rsidR="006A1096" w:rsidRPr="006A1096" w:rsidRDefault="006A1096" w:rsidP="0053630E">
            <w:pPr>
              <w:spacing w:after="0" w:line="276" w:lineRule="auto"/>
              <w:rPr>
                <w:rFonts w:cs="Arial"/>
                <w:color w:val="800080"/>
                <w:kern w:val="0"/>
                <w:sz w:val="20"/>
                <w:lang w:eastAsia="nl-NL"/>
              </w:rPr>
            </w:pPr>
          </w:p>
          <w:p w14:paraId="53E396D1" w14:textId="45490B3E" w:rsidR="00390DBE" w:rsidRDefault="00390DBE" w:rsidP="00AB19B1">
            <w:pPr>
              <w:spacing w:after="0"/>
              <w:rPr>
                <w:lang w:val="nl"/>
              </w:rPr>
            </w:pPr>
          </w:p>
        </w:tc>
      </w:tr>
      <w:bookmarkEnd w:id="127"/>
    </w:tbl>
    <w:p w14:paraId="0117A723" w14:textId="3189C556" w:rsidR="00193CDB" w:rsidRDefault="00193CDB" w:rsidP="00193CDB">
      <w:pPr>
        <w:rPr>
          <w:sz w:val="20"/>
        </w:rPr>
      </w:pPr>
    </w:p>
    <w:p w14:paraId="0D645295" w14:textId="77777777" w:rsidR="00193CDB" w:rsidRDefault="00193CDB">
      <w:pPr>
        <w:rPr>
          <w:sz w:val="20"/>
        </w:rPr>
      </w:pPr>
      <w:r>
        <w:rPr>
          <w:sz w:val="20"/>
        </w:rPr>
        <w:br w:type="page"/>
      </w:r>
    </w:p>
    <w:p w14:paraId="463073EB" w14:textId="77777777" w:rsidR="00193CDB" w:rsidRDefault="00193CDB" w:rsidP="00193CDB">
      <w:pPr>
        <w:rPr>
          <w:b/>
          <w:sz w:val="20"/>
          <w:lang w:val="nl"/>
        </w:rPr>
      </w:pPr>
    </w:p>
    <w:p w14:paraId="5BDD67C9" w14:textId="77777777" w:rsidR="00193CDB" w:rsidRPr="00193CDB" w:rsidRDefault="00193CDB" w:rsidP="00193CDB">
      <w:pPr>
        <w:rPr>
          <w:b/>
          <w:sz w:val="20"/>
          <w:lang w:val="nl"/>
        </w:rPr>
      </w:pPr>
    </w:p>
    <w:p w14:paraId="3A5BACA1" w14:textId="1F1844E4" w:rsidR="00C90B5D" w:rsidRPr="00C90B5D" w:rsidRDefault="00C90B5D" w:rsidP="00C90B5D">
      <w:pPr>
        <w:pStyle w:val="Kop2"/>
        <w:spacing w:before="0" w:after="240"/>
        <w:rPr>
          <w:sz w:val="20"/>
        </w:rPr>
      </w:pPr>
      <w:bookmarkStart w:id="128" w:name="_Toc180074942"/>
      <w:r w:rsidRPr="00C90B5D">
        <w:rPr>
          <w:sz w:val="20"/>
        </w:rPr>
        <w:t>Lening</w:t>
      </w:r>
      <w:bookmarkEnd w:id="128"/>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87C46" w14:paraId="367068EF" w14:textId="77777777" w:rsidTr="00376E9E">
        <w:tc>
          <w:tcPr>
            <w:tcW w:w="5933" w:type="dxa"/>
            <w:shd w:val="clear" w:color="auto" w:fill="DEEAF6" w:themeFill="accent1" w:themeFillTint="33"/>
          </w:tcPr>
          <w:p w14:paraId="43AAE9D2" w14:textId="77777777" w:rsidR="00287C46" w:rsidRDefault="00287C46" w:rsidP="00287C46">
            <w:pPr>
              <w:rPr>
                <w:lang w:val="nl"/>
              </w:rPr>
            </w:pPr>
            <w:r>
              <w:rPr>
                <w:lang w:val="nl"/>
              </w:rPr>
              <w:t>Modeldocument tekst</w:t>
            </w:r>
          </w:p>
        </w:tc>
        <w:tc>
          <w:tcPr>
            <w:tcW w:w="5933" w:type="dxa"/>
            <w:shd w:val="clear" w:color="auto" w:fill="DEEAF6" w:themeFill="accent1" w:themeFillTint="33"/>
          </w:tcPr>
          <w:p w14:paraId="0ED903B8" w14:textId="77777777" w:rsidR="00287C46" w:rsidRDefault="00287C46" w:rsidP="00287C46">
            <w:pPr>
              <w:rPr>
                <w:lang w:val="nl"/>
              </w:rPr>
            </w:pPr>
            <w:r>
              <w:rPr>
                <w:lang w:val="nl"/>
              </w:rPr>
              <w:t>Toelichting en mapping</w:t>
            </w:r>
          </w:p>
        </w:tc>
      </w:tr>
      <w:tr w:rsidR="00287C46" w14:paraId="135375FE" w14:textId="77777777" w:rsidTr="00376E9E">
        <w:tc>
          <w:tcPr>
            <w:tcW w:w="5933" w:type="dxa"/>
          </w:tcPr>
          <w:p w14:paraId="4D99DC25" w14:textId="77777777" w:rsidR="00287C46" w:rsidRDefault="00287C46" w:rsidP="00B64B52">
            <w:pPr>
              <w:suppressAutoHyphens/>
              <w:spacing w:after="0" w:line="240" w:lineRule="auto"/>
              <w:ind w:left="426" w:hanging="426"/>
              <w:rPr>
                <w:rFonts w:cs="Arial"/>
                <w:b/>
                <w:bCs/>
                <w:color w:val="FF0000"/>
                <w:sz w:val="20"/>
              </w:rPr>
            </w:pPr>
            <w:r w:rsidRPr="000659D4">
              <w:rPr>
                <w:rFonts w:cs="Arial"/>
                <w:b/>
                <w:bCs/>
                <w:color w:val="FF0000"/>
                <w:sz w:val="20"/>
              </w:rPr>
              <w:t>A.</w:t>
            </w:r>
            <w:r w:rsidRPr="000659D4">
              <w:rPr>
                <w:rFonts w:cs="Arial"/>
                <w:b/>
                <w:bCs/>
                <w:color w:val="FF0000"/>
                <w:sz w:val="20"/>
              </w:rPr>
              <w:tab/>
              <w:t>LENING</w:t>
            </w:r>
          </w:p>
          <w:p w14:paraId="229F460B" w14:textId="77777777" w:rsidR="00287C46" w:rsidRDefault="00287C46" w:rsidP="00B64B52">
            <w:pPr>
              <w:suppressAutoHyphens/>
              <w:spacing w:after="0" w:line="240" w:lineRule="auto"/>
              <w:ind w:left="426" w:hanging="426"/>
              <w:rPr>
                <w:rFonts w:cs="Arial"/>
                <w:color w:val="FF0000"/>
                <w:sz w:val="20"/>
              </w:rPr>
            </w:pPr>
            <w:r>
              <w:rPr>
                <w:rFonts w:cs="Arial"/>
                <w:color w:val="FF0000"/>
                <w:sz w:val="20"/>
              </w:rPr>
              <w:tab/>
              <w:t xml:space="preserve">2. </w:t>
            </w:r>
            <w:r>
              <w:rPr>
                <w:rFonts w:cs="Arial"/>
                <w:color w:val="FF0000"/>
                <w:sz w:val="20"/>
              </w:rPr>
              <w:tab/>
              <w:t>Lening</w:t>
            </w:r>
          </w:p>
          <w:p w14:paraId="5D911491" w14:textId="4AEF7D1B" w:rsidR="00287C46" w:rsidRPr="00776B5A" w:rsidRDefault="00287C46" w:rsidP="00376E9E">
            <w:pPr>
              <w:suppressAutoHyphens/>
              <w:spacing w:after="0" w:line="240" w:lineRule="auto"/>
              <w:ind w:left="709" w:hanging="1"/>
              <w:rPr>
                <w:rFonts w:cs="Arial"/>
                <w:iCs/>
                <w:color w:val="FF0000"/>
                <w:kern w:val="0"/>
                <w:sz w:val="20"/>
                <w:lang w:eastAsia="nl-NL"/>
              </w:rPr>
            </w:pPr>
            <w:r w:rsidRPr="000325DC">
              <w:rPr>
                <w:rFonts w:cs="Arial"/>
                <w:color w:val="FF0000"/>
                <w:kern w:val="0"/>
                <w:sz w:val="20"/>
                <w:lang w:eastAsia="nl-NL"/>
              </w:rPr>
              <w:t xml:space="preserve">De Schuldenaar verklaarde wegens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ter leen ontvangen gelden hoofdelijk schuldig te zijn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een bedrag van: </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r w:rsidRPr="000325DC">
              <w:rPr>
                <w:rFonts w:cs="Arial"/>
                <w:kern w:val="0"/>
                <w:sz w:val="20"/>
                <w:lang w:eastAsia="nl-NL"/>
              </w:rPr>
              <w:t>leningbedrag voluit in letters (leningbedrag in cijfers)</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r w:rsidRPr="000325DC">
              <w:rPr>
                <w:rFonts w:cs="Arial"/>
                <w:color w:val="FF0000"/>
                <w:kern w:val="0"/>
                <w:sz w:val="20"/>
                <w:lang w:eastAsia="nl-NL"/>
              </w:rPr>
              <w:t xml:space="preserve"> (hierna te noemen: de "</w:t>
            </w:r>
            <w:r w:rsidRPr="00B147E9">
              <w:rPr>
                <w:rFonts w:cs="Arial"/>
                <w:color w:val="FF0000"/>
                <w:kern w:val="0"/>
                <w:sz w:val="20"/>
                <w:lang w:eastAsia="nl-NL"/>
              </w:rPr>
              <w:t>Lening</w:t>
            </w:r>
            <w:r w:rsidRPr="000325DC">
              <w:rPr>
                <w:rFonts w:cs="Arial"/>
                <w:color w:val="FF0000"/>
                <w:kern w:val="0"/>
                <w:sz w:val="20"/>
                <w:lang w:eastAsia="nl-NL"/>
              </w:rPr>
              <w:t xml:space="preserve">"). </w:t>
            </w:r>
            <w:r>
              <w:rPr>
                <w:rFonts w:cs="Arial"/>
                <w:color w:val="FF0000"/>
                <w:kern w:val="0"/>
                <w:sz w:val="20"/>
                <w:lang w:eastAsia="nl-NL"/>
              </w:rPr>
              <w:br/>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Pr>
                <w:rFonts w:cs="Arial"/>
                <w:color w:val="FF0000"/>
                <w:kern w:val="0"/>
                <w:sz w:val="20"/>
                <w:lang w:eastAsia="nl-NL"/>
              </w:rPr>
              <w:t>v</w:t>
            </w:r>
            <w:r w:rsidRPr="000325DC">
              <w:rPr>
                <w:rFonts w:cs="Arial"/>
                <w:color w:val="FF0000"/>
                <w:kern w:val="0"/>
                <w:sz w:val="20"/>
                <w:lang w:eastAsia="nl-NL"/>
              </w:rPr>
              <w:t xml:space="preserve">erklaarde de hiervoor vermelde schuldbekentenis te aanvaarden. </w:t>
            </w:r>
            <w:r>
              <w:rPr>
                <w:rFonts w:cs="Arial"/>
                <w:color w:val="FF0000"/>
                <w:kern w:val="0"/>
                <w:sz w:val="20"/>
                <w:lang w:eastAsia="nl-NL"/>
              </w:rPr>
              <w:br/>
            </w:r>
            <w:r w:rsidRPr="000325DC">
              <w:rPr>
                <w:rFonts w:cs="Arial"/>
                <w:iCs/>
                <w:color w:val="FF0000"/>
                <w:kern w:val="0"/>
                <w:sz w:val="20"/>
                <w:lang w:eastAsia="nl-NL"/>
              </w:rPr>
              <w:t xml:space="preserve">Tot zekerheid voor de betaling van de Schuld is de Schuldenaar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overeengekomen en heeft zich jegens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verbonden en, voor zover nodig verklaart hierbij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 te komen en zich te verbinden, tot het vestigen en tot het bij voorbaat vestigen van het recht van hypotheek casu quo recht van pand zoals hierna wordt omschreven, ten behoeve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0325DC">
              <w:rPr>
                <w:rFonts w:cs="Arial"/>
                <w:iCs/>
                <w:color w:val="FF0000"/>
                <w:kern w:val="0"/>
                <w:sz w:val="20"/>
                <w:lang w:eastAsia="nl-NL"/>
              </w:rPr>
              <w:t>.</w:t>
            </w:r>
          </w:p>
        </w:tc>
        <w:tc>
          <w:tcPr>
            <w:tcW w:w="5933" w:type="dxa"/>
          </w:tcPr>
          <w:p w14:paraId="21CEDCF0" w14:textId="77777777" w:rsidR="00287C46" w:rsidRPr="000B32FB" w:rsidRDefault="00287C46" w:rsidP="00776B5A">
            <w:pPr>
              <w:spacing w:after="0" w:line="276" w:lineRule="auto"/>
              <w:jc w:val="both"/>
              <w:rPr>
                <w:sz w:val="20"/>
                <w:lang w:val="nl"/>
              </w:rPr>
            </w:pPr>
            <w:r w:rsidRPr="000B32FB">
              <w:rPr>
                <w:snapToGrid/>
                <w:sz w:val="20"/>
              </w:rPr>
              <w:t>Vaste</w:t>
            </w:r>
            <w:r w:rsidRPr="000B32FB">
              <w:rPr>
                <w:sz w:val="20"/>
                <w:lang w:val="nl"/>
              </w:rPr>
              <w:t xml:space="preserve"> tekst.</w:t>
            </w:r>
          </w:p>
          <w:p w14:paraId="17FEA9FF" w14:textId="77777777" w:rsidR="00287C46" w:rsidRDefault="00287C46" w:rsidP="00776B5A">
            <w:pPr>
              <w:autoSpaceDE w:val="0"/>
              <w:autoSpaceDN w:val="0"/>
              <w:adjustRightInd w:val="0"/>
              <w:spacing w:after="0" w:line="276" w:lineRule="auto"/>
              <w:jc w:val="both"/>
              <w:rPr>
                <w:kern w:val="0"/>
                <w:sz w:val="20"/>
                <w:lang w:eastAsia="nl-NL"/>
              </w:rPr>
            </w:pPr>
          </w:p>
          <w:p w14:paraId="17C9DDFB" w14:textId="77777777" w:rsidR="00585631" w:rsidRDefault="00585631" w:rsidP="00776B5A">
            <w:pPr>
              <w:autoSpaceDE w:val="0"/>
              <w:autoSpaceDN w:val="0"/>
              <w:adjustRightInd w:val="0"/>
              <w:spacing w:after="0" w:line="276" w:lineRule="auto"/>
              <w:jc w:val="both"/>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6559AEF" w14:textId="77777777" w:rsidR="00585631" w:rsidRPr="00573FA8" w:rsidRDefault="00585631" w:rsidP="00776B5A">
            <w:pPr>
              <w:spacing w:after="0" w:line="276" w:lineRule="auto"/>
              <w:jc w:val="both"/>
              <w:rPr>
                <w:rFonts w:cs="Arial"/>
                <w:sz w:val="20"/>
              </w:rPr>
            </w:pPr>
            <w:r w:rsidRPr="00573FA8">
              <w:rPr>
                <w:rFonts w:cs="Arial"/>
                <w:sz w:val="20"/>
              </w:rPr>
              <w:t xml:space="preserve">//IMKAD_AangebodenStuk/StukdeelHypotheek [aanduidingHypotheek = niet aanwezig] </w:t>
            </w:r>
          </w:p>
          <w:p w14:paraId="0D2597DF" w14:textId="77777777" w:rsidR="00585631" w:rsidRPr="00DD6712" w:rsidRDefault="00585631" w:rsidP="00776B5A">
            <w:pPr>
              <w:autoSpaceDE w:val="0"/>
              <w:autoSpaceDN w:val="0"/>
              <w:adjustRightInd w:val="0"/>
              <w:spacing w:after="0" w:line="276" w:lineRule="auto"/>
              <w:jc w:val="both"/>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763FFFB4" w14:textId="77777777" w:rsidR="00585631" w:rsidRPr="001E342A" w:rsidRDefault="00585631" w:rsidP="00776B5A">
            <w:pPr>
              <w:spacing w:after="0" w:line="276" w:lineRule="auto"/>
              <w:jc w:val="both"/>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64A04301" w14:textId="77777777" w:rsidR="00287C46" w:rsidRPr="001E342A" w:rsidRDefault="00287C46" w:rsidP="00776B5A">
            <w:pPr>
              <w:spacing w:after="0" w:line="276" w:lineRule="auto"/>
              <w:jc w:val="both"/>
              <w:rPr>
                <w:sz w:val="20"/>
                <w:lang w:val="nl"/>
              </w:rPr>
            </w:pPr>
          </w:p>
          <w:p w14:paraId="3B7CEC30" w14:textId="77777777" w:rsidR="00287C46" w:rsidRPr="00EE782D" w:rsidRDefault="00287C46" w:rsidP="00776B5A">
            <w:pPr>
              <w:spacing w:after="0" w:line="276" w:lineRule="auto"/>
              <w:jc w:val="both"/>
              <w:rPr>
                <w:b/>
                <w:bCs/>
                <w:sz w:val="20"/>
                <w:u w:val="single"/>
                <w:lang w:val="nl"/>
              </w:rPr>
            </w:pPr>
            <w:r w:rsidRPr="00EE782D">
              <w:rPr>
                <w:b/>
                <w:bCs/>
                <w:sz w:val="20"/>
                <w:u w:val="single"/>
                <w:lang w:val="nl"/>
              </w:rPr>
              <w:t>Mapping leningbedrag:</w:t>
            </w:r>
          </w:p>
          <w:p w14:paraId="2F257C1A" w14:textId="77777777" w:rsidR="00086EA3" w:rsidRPr="00C83648" w:rsidRDefault="00086EA3" w:rsidP="00776B5A">
            <w:pPr>
              <w:spacing w:after="0" w:line="276" w:lineRule="auto"/>
              <w:jc w:val="both"/>
              <w:rPr>
                <w:sz w:val="20"/>
              </w:rPr>
            </w:pPr>
            <w:r w:rsidRPr="00C83648">
              <w:rPr>
                <w:rFonts w:cs="Arial"/>
                <w:sz w:val="20"/>
              </w:rPr>
              <w:t>//IMKAD_AangebodenStuk/StukdeelHypotheek [aanduidingHypotheek = niet aanwezig]</w:t>
            </w:r>
          </w:p>
          <w:p w14:paraId="6FBCF02B" w14:textId="77777777" w:rsidR="00287C46" w:rsidRPr="00F42D19" w:rsidRDefault="00287C46" w:rsidP="00776B5A">
            <w:pPr>
              <w:keepNext/>
              <w:spacing w:after="0" w:line="276" w:lineRule="auto"/>
              <w:ind w:left="227"/>
              <w:jc w:val="both"/>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3E568CD8" w14:textId="77777777" w:rsidR="00287C46" w:rsidRPr="00F42D19" w:rsidRDefault="00287C46" w:rsidP="00776B5A">
            <w:pPr>
              <w:keepNext/>
              <w:spacing w:after="0" w:line="276" w:lineRule="auto"/>
              <w:ind w:left="227"/>
              <w:jc w:val="both"/>
              <w:rPr>
                <w:sz w:val="20"/>
              </w:rPr>
            </w:pPr>
            <w:r w:rsidRPr="00F42D19">
              <w:rPr>
                <w:snapToGrid/>
                <w:kern w:val="0"/>
                <w:sz w:val="20"/>
                <w:lang w:eastAsia="nl-NL"/>
              </w:rPr>
              <w:t>./bedragLening</w:t>
            </w:r>
            <w:r w:rsidRPr="00F42D19">
              <w:rPr>
                <w:sz w:val="20"/>
              </w:rPr>
              <w:t>/valuta</w:t>
            </w:r>
          </w:p>
          <w:p w14:paraId="6E24C2D6" w14:textId="77777777" w:rsidR="00287C46" w:rsidRDefault="00287C46" w:rsidP="00145BEC">
            <w:pPr>
              <w:rPr>
                <w:lang w:val="nl"/>
              </w:rPr>
            </w:pPr>
          </w:p>
        </w:tc>
      </w:tr>
      <w:tr w:rsidR="008D780B" w14:paraId="63F3A14D" w14:textId="77777777" w:rsidTr="00376E9E">
        <w:tc>
          <w:tcPr>
            <w:tcW w:w="5933" w:type="dxa"/>
          </w:tcPr>
          <w:p w14:paraId="74496E09" w14:textId="77777777" w:rsidR="008D780B" w:rsidRDefault="008D780B" w:rsidP="00C707E0">
            <w:pPr>
              <w:suppressAutoHyphens/>
              <w:spacing w:after="0" w:line="240" w:lineRule="auto"/>
              <w:ind w:left="637" w:hanging="211"/>
              <w:rPr>
                <w:rFonts w:cs="Arial"/>
                <w:iCs/>
                <w:color w:val="FF0000"/>
                <w:kern w:val="0"/>
                <w:sz w:val="20"/>
                <w:lang w:eastAsia="nl-NL"/>
              </w:rPr>
            </w:pPr>
            <w:r>
              <w:rPr>
                <w:rFonts w:cs="Arial"/>
                <w:iCs/>
                <w:color w:val="FF0000"/>
                <w:kern w:val="0"/>
                <w:sz w:val="20"/>
                <w:lang w:eastAsia="nl-NL"/>
              </w:rPr>
              <w:t>3.</w:t>
            </w:r>
            <w:r>
              <w:rPr>
                <w:rFonts w:cs="Arial"/>
                <w:iCs/>
                <w:color w:val="FF0000"/>
                <w:kern w:val="0"/>
                <w:sz w:val="20"/>
                <w:lang w:eastAsia="nl-NL"/>
              </w:rPr>
              <w:tab/>
              <w:t>Gegevens van de lening</w:t>
            </w:r>
          </w:p>
          <w:p w14:paraId="64FC404A" w14:textId="77777777" w:rsidR="00A517DA" w:rsidRDefault="008D780B" w:rsidP="00A517DA">
            <w:pPr>
              <w:suppressAutoHyphens/>
              <w:spacing w:after="0" w:line="240" w:lineRule="auto"/>
              <w:ind w:left="709" w:hanging="1"/>
              <w:rPr>
                <w:rFonts w:cs="Arial"/>
                <w:color w:val="FF0000"/>
                <w:kern w:val="0"/>
                <w:sz w:val="20"/>
                <w:lang w:eastAsia="nl-NL"/>
              </w:rPr>
            </w:pPr>
            <w:r w:rsidRPr="000325DC">
              <w:rPr>
                <w:rFonts w:cs="Arial"/>
                <w:color w:val="FF0000"/>
                <w:kern w:val="0"/>
                <w:sz w:val="20"/>
                <w:u w:val="single"/>
                <w:lang w:eastAsia="nl-NL"/>
              </w:rPr>
              <w:t xml:space="preserve">Looptijd en aflossing </w:t>
            </w:r>
            <w:r>
              <w:rPr>
                <w:rFonts w:cs="Arial"/>
                <w:color w:val="FF0000"/>
                <w:kern w:val="0"/>
                <w:sz w:val="20"/>
                <w:u w:val="single"/>
                <w:lang w:eastAsia="nl-NL"/>
              </w:rPr>
              <w:br/>
            </w:r>
            <w:r w:rsidRPr="000325DC">
              <w:rPr>
                <w:rFonts w:cs="Arial"/>
                <w:color w:val="FF0000"/>
                <w:kern w:val="0"/>
                <w:sz w:val="20"/>
                <w:lang w:eastAsia="nl-NL"/>
              </w:rPr>
              <w:t xml:space="preserve">De Lening heeft een looptijd zoals in de Leningsovereenkomst is overeengekomen, dan wel eventueel nader tussen partijen (zal worden) overeengekomen. De aflossing van de Lening vindt plaats op de wijze als bepaald in de </w:t>
            </w:r>
            <w:r w:rsidRPr="00AB19B1">
              <w:rPr>
                <w:rFonts w:cs="Arial"/>
                <w:color w:val="800080"/>
                <w:kern w:val="0"/>
                <w:sz w:val="20"/>
                <w:lang w:eastAsia="nl-NL"/>
              </w:rPr>
              <w:t>aan deze akte gehechte</w:t>
            </w:r>
            <w:r w:rsidRPr="000325DC">
              <w:rPr>
                <w:rFonts w:cs="Arial"/>
                <w:color w:val="FF0000"/>
                <w:kern w:val="0"/>
                <w:sz w:val="20"/>
                <w:lang w:eastAsia="nl-NL"/>
              </w:rPr>
              <w:t xml:space="preserve"> Leningsovereenkomst, de algemene voorwaarden van geldlening en zekerheidsstelling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lastRenderedPageBreak/>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(hierna te noemen: de "Algemene Voorwaarden") welke zijn gehecht aan de Leningsovereenkomst, en / of op een nader door partijen overeen te komen wijze. </w:t>
            </w:r>
            <w:r>
              <w:rPr>
                <w:rFonts w:cs="Arial"/>
                <w:color w:val="FF0000"/>
                <w:kern w:val="0"/>
                <w:sz w:val="20"/>
                <w:u w:val="single"/>
                <w:lang w:eastAsia="nl-NL"/>
              </w:rPr>
              <w:br/>
            </w:r>
            <w:r w:rsidRPr="000325DC">
              <w:rPr>
                <w:rFonts w:cs="Arial"/>
                <w:color w:val="FF0000"/>
                <w:kern w:val="0"/>
                <w:sz w:val="20"/>
                <w:u w:val="single"/>
                <w:lang w:eastAsia="nl-NL"/>
              </w:rPr>
              <w:t xml:space="preserve">Rente </w:t>
            </w:r>
            <w:r>
              <w:rPr>
                <w:rFonts w:cs="Arial"/>
                <w:color w:val="FF0000"/>
                <w:kern w:val="0"/>
                <w:sz w:val="20"/>
                <w:u w:val="single"/>
                <w:lang w:eastAsia="nl-NL"/>
              </w:rPr>
              <w:br/>
            </w:r>
            <w:r w:rsidRPr="000325DC">
              <w:rPr>
                <w:rFonts w:cs="Arial"/>
                <w:color w:val="FF0000"/>
                <w:kern w:val="0"/>
                <w:sz w:val="20"/>
                <w:lang w:eastAsia="nl-NL"/>
              </w:rPr>
              <w:t xml:space="preserve">De Schuldenaar is rente over de Lening tegen het overeengekomen rentepercentage verschuldigd. De voor het eerst te betalen rente wordt berekend vanaf de datum waarop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r>
              <w:rPr>
                <w:rFonts w:cs="Arial"/>
                <w:color w:val="FF0000"/>
                <w:kern w:val="0"/>
                <w:sz w:val="20"/>
                <w:u w:val="single"/>
                <w:lang w:eastAsia="nl-NL"/>
              </w:rPr>
              <w:br/>
            </w:r>
            <w:r w:rsidR="006D5F57" w:rsidRPr="000325DC">
              <w:rPr>
                <w:rFonts w:cs="Arial"/>
                <w:color w:val="FF0000"/>
                <w:kern w:val="0"/>
                <w:sz w:val="20"/>
                <w:u w:val="single"/>
                <w:lang w:eastAsia="nl-NL"/>
              </w:rPr>
              <w:t xml:space="preserve">Algemene Voorwaarden </w:t>
            </w:r>
            <w:r w:rsidR="006D5F57">
              <w:rPr>
                <w:rFonts w:cs="Arial"/>
                <w:color w:val="FF0000"/>
                <w:kern w:val="0"/>
                <w:sz w:val="20"/>
                <w:u w:val="single"/>
                <w:lang w:eastAsia="nl-NL"/>
              </w:rPr>
              <w:br/>
            </w:r>
            <w:r w:rsidR="006D5F57" w:rsidRPr="000325DC">
              <w:rPr>
                <w:rFonts w:cs="Arial"/>
                <w:color w:val="FF0000"/>
                <w:kern w:val="0"/>
                <w:sz w:val="20"/>
                <w:lang w:eastAsia="nl-NL"/>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4881988" w14:textId="4F2F4F26" w:rsidR="008D780B" w:rsidRPr="002D6393" w:rsidRDefault="006D5F57" w:rsidP="00A517DA">
            <w:pPr>
              <w:suppressAutoHyphens/>
              <w:spacing w:line="240" w:lineRule="auto"/>
              <w:ind w:left="709" w:hanging="1"/>
              <w:rPr>
                <w:rFonts w:cs="Arial"/>
                <w:color w:val="FF0000"/>
                <w:kern w:val="0"/>
                <w:sz w:val="20"/>
                <w:lang w:eastAsia="nl-NL"/>
              </w:rPr>
            </w:pPr>
            <w:r w:rsidRPr="000325DC">
              <w:rPr>
                <w:rFonts w:cs="Arial"/>
                <w:color w:val="FF0000"/>
                <w:kern w:val="0"/>
                <w:sz w:val="20"/>
                <w:u w:val="single"/>
                <w:lang w:eastAsia="nl-NL"/>
              </w:rPr>
              <w:t xml:space="preserve">Begrippen </w:t>
            </w:r>
            <w:r>
              <w:rPr>
                <w:rFonts w:cs="Arial"/>
                <w:color w:val="FF0000"/>
                <w:kern w:val="0"/>
                <w:sz w:val="20"/>
                <w:u w:val="single"/>
                <w:lang w:eastAsia="nl-NL"/>
              </w:rPr>
              <w:br/>
            </w:r>
            <w:r w:rsidRPr="000325DC">
              <w:rPr>
                <w:rFonts w:cs="Arial"/>
                <w:color w:val="FF0000"/>
                <w:kern w:val="0"/>
                <w:sz w:val="20"/>
                <w:lang w:eastAsia="nl-NL"/>
              </w:rPr>
              <w:t xml:space="preserve">Begrippen die in deze akte worden gebruikt, hebben de betekenis die daaraan is toegekend in de Algemene Voorwaarden, tenzij in deze akte anders is bepaald of uit </w:t>
            </w:r>
            <w:r w:rsidRPr="000325DC">
              <w:rPr>
                <w:rFonts w:cs="Arial"/>
                <w:color w:val="FF0000"/>
                <w:kern w:val="0"/>
                <w:sz w:val="20"/>
                <w:lang w:eastAsia="nl-NL"/>
              </w:rPr>
              <w:lastRenderedPageBreak/>
              <w:t xml:space="preserve">de strekking van deze akte het tegendeel voortvloeit. </w:t>
            </w:r>
            <w:r>
              <w:rPr>
                <w:rFonts w:cs="Arial"/>
                <w:color w:val="FF0000"/>
                <w:kern w:val="0"/>
                <w:sz w:val="20"/>
                <w:u w:val="single"/>
                <w:lang w:eastAsia="nl-NL"/>
              </w:rPr>
              <w:br/>
            </w:r>
            <w:r w:rsidRPr="000325DC">
              <w:rPr>
                <w:rFonts w:cs="Arial"/>
                <w:color w:val="FF0000"/>
                <w:kern w:val="0"/>
                <w:sz w:val="20"/>
                <w:lang w:eastAsia="nl-NL"/>
              </w:rPr>
              <w:t xml:space="preserve">Onder het begrip "Schuld" wordt in deze akte verstaan: de schulden en verplichtingen tot zekerheid voor de betaling waarvan de Schuldenaar blijkens deze akte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recht van hypotheek op het in deze akte genoemde Onderpand verleent of behoort te verlenen. </w:t>
            </w:r>
          </w:p>
        </w:tc>
        <w:tc>
          <w:tcPr>
            <w:tcW w:w="5933" w:type="dxa"/>
          </w:tcPr>
          <w:p w14:paraId="101A91FE" w14:textId="1BAFF7DD" w:rsidR="006D5F57" w:rsidRPr="006D5F57" w:rsidRDefault="006D5F57" w:rsidP="00975E13">
            <w:pPr>
              <w:autoSpaceDE w:val="0"/>
              <w:autoSpaceDN w:val="0"/>
              <w:adjustRightInd w:val="0"/>
              <w:spacing w:after="0" w:line="276" w:lineRule="auto"/>
              <w:rPr>
                <w:snapToGrid/>
                <w:kern w:val="0"/>
                <w:sz w:val="20"/>
                <w:lang w:eastAsia="nl-NL"/>
              </w:rPr>
            </w:pPr>
            <w:r>
              <w:rPr>
                <w:snapToGrid/>
                <w:kern w:val="0"/>
                <w:sz w:val="20"/>
                <w:lang w:eastAsia="nl-NL"/>
              </w:rPr>
              <w:lastRenderedPageBreak/>
              <w:t>Vaste tekst</w:t>
            </w:r>
            <w:r w:rsidR="00147049">
              <w:rPr>
                <w:snapToGrid/>
                <w:kern w:val="0"/>
                <w:sz w:val="20"/>
                <w:lang w:eastAsia="nl-NL"/>
              </w:rPr>
              <w:t xml:space="preserve"> met optionele tekst</w:t>
            </w:r>
          </w:p>
          <w:p w14:paraId="19035F41" w14:textId="77777777" w:rsidR="00DB219E" w:rsidRDefault="00DB219E" w:rsidP="00975E13">
            <w:pPr>
              <w:autoSpaceDE w:val="0"/>
              <w:autoSpaceDN w:val="0"/>
              <w:adjustRightInd w:val="0"/>
              <w:spacing w:after="0" w:line="276" w:lineRule="auto"/>
              <w:rPr>
                <w:b/>
                <w:bCs/>
                <w:snapToGrid/>
                <w:kern w:val="0"/>
                <w:sz w:val="20"/>
                <w:u w:val="single"/>
                <w:lang w:eastAsia="nl-NL"/>
              </w:rPr>
            </w:pPr>
          </w:p>
          <w:p w14:paraId="760EB16E" w14:textId="530F9CE8" w:rsidR="00D17BBC" w:rsidRDefault="00D17BBC" w:rsidP="00975E13">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CB9C199" w14:textId="77777777" w:rsidR="00D17BBC" w:rsidRPr="00573FA8" w:rsidRDefault="00D17BBC" w:rsidP="00975E13">
            <w:pPr>
              <w:spacing w:after="0" w:line="276" w:lineRule="auto"/>
              <w:rPr>
                <w:rFonts w:cs="Arial"/>
                <w:sz w:val="20"/>
              </w:rPr>
            </w:pPr>
            <w:r w:rsidRPr="00573FA8">
              <w:rPr>
                <w:rFonts w:cs="Arial"/>
                <w:sz w:val="20"/>
              </w:rPr>
              <w:t xml:space="preserve">//IMKAD_AangebodenStuk/StukdeelHypotheek [aanduidingHypotheek = niet aanwezig] </w:t>
            </w:r>
          </w:p>
          <w:p w14:paraId="6D44CF24" w14:textId="77777777" w:rsidR="00D17BBC" w:rsidRPr="00DD6712" w:rsidRDefault="00D17BBC" w:rsidP="00975E13">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03CB79A4" w14:textId="77777777" w:rsidR="00D17BBC" w:rsidRPr="001E342A" w:rsidRDefault="00D17BBC" w:rsidP="00975E13">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5B871254" w14:textId="77777777" w:rsidR="008D780B" w:rsidRDefault="008D780B" w:rsidP="00145BEC">
            <w:pPr>
              <w:spacing w:line="276" w:lineRule="auto"/>
              <w:rPr>
                <w:snapToGrid/>
                <w:sz w:val="20"/>
              </w:rPr>
            </w:pPr>
          </w:p>
          <w:p w14:paraId="711F7A44" w14:textId="1C3B7A2A" w:rsidR="00733D8A" w:rsidRPr="00A11D03" w:rsidRDefault="00733D8A" w:rsidP="00733D8A">
            <w:pPr>
              <w:spacing w:after="0" w:line="276" w:lineRule="auto"/>
              <w:rPr>
                <w:rFonts w:cs="Arial"/>
                <w:color w:val="800080"/>
                <w:kern w:val="0"/>
                <w:sz w:val="20"/>
                <w:lang w:eastAsia="nl-NL"/>
              </w:rPr>
            </w:pPr>
            <w:r w:rsidRPr="007A3CC5">
              <w:rPr>
                <w:sz w:val="20"/>
                <w:u w:val="single"/>
                <w:lang w:val="nl"/>
              </w:rPr>
              <w:t xml:space="preserve">Mapping tonen optionele tekst </w:t>
            </w:r>
            <w:r w:rsidRPr="007A3CC5">
              <w:rPr>
                <w:rFonts w:cs="Arial"/>
                <w:color w:val="800080"/>
                <w:kern w:val="0"/>
                <w:sz w:val="20"/>
                <w:lang w:eastAsia="nl-NL"/>
              </w:rPr>
              <w:t>aan deze akte gehechte</w:t>
            </w:r>
          </w:p>
          <w:p w14:paraId="5FA2653B" w14:textId="0365FB8F" w:rsidR="00733D8A" w:rsidRPr="00573FA8" w:rsidRDefault="00733D8A" w:rsidP="00733D8A">
            <w:pPr>
              <w:spacing w:after="0" w:line="276" w:lineRule="auto"/>
              <w:rPr>
                <w:rFonts w:cs="Arial"/>
                <w:sz w:val="20"/>
              </w:rPr>
            </w:pPr>
            <w:r w:rsidRPr="00573FA8">
              <w:rPr>
                <w:rFonts w:cs="Arial"/>
                <w:sz w:val="20"/>
              </w:rPr>
              <w:t>//IMKAD_AangebodenStuk/StukdeelHypotheek [aanduidingHypotheek = niet aanwezig]</w:t>
            </w:r>
            <w:r w:rsidR="00D13094">
              <w:rPr>
                <w:rFonts w:cs="Arial"/>
                <w:sz w:val="20"/>
              </w:rPr>
              <w:t>/</w:t>
            </w:r>
            <w:r w:rsidR="00D13094" w:rsidRPr="00D13094">
              <w:rPr>
                <w:rFonts w:cs="Arial"/>
                <w:sz w:val="20"/>
              </w:rPr>
              <w:t>tekstkeuze</w:t>
            </w:r>
          </w:p>
          <w:p w14:paraId="7412833D" w14:textId="77777777" w:rsidR="00733D8A" w:rsidRPr="00D93E32" w:rsidRDefault="00733D8A"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0541B034" w14:textId="77777777" w:rsidR="00733D8A" w:rsidRPr="000B32FB" w:rsidRDefault="00733D8A" w:rsidP="00733D8A">
            <w:pPr>
              <w:spacing w:after="0" w:line="276" w:lineRule="auto"/>
              <w:rPr>
                <w:sz w:val="20"/>
                <w:lang w:val="nl"/>
              </w:rPr>
            </w:pPr>
            <w:r w:rsidRPr="00D93E32">
              <w:rPr>
                <w:sz w:val="20"/>
                <w:lang w:val="nl"/>
              </w:rPr>
              <w:t>./tekst = (‘true’ = tekst wordt wel getoond; ‘false’ = tekst wordt niet getoond)</w:t>
            </w:r>
          </w:p>
          <w:p w14:paraId="044847B5" w14:textId="1E411F05" w:rsidR="006A1096" w:rsidRPr="000B32FB" w:rsidRDefault="006A1096" w:rsidP="00145BEC">
            <w:pPr>
              <w:spacing w:line="276" w:lineRule="auto"/>
              <w:rPr>
                <w:snapToGrid/>
                <w:sz w:val="20"/>
              </w:rPr>
            </w:pPr>
          </w:p>
        </w:tc>
      </w:tr>
    </w:tbl>
    <w:p w14:paraId="558FA9F0" w14:textId="7A54C05F" w:rsidR="00376E9E" w:rsidRPr="00376E9E" w:rsidRDefault="00376E9E" w:rsidP="00376E9E">
      <w:pPr>
        <w:pStyle w:val="Kop2"/>
        <w:spacing w:after="240"/>
        <w:rPr>
          <w:sz w:val="20"/>
        </w:rPr>
      </w:pPr>
      <w:bookmarkStart w:id="129" w:name="_Toc180074943"/>
      <w:r w:rsidRPr="00376E9E">
        <w:rPr>
          <w:sz w:val="20"/>
        </w:rPr>
        <w:lastRenderedPageBreak/>
        <w:t>Starterslening</w:t>
      </w:r>
      <w:bookmarkEnd w:id="129"/>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A9372B" w14:paraId="702627A3" w14:textId="77777777" w:rsidTr="00376E9E">
        <w:tc>
          <w:tcPr>
            <w:tcW w:w="5933" w:type="dxa"/>
            <w:shd w:val="clear" w:color="auto" w:fill="DEEAF6" w:themeFill="accent1" w:themeFillTint="33"/>
          </w:tcPr>
          <w:p w14:paraId="32DFC28F" w14:textId="2A31DA47" w:rsidR="00A9372B" w:rsidRDefault="00A9372B" w:rsidP="00145BEC">
            <w:pPr>
              <w:rPr>
                <w:lang w:val="nl"/>
              </w:rPr>
            </w:pPr>
            <w:r>
              <w:rPr>
                <w:lang w:val="nl"/>
              </w:rPr>
              <w:t>Modeldocument tekst</w:t>
            </w:r>
          </w:p>
        </w:tc>
        <w:tc>
          <w:tcPr>
            <w:tcW w:w="5933" w:type="dxa"/>
            <w:shd w:val="clear" w:color="auto" w:fill="DEEAF6" w:themeFill="accent1" w:themeFillTint="33"/>
          </w:tcPr>
          <w:p w14:paraId="4D37C8FB" w14:textId="77777777" w:rsidR="00A9372B" w:rsidRDefault="00A9372B" w:rsidP="00145BEC">
            <w:pPr>
              <w:rPr>
                <w:lang w:val="nl"/>
              </w:rPr>
            </w:pPr>
            <w:r>
              <w:rPr>
                <w:lang w:val="nl"/>
              </w:rPr>
              <w:t>Toelichting en mapping</w:t>
            </w:r>
          </w:p>
        </w:tc>
      </w:tr>
      <w:tr w:rsidR="00A9372B" w14:paraId="0DEAFFC8" w14:textId="77777777" w:rsidTr="00376E9E">
        <w:tc>
          <w:tcPr>
            <w:tcW w:w="5933" w:type="dxa"/>
          </w:tcPr>
          <w:p w14:paraId="04EE71F2" w14:textId="77777777" w:rsidR="00A9372B" w:rsidRDefault="00A9372B" w:rsidP="00376E9E">
            <w:pPr>
              <w:suppressAutoHyphens/>
              <w:spacing w:after="0" w:line="240" w:lineRule="auto"/>
              <w:ind w:left="709" w:hanging="1"/>
              <w:rPr>
                <w:rFonts w:cs="Arial"/>
                <w:color w:val="800080"/>
                <w:kern w:val="0"/>
                <w:sz w:val="20"/>
                <w:u w:val="single"/>
                <w:lang w:eastAsia="nl-NL"/>
              </w:rPr>
            </w:pPr>
            <w:r w:rsidRPr="000325DC">
              <w:rPr>
                <w:rFonts w:cs="Arial"/>
                <w:color w:val="800080"/>
                <w:kern w:val="0"/>
                <w:sz w:val="20"/>
                <w:u w:val="single"/>
                <w:lang w:eastAsia="nl-NL"/>
              </w:rPr>
              <w:t>SVn Starterslening</w:t>
            </w:r>
          </w:p>
          <w:p w14:paraId="62364CEC" w14:textId="1033AC73" w:rsidR="00A9372B" w:rsidRPr="009C754C" w:rsidRDefault="00A9372B" w:rsidP="009C754C">
            <w:pPr>
              <w:suppressAutoHyphens/>
              <w:spacing w:after="0" w:line="240" w:lineRule="auto"/>
              <w:ind w:left="709" w:hanging="1"/>
              <w:rPr>
                <w:rFonts w:cs="Arial"/>
                <w:color w:val="800080"/>
                <w:kern w:val="0"/>
                <w:sz w:val="20"/>
                <w:lang w:eastAsia="nl-NL"/>
              </w:rPr>
            </w:pPr>
            <w:r w:rsidRPr="000325DC">
              <w:rPr>
                <w:rFonts w:cs="Arial"/>
                <w:color w:val="800080"/>
                <w:kern w:val="0"/>
                <w:sz w:val="20"/>
                <w:lang w:eastAsia="nl-NL"/>
              </w:rPr>
              <w:t>In verband met de door de Stichting Stimuleringsfonds Volkshuisvesting Nederlandse</w:t>
            </w:r>
            <w:r>
              <w:rPr>
                <w:rFonts w:cs="Arial"/>
                <w:color w:val="800080"/>
                <w:kern w:val="0"/>
                <w:sz w:val="20"/>
                <w:lang w:eastAsia="nl-NL"/>
              </w:rPr>
              <w:t xml:space="preserve"> </w:t>
            </w:r>
            <w:r w:rsidRPr="000325DC">
              <w:rPr>
                <w:rFonts w:cs="Arial"/>
                <w:color w:val="800080"/>
                <w:kern w:val="0"/>
                <w:sz w:val="20"/>
                <w:lang w:eastAsia="nl-NL"/>
              </w:rPr>
              <w:t xml:space="preserve">Gemeenten (SVn) te verstrekken Starterslening,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zich jegens SVn en</w:t>
            </w:r>
            <w:r>
              <w:rPr>
                <w:rFonts w:cs="Arial"/>
                <w:color w:val="FF0000"/>
                <w:kern w:val="0"/>
                <w:sz w:val="20"/>
                <w:u w:val="single"/>
                <w:lang w:eastAsia="nl-NL"/>
              </w:rPr>
              <w:t xml:space="preserve"> </w:t>
            </w:r>
            <w:r w:rsidRPr="000325DC">
              <w:rPr>
                <w:rFonts w:cs="Arial"/>
                <w:color w:val="800080"/>
                <w:kern w:val="0"/>
                <w:sz w:val="20"/>
                <w:lang w:eastAsia="nl-NL"/>
              </w:rPr>
              <w:t>Stichting</w:t>
            </w:r>
            <w:r>
              <w:rPr>
                <w:rFonts w:cs="Arial"/>
                <w:color w:val="800080"/>
                <w:kern w:val="0"/>
                <w:sz w:val="20"/>
                <w:lang w:eastAsia="nl-NL"/>
              </w:rPr>
              <w:t xml:space="preserve"> </w:t>
            </w:r>
            <w:r w:rsidRPr="000325DC">
              <w:rPr>
                <w:rFonts w:cs="Arial"/>
                <w:color w:val="800080"/>
                <w:kern w:val="0"/>
                <w:sz w:val="20"/>
                <w:lang w:eastAsia="nl-NL"/>
              </w:rPr>
              <w:t>Waarborgfonds Eigen Woningen (WEW) verplicht, na het ingaan van de lening</w:t>
            </w:r>
            <w:r>
              <w:rPr>
                <w:rFonts w:cs="Arial"/>
                <w:color w:val="800080"/>
                <w:kern w:val="0"/>
                <w:sz w:val="20"/>
                <w:lang w:eastAsia="nl-NL"/>
              </w:rPr>
              <w:t xml:space="preserve"> </w:t>
            </w:r>
            <w:r w:rsidRPr="000325DC">
              <w:rPr>
                <w:rFonts w:cs="Arial"/>
                <w:color w:val="800080"/>
                <w:kern w:val="0"/>
                <w:sz w:val="20"/>
                <w:lang w:eastAsia="nl-NL"/>
              </w:rPr>
              <w:t>geen gelden meer onder verband van de eerste hypotheekstelling ter leen te verstrekken</w:t>
            </w:r>
            <w:r>
              <w:rPr>
                <w:rFonts w:cs="Arial"/>
                <w:color w:val="800080"/>
                <w:kern w:val="0"/>
                <w:sz w:val="20"/>
                <w:lang w:eastAsia="nl-NL"/>
              </w:rPr>
              <w:t xml:space="preserve"> </w:t>
            </w:r>
            <w:r w:rsidRPr="000325DC">
              <w:rPr>
                <w:rFonts w:cs="Arial"/>
                <w:color w:val="800080"/>
                <w:kern w:val="0"/>
                <w:sz w:val="20"/>
                <w:lang w:eastAsia="nl-NL"/>
              </w:rPr>
              <w:t xml:space="preserve">aan de Schuldenaar. Tevens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zich jegens SVn en WEW verplicht reeds</w:t>
            </w:r>
            <w:r>
              <w:rPr>
                <w:rFonts w:cs="Arial"/>
                <w:color w:val="800080"/>
                <w:kern w:val="0"/>
                <w:sz w:val="20"/>
                <w:lang w:eastAsia="nl-NL"/>
              </w:rPr>
              <w:t xml:space="preserve"> </w:t>
            </w:r>
            <w:r w:rsidRPr="000325DC">
              <w:rPr>
                <w:rFonts w:cs="Arial"/>
                <w:color w:val="800080"/>
                <w:kern w:val="0"/>
                <w:sz w:val="20"/>
                <w:lang w:eastAsia="nl-NL"/>
              </w:rPr>
              <w:t>afgeloste bedragen op de lening, onder verband van de eerste hypotheekstelling, niet</w:t>
            </w:r>
            <w:r>
              <w:rPr>
                <w:rFonts w:cs="Arial"/>
                <w:color w:val="800080"/>
                <w:kern w:val="0"/>
                <w:sz w:val="20"/>
                <w:lang w:eastAsia="nl-NL"/>
              </w:rPr>
              <w:t xml:space="preserve"> </w:t>
            </w:r>
            <w:r w:rsidRPr="000325DC">
              <w:rPr>
                <w:rFonts w:cs="Arial"/>
                <w:color w:val="800080"/>
                <w:kern w:val="0"/>
                <w:sz w:val="20"/>
                <w:lang w:eastAsia="nl-NL"/>
              </w:rPr>
              <w:t xml:space="preserve">opnieuw te laten opnemen door de Schuldenaar. Voormelde verplichtingen rusten 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uitsluitend zolang de bij SVn aangegane Starterslening niet volledig is afgelost.</w:t>
            </w:r>
          </w:p>
        </w:tc>
        <w:tc>
          <w:tcPr>
            <w:tcW w:w="5933" w:type="dxa"/>
          </w:tcPr>
          <w:p w14:paraId="5831EC4C" w14:textId="6FE43189" w:rsidR="00A9372B" w:rsidRDefault="00B30204" w:rsidP="00C707E0">
            <w:pPr>
              <w:spacing w:after="0" w:line="276" w:lineRule="auto"/>
              <w:rPr>
                <w:sz w:val="20"/>
                <w:lang w:val="nl"/>
              </w:rPr>
            </w:pPr>
            <w:r>
              <w:rPr>
                <w:snapToGrid/>
                <w:sz w:val="20"/>
              </w:rPr>
              <w:t>Optionele</w:t>
            </w:r>
            <w:r w:rsidR="00A9372B" w:rsidRPr="000B32FB">
              <w:rPr>
                <w:sz w:val="20"/>
                <w:lang w:val="nl"/>
              </w:rPr>
              <w:t xml:space="preserve"> tekst.</w:t>
            </w:r>
          </w:p>
          <w:p w14:paraId="41061AAC" w14:textId="77777777" w:rsidR="00D93E32" w:rsidRDefault="00D93E32" w:rsidP="00C707E0">
            <w:pPr>
              <w:spacing w:after="0" w:line="276" w:lineRule="auto"/>
              <w:rPr>
                <w:sz w:val="20"/>
                <w:lang w:val="nl"/>
              </w:rPr>
            </w:pPr>
          </w:p>
          <w:p w14:paraId="05772635" w14:textId="16443F4A" w:rsidR="00D93E32" w:rsidRPr="00D93E32" w:rsidRDefault="00D93E32" w:rsidP="00C707E0">
            <w:pPr>
              <w:spacing w:after="0" w:line="276" w:lineRule="auto"/>
              <w:rPr>
                <w:sz w:val="20"/>
                <w:lang w:val="nl"/>
              </w:rPr>
            </w:pPr>
            <w:r w:rsidRPr="00D93E32">
              <w:rPr>
                <w:b/>
                <w:bCs/>
                <w:sz w:val="20"/>
                <w:u w:val="single"/>
                <w:lang w:val="nl"/>
              </w:rPr>
              <w:t>Mapping tonen tekstblok starterslening:</w:t>
            </w:r>
          </w:p>
          <w:p w14:paraId="1EA98590" w14:textId="77777777" w:rsidR="00D93E32" w:rsidRPr="00D93E32" w:rsidRDefault="00D93E32" w:rsidP="00C707E0">
            <w:pPr>
              <w:spacing w:after="0" w:line="276" w:lineRule="auto"/>
              <w:rPr>
                <w:sz w:val="20"/>
                <w:lang w:val="nl"/>
              </w:rPr>
            </w:pPr>
            <w:r w:rsidRPr="00D93E32">
              <w:rPr>
                <w:sz w:val="20"/>
                <w:lang w:val="nl"/>
              </w:rPr>
              <w:t>IMKAD_AangebodenStuk/tia_TekstKeuze/</w:t>
            </w:r>
          </w:p>
          <w:p w14:paraId="687595B7" w14:textId="77777777" w:rsidR="00D93E32" w:rsidRPr="00D93E32" w:rsidRDefault="00D93E32" w:rsidP="00C707E0">
            <w:pPr>
              <w:spacing w:before="72" w:after="0" w:line="276" w:lineRule="auto"/>
              <w:rPr>
                <w:sz w:val="20"/>
                <w:lang w:val="nl"/>
              </w:rPr>
            </w:pPr>
            <w:r w:rsidRPr="00D93E32">
              <w:rPr>
                <w:sz w:val="20"/>
                <w:lang w:val="nl"/>
              </w:rPr>
              <w:t>./tagNaam('k_SVnStarterslening')</w:t>
            </w:r>
          </w:p>
          <w:p w14:paraId="373505F9" w14:textId="01FD745C" w:rsidR="00D93E32" w:rsidRPr="000B32FB" w:rsidRDefault="00D93E32" w:rsidP="00C707E0">
            <w:pPr>
              <w:spacing w:after="0" w:line="276" w:lineRule="auto"/>
              <w:rPr>
                <w:sz w:val="20"/>
                <w:lang w:val="nl"/>
              </w:rPr>
            </w:pPr>
            <w:r w:rsidRPr="00D93E32">
              <w:rPr>
                <w:sz w:val="20"/>
                <w:lang w:val="nl"/>
              </w:rPr>
              <w:t>./tekst = (‘true’ = tekst wordt wel getoond; ‘false’ = tekst wordt niet getoond)</w:t>
            </w:r>
          </w:p>
          <w:p w14:paraId="0E431566" w14:textId="77777777" w:rsidR="00A9372B" w:rsidRDefault="00A9372B" w:rsidP="00C707E0">
            <w:pPr>
              <w:autoSpaceDE w:val="0"/>
              <w:autoSpaceDN w:val="0"/>
              <w:adjustRightInd w:val="0"/>
              <w:spacing w:after="0" w:line="276" w:lineRule="auto"/>
              <w:rPr>
                <w:kern w:val="0"/>
                <w:sz w:val="20"/>
                <w:lang w:eastAsia="nl-NL"/>
              </w:rPr>
            </w:pPr>
          </w:p>
          <w:p w14:paraId="1B6BDDFB" w14:textId="77777777" w:rsidR="00D17BBC" w:rsidRDefault="00D17BBC" w:rsidP="00C707E0">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42FB097" w14:textId="77777777" w:rsidR="00D17BBC" w:rsidRPr="00573FA8" w:rsidRDefault="00D17BBC" w:rsidP="00C707E0">
            <w:pPr>
              <w:spacing w:after="0" w:line="276" w:lineRule="auto"/>
              <w:rPr>
                <w:rFonts w:cs="Arial"/>
                <w:sz w:val="20"/>
              </w:rPr>
            </w:pPr>
            <w:r w:rsidRPr="00573FA8">
              <w:rPr>
                <w:rFonts w:cs="Arial"/>
                <w:sz w:val="20"/>
              </w:rPr>
              <w:t xml:space="preserve">//IMKAD_AangebodenStuk/StukdeelHypotheek [aanduidingHypotheek = niet aanwezig] </w:t>
            </w:r>
          </w:p>
          <w:p w14:paraId="0496527F" w14:textId="2A196FCD" w:rsidR="00D17BBC" w:rsidRPr="00DD6712" w:rsidRDefault="00D17BBC" w:rsidP="00C707E0">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/tPartij/IMKAD_Persoon/</w:t>
            </w:r>
          </w:p>
          <w:p w14:paraId="72890753" w14:textId="213320ED" w:rsidR="00A9372B" w:rsidRPr="009C754C" w:rsidRDefault="00D17BBC" w:rsidP="009C754C">
            <w:pPr>
              <w:spacing w:after="0" w:line="276" w:lineRule="auto"/>
              <w:rPr>
                <w:sz w:val="20"/>
                <w:lang w:val="nl"/>
              </w:rPr>
            </w:pPr>
            <w:r w:rsidRPr="001E342A">
              <w:rPr>
                <w:sz w:val="20"/>
                <w:lang w:val="nl"/>
              </w:rPr>
              <w:t>tia_Gegevens/NHR_Rechtspersoon</w:t>
            </w:r>
            <w:r>
              <w:rPr>
                <w:sz w:val="20"/>
                <w:lang w:val="nl"/>
              </w:rPr>
              <w:t>/</w:t>
            </w:r>
            <w:r w:rsidRPr="00962CC3">
              <w:rPr>
                <w:sz w:val="20"/>
              </w:rPr>
              <w:t>statutaireNaam</w:t>
            </w:r>
          </w:p>
        </w:tc>
      </w:tr>
    </w:tbl>
    <w:p w14:paraId="749C7270" w14:textId="77777777" w:rsidR="009C754C" w:rsidRDefault="009C754C">
      <w:pPr>
        <w:rPr>
          <w:b/>
          <w:sz w:val="20"/>
          <w:lang w:val="nl"/>
        </w:rPr>
      </w:pPr>
      <w:r>
        <w:rPr>
          <w:b/>
          <w:sz w:val="20"/>
          <w:lang w:val="nl"/>
        </w:rPr>
        <w:br w:type="page"/>
      </w:r>
    </w:p>
    <w:p w14:paraId="1D7428F1" w14:textId="77777777" w:rsidR="00287C46" w:rsidRDefault="00287C46" w:rsidP="008213D9">
      <w:pPr>
        <w:rPr>
          <w:b/>
          <w:sz w:val="20"/>
          <w:lang w:val="nl"/>
        </w:rPr>
      </w:pPr>
    </w:p>
    <w:p w14:paraId="318DE787" w14:textId="1D752E0A" w:rsidR="008213D9" w:rsidRPr="008213D9" w:rsidRDefault="008213D9" w:rsidP="008213D9">
      <w:pPr>
        <w:pStyle w:val="Kop2"/>
        <w:spacing w:after="240"/>
        <w:rPr>
          <w:sz w:val="20"/>
        </w:rPr>
      </w:pPr>
      <w:bookmarkStart w:id="130" w:name="_Toc180074944"/>
      <w:r w:rsidRPr="008213D9">
        <w:rPr>
          <w:sz w:val="20"/>
        </w:rPr>
        <w:t>Hypotheekrecht</w:t>
      </w:r>
      <w:bookmarkEnd w:id="130"/>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67424" w14:paraId="4A12AC4D" w14:textId="77777777" w:rsidTr="002D6393">
        <w:tc>
          <w:tcPr>
            <w:tcW w:w="5933" w:type="dxa"/>
            <w:shd w:val="clear" w:color="auto" w:fill="DEEAF6" w:themeFill="accent1" w:themeFillTint="33"/>
          </w:tcPr>
          <w:p w14:paraId="6EE75533" w14:textId="77777777" w:rsidR="00E67424" w:rsidRDefault="00E67424" w:rsidP="00145BEC">
            <w:pPr>
              <w:rPr>
                <w:lang w:val="nl"/>
              </w:rPr>
            </w:pPr>
            <w:r>
              <w:rPr>
                <w:lang w:val="nl"/>
              </w:rPr>
              <w:t>Modeldocument tekst</w:t>
            </w:r>
          </w:p>
        </w:tc>
        <w:tc>
          <w:tcPr>
            <w:tcW w:w="5933" w:type="dxa"/>
            <w:shd w:val="clear" w:color="auto" w:fill="DEEAF6" w:themeFill="accent1" w:themeFillTint="33"/>
          </w:tcPr>
          <w:p w14:paraId="3BBC83A2" w14:textId="77777777" w:rsidR="00E67424" w:rsidRDefault="00E67424" w:rsidP="00145BEC">
            <w:pPr>
              <w:rPr>
                <w:lang w:val="nl"/>
              </w:rPr>
            </w:pPr>
            <w:r>
              <w:rPr>
                <w:lang w:val="nl"/>
              </w:rPr>
              <w:t>Toelichting en mapping</w:t>
            </w:r>
          </w:p>
        </w:tc>
      </w:tr>
      <w:tr w:rsidR="00E67424" w14:paraId="57951CB4" w14:textId="77777777" w:rsidTr="002D6393">
        <w:tc>
          <w:tcPr>
            <w:tcW w:w="5933" w:type="dxa"/>
          </w:tcPr>
          <w:p w14:paraId="44C8A428" w14:textId="77777777" w:rsidR="007E33C3" w:rsidRPr="001C1A19" w:rsidRDefault="007E33C3" w:rsidP="00375383">
            <w:pPr>
              <w:suppressAutoHyphens/>
              <w:spacing w:after="0" w:line="240" w:lineRule="auto"/>
              <w:ind w:left="426" w:hanging="426"/>
              <w:rPr>
                <w:rFonts w:cs="Arial"/>
                <w:b/>
                <w:bCs/>
                <w:color w:val="FF0000"/>
                <w:sz w:val="20"/>
              </w:rPr>
            </w:pPr>
            <w:r w:rsidRPr="001C1A19">
              <w:rPr>
                <w:rFonts w:cs="Arial"/>
                <w:b/>
                <w:bCs/>
                <w:color w:val="FF0000"/>
                <w:sz w:val="20"/>
              </w:rPr>
              <w:t>B.</w:t>
            </w:r>
            <w:r w:rsidRPr="001C1A19">
              <w:rPr>
                <w:rFonts w:cs="Arial"/>
                <w:b/>
                <w:bCs/>
                <w:color w:val="FF0000"/>
                <w:sz w:val="20"/>
              </w:rPr>
              <w:tab/>
              <w:t>HYPOTHEEKRECHT</w:t>
            </w:r>
          </w:p>
          <w:p w14:paraId="604E6ADF" w14:textId="77777777" w:rsidR="007E33C3" w:rsidRPr="000659D4" w:rsidRDefault="007E33C3" w:rsidP="00375383">
            <w:pPr>
              <w:suppressAutoHyphens/>
              <w:spacing w:after="0" w:line="240" w:lineRule="auto"/>
              <w:ind w:left="702" w:hanging="276"/>
              <w:rPr>
                <w:rFonts w:eastAsiaTheme="minorHAnsi" w:cs="Arial"/>
                <w:snapToGrid/>
                <w:color w:val="FF0000"/>
                <w:kern w:val="2"/>
                <w:sz w:val="20"/>
                <w:szCs w:val="22"/>
                <w:u w:val="single"/>
                <w14:ligatures w14:val="standardContextual"/>
              </w:rPr>
            </w:pPr>
            <w:r>
              <w:rPr>
                <w:rFonts w:cs="Arial"/>
                <w:color w:val="FF0000"/>
                <w:sz w:val="20"/>
              </w:rPr>
              <w:t>4.</w:t>
            </w:r>
            <w:r>
              <w:rPr>
                <w:rFonts w:cs="Arial"/>
                <w:color w:val="FF0000"/>
                <w:sz w:val="20"/>
              </w:rPr>
              <w:tab/>
              <w:t>Hypotheekstelling</w:t>
            </w:r>
            <w:r>
              <w:rPr>
                <w:rFonts w:cs="Arial"/>
                <w:color w:val="FF0000"/>
                <w:sz w:val="20"/>
              </w:rPr>
              <w:br/>
            </w:r>
            <w:r>
              <w:rPr>
                <w:rFonts w:cs="Arial"/>
                <w:color w:val="FF0000"/>
                <w:kern w:val="0"/>
                <w:sz w:val="20"/>
                <w:lang w:eastAsia="nl-NL"/>
              </w:rPr>
              <w:t>Tot zekerheid voor:</w:t>
            </w:r>
          </w:p>
          <w:p w14:paraId="3B66CCC5" w14:textId="77777777" w:rsidR="007E33C3" w:rsidRPr="00741C7B" w:rsidRDefault="007E33C3" w:rsidP="007E33C3">
            <w:pPr>
              <w:widowControl w:val="0"/>
              <w:suppressAutoHyphens/>
              <w:spacing w:line="240" w:lineRule="auto"/>
              <w:ind w:left="1276" w:hanging="567"/>
              <w:rPr>
                <w:rFonts w:cs="Arial"/>
                <w:color w:val="FF0000"/>
                <w:kern w:val="0"/>
                <w:sz w:val="20"/>
                <w:lang w:eastAsia="nl-NL"/>
              </w:rPr>
            </w:pPr>
            <w:r w:rsidRPr="00741C7B">
              <w:rPr>
                <w:rFonts w:cs="Arial"/>
                <w:color w:val="FF0000"/>
                <w:kern w:val="0"/>
                <w:sz w:val="20"/>
                <w:lang w:eastAsia="nl-NL"/>
              </w:rPr>
              <w:t>a.</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terugbetaling van de hoofdsom van de Lening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leningbedrag voluit in letters (leningbedrag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(daaronder begrepen de eventueel aan de Schuldenaar terugbetaalde aflossingsbedragen) en voorts de betaling van al hetgeen de Schuldenaar nu of op enig tijdstip in de toekomst al dan niet opeisbaar, voorwaardelijk of onder tijdsbepaling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is of zal worden uit hoofde van de Leningsovereenkomst, deze akte, de Algemene Voorwaarden, eerdere met betrekking tot het hierna te noemen Onderpand verstrekte geldleningen, dan wel uit welke hoofde dan ook, tot een bedrag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hypotheekbedrag voluit in letters (hypotheekbedrag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en </w:t>
            </w:r>
          </w:p>
          <w:p w14:paraId="25A07B3D" w14:textId="77777777" w:rsidR="00E67424" w:rsidRDefault="00E67424" w:rsidP="00145BEC">
            <w:pPr>
              <w:rPr>
                <w:lang w:val="nl"/>
              </w:rPr>
            </w:pPr>
          </w:p>
        </w:tc>
        <w:tc>
          <w:tcPr>
            <w:tcW w:w="5933" w:type="dxa"/>
          </w:tcPr>
          <w:p w14:paraId="18A49D1E" w14:textId="550C0AD8" w:rsidR="00E67424" w:rsidRPr="000B32FB" w:rsidRDefault="007E33C3" w:rsidP="007D120A">
            <w:pPr>
              <w:spacing w:after="0" w:line="276" w:lineRule="auto"/>
              <w:rPr>
                <w:sz w:val="20"/>
                <w:lang w:val="nl"/>
              </w:rPr>
            </w:pPr>
            <w:r>
              <w:rPr>
                <w:snapToGrid/>
                <w:sz w:val="20"/>
              </w:rPr>
              <w:t>Vaste</w:t>
            </w:r>
            <w:r w:rsidR="00E67424" w:rsidRPr="000B32FB">
              <w:rPr>
                <w:sz w:val="20"/>
                <w:lang w:val="nl"/>
              </w:rPr>
              <w:t xml:space="preserve"> tekst.</w:t>
            </w:r>
          </w:p>
          <w:p w14:paraId="7E2C4616" w14:textId="77777777" w:rsidR="00E67424" w:rsidRDefault="00E67424" w:rsidP="007D120A">
            <w:pPr>
              <w:autoSpaceDE w:val="0"/>
              <w:autoSpaceDN w:val="0"/>
              <w:adjustRightInd w:val="0"/>
              <w:spacing w:after="0" w:line="276" w:lineRule="auto"/>
              <w:rPr>
                <w:kern w:val="0"/>
                <w:sz w:val="20"/>
                <w:lang w:eastAsia="nl-NL"/>
              </w:rPr>
            </w:pPr>
          </w:p>
          <w:p w14:paraId="065255AE" w14:textId="77777777" w:rsidR="007E33C3" w:rsidRPr="00EE782D" w:rsidRDefault="007E33C3" w:rsidP="007D120A">
            <w:pPr>
              <w:spacing w:after="0" w:line="276" w:lineRule="auto"/>
              <w:rPr>
                <w:b/>
                <w:bCs/>
                <w:sz w:val="20"/>
                <w:u w:val="single"/>
                <w:lang w:val="nl"/>
              </w:rPr>
            </w:pPr>
            <w:r w:rsidRPr="00EE782D">
              <w:rPr>
                <w:b/>
                <w:bCs/>
                <w:sz w:val="20"/>
                <w:u w:val="single"/>
                <w:lang w:val="nl"/>
              </w:rPr>
              <w:t>Mapping leningbedrag:</w:t>
            </w:r>
          </w:p>
          <w:p w14:paraId="7CDC2AB5"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66400300" w14:textId="77777777" w:rsidR="007E33C3" w:rsidRPr="00F42D19" w:rsidRDefault="007E33C3" w:rsidP="007D120A">
            <w:pPr>
              <w:keepNext/>
              <w:spacing w:after="0" w:line="276" w:lineRule="auto"/>
              <w:ind w:left="227"/>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40C00C6A" w14:textId="77777777" w:rsidR="007E33C3" w:rsidRPr="00F42D19" w:rsidRDefault="007E33C3" w:rsidP="007D120A">
            <w:pPr>
              <w:keepNext/>
              <w:spacing w:after="0" w:line="276" w:lineRule="auto"/>
              <w:ind w:left="227"/>
              <w:rPr>
                <w:sz w:val="20"/>
              </w:rPr>
            </w:pPr>
            <w:r w:rsidRPr="00F42D19">
              <w:rPr>
                <w:snapToGrid/>
                <w:kern w:val="0"/>
                <w:sz w:val="20"/>
                <w:lang w:eastAsia="nl-NL"/>
              </w:rPr>
              <w:t>./bedragLening</w:t>
            </w:r>
            <w:r w:rsidRPr="00F42D19">
              <w:rPr>
                <w:sz w:val="20"/>
              </w:rPr>
              <w:t>/valuta</w:t>
            </w:r>
          </w:p>
          <w:p w14:paraId="67B24E5E" w14:textId="77777777" w:rsidR="007E33C3" w:rsidRDefault="007E33C3" w:rsidP="007D120A">
            <w:pPr>
              <w:autoSpaceDE w:val="0"/>
              <w:autoSpaceDN w:val="0"/>
              <w:adjustRightInd w:val="0"/>
              <w:spacing w:after="0" w:line="276" w:lineRule="auto"/>
              <w:rPr>
                <w:b/>
                <w:bCs/>
                <w:snapToGrid/>
                <w:kern w:val="0"/>
                <w:sz w:val="20"/>
                <w:u w:val="single"/>
                <w:lang w:eastAsia="nl-NL"/>
              </w:rPr>
            </w:pPr>
          </w:p>
          <w:p w14:paraId="69F6E12B" w14:textId="77777777" w:rsidR="00DB219E" w:rsidRDefault="00DB219E" w:rsidP="007D120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F2925E8" w14:textId="77777777" w:rsidR="00DB219E" w:rsidRPr="00573FA8" w:rsidRDefault="00DB219E" w:rsidP="007D120A">
            <w:pPr>
              <w:spacing w:after="0" w:line="276" w:lineRule="auto"/>
              <w:rPr>
                <w:rFonts w:cs="Arial"/>
                <w:sz w:val="20"/>
              </w:rPr>
            </w:pPr>
            <w:r w:rsidRPr="00573FA8">
              <w:rPr>
                <w:rFonts w:cs="Arial"/>
                <w:sz w:val="20"/>
              </w:rPr>
              <w:t xml:space="preserve">//IMKAD_AangebodenStuk/StukdeelHypotheek [aanduidingHypotheek = niet aanwezig] </w:t>
            </w:r>
          </w:p>
          <w:p w14:paraId="28A015B7" w14:textId="77777777" w:rsidR="00DB219E" w:rsidRPr="00DD6712" w:rsidRDefault="00DB219E" w:rsidP="007D120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206DDE8E" w14:textId="77777777" w:rsidR="00DB219E" w:rsidRPr="001E342A" w:rsidRDefault="00DB219E" w:rsidP="007D120A">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52BE6DD2" w14:textId="77777777" w:rsidR="00E67424" w:rsidRDefault="00E67424" w:rsidP="007D120A">
            <w:pPr>
              <w:keepNext/>
              <w:spacing w:after="0" w:line="276" w:lineRule="auto"/>
              <w:ind w:left="-58"/>
              <w:rPr>
                <w:lang w:val="nl"/>
              </w:rPr>
            </w:pPr>
          </w:p>
          <w:p w14:paraId="785475F6" w14:textId="77777777" w:rsidR="007E33C3" w:rsidRPr="00C83648" w:rsidRDefault="007E33C3" w:rsidP="007D120A">
            <w:pPr>
              <w:spacing w:after="0" w:line="276" w:lineRule="auto"/>
              <w:rPr>
                <w:b/>
                <w:bCs/>
                <w:sz w:val="20"/>
                <w:u w:val="single"/>
              </w:rPr>
            </w:pPr>
            <w:r w:rsidRPr="00C83648">
              <w:rPr>
                <w:b/>
                <w:bCs/>
                <w:sz w:val="20"/>
                <w:u w:val="single"/>
              </w:rPr>
              <w:t>Mapping hypotheekbedrag:</w:t>
            </w:r>
          </w:p>
          <w:p w14:paraId="6CEFED90"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5B3E4458" w14:textId="6CF433F5" w:rsidR="007E33C3" w:rsidRPr="00C83648" w:rsidRDefault="007E33C3" w:rsidP="007D120A">
            <w:pPr>
              <w:spacing w:after="0" w:line="276" w:lineRule="auto"/>
              <w:rPr>
                <w:sz w:val="20"/>
              </w:rPr>
            </w:pPr>
            <w:r w:rsidRPr="00C83648">
              <w:rPr>
                <w:sz w:val="20"/>
              </w:rPr>
              <w:t>./hoofdsom/</w:t>
            </w:r>
            <w:r w:rsidRPr="00C83648">
              <w:rPr>
                <w:rFonts w:cs="Arial"/>
                <w:sz w:val="20"/>
              </w:rPr>
              <w:t>som</w:t>
            </w:r>
            <w:r w:rsidRPr="00C83648" w:rsidDel="00C46A8C">
              <w:rPr>
                <w:sz w:val="20"/>
              </w:rPr>
              <w:t xml:space="preserve"> </w:t>
            </w:r>
          </w:p>
          <w:p w14:paraId="2C731FBB" w14:textId="1ECC12E8" w:rsidR="007E33C3" w:rsidRPr="0043360E" w:rsidRDefault="007E33C3" w:rsidP="0043360E">
            <w:pPr>
              <w:spacing w:line="276" w:lineRule="auto"/>
              <w:rPr>
                <w:sz w:val="20"/>
              </w:rPr>
            </w:pPr>
            <w:r w:rsidRPr="00C83648">
              <w:rPr>
                <w:sz w:val="20"/>
              </w:rPr>
              <w:t>./hoofdsom/valuta</w:t>
            </w:r>
          </w:p>
        </w:tc>
      </w:tr>
      <w:tr w:rsidR="00C20C55" w14:paraId="7F6C2570" w14:textId="77777777" w:rsidTr="002D6393">
        <w:tc>
          <w:tcPr>
            <w:tcW w:w="5933" w:type="dxa"/>
          </w:tcPr>
          <w:p w14:paraId="465B1543" w14:textId="4095854B" w:rsidR="00C20C55" w:rsidRPr="00C20C55" w:rsidRDefault="00C20C55" w:rsidP="00C20C55">
            <w:pPr>
              <w:widowControl w:val="0"/>
              <w:suppressAutoHyphens/>
              <w:spacing w:line="240" w:lineRule="auto"/>
              <w:ind w:left="1276" w:right="567" w:hanging="567"/>
              <w:rPr>
                <w:rFonts w:cs="Arial"/>
                <w:kern w:val="0"/>
                <w:sz w:val="20"/>
                <w:lang w:eastAsia="nl-NL"/>
              </w:rPr>
            </w:pPr>
            <w:r w:rsidRPr="00741C7B">
              <w:rPr>
                <w:rFonts w:cs="Arial"/>
                <w:color w:val="FF0000"/>
                <w:kern w:val="0"/>
                <w:sz w:val="20"/>
                <w:lang w:eastAsia="nl-NL"/>
              </w:rPr>
              <w:t>b.</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betaling van de rente (inclusief overeen te komen verhogingen), vertragingsrente, kosten, schadevergoedingen en/of andere vergoedingen nu of in de toekomst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uit hoofde van de Leningsovereenkomst en de </w:t>
            </w:r>
            <w:r w:rsidRPr="00741C7B">
              <w:rPr>
                <w:rFonts w:cs="Arial"/>
                <w:color w:val="FF0000"/>
                <w:kern w:val="0"/>
                <w:sz w:val="20"/>
                <w:lang w:eastAsia="nl-NL"/>
              </w:rPr>
              <w:lastRenderedPageBreak/>
              <w:t xml:space="preserve">betaling van al hetgeen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overigens uit hoofde van de Leningsovereenkomst, deze akte of de Algemene Voorwaarden van de Schuldenaar te vorderen mocht hebben, welke in deze paragraaf b bedoelde bedragen gezamenlijk worden begroot op een bedrag van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741C7B">
              <w:rPr>
                <w:rFonts w:cs="Arial"/>
                <w:color w:val="FF0000"/>
                <w:kern w:val="0"/>
                <w:sz w:val="20"/>
                <w:lang w:eastAsia="nl-NL"/>
              </w:rPr>
              <w:t xml:space="preserve">, zijnde veertig procent (40%) van het laatst genoemde bedrag; </w:t>
            </w:r>
          </w:p>
        </w:tc>
        <w:tc>
          <w:tcPr>
            <w:tcW w:w="5933" w:type="dxa"/>
          </w:tcPr>
          <w:p w14:paraId="2C810127" w14:textId="77777777" w:rsidR="00C20C55" w:rsidRDefault="00C20C55" w:rsidP="00094B18">
            <w:pPr>
              <w:spacing w:after="0" w:line="276" w:lineRule="auto"/>
              <w:rPr>
                <w:snapToGrid/>
                <w:sz w:val="20"/>
              </w:rPr>
            </w:pPr>
            <w:r>
              <w:rPr>
                <w:snapToGrid/>
                <w:sz w:val="20"/>
              </w:rPr>
              <w:lastRenderedPageBreak/>
              <w:t>Vaste tekst.</w:t>
            </w:r>
          </w:p>
          <w:p w14:paraId="2E87A3F7" w14:textId="77777777" w:rsidR="00C20C55" w:rsidRDefault="00C20C55" w:rsidP="00094B18">
            <w:pPr>
              <w:spacing w:after="0" w:line="276" w:lineRule="auto"/>
              <w:rPr>
                <w:snapToGrid/>
                <w:sz w:val="20"/>
              </w:rPr>
            </w:pPr>
          </w:p>
          <w:p w14:paraId="2A84251B" w14:textId="77777777" w:rsidR="00D565F2" w:rsidRDefault="00D565F2"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A90456A" w14:textId="77777777" w:rsidR="00D565F2" w:rsidRPr="00573FA8" w:rsidRDefault="00D565F2" w:rsidP="00094B18">
            <w:pPr>
              <w:spacing w:after="0" w:line="276" w:lineRule="auto"/>
              <w:rPr>
                <w:rFonts w:cs="Arial"/>
                <w:sz w:val="20"/>
              </w:rPr>
            </w:pPr>
            <w:r w:rsidRPr="00573FA8">
              <w:rPr>
                <w:rFonts w:cs="Arial"/>
                <w:sz w:val="20"/>
              </w:rPr>
              <w:t xml:space="preserve">//IMKAD_AangebodenStuk/StukdeelHypotheek [aanduidingHypotheek = niet aanwezig] </w:t>
            </w:r>
          </w:p>
          <w:p w14:paraId="7BC3CDB8" w14:textId="77777777" w:rsidR="00D565F2" w:rsidRPr="00DD6712" w:rsidRDefault="00D565F2" w:rsidP="00094B18">
            <w:pPr>
              <w:autoSpaceDE w:val="0"/>
              <w:autoSpaceDN w:val="0"/>
              <w:adjustRightInd w:val="0"/>
              <w:spacing w:after="0" w:line="276" w:lineRule="auto"/>
              <w:rPr>
                <w:b/>
                <w:bCs/>
                <w:snapToGrid/>
                <w:kern w:val="0"/>
                <w:sz w:val="20"/>
                <w:u w:val="single"/>
                <w:lang w:eastAsia="nl-NL"/>
              </w:rPr>
            </w:pPr>
            <w:r w:rsidRPr="00573FA8">
              <w:rPr>
                <w:rFonts w:cs="Arial"/>
                <w:sz w:val="20"/>
              </w:rPr>
              <w:lastRenderedPageBreak/>
              <w:t>/verkrijgerRechtRef</w:t>
            </w:r>
            <w:r>
              <w:rPr>
                <w:b/>
                <w:bCs/>
                <w:snapToGrid/>
                <w:kern w:val="0"/>
                <w:sz w:val="20"/>
                <w:u w:val="single"/>
                <w:lang w:eastAsia="nl-NL"/>
              </w:rPr>
              <w:t xml:space="preserve"> </w:t>
            </w:r>
            <w:r w:rsidRPr="001E342A">
              <w:rPr>
                <w:sz w:val="20"/>
                <w:lang w:val="nl"/>
              </w:rPr>
              <w:t>/tia:Partij/tia:IMKAD_Persoon/</w:t>
            </w:r>
          </w:p>
          <w:p w14:paraId="21B8005C" w14:textId="77777777" w:rsidR="00D565F2" w:rsidRPr="001E342A" w:rsidRDefault="00D565F2" w:rsidP="00094B18">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088C003A" w14:textId="77777777" w:rsidR="00C20C55" w:rsidRDefault="00C20C55" w:rsidP="00094B18">
            <w:pPr>
              <w:spacing w:after="0" w:line="276" w:lineRule="auto"/>
              <w:rPr>
                <w:sz w:val="20"/>
              </w:rPr>
            </w:pPr>
          </w:p>
          <w:p w14:paraId="5B36231A" w14:textId="707336DD" w:rsidR="00C20C55" w:rsidRPr="00C83648" w:rsidRDefault="00C20C55" w:rsidP="00094B18">
            <w:pPr>
              <w:spacing w:after="0" w:line="276" w:lineRule="auto"/>
              <w:rPr>
                <w:sz w:val="20"/>
              </w:rPr>
            </w:pPr>
            <w:r w:rsidRPr="00C83648">
              <w:rPr>
                <w:b/>
                <w:bCs/>
                <w:sz w:val="20"/>
                <w:u w:val="single"/>
              </w:rPr>
              <w:t xml:space="preserve">Mapping </w:t>
            </w:r>
            <w:r>
              <w:rPr>
                <w:b/>
                <w:bCs/>
                <w:sz w:val="20"/>
                <w:u w:val="single"/>
              </w:rPr>
              <w:t>rente b</w:t>
            </w:r>
            <w:r w:rsidRPr="00C83648">
              <w:rPr>
                <w:b/>
                <w:bCs/>
                <w:sz w:val="20"/>
                <w:u w:val="single"/>
              </w:rPr>
              <w:t>edrag:</w:t>
            </w:r>
            <w:r>
              <w:rPr>
                <w:b/>
                <w:bCs/>
                <w:sz w:val="20"/>
                <w:u w:val="single"/>
              </w:rPr>
              <w:t xml:space="preserve"> </w:t>
            </w:r>
            <w:r w:rsidRPr="00C83648">
              <w:rPr>
                <w:rFonts w:cs="Arial"/>
                <w:sz w:val="20"/>
              </w:rPr>
              <w:t>//IMKAD_AangebodenStuk/StukdeelHypotheek [aanduidingHypotheek = niet aanwezig]</w:t>
            </w:r>
          </w:p>
          <w:p w14:paraId="46ED80A0" w14:textId="494E48B1" w:rsidR="00C20C55" w:rsidRPr="00C83648" w:rsidRDefault="00C20C55" w:rsidP="00094B18">
            <w:pPr>
              <w:spacing w:after="0" w:line="276" w:lineRule="auto"/>
              <w:rPr>
                <w:sz w:val="20"/>
              </w:rPr>
            </w:pPr>
            <w:r w:rsidRPr="00C83648">
              <w:rPr>
                <w:sz w:val="20"/>
              </w:rPr>
              <w:t>/bedragRente/som</w:t>
            </w:r>
          </w:p>
          <w:p w14:paraId="2F4B864E" w14:textId="4B777593" w:rsidR="00C20C55" w:rsidRDefault="00C20C55" w:rsidP="00094B18">
            <w:pPr>
              <w:spacing w:after="0" w:line="276" w:lineRule="auto"/>
              <w:rPr>
                <w:snapToGrid/>
                <w:sz w:val="20"/>
              </w:rPr>
            </w:pPr>
            <w:r w:rsidRPr="00C83648">
              <w:rPr>
                <w:sz w:val="20"/>
              </w:rPr>
              <w:t>./bedragRente/valuta</w:t>
            </w:r>
          </w:p>
        </w:tc>
      </w:tr>
      <w:tr w:rsidR="00C20C55" w14:paraId="01163141" w14:textId="77777777" w:rsidTr="002D6393">
        <w:tc>
          <w:tcPr>
            <w:tcW w:w="5933" w:type="dxa"/>
          </w:tcPr>
          <w:p w14:paraId="02FE614B" w14:textId="77777777" w:rsidR="00C20C55" w:rsidRPr="00741C7B" w:rsidRDefault="00C20C55" w:rsidP="00C20C55">
            <w:pPr>
              <w:widowControl w:val="0"/>
              <w:suppressAutoHyphens/>
              <w:spacing w:line="240" w:lineRule="auto"/>
              <w:ind w:left="709" w:hanging="1"/>
              <w:rPr>
                <w:rFonts w:cs="Arial"/>
                <w:color w:val="FF0000"/>
                <w:kern w:val="0"/>
                <w:sz w:val="20"/>
                <w:lang w:eastAsia="nl-NL"/>
              </w:rPr>
            </w:pPr>
            <w:r w:rsidRPr="00741C7B">
              <w:rPr>
                <w:rFonts w:cs="Arial"/>
                <w:color w:val="FF0000"/>
                <w:kern w:val="0"/>
                <w:sz w:val="20"/>
                <w:lang w:eastAsia="nl-NL"/>
              </w:rPr>
              <w:lastRenderedPageBreak/>
              <w:t xml:space="preserve">derhalve tot een totaalbedrag ad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w:t>
            </w:r>
            <w:r w:rsidRPr="00741C7B">
              <w:rPr>
                <w:rFonts w:cs="Arial"/>
                <w:color w:val="FF0000"/>
                <w:kern w:val="0"/>
                <w:sz w:val="20"/>
                <w:lang w:eastAsia="nl-NL"/>
              </w:rPr>
              <w:t xml:space="preserve"> verleent de Hypotheekgever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die van de Hypotheekgever aanvaardt, het recht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telwoord</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hypotheek op het hierna te omschrijven registergoed (hierna te noemen het "Onderpand"): </w:t>
            </w:r>
          </w:p>
          <w:p w14:paraId="66EB366B" w14:textId="77777777" w:rsidR="00C20C55" w:rsidRPr="00741C7B" w:rsidRDefault="00C20C55" w:rsidP="00C20C55">
            <w:pPr>
              <w:widowControl w:val="0"/>
              <w:suppressAutoHyphens/>
              <w:spacing w:line="240" w:lineRule="auto"/>
              <w:ind w:left="720" w:right="567"/>
              <w:rPr>
                <w:rFonts w:cs="Arial"/>
                <w:color w:val="FF0000"/>
                <w:kern w:val="0"/>
                <w:sz w:val="20"/>
                <w:lang w:eastAsia="nl-NL"/>
              </w:rPr>
            </w:pPr>
          </w:p>
        </w:tc>
        <w:tc>
          <w:tcPr>
            <w:tcW w:w="5933" w:type="dxa"/>
          </w:tcPr>
          <w:p w14:paraId="49AE1294" w14:textId="70E669C0" w:rsidR="00805AE6" w:rsidRDefault="00805AE6" w:rsidP="00094B18">
            <w:pPr>
              <w:spacing w:after="0" w:line="276" w:lineRule="auto"/>
              <w:rPr>
                <w:sz w:val="20"/>
              </w:rPr>
            </w:pPr>
            <w:r w:rsidRPr="00805AE6">
              <w:rPr>
                <w:sz w:val="20"/>
              </w:rPr>
              <w:t>Vaste tekst</w:t>
            </w:r>
            <w:r>
              <w:rPr>
                <w:sz w:val="20"/>
              </w:rPr>
              <w:t xml:space="preserve">. </w:t>
            </w:r>
          </w:p>
          <w:p w14:paraId="609B2C09" w14:textId="77777777" w:rsidR="00805AE6" w:rsidRDefault="00805AE6" w:rsidP="00094B18">
            <w:pPr>
              <w:spacing w:after="0" w:line="276" w:lineRule="auto"/>
              <w:rPr>
                <w:sz w:val="20"/>
              </w:rPr>
            </w:pPr>
          </w:p>
          <w:p w14:paraId="5424D34C" w14:textId="1D891A1B" w:rsidR="00805AE6" w:rsidRPr="00805AE6" w:rsidRDefault="00805AE6" w:rsidP="00094B18">
            <w:pPr>
              <w:spacing w:after="0" w:line="276" w:lineRule="auto"/>
              <w:rPr>
                <w:sz w:val="20"/>
              </w:rPr>
            </w:pPr>
            <w:r>
              <w:rPr>
                <w:sz w:val="20"/>
              </w:rPr>
              <w:t>-Het opnemen van een rangtelwoord is optioneel. In de XML opnemen als getal. Op de PDF tonen als tekst.</w:t>
            </w:r>
          </w:p>
          <w:p w14:paraId="71D0E149" w14:textId="77777777" w:rsidR="00805AE6" w:rsidRDefault="00805AE6" w:rsidP="00094B18">
            <w:pPr>
              <w:spacing w:after="0" w:line="276" w:lineRule="auto"/>
              <w:rPr>
                <w:b/>
                <w:bCs/>
                <w:sz w:val="20"/>
                <w:u w:val="single"/>
              </w:rPr>
            </w:pPr>
          </w:p>
          <w:p w14:paraId="490CD54E" w14:textId="4A77D270" w:rsidR="00C20C55" w:rsidRPr="00C83648" w:rsidRDefault="00C20C55" w:rsidP="00094B18">
            <w:pPr>
              <w:spacing w:after="0" w:line="276" w:lineRule="auto"/>
              <w:rPr>
                <w:b/>
                <w:bCs/>
                <w:sz w:val="20"/>
              </w:rPr>
            </w:pPr>
            <w:r w:rsidRPr="00C83648">
              <w:rPr>
                <w:b/>
                <w:bCs/>
                <w:sz w:val="20"/>
                <w:u w:val="single"/>
              </w:rPr>
              <w:t>Mapping totaal bedrag</w:t>
            </w:r>
          </w:p>
          <w:p w14:paraId="551A5E38" w14:textId="371BE569" w:rsidR="00C20C55" w:rsidRPr="00C83648" w:rsidRDefault="00C20C55" w:rsidP="00094B18">
            <w:pPr>
              <w:spacing w:after="0" w:line="276" w:lineRule="auto"/>
              <w:rPr>
                <w:sz w:val="20"/>
              </w:rPr>
            </w:pPr>
            <w:r w:rsidRPr="00C83648">
              <w:rPr>
                <w:rFonts w:cs="Arial"/>
                <w:sz w:val="20"/>
              </w:rPr>
              <w:t>//IMKAD_AangebodenStuk/StukdeelHypotheek [aanduidingHypotheek = niet aanwezig]</w:t>
            </w:r>
          </w:p>
          <w:p w14:paraId="6F9D7244" w14:textId="5CA12602" w:rsidR="00C20C55" w:rsidRPr="00C83648" w:rsidRDefault="00C20C55" w:rsidP="00094B18">
            <w:pPr>
              <w:spacing w:after="0" w:line="276" w:lineRule="auto"/>
              <w:rPr>
                <w:sz w:val="20"/>
              </w:rPr>
            </w:pPr>
            <w:r w:rsidRPr="00C83648">
              <w:rPr>
                <w:sz w:val="20"/>
              </w:rPr>
              <w:t>./bedragTotaal/som</w:t>
            </w:r>
          </w:p>
          <w:p w14:paraId="06359870" w14:textId="05E555D6" w:rsidR="00C20C55" w:rsidRPr="00C83648" w:rsidRDefault="00C20C55" w:rsidP="00094B18">
            <w:pPr>
              <w:spacing w:after="0" w:line="276" w:lineRule="auto"/>
              <w:rPr>
                <w:sz w:val="20"/>
              </w:rPr>
            </w:pPr>
            <w:r w:rsidRPr="00C83648">
              <w:rPr>
                <w:sz w:val="20"/>
              </w:rPr>
              <w:t>./bedragTotaal/valuta</w:t>
            </w:r>
          </w:p>
          <w:p w14:paraId="5125AC5F" w14:textId="77777777" w:rsidR="00C20C55" w:rsidRPr="00C83648" w:rsidRDefault="00C20C55" w:rsidP="00094B18">
            <w:pPr>
              <w:spacing w:after="0" w:line="276" w:lineRule="auto"/>
              <w:rPr>
                <w:sz w:val="20"/>
              </w:rPr>
            </w:pPr>
          </w:p>
          <w:p w14:paraId="2D528E62" w14:textId="77777777" w:rsidR="00C20C55" w:rsidRPr="001F7424" w:rsidRDefault="00C20C55" w:rsidP="00094B18">
            <w:pPr>
              <w:spacing w:after="0" w:line="276" w:lineRule="auto"/>
              <w:rPr>
                <w:b/>
                <w:bCs/>
                <w:sz w:val="20"/>
                <w:u w:val="single"/>
              </w:rPr>
            </w:pPr>
            <w:r w:rsidRPr="001F7424">
              <w:rPr>
                <w:b/>
                <w:bCs/>
                <w:sz w:val="20"/>
                <w:u w:val="single"/>
              </w:rPr>
              <w:t>Mapping telwoord:</w:t>
            </w:r>
          </w:p>
          <w:p w14:paraId="0C09C06C" w14:textId="473BC862" w:rsidR="00571866" w:rsidRPr="00C83648" w:rsidRDefault="00C20C55" w:rsidP="00094B18">
            <w:pPr>
              <w:spacing w:after="0" w:line="276" w:lineRule="auto"/>
              <w:rPr>
                <w:sz w:val="20"/>
              </w:rPr>
            </w:pPr>
            <w:r w:rsidRPr="00C83648">
              <w:rPr>
                <w:rFonts w:cs="Arial"/>
                <w:sz w:val="20"/>
              </w:rPr>
              <w:t>//</w:t>
            </w:r>
            <w:r w:rsidR="00571866" w:rsidRPr="00C83648">
              <w:rPr>
                <w:rFonts w:cs="Arial"/>
                <w:sz w:val="20"/>
              </w:rPr>
              <w:t>IMKAD_AangebodenStuk/StukdeelHypotheek [aanduidingHypotheek = niet aanwezig]</w:t>
            </w:r>
          </w:p>
          <w:p w14:paraId="0047FB56" w14:textId="19CA3042" w:rsidR="00C20C55" w:rsidRDefault="004002E6" w:rsidP="00094B18">
            <w:pPr>
              <w:spacing w:after="0" w:line="276" w:lineRule="auto"/>
              <w:rPr>
                <w:rFonts w:cs="Arial"/>
                <w:sz w:val="20"/>
              </w:rPr>
            </w:pPr>
            <w:r>
              <w:rPr>
                <w:sz w:val="20"/>
              </w:rPr>
              <w:t>.</w:t>
            </w:r>
            <w:r w:rsidR="00C20C55" w:rsidRPr="00C83648">
              <w:rPr>
                <w:sz w:val="20"/>
              </w:rPr>
              <w:t>/</w:t>
            </w:r>
            <w:r w:rsidR="00C20C55" w:rsidRPr="00C83648">
              <w:rPr>
                <w:rFonts w:cs="Arial"/>
                <w:sz w:val="20"/>
              </w:rPr>
              <w:t>rangordeHypotheek</w:t>
            </w:r>
          </w:p>
          <w:p w14:paraId="1346A379" w14:textId="77777777" w:rsidR="00773ECC" w:rsidRDefault="00773ECC"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7FA08FE" w14:textId="77777777" w:rsidR="00773ECC" w:rsidRPr="00573FA8" w:rsidRDefault="00773ECC" w:rsidP="00094B18">
            <w:pPr>
              <w:spacing w:after="0" w:line="276" w:lineRule="auto"/>
              <w:rPr>
                <w:rFonts w:cs="Arial"/>
                <w:sz w:val="20"/>
              </w:rPr>
            </w:pPr>
            <w:r w:rsidRPr="00573FA8">
              <w:rPr>
                <w:rFonts w:cs="Arial"/>
                <w:sz w:val="20"/>
              </w:rPr>
              <w:lastRenderedPageBreak/>
              <w:t xml:space="preserve">//IMKAD_AangebodenStuk/StukdeelHypotheek [aanduidingHypotheek = niet aanwezig] </w:t>
            </w:r>
          </w:p>
          <w:p w14:paraId="6E37ACF2" w14:textId="6C00DB39" w:rsidR="00773ECC" w:rsidRPr="00DD6712" w:rsidRDefault="00773ECC" w:rsidP="00094B18">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p>
          <w:p w14:paraId="68F2B45A" w14:textId="199EED8A" w:rsidR="00773ECC" w:rsidRPr="001E342A" w:rsidRDefault="00773ECC" w:rsidP="00094B18">
            <w:pPr>
              <w:spacing w:after="0" w:line="276" w:lineRule="auto"/>
              <w:rPr>
                <w:sz w:val="20"/>
                <w:lang w:val="nl"/>
              </w:rPr>
            </w:pPr>
            <w:r w:rsidRPr="001E342A">
              <w:rPr>
                <w:sz w:val="20"/>
                <w:lang w:val="nl"/>
              </w:rPr>
              <w:t>tia_Gegevens/NHR_Rechtspersoon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3FDABF6C" w14:textId="03313EE6" w:rsidR="00C20C55" w:rsidRDefault="00C20C55" w:rsidP="00094B18">
            <w:pPr>
              <w:spacing w:after="0" w:line="276" w:lineRule="auto"/>
              <w:rPr>
                <w:sz w:val="20"/>
              </w:rPr>
            </w:pPr>
          </w:p>
          <w:p w14:paraId="68939709" w14:textId="254C1A65" w:rsidR="00CC10F2" w:rsidRPr="00086C07" w:rsidRDefault="00CC10F2" w:rsidP="00145BEC">
            <w:pPr>
              <w:spacing w:line="276" w:lineRule="auto"/>
              <w:rPr>
                <w:sz w:val="20"/>
              </w:rPr>
            </w:pPr>
          </w:p>
        </w:tc>
      </w:tr>
      <w:tr w:rsidR="00086C07" w14:paraId="728533F9" w14:textId="77777777" w:rsidTr="002D6393">
        <w:tc>
          <w:tcPr>
            <w:tcW w:w="5933" w:type="dxa"/>
          </w:tcPr>
          <w:p w14:paraId="74A66757" w14:textId="77777777" w:rsidR="00086C07" w:rsidRPr="00741C7B" w:rsidRDefault="00086C07" w:rsidP="00086C07">
            <w:pPr>
              <w:autoSpaceDE w:val="0"/>
              <w:autoSpaceDN w:val="0"/>
              <w:adjustRightInd w:val="0"/>
              <w:spacing w:line="240" w:lineRule="auto"/>
              <w:ind w:firstLine="708"/>
              <w:rPr>
                <w:rFonts w:cs="Arial"/>
                <w:color w:val="FF0000"/>
                <w:kern w:val="0"/>
                <w:sz w:val="20"/>
                <w:lang w:eastAsia="nl-NL"/>
              </w:rPr>
            </w:pPr>
            <w:r w:rsidRPr="00741C7B">
              <w:rPr>
                <w:rFonts w:cs="Arial"/>
                <w:color w:val="FF0000"/>
                <w:kern w:val="0"/>
                <w:sz w:val="20"/>
                <w:highlight w:val="yellow"/>
                <w:lang w:eastAsia="nl-NL"/>
              </w:rPr>
              <w:lastRenderedPageBreak/>
              <w:t>TEKSTBLOK RECHT</w:t>
            </w:r>
            <w:r w:rsidRPr="00741C7B">
              <w:rPr>
                <w:rFonts w:cs="Arial"/>
                <w:color w:val="FF0000"/>
                <w:kern w:val="0"/>
                <w:sz w:val="20"/>
                <w:lang w:eastAsia="nl-NL"/>
              </w:rPr>
              <w:t xml:space="preserve"> </w:t>
            </w:r>
            <w:r w:rsidRPr="00741C7B">
              <w:rPr>
                <w:rFonts w:cs="Arial"/>
                <w:color w:val="FF0000"/>
                <w:kern w:val="0"/>
                <w:sz w:val="20"/>
                <w:highlight w:val="yellow"/>
                <w:lang w:eastAsia="nl-NL"/>
              </w:rPr>
              <w:t>TEKSTBLOK REGISTERGOED</w:t>
            </w:r>
            <w:r w:rsidRPr="00741C7B">
              <w:rPr>
                <w:rFonts w:cs="Arial"/>
                <w:color w:val="FF0000"/>
                <w:kern w:val="0"/>
                <w:sz w:val="20"/>
                <w:lang w:eastAsia="nl-NL"/>
              </w:rPr>
              <w:t xml:space="preserve">. </w:t>
            </w:r>
          </w:p>
          <w:p w14:paraId="6C4BDA29" w14:textId="77777777" w:rsidR="00086C07" w:rsidRPr="00741C7B" w:rsidRDefault="00086C07" w:rsidP="00C20C55">
            <w:pPr>
              <w:widowControl w:val="0"/>
              <w:suppressAutoHyphens/>
              <w:spacing w:line="240" w:lineRule="auto"/>
              <w:ind w:left="709" w:hanging="1"/>
              <w:rPr>
                <w:rFonts w:cs="Arial"/>
                <w:color w:val="FF0000"/>
                <w:kern w:val="0"/>
                <w:sz w:val="20"/>
                <w:lang w:eastAsia="nl-NL"/>
              </w:rPr>
            </w:pPr>
          </w:p>
        </w:tc>
        <w:tc>
          <w:tcPr>
            <w:tcW w:w="5933" w:type="dxa"/>
          </w:tcPr>
          <w:p w14:paraId="7ED3CEDA" w14:textId="0D4FDC4F" w:rsidR="00086C07" w:rsidRPr="00DF06EC" w:rsidRDefault="00086C07" w:rsidP="00094B18">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r w:rsidR="001C62CB">
              <w:rPr>
                <w:sz w:val="20"/>
                <w:lang w:val="nl"/>
              </w:rPr>
              <w:t xml:space="preserve"> en de laatste met een punt</w:t>
            </w:r>
            <w:r>
              <w:rPr>
                <w:sz w:val="20"/>
                <w:lang w:val="nl"/>
              </w:rPr>
              <w:t>.</w:t>
            </w:r>
          </w:p>
          <w:p w14:paraId="1EB3861F" w14:textId="77777777" w:rsidR="00086C07" w:rsidRPr="00DF06EC" w:rsidRDefault="00086C07" w:rsidP="00094B18">
            <w:pPr>
              <w:spacing w:after="0" w:line="276" w:lineRule="auto"/>
              <w:rPr>
                <w:sz w:val="20"/>
              </w:rPr>
            </w:pPr>
          </w:p>
          <w:p w14:paraId="682D0FBA" w14:textId="77777777" w:rsidR="00086C07" w:rsidRPr="00DF06EC" w:rsidRDefault="00086C07" w:rsidP="00094B18">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23C142D1" w14:textId="77777777" w:rsidR="00086C07" w:rsidRPr="00DF06EC" w:rsidRDefault="00086C07" w:rsidP="00094B18">
            <w:pPr>
              <w:spacing w:after="0" w:line="276" w:lineRule="auto"/>
              <w:rPr>
                <w:sz w:val="20"/>
                <w:lang w:val="nl"/>
              </w:rPr>
            </w:pPr>
          </w:p>
          <w:p w14:paraId="482D0326" w14:textId="77777777" w:rsidR="00086C07" w:rsidRPr="00DF06EC" w:rsidRDefault="00086C07" w:rsidP="00094B18">
            <w:pPr>
              <w:spacing w:after="0" w:line="276" w:lineRule="auto"/>
              <w:rPr>
                <w:b/>
                <w:bCs/>
                <w:sz w:val="20"/>
                <w:u w:val="single"/>
                <w:lang w:val="nl"/>
              </w:rPr>
            </w:pPr>
            <w:r w:rsidRPr="00DF06EC">
              <w:rPr>
                <w:b/>
                <w:bCs/>
                <w:sz w:val="20"/>
                <w:u w:val="single"/>
                <w:lang w:val="nl"/>
              </w:rPr>
              <w:t>Mapping recht en registergoed:</w:t>
            </w:r>
          </w:p>
          <w:p w14:paraId="01DE9DA1" w14:textId="77777777" w:rsidR="00086C07" w:rsidRDefault="00086C07" w:rsidP="00094B18">
            <w:pPr>
              <w:spacing w:after="0"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5451CE47" w14:textId="77777777" w:rsidR="00086C07" w:rsidRPr="00DF06EC" w:rsidRDefault="00086C07" w:rsidP="00094B18">
            <w:pPr>
              <w:spacing w:after="0" w:line="276" w:lineRule="auto"/>
              <w:rPr>
                <w:sz w:val="20"/>
              </w:rPr>
            </w:pPr>
            <w:r w:rsidRPr="00DF06EC">
              <w:rPr>
                <w:sz w:val="20"/>
              </w:rPr>
              <w:t>/IMKAD_ZakelijkRecht</w:t>
            </w:r>
          </w:p>
          <w:p w14:paraId="34FD3FCC" w14:textId="61635AC0" w:rsidR="00086C07" w:rsidRPr="00805AE6" w:rsidRDefault="00086C07" w:rsidP="00094B18">
            <w:pPr>
              <w:spacing w:after="0" w:line="276" w:lineRule="auto"/>
              <w:rPr>
                <w:sz w:val="20"/>
              </w:rPr>
            </w:pPr>
            <w:r w:rsidRPr="001E342A">
              <w:rPr>
                <w:sz w:val="20"/>
                <w:lang w:val="nl"/>
              </w:rPr>
              <w:t>- verdere mapping is opgenomen in het genoemde tekstblok.</w:t>
            </w:r>
          </w:p>
        </w:tc>
      </w:tr>
    </w:tbl>
    <w:p w14:paraId="16B03CA2" w14:textId="77777777" w:rsidR="00B71533" w:rsidRDefault="00B71533" w:rsidP="00B71533">
      <w:pPr>
        <w:rPr>
          <w:lang w:val="nl"/>
        </w:rPr>
      </w:pPr>
    </w:p>
    <w:p w14:paraId="0E7CDE48" w14:textId="77777777" w:rsidR="00094B18" w:rsidRDefault="00094B18" w:rsidP="00B71533">
      <w:pPr>
        <w:rPr>
          <w:lang w:val="nl"/>
        </w:rPr>
      </w:pPr>
    </w:p>
    <w:p w14:paraId="71735747" w14:textId="77777777" w:rsidR="00094B18" w:rsidRDefault="00094B18" w:rsidP="00B71533">
      <w:pPr>
        <w:rPr>
          <w:lang w:val="nl"/>
        </w:rPr>
      </w:pPr>
    </w:p>
    <w:p w14:paraId="2ED0135B" w14:textId="49E6BFC3" w:rsidR="00504B85" w:rsidRDefault="00504B85">
      <w:pPr>
        <w:rPr>
          <w:lang w:val="nl"/>
        </w:rPr>
      </w:pPr>
    </w:p>
    <w:p w14:paraId="592AC681" w14:textId="77777777" w:rsidR="00094B18" w:rsidRDefault="00094B18" w:rsidP="00B71533">
      <w:pPr>
        <w:rPr>
          <w:lang w:val="nl"/>
        </w:rPr>
      </w:pPr>
    </w:p>
    <w:p w14:paraId="0AAFBF65" w14:textId="77777777" w:rsidR="00504B85" w:rsidRDefault="00504B85" w:rsidP="00B71533">
      <w:pPr>
        <w:rPr>
          <w:lang w:val="nl"/>
        </w:rPr>
      </w:pPr>
    </w:p>
    <w:p w14:paraId="53C84BB1" w14:textId="77777777" w:rsidR="00094B18" w:rsidRDefault="00094B18" w:rsidP="00B71533">
      <w:pPr>
        <w:rPr>
          <w:lang w:val="nl"/>
        </w:rPr>
      </w:pPr>
    </w:p>
    <w:p w14:paraId="434E41E7" w14:textId="77777777" w:rsidR="00094B18" w:rsidRDefault="00094B18" w:rsidP="00094B18">
      <w:pPr>
        <w:pStyle w:val="Kop2"/>
        <w:spacing w:before="0" w:after="240"/>
        <w:rPr>
          <w:sz w:val="20"/>
        </w:rPr>
      </w:pPr>
      <w:bookmarkStart w:id="131" w:name="_Toc180074945"/>
      <w:r w:rsidRPr="00B71533">
        <w:rPr>
          <w:sz w:val="20"/>
        </w:rPr>
        <w:t>Overbruggingshypotheek</w:t>
      </w:r>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71533" w14:paraId="3492EC31" w14:textId="77777777" w:rsidTr="00145BEC">
        <w:tc>
          <w:tcPr>
            <w:tcW w:w="5933" w:type="dxa"/>
            <w:shd w:val="clear" w:color="auto" w:fill="DEEAF6" w:themeFill="accent1" w:themeFillTint="33"/>
          </w:tcPr>
          <w:p w14:paraId="6E9469E4" w14:textId="77777777" w:rsidR="00B71533" w:rsidRDefault="00B71533" w:rsidP="00145BEC">
            <w:pPr>
              <w:rPr>
                <w:lang w:val="nl"/>
              </w:rPr>
            </w:pPr>
            <w:r>
              <w:rPr>
                <w:lang w:val="nl"/>
              </w:rPr>
              <w:t>Modeldocument tekst</w:t>
            </w:r>
          </w:p>
        </w:tc>
        <w:tc>
          <w:tcPr>
            <w:tcW w:w="5933" w:type="dxa"/>
            <w:shd w:val="clear" w:color="auto" w:fill="DEEAF6" w:themeFill="accent1" w:themeFillTint="33"/>
          </w:tcPr>
          <w:p w14:paraId="4EAF4265" w14:textId="77777777" w:rsidR="00B71533" w:rsidRDefault="00B71533" w:rsidP="00145BEC">
            <w:pPr>
              <w:rPr>
                <w:lang w:val="nl"/>
              </w:rPr>
            </w:pPr>
            <w:r>
              <w:rPr>
                <w:lang w:val="nl"/>
              </w:rPr>
              <w:t>Toelichting en mapping</w:t>
            </w:r>
          </w:p>
        </w:tc>
      </w:tr>
      <w:tr w:rsidR="00B71533" w14:paraId="0577B48A" w14:textId="77777777" w:rsidTr="00145BEC">
        <w:tc>
          <w:tcPr>
            <w:tcW w:w="5933" w:type="dxa"/>
          </w:tcPr>
          <w:p w14:paraId="5323ABDB" w14:textId="77777777" w:rsidR="00B67C7A" w:rsidRPr="001C1A19" w:rsidRDefault="00B67C7A" w:rsidP="00094B18">
            <w:pPr>
              <w:widowControl w:val="0"/>
              <w:suppressAutoHyphens/>
              <w:spacing w:after="0" w:line="240" w:lineRule="auto"/>
              <w:ind w:left="354"/>
              <w:rPr>
                <w:rFonts w:cs="Arial"/>
                <w:color w:val="800080"/>
                <w:kern w:val="0"/>
                <w:sz w:val="20"/>
                <w:lang w:eastAsia="nl-NL"/>
              </w:rPr>
            </w:pPr>
            <w:r w:rsidRPr="001C1A19">
              <w:rPr>
                <w:rFonts w:cs="Arial"/>
                <w:color w:val="800080"/>
                <w:kern w:val="0"/>
                <w:sz w:val="20"/>
                <w:lang w:eastAsia="nl-NL"/>
              </w:rPr>
              <w:t>5.</w:t>
            </w:r>
            <w:r w:rsidRPr="001C1A19">
              <w:rPr>
                <w:rFonts w:cs="Arial"/>
                <w:color w:val="800080"/>
                <w:kern w:val="0"/>
                <w:sz w:val="20"/>
                <w:lang w:eastAsia="nl-NL"/>
              </w:rPr>
              <w:tab/>
              <w:t xml:space="preserve">Overbruggingshypotheek </w:t>
            </w:r>
          </w:p>
          <w:p w14:paraId="1A84E06E" w14:textId="77777777" w:rsidR="00B67C7A" w:rsidRPr="006373A8" w:rsidRDefault="00B67C7A" w:rsidP="00B67C7A">
            <w:pPr>
              <w:widowControl w:val="0"/>
              <w:suppressAutoHyphens/>
              <w:spacing w:line="240" w:lineRule="auto"/>
              <w:ind w:left="709" w:hanging="1"/>
              <w:rPr>
                <w:rFonts w:cs="Arial"/>
                <w:color w:val="800080"/>
                <w:kern w:val="0"/>
                <w:sz w:val="20"/>
                <w:lang w:eastAsia="nl-NL"/>
              </w:rPr>
            </w:pPr>
            <w:r w:rsidRPr="006373A8">
              <w:rPr>
                <w:rFonts w:cs="Arial"/>
                <w:color w:val="800080"/>
                <w:kern w:val="0"/>
                <w:sz w:val="20"/>
                <w:lang w:eastAsia="nl-NL"/>
              </w:rPr>
              <w:t xml:space="preserve">Voorts verleent de Hypotheekgever tot zekerheid voor de betaling van de Schuld als hiervoor omschreven,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3A8">
              <w:rPr>
                <w:rFonts w:cs="Arial"/>
                <w:color w:val="800080"/>
                <w:kern w:val="0"/>
                <w:sz w:val="20"/>
                <w:lang w:eastAsia="nl-NL"/>
              </w:rPr>
              <w:t xml:space="preserve">, die van de Hypotheekgever aanvaardt, het recht van </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kern w:val="0"/>
                <w:sz w:val="20"/>
                <w:lang w:eastAsia="nl-NL"/>
              </w:rPr>
              <w:t>telwoord</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color w:val="800080"/>
                <w:kern w:val="0"/>
                <w:sz w:val="20"/>
                <w:lang w:eastAsia="nl-NL"/>
              </w:rPr>
              <w:t xml:space="preserve"> hypotheek op het hierna te omschrijven </w:t>
            </w:r>
            <w:r>
              <w:rPr>
                <w:rFonts w:cs="Arial"/>
                <w:color w:val="800080"/>
                <w:kern w:val="0"/>
                <w:sz w:val="20"/>
                <w:lang w:eastAsia="nl-NL"/>
              </w:rPr>
              <w:t>registergoed (hierna te noemen het “Overbruggingspand”):</w:t>
            </w:r>
            <w:r w:rsidRPr="006373A8">
              <w:rPr>
                <w:rFonts w:cs="Arial"/>
                <w:color w:val="800080"/>
                <w:kern w:val="0"/>
                <w:sz w:val="20"/>
                <w:lang w:eastAsia="nl-NL"/>
              </w:rPr>
              <w:t xml:space="preserve"> </w:t>
            </w:r>
          </w:p>
          <w:p w14:paraId="6FCC32CE" w14:textId="77777777" w:rsidR="00B71533" w:rsidRDefault="00B71533" w:rsidP="00145BEC">
            <w:pPr>
              <w:rPr>
                <w:lang w:val="nl"/>
              </w:rPr>
            </w:pPr>
          </w:p>
        </w:tc>
        <w:tc>
          <w:tcPr>
            <w:tcW w:w="5933" w:type="dxa"/>
          </w:tcPr>
          <w:p w14:paraId="20A95F82" w14:textId="77777777" w:rsidR="00B67C7A" w:rsidRPr="000F575A" w:rsidRDefault="00B67C7A" w:rsidP="00615359">
            <w:pPr>
              <w:spacing w:after="0" w:line="276" w:lineRule="auto"/>
              <w:rPr>
                <w:sz w:val="20"/>
              </w:rPr>
            </w:pPr>
            <w:r w:rsidRPr="000F575A">
              <w:rPr>
                <w:sz w:val="20"/>
              </w:rPr>
              <w:t xml:space="preserve">Geheel optionele tekst. </w:t>
            </w:r>
          </w:p>
          <w:p w14:paraId="522F057F" w14:textId="77777777" w:rsidR="00B67C7A" w:rsidRDefault="00B67C7A" w:rsidP="00615359">
            <w:pPr>
              <w:spacing w:after="0" w:line="276" w:lineRule="auto"/>
              <w:rPr>
                <w:sz w:val="20"/>
                <w:u w:val="single"/>
                <w:lang w:val="nl"/>
              </w:rPr>
            </w:pPr>
          </w:p>
          <w:p w14:paraId="7C07A8B2" w14:textId="77777777" w:rsidR="00B67C7A" w:rsidRPr="00805AE6" w:rsidRDefault="00B67C7A" w:rsidP="00615359">
            <w:pPr>
              <w:spacing w:after="0" w:line="276" w:lineRule="auto"/>
              <w:rPr>
                <w:sz w:val="20"/>
              </w:rPr>
            </w:pPr>
            <w:r>
              <w:rPr>
                <w:sz w:val="20"/>
              </w:rPr>
              <w:t>-Het opnemen van een rangtelwoord is optioneel. In de XML opnemen als getal. Op de PDF tonen als tekst.</w:t>
            </w:r>
          </w:p>
          <w:p w14:paraId="1C430034" w14:textId="77777777" w:rsidR="00B67C7A" w:rsidRPr="000F575A" w:rsidRDefault="00B67C7A" w:rsidP="00615359">
            <w:pPr>
              <w:spacing w:after="0" w:line="276" w:lineRule="auto"/>
              <w:rPr>
                <w:sz w:val="20"/>
                <w:u w:val="single"/>
                <w:lang w:val="nl"/>
              </w:rPr>
            </w:pPr>
          </w:p>
          <w:p w14:paraId="70F2B273" w14:textId="77777777" w:rsidR="00B67C7A" w:rsidRPr="000F575A" w:rsidRDefault="00B67C7A" w:rsidP="00615359">
            <w:pPr>
              <w:spacing w:after="0" w:line="276" w:lineRule="auto"/>
              <w:rPr>
                <w:b/>
                <w:bCs/>
                <w:sz w:val="20"/>
                <w:u w:val="single"/>
                <w:lang w:val="nl"/>
              </w:rPr>
            </w:pPr>
            <w:r w:rsidRPr="000F575A">
              <w:rPr>
                <w:b/>
                <w:bCs/>
                <w:sz w:val="20"/>
                <w:u w:val="single"/>
                <w:lang w:val="nl"/>
              </w:rPr>
              <w:t>Mapping tonen overbruggingshypotheek:</w:t>
            </w:r>
          </w:p>
          <w:p w14:paraId="29B4D366" w14:textId="77777777" w:rsidR="00B67C7A" w:rsidRPr="000F575A" w:rsidRDefault="00B67C7A" w:rsidP="00615359">
            <w:pPr>
              <w:spacing w:after="0"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191EC002" w14:textId="77777777" w:rsidR="00B67C7A" w:rsidRPr="000F575A" w:rsidRDefault="00B67C7A" w:rsidP="00615359">
            <w:pPr>
              <w:spacing w:after="0" w:line="276" w:lineRule="auto"/>
              <w:rPr>
                <w:rFonts w:cs="Arial"/>
                <w:sz w:val="20"/>
              </w:rPr>
            </w:pPr>
          </w:p>
          <w:p w14:paraId="4BB8B8EF" w14:textId="77777777" w:rsidR="00B67C7A" w:rsidRPr="000F575A" w:rsidRDefault="00B67C7A" w:rsidP="00615359">
            <w:pPr>
              <w:pStyle w:val="streepje"/>
              <w:numPr>
                <w:ilvl w:val="0"/>
                <w:numId w:val="0"/>
              </w:numPr>
              <w:spacing w:after="0" w:line="276" w:lineRule="auto"/>
              <w:rPr>
                <w:b/>
                <w:bCs/>
                <w:sz w:val="20"/>
                <w:lang w:val="nl-NL"/>
              </w:rPr>
            </w:pPr>
            <w:r w:rsidRPr="000F575A">
              <w:rPr>
                <w:b/>
                <w:bCs/>
                <w:sz w:val="20"/>
                <w:u w:val="single"/>
                <w:lang w:val="nl-NL"/>
              </w:rPr>
              <w:t>Mapping telwoord</w:t>
            </w:r>
            <w:r w:rsidRPr="000F575A">
              <w:rPr>
                <w:b/>
                <w:bCs/>
                <w:sz w:val="20"/>
                <w:lang w:val="nl-NL"/>
              </w:rPr>
              <w:t>:</w:t>
            </w:r>
          </w:p>
          <w:p w14:paraId="37C99E34" w14:textId="77777777" w:rsidR="00B67C7A" w:rsidRDefault="00B67C7A" w:rsidP="00615359">
            <w:pPr>
              <w:autoSpaceDE w:val="0"/>
              <w:autoSpaceDN w:val="0"/>
              <w:adjustRightInd w:val="0"/>
              <w:spacing w:after="0" w:line="276" w:lineRule="auto"/>
              <w:rPr>
                <w:rFonts w:cs="Arial"/>
                <w:sz w:val="20"/>
              </w:rPr>
            </w:pPr>
            <w:r w:rsidRPr="000F575A">
              <w:rPr>
                <w:sz w:val="20"/>
              </w:rPr>
              <w:t>//IMKAD_AangebodenStuk/StukdeelHypotheek</w:t>
            </w:r>
            <w:r w:rsidRPr="000F575A">
              <w:rPr>
                <w:rFonts w:cs="Arial"/>
                <w:sz w:val="20"/>
              </w:rPr>
              <w:t>[aanduidingHypotheek = ‘overbruggingshypotheek’]</w:t>
            </w:r>
          </w:p>
          <w:p w14:paraId="34A24072" w14:textId="38553471" w:rsidR="00B67C7A" w:rsidRDefault="00B67C7A" w:rsidP="00615359">
            <w:pPr>
              <w:autoSpaceDE w:val="0"/>
              <w:autoSpaceDN w:val="0"/>
              <w:adjustRightInd w:val="0"/>
              <w:spacing w:after="0" w:line="276" w:lineRule="auto"/>
              <w:rPr>
                <w:sz w:val="20"/>
              </w:rPr>
            </w:pPr>
            <w:r w:rsidRPr="000F575A">
              <w:rPr>
                <w:sz w:val="20"/>
              </w:rPr>
              <w:t>/rangordeHypotheek</w:t>
            </w:r>
            <w:r w:rsidRPr="000F575A" w:rsidDel="00853AAE">
              <w:rPr>
                <w:sz w:val="20"/>
              </w:rPr>
              <w:t xml:space="preserve"> </w:t>
            </w:r>
          </w:p>
          <w:p w14:paraId="6E70E0E5" w14:textId="77777777" w:rsidR="00B67C7A" w:rsidRDefault="00B67C7A" w:rsidP="00615359">
            <w:pPr>
              <w:autoSpaceDE w:val="0"/>
              <w:autoSpaceDN w:val="0"/>
              <w:adjustRightInd w:val="0"/>
              <w:spacing w:after="0" w:line="276" w:lineRule="auto"/>
              <w:rPr>
                <w:sz w:val="20"/>
              </w:rPr>
            </w:pPr>
          </w:p>
          <w:p w14:paraId="0399E48E" w14:textId="77777777" w:rsidR="006C79AC" w:rsidRDefault="006C79AC" w:rsidP="00615359">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41E1D3B5" w14:textId="77777777" w:rsidR="006C79AC" w:rsidRPr="00573FA8" w:rsidRDefault="006C79AC" w:rsidP="00615359">
            <w:pPr>
              <w:spacing w:after="0" w:line="276" w:lineRule="auto"/>
              <w:rPr>
                <w:rFonts w:cs="Arial"/>
                <w:sz w:val="20"/>
              </w:rPr>
            </w:pPr>
            <w:r w:rsidRPr="00573FA8">
              <w:rPr>
                <w:rFonts w:cs="Arial"/>
                <w:sz w:val="20"/>
              </w:rPr>
              <w:t xml:space="preserve">//IMKAD_AangebodenStuk/StukdeelHypotheek [aanduidingHypotheek = niet aanwezig] </w:t>
            </w:r>
          </w:p>
          <w:p w14:paraId="0F83A278" w14:textId="77777777" w:rsidR="006C79AC" w:rsidRPr="00DD6712" w:rsidRDefault="006C79AC" w:rsidP="00615359">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47FC95A8" w14:textId="77777777" w:rsidR="006C79AC" w:rsidRPr="001E342A" w:rsidRDefault="006C79AC" w:rsidP="00615359">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050AAC11" w14:textId="77777777" w:rsidR="00B71533" w:rsidRDefault="00B71533" w:rsidP="00145BEC">
            <w:pPr>
              <w:keepNext/>
              <w:spacing w:line="276" w:lineRule="auto"/>
              <w:ind w:left="227"/>
              <w:rPr>
                <w:lang w:val="nl"/>
              </w:rPr>
            </w:pPr>
          </w:p>
        </w:tc>
      </w:tr>
      <w:tr w:rsidR="002A13D9" w14:paraId="1613F8DF" w14:textId="77777777" w:rsidTr="00145BEC">
        <w:tc>
          <w:tcPr>
            <w:tcW w:w="5933" w:type="dxa"/>
          </w:tcPr>
          <w:p w14:paraId="15705A52" w14:textId="7EDA594D" w:rsidR="002A13D9" w:rsidRPr="001C1A19" w:rsidRDefault="002A13D9" w:rsidP="002A13D9">
            <w:pPr>
              <w:widowControl w:val="0"/>
              <w:suppressAutoHyphens/>
              <w:spacing w:line="240" w:lineRule="auto"/>
              <w:ind w:left="720"/>
              <w:rPr>
                <w:rFonts w:cs="Arial"/>
                <w:color w:val="800080"/>
                <w:kern w:val="0"/>
                <w:sz w:val="20"/>
                <w:lang w:eastAsia="nl-NL"/>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sidR="00A85D30">
              <w:rPr>
                <w:rFonts w:cs="Arial"/>
                <w:color w:val="800080"/>
                <w:sz w:val="20"/>
              </w:rPr>
              <w:t>.</w:t>
            </w:r>
          </w:p>
        </w:tc>
        <w:tc>
          <w:tcPr>
            <w:tcW w:w="5933" w:type="dxa"/>
          </w:tcPr>
          <w:p w14:paraId="1B1506AA" w14:textId="59FCF3C3" w:rsidR="002A13D9" w:rsidRPr="00DF06EC" w:rsidRDefault="002A13D9" w:rsidP="00615359">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r w:rsidR="008327C4">
              <w:rPr>
                <w:sz w:val="20"/>
                <w:lang w:val="nl"/>
              </w:rPr>
              <w:t xml:space="preserve"> en de laatste met een punt.</w:t>
            </w:r>
          </w:p>
          <w:p w14:paraId="10AD7ADC" w14:textId="77777777" w:rsidR="002A13D9" w:rsidRPr="00DF06EC" w:rsidRDefault="002A13D9" w:rsidP="00615359">
            <w:pPr>
              <w:spacing w:after="0" w:line="276" w:lineRule="auto"/>
              <w:rPr>
                <w:sz w:val="20"/>
              </w:rPr>
            </w:pPr>
          </w:p>
          <w:p w14:paraId="6A4EF364" w14:textId="77777777" w:rsidR="002A13D9" w:rsidRPr="00DF06EC" w:rsidRDefault="002A13D9" w:rsidP="00615359">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71DC44FD" w14:textId="77777777" w:rsidR="002A13D9" w:rsidRPr="00DF06EC" w:rsidRDefault="002A13D9" w:rsidP="00615359">
            <w:pPr>
              <w:spacing w:after="0" w:line="276" w:lineRule="auto"/>
              <w:rPr>
                <w:sz w:val="20"/>
                <w:lang w:val="nl"/>
              </w:rPr>
            </w:pPr>
          </w:p>
          <w:p w14:paraId="2A4F9798" w14:textId="77777777" w:rsidR="002A13D9" w:rsidRPr="00DF06EC" w:rsidRDefault="002A13D9" w:rsidP="00615359">
            <w:pPr>
              <w:spacing w:after="0" w:line="276" w:lineRule="auto"/>
              <w:rPr>
                <w:b/>
                <w:bCs/>
                <w:sz w:val="20"/>
                <w:u w:val="single"/>
                <w:lang w:val="nl"/>
              </w:rPr>
            </w:pPr>
            <w:r w:rsidRPr="00DF06EC">
              <w:rPr>
                <w:b/>
                <w:bCs/>
                <w:sz w:val="20"/>
                <w:u w:val="single"/>
                <w:lang w:val="nl"/>
              </w:rPr>
              <w:t>Mapping recht en registergoed:</w:t>
            </w:r>
          </w:p>
          <w:p w14:paraId="4A777B75" w14:textId="77777777" w:rsidR="002A13D9" w:rsidRDefault="002A13D9" w:rsidP="00615359">
            <w:pPr>
              <w:spacing w:after="0" w:line="276" w:lineRule="auto"/>
              <w:rPr>
                <w:sz w:val="20"/>
              </w:rPr>
            </w:pPr>
            <w:r w:rsidRPr="00EB6D09">
              <w:rPr>
                <w:sz w:val="20"/>
              </w:rPr>
              <w:t>//IMKAD_AangebodenStuk/StukdeelHypotheek[aanduidingHypotheek = overbruggingshypotheek’]</w:t>
            </w:r>
          </w:p>
          <w:p w14:paraId="64C81E27" w14:textId="77777777" w:rsidR="002A13D9" w:rsidRPr="00DF06EC" w:rsidRDefault="002A13D9" w:rsidP="00615359">
            <w:pPr>
              <w:spacing w:after="0" w:line="276" w:lineRule="auto"/>
              <w:rPr>
                <w:sz w:val="20"/>
              </w:rPr>
            </w:pPr>
            <w:r w:rsidRPr="00EB6D09">
              <w:rPr>
                <w:sz w:val="20"/>
              </w:rPr>
              <w:t>/IMKAD_ZakelijkRecht</w:t>
            </w:r>
          </w:p>
          <w:p w14:paraId="1245AD3F" w14:textId="6C39B886" w:rsidR="002A13D9" w:rsidRPr="000F575A" w:rsidRDefault="002A13D9" w:rsidP="00615359">
            <w:pPr>
              <w:spacing w:before="72" w:after="0" w:line="276" w:lineRule="auto"/>
              <w:rPr>
                <w:sz w:val="20"/>
              </w:rPr>
            </w:pPr>
            <w:r w:rsidRPr="001E342A">
              <w:rPr>
                <w:sz w:val="20"/>
                <w:lang w:val="nl"/>
              </w:rPr>
              <w:t>- verdere mapping is opgenomen in het genoemde tekstblok.</w:t>
            </w:r>
          </w:p>
        </w:tc>
      </w:tr>
    </w:tbl>
    <w:p w14:paraId="721BC7CC" w14:textId="77777777" w:rsidR="00EF1110" w:rsidRDefault="00EF1110" w:rsidP="00B71533">
      <w:pPr>
        <w:rPr>
          <w:lang w:val="nl"/>
        </w:rPr>
      </w:pPr>
    </w:p>
    <w:p w14:paraId="6A8E121E" w14:textId="4153C739" w:rsidR="002A13D9" w:rsidRDefault="002A13D9" w:rsidP="002A13D9">
      <w:pPr>
        <w:pStyle w:val="Kop2"/>
        <w:spacing w:before="0"/>
        <w:rPr>
          <w:sz w:val="20"/>
        </w:rPr>
      </w:pPr>
      <w:bookmarkStart w:id="132" w:name="_Toc180074946"/>
      <w:r w:rsidRPr="002A13D9">
        <w:rPr>
          <w:sz w:val="20"/>
        </w:rPr>
        <w:t>Woonplaatskeuze</w:t>
      </w:r>
      <w:bookmarkEnd w:id="132"/>
    </w:p>
    <w:p w14:paraId="47E8EB69" w14:textId="77777777" w:rsidR="002A13D9" w:rsidRPr="002A13D9" w:rsidRDefault="002A13D9" w:rsidP="002A13D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A13D9" w14:paraId="74F484C2" w14:textId="77777777" w:rsidTr="00145BEC">
        <w:tc>
          <w:tcPr>
            <w:tcW w:w="5933" w:type="dxa"/>
            <w:shd w:val="clear" w:color="auto" w:fill="DEEAF6" w:themeFill="accent1" w:themeFillTint="33"/>
          </w:tcPr>
          <w:p w14:paraId="50DA08FE" w14:textId="77777777" w:rsidR="002A13D9" w:rsidRDefault="002A13D9" w:rsidP="00145BEC">
            <w:pPr>
              <w:rPr>
                <w:lang w:val="nl"/>
              </w:rPr>
            </w:pPr>
            <w:r>
              <w:rPr>
                <w:lang w:val="nl"/>
              </w:rPr>
              <w:t>Modeldocument tekst</w:t>
            </w:r>
          </w:p>
        </w:tc>
        <w:tc>
          <w:tcPr>
            <w:tcW w:w="5933" w:type="dxa"/>
            <w:shd w:val="clear" w:color="auto" w:fill="DEEAF6" w:themeFill="accent1" w:themeFillTint="33"/>
          </w:tcPr>
          <w:p w14:paraId="5797C885" w14:textId="77777777" w:rsidR="002A13D9" w:rsidRDefault="002A13D9" w:rsidP="00145BEC">
            <w:pPr>
              <w:rPr>
                <w:lang w:val="nl"/>
              </w:rPr>
            </w:pPr>
            <w:r>
              <w:rPr>
                <w:lang w:val="nl"/>
              </w:rPr>
              <w:t>Toelichting en mapping</w:t>
            </w:r>
          </w:p>
        </w:tc>
      </w:tr>
      <w:tr w:rsidR="002A13D9" w14:paraId="0F7649FB" w14:textId="77777777" w:rsidTr="00145BEC">
        <w:tc>
          <w:tcPr>
            <w:tcW w:w="5933" w:type="dxa"/>
          </w:tcPr>
          <w:p w14:paraId="1E6C8F3B" w14:textId="77777777" w:rsidR="002A13D9" w:rsidRPr="006373A8" w:rsidRDefault="002A13D9" w:rsidP="002A13D9">
            <w:pPr>
              <w:autoSpaceDE w:val="0"/>
              <w:autoSpaceDN w:val="0"/>
              <w:adjustRightInd w:val="0"/>
              <w:spacing w:line="240" w:lineRule="auto"/>
              <w:rPr>
                <w:rFonts w:cs="Arial"/>
                <w:color w:val="800080"/>
                <w:kern w:val="0"/>
                <w:sz w:val="20"/>
                <w:lang w:eastAsia="nl-NL"/>
              </w:rPr>
            </w:pPr>
            <w:r w:rsidRPr="006373A8">
              <w:rPr>
                <w:rFonts w:cs="Arial"/>
                <w:color w:val="800080"/>
                <w:kern w:val="0"/>
                <w:sz w:val="20"/>
                <w:u w:val="single"/>
                <w:lang w:eastAsia="nl-NL"/>
              </w:rPr>
              <w:t xml:space="preserve">Woonplaats </w:t>
            </w:r>
          </w:p>
          <w:p w14:paraId="7287B403" w14:textId="3320FDF9" w:rsidR="002A13D9" w:rsidRDefault="002A13D9" w:rsidP="00810455">
            <w:pPr>
              <w:widowControl w:val="0"/>
              <w:tabs>
                <w:tab w:val="left" w:pos="-1440"/>
                <w:tab w:val="left" w:pos="-720"/>
              </w:tabs>
              <w:suppressAutoHyphens/>
              <w:spacing w:line="240" w:lineRule="auto"/>
              <w:rPr>
                <w:lang w:val="nl"/>
              </w:rPr>
            </w:pPr>
            <w:r w:rsidRPr="006373A8">
              <w:rPr>
                <w:rFonts w:cs="Arial"/>
                <w:color w:val="800080"/>
                <w:kern w:val="0"/>
                <w:sz w:val="20"/>
                <w:lang w:eastAsia="nl-NL"/>
              </w:rPr>
              <w:t>Partijen kiezen woonplaats ten kantore van de bewaarder van deze akte.</w:t>
            </w:r>
          </w:p>
        </w:tc>
        <w:tc>
          <w:tcPr>
            <w:tcW w:w="5933" w:type="dxa"/>
          </w:tcPr>
          <w:p w14:paraId="07CB619B" w14:textId="77777777" w:rsidR="002A13D9" w:rsidRDefault="002A13D9" w:rsidP="000872EA">
            <w:pPr>
              <w:spacing w:before="72" w:after="0"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6F846045" w14:textId="0209708B" w:rsidR="002A13D9" w:rsidRPr="00EB6D09" w:rsidRDefault="002A13D9" w:rsidP="000872EA">
            <w:pPr>
              <w:keepNext/>
              <w:spacing w:before="72" w:after="0" w:line="276" w:lineRule="auto"/>
              <w:rPr>
                <w:sz w:val="20"/>
              </w:rPr>
            </w:pPr>
            <w:r w:rsidRPr="00EB6D09">
              <w:rPr>
                <w:sz w:val="20"/>
              </w:rPr>
              <w:lastRenderedPageBreak/>
              <w:t>De woonplaatskeuze heeft betrekking op alle comparanten, zowel de geld</w:t>
            </w:r>
            <w:ins w:id="133" w:author="Groot, Karina de" w:date="2025-01-13T10:07:00Z" w16du:dateUtc="2025-01-13T09:07:00Z">
              <w:r w:rsidR="00682789">
                <w:rPr>
                  <w:sz w:val="20"/>
                </w:rPr>
                <w:t>verstrekker</w:t>
              </w:r>
            </w:ins>
            <w:del w:id="134" w:author="Groot, Karina de" w:date="2025-01-13T10:07:00Z" w16du:dateUtc="2025-01-13T09:07:00Z">
              <w:r w:rsidRPr="00EB6D09" w:rsidDel="00682789">
                <w:rPr>
                  <w:sz w:val="20"/>
                </w:rPr>
                <w:delText>gever</w:delText>
              </w:r>
            </w:del>
            <w:r w:rsidRPr="00EB6D09">
              <w:rPr>
                <w:sz w:val="20"/>
              </w:rPr>
              <w:t xml:space="preserve"> als de geldnemer of hypotheekgever.</w:t>
            </w:r>
          </w:p>
          <w:p w14:paraId="446E1B2C" w14:textId="77777777" w:rsidR="002A13D9" w:rsidRPr="00EB6D09" w:rsidRDefault="002A13D9" w:rsidP="000872EA">
            <w:pPr>
              <w:keepNext/>
              <w:spacing w:before="72" w:after="0" w:line="276" w:lineRule="auto"/>
              <w:rPr>
                <w:sz w:val="20"/>
              </w:rPr>
            </w:pPr>
          </w:p>
          <w:p w14:paraId="4F15343C" w14:textId="77777777" w:rsidR="002A13D9" w:rsidRPr="00EB6D09" w:rsidRDefault="002A13D9" w:rsidP="000872EA">
            <w:pPr>
              <w:keepNext/>
              <w:spacing w:after="0" w:line="276" w:lineRule="auto"/>
              <w:rPr>
                <w:b/>
                <w:bCs/>
                <w:sz w:val="20"/>
                <w:u w:val="single"/>
              </w:rPr>
            </w:pPr>
            <w:r w:rsidRPr="00EB6D09">
              <w:rPr>
                <w:b/>
                <w:bCs/>
                <w:sz w:val="20"/>
                <w:u w:val="single"/>
              </w:rPr>
              <w:t>Mapping tonen woonplaatskeuze:</w:t>
            </w:r>
          </w:p>
          <w:p w14:paraId="7B81C60C" w14:textId="77777777" w:rsidR="002A13D9" w:rsidRPr="00EB6D09" w:rsidRDefault="002A13D9" w:rsidP="000872EA">
            <w:pPr>
              <w:keepNext/>
              <w:spacing w:after="0" w:line="276" w:lineRule="auto"/>
              <w:rPr>
                <w:sz w:val="20"/>
              </w:rPr>
            </w:pPr>
            <w:r w:rsidRPr="00EB6D09">
              <w:rPr>
                <w:sz w:val="20"/>
              </w:rPr>
              <w:t>//IMKAD_AangebodenStuk/tia_TekstKeuze</w:t>
            </w:r>
          </w:p>
          <w:p w14:paraId="3C97BBE9" w14:textId="77777777" w:rsidR="002A13D9" w:rsidRPr="00EB6D09" w:rsidRDefault="002A13D9" w:rsidP="000872EA">
            <w:pPr>
              <w:keepNext/>
              <w:spacing w:after="0" w:line="276" w:lineRule="auto"/>
              <w:ind w:left="227"/>
              <w:rPr>
                <w:sz w:val="20"/>
              </w:rPr>
            </w:pPr>
            <w:r w:rsidRPr="00EB6D09">
              <w:rPr>
                <w:sz w:val="20"/>
              </w:rPr>
              <w:t>./tagNaam</w:t>
            </w:r>
            <w:r>
              <w:rPr>
                <w:sz w:val="20"/>
              </w:rPr>
              <w:t xml:space="preserve"> </w:t>
            </w:r>
            <w:r w:rsidRPr="00EB6D09">
              <w:rPr>
                <w:sz w:val="20"/>
              </w:rPr>
              <w:t>(‘k_Woonplaatskeuze’)</w:t>
            </w:r>
          </w:p>
          <w:p w14:paraId="2410B5BC" w14:textId="40527841" w:rsidR="002A13D9" w:rsidRPr="00EB6D09" w:rsidRDefault="002A13D9" w:rsidP="000872EA">
            <w:pPr>
              <w:widowControl w:val="0"/>
              <w:tabs>
                <w:tab w:val="left" w:pos="-1440"/>
                <w:tab w:val="left" w:pos="-720"/>
              </w:tabs>
              <w:suppressAutoHyphens/>
              <w:spacing w:after="0" w:line="276" w:lineRule="auto"/>
              <w:rPr>
                <w:i/>
                <w:sz w:val="20"/>
              </w:rPr>
            </w:pPr>
            <w:r w:rsidRPr="00EB6D09">
              <w:rPr>
                <w:sz w:val="20"/>
              </w:rPr>
              <w:t>./tekst</w:t>
            </w:r>
            <w:r>
              <w:rPr>
                <w:sz w:val="20"/>
              </w:rPr>
              <w:t xml:space="preserve"> </w:t>
            </w:r>
            <w:r w:rsidRPr="00EB6D09">
              <w:rPr>
                <w:sz w:val="20"/>
              </w:rPr>
              <w:t>(</w:t>
            </w:r>
            <w:r w:rsidR="004002E6" w:rsidRPr="00310253">
              <w:rPr>
                <w:rFonts w:cs="Arial"/>
                <w:kern w:val="0"/>
                <w:sz w:val="20"/>
                <w:lang w:eastAsia="nl-NL"/>
              </w:rPr>
              <w:t>Partijen kiezen woonplaats ten kantore van de bewaarder van deze akte</w:t>
            </w:r>
            <w:r w:rsidRPr="00EB6D09">
              <w:rPr>
                <w:sz w:val="20"/>
              </w:rPr>
              <w:t>)</w:t>
            </w:r>
          </w:p>
          <w:p w14:paraId="3018A9D7" w14:textId="77777777" w:rsidR="002A13D9" w:rsidRPr="00EB6D09" w:rsidRDefault="002A13D9" w:rsidP="000872EA">
            <w:pPr>
              <w:keepNext/>
              <w:autoSpaceDE w:val="0"/>
              <w:autoSpaceDN w:val="0"/>
              <w:adjustRightInd w:val="0"/>
              <w:spacing w:after="0" w:line="276" w:lineRule="auto"/>
              <w:rPr>
                <w:i/>
                <w:sz w:val="20"/>
              </w:rPr>
            </w:pPr>
          </w:p>
          <w:p w14:paraId="20C70E24" w14:textId="76D9478D" w:rsidR="002A13D9" w:rsidRDefault="002A13D9" w:rsidP="000872EA">
            <w:pPr>
              <w:keepNext/>
              <w:spacing w:after="0" w:line="276" w:lineRule="auto"/>
              <w:ind w:left="-58"/>
              <w:rPr>
                <w:lang w:val="nl"/>
              </w:rPr>
            </w:pPr>
            <w:r w:rsidRPr="00EB6D09">
              <w:rPr>
                <w:i/>
                <w:sz w:val="20"/>
              </w:rPr>
              <w:t>-</w:t>
            </w:r>
            <w:r w:rsidRPr="00310253">
              <w:rPr>
                <w:iCs/>
                <w:sz w:val="20"/>
              </w:rPr>
              <w:t>de koptekst ‘</w:t>
            </w:r>
            <w:r w:rsidRPr="00310253">
              <w:rPr>
                <w:iCs/>
                <w:sz w:val="20"/>
                <w:u w:val="single"/>
              </w:rPr>
              <w:t xml:space="preserve">Woonplaatskeuze </w:t>
            </w:r>
            <w:r w:rsidRPr="00310253">
              <w:rPr>
                <w:iCs/>
                <w:sz w:val="20"/>
              </w:rPr>
              <w:t>’wordt niet in de keuzetekst opgenomen, maar dient getoond te worden als de ‘tekst’ bij de betreffende tagnaam is ingevuld. Geldt ook voor de afsluitende punt.</w:t>
            </w:r>
          </w:p>
        </w:tc>
      </w:tr>
      <w:tr w:rsidR="00BC15CC" w14:paraId="1991D60A" w14:textId="77777777" w:rsidTr="00145BEC">
        <w:tc>
          <w:tcPr>
            <w:tcW w:w="5933" w:type="dxa"/>
          </w:tcPr>
          <w:p w14:paraId="60041FA4" w14:textId="11529AF8" w:rsidR="00BC15CC" w:rsidRPr="006373A8" w:rsidRDefault="00BC15CC" w:rsidP="002A13D9">
            <w:pPr>
              <w:autoSpaceDE w:val="0"/>
              <w:autoSpaceDN w:val="0"/>
              <w:adjustRightInd w:val="0"/>
              <w:spacing w:line="240" w:lineRule="auto"/>
              <w:rPr>
                <w:rFonts w:cs="Arial"/>
                <w:color w:val="800080"/>
                <w:kern w:val="0"/>
                <w:sz w:val="20"/>
                <w:u w:val="single"/>
                <w:lang w:eastAsia="nl-NL"/>
              </w:rPr>
            </w:pPr>
            <w:r w:rsidRPr="00BB309B">
              <w:rPr>
                <w:rFonts w:cs="Arial"/>
                <w:color w:val="FF0000"/>
              </w:rPr>
              <w:lastRenderedPageBreak/>
              <w:t>EINDE KADASTERDEEL</w:t>
            </w:r>
          </w:p>
        </w:tc>
        <w:tc>
          <w:tcPr>
            <w:tcW w:w="5933" w:type="dxa"/>
          </w:tcPr>
          <w:p w14:paraId="193ECED7" w14:textId="51165FD2" w:rsidR="00BC15CC" w:rsidRPr="00EB6D09" w:rsidRDefault="00BC15CC" w:rsidP="002A13D9">
            <w:pPr>
              <w:spacing w:before="72" w:line="276" w:lineRule="auto"/>
              <w:rPr>
                <w:sz w:val="20"/>
              </w:rPr>
            </w:pPr>
            <w:r>
              <w:t>Deze tekst wordt altijd vermeld.</w:t>
            </w:r>
          </w:p>
        </w:tc>
      </w:tr>
    </w:tbl>
    <w:p w14:paraId="74E83DA8" w14:textId="77777777" w:rsidR="002A13D9" w:rsidRDefault="002A13D9" w:rsidP="002A13D9">
      <w:pPr>
        <w:rPr>
          <w:lang w:val="nl"/>
        </w:rPr>
      </w:pPr>
    </w:p>
    <w:p w14:paraId="10BEF3A2" w14:textId="4C03EB7D" w:rsidR="00BC15CC" w:rsidRDefault="00BC15CC" w:rsidP="00BC15CC">
      <w:pPr>
        <w:pStyle w:val="Kop2"/>
        <w:spacing w:before="0"/>
        <w:rPr>
          <w:sz w:val="20"/>
        </w:rPr>
      </w:pPr>
      <w:bookmarkStart w:id="135" w:name="_Toc180074947"/>
      <w:r w:rsidRPr="00BC15CC">
        <w:rPr>
          <w:sz w:val="20"/>
        </w:rPr>
        <w:t>Vrije gedeelte</w:t>
      </w:r>
      <w:bookmarkEnd w:id="135"/>
    </w:p>
    <w:p w14:paraId="0EC55774" w14:textId="77777777" w:rsidR="00BC15CC" w:rsidRPr="00BC15CC" w:rsidRDefault="00BC15CC" w:rsidP="00BC15CC">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C15CC" w14:paraId="3C75B4AE" w14:textId="77777777" w:rsidTr="00145BEC">
        <w:tc>
          <w:tcPr>
            <w:tcW w:w="5933" w:type="dxa"/>
            <w:shd w:val="clear" w:color="auto" w:fill="DEEAF6" w:themeFill="accent1" w:themeFillTint="33"/>
          </w:tcPr>
          <w:p w14:paraId="102CD857" w14:textId="77777777" w:rsidR="00BC15CC" w:rsidRDefault="00BC15CC" w:rsidP="00145BEC">
            <w:pPr>
              <w:rPr>
                <w:lang w:val="nl"/>
              </w:rPr>
            </w:pPr>
            <w:r>
              <w:rPr>
                <w:lang w:val="nl"/>
              </w:rPr>
              <w:t>Modeldocument tekst</w:t>
            </w:r>
          </w:p>
        </w:tc>
        <w:tc>
          <w:tcPr>
            <w:tcW w:w="5933" w:type="dxa"/>
            <w:shd w:val="clear" w:color="auto" w:fill="DEEAF6" w:themeFill="accent1" w:themeFillTint="33"/>
          </w:tcPr>
          <w:p w14:paraId="2374372E" w14:textId="77777777" w:rsidR="00BC15CC" w:rsidRDefault="00BC15CC" w:rsidP="00145BEC">
            <w:pPr>
              <w:rPr>
                <w:lang w:val="nl"/>
              </w:rPr>
            </w:pPr>
            <w:r>
              <w:rPr>
                <w:lang w:val="nl"/>
              </w:rPr>
              <w:t>Toelichting en mapping</w:t>
            </w:r>
          </w:p>
        </w:tc>
      </w:tr>
      <w:tr w:rsidR="00BC15CC" w14:paraId="6E788413" w14:textId="77777777" w:rsidTr="00145BEC">
        <w:tc>
          <w:tcPr>
            <w:tcW w:w="5933" w:type="dxa"/>
          </w:tcPr>
          <w:p w14:paraId="3246A62D" w14:textId="77777777" w:rsidR="00BC15CC" w:rsidRDefault="00BC15CC" w:rsidP="00BC15CC">
            <w:pPr>
              <w:widowControl w:val="0"/>
              <w:tabs>
                <w:tab w:val="left" w:pos="-1440"/>
                <w:tab w:val="left" w:pos="-720"/>
              </w:tabs>
              <w:suppressAutoHyphens/>
              <w:spacing w:line="240" w:lineRule="auto"/>
              <w:rPr>
                <w:lang w:val="nl"/>
              </w:rPr>
            </w:pPr>
          </w:p>
        </w:tc>
        <w:tc>
          <w:tcPr>
            <w:tcW w:w="5933" w:type="dxa"/>
          </w:tcPr>
          <w:p w14:paraId="3764D4F3" w14:textId="77777777" w:rsidR="00BC15CC" w:rsidRPr="00343045" w:rsidRDefault="00BC15CC" w:rsidP="00BC15CC">
            <w:pPr>
              <w:spacing w:before="72"/>
            </w:pPr>
            <w:r w:rsidRPr="00343045">
              <w:t>Dit is vrije tekst, die als geheel opgenomen kan worden in het es</w:t>
            </w:r>
            <w:r>
              <w:t xml:space="preserve">sentialiabestand. Het Kadaster </w:t>
            </w:r>
            <w:r w:rsidRPr="00343045">
              <w:t>doet hier niets mee.</w:t>
            </w:r>
          </w:p>
          <w:p w14:paraId="324A32B0" w14:textId="77777777" w:rsidR="00BC15CC" w:rsidRDefault="00BC15CC" w:rsidP="00BC15CC">
            <w:pPr>
              <w:spacing w:before="72"/>
            </w:pPr>
            <w:r>
              <w:t>De Kadaster stylesheet</w:t>
            </w:r>
            <w:r w:rsidRPr="00343045">
              <w:t xml:space="preserve"> biedt geen ondersteuning voor het invullen van variabelen uit dit tekstdeel.</w:t>
            </w:r>
            <w:r w:rsidRPr="00A10B2A">
              <w:t xml:space="preserve"> </w:t>
            </w:r>
          </w:p>
          <w:p w14:paraId="63875D8E" w14:textId="77777777" w:rsidR="00BC15CC" w:rsidRDefault="00BC15CC" w:rsidP="00BC15CC">
            <w:pPr>
              <w:spacing w:before="72"/>
            </w:pPr>
          </w:p>
          <w:p w14:paraId="5B1D05B3" w14:textId="77777777" w:rsidR="00BC15CC" w:rsidRPr="00BB309B" w:rsidRDefault="00BC15CC" w:rsidP="00BC15CC">
            <w:pPr>
              <w:spacing w:before="72"/>
              <w:rPr>
                <w:szCs w:val="18"/>
                <w:u w:val="single"/>
              </w:rPr>
            </w:pPr>
            <w:r w:rsidRPr="00BB309B">
              <w:rPr>
                <w:szCs w:val="18"/>
                <w:u w:val="single"/>
              </w:rPr>
              <w:t>Mapping:</w:t>
            </w:r>
          </w:p>
          <w:p w14:paraId="38FD7907" w14:textId="77777777" w:rsidR="00BC15CC" w:rsidRDefault="00BC15CC" w:rsidP="00BC15CC">
            <w:pPr>
              <w:keepNext/>
              <w:spacing w:line="276" w:lineRule="auto"/>
              <w:ind w:left="-58"/>
              <w:rPr>
                <w:szCs w:val="18"/>
              </w:rPr>
            </w:pPr>
            <w:r w:rsidRPr="00BB309B">
              <w:rPr>
                <w:szCs w:val="18"/>
              </w:rPr>
              <w:t>/IMKAD_Aangebodenstuk/tia_TekstTweedeDeel</w:t>
            </w:r>
          </w:p>
          <w:p w14:paraId="7BE72B64" w14:textId="03707A33" w:rsidR="00BC15CC" w:rsidRDefault="00BC15CC" w:rsidP="00BC15CC">
            <w:pPr>
              <w:keepNext/>
              <w:spacing w:line="276" w:lineRule="auto"/>
              <w:ind w:left="-58"/>
              <w:rPr>
                <w:lang w:val="nl"/>
              </w:rPr>
            </w:pPr>
          </w:p>
        </w:tc>
      </w:tr>
    </w:tbl>
    <w:p w14:paraId="720EED4A" w14:textId="77777777" w:rsidR="002A13D9" w:rsidRDefault="002A13D9" w:rsidP="002A13D9">
      <w:pPr>
        <w:rPr>
          <w:lang w:val="nl"/>
        </w:rPr>
      </w:pPr>
    </w:p>
    <w:p w14:paraId="63052462" w14:textId="77777777" w:rsidR="002A13D9" w:rsidRDefault="002A13D9" w:rsidP="002A13D9">
      <w:pPr>
        <w:rPr>
          <w:lang w:val="nl"/>
        </w:rPr>
      </w:pPr>
    </w:p>
    <w:p w14:paraId="741044B3" w14:textId="77777777" w:rsidR="002A13D9" w:rsidRDefault="002A13D9" w:rsidP="002A13D9">
      <w:pPr>
        <w:rPr>
          <w:lang w:val="nl"/>
        </w:rPr>
      </w:pPr>
    </w:p>
    <w:p w14:paraId="39C943F9" w14:textId="77777777" w:rsidR="002A13D9" w:rsidRDefault="002A13D9" w:rsidP="002A13D9">
      <w:pPr>
        <w:rPr>
          <w:lang w:val="nl"/>
        </w:rPr>
      </w:pPr>
    </w:p>
    <w:sectPr w:rsidR="002A13D9" w:rsidSect="002D6393">
      <w:headerReference w:type="default" r:id="rId17"/>
      <w:pgSz w:w="16838" w:h="11906" w:orient="landscape" w:code="9"/>
      <w:pgMar w:top="1531" w:right="1985" w:bottom="2268" w:left="2977" w:header="567" w:footer="454"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11027" w14:textId="77777777" w:rsidR="006B340C" w:rsidRDefault="006B340C">
      <w:r>
        <w:separator/>
      </w:r>
    </w:p>
  </w:endnote>
  <w:endnote w:type="continuationSeparator" w:id="0">
    <w:p w14:paraId="25E4A81F" w14:textId="77777777" w:rsidR="006B340C" w:rsidRDefault="006B3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6AADB"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99E9"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58A06" w14:textId="77777777" w:rsidR="006B340C" w:rsidRDefault="006B340C">
      <w:r>
        <w:separator/>
      </w:r>
    </w:p>
  </w:footnote>
  <w:footnote w:type="continuationSeparator" w:id="0">
    <w:p w14:paraId="2A2D3FB9" w14:textId="77777777" w:rsidR="006B340C" w:rsidRDefault="006B3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5AC76"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37C48CF4" wp14:editId="0A60425D">
          <wp:simplePos x="0" y="0"/>
          <wp:positionH relativeFrom="page">
            <wp:posOffset>410210</wp:posOffset>
          </wp:positionH>
          <wp:positionV relativeFrom="page">
            <wp:posOffset>323850</wp:posOffset>
          </wp:positionV>
          <wp:extent cx="1389600" cy="1072800"/>
          <wp:effectExtent l="0" t="0" r="1270" b="0"/>
          <wp:wrapNone/>
          <wp:docPr id="1"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C8C0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29DE9578" wp14:editId="5B18F276">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1C77DB" w14:paraId="6EF3DB35" w14:textId="77777777" w:rsidTr="00BD7AF0">
      <w:trPr>
        <w:trHeight w:val="265"/>
      </w:trPr>
      <w:tc>
        <w:tcPr>
          <w:tcW w:w="3349" w:type="dxa"/>
        </w:tcPr>
        <w:p w14:paraId="001634CA" w14:textId="77777777" w:rsidR="001C77DB" w:rsidRPr="00C15B51" w:rsidRDefault="001C77DB" w:rsidP="00E465CE">
          <w:pPr>
            <w:pStyle w:val="tussenkopje"/>
            <w:spacing w:before="0" w:after="0"/>
            <w:rPr>
              <w:b/>
              <w:bCs/>
            </w:rPr>
          </w:pPr>
          <w:r w:rsidRPr="00C15B51">
            <w:rPr>
              <w:b/>
              <w:bCs/>
            </w:rPr>
            <w:t>Datum</w:t>
          </w:r>
        </w:p>
      </w:tc>
    </w:tr>
    <w:tr w:rsidR="001C77DB" w14:paraId="177255CE" w14:textId="77777777" w:rsidTr="00BD7AF0">
      <w:trPr>
        <w:trHeight w:val="265"/>
      </w:trPr>
      <w:tc>
        <w:tcPr>
          <w:tcW w:w="3349" w:type="dxa"/>
        </w:tcPr>
        <w:p w14:paraId="1C2D7871" w14:textId="5A995736" w:rsidR="001C77DB" w:rsidRDefault="00F0135D" w:rsidP="00E465CE">
          <w:pPr>
            <w:spacing w:after="0" w:line="240" w:lineRule="atLeast"/>
          </w:pPr>
          <w:ins w:id="54" w:author="Groot, Karina de" w:date="2025-01-13T10:05:00Z" w16du:dateUtc="2025-01-13T09:05:00Z">
            <w:r>
              <w:t>13</w:t>
            </w:r>
          </w:ins>
          <w:del w:id="55" w:author="Groot, Karina de" w:date="2025-01-09T14:37:00Z" w16du:dateUtc="2025-01-09T13:37:00Z">
            <w:r w:rsidR="00D10035" w:rsidDel="000A2FD6">
              <w:delText>3</w:delText>
            </w:r>
          </w:del>
          <w:r w:rsidR="00D10035">
            <w:t xml:space="preserve"> januari 2025</w:t>
          </w:r>
        </w:p>
      </w:tc>
    </w:tr>
    <w:tr w:rsidR="001C77DB" w14:paraId="2D91BC13" w14:textId="77777777" w:rsidTr="00BD7AF0">
      <w:trPr>
        <w:trHeight w:val="265"/>
      </w:trPr>
      <w:tc>
        <w:tcPr>
          <w:tcW w:w="3349" w:type="dxa"/>
        </w:tcPr>
        <w:p w14:paraId="18526FA5" w14:textId="77777777" w:rsidR="001C77DB" w:rsidRPr="00C15B51" w:rsidRDefault="001C77DB" w:rsidP="00CD3750">
          <w:pPr>
            <w:pStyle w:val="tussenkopje"/>
            <w:spacing w:before="0" w:after="0"/>
            <w:rPr>
              <w:b/>
              <w:bCs/>
            </w:rPr>
          </w:pPr>
          <w:r w:rsidRPr="00C15B51">
            <w:rPr>
              <w:b/>
              <w:bCs/>
            </w:rPr>
            <w:t>Titel</w:t>
          </w:r>
        </w:p>
      </w:tc>
    </w:tr>
    <w:tr w:rsidR="001C77DB" w14:paraId="6334A23A" w14:textId="77777777" w:rsidTr="00BD7AF0">
      <w:trPr>
        <w:trHeight w:val="265"/>
      </w:trPr>
      <w:tc>
        <w:tcPr>
          <w:tcW w:w="3349" w:type="dxa"/>
        </w:tcPr>
        <w:p w14:paraId="4AE8E20B" w14:textId="58E243F9" w:rsidR="001C77DB" w:rsidRDefault="00131E6A" w:rsidP="00E465CE">
          <w:pPr>
            <w:spacing w:after="0" w:line="240" w:lineRule="atLeast"/>
          </w:pPr>
          <w:fldSimple w:instr=" STYLEREF Titel \* MERGEFORMAT ">
            <w:r w:rsidR="00682789">
              <w:rPr>
                <w:noProof/>
              </w:rPr>
              <w:t>Toelichting modeldocument Stater generiek v2.0</w:t>
            </w:r>
          </w:fldSimple>
        </w:p>
      </w:tc>
    </w:tr>
    <w:tr w:rsidR="001C77DB" w14:paraId="432CA7A7" w14:textId="77777777" w:rsidTr="00BD7AF0">
      <w:trPr>
        <w:trHeight w:val="265"/>
      </w:trPr>
      <w:tc>
        <w:tcPr>
          <w:tcW w:w="3349" w:type="dxa"/>
        </w:tcPr>
        <w:p w14:paraId="754069ED" w14:textId="77777777" w:rsidR="001C77DB" w:rsidRPr="00C15B51" w:rsidRDefault="001C77DB" w:rsidP="00E465CE">
          <w:pPr>
            <w:pStyle w:val="tussenkopje"/>
            <w:spacing w:before="0" w:after="0"/>
            <w:rPr>
              <w:b/>
              <w:bCs/>
            </w:rPr>
          </w:pPr>
          <w:r w:rsidRPr="00C15B51">
            <w:rPr>
              <w:b/>
              <w:bCs/>
            </w:rPr>
            <w:t>Versie</w:t>
          </w:r>
        </w:p>
      </w:tc>
    </w:tr>
    <w:tr w:rsidR="001C77DB" w14:paraId="644C199B" w14:textId="77777777" w:rsidTr="00BD7AF0">
      <w:trPr>
        <w:trHeight w:val="265"/>
      </w:trPr>
      <w:tc>
        <w:tcPr>
          <w:tcW w:w="3349" w:type="dxa"/>
        </w:tcPr>
        <w:p w14:paraId="23288391" w14:textId="4F18A27B" w:rsidR="001C77DB" w:rsidRDefault="00F0135D" w:rsidP="00E465CE">
          <w:pPr>
            <w:spacing w:after="0" w:line="240" w:lineRule="atLeast"/>
          </w:pPr>
          <w:ins w:id="56" w:author="Groot, Karina de" w:date="2025-01-13T10:06:00Z" w16du:dateUtc="2025-01-13T09:06:00Z">
            <w:r>
              <w:t>2.0</w:t>
            </w:r>
          </w:ins>
          <w:del w:id="57" w:author="Groot, Karina de" w:date="2025-01-13T10:06:00Z" w16du:dateUtc="2025-01-13T09:06:00Z">
            <w:r w:rsidR="001C77DB" w:rsidDel="00F0135D">
              <w:delText>1.</w:delText>
            </w:r>
          </w:del>
          <w:del w:id="58" w:author="Groot, Karina de" w:date="2025-01-09T14:37:00Z" w16du:dateUtc="2025-01-09T13:37:00Z">
            <w:r w:rsidR="00D10035" w:rsidDel="000A2FD6">
              <w:delText>2</w:delText>
            </w:r>
          </w:del>
        </w:p>
      </w:tc>
    </w:tr>
    <w:tr w:rsidR="001C77DB" w14:paraId="69824FA5" w14:textId="77777777" w:rsidTr="00BD7AF0">
      <w:trPr>
        <w:trHeight w:val="265"/>
      </w:trPr>
      <w:tc>
        <w:tcPr>
          <w:tcW w:w="3349" w:type="dxa"/>
        </w:tcPr>
        <w:p w14:paraId="567F3788" w14:textId="77777777" w:rsidR="001C77DB" w:rsidRPr="00C15B51" w:rsidRDefault="001C77DB" w:rsidP="00E465CE">
          <w:pPr>
            <w:pStyle w:val="tussenkopje"/>
            <w:spacing w:before="0" w:after="0"/>
            <w:rPr>
              <w:b/>
              <w:bCs/>
            </w:rPr>
          </w:pPr>
          <w:r w:rsidRPr="00C15B51">
            <w:rPr>
              <w:b/>
              <w:bCs/>
            </w:rPr>
            <w:t>Blad</w:t>
          </w:r>
        </w:p>
      </w:tc>
    </w:tr>
    <w:tr w:rsidR="001C77DB" w14:paraId="0A5CE047" w14:textId="77777777" w:rsidTr="00BD7AF0">
      <w:trPr>
        <w:trHeight w:val="265"/>
      </w:trPr>
      <w:tc>
        <w:tcPr>
          <w:tcW w:w="3349" w:type="dxa"/>
        </w:tcPr>
        <w:p w14:paraId="473654B8" w14:textId="255DDF3F" w:rsidR="001C77DB" w:rsidRDefault="001C77DB" w:rsidP="00E465CE">
          <w:pPr>
            <w:spacing w:after="0"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82789">
            <w:rPr>
              <w:noProof/>
            </w:rPr>
            <w:instrText>26</w:instrText>
          </w:r>
          <w:r>
            <w:fldChar w:fldCharType="end"/>
          </w:r>
          <w:r>
            <w:fldChar w:fldCharType="separate"/>
          </w:r>
          <w:r w:rsidR="00682789">
            <w:rPr>
              <w:noProof/>
            </w:rPr>
            <w:t>25</w:t>
          </w:r>
          <w:r>
            <w:fldChar w:fldCharType="end"/>
          </w:r>
          <w:r>
            <w:t xml:space="preserve"> </w:t>
          </w:r>
        </w:p>
      </w:tc>
    </w:tr>
  </w:tbl>
  <w:p w14:paraId="2814B792" w14:textId="77777777" w:rsidR="001C77DB" w:rsidRDefault="001C77D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73E94070" w14:textId="77777777">
      <w:tc>
        <w:tcPr>
          <w:tcW w:w="4181" w:type="dxa"/>
        </w:tcPr>
        <w:p w14:paraId="2D35617A" w14:textId="77777777" w:rsidR="009A5EBD" w:rsidRPr="000B110B" w:rsidRDefault="009A5EBD" w:rsidP="000B110B">
          <w:pPr>
            <w:pStyle w:val="tussenkopje"/>
            <w:spacing w:before="0" w:after="0"/>
            <w:rPr>
              <w:b/>
              <w:bCs/>
            </w:rPr>
          </w:pPr>
          <w:r w:rsidRPr="000B110B">
            <w:rPr>
              <w:b/>
              <w:bCs/>
            </w:rPr>
            <w:t>Datum</w:t>
          </w:r>
        </w:p>
      </w:tc>
    </w:tr>
    <w:tr w:rsidR="009A5EBD" w14:paraId="5322F1E4" w14:textId="77777777">
      <w:tc>
        <w:tcPr>
          <w:tcW w:w="4181" w:type="dxa"/>
        </w:tcPr>
        <w:p w14:paraId="5659EE97" w14:textId="33B1223F" w:rsidR="009A5EBD" w:rsidRDefault="00F0135D" w:rsidP="000B110B">
          <w:pPr>
            <w:spacing w:after="0" w:line="240" w:lineRule="atLeast"/>
          </w:pPr>
          <w:ins w:id="136" w:author="Groot, Karina de" w:date="2025-01-13T10:06:00Z" w16du:dateUtc="2025-01-13T09:06:00Z">
            <w:r>
              <w:t>13</w:t>
            </w:r>
          </w:ins>
          <w:del w:id="137" w:author="Groot, Karina de" w:date="2025-01-09T14:38:00Z" w16du:dateUtc="2025-01-09T13:38:00Z">
            <w:r w:rsidR="009E5249" w:rsidDel="000A2FD6">
              <w:delText>3</w:delText>
            </w:r>
          </w:del>
          <w:r w:rsidR="009E5249">
            <w:t xml:space="preserve"> januari 2025</w:t>
          </w:r>
        </w:p>
      </w:tc>
    </w:tr>
    <w:tr w:rsidR="009A5EBD" w14:paraId="5B2B90E2" w14:textId="77777777">
      <w:tc>
        <w:tcPr>
          <w:tcW w:w="4181" w:type="dxa"/>
        </w:tcPr>
        <w:p w14:paraId="7EA6AC43" w14:textId="77777777" w:rsidR="009A5EBD" w:rsidRPr="000B110B" w:rsidRDefault="009A5EBD" w:rsidP="000B110B">
          <w:pPr>
            <w:pStyle w:val="tussenkopje"/>
            <w:spacing w:before="0" w:after="0"/>
            <w:rPr>
              <w:b/>
              <w:bCs/>
            </w:rPr>
          </w:pPr>
          <w:r w:rsidRPr="000B110B">
            <w:rPr>
              <w:b/>
              <w:bCs/>
            </w:rPr>
            <w:t>Titel</w:t>
          </w:r>
        </w:p>
      </w:tc>
    </w:tr>
    <w:tr w:rsidR="009A5EBD" w14:paraId="1802C3CC" w14:textId="77777777">
      <w:tc>
        <w:tcPr>
          <w:tcW w:w="4181" w:type="dxa"/>
        </w:tcPr>
        <w:p w14:paraId="31620266" w14:textId="4A54B985" w:rsidR="009A5EBD" w:rsidRDefault="00131E6A" w:rsidP="000B110B">
          <w:pPr>
            <w:spacing w:after="0" w:line="240" w:lineRule="atLeast"/>
          </w:pPr>
          <w:fldSimple w:instr=" STYLEREF Titel \* MERGEFORMAT ">
            <w:r w:rsidR="00682789">
              <w:rPr>
                <w:noProof/>
              </w:rPr>
              <w:t>Toelichting modeldocument Stater generiek v2.0</w:t>
            </w:r>
          </w:fldSimple>
        </w:p>
      </w:tc>
    </w:tr>
    <w:tr w:rsidR="009A5EBD" w14:paraId="46DF7C4D" w14:textId="77777777">
      <w:tc>
        <w:tcPr>
          <w:tcW w:w="4181" w:type="dxa"/>
        </w:tcPr>
        <w:p w14:paraId="3D1E1A30" w14:textId="77777777" w:rsidR="009A5EBD" w:rsidRPr="000B110B" w:rsidRDefault="009A5EBD" w:rsidP="000B110B">
          <w:pPr>
            <w:pStyle w:val="tussenkopje"/>
            <w:spacing w:before="0" w:after="0"/>
            <w:rPr>
              <w:b/>
              <w:bCs/>
            </w:rPr>
          </w:pPr>
          <w:r w:rsidRPr="000B110B">
            <w:rPr>
              <w:b/>
              <w:bCs/>
            </w:rPr>
            <w:t>Versie</w:t>
          </w:r>
        </w:p>
      </w:tc>
    </w:tr>
    <w:tr w:rsidR="009A5EBD" w14:paraId="3C30F40B" w14:textId="77777777">
      <w:tc>
        <w:tcPr>
          <w:tcW w:w="4181" w:type="dxa"/>
        </w:tcPr>
        <w:p w14:paraId="06B08026" w14:textId="6ECBFFFB" w:rsidR="009A5EBD" w:rsidRDefault="00F0135D" w:rsidP="000B110B">
          <w:pPr>
            <w:spacing w:after="0" w:line="240" w:lineRule="atLeast"/>
          </w:pPr>
          <w:ins w:id="138" w:author="Groot, Karina de" w:date="2025-01-13T10:06:00Z" w16du:dateUtc="2025-01-13T09:06:00Z">
            <w:r>
              <w:t>2.0</w:t>
            </w:r>
          </w:ins>
          <w:del w:id="139" w:author="Groot, Karina de" w:date="2025-01-13T10:06:00Z" w16du:dateUtc="2025-01-13T09:06:00Z">
            <w:r w:rsidR="009E5249" w:rsidDel="00F0135D">
              <w:delText>1.</w:delText>
            </w:r>
          </w:del>
          <w:del w:id="140" w:author="Groot, Karina de" w:date="2025-01-09T14:38:00Z" w16du:dateUtc="2025-01-09T13:38:00Z">
            <w:r w:rsidR="009E5249" w:rsidDel="000A2FD6">
              <w:delText>2</w:delText>
            </w:r>
          </w:del>
        </w:p>
      </w:tc>
    </w:tr>
    <w:tr w:rsidR="009A5EBD" w14:paraId="066636DF" w14:textId="77777777">
      <w:tc>
        <w:tcPr>
          <w:tcW w:w="4181" w:type="dxa"/>
        </w:tcPr>
        <w:p w14:paraId="3D0F135A" w14:textId="77777777" w:rsidR="009A5EBD" w:rsidRPr="000B110B" w:rsidRDefault="009A5EBD" w:rsidP="000B110B">
          <w:pPr>
            <w:pStyle w:val="tussenkopje"/>
            <w:spacing w:before="0" w:after="0"/>
            <w:rPr>
              <w:b/>
              <w:bCs/>
            </w:rPr>
          </w:pPr>
          <w:r w:rsidRPr="000B110B">
            <w:rPr>
              <w:b/>
              <w:bCs/>
            </w:rPr>
            <w:t>Blad</w:t>
          </w:r>
        </w:p>
      </w:tc>
    </w:tr>
    <w:tr w:rsidR="009A5EBD" w14:paraId="1745322D" w14:textId="77777777">
      <w:tc>
        <w:tcPr>
          <w:tcW w:w="4181" w:type="dxa"/>
        </w:tcPr>
        <w:p w14:paraId="1A53ADF4" w14:textId="0DB72216" w:rsidR="009A5EBD" w:rsidRDefault="009A5EBD" w:rsidP="000B110B">
          <w:pPr>
            <w:spacing w:after="0"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82789">
            <w:rPr>
              <w:noProof/>
            </w:rPr>
            <w:instrText>26</w:instrText>
          </w:r>
          <w:r>
            <w:fldChar w:fldCharType="end"/>
          </w:r>
          <w:r>
            <w:fldChar w:fldCharType="separate"/>
          </w:r>
          <w:r w:rsidR="00682789">
            <w:rPr>
              <w:noProof/>
            </w:rPr>
            <w:t>25</w:t>
          </w:r>
          <w:r>
            <w:fldChar w:fldCharType="end"/>
          </w:r>
          <w:r>
            <w:t xml:space="preserve"> </w:t>
          </w:r>
        </w:p>
      </w:tc>
    </w:tr>
  </w:tbl>
  <w:p w14:paraId="54A2953B" w14:textId="1D0470F0" w:rsidR="009A5EBD" w:rsidRDefault="003627C5" w:rsidP="003627C5">
    <w:pPr>
      <w:pStyle w:val="Koptekst"/>
      <w:tabs>
        <w:tab w:val="clear" w:pos="4536"/>
      </w:tabs>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93EC7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C47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7280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7A8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9452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8447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8A69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46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23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96A6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CF1FEC"/>
    <w:multiLevelType w:val="hybridMultilevel"/>
    <w:tmpl w:val="A8F89CB0"/>
    <w:lvl w:ilvl="0" w:tplc="99A84902">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2" w15:restartNumberingAfterBreak="0">
    <w:nsid w:val="6E1A1DD1"/>
    <w:multiLevelType w:val="multilevel"/>
    <w:tmpl w:val="293C611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005711">
    <w:abstractNumId w:val="10"/>
  </w:num>
  <w:num w:numId="2" w16cid:durableId="387843516">
    <w:abstractNumId w:val="22"/>
  </w:num>
  <w:num w:numId="3" w16cid:durableId="575824402">
    <w:abstractNumId w:val="11"/>
  </w:num>
  <w:num w:numId="4" w16cid:durableId="2108427824">
    <w:abstractNumId w:val="14"/>
  </w:num>
  <w:num w:numId="5" w16cid:durableId="1851531049">
    <w:abstractNumId w:val="12"/>
  </w:num>
  <w:num w:numId="6" w16cid:durableId="2096170780">
    <w:abstractNumId w:val="23"/>
  </w:num>
  <w:num w:numId="7" w16cid:durableId="1357347356">
    <w:abstractNumId w:val="24"/>
  </w:num>
  <w:num w:numId="8" w16cid:durableId="578684047">
    <w:abstractNumId w:val="21"/>
  </w:num>
  <w:num w:numId="9" w16cid:durableId="1856453025">
    <w:abstractNumId w:val="13"/>
  </w:num>
  <w:num w:numId="10" w16cid:durableId="1304698860">
    <w:abstractNumId w:val="22"/>
  </w:num>
  <w:num w:numId="11" w16cid:durableId="1937057035">
    <w:abstractNumId w:val="22"/>
  </w:num>
  <w:num w:numId="12" w16cid:durableId="710691343">
    <w:abstractNumId w:val="22"/>
  </w:num>
  <w:num w:numId="13" w16cid:durableId="580412042">
    <w:abstractNumId w:val="22"/>
  </w:num>
  <w:num w:numId="14" w16cid:durableId="1502158825">
    <w:abstractNumId w:val="22"/>
  </w:num>
  <w:num w:numId="15" w16cid:durableId="2119324166">
    <w:abstractNumId w:val="22"/>
  </w:num>
  <w:num w:numId="16" w16cid:durableId="1541361624">
    <w:abstractNumId w:val="22"/>
  </w:num>
  <w:num w:numId="17" w16cid:durableId="2074114607">
    <w:abstractNumId w:val="22"/>
  </w:num>
  <w:num w:numId="18" w16cid:durableId="1723366954">
    <w:abstractNumId w:val="22"/>
  </w:num>
  <w:num w:numId="19" w16cid:durableId="2107311703">
    <w:abstractNumId w:val="21"/>
  </w:num>
  <w:num w:numId="20" w16cid:durableId="1443381568">
    <w:abstractNumId w:val="13"/>
  </w:num>
  <w:num w:numId="21" w16cid:durableId="972717309">
    <w:abstractNumId w:val="21"/>
  </w:num>
  <w:num w:numId="22" w16cid:durableId="1047686568">
    <w:abstractNumId w:val="24"/>
  </w:num>
  <w:num w:numId="23" w16cid:durableId="866678543">
    <w:abstractNumId w:val="13"/>
  </w:num>
  <w:num w:numId="24" w16cid:durableId="968627993">
    <w:abstractNumId w:val="21"/>
  </w:num>
  <w:num w:numId="25" w16cid:durableId="643004343">
    <w:abstractNumId w:val="18"/>
  </w:num>
  <w:num w:numId="26" w16cid:durableId="905841071">
    <w:abstractNumId w:val="22"/>
  </w:num>
  <w:num w:numId="27" w16cid:durableId="1074744106">
    <w:abstractNumId w:val="19"/>
  </w:num>
  <w:num w:numId="28" w16cid:durableId="1584024240">
    <w:abstractNumId w:val="21"/>
  </w:num>
  <w:num w:numId="29" w16cid:durableId="2080858854">
    <w:abstractNumId w:val="20"/>
  </w:num>
  <w:num w:numId="30" w16cid:durableId="1994287115">
    <w:abstractNumId w:val="17"/>
  </w:num>
  <w:num w:numId="31" w16cid:durableId="82000504">
    <w:abstractNumId w:val="22"/>
  </w:num>
  <w:num w:numId="32" w16cid:durableId="192503972">
    <w:abstractNumId w:val="22"/>
  </w:num>
  <w:num w:numId="33" w16cid:durableId="1019703172">
    <w:abstractNumId w:val="22"/>
  </w:num>
  <w:num w:numId="34" w16cid:durableId="1616983394">
    <w:abstractNumId w:val="22"/>
  </w:num>
  <w:num w:numId="35" w16cid:durableId="1945266493">
    <w:abstractNumId w:val="16"/>
  </w:num>
  <w:num w:numId="36" w16cid:durableId="1748189524">
    <w:abstractNumId w:val="9"/>
  </w:num>
  <w:num w:numId="37" w16cid:durableId="1296987304">
    <w:abstractNumId w:val="7"/>
  </w:num>
  <w:num w:numId="38" w16cid:durableId="1253198471">
    <w:abstractNumId w:val="6"/>
  </w:num>
  <w:num w:numId="39" w16cid:durableId="856433449">
    <w:abstractNumId w:val="5"/>
  </w:num>
  <w:num w:numId="40" w16cid:durableId="1572496404">
    <w:abstractNumId w:val="4"/>
  </w:num>
  <w:num w:numId="41" w16cid:durableId="333915999">
    <w:abstractNumId w:val="8"/>
  </w:num>
  <w:num w:numId="42" w16cid:durableId="1239173543">
    <w:abstractNumId w:val="3"/>
  </w:num>
  <w:num w:numId="43" w16cid:durableId="10105758">
    <w:abstractNumId w:val="2"/>
  </w:num>
  <w:num w:numId="44" w16cid:durableId="1666283371">
    <w:abstractNumId w:val="1"/>
  </w:num>
  <w:num w:numId="45" w16cid:durableId="106124121">
    <w:abstractNumId w:val="0"/>
  </w:num>
  <w:num w:numId="46" w16cid:durableId="1627422311">
    <w:abstractNumId w:val="25"/>
  </w:num>
  <w:num w:numId="47" w16cid:durableId="107127379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B21014"/>
    <w:rsid w:val="00024EC3"/>
    <w:rsid w:val="000256DE"/>
    <w:rsid w:val="000348A9"/>
    <w:rsid w:val="00036BBB"/>
    <w:rsid w:val="00040691"/>
    <w:rsid w:val="000807C8"/>
    <w:rsid w:val="000851E1"/>
    <w:rsid w:val="00086C07"/>
    <w:rsid w:val="00086EA3"/>
    <w:rsid w:val="000872EA"/>
    <w:rsid w:val="00092921"/>
    <w:rsid w:val="00094B18"/>
    <w:rsid w:val="00097040"/>
    <w:rsid w:val="000A2FD6"/>
    <w:rsid w:val="000A54A6"/>
    <w:rsid w:val="000A6311"/>
    <w:rsid w:val="000B110B"/>
    <w:rsid w:val="000B4B60"/>
    <w:rsid w:val="000B4FD9"/>
    <w:rsid w:val="000B5050"/>
    <w:rsid w:val="000C145F"/>
    <w:rsid w:val="000C7301"/>
    <w:rsid w:val="000D3D6C"/>
    <w:rsid w:val="000E63AC"/>
    <w:rsid w:val="0011252C"/>
    <w:rsid w:val="00113298"/>
    <w:rsid w:val="00114124"/>
    <w:rsid w:val="00131E6A"/>
    <w:rsid w:val="0014445F"/>
    <w:rsid w:val="00145C9C"/>
    <w:rsid w:val="00147049"/>
    <w:rsid w:val="00155FE5"/>
    <w:rsid w:val="001702AB"/>
    <w:rsid w:val="001717DE"/>
    <w:rsid w:val="00173582"/>
    <w:rsid w:val="00193494"/>
    <w:rsid w:val="00193CDB"/>
    <w:rsid w:val="001A4CD9"/>
    <w:rsid w:val="001B0971"/>
    <w:rsid w:val="001C62CB"/>
    <w:rsid w:val="001C69D2"/>
    <w:rsid w:val="001C77DB"/>
    <w:rsid w:val="001E2218"/>
    <w:rsid w:val="001F39FB"/>
    <w:rsid w:val="001F60F3"/>
    <w:rsid w:val="00206139"/>
    <w:rsid w:val="0022472B"/>
    <w:rsid w:val="002355A7"/>
    <w:rsid w:val="00235E46"/>
    <w:rsid w:val="0024063F"/>
    <w:rsid w:val="002514E2"/>
    <w:rsid w:val="00253DF5"/>
    <w:rsid w:val="00271E9F"/>
    <w:rsid w:val="00287C46"/>
    <w:rsid w:val="002A13D9"/>
    <w:rsid w:val="002A22BC"/>
    <w:rsid w:val="002A2BFA"/>
    <w:rsid w:val="002A79F1"/>
    <w:rsid w:val="002B16BD"/>
    <w:rsid w:val="002B58DD"/>
    <w:rsid w:val="002B6E6C"/>
    <w:rsid w:val="002B70A5"/>
    <w:rsid w:val="002B7BE7"/>
    <w:rsid w:val="002B7BFE"/>
    <w:rsid w:val="002C5B32"/>
    <w:rsid w:val="002C68BC"/>
    <w:rsid w:val="002D1B5E"/>
    <w:rsid w:val="002D6393"/>
    <w:rsid w:val="002E3EE5"/>
    <w:rsid w:val="002F61E4"/>
    <w:rsid w:val="00304226"/>
    <w:rsid w:val="00310253"/>
    <w:rsid w:val="00312A48"/>
    <w:rsid w:val="003168C5"/>
    <w:rsid w:val="00321E47"/>
    <w:rsid w:val="00323C36"/>
    <w:rsid w:val="00331356"/>
    <w:rsid w:val="00356B78"/>
    <w:rsid w:val="003627C5"/>
    <w:rsid w:val="003709D4"/>
    <w:rsid w:val="00375383"/>
    <w:rsid w:val="00376E9E"/>
    <w:rsid w:val="0038161C"/>
    <w:rsid w:val="00390DBE"/>
    <w:rsid w:val="003A3013"/>
    <w:rsid w:val="003B6C5C"/>
    <w:rsid w:val="003C1E2A"/>
    <w:rsid w:val="003E1677"/>
    <w:rsid w:val="003E6721"/>
    <w:rsid w:val="004002E6"/>
    <w:rsid w:val="004124AD"/>
    <w:rsid w:val="00423613"/>
    <w:rsid w:val="00423FEF"/>
    <w:rsid w:val="00426091"/>
    <w:rsid w:val="0043360E"/>
    <w:rsid w:val="004338AF"/>
    <w:rsid w:val="0044298E"/>
    <w:rsid w:val="00451606"/>
    <w:rsid w:val="00454727"/>
    <w:rsid w:val="004716CD"/>
    <w:rsid w:val="004775F3"/>
    <w:rsid w:val="004821FF"/>
    <w:rsid w:val="00491372"/>
    <w:rsid w:val="0049485A"/>
    <w:rsid w:val="004978BC"/>
    <w:rsid w:val="004D427D"/>
    <w:rsid w:val="004D5271"/>
    <w:rsid w:val="00504B85"/>
    <w:rsid w:val="00512C36"/>
    <w:rsid w:val="0053094E"/>
    <w:rsid w:val="0053630E"/>
    <w:rsid w:val="00540193"/>
    <w:rsid w:val="00543390"/>
    <w:rsid w:val="00544DCB"/>
    <w:rsid w:val="005467B9"/>
    <w:rsid w:val="00552EEE"/>
    <w:rsid w:val="005543B7"/>
    <w:rsid w:val="00571866"/>
    <w:rsid w:val="00581D12"/>
    <w:rsid w:val="00585103"/>
    <w:rsid w:val="00585631"/>
    <w:rsid w:val="00597560"/>
    <w:rsid w:val="005A5C05"/>
    <w:rsid w:val="005C4922"/>
    <w:rsid w:val="005C6A74"/>
    <w:rsid w:val="005F6CFC"/>
    <w:rsid w:val="005F7B64"/>
    <w:rsid w:val="00607854"/>
    <w:rsid w:val="00615359"/>
    <w:rsid w:val="00622255"/>
    <w:rsid w:val="00625E35"/>
    <w:rsid w:val="0063013F"/>
    <w:rsid w:val="00640D72"/>
    <w:rsid w:val="0064774E"/>
    <w:rsid w:val="00656861"/>
    <w:rsid w:val="0068125C"/>
    <w:rsid w:val="00682789"/>
    <w:rsid w:val="00686B1C"/>
    <w:rsid w:val="00687200"/>
    <w:rsid w:val="00691DE2"/>
    <w:rsid w:val="006957A6"/>
    <w:rsid w:val="00697971"/>
    <w:rsid w:val="006A04DC"/>
    <w:rsid w:val="006A1096"/>
    <w:rsid w:val="006B340C"/>
    <w:rsid w:val="006B685E"/>
    <w:rsid w:val="006C4428"/>
    <w:rsid w:val="006C514A"/>
    <w:rsid w:val="006C79AC"/>
    <w:rsid w:val="006D0672"/>
    <w:rsid w:val="006D5F57"/>
    <w:rsid w:val="006E1C53"/>
    <w:rsid w:val="00702780"/>
    <w:rsid w:val="00710949"/>
    <w:rsid w:val="0071584A"/>
    <w:rsid w:val="00730498"/>
    <w:rsid w:val="007333D6"/>
    <w:rsid w:val="00733D8A"/>
    <w:rsid w:val="00740C7D"/>
    <w:rsid w:val="00742B7B"/>
    <w:rsid w:val="00745B5B"/>
    <w:rsid w:val="00755E7D"/>
    <w:rsid w:val="00773ECC"/>
    <w:rsid w:val="00776B5A"/>
    <w:rsid w:val="0077775C"/>
    <w:rsid w:val="00782713"/>
    <w:rsid w:val="00787134"/>
    <w:rsid w:val="00794232"/>
    <w:rsid w:val="00796A16"/>
    <w:rsid w:val="007A1AB0"/>
    <w:rsid w:val="007A448E"/>
    <w:rsid w:val="007B4960"/>
    <w:rsid w:val="007C189F"/>
    <w:rsid w:val="007C3EBF"/>
    <w:rsid w:val="007C65BC"/>
    <w:rsid w:val="007C6D00"/>
    <w:rsid w:val="007D0C18"/>
    <w:rsid w:val="007D120A"/>
    <w:rsid w:val="007D6FA0"/>
    <w:rsid w:val="007E33C3"/>
    <w:rsid w:val="00804DAF"/>
    <w:rsid w:val="00805AE6"/>
    <w:rsid w:val="008066EB"/>
    <w:rsid w:val="00810455"/>
    <w:rsid w:val="008213D9"/>
    <w:rsid w:val="0082477C"/>
    <w:rsid w:val="0082799B"/>
    <w:rsid w:val="008327C4"/>
    <w:rsid w:val="008505EB"/>
    <w:rsid w:val="008742DC"/>
    <w:rsid w:val="008939DE"/>
    <w:rsid w:val="008A02E7"/>
    <w:rsid w:val="008A5D8F"/>
    <w:rsid w:val="008A7A32"/>
    <w:rsid w:val="008B4BEF"/>
    <w:rsid w:val="008C0C3E"/>
    <w:rsid w:val="008D2303"/>
    <w:rsid w:val="008D5B0D"/>
    <w:rsid w:val="008D658E"/>
    <w:rsid w:val="008D780B"/>
    <w:rsid w:val="008E4612"/>
    <w:rsid w:val="008E682B"/>
    <w:rsid w:val="008F562E"/>
    <w:rsid w:val="0091355C"/>
    <w:rsid w:val="00920964"/>
    <w:rsid w:val="00931074"/>
    <w:rsid w:val="00931ACE"/>
    <w:rsid w:val="00935BFB"/>
    <w:rsid w:val="00937513"/>
    <w:rsid w:val="0094339B"/>
    <w:rsid w:val="009504B4"/>
    <w:rsid w:val="00960278"/>
    <w:rsid w:val="00962CC3"/>
    <w:rsid w:val="0096402B"/>
    <w:rsid w:val="00964AC0"/>
    <w:rsid w:val="00966BC6"/>
    <w:rsid w:val="00973FE5"/>
    <w:rsid w:val="00975E13"/>
    <w:rsid w:val="00983164"/>
    <w:rsid w:val="0098574D"/>
    <w:rsid w:val="00995D65"/>
    <w:rsid w:val="0099638F"/>
    <w:rsid w:val="009A4811"/>
    <w:rsid w:val="009A5EBD"/>
    <w:rsid w:val="009C1715"/>
    <w:rsid w:val="009C670E"/>
    <w:rsid w:val="009C754C"/>
    <w:rsid w:val="009E5249"/>
    <w:rsid w:val="009F2F69"/>
    <w:rsid w:val="009F3304"/>
    <w:rsid w:val="009F7DA6"/>
    <w:rsid w:val="00A11D03"/>
    <w:rsid w:val="00A40C17"/>
    <w:rsid w:val="00A454B5"/>
    <w:rsid w:val="00A517DA"/>
    <w:rsid w:val="00A5490F"/>
    <w:rsid w:val="00A64D53"/>
    <w:rsid w:val="00A85D30"/>
    <w:rsid w:val="00A9372B"/>
    <w:rsid w:val="00AA22DC"/>
    <w:rsid w:val="00AA2F2B"/>
    <w:rsid w:val="00AA7267"/>
    <w:rsid w:val="00AB19B1"/>
    <w:rsid w:val="00AB5787"/>
    <w:rsid w:val="00AC1272"/>
    <w:rsid w:val="00AC5CCC"/>
    <w:rsid w:val="00AE7400"/>
    <w:rsid w:val="00AF0B9E"/>
    <w:rsid w:val="00B05D1A"/>
    <w:rsid w:val="00B21014"/>
    <w:rsid w:val="00B21703"/>
    <w:rsid w:val="00B22796"/>
    <w:rsid w:val="00B22F07"/>
    <w:rsid w:val="00B24DB4"/>
    <w:rsid w:val="00B278AE"/>
    <w:rsid w:val="00B30204"/>
    <w:rsid w:val="00B41738"/>
    <w:rsid w:val="00B5124C"/>
    <w:rsid w:val="00B64B52"/>
    <w:rsid w:val="00B67C7A"/>
    <w:rsid w:val="00B707D0"/>
    <w:rsid w:val="00B71533"/>
    <w:rsid w:val="00B82035"/>
    <w:rsid w:val="00B94003"/>
    <w:rsid w:val="00BA350E"/>
    <w:rsid w:val="00BB68DE"/>
    <w:rsid w:val="00BC0E67"/>
    <w:rsid w:val="00BC15CC"/>
    <w:rsid w:val="00BC3B41"/>
    <w:rsid w:val="00BC7D82"/>
    <w:rsid w:val="00BD78B2"/>
    <w:rsid w:val="00C0002D"/>
    <w:rsid w:val="00C033C7"/>
    <w:rsid w:val="00C07D3D"/>
    <w:rsid w:val="00C20C55"/>
    <w:rsid w:val="00C22571"/>
    <w:rsid w:val="00C25BA9"/>
    <w:rsid w:val="00C27E05"/>
    <w:rsid w:val="00C3731F"/>
    <w:rsid w:val="00C41C08"/>
    <w:rsid w:val="00C50207"/>
    <w:rsid w:val="00C51DD1"/>
    <w:rsid w:val="00C55414"/>
    <w:rsid w:val="00C61344"/>
    <w:rsid w:val="00C617D4"/>
    <w:rsid w:val="00C66F0C"/>
    <w:rsid w:val="00C707E0"/>
    <w:rsid w:val="00C72F1C"/>
    <w:rsid w:val="00C81145"/>
    <w:rsid w:val="00C82607"/>
    <w:rsid w:val="00C90B5D"/>
    <w:rsid w:val="00C95306"/>
    <w:rsid w:val="00C95970"/>
    <w:rsid w:val="00CA761E"/>
    <w:rsid w:val="00CC10F2"/>
    <w:rsid w:val="00CD22F0"/>
    <w:rsid w:val="00CD3750"/>
    <w:rsid w:val="00CF1717"/>
    <w:rsid w:val="00CF2E3F"/>
    <w:rsid w:val="00D10035"/>
    <w:rsid w:val="00D13094"/>
    <w:rsid w:val="00D13B14"/>
    <w:rsid w:val="00D17BBC"/>
    <w:rsid w:val="00D33DFC"/>
    <w:rsid w:val="00D3578B"/>
    <w:rsid w:val="00D422FE"/>
    <w:rsid w:val="00D54B63"/>
    <w:rsid w:val="00D565F2"/>
    <w:rsid w:val="00D602A6"/>
    <w:rsid w:val="00D606E2"/>
    <w:rsid w:val="00D73B6E"/>
    <w:rsid w:val="00D745D0"/>
    <w:rsid w:val="00D7700B"/>
    <w:rsid w:val="00D80D48"/>
    <w:rsid w:val="00D818C5"/>
    <w:rsid w:val="00D81D20"/>
    <w:rsid w:val="00D93E32"/>
    <w:rsid w:val="00D9688A"/>
    <w:rsid w:val="00DA2EE8"/>
    <w:rsid w:val="00DB219E"/>
    <w:rsid w:val="00DB6720"/>
    <w:rsid w:val="00DC72C8"/>
    <w:rsid w:val="00DD6712"/>
    <w:rsid w:val="00DE1D6F"/>
    <w:rsid w:val="00DE5386"/>
    <w:rsid w:val="00DF7C1B"/>
    <w:rsid w:val="00E04141"/>
    <w:rsid w:val="00E17EA0"/>
    <w:rsid w:val="00E21E48"/>
    <w:rsid w:val="00E465CE"/>
    <w:rsid w:val="00E46ACB"/>
    <w:rsid w:val="00E6051C"/>
    <w:rsid w:val="00E61E30"/>
    <w:rsid w:val="00E67424"/>
    <w:rsid w:val="00E71B04"/>
    <w:rsid w:val="00E92944"/>
    <w:rsid w:val="00EA02F7"/>
    <w:rsid w:val="00EB7782"/>
    <w:rsid w:val="00EC4698"/>
    <w:rsid w:val="00ED43DB"/>
    <w:rsid w:val="00EE7A8B"/>
    <w:rsid w:val="00EF1110"/>
    <w:rsid w:val="00EF19F6"/>
    <w:rsid w:val="00F0135D"/>
    <w:rsid w:val="00F153FB"/>
    <w:rsid w:val="00F16162"/>
    <w:rsid w:val="00F2446B"/>
    <w:rsid w:val="00F35CA3"/>
    <w:rsid w:val="00F40F94"/>
    <w:rsid w:val="00F42F89"/>
    <w:rsid w:val="00F51B50"/>
    <w:rsid w:val="00F5573E"/>
    <w:rsid w:val="00F72DA9"/>
    <w:rsid w:val="00F752BA"/>
    <w:rsid w:val="00FA38CC"/>
    <w:rsid w:val="00FB76CF"/>
    <w:rsid w:val="00FD5B0A"/>
    <w:rsid w:val="00FD60F8"/>
    <w:rsid w:val="00FE73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E12906"/>
  <w15:chartTrackingRefBased/>
  <w15:docId w15:val="{5295D97B-1A17-4BF0-B1B0-86EA029A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2"/>
    <w:lsdException w:name="index 3" w:uiPriority="2"/>
    <w:lsdException w:name="index 4" w:uiPriority="2"/>
    <w:lsdException w:name="index 5" w:uiPriority="2"/>
    <w:lsdException w:name="index 6" w:uiPriority="2"/>
    <w:lsdException w:name="index 8" w:uiPriority="2"/>
    <w:lsdException w:name="index 9" w:uiPriority="2"/>
    <w:lsdException w:name="toc 1" w:uiPriority="39"/>
    <w:lsdException w:name="toc 2" w:uiPriority="39"/>
    <w:lsdException w:name="toc 3" w:uiPriority="39"/>
    <w:lsdException w:name="Normal Indent" w:uiPriority="1"/>
    <w:lsdException w:name="annotation text" w:uiPriority="2"/>
    <w:lsdException w:name="caption" w:semiHidden="1" w:unhideWhenUsed="1" w:qFormat="1"/>
    <w:lsdException w:name="table of figures" w:uiPriority="2"/>
    <w:lsdException w:name="envelope address" w:uiPriority="2"/>
    <w:lsdException w:name="envelope return" w:uiPriority="2"/>
    <w:lsdException w:name="annotation reference" w:uiPriority="1"/>
    <w:lsdException w:name="line number" w:uiPriority="2"/>
    <w:lsdException w:name="endnote reference" w:uiPriority="2"/>
    <w:lsdException w:name="endnote text" w:uiPriority="2"/>
    <w:lsdException w:name="table of authorities" w:uiPriority="2"/>
    <w:lsdException w:name="macro" w:uiPriority="2"/>
    <w:lsdException w:name="toa heading" w:uiPriority="2"/>
    <w:lsdException w:name="List" w:uiPriority="2"/>
    <w:lsdException w:name="List Bullet" w:uiPriority="2"/>
    <w:lsdException w:name="List Number" w:uiPriority="2"/>
    <w:lsdException w:name="List 2" w:uiPriority="2"/>
    <w:lsdException w:name="List 3" w:uiPriority="2"/>
    <w:lsdException w:name="List 4" w:uiPriority="2"/>
    <w:lsdException w:name="List 5" w:uiPriority="2"/>
    <w:lsdException w:name="List Bullet 2" w:uiPriority="2"/>
    <w:lsdException w:name="List Bullet 3" w:uiPriority="2"/>
    <w:lsdException w:name="List Bullet 4" w:uiPriority="2"/>
    <w:lsdException w:name="List Bullet 5" w:uiPriority="2"/>
    <w:lsdException w:name="List Number 2" w:uiPriority="2"/>
    <w:lsdException w:name="List Number 3" w:uiPriority="2"/>
    <w:lsdException w:name="List Number 4" w:uiPriority="2"/>
    <w:lsdException w:name="List Number 5" w:uiPriority="2"/>
    <w:lsdException w:name="Title" w:qFormat="1"/>
    <w:lsdException w:name="Closing" w:uiPriority="2"/>
    <w:lsdException w:name="Signature" w:uiPriority="2"/>
    <w:lsdException w:name="Body Text" w:uiPriority="2"/>
    <w:lsdException w:name="Body Text Indent" w:uiPriority="2"/>
    <w:lsdException w:name="List Continue" w:uiPriority="2"/>
    <w:lsdException w:name="List Continue 2" w:uiPriority="2"/>
    <w:lsdException w:name="List Continue 3" w:uiPriority="2"/>
    <w:lsdException w:name="List Continue 4" w:uiPriority="2"/>
    <w:lsdException w:name="List Continue 5" w:uiPriority="2"/>
    <w:lsdException w:name="Message Header" w:uiPriority="2"/>
    <w:lsdException w:name="Subtitle" w:qFormat="1"/>
    <w:lsdException w:name="Salutation" w:uiPriority="1"/>
    <w:lsdException w:name="Body Text First Indent" w:uiPriority="2"/>
    <w:lsdException w:name="Body Text First Indent 2" w:uiPriority="2"/>
    <w:lsdException w:name="Note Heading" w:uiPriority="2"/>
    <w:lsdException w:name="Body Text 2" w:uiPriority="2"/>
    <w:lsdException w:name="Body Text 3" w:uiPriority="2"/>
    <w:lsdException w:name="Body Text Indent 2" w:uiPriority="2"/>
    <w:lsdException w:name="Body Text Indent 3" w:uiPriority="2"/>
    <w:lsdException w:name="Block Text" w:uiPriority="2"/>
    <w:lsdException w:name="Hyperlink" w:uiPriority="99"/>
    <w:lsdException w:name="FollowedHyperlink" w:uiPriority="2"/>
    <w:lsdException w:name="Strong" w:uiPriority="1"/>
    <w:lsdException w:name="Emphasis" w:uiPriority="2"/>
    <w:lsdException w:name="Document Map" w:uiPriority="2"/>
    <w:lsdException w:name="Plain Text" w:uiPriority="1"/>
    <w:lsdException w:name="E-mail Signature" w:uiPriority="2"/>
    <w:lsdException w:name="Normal (Web)" w:uiPriority="2"/>
    <w:lsdException w:name="HTML Acronym" w:uiPriority="2"/>
    <w:lsdException w:name="HTML Address" w:uiPriority="2"/>
    <w:lsdException w:name="HTML Cite" w:uiPriority="2"/>
    <w:lsdException w:name="HTML Code" w:uiPriority="2"/>
    <w:lsdException w:name="HTML Definition" w:uiPriority="2"/>
    <w:lsdException w:name="HTML Keyboard" w:semiHidden="1" w:unhideWhenUsed="1"/>
    <w:lsdException w:name="HTML Preformatted" w:uiPriority="2"/>
    <w:lsdException w:name="HTML Sample" w:uiPriority="2"/>
    <w:lsdException w:name="HTML Typewriter" w:uiPriority="2"/>
    <w:lsdException w:name="HTML Variable" w:uiPriority="2"/>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97971"/>
    <w:rPr>
      <w:rFonts w:ascii="Arial" w:hAnsi="Arial"/>
      <w:snapToGrid w:val="0"/>
      <w:kern w:val="28"/>
      <w:sz w:val="18"/>
      <w:lang w:val="nl-NL"/>
    </w:rPr>
  </w:style>
  <w:style w:type="paragraph" w:styleId="Kop1">
    <w:name w:val="heading 1"/>
    <w:basedOn w:val="Standaard"/>
    <w:next w:val="Standaard"/>
    <w:qFormat/>
    <w:rsid w:val="00D54B63"/>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8"/>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uiPriority w:val="1"/>
    <w:pPr>
      <w:tabs>
        <w:tab w:val="center" w:pos="4536"/>
        <w:tab w:val="right" w:pos="9072"/>
      </w:tabs>
    </w:pPr>
  </w:style>
  <w:style w:type="character" w:styleId="Paginanummer">
    <w:name w:val="page number"/>
    <w:basedOn w:val="Standaardalinea-lettertype"/>
    <w:uiPriority w:val="2"/>
  </w:style>
  <w:style w:type="paragraph" w:styleId="Datum">
    <w:name w:val="Date"/>
    <w:basedOn w:val="Standaard"/>
    <w:next w:val="Standaard"/>
    <w:uiPriority w:val="2"/>
    <w:pPr>
      <w:spacing w:line="240" w:lineRule="exact"/>
    </w:pPr>
    <w:rPr>
      <w:bCs/>
      <w:sz w:val="20"/>
    </w:rPr>
  </w:style>
  <w:style w:type="paragraph" w:customStyle="1" w:styleId="onderwerp">
    <w:name w:val="onderwerp"/>
    <w:basedOn w:val="Standaard"/>
    <w:uiPriority w:val="2"/>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uiPriority w:val="1"/>
    <w:pPr>
      <w:framePr w:wrap="around" w:vAnchor="page" w:hAnchor="page" w:x="7212" w:y="625"/>
      <w:spacing w:line="240" w:lineRule="atLeast"/>
    </w:pPr>
    <w:rPr>
      <w:b/>
    </w:rPr>
  </w:style>
  <w:style w:type="paragraph" w:customStyle="1" w:styleId="Sjabloonnaam">
    <w:name w:val="Sjabloonnaam"/>
    <w:basedOn w:val="Standaard"/>
    <w:uiPriority w:val="2"/>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uiPriority w:val="2"/>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uiPriority w:val="1"/>
    <w:rPr>
      <w:b/>
      <w:bCs/>
      <w:sz w:val="20"/>
      <w:lang w:val="nl"/>
    </w:rPr>
  </w:style>
  <w:style w:type="paragraph" w:customStyle="1" w:styleId="bullet">
    <w:name w:val="bullet"/>
    <w:basedOn w:val="Standaard"/>
    <w:uiPriority w:val="2"/>
    <w:pPr>
      <w:numPr>
        <w:numId w:val="27"/>
      </w:numPr>
      <w:tabs>
        <w:tab w:val="clear" w:pos="360"/>
        <w:tab w:val="left" w:pos="227"/>
        <w:tab w:val="left" w:pos="454"/>
      </w:tabs>
    </w:pPr>
    <w:rPr>
      <w:bCs/>
    </w:rPr>
  </w:style>
  <w:style w:type="paragraph" w:customStyle="1" w:styleId="Afdeling">
    <w:name w:val="Afdeling"/>
    <w:basedOn w:val="Standaard"/>
    <w:uiPriority w:val="2"/>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uiPriority w:val="2"/>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uiPriority w:val="1"/>
    <w:pPr>
      <w:framePr w:hSpace="142" w:wrap="around" w:vAnchor="page" w:hAnchor="page" w:x="7212" w:y="625"/>
      <w:spacing w:line="240" w:lineRule="atLeast"/>
    </w:pPr>
    <w:rPr>
      <w:lang w:val="nl"/>
    </w:rPr>
  </w:style>
  <w:style w:type="paragraph" w:customStyle="1" w:styleId="opsomInspr">
    <w:name w:val="opsomInspr"/>
    <w:basedOn w:val="Standaard"/>
    <w:uiPriority w:val="2"/>
    <w:pPr>
      <w:numPr>
        <w:numId w:val="28"/>
      </w:numPr>
      <w:tabs>
        <w:tab w:val="clear" w:pos="587"/>
        <w:tab w:val="left" w:pos="680"/>
        <w:tab w:val="left" w:pos="907"/>
      </w:tabs>
      <w:ind w:left="680" w:hanging="226"/>
    </w:pPr>
  </w:style>
  <w:style w:type="paragraph" w:customStyle="1" w:styleId="streepjeInspr">
    <w:name w:val="streepjeInspr"/>
    <w:basedOn w:val="Standaard"/>
    <w:uiPriority w:val="2"/>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uiPriority w:val="2"/>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uiPriority w:val="2"/>
    <w:pPr>
      <w:framePr w:wrap="around" w:vAnchor="page" w:hAnchor="page" w:x="7212" w:y="625"/>
      <w:numPr>
        <w:ilvl w:val="0"/>
        <w:numId w:val="0"/>
      </w:numPr>
      <w:spacing w:line="240" w:lineRule="atLeast"/>
    </w:pPr>
  </w:style>
  <w:style w:type="paragraph" w:customStyle="1" w:styleId="Bijlagenblad">
    <w:name w:val="Bijlagenblad"/>
    <w:basedOn w:val="Standaard"/>
    <w:next w:val="Standaard"/>
    <w:uiPriority w:val="2"/>
    <w:rPr>
      <w:b/>
      <w:bCs/>
      <w:sz w:val="20"/>
      <w:lang w:val="nl"/>
    </w:rPr>
  </w:style>
  <w:style w:type="character" w:customStyle="1" w:styleId="Versie0">
    <w:name w:val="Versie"/>
    <w:uiPriority w:val="1"/>
    <w:rPr>
      <w:rFonts w:ascii="Arial" w:hAnsi="Arial"/>
      <w:sz w:val="18"/>
      <w:lang w:val="nl-NL"/>
    </w:rPr>
  </w:style>
  <w:style w:type="character" w:customStyle="1" w:styleId="Datumopmaakprofiel">
    <w:name w:val="Datumopmaakprofiel"/>
    <w:uiPriority w:val="2"/>
    <w:rPr>
      <w:rFonts w:ascii="Arial" w:hAnsi="Arial"/>
      <w:sz w:val="18"/>
      <w:lang w:val="nl-NL"/>
    </w:rPr>
  </w:style>
  <w:style w:type="paragraph" w:customStyle="1" w:styleId="Verzendlijst">
    <w:name w:val="Verzendlijst"/>
    <w:basedOn w:val="Standaard"/>
    <w:next w:val="Standaard"/>
    <w:uiPriority w:val="1"/>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uiPriority w:val="2"/>
  </w:style>
  <w:style w:type="paragraph" w:customStyle="1" w:styleId="Opsomming">
    <w:name w:val="Opsomming"/>
    <w:basedOn w:val="streepje"/>
    <w:next w:val="streepje"/>
    <w:uiPriority w:val="2"/>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uiPriority w:val="2"/>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uiPriority w:val="2"/>
    <w:qFormat/>
    <w:rsid w:val="009F2F69"/>
    <w:pPr>
      <w:spacing w:line="140" w:lineRule="exact"/>
    </w:pPr>
    <w:rPr>
      <w:caps/>
      <w:color w:val="858585"/>
      <w:sz w:val="12"/>
    </w:rPr>
  </w:style>
  <w:style w:type="character" w:customStyle="1" w:styleId="BriefRefChar">
    <w:name w:val="BriefRef Char"/>
    <w:basedOn w:val="Standaardalinea-lettertype"/>
    <w:link w:val="BriefRef"/>
    <w:uiPriority w:val="2"/>
    <w:rsid w:val="00D54B63"/>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D54B63"/>
    <w:rPr>
      <w:rFonts w:ascii="Arial" w:hAnsi="Arial"/>
      <w:bCs/>
      <w:snapToGrid w:val="0"/>
      <w:kern w:val="28"/>
      <w:lang w:val="nl-NL"/>
    </w:rPr>
  </w:style>
  <w:style w:type="character" w:customStyle="1" w:styleId="OndertitelChar">
    <w:name w:val="Ondertitel Char"/>
    <w:basedOn w:val="KoptekstChar"/>
    <w:link w:val="Ondertitel"/>
    <w:uiPriority w:val="2"/>
    <w:rsid w:val="00D54B63"/>
    <w:rPr>
      <w:rFonts w:ascii="Arial" w:hAnsi="Arial"/>
      <w:b/>
      <w:bCs/>
      <w:snapToGrid w:val="0"/>
      <w:color w:val="007EA9"/>
      <w:kern w:val="28"/>
      <w:lang w:val="es-ES_tradnl"/>
    </w:rPr>
  </w:style>
  <w:style w:type="character" w:customStyle="1" w:styleId="SubtitelChar">
    <w:name w:val="Subtitel Char"/>
    <w:basedOn w:val="OndertitelChar"/>
    <w:link w:val="Subtitel"/>
    <w:rsid w:val="00D54B63"/>
    <w:rPr>
      <w:rFonts w:ascii="Arial" w:hAnsi="Arial"/>
      <w:b/>
      <w:bCs/>
      <w:snapToGrid w:val="0"/>
      <w:color w:val="007EA9"/>
      <w:kern w:val="28"/>
      <w:lang w:val="nl-NL"/>
    </w:rPr>
  </w:style>
  <w:style w:type="paragraph" w:customStyle="1" w:styleId="Bijlage">
    <w:name w:val="Bijlage"/>
    <w:basedOn w:val="Standaard"/>
    <w:next w:val="Standaard"/>
    <w:link w:val="BijlageChar"/>
    <w:uiPriority w:val="2"/>
    <w:rsid w:val="00092921"/>
    <w:pPr>
      <w:numPr>
        <w:numId w:val="35"/>
      </w:numPr>
      <w:tabs>
        <w:tab w:val="left" w:pos="1021"/>
      </w:tabs>
    </w:pPr>
    <w:rPr>
      <w:b/>
      <w:sz w:val="20"/>
      <w:lang w:val="nl"/>
    </w:rPr>
  </w:style>
  <w:style w:type="character" w:customStyle="1" w:styleId="BijlageChar">
    <w:name w:val="Bijlage Char"/>
    <w:basedOn w:val="Standaardalinea-lettertype"/>
    <w:link w:val="Bijlage"/>
    <w:uiPriority w:val="2"/>
    <w:rsid w:val="00D54B63"/>
    <w:rPr>
      <w:rFonts w:ascii="Arial" w:hAnsi="Arial"/>
      <w:b/>
      <w:snapToGrid w:val="0"/>
      <w:kern w:val="28"/>
      <w:lang w:val="nl"/>
    </w:rPr>
  </w:style>
  <w:style w:type="paragraph" w:styleId="Index7">
    <w:name w:val="index 7"/>
    <w:basedOn w:val="Standaard"/>
    <w:next w:val="Standaard"/>
    <w:autoRedefine/>
    <w:uiPriority w:val="2"/>
    <w:rsid w:val="00D54B63"/>
    <w:pPr>
      <w:spacing w:line="240" w:lineRule="auto"/>
      <w:ind w:left="1260" w:hanging="180"/>
    </w:pPr>
  </w:style>
  <w:style w:type="paragraph" w:styleId="Geenafstand">
    <w:name w:val="No Spacing"/>
    <w:uiPriority w:val="2"/>
    <w:rsid w:val="0014445F"/>
    <w:rPr>
      <w:rFonts w:ascii="Arial" w:hAnsi="Arial"/>
      <w:snapToGrid w:val="0"/>
      <w:kern w:val="28"/>
      <w:sz w:val="18"/>
      <w:lang w:val="nl-NL"/>
    </w:rPr>
  </w:style>
  <w:style w:type="character" w:customStyle="1" w:styleId="Kop2Char">
    <w:name w:val="Kop 2 Char"/>
    <w:basedOn w:val="Standaardalinea-lettertype"/>
    <w:link w:val="Kop2"/>
    <w:rsid w:val="00FD5B0A"/>
    <w:rPr>
      <w:rFonts w:ascii="Arial" w:hAnsi="Arial"/>
      <w:b/>
      <w:snapToGrid w:val="0"/>
      <w:kern w:val="28"/>
      <w:sz w:val="18"/>
      <w:lang w:val="nl"/>
    </w:rPr>
  </w:style>
  <w:style w:type="paragraph" w:styleId="Lijstalinea">
    <w:name w:val="List Paragraph"/>
    <w:basedOn w:val="Standaard"/>
    <w:uiPriority w:val="34"/>
    <w:qFormat/>
    <w:rsid w:val="00FD5B0A"/>
    <w:pPr>
      <w:ind w:left="720"/>
      <w:contextualSpacing/>
    </w:pPr>
  </w:style>
  <w:style w:type="table" w:styleId="Lijsttabel2">
    <w:name w:val="List Table 2"/>
    <w:basedOn w:val="Standaardtabel"/>
    <w:uiPriority w:val="47"/>
    <w:rsid w:val="00920964"/>
    <w:rPr>
      <w:rFonts w:ascii="Arial" w:hAnsi="Arial"/>
      <w:sz w:val="16"/>
    </w:rPr>
    <w:tblPr>
      <w:tblStyleRowBandSize w:val="1"/>
      <w:tblStyleColBandSize w:val="1"/>
    </w:tblPr>
    <w:tblStylePr w:type="firstRow">
      <w:rPr>
        <w:rFonts w:ascii="Arial" w:hAnsi="Arial"/>
        <w:b/>
        <w:bCs/>
        <w:sz w:val="18"/>
      </w:rPr>
      <w:tblPr/>
      <w:trPr>
        <w:tblHeader/>
      </w:t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E1E1E1"/>
      </w:tcPr>
    </w:tblStylePr>
  </w:style>
  <w:style w:type="paragraph" w:customStyle="1" w:styleId="Stijlsubkarina">
    <w:name w:val="Stijl sub karina"/>
    <w:basedOn w:val="Kop2"/>
    <w:next w:val="Kop2"/>
    <w:link w:val="StijlsubkarinaChar"/>
    <w:autoRedefine/>
    <w:rsid w:val="0099638F"/>
    <w:pPr>
      <w:numPr>
        <w:ilvl w:val="0"/>
        <w:numId w:val="0"/>
      </w:numPr>
    </w:pPr>
    <w:rPr>
      <w:sz w:val="20"/>
    </w:rPr>
  </w:style>
  <w:style w:type="character" w:customStyle="1" w:styleId="StijlsubkarinaChar">
    <w:name w:val="Stijl sub karina Char"/>
    <w:basedOn w:val="Kop2Char"/>
    <w:link w:val="Stijlsubkarina"/>
    <w:rsid w:val="0099638F"/>
    <w:rPr>
      <w:rFonts w:ascii="Arial" w:hAnsi="Arial"/>
      <w:b/>
      <w:snapToGrid w:val="0"/>
      <w:kern w:val="28"/>
      <w:sz w:val="18"/>
      <w:lang w:val="nl"/>
    </w:rPr>
  </w:style>
  <w:style w:type="paragraph" w:customStyle="1" w:styleId="Stijlsubsubkarina">
    <w:name w:val="Stijl sub/sub karina"/>
    <w:basedOn w:val="Kop3"/>
    <w:link w:val="StijlsubsubkarinaChar"/>
    <w:autoRedefine/>
    <w:rsid w:val="0068125C"/>
    <w:pPr>
      <w:numPr>
        <w:ilvl w:val="0"/>
        <w:numId w:val="0"/>
      </w:numPr>
    </w:pPr>
    <w:rPr>
      <w:b/>
      <w:snapToGrid/>
      <w:sz w:val="20"/>
    </w:rPr>
  </w:style>
  <w:style w:type="character" w:customStyle="1" w:styleId="Kop3Char">
    <w:name w:val="Kop 3 Char"/>
    <w:basedOn w:val="Kop2Char"/>
    <w:link w:val="Kop3"/>
    <w:rsid w:val="002D1B5E"/>
    <w:rPr>
      <w:rFonts w:ascii="Arial" w:hAnsi="Arial"/>
      <w:b w:val="0"/>
      <w:bCs/>
      <w:snapToGrid w:val="0"/>
      <w:kern w:val="28"/>
      <w:sz w:val="18"/>
      <w:szCs w:val="26"/>
      <w:lang w:val="nl"/>
    </w:rPr>
  </w:style>
  <w:style w:type="character" w:customStyle="1" w:styleId="StijlsubsubkarinaChar">
    <w:name w:val="Stijl sub/sub karina Char"/>
    <w:basedOn w:val="Kop3Char"/>
    <w:link w:val="Stijlsubsubkarina"/>
    <w:rsid w:val="0068125C"/>
    <w:rPr>
      <w:rFonts w:ascii="Arial" w:hAnsi="Arial"/>
      <w:b/>
      <w:bCs/>
      <w:snapToGrid/>
      <w:kern w:val="28"/>
      <w:sz w:val="18"/>
      <w:szCs w:val="26"/>
      <w:lang w:val="nl"/>
    </w:rPr>
  </w:style>
  <w:style w:type="table" w:styleId="Tabelraster">
    <w:name w:val="Table Grid"/>
    <w:basedOn w:val="Standaardtabel"/>
    <w:rsid w:val="0020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karina">
    <w:name w:val="sub/sub karina"/>
    <w:basedOn w:val="Kop3"/>
    <w:link w:val="subsubkarinaChar"/>
    <w:autoRedefine/>
    <w:qFormat/>
    <w:rsid w:val="0068125C"/>
    <w:rPr>
      <w:b/>
      <w:sz w:val="20"/>
    </w:rPr>
  </w:style>
  <w:style w:type="character" w:customStyle="1" w:styleId="subsubkarinaChar">
    <w:name w:val="sub/sub karina Char"/>
    <w:basedOn w:val="Kop3Char"/>
    <w:link w:val="subsubkarina"/>
    <w:rsid w:val="0068125C"/>
    <w:rPr>
      <w:rFonts w:ascii="Arial" w:hAnsi="Arial"/>
      <w:b/>
      <w:bCs/>
      <w:snapToGrid w:val="0"/>
      <w:kern w:val="28"/>
      <w:sz w:val="18"/>
      <w:szCs w:val="26"/>
      <w:lang w:val="nl"/>
    </w:rPr>
  </w:style>
  <w:style w:type="paragraph" w:customStyle="1" w:styleId="Stijl11karina">
    <w:name w:val="Stijl1.1 karina"/>
    <w:basedOn w:val="Kop2"/>
    <w:link w:val="Stijl11karinaChar"/>
    <w:autoRedefine/>
    <w:qFormat/>
    <w:rsid w:val="00C90B5D"/>
    <w:pPr>
      <w:numPr>
        <w:ilvl w:val="0"/>
        <w:numId w:val="0"/>
      </w:numPr>
      <w:spacing w:before="0" w:after="240"/>
    </w:pPr>
    <w:rPr>
      <w:sz w:val="20"/>
      <w:lang w:eastAsia="nl-NL"/>
    </w:rPr>
  </w:style>
  <w:style w:type="character" w:customStyle="1" w:styleId="Stijl11karinaChar">
    <w:name w:val="Stijl1.1 karina Char"/>
    <w:basedOn w:val="Kop2Char"/>
    <w:link w:val="Stijl11karina"/>
    <w:rsid w:val="00C90B5D"/>
    <w:rPr>
      <w:rFonts w:ascii="Arial" w:hAnsi="Arial"/>
      <w:b/>
      <w:snapToGrid w:val="0"/>
      <w:kern w:val="28"/>
      <w:sz w:val="18"/>
      <w:lang w:val="nl" w:eastAsia="nl-NL"/>
    </w:rPr>
  </w:style>
  <w:style w:type="paragraph" w:styleId="Revisie">
    <w:name w:val="Revision"/>
    <w:hidden/>
    <w:uiPriority w:val="99"/>
    <w:semiHidden/>
    <w:rsid w:val="006A1096"/>
    <w:pPr>
      <w:spacing w:after="0" w:line="240" w:lineRule="auto"/>
    </w:pPr>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9" ma:contentTypeDescription="Een nieuw document maken." ma:contentTypeScope="" ma:versionID="fe9b88a6790cf4919ce0a707d54ea82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638869a6fddb7d2bf61ce254be7e0861"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2.xml><?xml version="1.0" encoding="utf-8"?>
<ds:datastoreItem xmlns:ds="http://schemas.openxmlformats.org/officeDocument/2006/customXml" ds:itemID="{FE0CAEE2-1069-4156-B697-A5E8C1D0E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4.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Rapport.dotm</Template>
  <TotalTime>2384</TotalTime>
  <Pages>26</Pages>
  <Words>4242</Words>
  <Characters>23337</Characters>
  <Application>Microsoft Office Word</Application>
  <DocSecurity>0</DocSecurity>
  <Lines>194</Lines>
  <Paragraphs>55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172</cp:revision>
  <cp:lastPrinted>2002-05-17T10:09:00Z</cp:lastPrinted>
  <dcterms:created xsi:type="dcterms:W3CDTF">2024-08-21T08:37:00Z</dcterms:created>
  <dcterms:modified xsi:type="dcterms:W3CDTF">2025-01-13T09:07:00Z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1.1</vt:lpwstr>
  </property>
  <property fmtid="{D5CDD505-2E9C-101B-9397-08002B2CF9AE}" pid="4" name="propDatum">
    <vt:lpwstr>17 oktober 2024</vt:lpwstr>
  </property>
  <property fmtid="{D5CDD505-2E9C-101B-9397-08002B2CF9AE}" pid="5" name="propBijlage">
    <vt:lpwstr>Nee</vt:lpwstr>
  </property>
</Properties>
</file>