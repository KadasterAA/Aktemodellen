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BB6C" w14:textId="065A1741" w:rsidR="00D75E8E" w:rsidRPr="00584193" w:rsidRDefault="009570C1" w:rsidP="00D75E8E">
      <w:pPr>
        <w:rPr>
          <w:rFonts w:ascii="Arial" w:hAnsi="Arial" w:cs="Arial"/>
          <w:b/>
          <w:i/>
          <w:color w:val="000000"/>
          <w:u w:val="single"/>
        </w:rPr>
      </w:pPr>
      <w:r w:rsidRPr="00584193">
        <w:rPr>
          <w:rFonts w:ascii="Arial" w:hAnsi="Arial" w:cs="Arial"/>
          <w:b/>
          <w:color w:val="000000"/>
        </w:rPr>
        <w:t xml:space="preserve">Modeldocument </w:t>
      </w:r>
      <w:r w:rsidR="00D75E8E" w:rsidRPr="00584193">
        <w:rPr>
          <w:rFonts w:ascii="Arial" w:hAnsi="Arial" w:cs="Arial"/>
          <w:b/>
          <w:color w:val="000000"/>
        </w:rPr>
        <w:t>akte van levering</w:t>
      </w:r>
      <w:r w:rsidR="006B5E5E">
        <w:rPr>
          <w:rFonts w:ascii="Arial" w:hAnsi="Arial" w:cs="Arial"/>
          <w:b/>
          <w:color w:val="000000"/>
        </w:rPr>
        <w:t xml:space="preserve"> inclusief nieuwbouw</w:t>
      </w:r>
    </w:p>
    <w:p w14:paraId="0C02E977" w14:textId="77777777" w:rsidR="009570C1" w:rsidRPr="00584193" w:rsidRDefault="009570C1" w:rsidP="00D75E8E">
      <w:pPr>
        <w:rPr>
          <w:rFonts w:ascii="Arial" w:hAnsi="Arial" w:cs="Arial"/>
          <w:b/>
          <w:color w:val="000000"/>
          <w:sz w:val="20"/>
          <w:szCs w:val="20"/>
          <w:u w:val="single"/>
        </w:rPr>
      </w:pPr>
    </w:p>
    <w:p w14:paraId="66C33BCA" w14:textId="1199D802"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r w:rsidR="00D27147">
        <w:rPr>
          <w:rFonts w:ascii="Arial" w:hAnsi="Arial" w:cs="Arial"/>
          <w:b/>
          <w:color w:val="000000"/>
          <w:sz w:val="20"/>
          <w:szCs w:val="20"/>
          <w:u w:val="single"/>
        </w:rPr>
        <w:t>5.0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r w:rsidR="00D27147">
        <w:rPr>
          <w:rFonts w:ascii="Arial" w:hAnsi="Arial" w:cs="Arial"/>
          <w:b/>
          <w:color w:val="000000"/>
          <w:sz w:val="20"/>
          <w:szCs w:val="20"/>
          <w:u w:val="single"/>
        </w:rPr>
        <w:t>10</w:t>
      </w:r>
      <w:r w:rsidR="00BA4B34">
        <w:rPr>
          <w:rFonts w:ascii="Arial" w:hAnsi="Arial" w:cs="Arial"/>
          <w:b/>
          <w:color w:val="000000"/>
          <w:sz w:val="20"/>
          <w:szCs w:val="20"/>
          <w:u w:val="single"/>
        </w:rPr>
        <w:t>-</w:t>
      </w:r>
      <w:r w:rsidR="00D27147">
        <w:rPr>
          <w:rFonts w:ascii="Arial" w:hAnsi="Arial" w:cs="Arial"/>
          <w:b/>
          <w:color w:val="000000"/>
          <w:sz w:val="20"/>
          <w:szCs w:val="20"/>
          <w:u w:val="single"/>
        </w:rPr>
        <w:t>11</w:t>
      </w:r>
      <w:r w:rsidR="00BA4B34">
        <w:rPr>
          <w:rFonts w:ascii="Arial" w:hAnsi="Arial" w:cs="Arial"/>
          <w:b/>
          <w:color w:val="000000"/>
          <w:sz w:val="20"/>
          <w:szCs w:val="20"/>
          <w:u w:val="single"/>
        </w:rPr>
        <w:t>-</w:t>
      </w:r>
      <w:r w:rsidR="00E0463B">
        <w:rPr>
          <w:rFonts w:ascii="Arial" w:hAnsi="Arial" w:cs="Arial"/>
          <w:b/>
          <w:color w:val="000000"/>
          <w:sz w:val="20"/>
          <w:szCs w:val="20"/>
          <w:u w:val="single"/>
        </w:rPr>
        <w:t>20</w:t>
      </w:r>
      <w:r w:rsidR="00D27147">
        <w:rPr>
          <w:rFonts w:ascii="Arial" w:hAnsi="Arial" w:cs="Arial"/>
          <w:b/>
          <w:color w:val="000000"/>
          <w:sz w:val="20"/>
          <w:szCs w:val="20"/>
          <w:u w:val="single"/>
        </w:rPr>
        <w:t>21</w:t>
      </w:r>
    </w:p>
    <w:p w14:paraId="6AD9B21C" w14:textId="77777777" w:rsidR="0078528E" w:rsidRPr="00584193" w:rsidRDefault="0078528E" w:rsidP="0078528E">
      <w:pPr>
        <w:rPr>
          <w:rFonts w:ascii="Arial" w:hAnsi="Arial" w:cs="Arial"/>
          <w:b/>
          <w:color w:val="000000"/>
          <w:sz w:val="20"/>
          <w:szCs w:val="20"/>
          <w:u w:val="single"/>
        </w:rPr>
      </w:pPr>
    </w:p>
    <w:p w14:paraId="3C92D46F" w14:textId="77777777"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14:paraId="67EC6E54" w14:textId="77777777" w:rsidR="00D75E8E" w:rsidRPr="00584193" w:rsidRDefault="000D3601" w:rsidP="00AB59AA">
      <w:pPr>
        <w:widowControl w:val="0"/>
        <w:numPr>
          <w:ilvl w:val="0"/>
          <w:numId w:val="14"/>
        </w:numPr>
        <w:tabs>
          <w:tab w:val="left" w:pos="-1440"/>
          <w:tab w:val="left" w:pos="-720"/>
        </w:tabs>
        <w:suppressAutoHyphens/>
        <w:rPr>
          <w:rFonts w:ascii="Arial" w:hAnsi="Arial" w:cs="Arial"/>
          <w:color w:val="339966"/>
          <w:sz w:val="20"/>
          <w:szCs w:val="20"/>
        </w:rPr>
      </w:pPr>
      <w:r w:rsidRPr="00814E53">
        <w:rPr>
          <w:rFonts w:ascii="Arial" w:hAnsi="Arial" w:cs="Arial"/>
          <w:color w:val="339966"/>
          <w:sz w:val="20"/>
          <w:szCs w:val="20"/>
        </w:rPr>
        <w:t>dat op de onroerende za(a)k(en) waarop de vervreemding in dit stuk betrekking heeft, geen aanwijzing of voorlopige aanwijzing van toepassing is in de zin van de Wet voorkeursrecht gemeenten/dat de vervreemding in dit stuk niet in strijd is met de Wet voorkeursrecht gemeenten</w:t>
      </w:r>
      <w:r w:rsidRPr="00584193">
        <w:rPr>
          <w:rFonts w:ascii="Arial" w:hAnsi="Arial" w:cs="Arial"/>
          <w:color w:val="FF0000"/>
          <w:sz w:val="20"/>
          <w:szCs w:val="20"/>
        </w:rPr>
        <w:t>.</w:t>
      </w:r>
    </w:p>
    <w:p w14:paraId="74517BB5"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7503BDDF" w14:textId="77777777" w:rsidR="009570C1" w:rsidRPr="00584193" w:rsidRDefault="009570C1" w:rsidP="00D75E8E">
      <w:pPr>
        <w:tabs>
          <w:tab w:val="left" w:pos="-1440"/>
          <w:tab w:val="left" w:pos="-720"/>
        </w:tabs>
        <w:suppressAutoHyphens/>
        <w:rPr>
          <w:rFonts w:ascii="Arial" w:hAnsi="Arial" w:cs="Arial"/>
          <w:color w:val="FF0000"/>
          <w:sz w:val="20"/>
          <w:szCs w:val="20"/>
        </w:rPr>
      </w:pPr>
    </w:p>
    <w:p w14:paraId="2B97FC3D" w14:textId="77777777"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14:paraId="00B47D1E"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273089EB" w14:textId="77777777"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14:paraId="0C27C1AF"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6C3E1639" w14:textId="77777777"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14:paraId="24E78162" w14:textId="77777777"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14:paraId="605B416D"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14:paraId="27E9CE9D" w14:textId="77777777"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4FA8129C" w14:textId="2C862241"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w:t>
      </w:r>
      <w:r w:rsidR="00FC22A0">
        <w:rPr>
          <w:rFonts w:ascii="Arial" w:hAnsi="Arial" w:cs="Arial"/>
          <w:color w:val="00800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EC207D" w:rsidRPr="00F90719">
        <w:rPr>
          <w:rFonts w:ascii="Arial" w:hAnsi="Arial" w:cs="Arial"/>
          <w:sz w:val="20"/>
          <w:szCs w:val="20"/>
          <w:u w:val="single"/>
        </w:rPr>
        <w:t xml:space="preserve">Unieke naam van </w:t>
      </w:r>
      <w:r w:rsidR="00C548A9">
        <w:rPr>
          <w:rFonts w:ascii="Arial" w:hAnsi="Arial" w:cs="Arial"/>
          <w:sz w:val="20"/>
          <w:szCs w:val="20"/>
          <w:u w:val="single"/>
        </w:rPr>
        <w:t>de</w:t>
      </w:r>
      <w:r w:rsidR="00EC207D" w:rsidRPr="00EC207D">
        <w:rPr>
          <w:rFonts w:ascii="Arial" w:hAnsi="Arial" w:cs="Arial"/>
          <w:sz w:val="20"/>
          <w:szCs w:val="20"/>
          <w:u w:val="single"/>
        </w:rPr>
        <w:t>-</w:t>
      </w:r>
      <w:r w:rsidR="006A4822" w:rsidRPr="00EC207D">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6A4822" w:rsidRPr="004766FA">
        <w:rPr>
          <w:rFonts w:ascii="Arial" w:hAnsi="Arial" w:cs="Arial"/>
          <w:color w:val="800080"/>
          <w:sz w:val="20"/>
          <w:szCs w:val="20"/>
        </w:rPr>
        <w:t>;</w:t>
      </w:r>
    </w:p>
    <w:p w14:paraId="7DDEBFA3" w14:textId="77777777"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14:paraId="656ACFAA" w14:textId="77777777"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14:paraId="4DADABE9"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14:paraId="1AA8ECDA" w14:textId="77777777"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2F3FD11C" w14:textId="7796AFF3" w:rsidR="006A4822" w:rsidRPr="00957ED4" w:rsidRDefault="00D75E8E" w:rsidP="006A4822">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000A2C54">
        <w:rPr>
          <w:rFonts w:ascii="Arial" w:hAnsi="Arial" w:cs="Arial"/>
          <w:color w:val="80008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5A3826" w:rsidRPr="00F90719">
        <w:rPr>
          <w:rFonts w:ascii="Arial" w:hAnsi="Arial" w:cs="Arial"/>
          <w:sz w:val="20"/>
          <w:szCs w:val="20"/>
          <w:u w:val="single"/>
        </w:rPr>
        <w:t xml:space="preserve">Unieke naam van </w:t>
      </w:r>
      <w:r w:rsidR="00C548A9">
        <w:rPr>
          <w:rFonts w:ascii="Arial" w:hAnsi="Arial" w:cs="Arial"/>
          <w:sz w:val="20"/>
          <w:szCs w:val="20"/>
          <w:u w:val="single"/>
        </w:rPr>
        <w:t>de</w:t>
      </w:r>
      <w:r w:rsidR="005A3826" w:rsidRPr="005A3826">
        <w:rPr>
          <w:rFonts w:ascii="Arial" w:hAnsi="Arial" w:cs="Arial"/>
          <w:sz w:val="20"/>
          <w:szCs w:val="20"/>
          <w:u w:val="single"/>
        </w:rPr>
        <w:t>-</w:t>
      </w:r>
      <w:r w:rsidR="006A4822" w:rsidRPr="004766FA">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0A2C54" w:rsidRPr="004766FA">
        <w:rPr>
          <w:rFonts w:ascii="Arial" w:hAnsi="Arial" w:cs="Arial"/>
          <w:color w:val="FF0000"/>
          <w:sz w:val="20"/>
          <w:szCs w:val="20"/>
        </w:rPr>
        <w:t>.</w:t>
      </w:r>
    </w:p>
    <w:p w14:paraId="72476990"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14:paraId="38A9B65E" w14:textId="77777777"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14:paraId="61C61421" w14:textId="77777777"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14:paraId="06FF29FB" w14:textId="48174679" w:rsidR="00D75E8E" w:rsidRPr="00F90719" w:rsidRDefault="00D75E8E" w:rsidP="00F90719">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D225AF" w:rsidRPr="00F90719">
        <w:rPr>
          <w:rFonts w:ascii="Arial" w:hAnsi="Arial" w:cs="Arial"/>
          <w:bCs/>
          <w:color w:val="339966"/>
          <w:sz w:val="20"/>
          <w:szCs w:val="20"/>
        </w:rPr>
        <w:t>de/het</w:t>
      </w:r>
      <w:r w:rsidR="00D225AF" w:rsidRPr="00F90719">
        <w:rPr>
          <w:rFonts w:ascii="Arial" w:hAnsi="Arial" w:cs="Arial"/>
          <w:bCs/>
          <w:color w:val="008000"/>
          <w:sz w:val="20"/>
          <w:szCs w:val="20"/>
        </w:rPr>
        <w:t xml:space="preserve"> </w:t>
      </w:r>
      <w:r w:rsidR="00D225AF" w:rsidRPr="00F90719">
        <w:rPr>
          <w:rFonts w:ascii="Arial" w:hAnsi="Arial" w:cs="Arial"/>
          <w:bCs/>
          <w:sz w:val="20"/>
          <w:szCs w:val="20"/>
        </w:rPr>
        <w:t>§Koopovereenkoms</w:t>
      </w:r>
      <w:r w:rsidR="00D225AF" w:rsidRPr="00F90719">
        <w:rPr>
          <w:rFonts w:ascii="Arial" w:hAnsi="Arial" w:cs="Arial"/>
          <w:bCs/>
          <w:color w:val="339966"/>
          <w:sz w:val="20"/>
          <w:szCs w:val="20"/>
        </w:rPr>
        <w:t>t</w:t>
      </w:r>
      <w:r w:rsidR="00D225AF" w:rsidRPr="00F90719">
        <w:rPr>
          <w:rFonts w:ascii="Arial" w:hAnsi="Arial" w:cs="Arial"/>
          <w:bCs/>
          <w:sz w:val="20"/>
          <w:szCs w:val="20"/>
        </w:rPr>
        <w:t>§</w:t>
      </w:r>
      <w:r w:rsidR="00D225AF" w:rsidRPr="00F90719">
        <w:rPr>
          <w:rFonts w:ascii="Arial" w:hAnsi="Arial" w:cs="Arial"/>
          <w:bCs/>
          <w:color w:val="008000"/>
          <w:sz w:val="20"/>
          <w:szCs w:val="20"/>
        </w:rPr>
        <w:t xml:space="preserve"> </w:t>
      </w:r>
      <w:r w:rsidR="00D225AF" w:rsidRPr="00F90719">
        <w:rPr>
          <w:rFonts w:ascii="Arial" w:hAnsi="Arial" w:cs="Arial"/>
          <w:bCs/>
          <w:color w:val="800080"/>
          <w:sz w:val="20"/>
          <w:szCs w:val="20"/>
        </w:rPr>
        <w:t>[volgnummer]</w:t>
      </w:r>
      <w:r w:rsidR="003C2BC6" w:rsidRPr="00D225AF">
        <w:rPr>
          <w:rFonts w:ascii="Arial" w:hAnsi="Arial" w:cs="Arial"/>
          <w:sz w:val="20"/>
          <w:szCs w:val="20"/>
        </w:rPr>
        <w:fldChar w:fldCharType="begin"/>
      </w:r>
      <w:r w:rsidR="003C2BC6" w:rsidRPr="00D225AF">
        <w:rPr>
          <w:rFonts w:ascii="Arial" w:hAnsi="Arial" w:cs="Arial"/>
          <w:sz w:val="20"/>
          <w:szCs w:val="20"/>
        </w:rPr>
        <w:instrText>MacroButton Nomacro §</w:instrText>
      </w:r>
      <w:r w:rsidR="003C2BC6" w:rsidRPr="00D225AF">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14:paraId="05FA3C8E" w14:textId="77777777"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14:paraId="6BF1DA2B" w14:textId="77777777"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14:paraId="384B8182" w14:textId="77777777"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14:paraId="43B422A1" w14:textId="47262FAD"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w:t>
      </w:r>
      <w:r w:rsidR="00B6045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00D342CA" w:rsidRPr="00F90719">
        <w:rPr>
          <w:rFonts w:ascii="Arial" w:hAnsi="Arial" w:cs="Arial"/>
          <w:sz w:val="20"/>
          <w:szCs w:val="20"/>
        </w:rPr>
        <w:t>§</w:t>
      </w:r>
      <w:r w:rsidR="00B80B2D">
        <w:rPr>
          <w:rFonts w:ascii="Arial" w:hAnsi="Arial" w:cs="Arial"/>
          <w:sz w:val="20"/>
          <w:szCs w:val="20"/>
        </w:rPr>
        <w:t>vervreemder</w:t>
      </w:r>
      <w:r w:rsidR="00D342CA" w:rsidRPr="00F90719">
        <w:rPr>
          <w:rFonts w:ascii="Arial" w:hAnsi="Arial" w:cs="Arial"/>
          <w:sz w:val="20"/>
          <w:szCs w:val="20"/>
        </w:rPr>
        <w:t>§</w:t>
      </w:r>
      <w:r w:rsidR="00D342CA" w:rsidRPr="00F90719" w:rsidDel="00D342CA">
        <w:rPr>
          <w:rFonts w:ascii="Arial" w:hAnsi="Arial" w:cs="Arial"/>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14:paraId="70A1627C" w14:textId="0BB09B0F"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w:t>
      </w:r>
      <w:r w:rsidR="00D342CA" w:rsidRPr="00D342CA">
        <w:rPr>
          <w:rFonts w:ascii="Arial" w:hAnsi="Arial" w:cs="Arial"/>
          <w:sz w:val="20"/>
          <w:szCs w:val="20"/>
        </w:rPr>
        <w:t>§</w:t>
      </w:r>
      <w:r w:rsidR="00B80B2D">
        <w:rPr>
          <w:rFonts w:ascii="Arial" w:hAnsi="Arial" w:cs="Arial"/>
          <w:sz w:val="20"/>
          <w:szCs w:val="20"/>
        </w:rPr>
        <w:t>vervreemder</w:t>
      </w:r>
      <w:r w:rsidR="00D342CA" w:rsidRPr="00D342CA">
        <w:rPr>
          <w:rFonts w:ascii="Arial" w:hAnsi="Arial" w:cs="Arial"/>
          <w:sz w:val="20"/>
          <w:szCs w:val="20"/>
        </w:rPr>
        <w:t>§</w:t>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14:paraId="7A4C33BE" w14:textId="77777777"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14:paraId="5869F43C" w14:textId="77777777"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14:paraId="73CB9782" w14:textId="77777777"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14:paraId="64803DC7" w14:textId="2AD81F17" w:rsidR="00D75E8E" w:rsidRPr="00584193" w:rsidRDefault="00D342CA" w:rsidP="00D75E8E">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Pr="00F90719" w:rsidDel="00D342CA">
        <w:rPr>
          <w:rFonts w:ascii="Arial" w:hAnsi="Arial" w:cs="Arial"/>
          <w:sz w:val="20"/>
          <w:szCs w:val="20"/>
        </w:rPr>
        <w:t xml:space="preserve"> </w:t>
      </w:r>
      <w:r w:rsidR="00D75E8E" w:rsidRPr="00584193">
        <w:rPr>
          <w:rFonts w:ascii="Arial" w:hAnsi="Arial" w:cs="Arial"/>
          <w:color w:val="800080"/>
          <w:sz w:val="20"/>
          <w:szCs w:val="20"/>
        </w:rPr>
        <w:t xml:space="preserve">verleent aan </w:t>
      </w: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w:t>
      </w:r>
      <w:r w:rsidR="00D75E8E" w:rsidRPr="00584193">
        <w:rPr>
          <w:rFonts w:ascii="Arial" w:hAnsi="Arial" w:cs="Arial"/>
          <w:color w:val="800080"/>
          <w:sz w:val="20"/>
          <w:szCs w:val="20"/>
        </w:rPr>
        <w:t xml:space="preserve">, die zulks voor zich aanneemt, </w:t>
      </w:r>
      <w:r w:rsidR="00D75E8E" w:rsidRPr="00584193">
        <w:rPr>
          <w:rFonts w:ascii="Arial" w:hAnsi="Arial" w:cs="Arial"/>
          <w:color w:val="3366FF"/>
          <w:sz w:val="20"/>
          <w:szCs w:val="20"/>
        </w:rPr>
        <w:t xml:space="preserve">voor de tijd van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getal</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color w:val="3366FF"/>
          <w:sz w:val="20"/>
          <w:szCs w:val="20"/>
        </w:rPr>
        <w:t xml:space="preserve"> jaar te rekenen vanaf heden,</w:t>
      </w:r>
      <w:r w:rsidR="00D75E8E"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00D75E8E"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D75E8E" w:rsidRPr="00584193">
        <w:rPr>
          <w:rFonts w:ascii="Arial" w:hAnsi="Arial" w:cs="Arial"/>
          <w:color w:val="800080"/>
          <w:sz w:val="20"/>
          <w:szCs w:val="20"/>
        </w:rPr>
        <w:t>.</w:t>
      </w:r>
    </w:p>
    <w:p w14:paraId="26CED655" w14:textId="77777777"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14:paraId="680148F4" w14:textId="77777777"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lastRenderedPageBreak/>
        <w:t xml:space="preserve">KEUZEBLOK </w:t>
      </w:r>
      <w:r w:rsidR="00D75E8E" w:rsidRPr="00DB6016">
        <w:rPr>
          <w:rFonts w:ascii="Arial" w:hAnsi="Arial" w:cs="Arial"/>
          <w:bCs/>
          <w:color w:val="FFFFFF" w:themeColor="background1"/>
          <w:sz w:val="20"/>
          <w:szCs w:val="20"/>
          <w:highlight w:val="darkYellow"/>
        </w:rPr>
        <w:t>VESTIGING ERFDIENSTBAARHEDEN</w:t>
      </w:r>
    </w:p>
    <w:p w14:paraId="14589CD3" w14:textId="77777777"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KWALITATIEVE VERPLICHTINGEN</w:t>
      </w:r>
    </w:p>
    <w:p w14:paraId="2684F883" w14:textId="09DD5963" w:rsidR="00AE3927" w:rsidRPr="00584193" w:rsidRDefault="009F4775" w:rsidP="00D75E8E">
      <w:pPr>
        <w:pStyle w:val="Plattetekst"/>
        <w:outlineLvl w:val="0"/>
        <w:rPr>
          <w:rFonts w:ascii="Arial" w:hAnsi="Arial" w:cs="Arial"/>
          <w:sz w:val="20"/>
          <w:szCs w:val="20"/>
        </w:rPr>
      </w:pP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 / §</w:t>
      </w:r>
      <w:r w:rsidR="006642AA">
        <w:rPr>
          <w:rFonts w:ascii="Arial" w:hAnsi="Arial" w:cs="Arial"/>
          <w:sz w:val="20"/>
          <w:szCs w:val="20"/>
        </w:rPr>
        <w:t>Partij X</w:t>
      </w:r>
      <w:r w:rsidRPr="00F90719">
        <w:rPr>
          <w:rFonts w:ascii="Arial" w:hAnsi="Arial" w:cs="Arial"/>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00537BAB" w:rsidRPr="00537BAB">
        <w:rPr>
          <w:rFonts w:ascii="Arial" w:hAnsi="Arial" w:cs="Arial"/>
          <w:sz w:val="20"/>
          <w:szCs w:val="20"/>
        </w:rPr>
        <w:t>§</w:t>
      </w:r>
      <w:r w:rsidR="00B80B2D">
        <w:rPr>
          <w:rFonts w:ascii="Arial" w:hAnsi="Arial" w:cs="Arial"/>
          <w:sz w:val="20"/>
          <w:szCs w:val="20"/>
        </w:rPr>
        <w:t>vervreemder</w:t>
      </w:r>
      <w:r w:rsidR="00537BAB" w:rsidRPr="00537BAB">
        <w:rPr>
          <w:rFonts w:ascii="Arial" w:hAnsi="Arial" w:cs="Arial"/>
          <w:sz w:val="20"/>
          <w:szCs w:val="20"/>
        </w:rPr>
        <w:t>§</w:t>
      </w:r>
      <w:r w:rsidR="00537BAB" w:rsidRPr="00584193">
        <w:rPr>
          <w:rFonts w:ascii="Arial" w:hAnsi="Arial" w:cs="Arial"/>
          <w:color w:val="3366FF"/>
          <w:sz w:val="20"/>
          <w:szCs w:val="20"/>
        </w:rPr>
        <w:t xml:space="preserve"> </w:t>
      </w:r>
      <w:r w:rsidR="00537BAB">
        <w:rPr>
          <w:rFonts w:ascii="Arial" w:hAnsi="Arial" w:cs="Arial"/>
          <w:color w:val="3366FF"/>
          <w:sz w:val="20"/>
          <w:szCs w:val="20"/>
        </w:rPr>
        <w:t xml:space="preserve">/ </w:t>
      </w:r>
      <w:r w:rsidR="00537BAB" w:rsidRPr="00537BAB">
        <w:rPr>
          <w:rFonts w:ascii="Arial" w:hAnsi="Arial" w:cs="Arial"/>
          <w:sz w:val="20"/>
          <w:szCs w:val="20"/>
        </w:rPr>
        <w:t>§</w:t>
      </w:r>
      <w:r w:rsidR="006642AA">
        <w:rPr>
          <w:rFonts w:ascii="Arial" w:hAnsi="Arial" w:cs="Arial"/>
          <w:sz w:val="20"/>
          <w:szCs w:val="20"/>
        </w:rPr>
        <w:t>partij X</w:t>
      </w:r>
      <w:r w:rsidR="00537BAB" w:rsidRPr="00537BAB">
        <w:rPr>
          <w:rFonts w:ascii="Arial" w:hAnsi="Arial" w:cs="Arial"/>
          <w:sz w:val="20"/>
          <w:szCs w:val="20"/>
        </w:rPr>
        <w:t>§</w:t>
      </w:r>
      <w:r w:rsidR="00537BAB">
        <w:rPr>
          <w:rFonts w:ascii="Arial" w:hAnsi="Arial" w:cs="Arial"/>
          <w:color w:val="3366FF"/>
          <w:sz w:val="20"/>
          <w:szCs w:val="20"/>
        </w:rPr>
        <w:t xml:space="preserve"> / </w:t>
      </w:r>
      <w:r w:rsidR="00537BAB" w:rsidRPr="00F90719">
        <w:rPr>
          <w:rFonts w:ascii="Arial" w:hAnsi="Arial" w:cs="Arial"/>
          <w:sz w:val="20"/>
          <w:szCs w:val="20"/>
        </w:rPr>
        <w:t>§</w:t>
      </w:r>
      <w:r w:rsidR="006642AA">
        <w:rPr>
          <w:rFonts w:ascii="Arial" w:hAnsi="Arial" w:cs="Arial"/>
          <w:sz w:val="20"/>
          <w:szCs w:val="20"/>
        </w:rPr>
        <w:t>verkrijger</w:t>
      </w:r>
      <w:r w:rsidR="00537BAB" w:rsidRPr="00F90719">
        <w:rPr>
          <w:rFonts w:ascii="Arial" w:hAnsi="Arial" w:cs="Arial"/>
          <w:sz w:val="20"/>
          <w:szCs w:val="20"/>
        </w:rPr>
        <w:t>§</w:t>
      </w:r>
      <w:r w:rsidR="00190213" w:rsidRPr="00F90719">
        <w:rPr>
          <w:rFonts w:ascii="Arial" w:hAnsi="Arial" w:cs="Arial"/>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14:paraId="563E735C" w14:textId="77777777"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14:paraId="34DC6BFC" w14:textId="7E2DEE64" w:rsidR="00AE3927" w:rsidRPr="00267149" w:rsidRDefault="00353215" w:rsidP="00B93CE3">
      <w:pPr>
        <w:pStyle w:val="Plattetekst"/>
        <w:outlineLvl w:val="0"/>
        <w:rPr>
          <w:rFonts w:ascii="Arial" w:hAnsi="Arial" w:cs="Arial"/>
          <w:b/>
          <w:color w:val="800080"/>
          <w:sz w:val="20"/>
          <w:szCs w:val="20"/>
        </w:rPr>
      </w:pPr>
      <w:r w:rsidRPr="000E1974">
        <w:rPr>
          <w:rFonts w:ascii="Arial" w:hAnsi="Arial" w:cs="Arial"/>
          <w:sz w:val="20"/>
          <w:szCs w:val="20"/>
        </w:rPr>
        <w:t>§</w:t>
      </w:r>
      <w:r w:rsidR="00B80B2D">
        <w:rPr>
          <w:rFonts w:ascii="Arial" w:hAnsi="Arial" w:cs="Arial"/>
          <w:sz w:val="20"/>
          <w:szCs w:val="20"/>
        </w:rPr>
        <w:t>Vervreemder</w:t>
      </w:r>
      <w:r w:rsidRPr="000E1974">
        <w:rPr>
          <w:rFonts w:ascii="Arial" w:hAnsi="Arial" w:cs="Arial"/>
          <w:sz w:val="20"/>
          <w:szCs w:val="20"/>
        </w:rPr>
        <w:t>§ / §</w:t>
      </w:r>
      <w:r w:rsidR="006642AA">
        <w:rPr>
          <w:rFonts w:ascii="Arial" w:hAnsi="Arial" w:cs="Arial"/>
          <w:sz w:val="20"/>
          <w:szCs w:val="20"/>
        </w:rPr>
        <w:t>Partij X</w:t>
      </w:r>
      <w:r w:rsidRPr="000E1974">
        <w:rPr>
          <w:rFonts w:ascii="Arial" w:hAnsi="Arial" w:cs="Arial"/>
          <w:sz w:val="20"/>
          <w:szCs w:val="20"/>
        </w:rPr>
        <w:t xml:space="preserve">§ </w:t>
      </w:r>
      <w:r w:rsidRPr="00584193">
        <w:rPr>
          <w:rFonts w:ascii="Arial" w:hAnsi="Arial" w:cs="Arial"/>
          <w:color w:val="800080"/>
          <w:sz w:val="20"/>
          <w:szCs w:val="20"/>
        </w:rPr>
        <w:t>en</w:t>
      </w:r>
      <w:r>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Pr="00353215" w:rsidDel="00353215">
        <w:rPr>
          <w:rFonts w:ascii="Arial" w:hAnsi="Arial" w:cs="Arial"/>
          <w:sz w:val="20"/>
          <w:szCs w:val="20"/>
        </w:rPr>
        <w:t xml:space="preserve"> </w:t>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w:t>
      </w:r>
      <w:proofErr w:type="spellStart"/>
      <w:r w:rsidR="00762C44" w:rsidRPr="00584193">
        <w:rPr>
          <w:rFonts w:ascii="Arial" w:hAnsi="Arial" w:cs="Arial"/>
          <w:color w:val="800080"/>
          <w:sz w:val="20"/>
          <w:szCs w:val="20"/>
        </w:rPr>
        <w:t>mandeligheid</w:t>
      </w:r>
      <w:proofErr w:type="spellEnd"/>
      <w:r w:rsidR="00762C44" w:rsidRPr="00584193">
        <w:rPr>
          <w:rFonts w:ascii="Arial" w:hAnsi="Arial" w:cs="Arial"/>
          <w:color w:val="800080"/>
          <w:sz w:val="20"/>
          <w:szCs w:val="20"/>
        </w:rPr>
        <w:t xml:space="preserve"> zijn de volgende bepalingen overeengekomen: </w:t>
      </w:r>
      <w:r w:rsidR="00762C44" w:rsidRPr="00584193">
        <w:rPr>
          <w:rFonts w:ascii="Arial" w:hAnsi="Arial" w:cs="Arial"/>
          <w:sz w:val="20"/>
          <w:szCs w:val="20"/>
        </w:rPr>
        <w:t xml:space="preserve">volgt citaat van de bepalingen inzake de </w:t>
      </w:r>
      <w:proofErr w:type="spellStart"/>
      <w:r w:rsidR="00762C44" w:rsidRPr="00584193">
        <w:rPr>
          <w:rFonts w:ascii="Arial" w:hAnsi="Arial" w:cs="Arial"/>
          <w:sz w:val="20"/>
          <w:szCs w:val="20"/>
        </w:rPr>
        <w:t>mandeligheid</w:t>
      </w:r>
      <w:proofErr w:type="spellEnd"/>
      <w:r w:rsidR="00267149">
        <w:rPr>
          <w:rFonts w:ascii="Arial" w:hAnsi="Arial" w:cs="Arial"/>
          <w:color w:val="800080"/>
          <w:sz w:val="20"/>
          <w:szCs w:val="20"/>
        </w:rPr>
        <w:t>.</w:t>
      </w:r>
    </w:p>
    <w:p w14:paraId="07277B0A" w14:textId="77777777"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14:paraId="10A7F5F8" w14:textId="77777777" w:rsidR="00D75E8E" w:rsidRPr="00584193" w:rsidRDefault="00D75E8E" w:rsidP="00D75E8E">
      <w:pPr>
        <w:pStyle w:val="Plattetekst"/>
        <w:outlineLvl w:val="0"/>
        <w:rPr>
          <w:rFonts w:ascii="Arial" w:hAnsi="Arial" w:cs="Arial"/>
          <w:color w:val="800080"/>
          <w:sz w:val="20"/>
          <w:szCs w:val="20"/>
        </w:rPr>
      </w:pPr>
      <w:proofErr w:type="spellStart"/>
      <w:r w:rsidRPr="00584193">
        <w:rPr>
          <w:rFonts w:ascii="Arial" w:hAnsi="Arial" w:cs="Arial"/>
          <w:color w:val="800080"/>
          <w:sz w:val="20"/>
          <w:szCs w:val="20"/>
        </w:rPr>
        <w:t>Terzake</w:t>
      </w:r>
      <w:proofErr w:type="spellEnd"/>
      <w:r w:rsidRPr="00584193">
        <w:rPr>
          <w:rFonts w:ascii="Arial" w:hAnsi="Arial" w:cs="Arial"/>
          <w:color w:val="800080"/>
          <w:sz w:val="20"/>
          <w:szCs w:val="20"/>
        </w:rPr>
        <w:t xml:space="preserv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14:paraId="1693DB93" w14:textId="77777777"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14:paraId="415B5DE2" w14:textId="77777777" w:rsidR="007765E6" w:rsidRPr="00584193" w:rsidRDefault="007765E6" w:rsidP="00D75E8E">
      <w:pPr>
        <w:rPr>
          <w:rFonts w:ascii="Arial" w:hAnsi="Arial" w:cs="Arial"/>
          <w:b/>
          <w:sz w:val="20"/>
          <w:szCs w:val="20"/>
        </w:rPr>
      </w:pPr>
    </w:p>
    <w:p w14:paraId="692D8BE1" w14:textId="2A4E2826" w:rsidR="00D75E8E" w:rsidRPr="00584193" w:rsidRDefault="007765E6" w:rsidP="00D75E8E">
      <w:pPr>
        <w:rPr>
          <w:rFonts w:ascii="Arial" w:hAnsi="Arial" w:cs="Arial"/>
          <w:b/>
          <w:color w:val="0000FF"/>
          <w:sz w:val="20"/>
          <w:szCs w:val="20"/>
        </w:rPr>
      </w:pPr>
      <w:r w:rsidRPr="00584193">
        <w:rPr>
          <w:rFonts w:ascii="Arial" w:hAnsi="Arial" w:cs="Arial"/>
          <w:b/>
          <w:sz w:val="20"/>
          <w:szCs w:val="20"/>
        </w:rPr>
        <w:t>KEUZEBLOK KOOP-LEVERING</w:t>
      </w:r>
      <w:r w:rsidR="00B60453">
        <w:rPr>
          <w:rFonts w:ascii="Arial" w:hAnsi="Arial" w:cs="Arial"/>
          <w:b/>
          <w:sz w:val="20"/>
          <w:szCs w:val="20"/>
        </w:rPr>
        <w:t xml:space="preserve"> </w:t>
      </w:r>
    </w:p>
    <w:p w14:paraId="135C1C58" w14:textId="77777777" w:rsidR="00001D60" w:rsidRPr="00584193" w:rsidRDefault="00001D60" w:rsidP="00D75E8E">
      <w:pPr>
        <w:rPr>
          <w:rFonts w:ascii="Arial" w:hAnsi="Arial" w:cs="Arial"/>
          <w:b/>
          <w:color w:val="0000FF"/>
          <w:sz w:val="20"/>
          <w:szCs w:val="20"/>
        </w:rPr>
      </w:pPr>
    </w:p>
    <w:p w14:paraId="4FB81B22" w14:textId="77777777"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14:paraId="64F5C5E9" w14:textId="77777777"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14:paraId="43B65E53" w14:textId="77777777"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14:paraId="464D7875" w14:textId="73809D16"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 xml:space="preserve">verkoop door eerste </w:t>
      </w:r>
      <w:r w:rsidR="006642AA">
        <w:rPr>
          <w:rFonts w:ascii="Arial" w:hAnsi="Arial" w:cs="Arial"/>
          <w:sz w:val="20"/>
          <w:szCs w:val="20"/>
        </w:rPr>
        <w:t>verkrijger</w:t>
      </w:r>
      <w:r w:rsidRPr="00B2176B">
        <w:rPr>
          <w:rFonts w:ascii="Arial" w:hAnsi="Arial" w:cs="Arial"/>
          <w:sz w:val="20"/>
          <w:szCs w:val="20"/>
        </w:rPr>
        <w:t xml:space="preserve"> B aan tweede </w:t>
      </w:r>
      <w:r w:rsidR="006642AA">
        <w:rPr>
          <w:rFonts w:ascii="Arial" w:hAnsi="Arial" w:cs="Arial"/>
          <w:sz w:val="20"/>
          <w:szCs w:val="20"/>
        </w:rPr>
        <w:t>verkrijger</w:t>
      </w:r>
      <w:r w:rsidRPr="00B2176B">
        <w:rPr>
          <w:rFonts w:ascii="Arial" w:hAnsi="Arial" w:cs="Arial"/>
          <w:sz w:val="20"/>
          <w:szCs w:val="20"/>
        </w:rPr>
        <w:t xml:space="preserve"> C met levering van A aan B en levering van B aan C</w:t>
      </w:r>
    </w:p>
    <w:p w14:paraId="25130655"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14:paraId="65E6BEF2" w14:textId="20632567"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rechten uit de koopovereenkomst met A door de eerste </w:t>
      </w:r>
      <w:r w:rsidR="006642AA">
        <w:rPr>
          <w:rFonts w:ascii="Arial" w:hAnsi="Arial" w:cs="Arial"/>
          <w:sz w:val="20"/>
          <w:szCs w:val="20"/>
        </w:rPr>
        <w:t>verkrijger</w:t>
      </w:r>
      <w:r w:rsidRPr="00B2176B">
        <w:rPr>
          <w:rFonts w:ascii="Arial" w:hAnsi="Arial" w:cs="Arial"/>
          <w:sz w:val="20"/>
          <w:szCs w:val="20"/>
        </w:rPr>
        <w:t xml:space="preserve"> B aan de tweede </w:t>
      </w:r>
      <w:r w:rsidR="006642AA">
        <w:rPr>
          <w:rFonts w:ascii="Arial" w:hAnsi="Arial" w:cs="Arial"/>
          <w:sz w:val="20"/>
          <w:szCs w:val="20"/>
        </w:rPr>
        <w:t>verkrijger</w:t>
      </w:r>
      <w:r w:rsidRPr="00B2176B">
        <w:rPr>
          <w:rFonts w:ascii="Arial" w:hAnsi="Arial" w:cs="Arial"/>
          <w:sz w:val="20"/>
          <w:szCs w:val="20"/>
        </w:rPr>
        <w:t xml:space="preserve"> C met cessie</w:t>
      </w:r>
      <w:r w:rsidR="00001D60" w:rsidRPr="00B2176B">
        <w:rPr>
          <w:rFonts w:ascii="Arial" w:hAnsi="Arial" w:cs="Arial"/>
          <w:sz w:val="20"/>
          <w:szCs w:val="20"/>
        </w:rPr>
        <w:t>; verkoop met cessie kooprechten en rechtstreekse levering A-C</w:t>
      </w:r>
    </w:p>
    <w:p w14:paraId="60384279"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14:paraId="695AFFC2" w14:textId="3FFEFE2C"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rechtspositie van de eerste </w:t>
      </w:r>
      <w:r w:rsidR="006642AA">
        <w:rPr>
          <w:rFonts w:ascii="Arial" w:hAnsi="Arial" w:cs="Arial"/>
          <w:sz w:val="20"/>
          <w:szCs w:val="20"/>
        </w:rPr>
        <w:t>verkrijger</w:t>
      </w:r>
      <w:r w:rsidRPr="00B2176B">
        <w:rPr>
          <w:rFonts w:ascii="Arial" w:hAnsi="Arial" w:cs="Arial"/>
          <w:sz w:val="20"/>
          <w:szCs w:val="20"/>
        </w:rPr>
        <w:t xml:space="preserve"> B in de koopovereenkomst met A aan de tweede </w:t>
      </w:r>
      <w:r w:rsidR="006642AA">
        <w:rPr>
          <w:rFonts w:ascii="Arial" w:hAnsi="Arial" w:cs="Arial"/>
          <w:sz w:val="20"/>
          <w:szCs w:val="20"/>
        </w:rPr>
        <w:t>verkrijger</w:t>
      </w:r>
      <w:r w:rsidRPr="00B2176B">
        <w:rPr>
          <w:rFonts w:ascii="Arial" w:hAnsi="Arial" w:cs="Arial"/>
          <w:sz w:val="20"/>
          <w:szCs w:val="20"/>
        </w:rPr>
        <w:t xml:space="preserve"> C met indeplaatsstelling van de tweede </w:t>
      </w:r>
      <w:r w:rsidR="006642AA">
        <w:rPr>
          <w:rFonts w:ascii="Arial" w:hAnsi="Arial" w:cs="Arial"/>
          <w:sz w:val="20"/>
          <w:szCs w:val="20"/>
        </w:rPr>
        <w:t>verkrijger</w:t>
      </w:r>
      <w:r w:rsidRPr="00B2176B">
        <w:rPr>
          <w:rFonts w:ascii="Arial" w:hAnsi="Arial" w:cs="Arial"/>
          <w:sz w:val="20"/>
          <w:szCs w:val="20"/>
        </w:rPr>
        <w:t xml:space="preserve"> C in de contractuele verhouding met </w:t>
      </w:r>
      <w:r w:rsidR="00B80B2D">
        <w:rPr>
          <w:rFonts w:ascii="Arial" w:hAnsi="Arial" w:cs="Arial"/>
          <w:sz w:val="20"/>
          <w:szCs w:val="20"/>
        </w:rPr>
        <w:t>vervreemder</w:t>
      </w:r>
      <w:r w:rsidRPr="00B2176B">
        <w:rPr>
          <w:rFonts w:ascii="Arial" w:hAnsi="Arial" w:cs="Arial"/>
          <w:sz w:val="20"/>
          <w:szCs w:val="20"/>
        </w:rPr>
        <w:t xml:space="preserve">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14:paraId="6312B394"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14:paraId="5F802981" w14:textId="77777777" w:rsidR="00D75E8E" w:rsidRPr="00584193" w:rsidRDefault="00D75E8E" w:rsidP="00D75E8E">
      <w:pPr>
        <w:tabs>
          <w:tab w:val="left" w:pos="425"/>
        </w:tabs>
        <w:ind w:left="425" w:hanging="425"/>
        <w:rPr>
          <w:rFonts w:ascii="Arial" w:hAnsi="Arial" w:cs="Arial"/>
          <w:color w:val="0000FF"/>
          <w:sz w:val="20"/>
          <w:szCs w:val="20"/>
        </w:rPr>
      </w:pPr>
    </w:p>
    <w:p w14:paraId="52C5138D" w14:textId="77777777"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14:paraId="6D8BF252" w14:textId="77777777" w:rsidR="00D75E8E" w:rsidRPr="00B2176B" w:rsidRDefault="00D75E8E" w:rsidP="00D75E8E">
      <w:pPr>
        <w:rPr>
          <w:rFonts w:ascii="Arial" w:hAnsi="Arial" w:cs="Arial"/>
          <w:sz w:val="20"/>
          <w:szCs w:val="20"/>
        </w:rPr>
      </w:pPr>
      <w:r w:rsidRPr="00B2176B">
        <w:rPr>
          <w:rFonts w:ascii="Arial" w:hAnsi="Arial" w:cs="Arial"/>
          <w:sz w:val="20"/>
          <w:szCs w:val="20"/>
        </w:rPr>
        <w:lastRenderedPageBreak/>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14:paraId="2CDC156C" w14:textId="77777777" w:rsidR="00D75E8E" w:rsidRPr="00584193" w:rsidRDefault="00D75E8E" w:rsidP="00D75E8E">
      <w:pPr>
        <w:tabs>
          <w:tab w:val="left" w:pos="425"/>
        </w:tabs>
        <w:ind w:left="425" w:hanging="425"/>
        <w:rPr>
          <w:rFonts w:ascii="Arial" w:hAnsi="Arial" w:cs="Arial"/>
          <w:sz w:val="20"/>
          <w:szCs w:val="20"/>
        </w:rPr>
      </w:pPr>
    </w:p>
    <w:p w14:paraId="122E9DCA" w14:textId="77777777"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14:paraId="216801C9" w14:textId="141CA3AC" w:rsidR="00D75E8E"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14:paraId="29BFB83B" w14:textId="3DDBAD3C" w:rsidR="00B3686B" w:rsidRDefault="00B3686B" w:rsidP="00D75E8E">
      <w:pPr>
        <w:rPr>
          <w:rFonts w:ascii="Arial" w:hAnsi="Arial" w:cs="Arial"/>
          <w:sz w:val="20"/>
          <w:szCs w:val="20"/>
        </w:rPr>
      </w:pPr>
    </w:p>
    <w:p w14:paraId="2F9199DC" w14:textId="61AFA53E" w:rsidR="00B3686B" w:rsidRDefault="00B3686B" w:rsidP="00D75E8E">
      <w:pPr>
        <w:rPr>
          <w:rFonts w:ascii="Arial" w:hAnsi="Arial" w:cs="Arial"/>
          <w:sz w:val="20"/>
          <w:szCs w:val="20"/>
        </w:rPr>
      </w:pPr>
      <w:r>
        <w:rPr>
          <w:rFonts w:ascii="Arial" w:hAnsi="Arial" w:cs="Arial"/>
          <w:sz w:val="20"/>
          <w:szCs w:val="20"/>
        </w:rPr>
        <w:t>In de volgende tekst hebben we de partijnamen ‘</w:t>
      </w:r>
      <w:r w:rsidR="00B80B2D">
        <w:rPr>
          <w:rFonts w:ascii="Arial" w:hAnsi="Arial" w:cs="Arial"/>
          <w:sz w:val="20"/>
          <w:szCs w:val="20"/>
        </w:rPr>
        <w:t>vervreemder</w:t>
      </w:r>
      <w:r>
        <w:rPr>
          <w:rFonts w:ascii="Arial" w:hAnsi="Arial" w:cs="Arial"/>
          <w:sz w:val="20"/>
          <w:szCs w:val="20"/>
        </w:rPr>
        <w:t>’, ‘</w:t>
      </w:r>
      <w:r w:rsidR="006642AA">
        <w:rPr>
          <w:rFonts w:ascii="Arial" w:hAnsi="Arial" w:cs="Arial"/>
          <w:sz w:val="20"/>
          <w:szCs w:val="20"/>
        </w:rPr>
        <w:t>verkrijger</w:t>
      </w:r>
      <w:r>
        <w:rPr>
          <w:rFonts w:ascii="Arial" w:hAnsi="Arial" w:cs="Arial"/>
          <w:sz w:val="20"/>
          <w:szCs w:val="20"/>
        </w:rPr>
        <w:t>’ en ‘</w:t>
      </w:r>
      <w:r w:rsidR="006642AA">
        <w:rPr>
          <w:rFonts w:ascii="Arial" w:hAnsi="Arial" w:cs="Arial"/>
          <w:sz w:val="20"/>
          <w:szCs w:val="20"/>
        </w:rPr>
        <w:t>partij X</w:t>
      </w:r>
      <w:r>
        <w:rPr>
          <w:rFonts w:ascii="Arial" w:hAnsi="Arial" w:cs="Arial"/>
          <w:sz w:val="20"/>
          <w:szCs w:val="20"/>
        </w:rPr>
        <w:t>’ opgenomen. Dit alleen om duidelijk te kunnen aangeven welke partij in genoemde tekst bedoeld wordt.</w:t>
      </w:r>
    </w:p>
    <w:p w14:paraId="6AA4E233" w14:textId="7F2237E7" w:rsidR="000E597F" w:rsidRDefault="000E597F" w:rsidP="00D75E8E">
      <w:pPr>
        <w:rPr>
          <w:rFonts w:ascii="Arial" w:hAnsi="Arial" w:cs="Arial"/>
          <w:sz w:val="20"/>
          <w:szCs w:val="20"/>
        </w:rPr>
      </w:pPr>
    </w:p>
    <w:p w14:paraId="5EC7A196" w14:textId="30405766" w:rsidR="000E597F" w:rsidRPr="009167B4" w:rsidRDefault="00F20B60" w:rsidP="00D75E8E">
      <w:pPr>
        <w:rPr>
          <w:rFonts w:ascii="Arial" w:hAnsi="Arial" w:cs="Arial"/>
          <w:sz w:val="20"/>
          <w:szCs w:val="20"/>
        </w:rPr>
      </w:pPr>
      <w:r>
        <w:rPr>
          <w:rFonts w:ascii="Arial" w:hAnsi="Arial" w:cs="Arial"/>
          <w:sz w:val="20"/>
          <w:szCs w:val="20"/>
        </w:rPr>
        <w:t>De</w:t>
      </w:r>
      <w:r w:rsidR="000E597F">
        <w:rPr>
          <w:rFonts w:ascii="Arial" w:hAnsi="Arial" w:cs="Arial"/>
          <w:sz w:val="20"/>
          <w:szCs w:val="20"/>
        </w:rPr>
        <w:t xml:space="preserve"> aanduiding </w:t>
      </w:r>
      <w:r>
        <w:rPr>
          <w:rFonts w:ascii="Arial" w:hAnsi="Arial" w:cs="Arial"/>
          <w:sz w:val="20"/>
          <w:szCs w:val="20"/>
        </w:rPr>
        <w:t>voor</w:t>
      </w:r>
      <w:r w:rsidR="000E597F">
        <w:rPr>
          <w:rFonts w:ascii="Arial" w:hAnsi="Arial" w:cs="Arial"/>
          <w:sz w:val="20"/>
          <w:szCs w:val="20"/>
        </w:rPr>
        <w:t xml:space="preserve"> </w:t>
      </w:r>
      <w:r>
        <w:rPr>
          <w:rFonts w:ascii="Arial" w:hAnsi="Arial" w:cs="Arial"/>
          <w:sz w:val="20"/>
          <w:szCs w:val="20"/>
        </w:rPr>
        <w:t>‘</w:t>
      </w:r>
      <w:r w:rsidR="000E597F">
        <w:rPr>
          <w:rFonts w:ascii="Arial" w:hAnsi="Arial" w:cs="Arial"/>
          <w:sz w:val="20"/>
          <w:szCs w:val="20"/>
        </w:rPr>
        <w:t>de koopovereenkomst</w:t>
      </w:r>
      <w:r>
        <w:rPr>
          <w:rFonts w:ascii="Arial" w:hAnsi="Arial" w:cs="Arial"/>
          <w:sz w:val="20"/>
          <w:szCs w:val="20"/>
        </w:rPr>
        <w:t xml:space="preserve">’ is een vrij veld. Voor de leesbaarheid van het document wordt alleen de tekst ‘de </w:t>
      </w:r>
      <w:r w:rsidR="00200445">
        <w:rPr>
          <w:rFonts w:ascii="Arial" w:hAnsi="Arial" w:cs="Arial"/>
          <w:sz w:val="20"/>
          <w:szCs w:val="20"/>
        </w:rPr>
        <w:t>K</w:t>
      </w:r>
      <w:r>
        <w:rPr>
          <w:rFonts w:ascii="Arial" w:hAnsi="Arial" w:cs="Arial"/>
          <w:sz w:val="20"/>
          <w:szCs w:val="20"/>
        </w:rPr>
        <w:t>oopovereenkomst</w:t>
      </w:r>
      <w:r w:rsidR="00673AF2">
        <w:rPr>
          <w:rFonts w:ascii="Arial" w:hAnsi="Arial" w:cs="Arial"/>
          <w:sz w:val="20"/>
          <w:szCs w:val="20"/>
        </w:rPr>
        <w:t>’</w:t>
      </w:r>
      <w:r>
        <w:rPr>
          <w:rFonts w:ascii="Arial" w:hAnsi="Arial" w:cs="Arial"/>
          <w:sz w:val="20"/>
          <w:szCs w:val="20"/>
        </w:rPr>
        <w:t xml:space="preserve"> gebruikt </w:t>
      </w:r>
      <w:r w:rsidR="000E597F">
        <w:rPr>
          <w:rFonts w:ascii="Arial" w:hAnsi="Arial" w:cs="Arial"/>
          <w:sz w:val="20"/>
          <w:szCs w:val="20"/>
        </w:rPr>
        <w:t>.</w:t>
      </w:r>
    </w:p>
    <w:p w14:paraId="2E1946B9" w14:textId="77777777" w:rsidR="009167B4" w:rsidRPr="00584193" w:rsidRDefault="009167B4" w:rsidP="00D75E8E">
      <w:pPr>
        <w:rPr>
          <w:rFonts w:ascii="Arial" w:hAnsi="Arial" w:cs="Arial"/>
          <w:sz w:val="20"/>
          <w:szCs w:val="20"/>
        </w:rPr>
      </w:pPr>
    </w:p>
    <w:p w14:paraId="1ABB04B8" w14:textId="77777777"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13B0D4B3"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14:paraId="156CBA07" w14:textId="1B6799FF" w:rsidR="00EA570E" w:rsidRPr="00F90719" w:rsidRDefault="00B2176B" w:rsidP="00EA570E">
      <w:pPr>
        <w:rPr>
          <w:rFonts w:ascii="Arial" w:hAnsi="Arial" w:cs="Arial"/>
          <w:bCs/>
          <w:color w:val="FF0000"/>
          <w:sz w:val="20"/>
          <w:szCs w:val="20"/>
        </w:rPr>
      </w:pP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B80B2D">
        <w:rPr>
          <w:rFonts w:ascii="Arial" w:hAnsi="Arial" w:cs="Arial"/>
          <w:sz w:val="20"/>
          <w:szCs w:val="20"/>
        </w:rPr>
        <w:t>Vervreemder</w:t>
      </w:r>
      <w:r w:rsidRPr="005D3FAD">
        <w:rPr>
          <w:rFonts w:ascii="Arial" w:hAnsi="Arial" w:cs="Arial"/>
          <w:sz w:val="20"/>
          <w:szCs w:val="20"/>
        </w:rPr>
        <w:fldChar w:fldCharType="begin"/>
      </w:r>
      <w:r w:rsidRPr="005D3FAD">
        <w:rPr>
          <w:rFonts w:ascii="Arial" w:hAnsi="Arial" w:cs="Arial"/>
          <w:sz w:val="20"/>
          <w:szCs w:val="20"/>
        </w:rPr>
        <w:instrText>MacroButton Nomacro §</w:instrText>
      </w:r>
      <w:r w:rsidRPr="005D3FAD">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Pr>
          <w:rFonts w:ascii="Arial" w:hAnsi="Arial" w:cs="Arial"/>
          <w:bCs/>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6642AA">
        <w:rPr>
          <w:rFonts w:ascii="Arial" w:hAnsi="Arial" w:cs="Arial"/>
          <w:sz w:val="20"/>
          <w:szCs w:val="20"/>
        </w:rPr>
        <w:t>verkrijger</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673AF2" w:rsidRPr="00F90719">
        <w:rPr>
          <w:rFonts w:ascii="Arial" w:hAnsi="Arial" w:cs="Arial"/>
          <w:color w:val="FF0000"/>
          <w:sz w:val="20"/>
          <w:szCs w:val="20"/>
        </w:rPr>
        <w:t>k</w:t>
      </w:r>
      <w:r w:rsidR="000E597F" w:rsidRPr="00F90719">
        <w:rPr>
          <w:rFonts w:ascii="Arial" w:hAnsi="Arial" w:cs="Arial"/>
          <w:color w:val="FF0000"/>
          <w:sz w:val="20"/>
          <w:szCs w:val="20"/>
        </w:rPr>
        <w:t>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673AF2" w:rsidRPr="00F90719">
        <w:rPr>
          <w:rFonts w:ascii="Arial" w:hAnsi="Arial" w:cs="Arial"/>
          <w:color w:val="FF0000"/>
          <w:sz w:val="20"/>
          <w:szCs w:val="20"/>
        </w:rPr>
        <w:t>de koopovereenkomst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EA570E" w:rsidRPr="00F90719">
        <w:rPr>
          <w:rFonts w:ascii="Arial" w:hAnsi="Arial" w:cs="Arial"/>
          <w:bCs/>
          <w:color w:val="FF0000"/>
          <w:sz w:val="20"/>
          <w:szCs w:val="20"/>
        </w:rPr>
        <w:t>“</w:t>
      </w:r>
      <w:r w:rsidR="00EA570E" w:rsidRPr="00F90719">
        <w:rPr>
          <w:rFonts w:ascii="Arial" w:hAnsi="Arial" w:cs="Arial"/>
          <w:bCs/>
          <w:color w:val="339966"/>
          <w:sz w:val="20"/>
          <w:szCs w:val="20"/>
          <w:u w:val="single"/>
        </w:rPr>
        <w:t>de/het</w:t>
      </w:r>
      <w:r w:rsidR="00EA570E" w:rsidRPr="00F90719">
        <w:rPr>
          <w:rFonts w:ascii="Arial" w:hAnsi="Arial" w:cs="Arial"/>
          <w:bCs/>
          <w:color w:val="008000"/>
          <w:sz w:val="20"/>
          <w:szCs w:val="20"/>
          <w:u w:val="single"/>
        </w:rPr>
        <w:t xml:space="preserve"> </w:t>
      </w:r>
      <w:r w:rsidR="00EA570E" w:rsidRPr="00F90719">
        <w:rPr>
          <w:rFonts w:ascii="Arial" w:hAnsi="Arial" w:cs="Arial"/>
          <w:bCs/>
          <w:sz w:val="20"/>
          <w:szCs w:val="20"/>
          <w:u w:val="single"/>
        </w:rPr>
        <w:t>§Koopovereenkomst§</w:t>
      </w:r>
      <w:r w:rsidR="00EA570E" w:rsidRPr="00F90719">
        <w:rPr>
          <w:rFonts w:ascii="Arial" w:hAnsi="Arial" w:cs="Arial"/>
          <w:bCs/>
          <w:color w:val="008000"/>
          <w:sz w:val="20"/>
          <w:szCs w:val="20"/>
          <w:u w:val="single"/>
        </w:rPr>
        <w:t xml:space="preserve"> </w:t>
      </w:r>
      <w:r w:rsidR="00EA570E" w:rsidRPr="00F90719">
        <w:rPr>
          <w:rFonts w:ascii="Arial" w:hAnsi="Arial" w:cs="Arial"/>
          <w:bCs/>
          <w:color w:val="800080"/>
          <w:sz w:val="20"/>
          <w:szCs w:val="20"/>
          <w:u w:val="single"/>
        </w:rPr>
        <w:t>[volgnummer]</w:t>
      </w:r>
      <w:r w:rsidR="00EA570E" w:rsidRPr="00F90719">
        <w:rPr>
          <w:rFonts w:ascii="Arial" w:hAnsi="Arial" w:cs="Arial"/>
          <w:bCs/>
          <w:color w:val="FF0000"/>
          <w:sz w:val="20"/>
          <w:szCs w:val="20"/>
        </w:rPr>
        <w:t>”</w:t>
      </w:r>
    </w:p>
    <w:p w14:paraId="01DC7FF1" w14:textId="289D7B1E" w:rsidR="00D75E8E" w:rsidRPr="00584193" w:rsidRDefault="00D75E8E" w:rsidP="00D75E8E">
      <w:pPr>
        <w:autoSpaceDE w:val="0"/>
        <w:autoSpaceDN w:val="0"/>
        <w:adjustRightInd w:val="0"/>
        <w:rPr>
          <w:rFonts w:ascii="Arial" w:hAnsi="Arial" w:cs="Arial"/>
          <w:bCs/>
          <w:color w:val="FF0000"/>
          <w:sz w:val="20"/>
          <w:szCs w:val="20"/>
        </w:rPr>
      </w:pPr>
    </w:p>
    <w:p w14:paraId="0324FAC6" w14:textId="77777777" w:rsidR="00D75E8E" w:rsidRPr="00584193" w:rsidRDefault="00D75E8E" w:rsidP="00D75E8E">
      <w:pPr>
        <w:rPr>
          <w:rFonts w:ascii="Arial" w:hAnsi="Arial" w:cs="Arial"/>
          <w:sz w:val="20"/>
          <w:szCs w:val="20"/>
        </w:rPr>
      </w:pPr>
    </w:p>
    <w:p w14:paraId="3CB53694" w14:textId="77777777"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14:paraId="0EFBA288" w14:textId="0DFE659B" w:rsidR="00D75E8E" w:rsidRPr="00584193" w:rsidRDefault="00D75E8E" w:rsidP="00F90719">
      <w:pPr>
        <w:rPr>
          <w:rFonts w:ascii="Arial" w:hAnsi="Arial" w:cs="Arial"/>
          <w:bCs/>
          <w:color w:val="FF0000"/>
          <w:sz w:val="20"/>
          <w:szCs w:val="20"/>
        </w:rPr>
      </w:pPr>
      <w:r w:rsidRPr="00584193">
        <w:rPr>
          <w:rFonts w:ascii="Arial" w:hAnsi="Arial" w:cs="Arial"/>
          <w:bCs/>
          <w:color w:val="FF0000"/>
          <w:sz w:val="20"/>
          <w:szCs w:val="20"/>
        </w:rPr>
        <w:t xml:space="preserve">Ter uitvoering van </w:t>
      </w:r>
      <w:r w:rsidR="00FC597D" w:rsidRPr="00F90719">
        <w:rPr>
          <w:rFonts w:ascii="Arial" w:hAnsi="Arial" w:cs="Arial"/>
          <w:bCs/>
          <w:color w:val="339966"/>
          <w:sz w:val="20"/>
          <w:szCs w:val="20"/>
        </w:rPr>
        <w:t>de/het</w:t>
      </w:r>
      <w:r w:rsidR="00FC597D" w:rsidRPr="00F90719">
        <w:rPr>
          <w:rFonts w:ascii="Arial" w:hAnsi="Arial" w:cs="Arial"/>
          <w:bCs/>
          <w:color w:val="008000"/>
          <w:sz w:val="20"/>
          <w:szCs w:val="20"/>
        </w:rPr>
        <w:t xml:space="preserve"> </w:t>
      </w:r>
      <w:r w:rsidR="00FC597D" w:rsidRPr="00F90719">
        <w:rPr>
          <w:rFonts w:ascii="Arial" w:hAnsi="Arial" w:cs="Arial"/>
          <w:bCs/>
          <w:sz w:val="20"/>
          <w:szCs w:val="20"/>
        </w:rPr>
        <w:t>§Koopovereenkoms</w:t>
      </w:r>
      <w:r w:rsidR="00FC597D" w:rsidRPr="00F90719">
        <w:rPr>
          <w:rFonts w:ascii="Arial" w:hAnsi="Arial" w:cs="Arial"/>
          <w:bCs/>
          <w:color w:val="339966"/>
          <w:sz w:val="20"/>
          <w:szCs w:val="20"/>
        </w:rPr>
        <w:t>t</w:t>
      </w:r>
      <w:r w:rsidR="00FC597D" w:rsidRPr="00F90719">
        <w:rPr>
          <w:rFonts w:ascii="Arial" w:hAnsi="Arial" w:cs="Arial"/>
          <w:bCs/>
          <w:sz w:val="20"/>
          <w:szCs w:val="20"/>
        </w:rPr>
        <w:t>§</w:t>
      </w:r>
      <w:r w:rsidR="00FC597D" w:rsidRPr="00F90719">
        <w:rPr>
          <w:rFonts w:ascii="Arial" w:hAnsi="Arial" w:cs="Arial"/>
          <w:bCs/>
          <w:color w:val="008000"/>
          <w:sz w:val="20"/>
          <w:szCs w:val="20"/>
        </w:rPr>
        <w:t xml:space="preserve"> </w:t>
      </w:r>
      <w:r w:rsidR="00FC597D" w:rsidRPr="00F90719">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831296">
        <w:rPr>
          <w:rFonts w:ascii="Arial" w:hAnsi="Arial" w:cs="Arial"/>
          <w:bCs/>
          <w:color w:val="FF0000"/>
          <w:sz w:val="20"/>
          <w:szCs w:val="20"/>
        </w:rPr>
        <w:t xml:space="preserve"> </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B80B2D">
        <w:rPr>
          <w:rFonts w:ascii="Arial" w:hAnsi="Arial" w:cs="Arial"/>
          <w:sz w:val="20"/>
          <w:szCs w:val="20"/>
        </w:rPr>
        <w:t>vervreemder</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243BA8" w:rsidRPr="00584193">
        <w:rPr>
          <w:rFonts w:ascii="Arial" w:hAnsi="Arial" w:cs="Arial"/>
          <w:bCs/>
          <w:color w:val="FF0000"/>
          <w:sz w:val="20"/>
          <w:szCs w:val="20"/>
        </w:rPr>
        <w:t xml:space="preserve"> 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14:paraId="6696F446"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48261C76" w14:textId="77777777"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14:paraId="791EBE72" w14:textId="738C9531"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w:t>
      </w:r>
      <w:r w:rsidR="00B60453">
        <w:rPr>
          <w:rFonts w:ascii="Arial" w:hAnsi="Arial" w:cs="Arial"/>
          <w:color w:val="3366FF"/>
          <w:sz w:val="20"/>
          <w:szCs w:val="20"/>
        </w:rPr>
        <w:t xml:space="preserve"> </w:t>
      </w:r>
      <w:r w:rsidR="00FC7FDF" w:rsidRPr="00E05141">
        <w:rPr>
          <w:rFonts w:ascii="Arial" w:hAnsi="Arial" w:cs="Arial"/>
          <w:color w:val="3366FF"/>
          <w:sz w:val="20"/>
          <w:szCs w:val="20"/>
        </w:rPr>
        <w:t>“</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14:paraId="2B7D049D" w14:textId="77777777"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14:paraId="7626D5C5"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14:paraId="4AE3E57F" w14:textId="77777777" w:rsidR="00D75E8E" w:rsidRPr="00584193" w:rsidRDefault="00D75E8E" w:rsidP="00D75E8E">
      <w:pPr>
        <w:rPr>
          <w:rFonts w:ascii="Arial" w:hAnsi="Arial" w:cs="Arial"/>
          <w:sz w:val="20"/>
          <w:szCs w:val="20"/>
        </w:rPr>
      </w:pPr>
    </w:p>
    <w:p w14:paraId="23E80797"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14:paraId="1777E627" w14:textId="77777777"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14:paraId="6DC525C8" w14:textId="3075417F" w:rsidR="00D75E8E" w:rsidRPr="00584193" w:rsidRDefault="00D75E8E" w:rsidP="006367F7">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5D3FAD" w:rsidRPr="00F90719">
        <w:rPr>
          <w:rFonts w:ascii="Arial" w:hAnsi="Arial" w:cs="Arial"/>
          <w:sz w:val="20"/>
          <w:szCs w:val="20"/>
        </w:rPr>
        <w:t>§</w:t>
      </w:r>
      <w:r w:rsidR="00E426D0">
        <w:rPr>
          <w:rFonts w:ascii="Arial" w:hAnsi="Arial" w:cs="Arial"/>
          <w:sz w:val="20"/>
          <w:szCs w:val="20"/>
        </w:rPr>
        <w:t>vervreemder</w:t>
      </w:r>
      <w:r w:rsidR="005D3FAD" w:rsidRPr="00F90719">
        <w:rPr>
          <w:rFonts w:ascii="Arial" w:hAnsi="Arial" w:cs="Arial"/>
          <w:sz w:val="20"/>
          <w:szCs w:val="20"/>
        </w:rPr>
        <w:t>§</w:t>
      </w:r>
      <w:r w:rsidR="009167B4" w:rsidRPr="005D3FAD">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5D3FAD" w:rsidRPr="005D3FAD">
        <w:rPr>
          <w:rFonts w:ascii="Arial" w:hAnsi="Arial" w:cs="Arial"/>
          <w:sz w:val="20"/>
          <w:szCs w:val="20"/>
        </w:rPr>
        <w:t>§</w:t>
      </w:r>
      <w:r w:rsidR="00E426D0">
        <w:rPr>
          <w:rFonts w:ascii="Arial" w:hAnsi="Arial" w:cs="Arial"/>
          <w:sz w:val="20"/>
          <w:szCs w:val="20"/>
        </w:rPr>
        <w:t>partij X</w:t>
      </w:r>
      <w:r w:rsidR="005D3FAD" w:rsidRPr="005D3FAD">
        <w:rPr>
          <w:rFonts w:ascii="Arial" w:hAnsi="Arial" w:cs="Arial"/>
          <w:sz w:val="20"/>
          <w:szCs w:val="20"/>
        </w:rPr>
        <w:t>§</w:t>
      </w:r>
      <w:r w:rsidR="005D3FAD">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EB5D23" w:rsidRPr="00F90719">
        <w:rPr>
          <w:rFonts w:ascii="Arial" w:hAnsi="Arial" w:cs="Arial"/>
          <w:color w:val="FF0000"/>
          <w:sz w:val="20"/>
          <w:szCs w:val="20"/>
        </w:rPr>
        <w:t xml:space="preserve">koopovereenkomst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B7045C">
        <w:rPr>
          <w:rFonts w:ascii="Arial" w:hAnsi="Arial" w:cs="Arial"/>
          <w:bCs/>
          <w:color w:val="339966"/>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hierna te noemen</w:t>
      </w:r>
      <w:r w:rsidR="00CE5AF7">
        <w:rPr>
          <w:rFonts w:ascii="Arial" w:hAnsi="Arial" w:cs="Arial"/>
          <w:bCs/>
          <w:color w:val="FF0000"/>
          <w:sz w:val="20"/>
          <w:szCs w:val="20"/>
        </w:rPr>
        <w:t xml:space="preserve"> </w:t>
      </w:r>
      <w:r w:rsidR="001B3B12" w:rsidRPr="00E93065">
        <w:rPr>
          <w:rFonts w:ascii="Arial" w:hAnsi="Arial" w:cs="Arial"/>
          <w:bCs/>
          <w:color w:val="FF0000"/>
          <w:sz w:val="20"/>
          <w:szCs w:val="20"/>
        </w:rPr>
        <w:t>“</w:t>
      </w:r>
      <w:r w:rsidR="001B3B12" w:rsidRPr="00E93065">
        <w:rPr>
          <w:rFonts w:ascii="Arial" w:hAnsi="Arial" w:cs="Arial"/>
          <w:bCs/>
          <w:color w:val="339966"/>
          <w:sz w:val="20"/>
          <w:szCs w:val="20"/>
          <w:u w:val="single"/>
        </w:rPr>
        <w:t>de/het</w:t>
      </w:r>
      <w:r w:rsidR="001B3B12" w:rsidRPr="00E93065">
        <w:rPr>
          <w:rFonts w:ascii="Arial" w:hAnsi="Arial" w:cs="Arial"/>
          <w:bCs/>
          <w:color w:val="008000"/>
          <w:sz w:val="20"/>
          <w:szCs w:val="20"/>
          <w:u w:val="single"/>
        </w:rPr>
        <w:t xml:space="preserve"> </w:t>
      </w:r>
      <w:r w:rsidR="001B3B12" w:rsidRPr="00E93065">
        <w:rPr>
          <w:rFonts w:ascii="Arial" w:hAnsi="Arial" w:cs="Arial"/>
          <w:bCs/>
          <w:sz w:val="20"/>
          <w:szCs w:val="20"/>
          <w:u w:val="single"/>
        </w:rPr>
        <w:t>§Koopovereenkoms</w:t>
      </w:r>
      <w:r w:rsidR="001B3B12" w:rsidRPr="00F90719">
        <w:rPr>
          <w:rFonts w:ascii="Arial" w:hAnsi="Arial" w:cs="Arial"/>
          <w:bCs/>
          <w:sz w:val="20"/>
          <w:szCs w:val="20"/>
          <w:u w:val="single"/>
        </w:rPr>
        <w:t>t</w:t>
      </w:r>
      <w:r w:rsidR="001B3B12" w:rsidRPr="00E93065">
        <w:rPr>
          <w:rFonts w:ascii="Arial" w:hAnsi="Arial" w:cs="Arial"/>
          <w:bCs/>
          <w:sz w:val="20"/>
          <w:szCs w:val="20"/>
          <w:u w:val="single"/>
        </w:rPr>
        <w:t>§</w:t>
      </w:r>
      <w:r w:rsidR="001B3B12" w:rsidRPr="00E93065">
        <w:rPr>
          <w:rFonts w:ascii="Arial" w:hAnsi="Arial" w:cs="Arial"/>
          <w:bCs/>
          <w:color w:val="008000"/>
          <w:sz w:val="20"/>
          <w:szCs w:val="20"/>
          <w:u w:val="single"/>
        </w:rPr>
        <w:t xml:space="preserve"> </w:t>
      </w:r>
      <w:r w:rsidR="001B3B12" w:rsidRPr="00E93065">
        <w:rPr>
          <w:rFonts w:ascii="Arial" w:hAnsi="Arial" w:cs="Arial"/>
          <w:bCs/>
          <w:color w:val="800080"/>
          <w:sz w:val="20"/>
          <w:szCs w:val="20"/>
          <w:u w:val="single"/>
        </w:rPr>
        <w:t>[volgnummer]</w:t>
      </w:r>
      <w:r w:rsidR="001B3B12" w:rsidRPr="00E93065">
        <w:rPr>
          <w:rFonts w:ascii="Arial" w:hAnsi="Arial" w:cs="Arial"/>
          <w:bCs/>
          <w:color w:val="FF0000"/>
          <w:sz w:val="20"/>
          <w:szCs w:val="20"/>
        </w:rPr>
        <w:t>”</w:t>
      </w:r>
      <w:r w:rsidR="00ED1BCE">
        <w:rPr>
          <w:rFonts w:ascii="Arial" w:hAnsi="Arial" w:cs="Arial"/>
          <w:bCs/>
          <w:color w:val="FF0000"/>
          <w:sz w:val="20"/>
          <w:szCs w:val="20"/>
        </w:rPr>
        <w:t>.</w:t>
      </w:r>
      <w:r w:rsidR="00F76F25" w:rsidRPr="00F90719">
        <w:rPr>
          <w:rFonts w:ascii="Arial" w:hAnsi="Arial" w:cs="Arial"/>
          <w:bCs/>
          <w:color w:val="339966"/>
          <w:sz w:val="20"/>
          <w:szCs w:val="20"/>
        </w:rPr>
        <w:t>Deze/Dit</w:t>
      </w:r>
      <w:r w:rsidR="00F76F25" w:rsidRPr="00F90719">
        <w:rPr>
          <w:rFonts w:ascii="Arial" w:hAnsi="Arial" w:cs="Arial"/>
          <w:bCs/>
          <w:color w:val="339966"/>
          <w:sz w:val="20"/>
          <w:szCs w:val="20"/>
          <w:u w:val="single"/>
        </w:rPr>
        <w:t xml:space="preserve"> </w:t>
      </w:r>
      <w:r w:rsidR="00F76F25" w:rsidRPr="00F90719">
        <w:rPr>
          <w:rFonts w:ascii="Arial" w:hAnsi="Arial" w:cs="Arial"/>
          <w:bCs/>
          <w:sz w:val="20"/>
          <w:szCs w:val="20"/>
        </w:rPr>
        <w:t>§Koopovereenkoms</w:t>
      </w:r>
      <w:r w:rsidR="00F76F25" w:rsidRPr="00F90719">
        <w:rPr>
          <w:rFonts w:ascii="Arial" w:hAnsi="Arial" w:cs="Arial"/>
          <w:bCs/>
          <w:color w:val="339966"/>
          <w:sz w:val="20"/>
          <w:szCs w:val="20"/>
        </w:rPr>
        <w:t>t</w:t>
      </w:r>
      <w:r w:rsidR="00F76F25" w:rsidRPr="00F90719">
        <w:rPr>
          <w:rFonts w:ascii="Arial" w:hAnsi="Arial" w:cs="Arial"/>
          <w:bCs/>
          <w:sz w:val="20"/>
          <w:szCs w:val="20"/>
        </w:rPr>
        <w:t>§</w:t>
      </w:r>
      <w:r w:rsidR="00F76F25" w:rsidRPr="00F90719">
        <w:rPr>
          <w:rFonts w:ascii="Arial" w:hAnsi="Arial" w:cs="Arial"/>
          <w:bCs/>
          <w:color w:val="008000"/>
          <w:sz w:val="20"/>
          <w:szCs w:val="20"/>
        </w:rPr>
        <w:t xml:space="preserve"> </w:t>
      </w:r>
      <w:r w:rsidR="00F76F25" w:rsidRPr="00F90719">
        <w:rPr>
          <w:rFonts w:ascii="Arial" w:hAnsi="Arial" w:cs="Arial"/>
          <w:bCs/>
          <w:color w:val="800080"/>
          <w:sz w:val="20"/>
          <w:szCs w:val="20"/>
        </w:rPr>
        <w:t>[volgnummer</w:t>
      </w:r>
      <w:r w:rsidR="00F76F25" w:rsidRPr="00F90719">
        <w:rPr>
          <w:rFonts w:ascii="Arial" w:hAnsi="Arial" w:cs="Arial"/>
          <w:bCs/>
          <w:color w:val="800080"/>
          <w:sz w:val="20"/>
          <w:szCs w:val="20"/>
          <w:u w:val="single"/>
        </w:rPr>
        <w:t>]</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14:paraId="3F474BAA" w14:textId="28607FBD" w:rsidR="00686967" w:rsidRPr="00584193" w:rsidRDefault="00D75E8E" w:rsidP="00F90719">
      <w:pPr>
        <w:tabs>
          <w:tab w:val="left" w:pos="567"/>
          <w:tab w:val="left" w:pos="850"/>
        </w:tabs>
        <w:ind w:left="851" w:hanging="425"/>
        <w:rPr>
          <w:rFonts w:ascii="Arial" w:hAnsi="Arial" w:cs="Arial"/>
          <w:sz w:val="20"/>
          <w:szCs w:val="20"/>
        </w:rPr>
      </w:pP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41779B" w:rsidRPr="00F90719">
        <w:rPr>
          <w:rFonts w:ascii="Arial" w:hAnsi="Arial" w:cs="Arial"/>
          <w:sz w:val="20"/>
          <w:szCs w:val="20"/>
        </w:rPr>
        <w:t>§</w:t>
      </w:r>
      <w:r w:rsidR="00EE43F6">
        <w:rPr>
          <w:rFonts w:ascii="Arial" w:hAnsi="Arial" w:cs="Arial"/>
          <w:sz w:val="20"/>
          <w:szCs w:val="20"/>
        </w:rPr>
        <w:t>partij X</w:t>
      </w:r>
      <w:r w:rsidR="0041779B" w:rsidRPr="00F90719">
        <w:rPr>
          <w:rFonts w:ascii="Arial" w:hAnsi="Arial" w:cs="Arial"/>
          <w:sz w:val="20"/>
          <w:szCs w:val="20"/>
        </w:rPr>
        <w:t>§</w:t>
      </w:r>
      <w:r w:rsidR="0041779B" w:rsidRPr="005D3FA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41779B" w:rsidRPr="005D3FAD">
        <w:rPr>
          <w:rFonts w:ascii="Arial" w:hAnsi="Arial" w:cs="Arial"/>
          <w:sz w:val="20"/>
          <w:szCs w:val="20"/>
        </w:rPr>
        <w:t>§</w:t>
      </w:r>
      <w:r w:rsidR="006642AA">
        <w:rPr>
          <w:rFonts w:ascii="Arial" w:hAnsi="Arial" w:cs="Arial"/>
          <w:sz w:val="20"/>
          <w:szCs w:val="20"/>
        </w:rPr>
        <w:t>verkrijger</w:t>
      </w:r>
      <w:r w:rsidR="0041779B" w:rsidRPr="005D3FAD">
        <w:rPr>
          <w:rFonts w:ascii="Arial" w:hAnsi="Arial" w:cs="Arial"/>
          <w:sz w:val="20"/>
          <w:szCs w:val="20"/>
        </w:rPr>
        <w:t>§</w:t>
      </w:r>
      <w:r w:rsidR="0041779B">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een</w:t>
      </w:r>
      <w:r w:rsidR="0041779B">
        <w:rPr>
          <w:rFonts w:ascii="Arial" w:hAnsi="Arial" w:cs="Arial"/>
          <w:bCs/>
          <w:color w:val="FF0000"/>
          <w:sz w:val="20"/>
          <w:szCs w:val="20"/>
        </w:rPr>
        <w:t xml:space="preserve"> koopovereenkomst</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686967">
        <w:rPr>
          <w:rFonts w:ascii="Arial" w:hAnsi="Arial" w:cs="Arial"/>
          <w:bCs/>
          <w:color w:val="339966"/>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hierna te noemen</w:t>
      </w:r>
      <w:r w:rsidR="000E6432" w:rsidRPr="00F90719">
        <w:rPr>
          <w:rFonts w:ascii="Arial" w:hAnsi="Arial" w:cs="Arial"/>
          <w:bCs/>
          <w:sz w:val="20"/>
          <w:szCs w:val="20"/>
        </w:rPr>
        <w:t>:</w:t>
      </w:r>
      <w:r w:rsidR="0041779B" w:rsidRPr="0041779B">
        <w:t xml:space="preserve"> </w:t>
      </w:r>
      <w:r w:rsidR="00ED1BCE" w:rsidRPr="00E93065">
        <w:rPr>
          <w:rFonts w:ascii="Arial" w:hAnsi="Arial" w:cs="Arial"/>
          <w:bCs/>
          <w:color w:val="FF0000"/>
          <w:sz w:val="20"/>
          <w:szCs w:val="20"/>
        </w:rPr>
        <w:t>“</w:t>
      </w:r>
      <w:r w:rsidR="00ED1BCE" w:rsidRPr="00E93065">
        <w:rPr>
          <w:rFonts w:ascii="Arial" w:hAnsi="Arial" w:cs="Arial"/>
          <w:bCs/>
          <w:color w:val="339966"/>
          <w:sz w:val="20"/>
          <w:szCs w:val="20"/>
          <w:u w:val="singl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w:t>
      </w:r>
      <w:r w:rsidR="00ED1BCE" w:rsidRPr="00F90719">
        <w:rPr>
          <w:rFonts w:ascii="Arial" w:hAnsi="Arial" w:cs="Arial"/>
          <w:bCs/>
          <w:sz w:val="20"/>
          <w:szCs w:val="20"/>
          <w:u w:val="single"/>
        </w:rPr>
        <w:t>t</w:t>
      </w:r>
      <w:r w:rsidR="00ED1BCE" w:rsidRPr="00E93065">
        <w:rPr>
          <w:rFonts w:ascii="Arial" w:hAnsi="Arial" w:cs="Arial"/>
          <w:bCs/>
          <w:sz w:val="20"/>
          <w:szCs w:val="20"/>
          <w:u w:val="single"/>
        </w:rPr>
        <w: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ED1BCE" w:rsidRPr="00F90719">
        <w:rPr>
          <w:rFonts w:ascii="Arial" w:hAnsi="Arial" w:cs="Arial"/>
          <w:bCs/>
          <w:color w:val="339966"/>
          <w:sz w:val="20"/>
          <w:szCs w:val="20"/>
        </w:rPr>
        <w:t>Deze/Dit</w:t>
      </w:r>
      <w:r w:rsidR="00ED1BCE" w:rsidRPr="00F90719">
        <w:rPr>
          <w:rFonts w:ascii="Arial" w:hAnsi="Arial" w:cs="Arial"/>
          <w:bCs/>
          <w:color w:val="339966"/>
          <w:sz w:val="20"/>
          <w:szCs w:val="20"/>
          <w:u w:val="single"/>
        </w:rPr>
        <w:t xml:space="preserve"> </w:t>
      </w:r>
      <w:r w:rsidR="00ED1BCE" w:rsidRPr="00F90719">
        <w:rPr>
          <w:rFonts w:ascii="Arial" w:hAnsi="Arial" w:cs="Arial"/>
          <w:bCs/>
          <w:sz w:val="20"/>
          <w:szCs w:val="20"/>
        </w:rPr>
        <w:t>§Koopovereenkomst§</w:t>
      </w:r>
      <w:r w:rsidR="00ED1BCE" w:rsidRPr="00F90719">
        <w:rPr>
          <w:rFonts w:ascii="Arial" w:hAnsi="Arial" w:cs="Arial"/>
          <w:bCs/>
          <w:color w:val="008000"/>
          <w:sz w:val="20"/>
          <w:szCs w:val="20"/>
        </w:rPr>
        <w:t xml:space="preserve"> </w:t>
      </w:r>
      <w:r w:rsidR="00ED1BCE" w:rsidRPr="00F90719">
        <w:rPr>
          <w:rFonts w:ascii="Arial" w:hAnsi="Arial" w:cs="Arial"/>
          <w:bCs/>
          <w:color w:val="800080"/>
          <w:sz w:val="20"/>
          <w:szCs w:val="20"/>
        </w:rPr>
        <w:t>[volgnummer</w:t>
      </w:r>
      <w:r w:rsidR="00ED1BCE" w:rsidRPr="00F90719">
        <w:rPr>
          <w:rFonts w:ascii="Arial" w:hAnsi="Arial" w:cs="Arial"/>
          <w:bCs/>
          <w:color w:val="800080"/>
          <w:sz w:val="20"/>
          <w:szCs w:val="20"/>
          <w:u w:val="single"/>
        </w:rPr>
        <w:t>]</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14:paraId="2D2E82B7" w14:textId="0C6E078A"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deze akte </w:t>
      </w:r>
      <w:r w:rsidR="00CD07FF" w:rsidRPr="00F90719">
        <w:rPr>
          <w:rFonts w:ascii="Arial" w:hAnsi="Arial" w:cs="Arial"/>
          <w:sz w:val="20"/>
          <w:szCs w:val="20"/>
        </w:rPr>
        <w:t>§</w:t>
      </w:r>
      <w:r w:rsidR="00E426D0">
        <w:rPr>
          <w:rFonts w:ascii="Arial" w:hAnsi="Arial" w:cs="Arial"/>
          <w:sz w:val="20"/>
          <w:szCs w:val="20"/>
        </w:rPr>
        <w:t>vervreemder</w:t>
      </w:r>
      <w:r w:rsidR="00CD07FF" w:rsidRPr="00F90719">
        <w:rPr>
          <w:rFonts w:ascii="Arial" w:hAnsi="Arial" w:cs="Arial"/>
          <w:sz w:val="20"/>
          <w:szCs w:val="20"/>
        </w:rPr>
        <w:t>§</w:t>
      </w:r>
      <w:r w:rsidR="00CD07FF" w:rsidRPr="005D3FAD">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CD07FF" w:rsidRPr="005D3FAD">
        <w:rPr>
          <w:rFonts w:ascii="Arial" w:hAnsi="Arial" w:cs="Arial"/>
          <w:sz w:val="20"/>
          <w:szCs w:val="20"/>
        </w:rPr>
        <w:t>§</w:t>
      </w:r>
      <w:r w:rsidR="00E426D0">
        <w:rPr>
          <w:rFonts w:ascii="Arial" w:hAnsi="Arial" w:cs="Arial"/>
          <w:sz w:val="20"/>
          <w:szCs w:val="20"/>
        </w:rPr>
        <w:t>partij X</w:t>
      </w:r>
      <w:r w:rsidR="00CD07FF" w:rsidRPr="005D3FAD">
        <w:rPr>
          <w:rFonts w:ascii="Arial" w:hAnsi="Arial" w:cs="Arial"/>
          <w:sz w:val="20"/>
          <w:szCs w:val="20"/>
        </w:rPr>
        <w:t>§</w:t>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584193">
        <w:rPr>
          <w:rFonts w:ascii="Arial" w:hAnsi="Arial" w:cs="Arial"/>
          <w:color w:val="00CCFF"/>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CD07FF" w:rsidRPr="000E1974">
        <w:rPr>
          <w:rFonts w:ascii="Arial" w:hAnsi="Arial" w:cs="Arial"/>
          <w:sz w:val="20"/>
          <w:szCs w:val="20"/>
        </w:rPr>
        <w:t>§</w:t>
      </w:r>
      <w:r w:rsidR="00EE43F6">
        <w:rPr>
          <w:rFonts w:ascii="Arial" w:hAnsi="Arial" w:cs="Arial"/>
          <w:sz w:val="20"/>
          <w:szCs w:val="20"/>
        </w:rPr>
        <w:t>partij X</w:t>
      </w:r>
      <w:r w:rsidR="00CD07FF" w:rsidRPr="000E1974">
        <w:rPr>
          <w:rFonts w:ascii="Arial" w:hAnsi="Arial" w:cs="Arial"/>
          <w:sz w:val="20"/>
          <w:szCs w:val="20"/>
        </w:rPr>
        <w:t>§</w:t>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CD07FF" w:rsidRPr="005D3FAD">
        <w:rPr>
          <w:rFonts w:ascii="Arial" w:hAnsi="Arial" w:cs="Arial"/>
          <w:sz w:val="20"/>
          <w:szCs w:val="20"/>
        </w:rPr>
        <w:t>§</w:t>
      </w:r>
      <w:r w:rsidR="00E426D0">
        <w:rPr>
          <w:rFonts w:ascii="Arial" w:hAnsi="Arial" w:cs="Arial"/>
          <w:sz w:val="20"/>
          <w:szCs w:val="20"/>
        </w:rPr>
        <w:t>verkrijger</w:t>
      </w:r>
      <w:r w:rsidR="00CD07FF" w:rsidRPr="005D3FAD">
        <w:rPr>
          <w:rFonts w:ascii="Arial" w:hAnsi="Arial" w:cs="Arial"/>
          <w:sz w:val="20"/>
          <w:szCs w:val="20"/>
        </w:rPr>
        <w:t>§</w:t>
      </w:r>
      <w:r w:rsidR="00CD07FF" w:rsidDel="00CD07FF">
        <w:rPr>
          <w:rFonts w:ascii="Arial" w:hAnsi="Arial" w:cs="Arial"/>
          <w:color w:val="339966"/>
          <w:sz w:val="20"/>
          <w:szCs w:val="20"/>
        </w:rPr>
        <w:t xml:space="preserve"> </w:t>
      </w:r>
      <w:r w:rsidRPr="00584193">
        <w:rPr>
          <w:rFonts w:ascii="Arial" w:hAnsi="Arial" w:cs="Arial"/>
          <w:color w:val="FF0000"/>
          <w:sz w:val="20"/>
          <w:szCs w:val="20"/>
        </w:rPr>
        <w:t xml:space="preserve">ter uitvoering van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E93065">
        <w:rPr>
          <w:rFonts w:ascii="Arial" w:hAnsi="Arial" w:cs="Arial"/>
          <w:bCs/>
          <w:color w:val="339966"/>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0E1974">
        <w:rPr>
          <w:rFonts w:ascii="Arial" w:hAnsi="Arial" w:cs="Arial"/>
          <w:bCs/>
          <w:sz w:val="20"/>
          <w:szCs w:val="20"/>
          <w:u w:val="single"/>
        </w:rPr>
        <w:t>§</w:t>
      </w:r>
      <w:r w:rsidR="00B905D4">
        <w:rPr>
          <w:rFonts w:ascii="Arial" w:hAnsi="Arial" w:cs="Arial"/>
          <w:color w:val="FF0000"/>
          <w:sz w:val="20"/>
          <w:szCs w:val="20"/>
        </w:rPr>
        <w:t>.</w:t>
      </w:r>
    </w:p>
    <w:p w14:paraId="6C5964AB" w14:textId="77777777" w:rsidR="00D75E8E" w:rsidRPr="00584193" w:rsidRDefault="00D75E8E" w:rsidP="00D75E8E">
      <w:pPr>
        <w:tabs>
          <w:tab w:val="left" w:pos="425"/>
        </w:tabs>
        <w:ind w:left="425" w:hanging="425"/>
        <w:rPr>
          <w:rFonts w:ascii="Arial" w:hAnsi="Arial" w:cs="Arial"/>
          <w:sz w:val="20"/>
          <w:szCs w:val="20"/>
        </w:rPr>
      </w:pPr>
    </w:p>
    <w:p w14:paraId="3C77EB2F" w14:textId="77777777"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14:paraId="5F8635AD" w14:textId="013D7D22"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0C009A" w:rsidRPr="00F90719">
        <w:rPr>
          <w:rFonts w:ascii="Arial" w:hAnsi="Arial" w:cs="Arial"/>
          <w:sz w:val="20"/>
          <w:szCs w:val="20"/>
        </w:rPr>
        <w:t>§</w:t>
      </w:r>
      <w:r w:rsidR="00E426D0">
        <w:rPr>
          <w:rFonts w:ascii="Arial" w:hAnsi="Arial" w:cs="Arial"/>
          <w:sz w:val="20"/>
          <w:szCs w:val="20"/>
        </w:rPr>
        <w:t>vervreemder</w:t>
      </w:r>
      <w:r w:rsidR="000C009A" w:rsidRPr="00F90719">
        <w:rPr>
          <w:rFonts w:ascii="Arial" w:hAnsi="Arial" w:cs="Arial"/>
          <w:sz w:val="20"/>
          <w:szCs w:val="20"/>
        </w:rPr>
        <w:t>§</w:t>
      </w:r>
      <w:r w:rsidRPr="00584193">
        <w:rPr>
          <w:rFonts w:ascii="Arial" w:hAnsi="Arial" w:cs="Arial"/>
          <w:color w:val="FF0000"/>
          <w:sz w:val="20"/>
          <w:szCs w:val="20"/>
        </w:rPr>
        <w:t xml:space="preserve">, ter uitvoering van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0C009A" w:rsidRPr="000E1974">
        <w:rPr>
          <w:rFonts w:ascii="Arial" w:hAnsi="Arial" w:cs="Arial"/>
          <w:sz w:val="20"/>
          <w:szCs w:val="20"/>
        </w:rPr>
        <w:t>§</w:t>
      </w:r>
      <w:r w:rsidR="00EE43F6">
        <w:rPr>
          <w:rFonts w:ascii="Arial" w:hAnsi="Arial" w:cs="Arial"/>
          <w:sz w:val="20"/>
          <w:szCs w:val="20"/>
        </w:rPr>
        <w:t>partij X</w:t>
      </w:r>
      <w:r w:rsidR="000C009A" w:rsidRPr="000E1974">
        <w:rPr>
          <w:rFonts w:ascii="Arial" w:hAnsi="Arial" w:cs="Arial"/>
          <w:sz w:val="20"/>
          <w:szCs w:val="20"/>
        </w:rPr>
        <w:t>§</w:t>
      </w:r>
      <w:r w:rsidRPr="00584193">
        <w:rPr>
          <w:rFonts w:ascii="Arial" w:hAnsi="Arial" w:cs="Arial"/>
          <w:color w:val="FF0000"/>
          <w:sz w:val="20"/>
          <w:szCs w:val="20"/>
        </w:rPr>
        <w:t xml:space="preserve">, ter uitvoering van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14:paraId="3AC61241"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5BB70A5F" w14:textId="77777777"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14:paraId="1815D8A6" w14:textId="77777777"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14:paraId="19250EA1" w14:textId="77777777"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14:paraId="3DAF046A"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7E492CBF" w14:textId="77777777"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14:paraId="58469E36" w14:textId="77D789C3" w:rsidR="00D75E8E"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14:paraId="22CD01CA" w14:textId="7079C506" w:rsidR="00051604" w:rsidRDefault="00051604" w:rsidP="00D75E8E">
      <w:pPr>
        <w:tabs>
          <w:tab w:val="left" w:pos="425"/>
        </w:tabs>
        <w:ind w:left="425" w:hanging="425"/>
        <w:rPr>
          <w:rFonts w:ascii="Arial" w:hAnsi="Arial" w:cs="Arial"/>
          <w:sz w:val="20"/>
          <w:szCs w:val="20"/>
          <w:u w:val="single"/>
        </w:rPr>
      </w:pPr>
    </w:p>
    <w:p w14:paraId="0A887703" w14:textId="7C6FFCD6" w:rsidR="00051604" w:rsidRDefault="00051604" w:rsidP="00D75E8E">
      <w:pPr>
        <w:tabs>
          <w:tab w:val="left" w:pos="425"/>
        </w:tabs>
        <w:ind w:left="425" w:hanging="425"/>
        <w:rPr>
          <w:rFonts w:ascii="Arial" w:hAnsi="Arial" w:cs="Arial"/>
          <w:sz w:val="20"/>
          <w:szCs w:val="20"/>
          <w:u w:val="single"/>
        </w:rPr>
      </w:pPr>
    </w:p>
    <w:p w14:paraId="6F438777" w14:textId="77777777" w:rsidR="00195281" w:rsidRDefault="00195281" w:rsidP="00D75E8E">
      <w:pPr>
        <w:tabs>
          <w:tab w:val="left" w:pos="425"/>
        </w:tabs>
        <w:ind w:left="425" w:hanging="425"/>
        <w:rPr>
          <w:rFonts w:ascii="Arial" w:hAnsi="Arial" w:cs="Arial"/>
          <w:sz w:val="20"/>
          <w:szCs w:val="20"/>
          <w:u w:val="single"/>
        </w:rPr>
      </w:pPr>
    </w:p>
    <w:p w14:paraId="7888EEFD" w14:textId="77777777" w:rsidR="00051604" w:rsidRPr="00584193" w:rsidRDefault="00051604" w:rsidP="00D75E8E">
      <w:pPr>
        <w:tabs>
          <w:tab w:val="left" w:pos="425"/>
        </w:tabs>
        <w:ind w:left="425" w:hanging="425"/>
        <w:rPr>
          <w:rFonts w:ascii="Arial" w:hAnsi="Arial" w:cs="Arial"/>
          <w:sz w:val="20"/>
          <w:szCs w:val="20"/>
          <w:u w:val="single"/>
        </w:rPr>
      </w:pPr>
    </w:p>
    <w:p w14:paraId="28305D27" w14:textId="77777777" w:rsidR="00D75E8E" w:rsidRPr="00584193" w:rsidRDefault="00D75E8E" w:rsidP="00001D60">
      <w:pPr>
        <w:tabs>
          <w:tab w:val="left" w:pos="425"/>
        </w:tabs>
        <w:rPr>
          <w:rFonts w:ascii="Arial" w:hAnsi="Arial" w:cs="Arial"/>
          <w:sz w:val="20"/>
          <w:szCs w:val="20"/>
        </w:rPr>
      </w:pPr>
    </w:p>
    <w:p w14:paraId="62726B58"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14:paraId="5A8D086D"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14:paraId="7BDBB842" w14:textId="137E31FA" w:rsidR="00D75E8E" w:rsidRPr="00584193" w:rsidRDefault="00D75E8E" w:rsidP="004D158C">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vervreemder</w:t>
      </w:r>
      <w:r w:rsidR="00106FA2" w:rsidRPr="000E1974">
        <w:rPr>
          <w:rFonts w:ascii="Arial" w:hAnsi="Arial" w:cs="Arial"/>
          <w:sz w:val="20"/>
          <w:szCs w:val="20"/>
        </w:rPr>
        <w:t>§</w:t>
      </w:r>
      <w:r w:rsidR="00106FA2" w:rsidRPr="00106FA2" w:rsidDel="00106FA2">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partij X</w:t>
      </w:r>
      <w:r w:rsidR="00106FA2" w:rsidRPr="005D3FAD">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F90719">
        <w:rPr>
          <w:rFonts w:ascii="Arial" w:hAnsi="Arial" w:cs="Arial"/>
          <w:color w:val="FF0000"/>
          <w:sz w:val="20"/>
          <w:szCs w:val="20"/>
        </w:rPr>
        <w:t>koopovereenkomst</w:t>
      </w:r>
      <w:r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ED1BCE" w:rsidRPr="00E93065">
        <w:rPr>
          <w:rFonts w:ascii="Arial" w:hAnsi="Arial" w:cs="Arial"/>
          <w:bCs/>
          <w:color w:val="FF0000"/>
          <w:sz w:val="20"/>
          <w:szCs w:val="20"/>
        </w:rPr>
        <w:t>“</w:t>
      </w:r>
      <w:r w:rsidR="00ED1BCE" w:rsidRPr="00ED1BCE">
        <w:rPr>
          <w:rFonts w:ascii="Arial" w:hAnsi="Arial" w:cs="Arial"/>
          <w:bCs/>
          <w:color w:val="339966"/>
          <w:sz w:val="20"/>
          <w:szCs w:val="20"/>
          <w:u w:val="single"/>
        </w:rPr>
        <w:t>de/het</w:t>
      </w:r>
      <w:r w:rsidR="00ED1BCE" w:rsidRPr="00ED1BCE">
        <w:rPr>
          <w:rFonts w:ascii="Arial" w:hAnsi="Arial" w:cs="Arial"/>
          <w:bCs/>
          <w:color w:val="008000"/>
          <w:sz w:val="20"/>
          <w:szCs w:val="20"/>
          <w:u w:val="single"/>
        </w:rPr>
        <w:t xml:space="preserve"> </w:t>
      </w:r>
      <w:r w:rsidR="00ED1BCE" w:rsidRPr="00ED1BCE">
        <w:rPr>
          <w:rFonts w:ascii="Arial" w:hAnsi="Arial" w:cs="Arial"/>
          <w:bCs/>
          <w:sz w:val="20"/>
          <w:szCs w:val="20"/>
          <w:u w:val="single"/>
        </w:rPr>
        <w:t>§Koopovereenkomst§</w:t>
      </w:r>
      <w:r w:rsidR="00ED1BCE" w:rsidRPr="00ED1BCE">
        <w:rPr>
          <w:rFonts w:ascii="Arial" w:hAnsi="Arial" w:cs="Arial"/>
          <w:bCs/>
          <w:color w:val="008000"/>
          <w:sz w:val="20"/>
          <w:szCs w:val="20"/>
          <w:u w:val="single"/>
        </w:rPr>
        <w:t xml:space="preserve"> </w:t>
      </w:r>
      <w:r w:rsidR="00ED1BCE" w:rsidRPr="00ED1BCE">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396701">
        <w:rPr>
          <w:rFonts w:ascii="Arial" w:hAnsi="Arial" w:cs="Arial"/>
          <w:sz w:val="20"/>
          <w:szCs w:val="20"/>
        </w:rPr>
        <w:t xml:space="preserve"> </w:t>
      </w:r>
      <w:r w:rsidR="00FE0F90" w:rsidRPr="00584193">
        <w:rPr>
          <w:rFonts w:ascii="Arial" w:hAnsi="Arial" w:cs="Arial"/>
          <w:color w:val="800080"/>
          <w:sz w:val="20"/>
          <w:szCs w:val="20"/>
        </w:rPr>
        <w:t>is als bijlage aan deze akte gehecht.</w:t>
      </w:r>
    </w:p>
    <w:p w14:paraId="3738B549" w14:textId="243E4D6F"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partij X</w:t>
      </w:r>
      <w:r w:rsidR="00106FA2" w:rsidRPr="000E1974">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verkrijger</w:t>
      </w:r>
      <w:r w:rsidR="00106FA2" w:rsidRPr="005D3FAD">
        <w:rPr>
          <w:rFonts w:ascii="Arial" w:hAnsi="Arial" w:cs="Arial"/>
          <w:sz w:val="20"/>
          <w:szCs w:val="20"/>
        </w:rPr>
        <w:t>§</w:t>
      </w:r>
      <w:r w:rsidR="00106FA2" w:rsidDel="00CD07FF">
        <w:rPr>
          <w:rFonts w:ascii="Arial" w:hAnsi="Arial" w:cs="Arial"/>
          <w:color w:val="339966"/>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F90719">
        <w:rPr>
          <w:rFonts w:ascii="Arial" w:hAnsi="Arial" w:cs="Arial"/>
          <w:color w:val="FF0000"/>
          <w:sz w:val="20"/>
          <w:szCs w:val="20"/>
        </w:rPr>
        <w:t>koopovereenkomst</w:t>
      </w:r>
      <w:r w:rsidR="004A1E3B"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D01A2E" w:rsidRPr="00396701">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7235B6" w:rsidRPr="000E1974">
        <w:rPr>
          <w:rFonts w:ascii="Arial" w:hAnsi="Arial" w:cs="Arial"/>
          <w:sz w:val="20"/>
          <w:szCs w:val="20"/>
        </w:rPr>
        <w:t>§</w:t>
      </w:r>
      <w:r w:rsidR="00E426D0">
        <w:rPr>
          <w:rFonts w:ascii="Arial" w:hAnsi="Arial" w:cs="Arial"/>
          <w:sz w:val="20"/>
          <w:szCs w:val="20"/>
        </w:rPr>
        <w:t>vervreemder</w:t>
      </w:r>
      <w:r w:rsidR="007235B6" w:rsidRPr="000E1974">
        <w:rPr>
          <w:rFonts w:ascii="Arial" w:hAnsi="Arial" w:cs="Arial"/>
          <w:sz w:val="20"/>
          <w:szCs w:val="20"/>
        </w:rPr>
        <w:t>§</w:t>
      </w:r>
      <w:r w:rsidR="007235B6" w:rsidRPr="00106FA2" w:rsidDel="00106FA2">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hierna te noemen</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E93065">
        <w:rPr>
          <w:rFonts w:ascii="Arial" w:hAnsi="Arial" w:cs="Arial"/>
          <w:bCs/>
          <w:color w:val="339966"/>
          <w:sz w:val="20"/>
          <w:szCs w:val="20"/>
          <w:u w:val="singl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236A1" w:rsidRPr="00E93065">
        <w:rPr>
          <w:rFonts w:ascii="Arial" w:hAnsi="Arial" w:cs="Arial"/>
          <w:bCs/>
          <w:color w:val="339966"/>
          <w:sz w:val="20"/>
          <w:szCs w:val="20"/>
        </w:rPr>
        <w:t>Deze/Dit</w:t>
      </w:r>
      <w:r w:rsidR="00F236A1" w:rsidRPr="00E93065">
        <w:rPr>
          <w:rFonts w:ascii="Arial" w:hAnsi="Arial" w:cs="Arial"/>
          <w:bCs/>
          <w:color w:val="339966"/>
          <w:sz w:val="20"/>
          <w:szCs w:val="20"/>
          <w:u w:val="single"/>
        </w:rPr>
        <w:t xml:space="preserve"> </w:t>
      </w:r>
      <w:r w:rsidR="00F236A1" w:rsidRPr="00E93065">
        <w:rPr>
          <w:rFonts w:ascii="Arial" w:hAnsi="Arial" w:cs="Arial"/>
          <w:bCs/>
          <w:sz w:val="20"/>
          <w:szCs w:val="20"/>
        </w:rPr>
        <w:t>§Koopovereenkoms</w:t>
      </w:r>
      <w:r w:rsidR="00F236A1" w:rsidRPr="00F90719">
        <w:rPr>
          <w:rFonts w:ascii="Arial" w:hAnsi="Arial" w:cs="Arial"/>
          <w:bCs/>
          <w:sz w:val="20"/>
          <w:szCs w:val="20"/>
        </w:rPr>
        <w:t>t</w:t>
      </w:r>
      <w:r w:rsidR="00F236A1" w:rsidRPr="00E93065">
        <w:rPr>
          <w:rFonts w:ascii="Arial" w:hAnsi="Arial" w:cs="Arial"/>
          <w:bCs/>
          <w:sz w:val="20"/>
          <w:szCs w:val="20"/>
        </w:rPr>
        <w:t>§</w:t>
      </w:r>
      <w:r w:rsidR="00F236A1" w:rsidRPr="00E93065">
        <w:rPr>
          <w:rFonts w:ascii="Arial" w:hAnsi="Arial" w:cs="Arial"/>
          <w:bCs/>
          <w:color w:val="008000"/>
          <w:sz w:val="20"/>
          <w:szCs w:val="20"/>
        </w:rPr>
        <w:t xml:space="preserve"> </w:t>
      </w:r>
      <w:r w:rsidR="00F236A1" w:rsidRPr="00E93065">
        <w:rPr>
          <w:rFonts w:ascii="Arial" w:hAnsi="Arial" w:cs="Arial"/>
          <w:bCs/>
          <w:color w:val="800080"/>
          <w:sz w:val="20"/>
          <w:szCs w:val="20"/>
        </w:rPr>
        <w:t>[volgnummer</w:t>
      </w:r>
      <w:r w:rsidR="00F236A1" w:rsidRPr="00E93065">
        <w:rPr>
          <w:rFonts w:ascii="Arial" w:hAnsi="Arial" w:cs="Arial"/>
          <w:bCs/>
          <w:color w:val="800080"/>
          <w:sz w:val="20"/>
          <w:szCs w:val="20"/>
          <w:u w:val="single"/>
        </w:rPr>
        <w:t>]</w:t>
      </w:r>
      <w:r w:rsidR="00FE0F90" w:rsidRPr="00396701">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14:paraId="158F8E5C" w14:textId="2F10D3A6"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CC00F4"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CC00F4" w:rsidRPr="005D3FAD">
        <w:rPr>
          <w:rFonts w:ascii="Arial" w:hAnsi="Arial" w:cs="Arial"/>
          <w:sz w:val="20"/>
          <w:szCs w:val="20"/>
        </w:rPr>
        <w:t>§</w:t>
      </w:r>
      <w:r w:rsidR="00CC00F4">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396701">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396701" w:rsidRPr="005D3FAD">
        <w:rPr>
          <w:rFonts w:ascii="Arial" w:hAnsi="Arial" w:cs="Arial"/>
          <w:sz w:val="20"/>
          <w:szCs w:val="20"/>
        </w:rPr>
        <w:t>§</w:t>
      </w:r>
      <w:r w:rsidR="00A64CCF">
        <w:rPr>
          <w:rFonts w:ascii="Arial" w:hAnsi="Arial" w:cs="Arial"/>
          <w:sz w:val="20"/>
          <w:szCs w:val="20"/>
        </w:rPr>
        <w:t>vervreemder</w:t>
      </w:r>
      <w:r w:rsidR="00396701" w:rsidRPr="005D3FAD">
        <w:rPr>
          <w:rFonts w:ascii="Arial" w:hAnsi="Arial" w:cs="Arial"/>
          <w:sz w:val="20"/>
          <w:szCs w:val="20"/>
        </w:rPr>
        <w:t>§</w:t>
      </w:r>
      <w:r w:rsidR="00396701" w:rsidDel="00CD07FF">
        <w:rPr>
          <w:rFonts w:ascii="Arial" w:hAnsi="Arial" w:cs="Arial"/>
          <w:color w:val="339966"/>
          <w:sz w:val="20"/>
          <w:szCs w:val="20"/>
        </w:rPr>
        <w:t xml:space="preserve"> </w:t>
      </w:r>
      <w:r w:rsidRPr="00584193">
        <w:rPr>
          <w:rFonts w:ascii="Arial" w:hAnsi="Arial" w:cs="Arial"/>
          <w:color w:val="FF0000"/>
          <w:sz w:val="20"/>
          <w:szCs w:val="20"/>
        </w:rPr>
        <w:t xml:space="preserve">ter voldoening aan </w:t>
      </w:r>
      <w:r w:rsidR="00A07975" w:rsidRPr="00584193">
        <w:rPr>
          <w:rFonts w:ascii="Arial" w:hAnsi="Arial" w:cs="Arial"/>
          <w:color w:val="FF0000"/>
          <w:sz w:val="20"/>
          <w:szCs w:val="20"/>
        </w:rPr>
        <w:t xml:space="preserve">uit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A07975" w:rsidDel="00CD07FF">
        <w:rPr>
          <w:rFonts w:ascii="Arial" w:hAnsi="Arial" w:cs="Arial"/>
          <w:color w:val="339966"/>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00A07975" w:rsidRPr="00106FA2" w:rsidDel="00106FA2">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geleverd.</w:t>
      </w:r>
    </w:p>
    <w:p w14:paraId="3F5514EC" w14:textId="77777777"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14:paraId="3E106FBC" w14:textId="7C4CD42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50701A"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50701A" w:rsidRPr="005D3FAD">
        <w:rPr>
          <w:rFonts w:ascii="Arial" w:hAnsi="Arial" w:cs="Arial"/>
          <w:sz w:val="20"/>
          <w:szCs w:val="20"/>
        </w:rPr>
        <w:t>§</w:t>
      </w:r>
      <w:r w:rsidR="0050701A">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4D158C">
        <w:rPr>
          <w:rFonts w:ascii="Arial" w:hAnsi="Arial" w:cs="Arial"/>
          <w:sz w:val="20"/>
          <w:szCs w:val="20"/>
        </w:rPr>
        <w:t xml:space="preserve"> </w:t>
      </w:r>
      <w:r w:rsidRPr="00584193">
        <w:rPr>
          <w:rFonts w:ascii="Arial" w:hAnsi="Arial" w:cs="Arial"/>
          <w:color w:val="FF0000"/>
          <w:sz w:val="20"/>
          <w:szCs w:val="20"/>
        </w:rPr>
        <w:t xml:space="preserve">met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Pr="00584193">
        <w:rPr>
          <w:rFonts w:ascii="Arial" w:hAnsi="Arial" w:cs="Arial"/>
          <w:color w:val="FF0000"/>
          <w:sz w:val="20"/>
          <w:szCs w:val="20"/>
        </w:rPr>
        <w:t xml:space="preserve">, in het bijzonder het recht om van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Pr="00584193">
        <w:rPr>
          <w:rFonts w:ascii="Arial" w:hAnsi="Arial" w:cs="Arial"/>
          <w:color w:val="FF0000"/>
          <w:sz w:val="20"/>
          <w:szCs w:val="20"/>
        </w:rPr>
        <w:t xml:space="preserve">, welke overdracht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6B632C" w:rsidRPr="00E93065">
        <w:rPr>
          <w:rFonts w:ascii="Arial" w:hAnsi="Arial" w:cs="Arial"/>
          <w:bCs/>
          <w:color w:val="339966"/>
          <w:sz w:val="20"/>
          <w:szCs w:val="20"/>
        </w:rPr>
        <w:t>de/het</w:t>
      </w:r>
      <w:r w:rsidR="006B632C" w:rsidRPr="00E93065">
        <w:rPr>
          <w:rFonts w:ascii="Arial" w:hAnsi="Arial" w:cs="Arial"/>
          <w:bCs/>
          <w:color w:val="008000"/>
          <w:sz w:val="20"/>
          <w:szCs w:val="20"/>
        </w:rPr>
        <w:t xml:space="preserve"> </w:t>
      </w:r>
      <w:r w:rsidR="006B632C" w:rsidRPr="00E93065">
        <w:rPr>
          <w:rFonts w:ascii="Arial" w:hAnsi="Arial" w:cs="Arial"/>
          <w:bCs/>
          <w:sz w:val="20"/>
          <w:szCs w:val="20"/>
        </w:rPr>
        <w:t>§Koopovereenkomst§</w:t>
      </w:r>
      <w:r w:rsidR="006B632C" w:rsidRPr="00E93065">
        <w:rPr>
          <w:rFonts w:ascii="Arial" w:hAnsi="Arial" w:cs="Arial"/>
          <w:bCs/>
          <w:color w:val="008000"/>
          <w:sz w:val="20"/>
          <w:szCs w:val="20"/>
        </w:rPr>
        <w:t xml:space="preserve"> </w:t>
      </w:r>
      <w:r w:rsidR="006B632C" w:rsidRPr="00E93065">
        <w:rPr>
          <w:rFonts w:ascii="Arial" w:hAnsi="Arial" w:cs="Arial"/>
          <w:bCs/>
          <w:color w:val="800080"/>
          <w:sz w:val="20"/>
          <w:szCs w:val="20"/>
        </w:rPr>
        <w:t>[volgnummer]</w:t>
      </w:r>
      <w:r w:rsidR="001E01AA">
        <w:rPr>
          <w:rFonts w:ascii="Arial" w:hAnsi="Arial" w:cs="Arial"/>
          <w:sz w:val="20"/>
          <w:szCs w:val="20"/>
        </w:rPr>
        <w:t xml:space="preserve"> </w:t>
      </w:r>
      <w:r w:rsidRPr="00584193">
        <w:rPr>
          <w:rFonts w:ascii="Arial" w:hAnsi="Arial" w:cs="Arial"/>
          <w:color w:val="FF0000"/>
          <w:sz w:val="20"/>
          <w:szCs w:val="20"/>
        </w:rPr>
        <w:t>en met dien verstande dat een mededeling, als bedoeld hierna, nog gedaan dient te worden.</w:t>
      </w:r>
    </w:p>
    <w:p w14:paraId="179B5C83" w14:textId="6C3A431B"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757B04" w:rsidRPr="00E93065">
        <w:rPr>
          <w:rFonts w:ascii="Arial" w:hAnsi="Arial" w:cs="Arial"/>
          <w:bCs/>
          <w:color w:val="339966"/>
          <w:sz w:val="20"/>
          <w:szCs w:val="20"/>
        </w:rPr>
        <w:t>de/het</w:t>
      </w:r>
      <w:r w:rsidR="00757B04" w:rsidRPr="00E93065">
        <w:rPr>
          <w:rFonts w:ascii="Arial" w:hAnsi="Arial" w:cs="Arial"/>
          <w:bCs/>
          <w:color w:val="008000"/>
          <w:sz w:val="20"/>
          <w:szCs w:val="20"/>
        </w:rPr>
        <w:t xml:space="preserve"> </w:t>
      </w:r>
      <w:r w:rsidR="00757B04" w:rsidRPr="00E93065">
        <w:rPr>
          <w:rFonts w:ascii="Arial" w:hAnsi="Arial" w:cs="Arial"/>
          <w:bCs/>
          <w:sz w:val="20"/>
          <w:szCs w:val="20"/>
        </w:rPr>
        <w:t>§Koopovereenkomst§</w:t>
      </w:r>
      <w:r w:rsidR="00757B04" w:rsidRPr="00E93065">
        <w:rPr>
          <w:rFonts w:ascii="Arial" w:hAnsi="Arial" w:cs="Arial"/>
          <w:bCs/>
          <w:color w:val="008000"/>
          <w:sz w:val="20"/>
          <w:szCs w:val="20"/>
        </w:rPr>
        <w:t xml:space="preserve"> </w:t>
      </w:r>
      <w:r w:rsidR="00757B04" w:rsidRPr="00E9306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1E01AA" w:rsidRPr="000E1974">
        <w:rPr>
          <w:rFonts w:ascii="Arial" w:hAnsi="Arial" w:cs="Arial"/>
          <w:sz w:val="20"/>
          <w:szCs w:val="20"/>
        </w:rPr>
        <w:t>§</w:t>
      </w:r>
      <w:r w:rsidR="00E426D0">
        <w:rPr>
          <w:rFonts w:ascii="Arial" w:hAnsi="Arial" w:cs="Arial"/>
          <w:sz w:val="20"/>
          <w:szCs w:val="20"/>
        </w:rPr>
        <w:t>vervreemder</w:t>
      </w:r>
      <w:r w:rsidR="001E01AA" w:rsidRPr="000E1974">
        <w:rPr>
          <w:rFonts w:ascii="Arial" w:hAnsi="Arial" w:cs="Arial"/>
          <w:sz w:val="20"/>
          <w:szCs w:val="20"/>
        </w:rPr>
        <w:t>§</w:t>
      </w:r>
      <w:r w:rsidR="001E01AA" w:rsidRPr="00584193">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1E01AA" w:rsidRPr="005D3FAD">
        <w:rPr>
          <w:rFonts w:ascii="Arial" w:hAnsi="Arial" w:cs="Arial"/>
          <w:sz w:val="20"/>
          <w:szCs w:val="20"/>
        </w:rPr>
        <w:t>§</w:t>
      </w:r>
      <w:r w:rsidR="000D54B1">
        <w:rPr>
          <w:rFonts w:ascii="Arial" w:hAnsi="Arial" w:cs="Arial"/>
          <w:sz w:val="20"/>
          <w:szCs w:val="20"/>
        </w:rPr>
        <w:t>verkrijger</w:t>
      </w:r>
      <w:r w:rsidR="001E01AA" w:rsidRPr="005D3FAD">
        <w:rPr>
          <w:rFonts w:ascii="Arial" w:hAnsi="Arial" w:cs="Arial"/>
          <w:sz w:val="20"/>
          <w:szCs w:val="20"/>
        </w:rPr>
        <w:t>§</w:t>
      </w:r>
      <w:r w:rsidRPr="00584193">
        <w:rPr>
          <w:rFonts w:ascii="Arial" w:hAnsi="Arial" w:cs="Arial"/>
          <w:color w:val="FF0000"/>
          <w:sz w:val="20"/>
          <w:szCs w:val="20"/>
        </w:rPr>
        <w:t>.</w:t>
      </w:r>
    </w:p>
    <w:p w14:paraId="3E38BF91" w14:textId="55289936"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0E1974">
        <w:rPr>
          <w:rFonts w:ascii="Arial" w:hAnsi="Arial" w:cs="Arial"/>
          <w:sz w:val="20"/>
          <w:szCs w:val="20"/>
        </w:rPr>
        <w:t>§</w:t>
      </w:r>
      <w:r w:rsidR="000D54B1">
        <w:rPr>
          <w:rFonts w:ascii="Arial" w:hAnsi="Arial" w:cs="Arial"/>
          <w:sz w:val="20"/>
          <w:szCs w:val="20"/>
        </w:rPr>
        <w:t>V</w:t>
      </w:r>
      <w:r w:rsidR="00E426D0">
        <w:rPr>
          <w:rFonts w:ascii="Arial" w:hAnsi="Arial" w:cs="Arial"/>
          <w:sz w:val="20"/>
          <w:szCs w:val="20"/>
        </w:rPr>
        <w:t>ervreemder</w:t>
      </w:r>
      <w:r w:rsidR="001E01AA" w:rsidRPr="000E1974">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gedane cessie te erkennen.</w:t>
      </w:r>
    </w:p>
    <w:p w14:paraId="2219FD70" w14:textId="5551463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5D3FAD">
        <w:rPr>
          <w:rFonts w:ascii="Arial" w:hAnsi="Arial" w:cs="Arial"/>
          <w:sz w:val="20"/>
          <w:szCs w:val="20"/>
        </w:rPr>
        <w:t>§</w:t>
      </w:r>
      <w:r w:rsidR="00E10C85">
        <w:rPr>
          <w:rFonts w:ascii="Arial" w:hAnsi="Arial" w:cs="Arial"/>
          <w:sz w:val="20"/>
          <w:szCs w:val="20"/>
        </w:rPr>
        <w:t>P</w:t>
      </w:r>
      <w:r w:rsidR="00E426D0">
        <w:rPr>
          <w:rFonts w:ascii="Arial" w:hAnsi="Arial" w:cs="Arial"/>
          <w:sz w:val="20"/>
          <w:szCs w:val="20"/>
        </w:rPr>
        <w:t>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staat er voor in:</w:t>
      </w:r>
    </w:p>
    <w:p w14:paraId="5A1C6A68" w14:textId="3ACB9A5D"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EE5F88" w:rsidRPr="00E93065">
        <w:rPr>
          <w:rFonts w:ascii="Arial" w:hAnsi="Arial" w:cs="Arial"/>
          <w:bCs/>
          <w:color w:val="339966"/>
          <w:sz w:val="20"/>
          <w:szCs w:val="20"/>
        </w:rPr>
        <w:t>de/het</w:t>
      </w:r>
      <w:r w:rsidR="00EE5F88" w:rsidRPr="00E93065">
        <w:rPr>
          <w:rFonts w:ascii="Arial" w:hAnsi="Arial" w:cs="Arial"/>
          <w:bCs/>
          <w:color w:val="008000"/>
          <w:sz w:val="20"/>
          <w:szCs w:val="20"/>
        </w:rPr>
        <w:t xml:space="preserve"> </w:t>
      </w:r>
      <w:r w:rsidR="00EE5F88" w:rsidRPr="00E93065">
        <w:rPr>
          <w:rFonts w:ascii="Arial" w:hAnsi="Arial" w:cs="Arial"/>
          <w:bCs/>
          <w:sz w:val="20"/>
          <w:szCs w:val="20"/>
        </w:rPr>
        <w:t>§Koopovereenkomst§</w:t>
      </w:r>
      <w:r w:rsidR="00EE5F88" w:rsidRPr="00E93065">
        <w:rPr>
          <w:rFonts w:ascii="Arial" w:hAnsi="Arial" w:cs="Arial"/>
          <w:bCs/>
          <w:color w:val="008000"/>
          <w:sz w:val="20"/>
          <w:szCs w:val="20"/>
        </w:rPr>
        <w:t xml:space="preserve"> </w:t>
      </w:r>
      <w:r w:rsidR="00EE5F88" w:rsidRPr="00E9306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w:t>
      </w:r>
      <w:proofErr w:type="spellStart"/>
      <w:r w:rsidRPr="00584193">
        <w:rPr>
          <w:rFonts w:ascii="Arial" w:hAnsi="Arial" w:cs="Arial"/>
          <w:color w:val="FF0000"/>
          <w:sz w:val="20"/>
          <w:szCs w:val="20"/>
        </w:rPr>
        <w:t>aantastbaar</w:t>
      </w:r>
      <w:proofErr w:type="spellEnd"/>
      <w:r w:rsidRPr="00584193">
        <w:rPr>
          <w:rFonts w:ascii="Arial" w:hAnsi="Arial" w:cs="Arial"/>
          <w:color w:val="FF0000"/>
          <w:sz w:val="20"/>
          <w:szCs w:val="20"/>
        </w:rPr>
        <w:t xml:space="preserve"> is op grond van juridische verweren van </w:t>
      </w:r>
      <w:r w:rsidR="00AE1FD4" w:rsidRPr="000E1974">
        <w:rPr>
          <w:rFonts w:ascii="Arial" w:hAnsi="Arial" w:cs="Arial"/>
          <w:sz w:val="20"/>
          <w:szCs w:val="20"/>
        </w:rPr>
        <w:t>§</w:t>
      </w:r>
      <w:r w:rsidR="00E426D0">
        <w:rPr>
          <w:rFonts w:ascii="Arial" w:hAnsi="Arial" w:cs="Arial"/>
          <w:sz w:val="20"/>
          <w:szCs w:val="20"/>
        </w:rPr>
        <w:t>vervreemder</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14:paraId="0F2B04E1" w14:textId="43225D3B"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w:t>
      </w:r>
      <w:r w:rsidR="00AA3228" w:rsidRPr="00E93065">
        <w:rPr>
          <w:rFonts w:ascii="Arial" w:hAnsi="Arial" w:cs="Arial"/>
          <w:bCs/>
          <w:color w:val="339966"/>
          <w:sz w:val="20"/>
          <w:szCs w:val="20"/>
        </w:rPr>
        <w:t>de/het</w:t>
      </w:r>
      <w:r w:rsidR="00AA3228" w:rsidRPr="00E93065">
        <w:rPr>
          <w:rFonts w:ascii="Arial" w:hAnsi="Arial" w:cs="Arial"/>
          <w:bCs/>
          <w:color w:val="008000"/>
          <w:sz w:val="20"/>
          <w:szCs w:val="20"/>
        </w:rPr>
        <w:t xml:space="preserve"> </w:t>
      </w:r>
      <w:r w:rsidR="00AA3228" w:rsidRPr="00E93065">
        <w:rPr>
          <w:rFonts w:ascii="Arial" w:hAnsi="Arial" w:cs="Arial"/>
          <w:bCs/>
          <w:sz w:val="20"/>
          <w:szCs w:val="20"/>
        </w:rPr>
        <w:t>§Koopovereenkomst§</w:t>
      </w:r>
      <w:r w:rsidR="00AA3228" w:rsidRPr="00E93065">
        <w:rPr>
          <w:rFonts w:ascii="Arial" w:hAnsi="Arial" w:cs="Arial"/>
          <w:bCs/>
          <w:color w:val="008000"/>
          <w:sz w:val="20"/>
          <w:szCs w:val="20"/>
        </w:rPr>
        <w:t xml:space="preserve"> </w:t>
      </w:r>
      <w:r w:rsidR="00AA3228" w:rsidRPr="00E9306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14:paraId="0066F133" w14:textId="77777777" w:rsidR="00F20037" w:rsidRDefault="00F20037" w:rsidP="00D75E8E">
      <w:pPr>
        <w:tabs>
          <w:tab w:val="left" w:pos="425"/>
        </w:tabs>
        <w:ind w:left="425" w:hanging="425"/>
        <w:rPr>
          <w:rFonts w:ascii="Arial" w:hAnsi="Arial" w:cs="Arial"/>
          <w:sz w:val="20"/>
          <w:szCs w:val="20"/>
        </w:rPr>
      </w:pPr>
    </w:p>
    <w:p w14:paraId="083FF39E" w14:textId="77777777" w:rsidR="00F20037" w:rsidRPr="00584193" w:rsidRDefault="00F20037" w:rsidP="00D75E8E">
      <w:pPr>
        <w:tabs>
          <w:tab w:val="left" w:pos="425"/>
        </w:tabs>
        <w:ind w:left="425" w:hanging="425"/>
        <w:rPr>
          <w:rFonts w:ascii="Arial" w:hAnsi="Arial" w:cs="Arial"/>
          <w:sz w:val="20"/>
          <w:szCs w:val="20"/>
        </w:rPr>
      </w:pPr>
    </w:p>
    <w:p w14:paraId="1871AFD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5C72CEB7" w14:textId="0AA04DA3"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64F59" w:rsidRPr="000E1974">
        <w:rPr>
          <w:rFonts w:ascii="Arial" w:hAnsi="Arial" w:cs="Arial"/>
          <w:sz w:val="20"/>
          <w:szCs w:val="20"/>
        </w:rPr>
        <w:t>§</w:t>
      </w:r>
      <w:r w:rsidR="00E426D0">
        <w:rPr>
          <w:rFonts w:ascii="Arial" w:hAnsi="Arial" w:cs="Arial"/>
          <w:sz w:val="20"/>
          <w:szCs w:val="20"/>
        </w:rPr>
        <w:t>vervreemder</w:t>
      </w:r>
      <w:r w:rsidR="00464F59" w:rsidRPr="000E1974">
        <w:rPr>
          <w:rFonts w:ascii="Arial" w:hAnsi="Arial" w:cs="Arial"/>
          <w:sz w:val="20"/>
          <w:szCs w:val="20"/>
        </w:rPr>
        <w:t>§</w:t>
      </w:r>
      <w:r w:rsidRPr="00584193">
        <w:rPr>
          <w:rFonts w:ascii="Arial" w:hAnsi="Arial" w:cs="Arial"/>
          <w:color w:val="FF0000"/>
          <w:sz w:val="20"/>
          <w:szCs w:val="20"/>
        </w:rPr>
        <w:t xml:space="preserve">, ter uitvoering van </w:t>
      </w:r>
      <w:r w:rsidR="008107D9" w:rsidRPr="00E93065">
        <w:rPr>
          <w:rFonts w:ascii="Arial" w:hAnsi="Arial" w:cs="Arial"/>
          <w:bCs/>
          <w:color w:val="339966"/>
          <w:sz w:val="20"/>
          <w:szCs w:val="20"/>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 xml:space="preserve">en </w:t>
      </w:r>
      <w:r w:rsidR="008107D9" w:rsidRPr="00E93065">
        <w:rPr>
          <w:rFonts w:ascii="Arial" w:hAnsi="Arial" w:cs="Arial"/>
          <w:bCs/>
          <w:color w:val="339966"/>
          <w:sz w:val="20"/>
          <w:szCs w:val="20"/>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464F59">
        <w:rPr>
          <w:rFonts w:ascii="Arial" w:hAnsi="Arial" w:cs="Arial"/>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14:paraId="3B711F5B"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7DCCB22F"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30DCA3E5"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B88548C" w14:textId="77777777"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14:paraId="582035DB" w14:textId="77777777" w:rsidR="00D75E8E" w:rsidRPr="00584193" w:rsidRDefault="00D75E8E" w:rsidP="00D75E8E">
      <w:pPr>
        <w:rPr>
          <w:rFonts w:ascii="Arial" w:hAnsi="Arial" w:cs="Arial"/>
          <w:sz w:val="20"/>
          <w:szCs w:val="20"/>
        </w:rPr>
      </w:pPr>
    </w:p>
    <w:p w14:paraId="66BEF8D5"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14:paraId="475D014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14:paraId="560620CF" w14:textId="22FBBB6C" w:rsidR="00D75E8E" w:rsidRPr="00584193" w:rsidRDefault="00D75E8E" w:rsidP="00F90719">
      <w:pPr>
        <w:tabs>
          <w:tab w:val="left" w:pos="425"/>
          <w:tab w:val="left" w:pos="850"/>
        </w:tabs>
        <w:ind w:left="851" w:hanging="851"/>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A6006E" w:rsidRPr="000E1974">
        <w:rPr>
          <w:rFonts w:ascii="Arial" w:hAnsi="Arial" w:cs="Arial"/>
          <w:sz w:val="20"/>
          <w:szCs w:val="20"/>
        </w:rPr>
        <w:t>§</w:t>
      </w:r>
      <w:r w:rsidR="00E426D0">
        <w:rPr>
          <w:rFonts w:ascii="Arial" w:hAnsi="Arial" w:cs="Arial"/>
          <w:sz w:val="20"/>
          <w:szCs w:val="20"/>
        </w:rPr>
        <w:t>vervreemder</w:t>
      </w:r>
      <w:r w:rsidR="00A6006E" w:rsidRPr="000E1974">
        <w:rPr>
          <w:rFonts w:ascii="Arial" w:hAnsi="Arial" w:cs="Arial"/>
          <w:sz w:val="20"/>
          <w:szCs w:val="20"/>
        </w:rPr>
        <w:t>§</w:t>
      </w:r>
      <w:r w:rsidR="00B7045C">
        <w:rPr>
          <w:rFonts w:ascii="Arial" w:hAnsi="Arial" w:cs="Arial"/>
          <w:sz w:val="20"/>
          <w:szCs w:val="20"/>
        </w:rPr>
        <w:t xml:space="preserve"> </w:t>
      </w:r>
      <w:r w:rsidRPr="00584193">
        <w:rPr>
          <w:rFonts w:ascii="Arial" w:hAnsi="Arial" w:cs="Arial"/>
          <w:color w:val="FF0000"/>
          <w:sz w:val="20"/>
          <w:szCs w:val="20"/>
        </w:rPr>
        <w:t xml:space="preserve">is met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E93065">
        <w:rPr>
          <w:rFonts w:ascii="Arial" w:hAnsi="Arial" w:cs="Arial"/>
          <w:bCs/>
          <w:color w:val="339966"/>
          <w:sz w:val="20"/>
          <w:szCs w:val="20"/>
          <w:u w:val="singl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Pr="00584193">
        <w:rPr>
          <w:rFonts w:ascii="Arial" w:hAnsi="Arial" w:cs="Arial"/>
          <w:color w:val="FF0000"/>
          <w:sz w:val="20"/>
          <w:szCs w:val="20"/>
        </w:rPr>
        <w:t xml:space="preserve">. </w:t>
      </w:r>
      <w:r w:rsidR="00621F60" w:rsidRPr="00F90719">
        <w:rPr>
          <w:rFonts w:ascii="Arial" w:hAnsi="Arial" w:cs="Arial"/>
          <w:bCs/>
          <w:color w:val="339966"/>
          <w:sz w:val="20"/>
          <w:szCs w:val="20"/>
        </w:rPr>
        <w:t>Deze/Dit</w:t>
      </w:r>
      <w:r w:rsidR="00621F60" w:rsidRPr="00F90719">
        <w:rPr>
          <w:rFonts w:ascii="Arial" w:hAnsi="Arial" w:cs="Arial"/>
          <w:bCs/>
          <w:color w:val="339966"/>
          <w:sz w:val="20"/>
          <w:szCs w:val="20"/>
          <w:u w:val="single"/>
        </w:rPr>
        <w:t xml:space="preserve"> </w:t>
      </w:r>
      <w:r w:rsidR="00621F60" w:rsidRPr="00F90719">
        <w:rPr>
          <w:rFonts w:ascii="Arial" w:hAnsi="Arial" w:cs="Arial"/>
          <w:bCs/>
          <w:sz w:val="20"/>
          <w:szCs w:val="20"/>
        </w:rPr>
        <w:t>§Koopovereenkomst§</w:t>
      </w:r>
      <w:r w:rsidR="00621F60" w:rsidRPr="00F90719">
        <w:rPr>
          <w:rFonts w:ascii="Arial" w:hAnsi="Arial" w:cs="Arial"/>
          <w:bCs/>
          <w:color w:val="008000"/>
          <w:sz w:val="20"/>
          <w:szCs w:val="20"/>
        </w:rPr>
        <w:t xml:space="preserve"> </w:t>
      </w:r>
      <w:r w:rsidR="00621F60" w:rsidRPr="00F90719">
        <w:rPr>
          <w:rFonts w:ascii="Arial" w:hAnsi="Arial" w:cs="Arial"/>
          <w:bCs/>
          <w:color w:val="800080"/>
          <w:sz w:val="20"/>
          <w:szCs w:val="20"/>
        </w:rPr>
        <w:t>[volgnummer</w:t>
      </w:r>
      <w:r w:rsidR="00621F60" w:rsidRPr="00F90719">
        <w:rPr>
          <w:rFonts w:ascii="Arial" w:hAnsi="Arial" w:cs="Arial"/>
          <w:bCs/>
          <w:color w:val="800080"/>
          <w:sz w:val="20"/>
          <w:szCs w:val="20"/>
          <w:u w:val="single"/>
        </w:rPr>
        <w:t>]</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14:paraId="44258B40" w14:textId="7D205D5C"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lastRenderedPageBreak/>
        <w:tab/>
        <w:t>2.</w:t>
      </w:r>
      <w:r w:rsidRPr="00584193">
        <w:rPr>
          <w:rFonts w:ascii="Arial" w:hAnsi="Arial" w:cs="Arial"/>
          <w:color w:val="FF0000"/>
          <w:sz w:val="20"/>
          <w:szCs w:val="20"/>
        </w:rPr>
        <w:tab/>
        <w:t xml:space="preserve">Vervolgens is door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met </w:t>
      </w:r>
      <w:r w:rsidR="004725F8" w:rsidRPr="005D3FAD">
        <w:rPr>
          <w:rFonts w:ascii="Arial" w:hAnsi="Arial" w:cs="Arial"/>
          <w:sz w:val="20"/>
          <w:szCs w:val="20"/>
        </w:rPr>
        <w:t>§</w:t>
      </w:r>
      <w:r w:rsidR="00E426D0">
        <w:rPr>
          <w:rFonts w:ascii="Arial" w:hAnsi="Arial" w:cs="Arial"/>
          <w:sz w:val="20"/>
          <w:szCs w:val="20"/>
        </w:rPr>
        <w:t>verkrijger</w:t>
      </w:r>
      <w:r w:rsidR="004725F8" w:rsidRPr="005D3FAD">
        <w:rPr>
          <w:rFonts w:ascii="Arial" w:hAnsi="Arial" w:cs="Arial"/>
          <w:sz w:val="20"/>
          <w:szCs w:val="20"/>
        </w:rPr>
        <w:t>§</w:t>
      </w:r>
      <w:r w:rsidR="004725F8" w:rsidRPr="00584193">
        <w:rPr>
          <w:rFonts w:ascii="Arial" w:hAnsi="Arial" w:cs="Arial"/>
          <w:bCs/>
          <w:color w:val="FF0000"/>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4D25EF" w:rsidRPr="00E93065">
        <w:rPr>
          <w:rFonts w:ascii="Arial" w:hAnsi="Arial" w:cs="Arial"/>
          <w:bCs/>
          <w:color w:val="339966"/>
          <w:sz w:val="20"/>
          <w:szCs w:val="20"/>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3D398B" w:rsidRPr="009C094E">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ED1BCE" w:rsidRPr="00E93065">
        <w:rPr>
          <w:rFonts w:ascii="Arial" w:hAnsi="Arial" w:cs="Arial"/>
          <w:bCs/>
          <w:color w:val="FF0000"/>
          <w:sz w:val="20"/>
          <w:szCs w:val="20"/>
        </w:rPr>
        <w:t>“</w:t>
      </w:r>
      <w:r w:rsidR="00ED1BCE" w:rsidRPr="00E93065">
        <w:rPr>
          <w:rFonts w:ascii="Arial" w:hAnsi="Arial" w:cs="Arial"/>
          <w:bCs/>
          <w:color w:val="339966"/>
          <w:sz w:val="20"/>
          <w:szCs w:val="20"/>
          <w:u w:val="single"/>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C013AC" w:rsidRPr="00584193">
        <w:rPr>
          <w:rFonts w:ascii="Arial" w:hAnsi="Arial" w:cs="Arial"/>
          <w:color w:val="FF0000"/>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9C094E">
        <w:rPr>
          <w:rFonts w:ascii="Arial" w:hAnsi="Arial" w:cs="Arial"/>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14:paraId="6F5BFF39" w14:textId="3939A8BB" w:rsidR="00D75E8E"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126E24" w:rsidRPr="000E1974">
        <w:rPr>
          <w:rFonts w:ascii="Arial" w:hAnsi="Arial" w:cs="Arial"/>
          <w:sz w:val="20"/>
          <w:szCs w:val="20"/>
        </w:rPr>
        <w:t>§</w:t>
      </w:r>
      <w:r w:rsidR="00E426D0">
        <w:rPr>
          <w:rFonts w:ascii="Arial" w:hAnsi="Arial" w:cs="Arial"/>
          <w:sz w:val="20"/>
          <w:szCs w:val="20"/>
        </w:rPr>
        <w:t>vervreemder</w:t>
      </w:r>
      <w:r w:rsidR="00126E24" w:rsidRPr="000E1974">
        <w:rPr>
          <w:rFonts w:ascii="Arial" w:hAnsi="Arial" w:cs="Arial"/>
          <w:sz w:val="20"/>
          <w:szCs w:val="20"/>
        </w:rPr>
        <w:t>§</w:t>
      </w:r>
      <w:r w:rsidRPr="00584193">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en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de volledige </w:t>
      </w:r>
      <w:proofErr w:type="spellStart"/>
      <w:r w:rsidRPr="00584193">
        <w:rPr>
          <w:rFonts w:ascii="Arial" w:hAnsi="Arial" w:cs="Arial"/>
          <w:color w:val="FF0000"/>
          <w:sz w:val="20"/>
          <w:szCs w:val="20"/>
        </w:rPr>
        <w:t>contractspositie</w:t>
      </w:r>
      <w:proofErr w:type="spellEnd"/>
      <w:r w:rsidRPr="00584193">
        <w:rPr>
          <w:rFonts w:ascii="Arial" w:hAnsi="Arial" w:cs="Arial"/>
          <w:color w:val="FF0000"/>
          <w:sz w:val="20"/>
          <w:szCs w:val="20"/>
        </w:rPr>
        <w:t xml:space="preserve"> van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w:t>
      </w:r>
      <w:r w:rsidR="004D25EF" w:rsidRPr="00E93065">
        <w:rPr>
          <w:rFonts w:ascii="Arial" w:hAnsi="Arial" w:cs="Arial"/>
          <w:bCs/>
          <w:color w:val="339966"/>
          <w:sz w:val="20"/>
          <w:szCs w:val="20"/>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9C1915">
        <w:rPr>
          <w:rFonts w:ascii="Arial" w:hAnsi="Arial" w:cs="Arial"/>
          <w:sz w:val="20"/>
          <w:szCs w:val="20"/>
        </w:rPr>
        <w:t xml:space="preserve"> </w:t>
      </w:r>
      <w:r w:rsidRPr="00584193">
        <w:rPr>
          <w:rFonts w:ascii="Arial" w:hAnsi="Arial" w:cs="Arial"/>
          <w:color w:val="FF0000"/>
          <w:sz w:val="20"/>
          <w:szCs w:val="20"/>
        </w:rPr>
        <w:t xml:space="preserve">tussen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9C1915" w:rsidRPr="005D3FAD">
        <w:rPr>
          <w:rFonts w:ascii="Arial" w:hAnsi="Arial" w:cs="Arial"/>
          <w:sz w:val="20"/>
          <w:szCs w:val="20"/>
        </w:rPr>
        <w:t>§</w:t>
      </w:r>
      <w:r w:rsidR="00E426D0">
        <w:rPr>
          <w:rFonts w:ascii="Arial" w:hAnsi="Arial" w:cs="Arial"/>
          <w:sz w:val="20"/>
          <w:szCs w:val="20"/>
        </w:rPr>
        <w:t>partij X</w:t>
      </w:r>
      <w:r w:rsidR="009C1915" w:rsidRPr="005D3FAD">
        <w:rPr>
          <w:rFonts w:ascii="Arial" w:hAnsi="Arial" w:cs="Arial"/>
          <w:sz w:val="20"/>
          <w:szCs w:val="20"/>
        </w:rPr>
        <w:t>§</w:t>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9F35D2" w:rsidRPr="005D3FAD">
        <w:rPr>
          <w:rFonts w:ascii="Arial" w:hAnsi="Arial" w:cs="Arial"/>
          <w:sz w:val="20"/>
          <w:szCs w:val="20"/>
        </w:rPr>
        <w:t>§</w:t>
      </w:r>
      <w:r w:rsidR="00E426D0">
        <w:rPr>
          <w:rFonts w:ascii="Arial" w:hAnsi="Arial" w:cs="Arial"/>
          <w:sz w:val="20"/>
          <w:szCs w:val="20"/>
        </w:rPr>
        <w:t>verkrijger</w:t>
      </w:r>
      <w:r w:rsidR="009F35D2"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geleverd.</w:t>
      </w:r>
    </w:p>
    <w:p w14:paraId="60E93F36" w14:textId="1BDF158D" w:rsidR="009F35D2" w:rsidRDefault="009F35D2" w:rsidP="00D75E8E">
      <w:pPr>
        <w:tabs>
          <w:tab w:val="left" w:pos="425"/>
          <w:tab w:val="left" w:pos="850"/>
        </w:tabs>
        <w:ind w:left="850" w:hanging="850"/>
        <w:rPr>
          <w:rFonts w:ascii="Arial" w:hAnsi="Arial" w:cs="Arial"/>
          <w:color w:val="FF0000"/>
          <w:sz w:val="20"/>
          <w:szCs w:val="20"/>
        </w:rPr>
      </w:pPr>
    </w:p>
    <w:p w14:paraId="584A8F53" w14:textId="77777777" w:rsidR="009F35D2" w:rsidRPr="00584193" w:rsidRDefault="009F35D2" w:rsidP="00D75E8E">
      <w:pPr>
        <w:tabs>
          <w:tab w:val="left" w:pos="425"/>
          <w:tab w:val="left" w:pos="850"/>
        </w:tabs>
        <w:ind w:left="850" w:hanging="850"/>
        <w:rPr>
          <w:rFonts w:ascii="Arial" w:hAnsi="Arial" w:cs="Arial"/>
          <w:color w:val="FF0000"/>
          <w:sz w:val="20"/>
          <w:szCs w:val="20"/>
        </w:rPr>
      </w:pPr>
    </w:p>
    <w:p w14:paraId="375B19E8" w14:textId="77777777"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 xml:space="preserve">*Of (indien de </w:t>
      </w:r>
      <w:proofErr w:type="spellStart"/>
      <w:r w:rsidRPr="00584193">
        <w:rPr>
          <w:rFonts w:ascii="Arial" w:hAnsi="Arial" w:cs="Arial"/>
          <w:color w:val="0000FF"/>
          <w:sz w:val="20"/>
          <w:szCs w:val="20"/>
        </w:rPr>
        <w:t>contractsoverneming</w:t>
      </w:r>
      <w:proofErr w:type="spellEnd"/>
      <w:r w:rsidRPr="00584193">
        <w:rPr>
          <w:rFonts w:ascii="Arial" w:hAnsi="Arial" w:cs="Arial"/>
          <w:color w:val="0000FF"/>
          <w:sz w:val="20"/>
          <w:szCs w:val="20"/>
        </w:rPr>
        <w:t xml:space="preserve"> bij deze akte geschiedt):</w:t>
      </w:r>
    </w:p>
    <w:p w14:paraId="3CFD97D9" w14:textId="2821A571"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3736E2" w:rsidRPr="000E1974">
        <w:rPr>
          <w:rFonts w:ascii="Arial" w:hAnsi="Arial" w:cs="Arial"/>
          <w:sz w:val="20"/>
          <w:szCs w:val="20"/>
        </w:rPr>
        <w:t>§</w:t>
      </w:r>
      <w:r w:rsidR="00E426D0">
        <w:rPr>
          <w:rFonts w:ascii="Arial" w:hAnsi="Arial" w:cs="Arial"/>
          <w:sz w:val="20"/>
          <w:szCs w:val="20"/>
        </w:rPr>
        <w:t>vervreemder</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3736E2">
        <w:rPr>
          <w:rFonts w:ascii="Arial" w:hAnsi="Arial" w:cs="Arial"/>
          <w:sz w:val="20"/>
          <w:szCs w:val="20"/>
        </w:rPr>
        <w:t xml:space="preserve"> </w:t>
      </w:r>
      <w:r w:rsidRPr="00584193">
        <w:rPr>
          <w:rFonts w:ascii="Arial" w:hAnsi="Arial" w:cs="Arial"/>
          <w:color w:val="FF0000"/>
          <w:sz w:val="20"/>
          <w:szCs w:val="20"/>
        </w:rPr>
        <w:t xml:space="preserve">overneemt. Alle rechten met inbegrip van wilsrechten en verplichtingen uit hoofde van het contract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op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w:t>
      </w:r>
      <w:r w:rsidR="00FB6CBE">
        <w:rPr>
          <w:rFonts w:ascii="Arial" w:hAnsi="Arial" w:cs="Arial"/>
          <w:bCs/>
          <w:color w:val="FF0000"/>
          <w:sz w:val="20"/>
          <w:szCs w:val="20"/>
        </w:rPr>
        <w:t>t</w:t>
      </w:r>
      <w:r w:rsidR="00611FA7" w:rsidRPr="00584193">
        <w:rPr>
          <w:rFonts w:ascii="Arial" w:hAnsi="Arial" w:cs="Arial"/>
          <w:bCs/>
          <w:color w:val="FF0000"/>
          <w:sz w:val="20"/>
          <w:szCs w:val="20"/>
        </w:rPr>
        <w: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5A57C1" w:rsidRPr="000E1974">
        <w:rPr>
          <w:rFonts w:ascii="Arial" w:hAnsi="Arial" w:cs="Arial"/>
          <w:sz w:val="20"/>
          <w:szCs w:val="20"/>
        </w:rPr>
        <w:t>§</w:t>
      </w:r>
      <w:r w:rsidR="00E426D0">
        <w:rPr>
          <w:rFonts w:ascii="Arial" w:hAnsi="Arial" w:cs="Arial"/>
          <w:sz w:val="20"/>
          <w:szCs w:val="20"/>
        </w:rPr>
        <w:t>vervreemder</w:t>
      </w:r>
      <w:r w:rsidR="005A57C1" w:rsidRPr="00B2176B">
        <w:rPr>
          <w:rFonts w:ascii="Arial" w:hAnsi="Arial" w:cs="Arial"/>
          <w:sz w:val="20"/>
          <w:szCs w:val="20"/>
        </w:rPr>
        <w:fldChar w:fldCharType="begin"/>
      </w:r>
      <w:r w:rsidR="005A57C1" w:rsidRPr="00B2176B">
        <w:rPr>
          <w:rFonts w:ascii="Arial" w:hAnsi="Arial" w:cs="Arial"/>
          <w:sz w:val="20"/>
          <w:szCs w:val="20"/>
        </w:rPr>
        <w:instrText>MacroButton Nomacro §</w:instrText>
      </w:r>
      <w:r w:rsidR="005A57C1"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jegens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14:paraId="67B72D02" w14:textId="09618259"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4E611F" w:rsidDel="004E611F">
        <w:rPr>
          <w:rFonts w:ascii="Arial" w:hAnsi="Arial" w:cs="Arial"/>
          <w:color w:val="339966"/>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w:t>
      </w:r>
      <w:r w:rsidR="004E611F" w:rsidRPr="005D3FAD">
        <w:rPr>
          <w:rFonts w:ascii="Arial" w:hAnsi="Arial" w:cs="Arial"/>
          <w:sz w:val="20"/>
          <w:szCs w:val="20"/>
        </w:rPr>
        <w:t>§</w:t>
      </w:r>
      <w:r w:rsidR="00E426D0">
        <w:rPr>
          <w:rFonts w:ascii="Arial" w:hAnsi="Arial" w:cs="Arial"/>
          <w:sz w:val="20"/>
          <w:szCs w:val="20"/>
        </w:rPr>
        <w:t>partij X</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14:paraId="79468302" w14:textId="77777777" w:rsidR="00D75E8E" w:rsidRPr="00584193" w:rsidRDefault="00D75E8E" w:rsidP="00D75E8E">
      <w:pPr>
        <w:rPr>
          <w:rFonts w:ascii="Arial" w:hAnsi="Arial" w:cs="Arial"/>
          <w:sz w:val="20"/>
          <w:szCs w:val="20"/>
        </w:rPr>
      </w:pPr>
    </w:p>
    <w:p w14:paraId="211CE967"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6D32C9B1" w14:textId="64C86536"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4E3A2B" w:rsidRPr="00E93065">
        <w:rPr>
          <w:rFonts w:ascii="Arial" w:hAnsi="Arial" w:cs="Arial"/>
          <w:bCs/>
          <w:color w:val="339966"/>
          <w:sz w:val="20"/>
          <w:szCs w:val="20"/>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33536" w:rsidRPr="00433536">
        <w:rPr>
          <w:rFonts w:ascii="Arial" w:hAnsi="Arial" w:cs="Arial"/>
          <w:bCs/>
          <w:color w:val="800080"/>
          <w:sz w:val="20"/>
          <w:szCs w:val="20"/>
        </w:rPr>
        <w:t xml:space="preserve"> en </w:t>
      </w:r>
      <w:r w:rsidR="004E3A2B" w:rsidRPr="00E93065">
        <w:rPr>
          <w:rFonts w:ascii="Arial" w:hAnsi="Arial" w:cs="Arial"/>
          <w:bCs/>
          <w:color w:val="339966"/>
          <w:sz w:val="20"/>
          <w:szCs w:val="20"/>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E611F">
        <w:rPr>
          <w:rFonts w:ascii="Arial" w:hAnsi="Arial" w:cs="Arial"/>
          <w:sz w:val="20"/>
          <w:szCs w:val="20"/>
        </w:rPr>
        <w:t xml:space="preserve"> </w:t>
      </w:r>
      <w:r w:rsidR="004E611F" w:rsidRPr="00F90719">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14:paraId="50706AC2"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03BC7E34"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71424FAE"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7F7A84B" w14:textId="77777777"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0" w:name="_Toc249429207"/>
      <w:bookmarkStart w:id="1" w:name="_Toc250985139"/>
      <w:bookmarkStart w:id="2" w:name="_Toc250985140"/>
      <w:bookmarkStart w:id="3" w:name="_Toc250985141"/>
      <w:bookmarkStart w:id="4" w:name="_Toc250985143"/>
      <w:bookmarkStart w:id="5" w:name="_Toc250985144"/>
      <w:bookmarkEnd w:id="0"/>
      <w:bookmarkEnd w:id="1"/>
      <w:bookmarkEnd w:id="2"/>
      <w:bookmarkEnd w:id="3"/>
      <w:bookmarkEnd w:id="4"/>
      <w:bookmarkEnd w:id="5"/>
    </w:p>
    <w:p w14:paraId="1300163F" w14:textId="77777777" w:rsidR="00C62B9A" w:rsidRPr="00584193" w:rsidRDefault="00C62B9A" w:rsidP="00E621CD">
      <w:pPr>
        <w:rPr>
          <w:rFonts w:ascii="Arial" w:hAnsi="Arial" w:cs="Arial"/>
          <w:b/>
          <w:sz w:val="20"/>
          <w:szCs w:val="20"/>
        </w:rPr>
      </w:pPr>
    </w:p>
    <w:p w14:paraId="05622FEE" w14:textId="77777777"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14:paraId="22D5640D" w14:textId="77777777"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14:paraId="6F6C0F1A" w14:textId="77777777" w:rsidR="00F23126" w:rsidRPr="0081650F" w:rsidRDefault="00F23126" w:rsidP="00584193">
      <w:pPr>
        <w:autoSpaceDE w:val="0"/>
        <w:autoSpaceDN w:val="0"/>
        <w:adjustRightInd w:val="0"/>
        <w:rPr>
          <w:rFonts w:ascii="Arial" w:hAnsi="Arial" w:cs="Arial"/>
          <w:color w:val="000000"/>
          <w:sz w:val="22"/>
          <w:szCs w:val="22"/>
        </w:rPr>
      </w:pPr>
    </w:p>
    <w:p w14:paraId="1F8C441F" w14:textId="77777777"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14:paraId="631E0D7C"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14:paraId="12F83F0B" w14:textId="77777777" w:rsidR="00584193" w:rsidRPr="00584193" w:rsidRDefault="00584193" w:rsidP="00584193">
      <w:pPr>
        <w:autoSpaceDE w:val="0"/>
        <w:autoSpaceDN w:val="0"/>
        <w:adjustRightInd w:val="0"/>
        <w:rPr>
          <w:rFonts w:ascii="Arial" w:hAnsi="Arial" w:cs="Arial"/>
          <w:color w:val="000000"/>
          <w:sz w:val="20"/>
          <w:szCs w:val="20"/>
        </w:rPr>
      </w:pPr>
    </w:p>
    <w:p w14:paraId="5897392C"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14:paraId="3C794552" w14:textId="77777777"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14:paraId="136529B1" w14:textId="77777777"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2AFD290B" w14:textId="77777777"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 xml:space="preserve">Er zijn geen roerende zaken </w:t>
      </w:r>
      <w:proofErr w:type="spellStart"/>
      <w:r>
        <w:rPr>
          <w:rFonts w:ascii="Arial" w:hAnsi="Arial" w:cs="Arial"/>
          <w:color w:val="800080"/>
          <w:sz w:val="20"/>
          <w:szCs w:val="20"/>
        </w:rPr>
        <w:t>meeverkocht</w:t>
      </w:r>
      <w:proofErr w:type="spellEnd"/>
      <w:r>
        <w:rPr>
          <w:rFonts w:ascii="Arial" w:hAnsi="Arial" w:cs="Arial"/>
          <w:color w:val="800080"/>
          <w:sz w:val="20"/>
          <w:szCs w:val="20"/>
        </w:rPr>
        <w:t>.</w:t>
      </w:r>
    </w:p>
    <w:p w14:paraId="4D1C583F"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14:paraId="53724D24" w14:textId="77777777" w:rsidR="00F5504B" w:rsidRPr="00F5504B" w:rsidRDefault="00F5504B" w:rsidP="00584193">
      <w:pPr>
        <w:autoSpaceDE w:val="0"/>
        <w:autoSpaceDN w:val="0"/>
        <w:adjustRightInd w:val="0"/>
        <w:rPr>
          <w:rFonts w:ascii="Arial" w:hAnsi="Arial" w:cs="Arial"/>
          <w:color w:val="FF0000"/>
          <w:sz w:val="20"/>
          <w:szCs w:val="20"/>
        </w:rPr>
      </w:pPr>
    </w:p>
    <w:p w14:paraId="63063944" w14:textId="77777777" w:rsidR="00F5504B" w:rsidRPr="00F5504B" w:rsidRDefault="00F5504B" w:rsidP="00584193">
      <w:pPr>
        <w:autoSpaceDE w:val="0"/>
        <w:autoSpaceDN w:val="0"/>
        <w:adjustRightInd w:val="0"/>
        <w:rPr>
          <w:rFonts w:ascii="Arial" w:hAnsi="Arial" w:cs="Arial"/>
          <w:color w:val="000000"/>
          <w:sz w:val="20"/>
          <w:szCs w:val="20"/>
        </w:rPr>
      </w:pPr>
    </w:p>
    <w:p w14:paraId="00CFC1B8"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14:paraId="3D47656B" w14:textId="6F2EFE5D"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1083">
        <w:rPr>
          <w:rFonts w:ascii="Arial" w:hAnsi="Arial" w:cs="Arial"/>
          <w:sz w:val="20"/>
          <w:szCs w:val="20"/>
        </w:rPr>
        <w:t xml:space="preserve"> </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proofErr w:type="spellStart"/>
      <w:r w:rsidR="00B443DE" w:rsidRPr="00B443DE">
        <w:rPr>
          <w:rFonts w:ascii="Arial" w:hAnsi="Arial" w:cs="Arial"/>
          <w:color w:val="339966"/>
          <w:sz w:val="20"/>
          <w:szCs w:val="20"/>
        </w:rPr>
        <w:t>meeverkochte</w:t>
      </w:r>
      <w:proofErr w:type="spellEnd"/>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lastRenderedPageBreak/>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70A8ED7"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14:paraId="6B16B2A8" w14:textId="77777777" w:rsidR="00584193" w:rsidRPr="00584193" w:rsidRDefault="00584193" w:rsidP="00584193">
      <w:pPr>
        <w:autoSpaceDE w:val="0"/>
        <w:autoSpaceDN w:val="0"/>
        <w:adjustRightInd w:val="0"/>
        <w:rPr>
          <w:rFonts w:ascii="Arial" w:hAnsi="Arial" w:cs="Arial"/>
          <w:color w:val="000000"/>
          <w:sz w:val="20"/>
          <w:szCs w:val="20"/>
        </w:rPr>
      </w:pPr>
    </w:p>
    <w:p w14:paraId="60D0CE3E" w14:textId="77777777" w:rsidR="00737444" w:rsidRDefault="00737444" w:rsidP="00584193">
      <w:pPr>
        <w:autoSpaceDE w:val="0"/>
        <w:autoSpaceDN w:val="0"/>
        <w:adjustRightInd w:val="0"/>
        <w:rPr>
          <w:rFonts w:ascii="Arial" w:hAnsi="Arial" w:cs="Arial"/>
          <w:color w:val="000000"/>
          <w:sz w:val="20"/>
          <w:szCs w:val="20"/>
          <w:u w:val="single"/>
        </w:rPr>
      </w:pPr>
    </w:p>
    <w:p w14:paraId="4584FA10"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14:paraId="197A13FA"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B5D2154"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14:paraId="3ED4869B" w14:textId="77777777" w:rsidR="00584193" w:rsidRPr="00584193" w:rsidRDefault="00584193" w:rsidP="00584193">
      <w:pPr>
        <w:autoSpaceDE w:val="0"/>
        <w:autoSpaceDN w:val="0"/>
        <w:adjustRightInd w:val="0"/>
        <w:rPr>
          <w:rFonts w:ascii="Arial" w:hAnsi="Arial" w:cs="Arial"/>
          <w:color w:val="000000"/>
          <w:sz w:val="20"/>
          <w:szCs w:val="20"/>
        </w:rPr>
      </w:pPr>
    </w:p>
    <w:p w14:paraId="7A3CC225"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14:paraId="07F0FD7B" w14:textId="7BB853A8"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001E52AF" w:rsidRPr="00F90719">
        <w:rPr>
          <w:rFonts w:ascii="Arial" w:hAnsi="Arial" w:cs="Arial"/>
          <w:sz w:val="20"/>
          <w:szCs w:val="20"/>
        </w:rPr>
        <w:t>§</w:t>
      </w:r>
      <w:r w:rsidR="00B80B2D">
        <w:rPr>
          <w:rFonts w:ascii="Arial" w:hAnsi="Arial" w:cs="Arial"/>
          <w:sz w:val="20"/>
          <w:szCs w:val="20"/>
        </w:rPr>
        <w:t>vervreemder</w:t>
      </w:r>
      <w:r w:rsidR="001E52AF" w:rsidRPr="00F90719">
        <w:rPr>
          <w:rFonts w:ascii="Arial" w:hAnsi="Arial" w:cs="Arial"/>
          <w:sz w:val="20"/>
          <w:szCs w:val="20"/>
        </w:rPr>
        <w:t>§</w:t>
      </w:r>
      <w:r w:rsidR="001E52AF" w:rsidRPr="00F90719" w:rsidDel="001E52AF">
        <w:rPr>
          <w:rFonts w:ascii="Arial" w:hAnsi="Arial" w:cs="Arial"/>
          <w:sz w:val="20"/>
          <w:szCs w:val="20"/>
        </w:rPr>
        <w:t xml:space="preserve"> </w:t>
      </w:r>
      <w:r w:rsidRPr="00737444">
        <w:rPr>
          <w:rFonts w:ascii="Arial" w:hAnsi="Arial" w:cs="Arial"/>
          <w:color w:val="FF0000"/>
          <w:sz w:val="20"/>
          <w:szCs w:val="20"/>
        </w:rPr>
        <w:t>.</w:t>
      </w:r>
    </w:p>
    <w:p w14:paraId="43390ADC" w14:textId="77777777"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14:paraId="7E627615" w14:textId="77777777" w:rsidR="00584193" w:rsidRPr="00584193" w:rsidRDefault="00584193" w:rsidP="00584193">
      <w:pPr>
        <w:autoSpaceDE w:val="0"/>
        <w:autoSpaceDN w:val="0"/>
        <w:adjustRightInd w:val="0"/>
        <w:rPr>
          <w:rFonts w:ascii="Arial" w:hAnsi="Arial" w:cs="Arial"/>
          <w:sz w:val="20"/>
          <w:szCs w:val="20"/>
        </w:rPr>
      </w:pPr>
    </w:p>
    <w:p w14:paraId="2258ED81"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14:paraId="489C3AAA"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14:paraId="2C836C91"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14:paraId="48E8C43A" w14:textId="77777777" w:rsidR="00584193" w:rsidRDefault="00584193" w:rsidP="00584193">
      <w:pPr>
        <w:autoSpaceDE w:val="0"/>
        <w:autoSpaceDN w:val="0"/>
        <w:adjustRightInd w:val="0"/>
        <w:rPr>
          <w:rFonts w:ascii="Arial" w:hAnsi="Arial" w:cs="Arial"/>
          <w:color w:val="000000"/>
          <w:sz w:val="20"/>
          <w:szCs w:val="20"/>
        </w:rPr>
      </w:pPr>
    </w:p>
    <w:p w14:paraId="24BCBED6" w14:textId="77777777"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14:paraId="77F1E271" w14:textId="77777777"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14:paraId="15890CED" w14:textId="2EE5F2C7"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w:t>
      </w:r>
      <w:r w:rsidR="006642AA">
        <w:rPr>
          <w:rFonts w:ascii="Arial" w:hAnsi="Arial" w:cs="Arial"/>
          <w:color w:val="800080"/>
          <w:sz w:val="20"/>
          <w:szCs w:val="20"/>
        </w:rPr>
        <w:t>verkrijger</w:t>
      </w:r>
      <w:r>
        <w:rPr>
          <w:rFonts w:ascii="Arial" w:hAnsi="Arial" w:cs="Arial"/>
          <w:color w:val="800080"/>
          <w:sz w:val="20"/>
          <w:szCs w:val="20"/>
        </w:rPr>
        <w:t xml:space="preserve">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00692261" w:rsidRPr="00F90719">
        <w:rPr>
          <w:rFonts w:ascii="Arial" w:hAnsi="Arial" w:cs="Arial"/>
          <w:sz w:val="20"/>
          <w:szCs w:val="20"/>
        </w:rPr>
        <w:t>§</w:t>
      </w:r>
      <w:r w:rsidR="006642AA">
        <w:rPr>
          <w:rFonts w:ascii="Arial" w:hAnsi="Arial" w:cs="Arial"/>
          <w:sz w:val="20"/>
          <w:szCs w:val="20"/>
        </w:rPr>
        <w:t>verkrijger</w:t>
      </w:r>
      <w:r w:rsidR="00692261" w:rsidRPr="00F90719">
        <w:rPr>
          <w:rFonts w:ascii="Arial" w:hAnsi="Arial" w:cs="Arial"/>
          <w:sz w:val="20"/>
          <w:szCs w:val="20"/>
        </w:rPr>
        <w:t>§</w:t>
      </w:r>
      <w:r w:rsidRPr="00F90719">
        <w:rPr>
          <w:rFonts w:ascii="Arial" w:hAnsi="Arial" w:cs="Arial"/>
          <w:sz w:val="20"/>
          <w:szCs w:val="20"/>
        </w:rPr>
        <w:t xml:space="preserve"> </w:t>
      </w:r>
      <w:r w:rsidR="003A5A56">
        <w:rPr>
          <w:rFonts w:ascii="Arial" w:hAnsi="Arial" w:cs="Arial"/>
          <w:color w:val="800080"/>
          <w:sz w:val="20"/>
          <w:szCs w:val="20"/>
        </w:rPr>
        <w:t>aan de notaris voldaan.</w:t>
      </w:r>
    </w:p>
    <w:p w14:paraId="45C1ADF3" w14:textId="77777777" w:rsidR="003A5A56" w:rsidRDefault="003A5A56" w:rsidP="00584193">
      <w:pPr>
        <w:autoSpaceDE w:val="0"/>
        <w:autoSpaceDN w:val="0"/>
        <w:adjustRightInd w:val="0"/>
        <w:rPr>
          <w:rFonts w:ascii="Arial" w:hAnsi="Arial" w:cs="Arial"/>
          <w:color w:val="800080"/>
          <w:sz w:val="20"/>
          <w:szCs w:val="20"/>
        </w:rPr>
      </w:pPr>
    </w:p>
    <w:p w14:paraId="323B128D" w14:textId="77777777" w:rsidR="00F2405F" w:rsidRDefault="00F2405F" w:rsidP="00C053CB">
      <w:pPr>
        <w:autoSpaceDE w:val="0"/>
        <w:autoSpaceDN w:val="0"/>
        <w:adjustRightInd w:val="0"/>
        <w:rPr>
          <w:rFonts w:ascii="Arial" w:hAnsi="Arial" w:cs="Arial"/>
          <w:color w:val="800080"/>
          <w:sz w:val="20"/>
          <w:szCs w:val="20"/>
        </w:rPr>
      </w:pPr>
    </w:p>
    <w:p w14:paraId="1F438BCF" w14:textId="77777777" w:rsidR="00584193" w:rsidRPr="00584193" w:rsidRDefault="00584193" w:rsidP="000646BE">
      <w:pPr>
        <w:autoSpaceDE w:val="0"/>
        <w:autoSpaceDN w:val="0"/>
        <w:adjustRightInd w:val="0"/>
        <w:jc w:val="right"/>
        <w:rPr>
          <w:rFonts w:ascii="Arial" w:hAnsi="Arial" w:cs="Arial"/>
          <w:b/>
          <w:color w:val="000000"/>
          <w:sz w:val="20"/>
          <w:szCs w:val="20"/>
        </w:rPr>
      </w:pPr>
    </w:p>
    <w:p w14:paraId="7D573CD7" w14:textId="77777777"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14:paraId="16C61099"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14:paraId="4777873D" w14:textId="77777777" w:rsidR="00584193" w:rsidRPr="00584193" w:rsidRDefault="00584193" w:rsidP="00584193">
      <w:pPr>
        <w:autoSpaceDE w:val="0"/>
        <w:autoSpaceDN w:val="0"/>
        <w:adjustRightInd w:val="0"/>
        <w:rPr>
          <w:rFonts w:ascii="Arial" w:hAnsi="Arial" w:cs="Arial"/>
          <w:sz w:val="20"/>
          <w:szCs w:val="20"/>
        </w:rPr>
      </w:pPr>
    </w:p>
    <w:p w14:paraId="4F8BF7D7"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14:paraId="47AFD44A" w14:textId="442E9FB4"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w:t>
      </w:r>
      <w:r w:rsidR="00EC1F8E" w:rsidRPr="00F90719">
        <w:rPr>
          <w:rFonts w:ascii="Arial" w:hAnsi="Arial" w:cs="Arial"/>
          <w:sz w:val="20"/>
          <w:szCs w:val="20"/>
        </w:rPr>
        <w:t>§</w:t>
      </w:r>
      <w:r w:rsidR="00E426D0">
        <w:rPr>
          <w:rFonts w:ascii="Arial" w:hAnsi="Arial" w:cs="Arial"/>
          <w:sz w:val="20"/>
          <w:szCs w:val="20"/>
        </w:rPr>
        <w:t>vervreemder</w:t>
      </w:r>
      <w:r w:rsidR="00EC1F8E" w:rsidRPr="00F90719">
        <w:rPr>
          <w:rFonts w:ascii="Arial" w:hAnsi="Arial" w:cs="Arial"/>
          <w:sz w:val="20"/>
          <w:szCs w:val="20"/>
        </w:rPr>
        <w:t>§</w:t>
      </w:r>
      <w:r w:rsidR="00C41130"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EC1F8E" w:rsidRPr="005D3FAD">
        <w:rPr>
          <w:rFonts w:ascii="Arial" w:hAnsi="Arial" w:cs="Arial"/>
          <w:sz w:val="20"/>
          <w:szCs w:val="20"/>
        </w:rPr>
        <w:t>§</w:t>
      </w:r>
      <w:r w:rsidR="00E426D0">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3F6FE4EA" w14:textId="77777777"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42ADAA2B" w14:textId="2C9960A1"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C1F8E" w:rsidRPr="005D3FAD">
        <w:rPr>
          <w:rFonts w:ascii="Arial" w:hAnsi="Arial" w:cs="Arial"/>
          <w:sz w:val="20"/>
          <w:szCs w:val="20"/>
        </w:rPr>
        <w:t>§</w:t>
      </w:r>
      <w:r w:rsidR="00EE43F6">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EC1F8E" w:rsidRPr="005D3FAD">
        <w:rPr>
          <w:rFonts w:ascii="Arial" w:hAnsi="Arial" w:cs="Arial"/>
          <w:sz w:val="20"/>
          <w:szCs w:val="20"/>
        </w:rPr>
        <w:t>§</w:t>
      </w:r>
      <w:r w:rsidR="00EE43F6">
        <w:rPr>
          <w:rFonts w:ascii="Arial" w:hAnsi="Arial" w:cs="Arial"/>
          <w:sz w:val="20"/>
          <w:szCs w:val="20"/>
        </w:rPr>
        <w:t>verkrijger</w:t>
      </w:r>
      <w:r w:rsidR="00EC1F8E" w:rsidRPr="005D3FAD">
        <w:rPr>
          <w:rFonts w:ascii="Arial" w:hAnsi="Arial" w:cs="Arial"/>
          <w:sz w:val="20"/>
          <w:szCs w:val="20"/>
        </w:rPr>
        <w:t>§</w:t>
      </w:r>
      <w:r w:rsidR="00EC1F8E" w:rsidRPr="00584193">
        <w:rPr>
          <w:rFonts w:ascii="Arial" w:hAnsi="Arial" w:cs="Arial"/>
          <w:color w:val="339A66"/>
          <w:sz w:val="20"/>
          <w:szCs w:val="20"/>
        </w:rPr>
        <w:t xml:space="preserve"> </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14:paraId="1B660033" w14:textId="77777777"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14:paraId="3322706E" w14:textId="77777777" w:rsidR="00584193" w:rsidRPr="00584193" w:rsidRDefault="00584193" w:rsidP="00584193">
      <w:pPr>
        <w:rPr>
          <w:rFonts w:ascii="Arial" w:hAnsi="Arial" w:cs="Arial"/>
          <w:color w:val="000000"/>
          <w:sz w:val="20"/>
          <w:szCs w:val="20"/>
        </w:rPr>
      </w:pPr>
    </w:p>
    <w:p w14:paraId="4B4005E0"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14:paraId="355279CA" w14:textId="541FFA26" w:rsidR="00363336"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B00BE0" w:rsidRPr="005D3FAD">
        <w:rPr>
          <w:rFonts w:ascii="Arial" w:hAnsi="Arial" w:cs="Arial"/>
          <w:sz w:val="20"/>
          <w:szCs w:val="20"/>
        </w:rPr>
        <w:t>§</w:t>
      </w:r>
      <w:r w:rsidR="00E426D0">
        <w:rPr>
          <w:rFonts w:ascii="Arial" w:hAnsi="Arial" w:cs="Arial"/>
          <w:sz w:val="20"/>
          <w:szCs w:val="20"/>
        </w:rPr>
        <w:t>partij X</w:t>
      </w:r>
      <w:r w:rsidR="00B00BE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729ADDB8" w14:textId="2447D8ED"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0E1974">
        <w:rPr>
          <w:rFonts w:ascii="Arial" w:hAnsi="Arial" w:cs="Arial"/>
          <w:sz w:val="20"/>
          <w:szCs w:val="20"/>
        </w:rPr>
        <w:t>§</w:t>
      </w:r>
      <w:r w:rsidR="00363336">
        <w:rPr>
          <w:rFonts w:ascii="Arial" w:hAnsi="Arial" w:cs="Arial"/>
          <w:sz w:val="20"/>
          <w:szCs w:val="20"/>
        </w:rPr>
        <w:t>Vervreemder</w:t>
      </w:r>
      <w:r w:rsidR="00363336" w:rsidRPr="000E1974">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363336" w:rsidDel="00363336">
        <w:rPr>
          <w:rFonts w:ascii="Arial" w:hAnsi="Arial" w:cs="Arial"/>
          <w:color w:val="339966"/>
          <w:sz w:val="20"/>
          <w:szCs w:val="20"/>
        </w:rPr>
        <w:t xml:space="preserve"> </w:t>
      </w:r>
      <w:r w:rsidR="00C41130">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5D3FAD">
        <w:rPr>
          <w:rFonts w:ascii="Arial" w:hAnsi="Arial" w:cs="Arial"/>
          <w:sz w:val="20"/>
          <w:szCs w:val="20"/>
        </w:rPr>
        <w:t>§</w:t>
      </w:r>
      <w:r w:rsidR="00363336">
        <w:rPr>
          <w:rFonts w:ascii="Arial" w:hAnsi="Arial" w:cs="Arial"/>
          <w:sz w:val="20"/>
          <w:szCs w:val="20"/>
        </w:rPr>
        <w:t>Partij X</w:t>
      </w:r>
      <w:r w:rsidR="00363336" w:rsidRPr="005D3FAD">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527FF3" w:rsidRPr="005D3FAD">
        <w:rPr>
          <w:rFonts w:ascii="Arial" w:hAnsi="Arial" w:cs="Arial"/>
          <w:sz w:val="20"/>
          <w:szCs w:val="20"/>
        </w:rPr>
        <w:t>§</w:t>
      </w:r>
      <w:r w:rsidR="00527FF3">
        <w:rPr>
          <w:rFonts w:ascii="Arial" w:hAnsi="Arial" w:cs="Arial"/>
          <w:sz w:val="20"/>
          <w:szCs w:val="20"/>
        </w:rPr>
        <w:t>partij X</w:t>
      </w:r>
      <w:r w:rsidR="00527FF3" w:rsidRPr="005D3FAD">
        <w:rPr>
          <w:rFonts w:ascii="Arial" w:hAnsi="Arial" w:cs="Arial"/>
          <w:sz w:val="20"/>
          <w:szCs w:val="20"/>
        </w:rPr>
        <w:t>§</w:t>
      </w:r>
      <w:r w:rsidR="00527FF3"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3A38D0F5" w14:textId="19D82F7C"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lastRenderedPageBreak/>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B34B60" w:rsidRPr="005D3FAD">
        <w:rPr>
          <w:rFonts w:ascii="Arial" w:hAnsi="Arial" w:cs="Arial"/>
          <w:sz w:val="20"/>
          <w:szCs w:val="20"/>
        </w:rPr>
        <w:t>§</w:t>
      </w:r>
      <w:r w:rsidR="00B34B60">
        <w:rPr>
          <w:rFonts w:ascii="Arial" w:hAnsi="Arial" w:cs="Arial"/>
          <w:sz w:val="20"/>
          <w:szCs w:val="20"/>
        </w:rPr>
        <w:t>verkrijger</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14:paraId="30B51D3F" w14:textId="2AB9DD60" w:rsidR="00584193" w:rsidRPr="001F4B9F" w:rsidRDefault="00E8355F" w:rsidP="001F4B9F">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B45F4A" w:rsidRPr="005D3FAD">
        <w:rPr>
          <w:rFonts w:ascii="Arial" w:hAnsi="Arial" w:cs="Arial"/>
          <w:sz w:val="20"/>
          <w:szCs w:val="20"/>
        </w:rPr>
        <w:t>§</w:t>
      </w:r>
      <w:r w:rsidR="00B45F4A">
        <w:rPr>
          <w:rFonts w:ascii="Arial" w:hAnsi="Arial" w:cs="Arial"/>
          <w:sz w:val="20"/>
          <w:szCs w:val="20"/>
        </w:rPr>
        <w:t xml:space="preserve">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34B60" w:rsidRPr="00584193">
        <w:rPr>
          <w:rFonts w:ascii="Arial" w:hAnsi="Arial" w:cs="Arial"/>
          <w:color w:val="339A66"/>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w:t>
      </w:r>
      <w:r w:rsidR="00B34B60" w:rsidRPr="005D3FAD">
        <w:rPr>
          <w:rFonts w:ascii="Arial" w:hAnsi="Arial" w:cs="Arial"/>
          <w:sz w:val="20"/>
          <w:szCs w:val="20"/>
        </w:rPr>
        <w:t>§</w:t>
      </w:r>
      <w:r w:rsidR="00B45F4A">
        <w:rPr>
          <w:rFonts w:ascii="Arial" w:hAnsi="Arial" w:cs="Arial"/>
          <w:sz w:val="20"/>
          <w:szCs w:val="20"/>
        </w:rPr>
        <w:t>V</w:t>
      </w:r>
      <w:r w:rsidR="00B34B60">
        <w:rPr>
          <w:rFonts w:ascii="Arial" w:hAnsi="Arial" w:cs="Arial"/>
          <w:sz w:val="20"/>
          <w:szCs w:val="20"/>
        </w:rPr>
        <w:t>erkrijger</w:t>
      </w:r>
      <w:r w:rsidR="00B34B60" w:rsidRPr="005D3FAD">
        <w:rPr>
          <w:rFonts w:ascii="Arial" w:hAnsi="Arial" w:cs="Arial"/>
          <w:sz w:val="20"/>
          <w:szCs w:val="20"/>
        </w:rPr>
        <w:t>§</w:t>
      </w:r>
      <w:r w:rsidR="00B34B60" w:rsidRPr="00584193">
        <w:rPr>
          <w:rFonts w:ascii="Arial" w:hAnsi="Arial" w:cs="Arial"/>
          <w:color w:val="339A66"/>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B45F4A"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45F4A">
        <w:rPr>
          <w:rFonts w:ascii="Arial" w:hAnsi="Arial" w:cs="Arial"/>
          <w:sz w:val="20"/>
          <w:szCs w:val="20"/>
        </w:rPr>
        <w:t>Partij X</w:t>
      </w:r>
      <w:r w:rsidR="00B45F4A" w:rsidRPr="005D3FAD">
        <w:rPr>
          <w:rFonts w:ascii="Arial" w:hAnsi="Arial" w:cs="Arial"/>
          <w:sz w:val="20"/>
          <w:szCs w:val="20"/>
        </w:rPr>
        <w:t>§</w:t>
      </w:r>
      <w:r w:rsidR="001F4B9F">
        <w:rPr>
          <w:rFonts w:ascii="Arial" w:hAnsi="Arial" w:cs="Arial"/>
          <w:color w:val="339966"/>
          <w:sz w:val="20"/>
          <w:szCs w:val="20"/>
        </w:rPr>
        <w:t xml:space="preserve"> en </w:t>
      </w:r>
      <w:r w:rsidR="00B45F4A" w:rsidRPr="005D3FAD">
        <w:rPr>
          <w:rFonts w:ascii="Arial" w:hAnsi="Arial" w:cs="Arial"/>
          <w:sz w:val="20"/>
          <w:szCs w:val="20"/>
        </w:rPr>
        <w:t>§</w:t>
      </w:r>
      <w:r w:rsidR="00B45F4A">
        <w:rPr>
          <w:rFonts w:ascii="Arial" w:hAnsi="Arial" w:cs="Arial"/>
          <w:sz w:val="20"/>
          <w:szCs w:val="20"/>
        </w:rPr>
        <w:t>verkrijger</w:t>
      </w:r>
      <w:r w:rsidR="00B45F4A" w:rsidRPr="005D3FAD">
        <w:rPr>
          <w:rFonts w:ascii="Arial" w:hAnsi="Arial" w:cs="Arial"/>
          <w:sz w:val="20"/>
          <w:szCs w:val="20"/>
        </w:rPr>
        <w:t>§</w:t>
      </w:r>
      <w:r w:rsidR="00B45F4A"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proofErr w:type="spellStart"/>
      <w:r w:rsidR="0017269B">
        <w:rPr>
          <w:rFonts w:ascii="Arial" w:hAnsi="Arial" w:cs="Arial"/>
          <w:color w:val="339966"/>
          <w:sz w:val="20"/>
          <w:szCs w:val="20"/>
        </w:rPr>
        <w:t>meeverkochte</w:t>
      </w:r>
      <w:proofErr w:type="spellEnd"/>
      <w:r w:rsidR="0017269B">
        <w:rPr>
          <w:rFonts w:ascii="Arial" w:hAnsi="Arial" w:cs="Arial"/>
          <w:color w:val="339966"/>
          <w:sz w:val="20"/>
          <w:szCs w:val="20"/>
        </w:rPr>
        <w:t xml:space="preserv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F2FD659" w14:textId="2734C1FD" w:rsidR="00584193"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14:paraId="2E02D8A9" w14:textId="520C4C68" w:rsidR="004470FF" w:rsidRDefault="004470FF" w:rsidP="00584193">
      <w:pPr>
        <w:autoSpaceDE w:val="0"/>
        <w:autoSpaceDN w:val="0"/>
        <w:adjustRightInd w:val="0"/>
        <w:rPr>
          <w:rFonts w:ascii="Arial" w:hAnsi="Arial" w:cs="Arial"/>
          <w:sz w:val="20"/>
          <w:szCs w:val="20"/>
          <w:u w:val="single"/>
        </w:rPr>
      </w:pPr>
    </w:p>
    <w:p w14:paraId="3CDC052D" w14:textId="77777777" w:rsidR="004470FF" w:rsidRPr="008869BF" w:rsidRDefault="004470FF" w:rsidP="00584193">
      <w:pPr>
        <w:autoSpaceDE w:val="0"/>
        <w:autoSpaceDN w:val="0"/>
        <w:adjustRightInd w:val="0"/>
        <w:rPr>
          <w:rFonts w:ascii="Arial" w:hAnsi="Arial" w:cs="Arial"/>
          <w:sz w:val="20"/>
          <w:szCs w:val="20"/>
          <w:u w:val="single"/>
        </w:rPr>
      </w:pPr>
    </w:p>
    <w:p w14:paraId="593EF3B7" w14:textId="77777777" w:rsidR="00584193" w:rsidRPr="00584193" w:rsidRDefault="00584193" w:rsidP="00584193">
      <w:pPr>
        <w:rPr>
          <w:rFonts w:ascii="Arial" w:hAnsi="Arial" w:cs="Arial"/>
          <w:color w:val="000000"/>
          <w:sz w:val="20"/>
          <w:szCs w:val="20"/>
        </w:rPr>
      </w:pPr>
    </w:p>
    <w:p w14:paraId="5F189616" w14:textId="77777777"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14:paraId="4D42A554" w14:textId="0AD08A0F"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0E1974">
        <w:rPr>
          <w:rFonts w:ascii="Arial" w:hAnsi="Arial" w:cs="Arial"/>
          <w:sz w:val="20"/>
          <w:szCs w:val="20"/>
        </w:rPr>
        <w:t>§</w:t>
      </w:r>
      <w:r w:rsidR="0003776E">
        <w:rPr>
          <w:rFonts w:ascii="Arial" w:hAnsi="Arial" w:cs="Arial"/>
          <w:sz w:val="20"/>
          <w:szCs w:val="20"/>
        </w:rPr>
        <w:t>vervreemder</w:t>
      </w:r>
      <w:r w:rsidR="0003776E" w:rsidRPr="000E1974">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14:paraId="10CD7178" w14:textId="77777777"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14:paraId="3486B5ED" w14:textId="0DA57E54"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 xml:space="preserve">en </w:t>
      </w:r>
      <w:r w:rsidR="0003776E" w:rsidRPr="005D3FAD">
        <w:rPr>
          <w:rFonts w:ascii="Arial" w:hAnsi="Arial" w:cs="Arial"/>
          <w:sz w:val="20"/>
          <w:szCs w:val="20"/>
        </w:rPr>
        <w:t>§</w:t>
      </w:r>
      <w:r w:rsidR="0003776E">
        <w:rPr>
          <w:rFonts w:ascii="Arial" w:hAnsi="Arial" w:cs="Arial"/>
          <w:sz w:val="20"/>
          <w:szCs w:val="20"/>
        </w:rPr>
        <w:t>verkrijger</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EFE1AD1"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14:paraId="655795F8" w14:textId="77777777" w:rsidR="00584193" w:rsidRPr="00584193" w:rsidRDefault="00584193" w:rsidP="00584193">
      <w:pPr>
        <w:rPr>
          <w:rFonts w:ascii="Arial" w:hAnsi="Arial" w:cs="Arial"/>
          <w:sz w:val="20"/>
          <w:szCs w:val="20"/>
        </w:rPr>
      </w:pPr>
    </w:p>
    <w:p w14:paraId="6C214753"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14:paraId="53BA1B22" w14:textId="1506DAC0"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0E1974">
        <w:rPr>
          <w:rFonts w:ascii="Arial" w:hAnsi="Arial" w:cs="Arial"/>
          <w:sz w:val="20"/>
          <w:szCs w:val="20"/>
        </w:rPr>
        <w:t>§</w:t>
      </w:r>
      <w:r w:rsidR="00DF3A50">
        <w:rPr>
          <w:rFonts w:ascii="Arial" w:hAnsi="Arial" w:cs="Arial"/>
          <w:sz w:val="20"/>
          <w:szCs w:val="20"/>
        </w:rPr>
        <w:t>vervreemder</w:t>
      </w:r>
      <w:r w:rsidR="00DF3A50" w:rsidRPr="000E1974">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25AFDB6B" w14:textId="77777777"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14:paraId="66815935" w14:textId="17DEBAEA"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 xml:space="preserve">en </w:t>
      </w:r>
      <w:r w:rsidR="00A828C5" w:rsidRPr="005D3FAD">
        <w:rPr>
          <w:rFonts w:ascii="Arial" w:hAnsi="Arial" w:cs="Arial"/>
          <w:sz w:val="20"/>
          <w:szCs w:val="20"/>
        </w:rPr>
        <w:t>§</w:t>
      </w:r>
      <w:r w:rsidR="00A828C5">
        <w:rPr>
          <w:rFonts w:ascii="Arial" w:hAnsi="Arial" w:cs="Arial"/>
          <w:sz w:val="20"/>
          <w:szCs w:val="20"/>
        </w:rPr>
        <w:t>verkrijger</w:t>
      </w:r>
      <w:r w:rsidR="00A828C5"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14:paraId="0B482F15" w14:textId="77777777"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14:paraId="6B42F086" w14:textId="77777777" w:rsidR="00584193" w:rsidRPr="00584193" w:rsidRDefault="00584193" w:rsidP="00584193">
      <w:pPr>
        <w:rPr>
          <w:rFonts w:ascii="Arial" w:hAnsi="Arial" w:cs="Arial"/>
          <w:sz w:val="20"/>
          <w:szCs w:val="20"/>
        </w:rPr>
      </w:pPr>
    </w:p>
    <w:p w14:paraId="021231DB"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14:paraId="0F0F44B3" w14:textId="0EC95898"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A828C5" w:rsidRPr="000E1974">
        <w:rPr>
          <w:rFonts w:ascii="Arial" w:hAnsi="Arial" w:cs="Arial"/>
          <w:sz w:val="20"/>
          <w:szCs w:val="20"/>
        </w:rPr>
        <w:t>§</w:t>
      </w:r>
      <w:r w:rsidR="00A828C5">
        <w:rPr>
          <w:rFonts w:ascii="Arial" w:hAnsi="Arial" w:cs="Arial"/>
          <w:sz w:val="20"/>
          <w:szCs w:val="20"/>
        </w:rPr>
        <w:t>vervreemder</w:t>
      </w:r>
      <w:r w:rsidR="00A828C5" w:rsidRPr="000E1974">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A828C5" w:rsidRPr="005D3FAD">
        <w:rPr>
          <w:rFonts w:ascii="Arial" w:hAnsi="Arial" w:cs="Arial"/>
          <w:sz w:val="20"/>
          <w:szCs w:val="20"/>
        </w:rPr>
        <w:t>§</w:t>
      </w:r>
      <w:r w:rsidR="00A828C5">
        <w:rPr>
          <w:rFonts w:ascii="Arial" w:hAnsi="Arial" w:cs="Arial"/>
          <w:sz w:val="20"/>
          <w:szCs w:val="20"/>
        </w:rPr>
        <w:t>partij X</w:t>
      </w:r>
      <w:r w:rsidR="00A828C5" w:rsidRPr="005D3FAD">
        <w:rPr>
          <w:rFonts w:ascii="Arial" w:hAnsi="Arial" w:cs="Arial"/>
          <w:sz w:val="20"/>
          <w:szCs w:val="20"/>
        </w:rPr>
        <w:t>§</w:t>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14:paraId="57CB4BF6" w14:textId="77777777"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14:paraId="2D2E1168" w14:textId="34246E8D"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2D626A" w:rsidRPr="005D3FAD">
        <w:rPr>
          <w:rFonts w:ascii="Arial" w:hAnsi="Arial" w:cs="Arial"/>
          <w:sz w:val="20"/>
          <w:szCs w:val="20"/>
        </w:rPr>
        <w:t>§</w:t>
      </w:r>
      <w:r w:rsidR="002D626A">
        <w:rPr>
          <w:rFonts w:ascii="Arial" w:hAnsi="Arial" w:cs="Arial"/>
          <w:sz w:val="20"/>
          <w:szCs w:val="20"/>
        </w:rPr>
        <w:t>partij X</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 xml:space="preserve">en </w:t>
      </w:r>
      <w:r w:rsidR="002D626A" w:rsidRPr="005D3FAD">
        <w:rPr>
          <w:rFonts w:ascii="Arial" w:hAnsi="Arial" w:cs="Arial"/>
          <w:sz w:val="20"/>
          <w:szCs w:val="20"/>
        </w:rPr>
        <w:t>§</w:t>
      </w:r>
      <w:r w:rsidR="002D626A">
        <w:rPr>
          <w:rFonts w:ascii="Arial" w:hAnsi="Arial" w:cs="Arial"/>
          <w:sz w:val="20"/>
          <w:szCs w:val="20"/>
        </w:rPr>
        <w:t>verkrijger</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14:paraId="5B5E91FB"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14:paraId="561323CC" w14:textId="77777777" w:rsidR="00584193" w:rsidRPr="00584193" w:rsidRDefault="00584193" w:rsidP="00584193">
      <w:pPr>
        <w:rPr>
          <w:rFonts w:ascii="Arial" w:hAnsi="Arial" w:cs="Arial"/>
          <w:sz w:val="20"/>
          <w:szCs w:val="20"/>
        </w:rPr>
      </w:pPr>
    </w:p>
    <w:p w14:paraId="37512C3E" w14:textId="77777777" w:rsidR="00C62B9A" w:rsidRPr="00584193" w:rsidRDefault="00C62B9A" w:rsidP="00C62B9A">
      <w:pPr>
        <w:autoSpaceDE w:val="0"/>
        <w:autoSpaceDN w:val="0"/>
        <w:adjustRightInd w:val="0"/>
        <w:rPr>
          <w:rFonts w:ascii="Arial" w:hAnsi="Arial" w:cs="Arial"/>
          <w:bCs/>
          <w:color w:val="800080"/>
          <w:sz w:val="20"/>
          <w:szCs w:val="20"/>
        </w:rPr>
      </w:pPr>
    </w:p>
    <w:p w14:paraId="401B05EA" w14:textId="77777777"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14:paraId="67BEAF1B" w14:textId="77777777" w:rsidR="00243BA8" w:rsidRPr="00584193" w:rsidRDefault="00243BA8" w:rsidP="00C62B9A">
      <w:pPr>
        <w:autoSpaceDE w:val="0"/>
        <w:autoSpaceDN w:val="0"/>
        <w:adjustRightInd w:val="0"/>
        <w:rPr>
          <w:rFonts w:ascii="Arial" w:hAnsi="Arial" w:cs="Arial"/>
          <w:bCs/>
          <w:color w:val="800080"/>
          <w:sz w:val="20"/>
          <w:szCs w:val="20"/>
        </w:rPr>
      </w:pPr>
    </w:p>
    <w:p w14:paraId="19509B7E" w14:textId="552E73AD" w:rsidR="00243BA8" w:rsidRDefault="00243BA8" w:rsidP="00243BA8">
      <w:pPr>
        <w:autoSpaceDE w:val="0"/>
        <w:autoSpaceDN w:val="0"/>
        <w:adjustRightInd w:val="0"/>
        <w:rPr>
          <w:rFonts w:ascii="Arial" w:hAnsi="Arial" w:cs="Arial"/>
          <w:bCs/>
          <w:sz w:val="20"/>
          <w:szCs w:val="20"/>
        </w:rPr>
      </w:pPr>
      <w:r w:rsidRPr="00F90719">
        <w:rPr>
          <w:rFonts w:ascii="Arial" w:hAnsi="Arial" w:cs="Arial"/>
          <w:b/>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14:paraId="72189ACC" w14:textId="77777777" w:rsidR="00683D92" w:rsidRPr="00584193" w:rsidRDefault="00683D92" w:rsidP="00243BA8">
      <w:pPr>
        <w:autoSpaceDE w:val="0"/>
        <w:autoSpaceDN w:val="0"/>
        <w:adjustRightInd w:val="0"/>
        <w:rPr>
          <w:rFonts w:ascii="Arial" w:hAnsi="Arial" w:cs="Arial"/>
          <w:bCs/>
          <w:color w:val="FF0000"/>
          <w:sz w:val="20"/>
          <w:szCs w:val="20"/>
          <w:u w:val="single"/>
        </w:rPr>
      </w:pPr>
    </w:p>
    <w:p w14:paraId="4469EDD7" w14:textId="1A76B2AD" w:rsidR="00243BA8" w:rsidRPr="00584193" w:rsidRDefault="00683D92" w:rsidP="00243BA8">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14:paraId="2ED62C5F" w14:textId="77777777" w:rsidR="00243BA8" w:rsidRPr="00F90719" w:rsidRDefault="00243BA8" w:rsidP="00243BA8">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1</w:t>
      </w:r>
    </w:p>
    <w:p w14:paraId="6970F520" w14:textId="77777777" w:rsidR="00243BA8" w:rsidRPr="00584193" w:rsidRDefault="00243BA8" w:rsidP="00243BA8">
      <w:pPr>
        <w:rPr>
          <w:rFonts w:ascii="Arial" w:hAnsi="Arial" w:cs="Arial"/>
          <w:sz w:val="20"/>
          <w:szCs w:val="20"/>
        </w:rPr>
      </w:pPr>
    </w:p>
    <w:p w14:paraId="2D78CACE" w14:textId="77777777" w:rsidR="00243BA8" w:rsidRPr="00584193" w:rsidRDefault="00243BA8" w:rsidP="00243BA8">
      <w:pPr>
        <w:rPr>
          <w:rFonts w:ascii="Arial" w:hAnsi="Arial" w:cs="Arial"/>
          <w:sz w:val="20"/>
          <w:szCs w:val="20"/>
        </w:rPr>
      </w:pPr>
    </w:p>
    <w:p w14:paraId="0E09162F" w14:textId="77777777" w:rsidR="00210164" w:rsidRPr="00210164" w:rsidRDefault="00210164" w:rsidP="00210164">
      <w:pPr>
        <w:rPr>
          <w:rFonts w:ascii="Arial" w:hAnsi="Arial" w:cs="Arial"/>
          <w:sz w:val="20"/>
          <w:szCs w:val="20"/>
        </w:rPr>
      </w:pPr>
      <w:r w:rsidRPr="00F90719">
        <w:rPr>
          <w:rFonts w:ascii="Arial" w:hAnsi="Arial" w:cs="Arial"/>
          <w:b/>
          <w:bCs/>
          <w:sz w:val="20"/>
          <w:szCs w:val="20"/>
          <w:u w:val="single"/>
        </w:rPr>
        <w:t>Variant 2:</w:t>
      </w:r>
      <w:r w:rsidRPr="00210164">
        <w:rPr>
          <w:rFonts w:ascii="Arial" w:hAnsi="Arial" w:cs="Arial"/>
          <w:sz w:val="20"/>
          <w:szCs w:val="20"/>
          <w:u w:val="single"/>
        </w:rPr>
        <w:t xml:space="preserve">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14:paraId="0DA4B848" w14:textId="77777777" w:rsidR="00210164" w:rsidRPr="00210164" w:rsidRDefault="00210164" w:rsidP="00210164">
      <w:pPr>
        <w:rPr>
          <w:rFonts w:ascii="Arial" w:hAnsi="Arial" w:cs="Arial"/>
          <w:color w:val="000000"/>
          <w:sz w:val="20"/>
          <w:szCs w:val="20"/>
        </w:rPr>
      </w:pPr>
    </w:p>
    <w:p w14:paraId="033E6645"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14:paraId="0BE61CD1" w14:textId="77777777"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14:paraId="15EC36CD" w14:textId="56B16463" w:rsidR="00210164" w:rsidRPr="00210164" w:rsidRDefault="00210164" w:rsidP="0078494A">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14:paraId="21FF1BC6"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14:paraId="52D94632" w14:textId="6E651AD8" w:rsidR="00210164" w:rsidRDefault="00210164" w:rsidP="00210164">
      <w:pPr>
        <w:tabs>
          <w:tab w:val="num" w:pos="720"/>
        </w:tabs>
        <w:ind w:left="720" w:hanging="360"/>
        <w:rPr>
          <w:rFonts w:ascii="Arial" w:hAnsi="Arial" w:cs="Arial"/>
          <w:color w:val="339966"/>
          <w:sz w:val="20"/>
          <w:szCs w:val="20"/>
        </w:rPr>
      </w:pPr>
      <w:r w:rsidRPr="00B546CC">
        <w:rPr>
          <w:rFonts w:ascii="Arial" w:hAnsi="Arial" w:cs="Arial"/>
          <w:color w:val="800080"/>
          <w:sz w:val="20"/>
          <w:szCs w:val="20"/>
        </w:rPr>
        <w:t>- </w:t>
      </w:r>
      <w:r w:rsidRPr="00210164">
        <w:rPr>
          <w:rFonts w:ascii="Arial" w:hAnsi="Arial" w:cs="Arial"/>
          <w:color w:val="008000"/>
          <w:sz w:val="20"/>
          <w:szCs w:val="20"/>
        </w:rPr>
        <w:t>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14:paraId="080DF2E5" w14:textId="77777777" w:rsidR="00091687" w:rsidRPr="00210164" w:rsidRDefault="00091687" w:rsidP="00210164">
      <w:pPr>
        <w:tabs>
          <w:tab w:val="num" w:pos="720"/>
        </w:tabs>
        <w:ind w:left="720" w:hanging="360"/>
        <w:rPr>
          <w:rFonts w:ascii="Arial" w:hAnsi="Arial" w:cs="Arial"/>
          <w:color w:val="008080"/>
          <w:sz w:val="20"/>
          <w:szCs w:val="20"/>
        </w:rPr>
      </w:pPr>
    </w:p>
    <w:p w14:paraId="7466C464" w14:textId="01742E0D" w:rsidR="00210164" w:rsidRPr="00F90719" w:rsidRDefault="00210164" w:rsidP="00210164">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2</w:t>
      </w:r>
    </w:p>
    <w:p w14:paraId="6117627E" w14:textId="77777777" w:rsidR="00091687" w:rsidRPr="00210164" w:rsidRDefault="00091687" w:rsidP="00210164">
      <w:pPr>
        <w:tabs>
          <w:tab w:val="left" w:pos="-1440"/>
          <w:tab w:val="left" w:pos="-720"/>
          <w:tab w:val="left" w:pos="425"/>
        </w:tabs>
        <w:suppressAutoHyphens/>
        <w:rPr>
          <w:rFonts w:ascii="Arial" w:hAnsi="Arial" w:cs="Arial"/>
          <w:sz w:val="20"/>
          <w:szCs w:val="20"/>
          <w:u w:val="single"/>
        </w:rPr>
      </w:pPr>
    </w:p>
    <w:p w14:paraId="258918C8" w14:textId="77777777" w:rsidR="00243BA8" w:rsidRPr="00584193" w:rsidRDefault="00243BA8" w:rsidP="00C62B9A">
      <w:pPr>
        <w:autoSpaceDE w:val="0"/>
        <w:autoSpaceDN w:val="0"/>
        <w:adjustRightInd w:val="0"/>
        <w:rPr>
          <w:rFonts w:ascii="Arial" w:hAnsi="Arial" w:cs="Arial"/>
          <w:bCs/>
          <w:color w:val="800080"/>
          <w:sz w:val="20"/>
          <w:szCs w:val="20"/>
        </w:rPr>
      </w:pPr>
    </w:p>
    <w:p w14:paraId="17886C3A" w14:textId="3B695061" w:rsidR="004C7197" w:rsidRDefault="004C7197" w:rsidP="004C7197">
      <w:pPr>
        <w:rPr>
          <w:rFonts w:ascii="Arial" w:hAnsi="Arial" w:cs="Arial"/>
          <w:sz w:val="20"/>
          <w:szCs w:val="20"/>
        </w:rPr>
      </w:pPr>
      <w:r w:rsidRPr="00F90719">
        <w:rPr>
          <w:rFonts w:ascii="Arial" w:hAnsi="Arial" w:cs="Arial"/>
          <w:b/>
          <w:bCs/>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14:paraId="523D6657" w14:textId="77777777" w:rsidR="00D33CB0" w:rsidRPr="00584193" w:rsidRDefault="00D33CB0" w:rsidP="004C7197">
      <w:pPr>
        <w:rPr>
          <w:rFonts w:ascii="Arial" w:hAnsi="Arial" w:cs="Arial"/>
          <w:sz w:val="20"/>
          <w:szCs w:val="20"/>
        </w:rPr>
      </w:pPr>
    </w:p>
    <w:p w14:paraId="67ACB00E" w14:textId="0483D647" w:rsidR="004C7197" w:rsidRDefault="00D33CB0" w:rsidP="004C7197">
      <w:pPr>
        <w:rPr>
          <w:rFonts w:ascii="Arial" w:hAnsi="Arial" w:cs="Arial"/>
          <w:color w:val="339966"/>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14:paraId="4BAE81EC" w14:textId="77777777" w:rsidR="00091687" w:rsidRPr="00584193" w:rsidRDefault="00091687" w:rsidP="004C7197">
      <w:pPr>
        <w:rPr>
          <w:rFonts w:ascii="Arial" w:hAnsi="Arial" w:cs="Arial"/>
          <w:color w:val="008080"/>
          <w:sz w:val="20"/>
          <w:szCs w:val="20"/>
        </w:rPr>
      </w:pPr>
    </w:p>
    <w:p w14:paraId="66EAF1C2" w14:textId="77777777" w:rsidR="004C7197" w:rsidRPr="00F90719" w:rsidRDefault="004C7197" w:rsidP="004C7197">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3</w:t>
      </w:r>
    </w:p>
    <w:p w14:paraId="5E499629" w14:textId="77777777" w:rsidR="00F6685D" w:rsidRDefault="00F6685D" w:rsidP="00C62B9A">
      <w:pPr>
        <w:autoSpaceDE w:val="0"/>
        <w:autoSpaceDN w:val="0"/>
        <w:adjustRightInd w:val="0"/>
        <w:rPr>
          <w:rFonts w:ascii="Arial" w:hAnsi="Arial" w:cs="Arial"/>
          <w:bCs/>
          <w:color w:val="800080"/>
          <w:sz w:val="20"/>
          <w:szCs w:val="20"/>
        </w:rPr>
      </w:pPr>
    </w:p>
    <w:p w14:paraId="4812984F" w14:textId="77777777"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14:paraId="0C69DA61" w14:textId="77777777" w:rsidR="00780CDC" w:rsidRPr="00584193" w:rsidRDefault="00780CDC" w:rsidP="00780CDC">
      <w:pPr>
        <w:rPr>
          <w:rFonts w:ascii="Arial" w:hAnsi="Arial" w:cs="Arial"/>
          <w:b/>
          <w:color w:val="0000FF"/>
          <w:sz w:val="20"/>
          <w:szCs w:val="20"/>
        </w:rPr>
      </w:pPr>
    </w:p>
    <w:p w14:paraId="53EB803F" w14:textId="77777777"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14:paraId="0CA3D5E5" w14:textId="77777777"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14:paraId="04515FFA" w14:textId="77777777"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14:paraId="40DBAC9F" w14:textId="77777777" w:rsidR="00780CDC" w:rsidRDefault="00780CDC" w:rsidP="00780CDC">
      <w:pPr>
        <w:tabs>
          <w:tab w:val="left" w:pos="425"/>
        </w:tabs>
        <w:ind w:left="425" w:hanging="425"/>
        <w:rPr>
          <w:rFonts w:ascii="Arial" w:hAnsi="Arial" w:cs="Arial"/>
          <w:sz w:val="20"/>
          <w:szCs w:val="20"/>
          <w:u w:val="single"/>
        </w:rPr>
      </w:pPr>
    </w:p>
    <w:p w14:paraId="467A2F72" w14:textId="77777777" w:rsidR="00780CDC" w:rsidRDefault="00780CDC" w:rsidP="00780CDC">
      <w:pPr>
        <w:tabs>
          <w:tab w:val="left" w:pos="425"/>
        </w:tabs>
        <w:ind w:left="425" w:hanging="425"/>
        <w:rPr>
          <w:rFonts w:ascii="Arial" w:hAnsi="Arial" w:cs="Arial"/>
          <w:sz w:val="20"/>
          <w:szCs w:val="20"/>
          <w:u w:val="single"/>
        </w:rPr>
      </w:pPr>
    </w:p>
    <w:p w14:paraId="587B0087"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01D02C44"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2A3ECB6D" w14:textId="6ABF83B8" w:rsidR="00780CDC" w:rsidRDefault="00710725" w:rsidP="00780CDC">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sidR="00780CDC">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 xml:space="preserve">§Partij X§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v</w:t>
      </w:r>
      <w:r>
        <w:rPr>
          <w:rFonts w:ascii="Arial" w:hAnsi="Arial" w:cs="Arial"/>
          <w:sz w:val="20"/>
          <w:szCs w:val="20"/>
        </w:rPr>
        <w:t>erkrijger</w:t>
      </w:r>
      <w:r w:rsidRPr="00F90719">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p</w:t>
      </w:r>
      <w:r w:rsidRPr="00F90719">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 xml:space="preserve">ten behoeve 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 </w:t>
      </w:r>
      <w:r w:rsidR="00780CDC" w:rsidRPr="00584193">
        <w:rPr>
          <w:rFonts w:ascii="Arial" w:hAnsi="Arial" w:cs="Arial"/>
          <w:color w:val="800080"/>
          <w:sz w:val="20"/>
          <w:szCs w:val="20"/>
        </w:rPr>
        <w:t>en ten laste van</w:t>
      </w:r>
      <w:r w:rsidR="00780CDC" w:rsidRPr="00584193">
        <w:rPr>
          <w:rFonts w:ascii="Arial" w:hAnsi="Arial" w:cs="Arial"/>
          <w:sz w:val="20"/>
          <w:szCs w:val="20"/>
        </w:rPr>
        <w:t xml:space="preserve">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800080"/>
          <w:sz w:val="20"/>
          <w:szCs w:val="20"/>
        </w:rPr>
        <w:t>de navolgende</w:t>
      </w:r>
      <w:r w:rsidR="00780CDC" w:rsidRPr="00584193">
        <w:rPr>
          <w:rFonts w:ascii="Arial" w:hAnsi="Arial" w:cs="Arial"/>
          <w:color w:val="FF0000"/>
          <w:sz w:val="20"/>
          <w:szCs w:val="20"/>
        </w:rPr>
        <w:t xml:space="preserve"> </w:t>
      </w:r>
      <w:r w:rsidR="00780CDC"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00780CDC" w:rsidRPr="00584193">
        <w:rPr>
          <w:rFonts w:ascii="Arial" w:hAnsi="Arial" w:cs="Arial"/>
          <w:sz w:val="20"/>
          <w:szCs w:val="20"/>
        </w:rPr>
        <w:t>volgt citaat van nieuw te vestigen erfdienstbaarheden</w:t>
      </w:r>
      <w:r w:rsidR="00780CDC" w:rsidRPr="00584193">
        <w:rPr>
          <w:rFonts w:ascii="Arial" w:hAnsi="Arial" w:cs="Arial"/>
          <w:color w:val="800080"/>
          <w:sz w:val="20"/>
          <w:szCs w:val="20"/>
        </w:rPr>
        <w:t>.</w:t>
      </w:r>
    </w:p>
    <w:p w14:paraId="460EDA35" w14:textId="77777777" w:rsidR="00780CDC" w:rsidRDefault="00780CDC" w:rsidP="00780CDC">
      <w:pPr>
        <w:rPr>
          <w:rFonts w:ascii="Arial" w:hAnsi="Arial" w:cs="Arial"/>
          <w:color w:val="800080"/>
          <w:sz w:val="20"/>
          <w:szCs w:val="20"/>
        </w:rPr>
      </w:pPr>
    </w:p>
    <w:p w14:paraId="42D60A48"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14:paraId="28553CA2" w14:textId="77777777" w:rsidR="00780CDC" w:rsidRDefault="00780CDC" w:rsidP="00780CDC"/>
    <w:p w14:paraId="6903C979"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14:paraId="515510C1"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4770A83C" w14:textId="25C55336" w:rsidR="00524F4A" w:rsidRDefault="00085393" w:rsidP="00524F4A">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 xml:space="preserve">§Partij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verkrijger</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p</w:t>
      </w:r>
      <w:r w:rsidRPr="000E1974">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over en weer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ten behoeve</w:t>
      </w:r>
      <w:r w:rsidR="00780CDC">
        <w:rPr>
          <w:rFonts w:ascii="Arial" w:hAnsi="Arial" w:cs="Arial"/>
          <w:color w:val="800080"/>
          <w:sz w:val="20"/>
          <w:szCs w:val="20"/>
        </w:rPr>
        <w:t xml:space="preserve"> en ten laste </w:t>
      </w:r>
      <w:r w:rsidR="00780CDC" w:rsidRPr="00584193">
        <w:rPr>
          <w:rFonts w:ascii="Arial" w:hAnsi="Arial" w:cs="Arial"/>
          <w:color w:val="800080"/>
          <w:sz w:val="20"/>
          <w:szCs w:val="20"/>
        </w:rPr>
        <w:t xml:space="preserve">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w:t>
      </w:r>
      <w:r w:rsidR="00780CDC" w:rsidRPr="00584193">
        <w:rPr>
          <w:rFonts w:ascii="Arial" w:hAnsi="Arial" w:cs="Arial"/>
          <w:color w:val="800080"/>
          <w:sz w:val="20"/>
          <w:szCs w:val="20"/>
        </w:rPr>
        <w:lastRenderedPageBreak/>
        <w:t xml:space="preserve">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14:paraId="47F2E3C2" w14:textId="77777777" w:rsidR="00780CDC" w:rsidRDefault="00780CDC" w:rsidP="00780CDC">
      <w:pPr>
        <w:rPr>
          <w:rFonts w:ascii="Arial" w:hAnsi="Arial" w:cs="Arial"/>
          <w:color w:val="800080"/>
          <w:sz w:val="20"/>
          <w:szCs w:val="20"/>
        </w:rPr>
      </w:pPr>
    </w:p>
    <w:p w14:paraId="4C185AC6"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14:paraId="5D5F3AD7" w14:textId="77777777" w:rsidR="004C7197" w:rsidRPr="00584193" w:rsidRDefault="004C7197" w:rsidP="00C62B9A">
      <w:pPr>
        <w:autoSpaceDE w:val="0"/>
        <w:autoSpaceDN w:val="0"/>
        <w:adjustRightInd w:val="0"/>
        <w:rPr>
          <w:rFonts w:ascii="Arial" w:hAnsi="Arial" w:cs="Arial"/>
          <w:bCs/>
          <w:color w:val="800080"/>
          <w:sz w:val="20"/>
          <w:szCs w:val="20"/>
        </w:rPr>
      </w:pPr>
    </w:p>
    <w:p w14:paraId="29612CF0" w14:textId="77777777" w:rsidR="001567B7" w:rsidRPr="00584193" w:rsidRDefault="001567B7" w:rsidP="001567B7">
      <w:pPr>
        <w:rPr>
          <w:rFonts w:ascii="Arial" w:hAnsi="Arial" w:cs="Arial"/>
          <w:b/>
          <w:i/>
          <w:color w:val="000000"/>
        </w:rPr>
      </w:pPr>
      <w:r w:rsidRPr="00584193">
        <w:rPr>
          <w:rFonts w:ascii="Arial" w:hAnsi="Arial" w:cs="Arial"/>
          <w:b/>
          <w:i/>
          <w:color w:val="000000"/>
        </w:rPr>
        <w:t>Toelichting</w:t>
      </w:r>
    </w:p>
    <w:p w14:paraId="1005BD12" w14:textId="77777777"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14:paraId="473312C3" w14:textId="77777777" w:rsidR="001567B7" w:rsidRPr="00584193" w:rsidRDefault="001567B7" w:rsidP="001567B7">
      <w:pPr>
        <w:rPr>
          <w:rFonts w:ascii="Arial" w:hAnsi="Arial" w:cs="Arial"/>
          <w:sz w:val="20"/>
          <w:szCs w:val="20"/>
        </w:rPr>
      </w:pPr>
      <w:r w:rsidRPr="00584193">
        <w:rPr>
          <w:rFonts w:ascii="Arial" w:hAnsi="Arial" w:cs="Arial"/>
          <w:sz w:val="20"/>
          <w:szCs w:val="20"/>
        </w:rPr>
        <w:t>Tekstblok – Algemene afspraken modeldo</w:t>
      </w:r>
      <w:r w:rsidR="00D571E8">
        <w:rPr>
          <w:rFonts w:ascii="Arial" w:hAnsi="Arial" w:cs="Arial"/>
          <w:sz w:val="20"/>
          <w:szCs w:val="20"/>
        </w:rPr>
        <w:t>cumenten en tekstblokken</w:t>
      </w:r>
    </w:p>
    <w:p w14:paraId="0D6397A9" w14:textId="77777777" w:rsidR="001567B7" w:rsidRPr="00584193" w:rsidRDefault="001567B7" w:rsidP="001567B7">
      <w:pPr>
        <w:rPr>
          <w:rFonts w:ascii="Arial" w:hAnsi="Arial" w:cs="Arial"/>
          <w:sz w:val="20"/>
          <w:szCs w:val="20"/>
        </w:rPr>
      </w:pPr>
    </w:p>
    <w:p w14:paraId="40BDF98C" w14:textId="77777777"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14:paraId="531B50D1" w14:textId="77777777" w:rsidR="00902981" w:rsidRPr="00584193" w:rsidRDefault="00902981" w:rsidP="001567B7">
      <w:pPr>
        <w:rPr>
          <w:rFonts w:ascii="Arial" w:hAnsi="Arial" w:cs="Arial"/>
          <w:sz w:val="20"/>
          <w:szCs w:val="20"/>
        </w:rPr>
      </w:pPr>
    </w:p>
    <w:p w14:paraId="59F83D69" w14:textId="77777777" w:rsidR="006972C8" w:rsidRPr="00584193" w:rsidRDefault="006972C8" w:rsidP="001567B7">
      <w:pPr>
        <w:rPr>
          <w:rFonts w:ascii="Arial" w:hAnsi="Arial" w:cs="Arial"/>
          <w:sz w:val="20"/>
          <w:szCs w:val="20"/>
        </w:rPr>
      </w:pPr>
    </w:p>
    <w:p w14:paraId="2358DD08" w14:textId="77777777"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14:paraId="41D26AE4" w14:textId="77777777" w:rsidTr="000D3601">
        <w:trPr>
          <w:trHeight w:val="332"/>
        </w:trPr>
        <w:tc>
          <w:tcPr>
            <w:tcW w:w="5173" w:type="dxa"/>
            <w:vAlign w:val="bottom"/>
          </w:tcPr>
          <w:p w14:paraId="2324475C" w14:textId="77777777" w:rsidR="00902981" w:rsidRPr="00584193" w:rsidRDefault="00902981">
            <w:pPr>
              <w:pStyle w:val="kopje"/>
              <w:rPr>
                <w:rFonts w:cs="Arial"/>
                <w:b w:val="0"/>
                <w:bCs/>
                <w:sz w:val="20"/>
              </w:rPr>
            </w:pPr>
            <w:r w:rsidRPr="00584193">
              <w:rPr>
                <w:rFonts w:cs="Arial"/>
                <w:sz w:val="20"/>
              </w:rPr>
              <w:t>Versiehistorie</w:t>
            </w:r>
          </w:p>
        </w:tc>
      </w:tr>
    </w:tbl>
    <w:p w14:paraId="405B77D5" w14:textId="77777777"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14:paraId="1D253595" w14:textId="77777777" w:rsidTr="007E13E1">
        <w:trPr>
          <w:trHeight w:hRule="exact" w:val="281"/>
          <w:tblHeader/>
        </w:trPr>
        <w:tc>
          <w:tcPr>
            <w:tcW w:w="779" w:type="dxa"/>
            <w:vAlign w:val="bottom"/>
          </w:tcPr>
          <w:p w14:paraId="1010F967" w14:textId="77777777"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14:paraId="763CA1C8" w14:textId="77777777"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14:paraId="0F176CCC" w14:textId="77777777"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14:paraId="10B57A65" w14:textId="77777777"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14:paraId="79FC8110" w14:textId="77777777" w:rsidTr="007E13E1">
        <w:tc>
          <w:tcPr>
            <w:tcW w:w="779" w:type="dxa"/>
          </w:tcPr>
          <w:p w14:paraId="37855425" w14:textId="77777777"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6" w:name="bmVersie"/>
            <w:bookmarkEnd w:id="6"/>
            <w:r w:rsidRPr="009D5780">
              <w:rPr>
                <w:rStyle w:val="Versie"/>
                <w:rFonts w:ascii="Arial" w:hAnsi="Arial" w:cs="Arial"/>
                <w:kern w:val="28"/>
                <w:sz w:val="16"/>
                <w:szCs w:val="16"/>
                <w:lang w:val="en-US" w:eastAsia="en-US"/>
              </w:rPr>
              <w:t>3.0</w:t>
            </w:r>
          </w:p>
        </w:tc>
        <w:tc>
          <w:tcPr>
            <w:tcW w:w="1991" w:type="dxa"/>
          </w:tcPr>
          <w:p w14:paraId="10F9E011" w14:textId="77777777"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7" w:name="bmDatum"/>
            <w:bookmarkEnd w:id="7"/>
            <w:r w:rsidRPr="009D5780">
              <w:rPr>
                <w:rStyle w:val="Datumopmaakprofiel"/>
                <w:rFonts w:ascii="Arial" w:hAnsi="Arial" w:cs="Arial"/>
                <w:kern w:val="28"/>
                <w:sz w:val="16"/>
                <w:szCs w:val="16"/>
                <w:lang w:val="en-US" w:eastAsia="en-US"/>
              </w:rPr>
              <w:t xml:space="preserve">20 </w:t>
            </w:r>
            <w:proofErr w:type="spellStart"/>
            <w:r w:rsidRPr="009D5780">
              <w:rPr>
                <w:rStyle w:val="Datumopmaakprofiel"/>
                <w:rFonts w:ascii="Arial" w:hAnsi="Arial" w:cs="Arial"/>
                <w:kern w:val="28"/>
                <w:sz w:val="16"/>
                <w:szCs w:val="16"/>
                <w:lang w:val="en-US" w:eastAsia="en-US"/>
              </w:rPr>
              <w:t>mei</w:t>
            </w:r>
            <w:proofErr w:type="spellEnd"/>
            <w:r w:rsidRPr="009D5780">
              <w:rPr>
                <w:rStyle w:val="Datumopmaakprofiel"/>
                <w:rFonts w:ascii="Arial" w:hAnsi="Arial" w:cs="Arial"/>
                <w:kern w:val="28"/>
                <w:sz w:val="16"/>
                <w:szCs w:val="16"/>
                <w:lang w:val="en-US" w:eastAsia="en-US"/>
              </w:rPr>
              <w:t xml:space="preserve"> 2010</w:t>
            </w:r>
          </w:p>
        </w:tc>
        <w:tc>
          <w:tcPr>
            <w:tcW w:w="1695" w:type="dxa"/>
          </w:tcPr>
          <w:p w14:paraId="5D15B0BC" w14:textId="77777777"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429FDDB" w14:textId="77777777"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14:paraId="1570D193" w14:textId="77777777" w:rsidTr="007E13E1">
        <w:tc>
          <w:tcPr>
            <w:tcW w:w="779" w:type="dxa"/>
          </w:tcPr>
          <w:p w14:paraId="66F04017" w14:textId="77777777"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14:paraId="29D7A72C" w14:textId="77777777"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5134FD47" w14:textId="77777777"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8E572C4" w14:textId="77777777"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van de WVG-verklaring i.v.m. een </w:t>
            </w:r>
            <w:proofErr w:type="spellStart"/>
            <w:r w:rsidRPr="009D5780">
              <w:rPr>
                <w:rFonts w:ascii="Arial" w:hAnsi="Arial" w:cs="Arial"/>
                <w:snapToGrid w:val="0"/>
                <w:kern w:val="28"/>
                <w:sz w:val="16"/>
                <w:szCs w:val="16"/>
                <w:lang w:eastAsia="en-US"/>
              </w:rPr>
              <w:t>wetswijziiging</w:t>
            </w:r>
            <w:proofErr w:type="spellEnd"/>
            <w:r w:rsidRPr="009D5780">
              <w:rPr>
                <w:rFonts w:ascii="Arial" w:hAnsi="Arial" w:cs="Arial"/>
                <w:snapToGrid w:val="0"/>
                <w:kern w:val="28"/>
                <w:sz w:val="16"/>
                <w:szCs w:val="16"/>
                <w:lang w:eastAsia="en-US"/>
              </w:rPr>
              <w:t xml:space="preserve"> per 1 juli 2010</w:t>
            </w:r>
            <w:r w:rsidR="006A2226" w:rsidRPr="009D5780">
              <w:rPr>
                <w:rFonts w:ascii="Arial" w:hAnsi="Arial" w:cs="Arial"/>
                <w:snapToGrid w:val="0"/>
                <w:kern w:val="28"/>
                <w:sz w:val="16"/>
                <w:szCs w:val="16"/>
                <w:lang w:eastAsia="en-US"/>
              </w:rPr>
              <w:t xml:space="preserve"> (change 32229)</w:t>
            </w:r>
          </w:p>
        </w:tc>
      </w:tr>
      <w:tr w:rsidR="000D3601" w:rsidRPr="00584193" w14:paraId="2AE94717" w14:textId="77777777" w:rsidTr="007E13E1">
        <w:tc>
          <w:tcPr>
            <w:tcW w:w="779" w:type="dxa"/>
          </w:tcPr>
          <w:p w14:paraId="2424BE5C" w14:textId="77777777"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14:paraId="30A78D9D" w14:textId="77777777"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juni</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26F090BC" w14:textId="77777777"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5ED47D2" w14:textId="77777777"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14:paraId="5C515B88" w14:textId="77777777" w:rsidTr="007E13E1">
        <w:tc>
          <w:tcPr>
            <w:tcW w:w="779" w:type="dxa"/>
          </w:tcPr>
          <w:p w14:paraId="52590450" w14:textId="77777777"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14:paraId="3C074B6D" w14:textId="77777777"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augustus</w:t>
            </w:r>
            <w:proofErr w:type="spellEnd"/>
            <w:r w:rsidR="006853F9" w:rsidRPr="009D5780">
              <w:rPr>
                <w:rStyle w:val="Datumopmaakprofiel"/>
                <w:rFonts w:ascii="Arial" w:hAnsi="Arial" w:cs="Arial"/>
                <w:kern w:val="28"/>
                <w:sz w:val="16"/>
                <w:szCs w:val="16"/>
                <w:lang w:val="en-US" w:eastAsia="en-US"/>
              </w:rPr>
              <w:t xml:space="preserve"> </w:t>
            </w:r>
            <w:r w:rsidRPr="009D5780">
              <w:rPr>
                <w:rStyle w:val="Datumopmaakprofiel"/>
                <w:rFonts w:ascii="Arial" w:hAnsi="Arial" w:cs="Arial"/>
                <w:kern w:val="28"/>
                <w:sz w:val="16"/>
                <w:szCs w:val="16"/>
                <w:lang w:val="en-US" w:eastAsia="en-US"/>
              </w:rPr>
              <w:t>2010</w:t>
            </w:r>
          </w:p>
        </w:tc>
        <w:tc>
          <w:tcPr>
            <w:tcW w:w="1695" w:type="dxa"/>
          </w:tcPr>
          <w:p w14:paraId="7EE570AE" w14:textId="77777777"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320CC7B" w14:textId="77777777"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14:paraId="1F3A2977" w14:textId="77777777" w:rsidTr="007E13E1">
        <w:tc>
          <w:tcPr>
            <w:tcW w:w="779" w:type="dxa"/>
          </w:tcPr>
          <w:p w14:paraId="383149DF" w14:textId="77777777"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14:paraId="55EBC534" w14:textId="77777777"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w:t>
            </w:r>
            <w:proofErr w:type="spellStart"/>
            <w:r w:rsidR="006853F9" w:rsidRPr="009D5780">
              <w:rPr>
                <w:rStyle w:val="Datumopmaakprofiel"/>
                <w:rFonts w:ascii="Arial" w:hAnsi="Arial" w:cs="Arial"/>
                <w:kern w:val="28"/>
                <w:sz w:val="16"/>
                <w:szCs w:val="16"/>
                <w:lang w:val="en-US" w:eastAsia="en-US"/>
              </w:rPr>
              <w:t>januari</w:t>
            </w:r>
            <w:proofErr w:type="spellEnd"/>
            <w:r w:rsidR="006853F9" w:rsidRPr="009D5780">
              <w:rPr>
                <w:rStyle w:val="Datumopmaakprofiel"/>
                <w:rFonts w:ascii="Arial" w:hAnsi="Arial" w:cs="Arial"/>
                <w:kern w:val="28"/>
                <w:sz w:val="16"/>
                <w:szCs w:val="16"/>
                <w:lang w:val="en-US" w:eastAsia="en-US"/>
              </w:rPr>
              <w:t xml:space="preserve">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14:paraId="50F949E2" w14:textId="77777777"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069455D2"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14:paraId="03AD104A"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 uit appartementsrecht </w:t>
            </w:r>
            <w:proofErr w:type="spellStart"/>
            <w:r w:rsidRPr="009D5780">
              <w:rPr>
                <w:rFonts w:ascii="Arial" w:hAnsi="Arial" w:cs="Arial"/>
                <w:snapToGrid w:val="0"/>
                <w:kern w:val="28"/>
                <w:sz w:val="16"/>
                <w:szCs w:val="16"/>
                <w:lang w:eastAsia="en-US"/>
              </w:rPr>
              <w:t>omschijving</w:t>
            </w:r>
            <w:proofErr w:type="spellEnd"/>
            <w:r w:rsidRPr="009D5780">
              <w:rPr>
                <w:rFonts w:ascii="Arial" w:hAnsi="Arial" w:cs="Arial"/>
                <w:snapToGrid w:val="0"/>
                <w:kern w:val="28"/>
                <w:sz w:val="16"/>
                <w:szCs w:val="16"/>
                <w:lang w:eastAsia="en-US"/>
              </w:rPr>
              <w:t xml:space="preserve"> verwijderd</w:t>
            </w:r>
          </w:p>
          <w:p w14:paraId="2156A6CD"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14:paraId="1449B7A1" w14:textId="77777777" w:rsidR="003F00B0" w:rsidRPr="009D5780" w:rsidRDefault="003F00B0" w:rsidP="00674351">
            <w:pPr>
              <w:snapToGrid w:val="0"/>
              <w:spacing w:line="280" w:lineRule="atLeast"/>
              <w:rPr>
                <w:rFonts w:ascii="Arial" w:hAnsi="Arial" w:cs="Arial"/>
                <w:kern w:val="28"/>
                <w:sz w:val="16"/>
                <w:szCs w:val="16"/>
                <w:lang w:eastAsia="en-US"/>
              </w:rPr>
            </w:pPr>
            <w:proofErr w:type="spellStart"/>
            <w:r w:rsidRPr="009D5780">
              <w:rPr>
                <w:rFonts w:ascii="Arial" w:hAnsi="Arial" w:cs="Arial"/>
                <w:kern w:val="28"/>
                <w:sz w:val="16"/>
                <w:szCs w:val="16"/>
                <w:lang w:eastAsia="en-US"/>
              </w:rPr>
              <w:t>Mandeligheid</w:t>
            </w:r>
            <w:proofErr w:type="spellEnd"/>
            <w:r w:rsidR="001D32BA" w:rsidRPr="009D5780">
              <w:rPr>
                <w:rFonts w:ascii="Arial" w:hAnsi="Arial" w:cs="Arial"/>
                <w:kern w:val="28"/>
                <w:sz w:val="16"/>
                <w:szCs w:val="16"/>
                <w:lang w:eastAsia="en-US"/>
              </w:rPr>
              <w:t xml:space="preserve"> toegevoegd</w:t>
            </w:r>
          </w:p>
          <w:p w14:paraId="6B1654F5"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14:paraId="52C6210E" w14:textId="77777777"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14:paraId="15EEFF37" w14:textId="77777777"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14:paraId="0CC18E64" w14:textId="77777777"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14:paraId="788048A6" w14:textId="77777777"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14:paraId="6C6FFC97" w14:textId="77777777"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14:paraId="0E6ADA35" w14:textId="77777777" w:rsidTr="007E13E1">
        <w:tc>
          <w:tcPr>
            <w:tcW w:w="779" w:type="dxa"/>
          </w:tcPr>
          <w:p w14:paraId="15557068" w14:textId="77777777"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14:paraId="09C605C6" w14:textId="77777777"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21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0CD8350E" w14:textId="77777777"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D780F6F"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14:paraId="61F4FBC0"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14:paraId="0A1F3CF0" w14:textId="77777777" w:rsidTr="007E13E1">
        <w:tc>
          <w:tcPr>
            <w:tcW w:w="779" w:type="dxa"/>
          </w:tcPr>
          <w:p w14:paraId="3441D47C" w14:textId="77777777"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14:paraId="5C81597C" w14:textId="77777777"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01 </w:t>
            </w:r>
            <w:proofErr w:type="spellStart"/>
            <w:r w:rsidRPr="009D5780">
              <w:rPr>
                <w:rStyle w:val="Datumopmaakprofiel"/>
                <w:rFonts w:ascii="Arial" w:hAnsi="Arial" w:cs="Arial"/>
                <w:kern w:val="28"/>
                <w:sz w:val="16"/>
                <w:szCs w:val="16"/>
                <w:lang w:val="en-US" w:eastAsia="en-US"/>
              </w:rPr>
              <w:t>maart</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952CBFA" w14:textId="77777777"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8681F2C" w14:textId="77777777" w:rsidR="00B93CE3" w:rsidRPr="009D5780" w:rsidRDefault="00B93CE3" w:rsidP="00674351">
            <w:pPr>
              <w:snapToGrid w:val="0"/>
              <w:spacing w:line="280" w:lineRule="atLeast"/>
              <w:rPr>
                <w:rFonts w:ascii="Arial" w:hAnsi="Arial" w:cs="Arial"/>
                <w:snapToGrid w:val="0"/>
                <w:kern w:val="28"/>
                <w:sz w:val="16"/>
                <w:szCs w:val="16"/>
                <w:lang w:eastAsia="en-US"/>
              </w:rPr>
            </w:pPr>
            <w:proofErr w:type="spellStart"/>
            <w:r w:rsidRPr="009D5780">
              <w:rPr>
                <w:rFonts w:ascii="Arial" w:hAnsi="Arial" w:cs="Arial"/>
                <w:snapToGrid w:val="0"/>
                <w:kern w:val="28"/>
                <w:sz w:val="16"/>
                <w:szCs w:val="16"/>
                <w:lang w:eastAsia="en-US"/>
              </w:rPr>
              <w:t>Vebeterde</w:t>
            </w:r>
            <w:proofErr w:type="spellEnd"/>
            <w:r w:rsidRPr="009D5780">
              <w:rPr>
                <w:rFonts w:ascii="Arial" w:hAnsi="Arial" w:cs="Arial"/>
                <w:snapToGrid w:val="0"/>
                <w:kern w:val="28"/>
                <w:sz w:val="16"/>
                <w:szCs w:val="16"/>
                <w:lang w:eastAsia="en-US"/>
              </w:rPr>
              <w:t xml:space="preserve"> zinsconstructie </w:t>
            </w:r>
            <w:proofErr w:type="spellStart"/>
            <w:r w:rsidRPr="009D5780">
              <w:rPr>
                <w:rFonts w:ascii="Arial" w:hAnsi="Arial" w:cs="Arial"/>
                <w:snapToGrid w:val="0"/>
                <w:kern w:val="28"/>
                <w:sz w:val="16"/>
                <w:szCs w:val="16"/>
                <w:lang w:eastAsia="en-US"/>
              </w:rPr>
              <w:t>mandeligheid</w:t>
            </w:r>
            <w:proofErr w:type="spellEnd"/>
            <w:r w:rsidRPr="009D5780">
              <w:rPr>
                <w:rFonts w:ascii="Arial" w:hAnsi="Arial" w:cs="Arial"/>
                <w:snapToGrid w:val="0"/>
                <w:kern w:val="28"/>
                <w:sz w:val="16"/>
                <w:szCs w:val="16"/>
                <w:lang w:eastAsia="en-US"/>
              </w:rPr>
              <w:t>, op aangeven JBL</w:t>
            </w:r>
          </w:p>
          <w:p w14:paraId="3D809D4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14:paraId="4D8B6749" w14:textId="77777777" w:rsidTr="007E13E1">
        <w:tc>
          <w:tcPr>
            <w:tcW w:w="779" w:type="dxa"/>
          </w:tcPr>
          <w:p w14:paraId="6B716BDF" w14:textId="77777777"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14:paraId="79443C0D" w14:textId="77777777"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juli</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49C0AA3F" w14:textId="77777777"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F4FFF89" w14:textId="77777777"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14:paraId="3B0B2401" w14:textId="77777777"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14:paraId="3571104F" w14:textId="77777777"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14:paraId="3315394B" w14:textId="77777777" w:rsidTr="007E13E1">
        <w:tc>
          <w:tcPr>
            <w:tcW w:w="779" w:type="dxa"/>
          </w:tcPr>
          <w:p w14:paraId="78064B62" w14:textId="77777777"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14:paraId="2486F613" w14:textId="77777777"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25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689AF9F6" w14:textId="77777777"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1C744203" w14:textId="77777777"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14:paraId="7335D65E" w14:textId="77777777" w:rsidTr="007E13E1">
        <w:tc>
          <w:tcPr>
            <w:tcW w:w="779" w:type="dxa"/>
          </w:tcPr>
          <w:p w14:paraId="5043C1AB" w14:textId="77777777"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3.7</w:t>
            </w:r>
          </w:p>
        </w:tc>
        <w:tc>
          <w:tcPr>
            <w:tcW w:w="1991" w:type="dxa"/>
          </w:tcPr>
          <w:p w14:paraId="5269ABA4" w14:textId="77777777"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22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AEA8959" w14:textId="77777777"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2A3DBD8" w14:textId="77777777"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14:paraId="5512BF6E" w14:textId="77777777" w:rsidTr="007E13E1">
        <w:tc>
          <w:tcPr>
            <w:tcW w:w="779" w:type="dxa"/>
          </w:tcPr>
          <w:p w14:paraId="736DB960" w14:textId="77777777"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3.8</w:t>
            </w:r>
          </w:p>
        </w:tc>
        <w:tc>
          <w:tcPr>
            <w:tcW w:w="1991" w:type="dxa"/>
          </w:tcPr>
          <w:p w14:paraId="536D8100" w14:textId="77777777"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26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2011</w:t>
            </w:r>
          </w:p>
        </w:tc>
        <w:tc>
          <w:tcPr>
            <w:tcW w:w="1695" w:type="dxa"/>
          </w:tcPr>
          <w:p w14:paraId="2AFAB0D9" w14:textId="77777777"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6E5F321F" w14:textId="77777777"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14:paraId="2B2B3383" w14:textId="77777777" w:rsidTr="007E13E1">
        <w:tc>
          <w:tcPr>
            <w:tcW w:w="779" w:type="dxa"/>
          </w:tcPr>
          <w:p w14:paraId="4B46B5A7" w14:textId="77777777"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14:paraId="72B3A793" w14:textId="77777777"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23 </w:t>
            </w:r>
            <w:proofErr w:type="spellStart"/>
            <w:r w:rsidRPr="009D5780">
              <w:rPr>
                <w:rStyle w:val="Datumopmaakprofiel"/>
                <w:rFonts w:ascii="Arial" w:hAnsi="Arial" w:cs="Arial"/>
                <w:kern w:val="28"/>
                <w:sz w:val="16"/>
                <w:szCs w:val="16"/>
                <w:lang w:val="en-US" w:eastAsia="en-US"/>
              </w:rPr>
              <w:t>februari</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71309F6C" w14:textId="77777777"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160D729" w14:textId="77777777"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14:paraId="04FB973D" w14:textId="77777777" w:rsidTr="007E13E1">
        <w:tc>
          <w:tcPr>
            <w:tcW w:w="779" w:type="dxa"/>
          </w:tcPr>
          <w:p w14:paraId="3363E68E" w14:textId="77777777"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14:paraId="1A90B7BF" w14:textId="77777777"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11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2012</w:t>
            </w:r>
          </w:p>
        </w:tc>
        <w:tc>
          <w:tcPr>
            <w:tcW w:w="1695" w:type="dxa"/>
          </w:tcPr>
          <w:p w14:paraId="3CE5CBEA" w14:textId="77777777"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6CCAC52" w14:textId="77777777"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14:paraId="7739B388" w14:textId="77777777" w:rsidTr="007E13E1">
        <w:tc>
          <w:tcPr>
            <w:tcW w:w="779" w:type="dxa"/>
          </w:tcPr>
          <w:p w14:paraId="42E5C3A5" w14:textId="77777777"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14:paraId="038F6B89" w14:textId="77777777"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12 </w:t>
            </w:r>
            <w:proofErr w:type="spellStart"/>
            <w:r w:rsidRPr="009D5780">
              <w:rPr>
                <w:rStyle w:val="Datumopmaakprofiel"/>
                <w:rFonts w:ascii="Arial" w:hAnsi="Arial" w:cs="Arial"/>
                <w:kern w:val="28"/>
                <w:sz w:val="16"/>
                <w:szCs w:val="16"/>
                <w:lang w:val="en-US" w:eastAsia="en-US"/>
              </w:rPr>
              <w:t>juni</w:t>
            </w:r>
            <w:proofErr w:type="spellEnd"/>
            <w:r w:rsidR="003B377A" w:rsidRPr="009D5780">
              <w:rPr>
                <w:rStyle w:val="Datumopmaakprofiel"/>
                <w:rFonts w:ascii="Arial" w:hAnsi="Arial" w:cs="Arial"/>
                <w:kern w:val="28"/>
                <w:sz w:val="16"/>
                <w:szCs w:val="16"/>
                <w:lang w:val="en-US" w:eastAsia="en-US"/>
              </w:rPr>
              <w:t xml:space="preserve"> 2013</w:t>
            </w:r>
          </w:p>
        </w:tc>
        <w:tc>
          <w:tcPr>
            <w:tcW w:w="1695" w:type="dxa"/>
          </w:tcPr>
          <w:p w14:paraId="301D0B09" w14:textId="77777777"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14:paraId="653D2ECF" w14:textId="77777777"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w:t>
            </w:r>
            <w:proofErr w:type="spellStart"/>
            <w:r w:rsidRPr="009D5780">
              <w:rPr>
                <w:rFonts w:ascii="Arial" w:hAnsi="Arial" w:cs="Arial"/>
                <w:snapToGrid w:val="0"/>
                <w:kern w:val="28"/>
                <w:sz w:val="16"/>
                <w:szCs w:val="16"/>
                <w:lang w:eastAsia="en-US"/>
              </w:rPr>
              <w:t>kode</w:t>
            </w:r>
            <w:proofErr w:type="spellEnd"/>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14:paraId="6A116046" w14:textId="77777777" w:rsidTr="007E13E1">
        <w:tc>
          <w:tcPr>
            <w:tcW w:w="779" w:type="dxa"/>
          </w:tcPr>
          <w:p w14:paraId="7BA95DAA" w14:textId="77777777"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14:paraId="2B7B4D4D" w14:textId="77777777"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04 </w:t>
            </w:r>
            <w:proofErr w:type="spellStart"/>
            <w:r w:rsidRPr="009D5780">
              <w:rPr>
                <w:rStyle w:val="Datumopmaakprofiel"/>
                <w:rFonts w:ascii="Arial" w:hAnsi="Arial" w:cs="Arial"/>
                <w:kern w:val="28"/>
                <w:sz w:val="16"/>
                <w:szCs w:val="16"/>
                <w:lang w:val="en-US" w:eastAsia="en-US"/>
              </w:rPr>
              <w:t>november</w:t>
            </w:r>
            <w:proofErr w:type="spellEnd"/>
            <w:r w:rsidR="00D6070C" w:rsidRPr="009D5780">
              <w:rPr>
                <w:rStyle w:val="Datumopmaakprofiel"/>
                <w:rFonts w:ascii="Arial" w:hAnsi="Arial" w:cs="Arial"/>
                <w:kern w:val="28"/>
                <w:sz w:val="16"/>
                <w:szCs w:val="16"/>
                <w:lang w:val="en-US" w:eastAsia="en-US"/>
              </w:rPr>
              <w:t xml:space="preserve"> 2013</w:t>
            </w:r>
          </w:p>
        </w:tc>
        <w:tc>
          <w:tcPr>
            <w:tcW w:w="1695" w:type="dxa"/>
          </w:tcPr>
          <w:p w14:paraId="34515745" w14:textId="77777777"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F8DB2CE" w14:textId="77777777"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14:paraId="45B8FE29" w14:textId="77777777" w:rsidTr="007E13E1">
        <w:tc>
          <w:tcPr>
            <w:tcW w:w="779" w:type="dxa"/>
          </w:tcPr>
          <w:p w14:paraId="37A75CA9" w14:textId="77777777"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14:paraId="2A9A8335" w14:textId="77777777"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03 </w:t>
            </w:r>
            <w:proofErr w:type="spellStart"/>
            <w:r w:rsidRPr="009D5780">
              <w:rPr>
                <w:rStyle w:val="Datumopmaakprofiel"/>
                <w:rFonts w:ascii="Arial" w:hAnsi="Arial" w:cs="Arial"/>
                <w:kern w:val="28"/>
                <w:sz w:val="16"/>
                <w:szCs w:val="16"/>
                <w:lang w:val="en-US" w:eastAsia="en-US"/>
              </w:rPr>
              <w:t>april</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4A84A7F" w14:textId="77777777"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73E8D21" w14:textId="77777777"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14:paraId="39BBDA99" w14:textId="77777777" w:rsidTr="007E13E1">
        <w:tc>
          <w:tcPr>
            <w:tcW w:w="779" w:type="dxa"/>
          </w:tcPr>
          <w:p w14:paraId="64FB3632" w14:textId="77777777"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14:paraId="145B0B10" w14:textId="77777777"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05 </w:t>
            </w:r>
            <w:proofErr w:type="spellStart"/>
            <w:r w:rsidRPr="009D5780">
              <w:rPr>
                <w:rStyle w:val="Datumopmaakprofiel"/>
                <w:rFonts w:ascii="Arial" w:hAnsi="Arial" w:cs="Arial"/>
                <w:kern w:val="28"/>
                <w:sz w:val="16"/>
                <w:szCs w:val="16"/>
                <w:lang w:val="en-US" w:eastAsia="en-US"/>
              </w:rPr>
              <w:t>augustus</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03C411B3" w14:textId="77777777"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13E7ABF0" w14:textId="77777777"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14:paraId="4C6ADA01" w14:textId="77777777" w:rsidTr="007E13E1">
        <w:tc>
          <w:tcPr>
            <w:tcW w:w="779" w:type="dxa"/>
          </w:tcPr>
          <w:p w14:paraId="76BDF333" w14:textId="77777777"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14:paraId="7027E0A3" w14:textId="77777777"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december</w:t>
            </w:r>
            <w:proofErr w:type="spellEnd"/>
            <w:r w:rsidRPr="009D5780">
              <w:rPr>
                <w:rStyle w:val="Datumopmaakprofiel"/>
                <w:rFonts w:ascii="Arial" w:hAnsi="Arial" w:cs="Arial"/>
                <w:kern w:val="28"/>
                <w:sz w:val="16"/>
                <w:szCs w:val="16"/>
                <w:lang w:val="en-US" w:eastAsia="en-US"/>
              </w:rPr>
              <w:t xml:space="preserve"> 2014</w:t>
            </w:r>
          </w:p>
        </w:tc>
        <w:tc>
          <w:tcPr>
            <w:tcW w:w="1695" w:type="dxa"/>
          </w:tcPr>
          <w:p w14:paraId="44E1C9D2" w14:textId="77777777"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250859D4" w14:textId="77777777"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14:paraId="5E36D358" w14:textId="77777777" w:rsidTr="007E13E1">
        <w:tc>
          <w:tcPr>
            <w:tcW w:w="779" w:type="dxa"/>
          </w:tcPr>
          <w:p w14:paraId="3A3A36D9" w14:textId="77777777"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14:paraId="6656FE8B" w14:textId="77777777"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 xml:space="preserve">19 </w:t>
            </w:r>
            <w:proofErr w:type="spellStart"/>
            <w:r w:rsidRPr="009D5780">
              <w:rPr>
                <w:rStyle w:val="Datumopmaakprofiel"/>
                <w:rFonts w:ascii="Arial" w:hAnsi="Arial" w:cs="Arial"/>
                <w:kern w:val="28"/>
                <w:sz w:val="16"/>
                <w:szCs w:val="16"/>
                <w:lang w:val="en-US" w:eastAsia="en-US"/>
              </w:rPr>
              <w:t>oktober</w:t>
            </w:r>
            <w:proofErr w:type="spellEnd"/>
            <w:r w:rsidRPr="009D5780">
              <w:rPr>
                <w:rStyle w:val="Datumopmaakprofiel"/>
                <w:rFonts w:ascii="Arial" w:hAnsi="Arial" w:cs="Arial"/>
                <w:kern w:val="28"/>
                <w:sz w:val="16"/>
                <w:szCs w:val="16"/>
                <w:lang w:val="en-US" w:eastAsia="en-US"/>
              </w:rPr>
              <w:t xml:space="preserve"> 2015</w:t>
            </w:r>
          </w:p>
        </w:tc>
        <w:tc>
          <w:tcPr>
            <w:tcW w:w="1695" w:type="dxa"/>
          </w:tcPr>
          <w:p w14:paraId="327000ED" w14:textId="77777777"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0DE04331" w14:textId="77777777"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14:paraId="6F7E6007" w14:textId="77777777"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14:paraId="5205A053" w14:textId="77777777" w:rsidTr="007E13E1">
        <w:tc>
          <w:tcPr>
            <w:tcW w:w="779" w:type="dxa"/>
          </w:tcPr>
          <w:p w14:paraId="7856B8E6" w14:textId="77777777"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14:paraId="320038E8" w14:textId="77777777"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1 </w:t>
            </w:r>
            <w:proofErr w:type="spellStart"/>
            <w:r>
              <w:rPr>
                <w:rStyle w:val="Datumopmaakprofiel"/>
                <w:rFonts w:ascii="Arial" w:hAnsi="Arial" w:cs="Arial"/>
                <w:kern w:val="28"/>
                <w:sz w:val="16"/>
                <w:szCs w:val="16"/>
                <w:lang w:val="en-US" w:eastAsia="en-US"/>
              </w:rPr>
              <w:t>december</w:t>
            </w:r>
            <w:proofErr w:type="spellEnd"/>
            <w:r>
              <w:rPr>
                <w:rStyle w:val="Datumopmaakprofiel"/>
                <w:rFonts w:ascii="Arial" w:hAnsi="Arial" w:cs="Arial"/>
                <w:kern w:val="28"/>
                <w:sz w:val="16"/>
                <w:szCs w:val="16"/>
                <w:lang w:val="en-US" w:eastAsia="en-US"/>
              </w:rPr>
              <w:t xml:space="preserve"> 2015</w:t>
            </w:r>
          </w:p>
        </w:tc>
        <w:tc>
          <w:tcPr>
            <w:tcW w:w="1695" w:type="dxa"/>
          </w:tcPr>
          <w:p w14:paraId="4D93DEBE" w14:textId="77777777"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3CD4FD49" w14:textId="77777777"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w:t>
            </w:r>
            <w:proofErr w:type="spellStart"/>
            <w:r w:rsidR="00990C3E">
              <w:rPr>
                <w:rFonts w:ascii="Arial" w:hAnsi="Arial" w:cs="Arial"/>
                <w:sz w:val="16"/>
                <w:szCs w:val="16"/>
              </w:rPr>
              <w:t>ipv</w:t>
            </w:r>
            <w:proofErr w:type="spellEnd"/>
            <w:r w:rsidR="00990C3E">
              <w:rPr>
                <w:rFonts w:ascii="Arial" w:hAnsi="Arial" w:cs="Arial"/>
                <w:sz w:val="16"/>
                <w:szCs w:val="16"/>
              </w:rPr>
              <w:t xml:space="preserve"> alleen de eerste.</w:t>
            </w:r>
          </w:p>
        </w:tc>
      </w:tr>
      <w:tr w:rsidR="00B54AE9" w:rsidRPr="00584193" w14:paraId="6B6C2EF0" w14:textId="77777777" w:rsidTr="007E13E1">
        <w:tc>
          <w:tcPr>
            <w:tcW w:w="779" w:type="dxa"/>
          </w:tcPr>
          <w:p w14:paraId="3CE482F1" w14:textId="77777777"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14:paraId="25803BE2" w14:textId="77777777"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 xml:space="preserve">7 </w:t>
            </w:r>
            <w:proofErr w:type="spellStart"/>
            <w:r>
              <w:rPr>
                <w:rStyle w:val="Datumopmaakprofiel"/>
                <w:rFonts w:ascii="Arial" w:hAnsi="Arial" w:cs="Arial"/>
                <w:kern w:val="28"/>
                <w:sz w:val="16"/>
                <w:szCs w:val="16"/>
                <w:lang w:val="en-US" w:eastAsia="en-US"/>
              </w:rPr>
              <w:t>januari</w:t>
            </w:r>
            <w:proofErr w:type="spellEnd"/>
            <w:r>
              <w:rPr>
                <w:rStyle w:val="Datumopmaakprofiel"/>
                <w:rFonts w:ascii="Arial" w:hAnsi="Arial" w:cs="Arial"/>
                <w:kern w:val="28"/>
                <w:sz w:val="16"/>
                <w:szCs w:val="16"/>
                <w:lang w:val="en-US" w:eastAsia="en-US"/>
              </w:rPr>
              <w:t xml:space="preserve"> 2016</w:t>
            </w:r>
          </w:p>
        </w:tc>
        <w:tc>
          <w:tcPr>
            <w:tcW w:w="1695" w:type="dxa"/>
          </w:tcPr>
          <w:p w14:paraId="438608E5" w14:textId="77777777"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08101116" w14:textId="77777777"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14:paraId="4B343037" w14:textId="77777777" w:rsidTr="007E13E1">
        <w:tc>
          <w:tcPr>
            <w:tcW w:w="779" w:type="dxa"/>
          </w:tcPr>
          <w:p w14:paraId="3051A500" w14:textId="77777777"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14:paraId="4733B58F" w14:textId="77777777"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w:t>
            </w:r>
            <w:proofErr w:type="spellStart"/>
            <w:r w:rsidR="00D41D97">
              <w:rPr>
                <w:rStyle w:val="Datumopmaakprofiel"/>
                <w:rFonts w:ascii="Arial" w:hAnsi="Arial" w:cs="Arial"/>
                <w:kern w:val="28"/>
                <w:sz w:val="16"/>
                <w:szCs w:val="16"/>
                <w:lang w:val="en-US" w:eastAsia="en-US"/>
              </w:rPr>
              <w:t>maart</w:t>
            </w:r>
            <w:proofErr w:type="spellEnd"/>
            <w:r w:rsidR="00D41D97">
              <w:rPr>
                <w:rStyle w:val="Datumopmaakprofiel"/>
                <w:rFonts w:ascii="Arial" w:hAnsi="Arial" w:cs="Arial"/>
                <w:kern w:val="28"/>
                <w:sz w:val="16"/>
                <w:szCs w:val="16"/>
                <w:lang w:val="en-US" w:eastAsia="en-US"/>
              </w:rPr>
              <w:t xml:space="preserve"> 2016</w:t>
            </w:r>
          </w:p>
        </w:tc>
        <w:tc>
          <w:tcPr>
            <w:tcW w:w="1695" w:type="dxa"/>
          </w:tcPr>
          <w:p w14:paraId="25C91082" w14:textId="77777777"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2D8B11BC" w14:textId="77777777"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 xml:space="preserve">Versienummers tekstblokken verwijderd voor betere </w:t>
            </w:r>
            <w:proofErr w:type="spellStart"/>
            <w:r w:rsidRPr="00497162">
              <w:rPr>
                <w:rFonts w:ascii="Arial" w:hAnsi="Arial"/>
                <w:kern w:val="28"/>
                <w:sz w:val="16"/>
                <w:szCs w:val="16"/>
                <w:lang w:eastAsia="en-US"/>
              </w:rPr>
              <w:t>onderhoudbaarheid</w:t>
            </w:r>
            <w:proofErr w:type="spellEnd"/>
            <w:r w:rsidRPr="00497162">
              <w:rPr>
                <w:rFonts w:ascii="Arial" w:hAnsi="Arial"/>
                <w:kern w:val="28"/>
                <w:sz w:val="16"/>
                <w:szCs w:val="16"/>
                <w:lang w:eastAsia="en-US"/>
              </w:rPr>
              <w:t xml:space="preserve">, opgenomen in </w:t>
            </w:r>
            <w:proofErr w:type="spellStart"/>
            <w:r w:rsidRPr="00497162">
              <w:rPr>
                <w:rFonts w:ascii="Arial" w:hAnsi="Arial"/>
                <w:kern w:val="28"/>
                <w:sz w:val="16"/>
                <w:szCs w:val="16"/>
                <w:lang w:eastAsia="en-US"/>
              </w:rPr>
              <w:t>releasenotes</w:t>
            </w:r>
            <w:proofErr w:type="spellEnd"/>
          </w:p>
        </w:tc>
      </w:tr>
      <w:tr w:rsidR="00780CDC" w:rsidRPr="00584193" w14:paraId="6F75AEED" w14:textId="77777777" w:rsidTr="007E13E1">
        <w:tc>
          <w:tcPr>
            <w:tcW w:w="779" w:type="dxa"/>
          </w:tcPr>
          <w:p w14:paraId="2C2A7C6F" w14:textId="1E15F53E" w:rsidR="00780CDC" w:rsidRDefault="009A3DA2"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5</w:t>
            </w:r>
            <w:r>
              <w:rPr>
                <w:rStyle w:val="Versie"/>
                <w:kern w:val="28"/>
                <w:sz w:val="16"/>
                <w:szCs w:val="16"/>
                <w:lang w:val="en-US" w:eastAsia="en-US"/>
              </w:rPr>
              <w:t>.0</w:t>
            </w:r>
          </w:p>
        </w:tc>
        <w:tc>
          <w:tcPr>
            <w:tcW w:w="1991" w:type="dxa"/>
          </w:tcPr>
          <w:p w14:paraId="74F4689E" w14:textId="4B6E0EF5" w:rsidR="00780CDC" w:rsidRDefault="009A3DA2"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1</w:t>
            </w:r>
            <w:r>
              <w:rPr>
                <w:rStyle w:val="Datumopmaakprofiel"/>
                <w:kern w:val="28"/>
                <w:sz w:val="16"/>
                <w:szCs w:val="16"/>
                <w:lang w:val="en-US" w:eastAsia="en-US"/>
              </w:rPr>
              <w:t xml:space="preserve">0 </w:t>
            </w:r>
            <w:proofErr w:type="spellStart"/>
            <w:r>
              <w:rPr>
                <w:rStyle w:val="Datumopmaakprofiel"/>
                <w:kern w:val="28"/>
                <w:sz w:val="16"/>
                <w:szCs w:val="16"/>
                <w:lang w:val="en-US" w:eastAsia="en-US"/>
              </w:rPr>
              <w:t>novemnber</w:t>
            </w:r>
            <w:proofErr w:type="spellEnd"/>
            <w:r>
              <w:rPr>
                <w:rStyle w:val="Datumopmaakprofiel"/>
                <w:kern w:val="28"/>
                <w:sz w:val="16"/>
                <w:szCs w:val="16"/>
                <w:lang w:val="en-US" w:eastAsia="en-US"/>
              </w:rPr>
              <w:t xml:space="preserve"> 2021</w:t>
            </w:r>
          </w:p>
        </w:tc>
        <w:tc>
          <w:tcPr>
            <w:tcW w:w="1695" w:type="dxa"/>
          </w:tcPr>
          <w:p w14:paraId="5F5E5B60" w14:textId="4C04D025" w:rsidR="00780CDC" w:rsidRDefault="009A3DA2" w:rsidP="00674351">
            <w:pPr>
              <w:snapToGrid w:val="0"/>
              <w:spacing w:line="280" w:lineRule="atLeast"/>
              <w:rPr>
                <w:rFonts w:ascii="Arial" w:hAnsi="Arial" w:cs="Arial"/>
                <w:kern w:val="28"/>
                <w:sz w:val="16"/>
                <w:szCs w:val="16"/>
                <w:lang w:val="en-US" w:eastAsia="en-US"/>
              </w:rPr>
            </w:pPr>
            <w:bookmarkStart w:id="8" w:name="_Hlk93405864"/>
            <w:r w:rsidRPr="009A3DA2">
              <w:rPr>
                <w:rFonts w:ascii="Arial" w:hAnsi="Arial" w:cs="Arial"/>
                <w:kern w:val="28"/>
                <w:sz w:val="16"/>
                <w:szCs w:val="16"/>
                <w:lang w:val="en-US" w:eastAsia="en-US"/>
              </w:rPr>
              <w:t>BOI/BSU2/Team2/AA</w:t>
            </w:r>
            <w:bookmarkEnd w:id="8"/>
          </w:p>
        </w:tc>
        <w:tc>
          <w:tcPr>
            <w:tcW w:w="4394" w:type="dxa"/>
          </w:tcPr>
          <w:p w14:paraId="5415BDF4" w14:textId="6FB1F906" w:rsidR="009A3DA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AA-5111: akte geschikt gemaakt voor Nieuwbouw.</w:t>
            </w:r>
          </w:p>
          <w:p w14:paraId="41E453F5" w14:textId="5D1CF8F0" w:rsidR="00780CDC" w:rsidRPr="0049716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Partijnamen en benaming koop</w:t>
            </w:r>
            <w:r w:rsidR="00F25EEE">
              <w:rPr>
                <w:rFonts w:ascii="Arial" w:hAnsi="Arial"/>
                <w:kern w:val="28"/>
                <w:sz w:val="16"/>
                <w:szCs w:val="16"/>
                <w:lang w:eastAsia="en-US"/>
              </w:rPr>
              <w:t>o</w:t>
            </w:r>
            <w:r>
              <w:rPr>
                <w:rFonts w:ascii="Arial" w:hAnsi="Arial"/>
                <w:kern w:val="28"/>
                <w:sz w:val="16"/>
                <w:szCs w:val="16"/>
                <w:lang w:eastAsia="en-US"/>
              </w:rPr>
              <w:t>vereenko</w:t>
            </w:r>
            <w:r w:rsidR="00F25EEE">
              <w:rPr>
                <w:rFonts w:ascii="Arial" w:hAnsi="Arial"/>
                <w:kern w:val="28"/>
                <w:sz w:val="16"/>
                <w:szCs w:val="16"/>
                <w:lang w:eastAsia="en-US"/>
              </w:rPr>
              <w:t>m</w:t>
            </w:r>
            <w:r>
              <w:rPr>
                <w:rFonts w:ascii="Arial" w:hAnsi="Arial"/>
                <w:kern w:val="28"/>
                <w:sz w:val="16"/>
                <w:szCs w:val="16"/>
                <w:lang w:eastAsia="en-US"/>
              </w:rPr>
              <w:t>st zijn vrije veld geworden.</w:t>
            </w:r>
          </w:p>
        </w:tc>
      </w:tr>
    </w:tbl>
    <w:p w14:paraId="10C49A89" w14:textId="77777777"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14:paraId="6169248D" w14:textId="77777777" w:rsidR="00C62B9A" w:rsidRPr="007E2ED5" w:rsidRDefault="00C62B9A" w:rsidP="00E621CD"/>
    <w:sectPr w:rsidR="00C62B9A" w:rsidRPr="007E2ED5" w:rsidSect="00AB0151">
      <w:headerReference w:type="even" r:id="rId7"/>
      <w:headerReference w:type="default" r:id="rId8"/>
      <w:footerReference w:type="even" r:id="rId9"/>
      <w:footerReference w:type="default" r:id="rId10"/>
      <w:headerReference w:type="first" r:id="rId11"/>
      <w:footerReference w:type="first" r:id="rId12"/>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08B4B" w14:textId="77777777" w:rsidR="00491417" w:rsidRDefault="00491417">
      <w:r>
        <w:separator/>
      </w:r>
    </w:p>
  </w:endnote>
  <w:endnote w:type="continuationSeparator" w:id="0">
    <w:p w14:paraId="41DDBBBD" w14:textId="77777777" w:rsidR="00491417" w:rsidRDefault="0049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81E4"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C9BB3C" w14:textId="77777777" w:rsidR="0037106D" w:rsidRDefault="0037106D" w:rsidP="002F11A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C93A"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71E8">
      <w:rPr>
        <w:rStyle w:val="Paginanummer"/>
        <w:noProof/>
      </w:rPr>
      <w:t>10</w:t>
    </w:r>
    <w:r>
      <w:rPr>
        <w:rStyle w:val="Paginanummer"/>
      </w:rPr>
      <w:fldChar w:fldCharType="end"/>
    </w:r>
  </w:p>
  <w:p w14:paraId="097083ED" w14:textId="77777777" w:rsidR="0037106D" w:rsidRDefault="0037106D" w:rsidP="002F11AC">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EFE2" w14:textId="77777777" w:rsidR="0037106D" w:rsidRDefault="00371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C89A" w14:textId="77777777" w:rsidR="00491417" w:rsidRDefault="00491417">
      <w:r>
        <w:separator/>
      </w:r>
    </w:p>
  </w:footnote>
  <w:footnote w:type="continuationSeparator" w:id="0">
    <w:p w14:paraId="1969809F" w14:textId="77777777" w:rsidR="00491417" w:rsidRDefault="00491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2D5D" w14:textId="77777777" w:rsidR="0037106D" w:rsidRDefault="003710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AB8B" w14:textId="77777777" w:rsidR="0037106D" w:rsidRDefault="003710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614F" w14:textId="77777777" w:rsidR="0037106D" w:rsidRDefault="003710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9"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0"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4"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9"/>
  </w:num>
  <w:num w:numId="2">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4"/>
  </w:num>
  <w:num w:numId="6">
    <w:abstractNumId w:val="16"/>
  </w:num>
  <w:num w:numId="7">
    <w:abstractNumId w:val="18"/>
  </w:num>
  <w:num w:numId="8">
    <w:abstractNumId w:val="8"/>
  </w:num>
  <w:num w:numId="9">
    <w:abstractNumId w:val="15"/>
  </w:num>
  <w:num w:numId="1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num>
  <w:num w:numId="13">
    <w:abstractNumId w:val="5"/>
  </w:num>
  <w:num w:numId="14">
    <w:abstractNumId w:val="2"/>
  </w:num>
  <w:num w:numId="15">
    <w:abstractNumId w:val="12"/>
  </w:num>
  <w:num w:numId="16">
    <w:abstractNumId w:val="0"/>
  </w:num>
  <w:num w:numId="17">
    <w:abstractNumId w:val="7"/>
  </w:num>
  <w:num w:numId="18">
    <w:abstractNumId w:val="10"/>
  </w:num>
  <w:num w:numId="19">
    <w:abstractNumId w:val="3"/>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E"/>
    <w:rsid w:val="00001D60"/>
    <w:rsid w:val="00006549"/>
    <w:rsid w:val="00007F34"/>
    <w:rsid w:val="000103BE"/>
    <w:rsid w:val="0001694B"/>
    <w:rsid w:val="00025DAF"/>
    <w:rsid w:val="0003776E"/>
    <w:rsid w:val="00042BC0"/>
    <w:rsid w:val="00044345"/>
    <w:rsid w:val="0004600F"/>
    <w:rsid w:val="00051604"/>
    <w:rsid w:val="000646BE"/>
    <w:rsid w:val="000649E4"/>
    <w:rsid w:val="0008126F"/>
    <w:rsid w:val="00085393"/>
    <w:rsid w:val="00091687"/>
    <w:rsid w:val="000A0A60"/>
    <w:rsid w:val="000A0B33"/>
    <w:rsid w:val="000A2C54"/>
    <w:rsid w:val="000A4BD6"/>
    <w:rsid w:val="000B506B"/>
    <w:rsid w:val="000C009A"/>
    <w:rsid w:val="000C4558"/>
    <w:rsid w:val="000C56B0"/>
    <w:rsid w:val="000C6079"/>
    <w:rsid w:val="000C7698"/>
    <w:rsid w:val="000D279B"/>
    <w:rsid w:val="000D3601"/>
    <w:rsid w:val="000D3A70"/>
    <w:rsid w:val="000D54B1"/>
    <w:rsid w:val="000D59E3"/>
    <w:rsid w:val="000E16C4"/>
    <w:rsid w:val="000E2923"/>
    <w:rsid w:val="000E597F"/>
    <w:rsid w:val="000E6432"/>
    <w:rsid w:val="000E6E5D"/>
    <w:rsid w:val="000F18CC"/>
    <w:rsid w:val="000F348D"/>
    <w:rsid w:val="000F5CC2"/>
    <w:rsid w:val="000F60A2"/>
    <w:rsid w:val="000F736C"/>
    <w:rsid w:val="00100C66"/>
    <w:rsid w:val="00105867"/>
    <w:rsid w:val="00106FA2"/>
    <w:rsid w:val="00107454"/>
    <w:rsid w:val="001123A4"/>
    <w:rsid w:val="0011632D"/>
    <w:rsid w:val="00126E24"/>
    <w:rsid w:val="00140246"/>
    <w:rsid w:val="00141C9E"/>
    <w:rsid w:val="0014466B"/>
    <w:rsid w:val="00145E26"/>
    <w:rsid w:val="00151D26"/>
    <w:rsid w:val="001531B8"/>
    <w:rsid w:val="0015526C"/>
    <w:rsid w:val="001567B7"/>
    <w:rsid w:val="00156AEE"/>
    <w:rsid w:val="0016570F"/>
    <w:rsid w:val="00166755"/>
    <w:rsid w:val="0017269B"/>
    <w:rsid w:val="001752CF"/>
    <w:rsid w:val="00180291"/>
    <w:rsid w:val="0018483D"/>
    <w:rsid w:val="001858E2"/>
    <w:rsid w:val="00190213"/>
    <w:rsid w:val="00190510"/>
    <w:rsid w:val="00195281"/>
    <w:rsid w:val="00196839"/>
    <w:rsid w:val="001A016B"/>
    <w:rsid w:val="001A6EFC"/>
    <w:rsid w:val="001B0207"/>
    <w:rsid w:val="001B10E7"/>
    <w:rsid w:val="001B2E21"/>
    <w:rsid w:val="001B3B12"/>
    <w:rsid w:val="001B70B3"/>
    <w:rsid w:val="001D32BA"/>
    <w:rsid w:val="001E01AA"/>
    <w:rsid w:val="001E23E4"/>
    <w:rsid w:val="001E52AF"/>
    <w:rsid w:val="001E5D06"/>
    <w:rsid w:val="001E72CF"/>
    <w:rsid w:val="001F4B9F"/>
    <w:rsid w:val="001F52BB"/>
    <w:rsid w:val="00200445"/>
    <w:rsid w:val="00203E4A"/>
    <w:rsid w:val="00210164"/>
    <w:rsid w:val="00210871"/>
    <w:rsid w:val="00210AD7"/>
    <w:rsid w:val="002132CB"/>
    <w:rsid w:val="00214193"/>
    <w:rsid w:val="002174B8"/>
    <w:rsid w:val="002201CE"/>
    <w:rsid w:val="0022074A"/>
    <w:rsid w:val="00226E6D"/>
    <w:rsid w:val="0022719C"/>
    <w:rsid w:val="00230413"/>
    <w:rsid w:val="00231607"/>
    <w:rsid w:val="00233E7D"/>
    <w:rsid w:val="00234723"/>
    <w:rsid w:val="002379A9"/>
    <w:rsid w:val="00237C0E"/>
    <w:rsid w:val="00243BA8"/>
    <w:rsid w:val="00245131"/>
    <w:rsid w:val="0024720D"/>
    <w:rsid w:val="00252344"/>
    <w:rsid w:val="002538E9"/>
    <w:rsid w:val="00261F61"/>
    <w:rsid w:val="00267149"/>
    <w:rsid w:val="00277A98"/>
    <w:rsid w:val="0028278A"/>
    <w:rsid w:val="00291795"/>
    <w:rsid w:val="002935A9"/>
    <w:rsid w:val="00295C59"/>
    <w:rsid w:val="002A40BC"/>
    <w:rsid w:val="002A7438"/>
    <w:rsid w:val="002C4007"/>
    <w:rsid w:val="002C47BC"/>
    <w:rsid w:val="002C50D0"/>
    <w:rsid w:val="002C6C2C"/>
    <w:rsid w:val="002C7C8F"/>
    <w:rsid w:val="002D17E9"/>
    <w:rsid w:val="002D28CF"/>
    <w:rsid w:val="002D496E"/>
    <w:rsid w:val="002D626A"/>
    <w:rsid w:val="002E3219"/>
    <w:rsid w:val="002F11AC"/>
    <w:rsid w:val="002F4709"/>
    <w:rsid w:val="00300977"/>
    <w:rsid w:val="003059B5"/>
    <w:rsid w:val="0030612C"/>
    <w:rsid w:val="00307CAB"/>
    <w:rsid w:val="00311A19"/>
    <w:rsid w:val="00322164"/>
    <w:rsid w:val="003226A0"/>
    <w:rsid w:val="00322E41"/>
    <w:rsid w:val="003241C0"/>
    <w:rsid w:val="0033386C"/>
    <w:rsid w:val="003359FC"/>
    <w:rsid w:val="0033659F"/>
    <w:rsid w:val="00341CEE"/>
    <w:rsid w:val="003504D3"/>
    <w:rsid w:val="00352835"/>
    <w:rsid w:val="00352ADB"/>
    <w:rsid w:val="00353215"/>
    <w:rsid w:val="003563A4"/>
    <w:rsid w:val="003578A2"/>
    <w:rsid w:val="00360A40"/>
    <w:rsid w:val="00362913"/>
    <w:rsid w:val="00363336"/>
    <w:rsid w:val="00364280"/>
    <w:rsid w:val="0037106D"/>
    <w:rsid w:val="00371FEB"/>
    <w:rsid w:val="003736E2"/>
    <w:rsid w:val="00383633"/>
    <w:rsid w:val="00383D2C"/>
    <w:rsid w:val="00390529"/>
    <w:rsid w:val="003935F9"/>
    <w:rsid w:val="003941FA"/>
    <w:rsid w:val="003952E0"/>
    <w:rsid w:val="00396701"/>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1779B"/>
    <w:rsid w:val="004244A9"/>
    <w:rsid w:val="004247E8"/>
    <w:rsid w:val="00433536"/>
    <w:rsid w:val="00434843"/>
    <w:rsid w:val="004470FF"/>
    <w:rsid w:val="0045085E"/>
    <w:rsid w:val="0045624E"/>
    <w:rsid w:val="00464F59"/>
    <w:rsid w:val="004719B7"/>
    <w:rsid w:val="004725F8"/>
    <w:rsid w:val="00475E44"/>
    <w:rsid w:val="00481E99"/>
    <w:rsid w:val="0048384E"/>
    <w:rsid w:val="0048708B"/>
    <w:rsid w:val="004901C8"/>
    <w:rsid w:val="00491417"/>
    <w:rsid w:val="00494272"/>
    <w:rsid w:val="00497162"/>
    <w:rsid w:val="004A0179"/>
    <w:rsid w:val="004A1E3B"/>
    <w:rsid w:val="004A30CF"/>
    <w:rsid w:val="004B6AE6"/>
    <w:rsid w:val="004C7197"/>
    <w:rsid w:val="004D124A"/>
    <w:rsid w:val="004D158C"/>
    <w:rsid w:val="004D25EF"/>
    <w:rsid w:val="004E3051"/>
    <w:rsid w:val="004E3A2B"/>
    <w:rsid w:val="004E5181"/>
    <w:rsid w:val="004E611F"/>
    <w:rsid w:val="004E6C84"/>
    <w:rsid w:val="004E79D8"/>
    <w:rsid w:val="004F26A5"/>
    <w:rsid w:val="004F5B5B"/>
    <w:rsid w:val="00503747"/>
    <w:rsid w:val="0050701A"/>
    <w:rsid w:val="005078FF"/>
    <w:rsid w:val="00520CD2"/>
    <w:rsid w:val="005211B5"/>
    <w:rsid w:val="00524F4A"/>
    <w:rsid w:val="005252F4"/>
    <w:rsid w:val="00527A57"/>
    <w:rsid w:val="00527FA8"/>
    <w:rsid w:val="00527FF3"/>
    <w:rsid w:val="00531643"/>
    <w:rsid w:val="00535BF8"/>
    <w:rsid w:val="00537BAB"/>
    <w:rsid w:val="00543D30"/>
    <w:rsid w:val="005445B3"/>
    <w:rsid w:val="0054620A"/>
    <w:rsid w:val="005473D7"/>
    <w:rsid w:val="00551890"/>
    <w:rsid w:val="0056023C"/>
    <w:rsid w:val="00584193"/>
    <w:rsid w:val="00587B14"/>
    <w:rsid w:val="00590738"/>
    <w:rsid w:val="00591013"/>
    <w:rsid w:val="005A3826"/>
    <w:rsid w:val="005A57C1"/>
    <w:rsid w:val="005A63C4"/>
    <w:rsid w:val="005B5C9F"/>
    <w:rsid w:val="005B69EB"/>
    <w:rsid w:val="005C2C85"/>
    <w:rsid w:val="005C5912"/>
    <w:rsid w:val="005C7E6F"/>
    <w:rsid w:val="005D0966"/>
    <w:rsid w:val="005D3FAD"/>
    <w:rsid w:val="005D59CC"/>
    <w:rsid w:val="005E5FB4"/>
    <w:rsid w:val="005F145D"/>
    <w:rsid w:val="005F4660"/>
    <w:rsid w:val="00605BA5"/>
    <w:rsid w:val="00611FA7"/>
    <w:rsid w:val="00616C8A"/>
    <w:rsid w:val="00617E55"/>
    <w:rsid w:val="00621397"/>
    <w:rsid w:val="00621F60"/>
    <w:rsid w:val="006367F7"/>
    <w:rsid w:val="00637D94"/>
    <w:rsid w:val="0065101A"/>
    <w:rsid w:val="006642AA"/>
    <w:rsid w:val="00664CA1"/>
    <w:rsid w:val="00667B1E"/>
    <w:rsid w:val="00673AF2"/>
    <w:rsid w:val="00674351"/>
    <w:rsid w:val="0067598B"/>
    <w:rsid w:val="00683D92"/>
    <w:rsid w:val="006853F9"/>
    <w:rsid w:val="00686967"/>
    <w:rsid w:val="00686C33"/>
    <w:rsid w:val="006875E9"/>
    <w:rsid w:val="00692261"/>
    <w:rsid w:val="00693C1A"/>
    <w:rsid w:val="006972C8"/>
    <w:rsid w:val="006A18D9"/>
    <w:rsid w:val="006A1DAE"/>
    <w:rsid w:val="006A2226"/>
    <w:rsid w:val="006A3A55"/>
    <w:rsid w:val="006A4822"/>
    <w:rsid w:val="006B5E5E"/>
    <w:rsid w:val="006B632C"/>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0725"/>
    <w:rsid w:val="00715442"/>
    <w:rsid w:val="00720E32"/>
    <w:rsid w:val="00721CA1"/>
    <w:rsid w:val="007235B6"/>
    <w:rsid w:val="00723D96"/>
    <w:rsid w:val="00727292"/>
    <w:rsid w:val="00731083"/>
    <w:rsid w:val="00732E3B"/>
    <w:rsid w:val="007365EF"/>
    <w:rsid w:val="00737444"/>
    <w:rsid w:val="00743D84"/>
    <w:rsid w:val="00744CFB"/>
    <w:rsid w:val="007465E6"/>
    <w:rsid w:val="00747760"/>
    <w:rsid w:val="00750BA4"/>
    <w:rsid w:val="00751693"/>
    <w:rsid w:val="007555D7"/>
    <w:rsid w:val="00757B04"/>
    <w:rsid w:val="00760735"/>
    <w:rsid w:val="00762C44"/>
    <w:rsid w:val="00765824"/>
    <w:rsid w:val="00770D8B"/>
    <w:rsid w:val="0077496B"/>
    <w:rsid w:val="007765E6"/>
    <w:rsid w:val="00780CDC"/>
    <w:rsid w:val="00783F50"/>
    <w:rsid w:val="0078494A"/>
    <w:rsid w:val="0078528E"/>
    <w:rsid w:val="00787D85"/>
    <w:rsid w:val="00792E44"/>
    <w:rsid w:val="0079608E"/>
    <w:rsid w:val="007A2AE0"/>
    <w:rsid w:val="007A48CB"/>
    <w:rsid w:val="007B7678"/>
    <w:rsid w:val="007C3C21"/>
    <w:rsid w:val="007D6EF0"/>
    <w:rsid w:val="007E13E1"/>
    <w:rsid w:val="007E24BC"/>
    <w:rsid w:val="007E2ED5"/>
    <w:rsid w:val="007F323D"/>
    <w:rsid w:val="007F55C0"/>
    <w:rsid w:val="00801442"/>
    <w:rsid w:val="00805589"/>
    <w:rsid w:val="00807F85"/>
    <w:rsid w:val="008107D9"/>
    <w:rsid w:val="00810C04"/>
    <w:rsid w:val="008118C8"/>
    <w:rsid w:val="00814E53"/>
    <w:rsid w:val="00817578"/>
    <w:rsid w:val="008275EF"/>
    <w:rsid w:val="00831296"/>
    <w:rsid w:val="00835CBC"/>
    <w:rsid w:val="00840A31"/>
    <w:rsid w:val="0085685D"/>
    <w:rsid w:val="008627EE"/>
    <w:rsid w:val="008656A4"/>
    <w:rsid w:val="0088221B"/>
    <w:rsid w:val="00885125"/>
    <w:rsid w:val="008869BF"/>
    <w:rsid w:val="00890397"/>
    <w:rsid w:val="008942BC"/>
    <w:rsid w:val="00895DE7"/>
    <w:rsid w:val="008A0BB2"/>
    <w:rsid w:val="008A27B7"/>
    <w:rsid w:val="008A4C70"/>
    <w:rsid w:val="008C1109"/>
    <w:rsid w:val="008D2D5E"/>
    <w:rsid w:val="008D68B6"/>
    <w:rsid w:val="009020C0"/>
    <w:rsid w:val="00902981"/>
    <w:rsid w:val="009053C7"/>
    <w:rsid w:val="00910921"/>
    <w:rsid w:val="009167B4"/>
    <w:rsid w:val="009200B5"/>
    <w:rsid w:val="00921C7E"/>
    <w:rsid w:val="00922B18"/>
    <w:rsid w:val="0092515B"/>
    <w:rsid w:val="009365C7"/>
    <w:rsid w:val="009433D0"/>
    <w:rsid w:val="009447AD"/>
    <w:rsid w:val="009458B8"/>
    <w:rsid w:val="00954EF5"/>
    <w:rsid w:val="009570C1"/>
    <w:rsid w:val="00957ED4"/>
    <w:rsid w:val="00961650"/>
    <w:rsid w:val="00963C27"/>
    <w:rsid w:val="00964160"/>
    <w:rsid w:val="0096505C"/>
    <w:rsid w:val="00965068"/>
    <w:rsid w:val="00976FF7"/>
    <w:rsid w:val="00990C3E"/>
    <w:rsid w:val="009955D6"/>
    <w:rsid w:val="00995867"/>
    <w:rsid w:val="00995F4C"/>
    <w:rsid w:val="009A3DA2"/>
    <w:rsid w:val="009B3ABA"/>
    <w:rsid w:val="009C094E"/>
    <w:rsid w:val="009C1915"/>
    <w:rsid w:val="009C434C"/>
    <w:rsid w:val="009C4EE5"/>
    <w:rsid w:val="009C6CD2"/>
    <w:rsid w:val="009D5780"/>
    <w:rsid w:val="009D6817"/>
    <w:rsid w:val="009D69CF"/>
    <w:rsid w:val="009F04D0"/>
    <w:rsid w:val="009F3336"/>
    <w:rsid w:val="009F35D2"/>
    <w:rsid w:val="009F4775"/>
    <w:rsid w:val="009F5D71"/>
    <w:rsid w:val="00A012B4"/>
    <w:rsid w:val="00A0156A"/>
    <w:rsid w:val="00A07975"/>
    <w:rsid w:val="00A10EE3"/>
    <w:rsid w:val="00A1202F"/>
    <w:rsid w:val="00A13CAD"/>
    <w:rsid w:val="00A14E86"/>
    <w:rsid w:val="00A16196"/>
    <w:rsid w:val="00A2123A"/>
    <w:rsid w:val="00A21D03"/>
    <w:rsid w:val="00A22737"/>
    <w:rsid w:val="00A26D0B"/>
    <w:rsid w:val="00A32525"/>
    <w:rsid w:val="00A33854"/>
    <w:rsid w:val="00A376A4"/>
    <w:rsid w:val="00A40E55"/>
    <w:rsid w:val="00A4132C"/>
    <w:rsid w:val="00A41847"/>
    <w:rsid w:val="00A46D67"/>
    <w:rsid w:val="00A50AC7"/>
    <w:rsid w:val="00A51B43"/>
    <w:rsid w:val="00A527FC"/>
    <w:rsid w:val="00A52D47"/>
    <w:rsid w:val="00A6006E"/>
    <w:rsid w:val="00A64CCF"/>
    <w:rsid w:val="00A66A28"/>
    <w:rsid w:val="00A7490A"/>
    <w:rsid w:val="00A74F0A"/>
    <w:rsid w:val="00A75368"/>
    <w:rsid w:val="00A828C5"/>
    <w:rsid w:val="00A83212"/>
    <w:rsid w:val="00A86DB1"/>
    <w:rsid w:val="00A8704F"/>
    <w:rsid w:val="00AA3228"/>
    <w:rsid w:val="00AA38FC"/>
    <w:rsid w:val="00AA3E81"/>
    <w:rsid w:val="00AA4A05"/>
    <w:rsid w:val="00AB0151"/>
    <w:rsid w:val="00AB0FE0"/>
    <w:rsid w:val="00AB140F"/>
    <w:rsid w:val="00AB59AA"/>
    <w:rsid w:val="00AC2C0E"/>
    <w:rsid w:val="00AC3537"/>
    <w:rsid w:val="00AD2A04"/>
    <w:rsid w:val="00AE1FD4"/>
    <w:rsid w:val="00AE377F"/>
    <w:rsid w:val="00AE3927"/>
    <w:rsid w:val="00AE5B01"/>
    <w:rsid w:val="00AF04DC"/>
    <w:rsid w:val="00AF4347"/>
    <w:rsid w:val="00B00BE0"/>
    <w:rsid w:val="00B058F0"/>
    <w:rsid w:val="00B07466"/>
    <w:rsid w:val="00B13047"/>
    <w:rsid w:val="00B15360"/>
    <w:rsid w:val="00B15DBC"/>
    <w:rsid w:val="00B21733"/>
    <w:rsid w:val="00B2176B"/>
    <w:rsid w:val="00B22EF8"/>
    <w:rsid w:val="00B32C37"/>
    <w:rsid w:val="00B34B60"/>
    <w:rsid w:val="00B3686B"/>
    <w:rsid w:val="00B43B7C"/>
    <w:rsid w:val="00B443DE"/>
    <w:rsid w:val="00B45F4A"/>
    <w:rsid w:val="00B546CC"/>
    <w:rsid w:val="00B54AE9"/>
    <w:rsid w:val="00B60453"/>
    <w:rsid w:val="00B61F0F"/>
    <w:rsid w:val="00B7045C"/>
    <w:rsid w:val="00B75754"/>
    <w:rsid w:val="00B80B2D"/>
    <w:rsid w:val="00B80E60"/>
    <w:rsid w:val="00B8525F"/>
    <w:rsid w:val="00B879D5"/>
    <w:rsid w:val="00B905D4"/>
    <w:rsid w:val="00B93CE3"/>
    <w:rsid w:val="00B963C8"/>
    <w:rsid w:val="00BA4756"/>
    <w:rsid w:val="00BA4B34"/>
    <w:rsid w:val="00BB31BE"/>
    <w:rsid w:val="00BB3279"/>
    <w:rsid w:val="00BB4F0B"/>
    <w:rsid w:val="00BB6CA7"/>
    <w:rsid w:val="00BC1791"/>
    <w:rsid w:val="00BC7C1B"/>
    <w:rsid w:val="00BD1CC0"/>
    <w:rsid w:val="00BE3BB7"/>
    <w:rsid w:val="00BE67B9"/>
    <w:rsid w:val="00BE72D2"/>
    <w:rsid w:val="00BF0A68"/>
    <w:rsid w:val="00BF1B31"/>
    <w:rsid w:val="00BF588E"/>
    <w:rsid w:val="00BF7EA3"/>
    <w:rsid w:val="00C013AC"/>
    <w:rsid w:val="00C02D66"/>
    <w:rsid w:val="00C053CB"/>
    <w:rsid w:val="00C12F16"/>
    <w:rsid w:val="00C1543A"/>
    <w:rsid w:val="00C17BB4"/>
    <w:rsid w:val="00C21284"/>
    <w:rsid w:val="00C23FAD"/>
    <w:rsid w:val="00C325DF"/>
    <w:rsid w:val="00C41130"/>
    <w:rsid w:val="00C42CA6"/>
    <w:rsid w:val="00C548A9"/>
    <w:rsid w:val="00C57C42"/>
    <w:rsid w:val="00C62B9A"/>
    <w:rsid w:val="00C75B5E"/>
    <w:rsid w:val="00C809D1"/>
    <w:rsid w:val="00CA07D4"/>
    <w:rsid w:val="00CB0355"/>
    <w:rsid w:val="00CB3920"/>
    <w:rsid w:val="00CC00F4"/>
    <w:rsid w:val="00CC0DEA"/>
    <w:rsid w:val="00CD07FF"/>
    <w:rsid w:val="00CD089C"/>
    <w:rsid w:val="00CD303F"/>
    <w:rsid w:val="00CD39E2"/>
    <w:rsid w:val="00CE0208"/>
    <w:rsid w:val="00CE3DFC"/>
    <w:rsid w:val="00CE557B"/>
    <w:rsid w:val="00CE5AF7"/>
    <w:rsid w:val="00D017D6"/>
    <w:rsid w:val="00D01A2E"/>
    <w:rsid w:val="00D0691D"/>
    <w:rsid w:val="00D14398"/>
    <w:rsid w:val="00D225AF"/>
    <w:rsid w:val="00D2483E"/>
    <w:rsid w:val="00D27147"/>
    <w:rsid w:val="00D31A43"/>
    <w:rsid w:val="00D33CB0"/>
    <w:rsid w:val="00D342CA"/>
    <w:rsid w:val="00D36CC5"/>
    <w:rsid w:val="00D37CB9"/>
    <w:rsid w:val="00D37E51"/>
    <w:rsid w:val="00D407E2"/>
    <w:rsid w:val="00D41D97"/>
    <w:rsid w:val="00D43A83"/>
    <w:rsid w:val="00D56CF2"/>
    <w:rsid w:val="00D571E8"/>
    <w:rsid w:val="00D572B1"/>
    <w:rsid w:val="00D6070C"/>
    <w:rsid w:val="00D6256E"/>
    <w:rsid w:val="00D71F85"/>
    <w:rsid w:val="00D75E8E"/>
    <w:rsid w:val="00D77F6A"/>
    <w:rsid w:val="00D82ED6"/>
    <w:rsid w:val="00D84C85"/>
    <w:rsid w:val="00D91FF8"/>
    <w:rsid w:val="00D93738"/>
    <w:rsid w:val="00D94708"/>
    <w:rsid w:val="00DA01F9"/>
    <w:rsid w:val="00DA7AC3"/>
    <w:rsid w:val="00DB6016"/>
    <w:rsid w:val="00DC756C"/>
    <w:rsid w:val="00DD2767"/>
    <w:rsid w:val="00DD5B39"/>
    <w:rsid w:val="00DD6E2D"/>
    <w:rsid w:val="00DE79FD"/>
    <w:rsid w:val="00DF3A50"/>
    <w:rsid w:val="00DF617A"/>
    <w:rsid w:val="00E00236"/>
    <w:rsid w:val="00E0463B"/>
    <w:rsid w:val="00E05141"/>
    <w:rsid w:val="00E07EA7"/>
    <w:rsid w:val="00E10337"/>
    <w:rsid w:val="00E109C8"/>
    <w:rsid w:val="00E10C85"/>
    <w:rsid w:val="00E11529"/>
    <w:rsid w:val="00E1185F"/>
    <w:rsid w:val="00E12188"/>
    <w:rsid w:val="00E1540A"/>
    <w:rsid w:val="00E15965"/>
    <w:rsid w:val="00E20C2B"/>
    <w:rsid w:val="00E240D9"/>
    <w:rsid w:val="00E24AD6"/>
    <w:rsid w:val="00E426D0"/>
    <w:rsid w:val="00E517C0"/>
    <w:rsid w:val="00E540A6"/>
    <w:rsid w:val="00E6072D"/>
    <w:rsid w:val="00E6155B"/>
    <w:rsid w:val="00E621CD"/>
    <w:rsid w:val="00E65944"/>
    <w:rsid w:val="00E704EA"/>
    <w:rsid w:val="00E70A4A"/>
    <w:rsid w:val="00E749F5"/>
    <w:rsid w:val="00E8355F"/>
    <w:rsid w:val="00E83D94"/>
    <w:rsid w:val="00E966BF"/>
    <w:rsid w:val="00EA127D"/>
    <w:rsid w:val="00EA496D"/>
    <w:rsid w:val="00EA570E"/>
    <w:rsid w:val="00EA6B36"/>
    <w:rsid w:val="00EA7A00"/>
    <w:rsid w:val="00EB5D23"/>
    <w:rsid w:val="00EC0DA0"/>
    <w:rsid w:val="00EC0DF2"/>
    <w:rsid w:val="00EC1F8E"/>
    <w:rsid w:val="00EC207D"/>
    <w:rsid w:val="00ED1BCE"/>
    <w:rsid w:val="00ED2274"/>
    <w:rsid w:val="00ED5BD1"/>
    <w:rsid w:val="00EE43F6"/>
    <w:rsid w:val="00EE4DAC"/>
    <w:rsid w:val="00EE5816"/>
    <w:rsid w:val="00EE5F88"/>
    <w:rsid w:val="00EF58BD"/>
    <w:rsid w:val="00EF5948"/>
    <w:rsid w:val="00EF6A1C"/>
    <w:rsid w:val="00F018C2"/>
    <w:rsid w:val="00F20037"/>
    <w:rsid w:val="00F20B60"/>
    <w:rsid w:val="00F2127C"/>
    <w:rsid w:val="00F22C29"/>
    <w:rsid w:val="00F22DC8"/>
    <w:rsid w:val="00F23126"/>
    <w:rsid w:val="00F236A1"/>
    <w:rsid w:val="00F2405F"/>
    <w:rsid w:val="00F25EEE"/>
    <w:rsid w:val="00F26F37"/>
    <w:rsid w:val="00F3640F"/>
    <w:rsid w:val="00F36491"/>
    <w:rsid w:val="00F36E6D"/>
    <w:rsid w:val="00F37F53"/>
    <w:rsid w:val="00F4172D"/>
    <w:rsid w:val="00F43597"/>
    <w:rsid w:val="00F44E03"/>
    <w:rsid w:val="00F50565"/>
    <w:rsid w:val="00F5504B"/>
    <w:rsid w:val="00F57B1F"/>
    <w:rsid w:val="00F6685D"/>
    <w:rsid w:val="00F70B83"/>
    <w:rsid w:val="00F70C02"/>
    <w:rsid w:val="00F71491"/>
    <w:rsid w:val="00F76D6D"/>
    <w:rsid w:val="00F76F25"/>
    <w:rsid w:val="00F77C4D"/>
    <w:rsid w:val="00F819D5"/>
    <w:rsid w:val="00F824A9"/>
    <w:rsid w:val="00F87933"/>
    <w:rsid w:val="00F90719"/>
    <w:rsid w:val="00F94E9F"/>
    <w:rsid w:val="00FA5DC0"/>
    <w:rsid w:val="00FB6CBE"/>
    <w:rsid w:val="00FB75D0"/>
    <w:rsid w:val="00FC22A0"/>
    <w:rsid w:val="00FC3BCA"/>
    <w:rsid w:val="00FC56F2"/>
    <w:rsid w:val="00FC597D"/>
    <w:rsid w:val="00FC621C"/>
    <w:rsid w:val="00FC7FDF"/>
    <w:rsid w:val="00FD27BA"/>
    <w:rsid w:val="00FD388E"/>
    <w:rsid w:val="00FD5D40"/>
    <w:rsid w:val="00FE0F90"/>
    <w:rsid w:val="00FE7F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F854E40"/>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 w:type="paragraph" w:styleId="Revisie">
    <w:name w:val="Revision"/>
    <w:hidden/>
    <w:uiPriority w:val="99"/>
    <w:semiHidden/>
    <w:rsid w:val="006B5E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5813</TotalTime>
  <Pages>1</Pages>
  <Words>5972</Words>
  <Characters>32849</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38744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Groot, Karina de</cp:lastModifiedBy>
  <cp:revision>102</cp:revision>
  <cp:lastPrinted>2011-02-01T07:02:00Z</cp:lastPrinted>
  <dcterms:created xsi:type="dcterms:W3CDTF">2019-07-03T12:32:00Z</dcterms:created>
  <dcterms:modified xsi:type="dcterms:W3CDTF">2022-02-18T09:22:00Z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ies>
</file>